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11" w:rsidRPr="00D24AEE" w:rsidRDefault="00CA5D11" w:rsidP="002F5811">
      <w:pPr>
        <w:pStyle w:val="Heading1"/>
        <w:spacing w:before="0"/>
        <w:jc w:val="center"/>
        <w:rPr>
          <w:rFonts w:asciiTheme="minorHAnsi" w:hAnsiTheme="minorHAnsi"/>
          <w:bCs w:val="0"/>
          <w:color w:val="auto"/>
          <w:sz w:val="70"/>
          <w:szCs w:val="46"/>
        </w:rPr>
      </w:pPr>
      <w:r w:rsidRPr="00D24AEE">
        <w:rPr>
          <w:rFonts w:asciiTheme="minorHAnsi" w:hAnsiTheme="minorHAnsi"/>
          <w:bCs w:val="0"/>
          <w:color w:val="auto"/>
          <w:sz w:val="70"/>
          <w:szCs w:val="46"/>
        </w:rPr>
        <w:t>UNIVERSITY OF RAJSHAHI</w:t>
      </w:r>
    </w:p>
    <w:p w:rsidR="00CA5D11" w:rsidRPr="00A81821" w:rsidRDefault="00CA5D11" w:rsidP="00CA5D11">
      <w:pPr>
        <w:rPr>
          <w:lang w:val="en-GB"/>
        </w:rPr>
      </w:pPr>
    </w:p>
    <w:p w:rsidR="00CA5D11" w:rsidRPr="00A81821" w:rsidRDefault="00CA5D11" w:rsidP="00D24AEE">
      <w:pPr>
        <w:pStyle w:val="Heading1"/>
        <w:jc w:val="center"/>
        <w:rPr>
          <w:sz w:val="18"/>
          <w:szCs w:val="18"/>
        </w:rPr>
      </w:pPr>
      <w:r>
        <w:rPr>
          <w:noProof/>
          <w:lang w:bidi="ar-SA"/>
        </w:rPr>
        <w:drawing>
          <wp:inline distT="0" distB="0" distL="0" distR="0">
            <wp:extent cx="1267490" cy="1267490"/>
            <wp:effectExtent l="19050" t="0" r="886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cstate="print">
                      <a:grayscl/>
                    </a:blip>
                    <a:srcRect/>
                    <a:stretch>
                      <a:fillRect/>
                    </a:stretch>
                  </pic:blipFill>
                  <pic:spPr bwMode="auto">
                    <a:xfrm>
                      <a:off x="0" y="0"/>
                      <a:ext cx="1267490" cy="1267490"/>
                    </a:xfrm>
                    <a:prstGeom prst="rect">
                      <a:avLst/>
                    </a:prstGeom>
                    <a:noFill/>
                    <a:ln w="9525">
                      <a:noFill/>
                      <a:miter lim="800000"/>
                      <a:headEnd/>
                      <a:tailEnd/>
                    </a:ln>
                  </pic:spPr>
                </pic:pic>
              </a:graphicData>
            </a:graphic>
          </wp:inline>
        </w:drawing>
      </w:r>
    </w:p>
    <w:p w:rsidR="00CA5D11" w:rsidRPr="00CA41F5" w:rsidRDefault="00CA5D11" w:rsidP="00D24AEE">
      <w:pPr>
        <w:pStyle w:val="Heading1"/>
        <w:jc w:val="center"/>
        <w:rPr>
          <w:rFonts w:asciiTheme="minorHAnsi" w:hAnsiTheme="minorHAnsi"/>
          <w:color w:val="auto"/>
          <w:sz w:val="60"/>
          <w:szCs w:val="50"/>
        </w:rPr>
      </w:pPr>
      <w:r w:rsidRPr="00CA41F5">
        <w:rPr>
          <w:rFonts w:asciiTheme="minorHAnsi" w:hAnsiTheme="minorHAnsi"/>
          <w:color w:val="auto"/>
          <w:sz w:val="60"/>
          <w:szCs w:val="50"/>
        </w:rPr>
        <w:t>Faculty of Engineering</w:t>
      </w:r>
    </w:p>
    <w:p w:rsidR="00CA5D11" w:rsidRPr="00D24AEE" w:rsidRDefault="00CA5D11" w:rsidP="00CA5D11">
      <w:pPr>
        <w:rPr>
          <w:rFonts w:asciiTheme="minorHAnsi" w:hAnsiTheme="minorHAnsi"/>
          <w:sz w:val="36"/>
          <w:szCs w:val="50"/>
        </w:rPr>
      </w:pPr>
    </w:p>
    <w:p w:rsidR="00CA5D11" w:rsidRPr="00D24AEE" w:rsidRDefault="00CA5D11" w:rsidP="00CA5D11">
      <w:pPr>
        <w:jc w:val="center"/>
        <w:rPr>
          <w:rFonts w:asciiTheme="minorHAnsi" w:hAnsiTheme="minorHAnsi"/>
          <w:b/>
          <w:bCs/>
          <w:sz w:val="36"/>
          <w:szCs w:val="50"/>
        </w:rPr>
      </w:pPr>
    </w:p>
    <w:p w:rsidR="00D060CE" w:rsidRDefault="00D060CE" w:rsidP="00CA5D11">
      <w:pPr>
        <w:jc w:val="center"/>
        <w:rPr>
          <w:rFonts w:asciiTheme="minorHAnsi" w:hAnsiTheme="minorHAnsi"/>
          <w:b/>
          <w:bCs/>
          <w:sz w:val="36"/>
          <w:szCs w:val="50"/>
        </w:rPr>
      </w:pPr>
      <w:r>
        <w:rPr>
          <w:rFonts w:asciiTheme="minorHAnsi" w:hAnsiTheme="minorHAnsi"/>
          <w:b/>
          <w:bCs/>
          <w:sz w:val="36"/>
          <w:szCs w:val="50"/>
        </w:rPr>
        <w:t>Bachelor of Science in</w:t>
      </w:r>
    </w:p>
    <w:p w:rsidR="00CA5D11" w:rsidRPr="00D24AEE" w:rsidRDefault="00CA5D11" w:rsidP="00CA5D11">
      <w:pPr>
        <w:jc w:val="center"/>
        <w:rPr>
          <w:rFonts w:asciiTheme="minorHAnsi" w:hAnsiTheme="minorHAnsi"/>
          <w:b/>
          <w:bCs/>
          <w:sz w:val="36"/>
          <w:szCs w:val="50"/>
        </w:rPr>
      </w:pPr>
      <w:r w:rsidRPr="00D24AEE">
        <w:rPr>
          <w:rFonts w:asciiTheme="minorHAnsi" w:hAnsiTheme="minorHAnsi"/>
          <w:b/>
          <w:bCs/>
          <w:sz w:val="36"/>
          <w:szCs w:val="50"/>
        </w:rPr>
        <w:t>COMPUTER SCIENCE AND ENGINEERING</w:t>
      </w:r>
    </w:p>
    <w:p w:rsidR="00CA5D11" w:rsidRDefault="00CA5D11" w:rsidP="00CA5D11">
      <w:pPr>
        <w:jc w:val="center"/>
        <w:rPr>
          <w:sz w:val="30"/>
          <w:szCs w:val="30"/>
        </w:rPr>
      </w:pPr>
    </w:p>
    <w:p w:rsidR="00DC4D08" w:rsidRDefault="00DC4D08" w:rsidP="00CA5D11">
      <w:pPr>
        <w:jc w:val="center"/>
        <w:rPr>
          <w:sz w:val="30"/>
          <w:szCs w:val="30"/>
        </w:rPr>
      </w:pPr>
    </w:p>
    <w:p w:rsidR="00B21B73" w:rsidRDefault="00B21B73" w:rsidP="00CA5D11">
      <w:pPr>
        <w:jc w:val="center"/>
        <w:rPr>
          <w:sz w:val="30"/>
          <w:szCs w:val="30"/>
        </w:rPr>
      </w:pPr>
    </w:p>
    <w:p w:rsidR="00DF2DAE" w:rsidRDefault="00DF2DAE" w:rsidP="00CA5D11">
      <w:pPr>
        <w:jc w:val="center"/>
        <w:rPr>
          <w:sz w:val="30"/>
          <w:szCs w:val="30"/>
        </w:rPr>
      </w:pPr>
    </w:p>
    <w:p w:rsidR="0075244E" w:rsidRDefault="00DF2DAE" w:rsidP="00D24AEE">
      <w:pPr>
        <w:jc w:val="center"/>
        <w:rPr>
          <w:rFonts w:asciiTheme="minorHAnsi" w:hAnsiTheme="minorHAnsi"/>
          <w:b/>
          <w:bCs/>
          <w:sz w:val="36"/>
          <w:szCs w:val="50"/>
        </w:rPr>
      </w:pPr>
      <w:r>
        <w:rPr>
          <w:rFonts w:asciiTheme="minorHAnsi" w:hAnsiTheme="minorHAnsi"/>
          <w:b/>
          <w:bCs/>
          <w:sz w:val="36"/>
          <w:szCs w:val="50"/>
        </w:rPr>
        <w:t>Course Curriculum</w:t>
      </w:r>
      <w:r w:rsidR="00797E2F">
        <w:rPr>
          <w:rFonts w:asciiTheme="minorHAnsi" w:hAnsiTheme="minorHAnsi"/>
          <w:b/>
          <w:bCs/>
          <w:sz w:val="36"/>
          <w:szCs w:val="50"/>
        </w:rPr>
        <w:t xml:space="preserve"> for Affiliated Colleges</w:t>
      </w:r>
    </w:p>
    <w:p w:rsidR="00CA5D11" w:rsidRDefault="00F71F44" w:rsidP="00D24AEE">
      <w:pPr>
        <w:jc w:val="center"/>
        <w:rPr>
          <w:rFonts w:asciiTheme="minorHAnsi" w:hAnsiTheme="minorHAnsi"/>
          <w:b/>
          <w:bCs/>
          <w:sz w:val="36"/>
          <w:szCs w:val="50"/>
        </w:rPr>
      </w:pPr>
      <w:r w:rsidRPr="008177EE">
        <w:rPr>
          <w:rFonts w:asciiTheme="minorHAnsi" w:hAnsiTheme="minorHAnsi"/>
          <w:b/>
          <w:bCs/>
          <w:sz w:val="36"/>
          <w:szCs w:val="50"/>
        </w:rPr>
        <w:t>Session: 202</w:t>
      </w:r>
      <w:r w:rsidR="009065C4" w:rsidRPr="008177EE">
        <w:rPr>
          <w:rFonts w:asciiTheme="minorHAnsi" w:hAnsiTheme="minorHAnsi"/>
          <w:b/>
          <w:bCs/>
          <w:sz w:val="36"/>
          <w:szCs w:val="50"/>
        </w:rPr>
        <w:t>2</w:t>
      </w:r>
      <w:r w:rsidR="00CA5D11" w:rsidRPr="008177EE">
        <w:rPr>
          <w:rFonts w:asciiTheme="minorHAnsi" w:hAnsiTheme="minorHAnsi"/>
          <w:b/>
          <w:bCs/>
          <w:sz w:val="36"/>
          <w:szCs w:val="50"/>
        </w:rPr>
        <w:t>–20</w:t>
      </w:r>
      <w:r w:rsidRPr="008177EE">
        <w:rPr>
          <w:rFonts w:asciiTheme="minorHAnsi" w:hAnsiTheme="minorHAnsi"/>
          <w:b/>
          <w:bCs/>
          <w:sz w:val="36"/>
          <w:szCs w:val="50"/>
        </w:rPr>
        <w:t>2</w:t>
      </w:r>
      <w:r w:rsidR="009065C4" w:rsidRPr="008177EE">
        <w:rPr>
          <w:rFonts w:asciiTheme="minorHAnsi" w:hAnsiTheme="minorHAnsi"/>
          <w:b/>
          <w:bCs/>
          <w:sz w:val="36"/>
          <w:szCs w:val="50"/>
        </w:rPr>
        <w:t>3</w:t>
      </w:r>
    </w:p>
    <w:p w:rsidR="00D060CE" w:rsidRDefault="00D060CE" w:rsidP="00D24AEE">
      <w:pPr>
        <w:jc w:val="center"/>
        <w:rPr>
          <w:rFonts w:asciiTheme="minorHAnsi" w:hAnsiTheme="minorHAnsi"/>
          <w:b/>
          <w:bCs/>
          <w:sz w:val="36"/>
          <w:szCs w:val="50"/>
        </w:rPr>
      </w:pPr>
    </w:p>
    <w:p w:rsidR="00DC4D08" w:rsidRDefault="00DC4D08" w:rsidP="00D24AEE">
      <w:pPr>
        <w:jc w:val="center"/>
        <w:rPr>
          <w:rFonts w:asciiTheme="minorHAnsi" w:hAnsiTheme="minorHAnsi"/>
          <w:b/>
          <w:bCs/>
          <w:sz w:val="36"/>
          <w:szCs w:val="50"/>
        </w:rPr>
      </w:pPr>
    </w:p>
    <w:p w:rsidR="00DC4D08" w:rsidRDefault="00DC4D08" w:rsidP="00D24AEE">
      <w:pPr>
        <w:jc w:val="center"/>
        <w:rPr>
          <w:rFonts w:asciiTheme="minorHAnsi" w:hAnsiTheme="minorHAnsi"/>
          <w:b/>
          <w:bCs/>
          <w:sz w:val="36"/>
          <w:szCs w:val="50"/>
        </w:rPr>
      </w:pPr>
    </w:p>
    <w:p w:rsidR="00966CD7" w:rsidRPr="00DF4B85" w:rsidRDefault="00966CD7" w:rsidP="00966CD7">
      <w:pPr>
        <w:ind w:left="1890"/>
        <w:rPr>
          <w:b/>
          <w:bCs/>
          <w:sz w:val="36"/>
          <w:szCs w:val="50"/>
        </w:rPr>
      </w:pPr>
      <w:r>
        <w:rPr>
          <w:b/>
          <w:bCs/>
          <w:sz w:val="36"/>
          <w:szCs w:val="50"/>
        </w:rPr>
        <w:t>First Year</w:t>
      </w:r>
      <w:r w:rsidRPr="00DF4B85">
        <w:rPr>
          <w:b/>
          <w:bCs/>
          <w:sz w:val="36"/>
          <w:szCs w:val="50"/>
        </w:rPr>
        <w:t xml:space="preserve"> Examination   </w:t>
      </w:r>
      <w:r>
        <w:rPr>
          <w:b/>
          <w:bCs/>
          <w:sz w:val="36"/>
          <w:szCs w:val="50"/>
        </w:rPr>
        <w:tab/>
      </w:r>
      <w:r w:rsidRPr="00DF4B85">
        <w:rPr>
          <w:b/>
          <w:bCs/>
          <w:sz w:val="36"/>
          <w:szCs w:val="50"/>
        </w:rPr>
        <w:t>: 202</w:t>
      </w:r>
      <w:r>
        <w:rPr>
          <w:b/>
          <w:bCs/>
          <w:sz w:val="36"/>
          <w:szCs w:val="50"/>
        </w:rPr>
        <w:t>3</w:t>
      </w:r>
    </w:p>
    <w:p w:rsidR="00966CD7" w:rsidRPr="00DF4B85" w:rsidRDefault="00966CD7" w:rsidP="00966CD7">
      <w:pPr>
        <w:ind w:left="1890"/>
        <w:rPr>
          <w:b/>
          <w:bCs/>
          <w:sz w:val="36"/>
          <w:szCs w:val="50"/>
        </w:rPr>
      </w:pPr>
      <w:r>
        <w:rPr>
          <w:b/>
          <w:bCs/>
          <w:sz w:val="36"/>
          <w:szCs w:val="50"/>
        </w:rPr>
        <w:t>Second Year</w:t>
      </w:r>
      <w:r w:rsidRPr="00DF4B85">
        <w:rPr>
          <w:b/>
          <w:bCs/>
          <w:sz w:val="36"/>
          <w:szCs w:val="50"/>
        </w:rPr>
        <w:t xml:space="preserve"> Examination </w:t>
      </w:r>
      <w:r>
        <w:rPr>
          <w:b/>
          <w:bCs/>
          <w:sz w:val="36"/>
          <w:szCs w:val="50"/>
        </w:rPr>
        <w:tab/>
      </w:r>
      <w:r w:rsidRPr="00DF4B85">
        <w:rPr>
          <w:b/>
          <w:bCs/>
          <w:sz w:val="36"/>
          <w:szCs w:val="50"/>
        </w:rPr>
        <w:t>: 202</w:t>
      </w:r>
      <w:r>
        <w:rPr>
          <w:b/>
          <w:bCs/>
          <w:sz w:val="36"/>
          <w:szCs w:val="50"/>
        </w:rPr>
        <w:t>4</w:t>
      </w:r>
    </w:p>
    <w:p w:rsidR="00966CD7" w:rsidRPr="00DF4B85" w:rsidRDefault="00966CD7" w:rsidP="00966CD7">
      <w:pPr>
        <w:ind w:left="1890"/>
        <w:rPr>
          <w:b/>
          <w:bCs/>
          <w:sz w:val="36"/>
          <w:szCs w:val="50"/>
        </w:rPr>
      </w:pPr>
      <w:r>
        <w:rPr>
          <w:b/>
          <w:bCs/>
          <w:sz w:val="36"/>
          <w:szCs w:val="50"/>
        </w:rPr>
        <w:t>Third Year</w:t>
      </w:r>
      <w:r w:rsidRPr="00DF4B85">
        <w:rPr>
          <w:b/>
          <w:bCs/>
          <w:sz w:val="36"/>
          <w:szCs w:val="50"/>
        </w:rPr>
        <w:t xml:space="preserve"> Examination </w:t>
      </w:r>
      <w:r>
        <w:rPr>
          <w:b/>
          <w:bCs/>
          <w:sz w:val="36"/>
          <w:szCs w:val="50"/>
        </w:rPr>
        <w:tab/>
      </w:r>
      <w:r w:rsidRPr="00DF4B85">
        <w:rPr>
          <w:b/>
          <w:bCs/>
          <w:sz w:val="36"/>
          <w:szCs w:val="50"/>
        </w:rPr>
        <w:t>: 202</w:t>
      </w:r>
      <w:r>
        <w:rPr>
          <w:b/>
          <w:bCs/>
          <w:sz w:val="36"/>
          <w:szCs w:val="50"/>
        </w:rPr>
        <w:t>5</w:t>
      </w:r>
    </w:p>
    <w:p w:rsidR="00966CD7" w:rsidRPr="00DF4B85" w:rsidRDefault="00966CD7" w:rsidP="00966CD7">
      <w:pPr>
        <w:ind w:left="1890"/>
        <w:rPr>
          <w:b/>
          <w:bCs/>
          <w:sz w:val="36"/>
          <w:szCs w:val="50"/>
        </w:rPr>
      </w:pPr>
      <w:r>
        <w:rPr>
          <w:b/>
          <w:bCs/>
          <w:sz w:val="36"/>
          <w:szCs w:val="50"/>
        </w:rPr>
        <w:t>Fourth Year</w:t>
      </w:r>
      <w:r w:rsidRPr="00DF4B85">
        <w:rPr>
          <w:b/>
          <w:bCs/>
          <w:sz w:val="36"/>
          <w:szCs w:val="50"/>
        </w:rPr>
        <w:t xml:space="preserve"> Examination </w:t>
      </w:r>
      <w:r>
        <w:rPr>
          <w:b/>
          <w:bCs/>
          <w:sz w:val="36"/>
          <w:szCs w:val="50"/>
        </w:rPr>
        <w:tab/>
      </w:r>
      <w:r w:rsidRPr="00DF4B85">
        <w:rPr>
          <w:b/>
          <w:bCs/>
          <w:sz w:val="36"/>
          <w:szCs w:val="50"/>
        </w:rPr>
        <w:t>: 202</w:t>
      </w:r>
      <w:r>
        <w:rPr>
          <w:b/>
          <w:bCs/>
          <w:sz w:val="36"/>
          <w:szCs w:val="50"/>
        </w:rPr>
        <w:t>6</w:t>
      </w:r>
    </w:p>
    <w:p w:rsidR="00675E3F" w:rsidRPr="008177EE" w:rsidRDefault="00675E3F" w:rsidP="00675E3F">
      <w:pPr>
        <w:rPr>
          <w:rFonts w:asciiTheme="minorHAnsi" w:hAnsiTheme="minorHAnsi"/>
          <w:b/>
          <w:bCs/>
          <w:sz w:val="36"/>
          <w:szCs w:val="5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Default="00AE720F" w:rsidP="00AE720F">
      <w:pPr>
        <w:jc w:val="center"/>
        <w:rPr>
          <w:sz w:val="22"/>
          <w:szCs w:val="30"/>
        </w:rPr>
      </w:pPr>
    </w:p>
    <w:p w:rsidR="00AE720F" w:rsidRPr="00E22C60" w:rsidRDefault="00AE720F" w:rsidP="00AE720F">
      <w:pPr>
        <w:jc w:val="center"/>
        <w:rPr>
          <w:sz w:val="22"/>
          <w:szCs w:val="30"/>
        </w:rPr>
      </w:pPr>
      <w:r w:rsidRPr="00E22C60">
        <w:rPr>
          <w:sz w:val="22"/>
          <w:szCs w:val="30"/>
        </w:rPr>
        <w:t xml:space="preserve">(Last Updated: </w:t>
      </w:r>
      <w:r w:rsidR="00CE7A75">
        <w:rPr>
          <w:sz w:val="22"/>
          <w:szCs w:val="30"/>
        </w:rPr>
        <w:fldChar w:fldCharType="begin"/>
      </w:r>
      <w:r>
        <w:rPr>
          <w:sz w:val="22"/>
          <w:szCs w:val="30"/>
        </w:rPr>
        <w:instrText xml:space="preserve"> SAVEDATE  \@ "dd-MMM-yy h:mm:ss am/pm"  \* MERGEFORMAT </w:instrText>
      </w:r>
      <w:r w:rsidR="00CE7A75">
        <w:rPr>
          <w:sz w:val="22"/>
          <w:szCs w:val="30"/>
        </w:rPr>
        <w:fldChar w:fldCharType="separate"/>
      </w:r>
      <w:r w:rsidR="004967DD">
        <w:rPr>
          <w:noProof/>
          <w:sz w:val="22"/>
          <w:szCs w:val="30"/>
        </w:rPr>
        <w:t>06-Feb-24 2:37:00 PM</w:t>
      </w:r>
      <w:r w:rsidR="00CE7A75">
        <w:rPr>
          <w:sz w:val="22"/>
          <w:szCs w:val="30"/>
        </w:rPr>
        <w:fldChar w:fldCharType="end"/>
      </w:r>
      <w:r w:rsidRPr="00E22C60">
        <w:rPr>
          <w:sz w:val="22"/>
          <w:szCs w:val="30"/>
        </w:rPr>
        <w:t>)</w:t>
      </w:r>
    </w:p>
    <w:p w:rsidR="00184DF2" w:rsidRPr="00184DF2" w:rsidRDefault="00184DF2">
      <w:pPr>
        <w:rPr>
          <w:rFonts w:ascii="Arial" w:hAnsi="Arial" w:cs="Arial"/>
          <w:b/>
          <w:spacing w:val="-3"/>
          <w:szCs w:val="20"/>
        </w:rPr>
      </w:pPr>
    </w:p>
    <w:p w:rsidR="00184DF2" w:rsidRDefault="00184DF2">
      <w:pPr>
        <w:rPr>
          <w:b/>
          <w:spacing w:val="-3"/>
          <w:szCs w:val="20"/>
        </w:rPr>
      </w:pPr>
    </w:p>
    <w:p w:rsidR="00D830E9" w:rsidRDefault="00184DF2">
      <w:pPr>
        <w:rPr>
          <w:b/>
          <w:spacing w:val="-3"/>
          <w:szCs w:val="20"/>
        </w:rPr>
      </w:pPr>
      <w:r>
        <w:rPr>
          <w:b/>
          <w:spacing w:val="-3"/>
          <w:szCs w:val="20"/>
        </w:rPr>
        <w:br w:type="page"/>
      </w:r>
    </w:p>
    <w:p w:rsidR="00D830E9" w:rsidRPr="00D35E92" w:rsidRDefault="00D830E9" w:rsidP="00D830E9">
      <w:pPr>
        <w:tabs>
          <w:tab w:val="left" w:pos="540"/>
          <w:tab w:val="left" w:pos="720"/>
        </w:tabs>
        <w:jc w:val="center"/>
      </w:pPr>
    </w:p>
    <w:p w:rsidR="00D830E9" w:rsidRPr="00C646EC" w:rsidRDefault="00D830E9" w:rsidP="00D830E9">
      <w:pPr>
        <w:tabs>
          <w:tab w:val="left" w:pos="540"/>
          <w:tab w:val="left" w:pos="720"/>
        </w:tabs>
        <w:jc w:val="center"/>
        <w:rPr>
          <w:rFonts w:cs="Times New Roman"/>
          <w:sz w:val="40"/>
          <w:szCs w:val="40"/>
        </w:rPr>
      </w:pPr>
      <w:r w:rsidRPr="00C646EC">
        <w:rPr>
          <w:rFonts w:cs="Times New Roman"/>
          <w:sz w:val="40"/>
          <w:szCs w:val="40"/>
        </w:rPr>
        <w:t xml:space="preserve">Academic Ordinance of Undergraduate Program for the Affiliated College of the Faculty of Engineering </w:t>
      </w:r>
    </w:p>
    <w:p w:rsidR="00D830E9" w:rsidRPr="00C646EC" w:rsidRDefault="00D830E9" w:rsidP="00D830E9">
      <w:pPr>
        <w:tabs>
          <w:tab w:val="left" w:pos="540"/>
          <w:tab w:val="left" w:pos="720"/>
        </w:tabs>
        <w:jc w:val="center"/>
        <w:rPr>
          <w:rFonts w:cs="Times New Roman"/>
          <w:sz w:val="40"/>
          <w:szCs w:val="40"/>
        </w:rPr>
      </w:pPr>
    </w:p>
    <w:p w:rsidR="00D830E9" w:rsidRPr="00C646EC" w:rsidRDefault="00D830E9" w:rsidP="00D830E9">
      <w:pPr>
        <w:tabs>
          <w:tab w:val="left" w:pos="540"/>
          <w:tab w:val="left" w:pos="720"/>
        </w:tabs>
        <w:rPr>
          <w:rFonts w:cs="Times New Roman"/>
          <w:b/>
          <w:sz w:val="40"/>
          <w:szCs w:val="40"/>
        </w:rPr>
      </w:pPr>
    </w:p>
    <w:p w:rsidR="00D830E9" w:rsidRPr="00C646EC" w:rsidRDefault="00D830E9" w:rsidP="00D830E9">
      <w:pPr>
        <w:tabs>
          <w:tab w:val="left" w:pos="540"/>
          <w:tab w:val="left" w:pos="720"/>
        </w:tabs>
        <w:jc w:val="center"/>
        <w:rPr>
          <w:rFonts w:cs="Times New Roman"/>
          <w:sz w:val="40"/>
          <w:szCs w:val="40"/>
        </w:rPr>
      </w:pPr>
      <w:r w:rsidRPr="00C646EC">
        <w:rPr>
          <w:noProof/>
          <w:lang w:bidi="ar-SA"/>
        </w:rPr>
        <w:drawing>
          <wp:inline distT="0" distB="0" distL="0" distR="0" wp14:anchorId="511A2AD2" wp14:editId="73E98EE1">
            <wp:extent cx="1585595" cy="773430"/>
            <wp:effectExtent l="19050" t="0" r="0" b="0"/>
            <wp:docPr id="2" name="Picture 37" descr="University of Rajshahi | The VALID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iversity of Rajshahi | The VALIDATE Network"/>
                    <pic:cNvPicPr>
                      <a:picLocks noChangeAspect="1" noChangeArrowheads="1"/>
                    </pic:cNvPicPr>
                  </pic:nvPicPr>
                  <pic:blipFill>
                    <a:blip r:embed="rId9" cstate="print"/>
                    <a:srcRect l="6001" r="7501" b="21043"/>
                    <a:stretch>
                      <a:fillRect/>
                    </a:stretch>
                  </pic:blipFill>
                  <pic:spPr bwMode="auto">
                    <a:xfrm>
                      <a:off x="0" y="0"/>
                      <a:ext cx="1585595" cy="773430"/>
                    </a:xfrm>
                    <a:prstGeom prst="rect">
                      <a:avLst/>
                    </a:prstGeom>
                    <a:noFill/>
                    <a:ln w="9525">
                      <a:noFill/>
                      <a:miter lim="800000"/>
                      <a:headEnd/>
                      <a:tailEnd/>
                    </a:ln>
                  </pic:spPr>
                </pic:pic>
              </a:graphicData>
            </a:graphic>
          </wp:inline>
        </w:drawing>
      </w:r>
    </w:p>
    <w:p w:rsidR="00D830E9" w:rsidRPr="00C646EC" w:rsidRDefault="00D830E9" w:rsidP="00D830E9">
      <w:pPr>
        <w:tabs>
          <w:tab w:val="left" w:pos="540"/>
          <w:tab w:val="left" w:pos="720"/>
        </w:tabs>
        <w:jc w:val="center"/>
        <w:rPr>
          <w:rFonts w:cs="Times New Roman"/>
          <w:sz w:val="40"/>
          <w:szCs w:val="40"/>
        </w:rPr>
      </w:pPr>
    </w:p>
    <w:p w:rsidR="00D830E9" w:rsidRPr="00C646EC" w:rsidRDefault="00D830E9" w:rsidP="00D830E9">
      <w:pPr>
        <w:tabs>
          <w:tab w:val="left" w:pos="540"/>
          <w:tab w:val="left" w:pos="720"/>
        </w:tabs>
        <w:jc w:val="center"/>
        <w:rPr>
          <w:rFonts w:cs="Times New Roman"/>
          <w:b/>
          <w:sz w:val="40"/>
          <w:szCs w:val="40"/>
        </w:rPr>
      </w:pPr>
      <w:r w:rsidRPr="00C646EC">
        <w:rPr>
          <w:rFonts w:cs="Times New Roman"/>
          <w:b/>
          <w:sz w:val="40"/>
          <w:szCs w:val="40"/>
        </w:rPr>
        <w:t xml:space="preserve">University of Rajshahi </w:t>
      </w:r>
    </w:p>
    <w:p w:rsidR="00D830E9" w:rsidRPr="00C646EC" w:rsidRDefault="00D830E9" w:rsidP="00D830E9">
      <w:pPr>
        <w:tabs>
          <w:tab w:val="left" w:pos="540"/>
          <w:tab w:val="left" w:pos="720"/>
        </w:tabs>
        <w:jc w:val="center"/>
        <w:rPr>
          <w:rFonts w:cs="Times New Roman"/>
          <w:b/>
        </w:rPr>
      </w:pPr>
    </w:p>
    <w:p w:rsidR="00D830E9" w:rsidRPr="00C646EC" w:rsidRDefault="00D830E9" w:rsidP="00D830E9">
      <w:pPr>
        <w:tabs>
          <w:tab w:val="left" w:pos="540"/>
          <w:tab w:val="left" w:pos="720"/>
        </w:tabs>
        <w:rPr>
          <w:rFonts w:cs="Times New Roman"/>
          <w:b/>
          <w:bCs/>
        </w:rPr>
      </w:pPr>
    </w:p>
    <w:p w:rsidR="00D830E9" w:rsidRPr="00C646EC" w:rsidRDefault="00D830E9" w:rsidP="00D830E9">
      <w:pPr>
        <w:pStyle w:val="BodyText3"/>
        <w:spacing w:after="0" w:line="240" w:lineRule="auto"/>
        <w:rPr>
          <w:rFonts w:ascii="Times New Roman" w:hAnsi="Times New Roman" w:cs="Times New Roman"/>
          <w:b/>
          <w:bCs/>
          <w:sz w:val="24"/>
          <w:u w:val="single"/>
        </w:rPr>
      </w:pPr>
    </w:p>
    <w:p w:rsidR="00D830E9" w:rsidRPr="00C646EC" w:rsidRDefault="00D830E9" w:rsidP="00D830E9">
      <w:pPr>
        <w:pStyle w:val="BodyText3"/>
        <w:spacing w:after="0" w:line="240" w:lineRule="auto"/>
        <w:rPr>
          <w:rFonts w:ascii="Times New Roman" w:hAnsi="Times New Roman" w:cs="Times New Roman"/>
          <w:b/>
          <w:bCs/>
          <w:sz w:val="24"/>
          <w:u w:val="single"/>
        </w:rPr>
      </w:pPr>
    </w:p>
    <w:p w:rsidR="00D830E9" w:rsidRPr="00C646EC" w:rsidRDefault="00D830E9" w:rsidP="00D830E9">
      <w:pPr>
        <w:jc w:val="center"/>
        <w:rPr>
          <w:rFonts w:cs="Times New Roman"/>
        </w:rPr>
      </w:pPr>
      <w:r w:rsidRPr="00C646EC">
        <w:rPr>
          <w:rFonts w:cs="Times New Roman"/>
          <w:lang w:val="it-IT"/>
        </w:rPr>
        <w:t xml:space="preserve">Tel: </w:t>
      </w:r>
      <w:r w:rsidRPr="00C646EC">
        <w:rPr>
          <w:rFonts w:cs="Times New Roman"/>
          <w:color w:val="000000"/>
        </w:rPr>
        <w:t>+8802588864125</w:t>
      </w:r>
    </w:p>
    <w:p w:rsidR="00D830E9" w:rsidRPr="00C646EC" w:rsidRDefault="00D830E9" w:rsidP="00D830E9">
      <w:pPr>
        <w:pStyle w:val="BodyText"/>
        <w:spacing w:after="0"/>
        <w:jc w:val="center"/>
        <w:rPr>
          <w:b/>
          <w:lang w:val="it-IT"/>
        </w:rPr>
      </w:pPr>
      <w:r w:rsidRPr="00C646EC">
        <w:rPr>
          <w:lang w:val="it-IT"/>
        </w:rPr>
        <w:t>Email: dean.engineering@ru.ac.bd</w:t>
      </w:r>
    </w:p>
    <w:p w:rsidR="00D830E9" w:rsidRPr="00C646EC" w:rsidRDefault="00D830E9" w:rsidP="00D830E9">
      <w:pPr>
        <w:pStyle w:val="BodyText"/>
        <w:spacing w:after="0"/>
        <w:jc w:val="center"/>
        <w:rPr>
          <w:b/>
        </w:rPr>
      </w:pPr>
      <w:r w:rsidRPr="00C646EC">
        <w:t>URL: http://www.ru.ac.bd/engfaculty/engg/</w:t>
      </w: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b/>
        </w:rPr>
      </w:pPr>
    </w:p>
    <w:p w:rsidR="00D830E9" w:rsidRPr="00C646EC" w:rsidRDefault="00D830E9" w:rsidP="00D830E9">
      <w:pPr>
        <w:tabs>
          <w:tab w:val="left" w:pos="540"/>
          <w:tab w:val="left" w:pos="720"/>
        </w:tabs>
        <w:jc w:val="both"/>
        <w:rPr>
          <w:rFonts w:cs="Times New Roman"/>
          <w:b/>
        </w:rPr>
      </w:pPr>
    </w:p>
    <w:p w:rsidR="00D830E9" w:rsidRPr="00C646EC" w:rsidRDefault="00D830E9" w:rsidP="00D830E9">
      <w:pPr>
        <w:tabs>
          <w:tab w:val="left" w:pos="540"/>
          <w:tab w:val="left" w:pos="720"/>
        </w:tabs>
        <w:jc w:val="both"/>
        <w:rPr>
          <w:rFonts w:cs="Times New Roman"/>
          <w:b/>
        </w:rPr>
      </w:pPr>
    </w:p>
    <w:p w:rsidR="00D830E9" w:rsidRPr="00C646EC" w:rsidRDefault="00D830E9" w:rsidP="00D830E9">
      <w:pPr>
        <w:tabs>
          <w:tab w:val="left" w:pos="540"/>
          <w:tab w:val="left" w:pos="720"/>
        </w:tabs>
        <w:jc w:val="center"/>
      </w:pPr>
    </w:p>
    <w:p w:rsidR="00D830E9" w:rsidRPr="00C646EC" w:rsidRDefault="00D830E9" w:rsidP="00D830E9">
      <w:pPr>
        <w:tabs>
          <w:tab w:val="left" w:pos="540"/>
          <w:tab w:val="left" w:pos="720"/>
        </w:tabs>
        <w:jc w:val="center"/>
      </w:pPr>
    </w:p>
    <w:p w:rsidR="00D830E9" w:rsidRPr="00C646EC" w:rsidRDefault="00D830E9" w:rsidP="00D830E9">
      <w:pPr>
        <w:tabs>
          <w:tab w:val="left" w:pos="540"/>
          <w:tab w:val="left" w:pos="720"/>
        </w:tabs>
        <w:jc w:val="center"/>
      </w:pPr>
      <w:r w:rsidRPr="00C646EC">
        <w:rPr>
          <w:noProof/>
          <w:lang w:bidi="ar-SA"/>
        </w:rPr>
        <w:drawing>
          <wp:inline distT="0" distB="0" distL="0" distR="0" wp14:anchorId="621B50B6" wp14:editId="4CF44370">
            <wp:extent cx="897776" cy="923925"/>
            <wp:effectExtent l="0" t="0" r="0" b="0"/>
            <wp:docPr id="37" name="Picture 37" descr="C:\Users\Zulqa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ulqar\Desktop\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7348" cy="933775"/>
                    </a:xfrm>
                    <a:prstGeom prst="rect">
                      <a:avLst/>
                    </a:prstGeom>
                    <a:noFill/>
                    <a:ln>
                      <a:noFill/>
                    </a:ln>
                  </pic:spPr>
                </pic:pic>
              </a:graphicData>
            </a:graphic>
          </wp:inline>
        </w:drawing>
      </w:r>
    </w:p>
    <w:p w:rsidR="00D830E9" w:rsidRPr="00C646EC" w:rsidRDefault="00D830E9" w:rsidP="00D830E9">
      <w:pPr>
        <w:tabs>
          <w:tab w:val="left" w:pos="540"/>
          <w:tab w:val="left" w:pos="720"/>
        </w:tabs>
        <w:jc w:val="center"/>
      </w:pPr>
    </w:p>
    <w:p w:rsidR="00D830E9" w:rsidRPr="00C646EC" w:rsidRDefault="00D830E9" w:rsidP="00D830E9">
      <w:pPr>
        <w:tabs>
          <w:tab w:val="left" w:pos="540"/>
          <w:tab w:val="left" w:pos="720"/>
        </w:tabs>
        <w:jc w:val="center"/>
      </w:pPr>
    </w:p>
    <w:p w:rsidR="00D830E9" w:rsidRPr="00C646EC" w:rsidRDefault="00D830E9" w:rsidP="00D830E9">
      <w:pPr>
        <w:tabs>
          <w:tab w:val="left" w:pos="540"/>
          <w:tab w:val="left" w:pos="720"/>
        </w:tabs>
        <w:jc w:val="center"/>
      </w:pPr>
    </w:p>
    <w:p w:rsidR="00D830E9" w:rsidRPr="00C646EC" w:rsidRDefault="00D830E9" w:rsidP="00D830E9">
      <w:pPr>
        <w:tabs>
          <w:tab w:val="left" w:pos="540"/>
          <w:tab w:val="left" w:pos="720"/>
        </w:tabs>
        <w:jc w:val="center"/>
        <w:rPr>
          <w:rFonts w:ascii="Arial" w:hAnsi="Arial" w:cs="Arial"/>
          <w:b/>
          <w:sz w:val="32"/>
        </w:rPr>
      </w:pPr>
      <w:r w:rsidRPr="00C646EC">
        <w:rPr>
          <w:rFonts w:ascii="Arial" w:hAnsi="Arial" w:cs="Arial"/>
          <w:b/>
          <w:sz w:val="32"/>
        </w:rPr>
        <w:t xml:space="preserve">Faculty of Engineering </w:t>
      </w:r>
    </w:p>
    <w:p w:rsidR="00D830E9" w:rsidRPr="00C646EC" w:rsidRDefault="00D830E9" w:rsidP="00D830E9">
      <w:pPr>
        <w:tabs>
          <w:tab w:val="left" w:pos="540"/>
          <w:tab w:val="left" w:pos="720"/>
        </w:tabs>
        <w:jc w:val="center"/>
        <w:rPr>
          <w:rFonts w:ascii="Arial" w:hAnsi="Arial" w:cs="Arial"/>
          <w:b/>
          <w:sz w:val="32"/>
        </w:rPr>
      </w:pPr>
      <w:smartTag w:uri="urn:schemas-microsoft-com:office:smarttags" w:element="place">
        <w:smartTag w:uri="urn:schemas-microsoft-com:office:smarttags" w:element="PlaceType">
          <w:r w:rsidRPr="00C646EC">
            <w:rPr>
              <w:rFonts w:ascii="Arial" w:hAnsi="Arial" w:cs="Arial"/>
              <w:b/>
              <w:sz w:val="32"/>
            </w:rPr>
            <w:t>University</w:t>
          </w:r>
        </w:smartTag>
        <w:r w:rsidRPr="00C646EC">
          <w:rPr>
            <w:rFonts w:ascii="Arial" w:hAnsi="Arial" w:cs="Arial"/>
            <w:b/>
            <w:sz w:val="32"/>
          </w:rPr>
          <w:t xml:space="preserve"> of </w:t>
        </w:r>
        <w:smartTag w:uri="urn:schemas-microsoft-com:office:smarttags" w:element="PlaceName">
          <w:r w:rsidRPr="00C646EC">
            <w:rPr>
              <w:rFonts w:ascii="Arial" w:hAnsi="Arial" w:cs="Arial"/>
              <w:b/>
              <w:sz w:val="32"/>
            </w:rPr>
            <w:t>Rajshahi</w:t>
          </w:r>
        </w:smartTag>
      </w:smartTag>
    </w:p>
    <w:p w:rsidR="00D830E9" w:rsidRPr="00C646EC" w:rsidRDefault="00D830E9" w:rsidP="00D830E9">
      <w:pPr>
        <w:tabs>
          <w:tab w:val="left" w:pos="540"/>
          <w:tab w:val="left" w:pos="720"/>
        </w:tabs>
        <w:jc w:val="center"/>
        <w:rPr>
          <w:rFonts w:ascii="Arial" w:hAnsi="Arial" w:cs="Arial"/>
          <w:b/>
          <w:sz w:val="32"/>
        </w:rPr>
      </w:pPr>
    </w:p>
    <w:p w:rsidR="00D830E9" w:rsidRPr="00C646EC" w:rsidRDefault="00D830E9" w:rsidP="00D830E9">
      <w:pPr>
        <w:tabs>
          <w:tab w:val="left" w:pos="540"/>
          <w:tab w:val="left" w:pos="720"/>
        </w:tabs>
        <w:jc w:val="center"/>
        <w:rPr>
          <w:rFonts w:ascii="Arial" w:hAnsi="Arial" w:cs="Arial"/>
          <w:b/>
          <w:sz w:val="32"/>
        </w:rPr>
      </w:pPr>
      <w:r w:rsidRPr="00C646EC">
        <w:rPr>
          <w:rFonts w:ascii="Arial" w:hAnsi="Arial" w:cs="Arial"/>
          <w:b/>
          <w:sz w:val="32"/>
        </w:rPr>
        <w:t xml:space="preserve"> 2023</w:t>
      </w: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rPr>
          <w:rFonts w:cs="Times New Roman"/>
          <w:b/>
          <w:bCs/>
          <w:sz w:val="28"/>
        </w:rPr>
      </w:pPr>
      <w:r w:rsidRPr="00C646EC">
        <w:rPr>
          <w:rFonts w:cs="Times New Roman"/>
          <w:b/>
          <w:bCs/>
          <w:sz w:val="28"/>
        </w:rPr>
        <w:tab/>
      </w:r>
      <w:r w:rsidRPr="00C646EC">
        <w:rPr>
          <w:rFonts w:cs="Times New Roman"/>
          <w:b/>
          <w:bCs/>
          <w:sz w:val="28"/>
        </w:rPr>
        <w:tab/>
      </w:r>
      <w:r w:rsidRPr="00C646EC">
        <w:rPr>
          <w:rFonts w:cs="Times New Roman"/>
          <w:b/>
          <w:bCs/>
          <w:sz w:val="28"/>
        </w:rPr>
        <w:tab/>
        <w:t xml:space="preserve">   </w:t>
      </w:r>
    </w:p>
    <w:p w:rsidR="00D830E9" w:rsidRPr="00C646EC" w:rsidRDefault="00D830E9" w:rsidP="00D830E9">
      <w:pPr>
        <w:tabs>
          <w:tab w:val="left" w:pos="540"/>
          <w:tab w:val="left" w:pos="720"/>
        </w:tabs>
        <w:jc w:val="center"/>
        <w:rPr>
          <w:rFonts w:cs="Times New Roman"/>
          <w:strike/>
        </w:rPr>
      </w:pPr>
      <w:r w:rsidRPr="00C646EC">
        <w:rPr>
          <w:rFonts w:cs="Times New Roman"/>
          <w:b/>
          <w:bCs/>
          <w:sz w:val="28"/>
        </w:rPr>
        <w:tab/>
      </w:r>
      <w:r w:rsidRPr="00C646EC">
        <w:rPr>
          <w:rFonts w:cs="Times New Roman"/>
          <w:b/>
          <w:bCs/>
          <w:sz w:val="28"/>
        </w:rPr>
        <w:tab/>
        <w:t xml:space="preserve">     </w:t>
      </w: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p>
    <w:p w:rsidR="00D830E9" w:rsidRPr="00C646EC" w:rsidRDefault="00D830E9" w:rsidP="00D830E9">
      <w:pPr>
        <w:tabs>
          <w:tab w:val="left" w:pos="540"/>
          <w:tab w:val="left" w:pos="720"/>
        </w:tabs>
        <w:jc w:val="both"/>
        <w:rPr>
          <w:rFonts w:cs="Times New Roman"/>
        </w:rPr>
      </w:pPr>
      <w:bookmarkStart w:id="0" w:name="_GoBack"/>
      <w:bookmarkEnd w:id="0"/>
    </w:p>
    <w:p w:rsidR="00D830E9" w:rsidRPr="00C646EC" w:rsidRDefault="00D830E9" w:rsidP="00D830E9">
      <w:pPr>
        <w:tabs>
          <w:tab w:val="left" w:pos="540"/>
          <w:tab w:val="left" w:pos="720"/>
        </w:tabs>
        <w:rPr>
          <w:rFonts w:cs="Times New Roman"/>
          <w:b/>
          <w:sz w:val="28"/>
        </w:rPr>
      </w:pPr>
      <w:r w:rsidRPr="00C646EC">
        <w:rPr>
          <w:rFonts w:cs="Times New Roman"/>
          <w:b/>
          <w:sz w:val="28"/>
        </w:rPr>
        <w:t xml:space="preserve">Contents: </w:t>
      </w:r>
    </w:p>
    <w:p w:rsidR="00D830E9" w:rsidRPr="00C646EC" w:rsidRDefault="00D830E9" w:rsidP="00D830E9">
      <w:pPr>
        <w:tabs>
          <w:tab w:val="left" w:pos="540"/>
          <w:tab w:val="left" w:pos="720"/>
        </w:tabs>
        <w:rPr>
          <w:rFonts w:cs="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6575"/>
        <w:gridCol w:w="447"/>
      </w:tblGrid>
      <w:tr w:rsidR="00D830E9" w:rsidRPr="00C646EC" w:rsidTr="00E2533C">
        <w:trPr>
          <w:jc w:val="center"/>
        </w:trPr>
        <w:tc>
          <w:tcPr>
            <w:tcW w:w="495" w:type="dxa"/>
            <w:shd w:val="clear" w:color="auto" w:fill="auto"/>
          </w:tcPr>
          <w:p w:rsidR="00D830E9" w:rsidRPr="00C646EC" w:rsidRDefault="00D830E9" w:rsidP="00E2533C">
            <w:pPr>
              <w:pStyle w:val="CommentText"/>
              <w:tabs>
                <w:tab w:val="left" w:pos="540"/>
                <w:tab w:val="left" w:pos="720"/>
              </w:tabs>
              <w:rPr>
                <w:bCs/>
              </w:rPr>
            </w:pPr>
            <w:r w:rsidRPr="00C646EC">
              <w:rPr>
                <w:bCs/>
              </w:rPr>
              <w:t>1.</w:t>
            </w:r>
          </w:p>
        </w:tc>
        <w:tc>
          <w:tcPr>
            <w:tcW w:w="6575" w:type="dxa"/>
            <w:shd w:val="clear" w:color="auto" w:fill="auto"/>
          </w:tcPr>
          <w:p w:rsidR="00D830E9" w:rsidRPr="00C646EC" w:rsidRDefault="00D830E9" w:rsidP="00E2533C">
            <w:pPr>
              <w:tabs>
                <w:tab w:val="left" w:pos="540"/>
                <w:tab w:val="left" w:pos="720"/>
              </w:tabs>
              <w:jc w:val="both"/>
              <w:rPr>
                <w:rFonts w:cs="Times New Roman"/>
                <w:sz w:val="20"/>
                <w:szCs w:val="20"/>
              </w:rPr>
            </w:pPr>
            <w:r w:rsidRPr="00C646EC">
              <w:rPr>
                <w:rFonts w:cs="Times New Roman"/>
                <w:sz w:val="20"/>
                <w:szCs w:val="20"/>
              </w:rPr>
              <w:t>Definitions</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3</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2</w:t>
            </w:r>
          </w:p>
        </w:tc>
        <w:tc>
          <w:tcPr>
            <w:tcW w:w="6575" w:type="dxa"/>
            <w:shd w:val="clear" w:color="auto" w:fill="auto"/>
          </w:tcPr>
          <w:p w:rsidR="00D830E9" w:rsidRPr="00C646EC" w:rsidRDefault="00D830E9" w:rsidP="00E2533C">
            <w:pPr>
              <w:tabs>
                <w:tab w:val="left" w:pos="540"/>
                <w:tab w:val="left" w:pos="720"/>
              </w:tabs>
              <w:jc w:val="both"/>
              <w:rPr>
                <w:rFonts w:cs="Times New Roman"/>
                <w:sz w:val="20"/>
                <w:szCs w:val="20"/>
              </w:rPr>
            </w:pPr>
            <w:r w:rsidRPr="00C646EC">
              <w:rPr>
                <w:rFonts w:cs="Times New Roman"/>
                <w:sz w:val="20"/>
                <w:szCs w:val="20"/>
              </w:rPr>
              <w:t>Departments</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3</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3.</w:t>
            </w:r>
          </w:p>
        </w:tc>
        <w:tc>
          <w:tcPr>
            <w:tcW w:w="6575" w:type="dxa"/>
            <w:shd w:val="clear" w:color="auto" w:fill="auto"/>
          </w:tcPr>
          <w:p w:rsidR="00D830E9" w:rsidRPr="00C646EC" w:rsidRDefault="00D830E9" w:rsidP="00E2533C">
            <w:pPr>
              <w:jc w:val="both"/>
              <w:rPr>
                <w:rFonts w:cs="Times New Roman"/>
                <w:sz w:val="20"/>
                <w:szCs w:val="20"/>
              </w:rPr>
            </w:pPr>
            <w:r w:rsidRPr="00C646EC">
              <w:rPr>
                <w:rFonts w:cs="Times New Roman"/>
                <w:sz w:val="20"/>
                <w:szCs w:val="20"/>
              </w:rPr>
              <w:t>Degree Offered</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3</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4.</w:t>
            </w:r>
          </w:p>
        </w:tc>
        <w:tc>
          <w:tcPr>
            <w:tcW w:w="6575" w:type="dxa"/>
            <w:shd w:val="clear" w:color="auto" w:fill="auto"/>
          </w:tcPr>
          <w:p w:rsidR="00D830E9" w:rsidRPr="00C646EC" w:rsidRDefault="00D830E9" w:rsidP="00E2533C">
            <w:pPr>
              <w:jc w:val="both"/>
              <w:rPr>
                <w:rFonts w:cs="Times New Roman"/>
                <w:sz w:val="20"/>
                <w:szCs w:val="20"/>
              </w:rPr>
            </w:pPr>
            <w:r w:rsidRPr="00C646EC">
              <w:rPr>
                <w:rFonts w:cs="Times New Roman"/>
                <w:sz w:val="20"/>
                <w:szCs w:val="20"/>
              </w:rPr>
              <w:t>Duration of Course and Course Structure</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4</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5.</w:t>
            </w:r>
          </w:p>
        </w:tc>
        <w:tc>
          <w:tcPr>
            <w:tcW w:w="6575" w:type="dxa"/>
            <w:shd w:val="clear" w:color="auto" w:fill="auto"/>
          </w:tcPr>
          <w:p w:rsidR="00D830E9" w:rsidRPr="00C646EC" w:rsidRDefault="00D830E9" w:rsidP="00E2533C">
            <w:pPr>
              <w:jc w:val="both"/>
              <w:rPr>
                <w:rFonts w:cs="Times New Roman"/>
                <w:sz w:val="20"/>
                <w:szCs w:val="20"/>
              </w:rPr>
            </w:pPr>
            <w:r w:rsidRPr="00C646EC">
              <w:rPr>
                <w:rFonts w:cs="Times New Roman"/>
                <w:sz w:val="20"/>
                <w:szCs w:val="20"/>
              </w:rPr>
              <w:t>Distribution of Courses</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5</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6.</w:t>
            </w:r>
          </w:p>
        </w:tc>
        <w:tc>
          <w:tcPr>
            <w:tcW w:w="6575" w:type="dxa"/>
            <w:shd w:val="clear" w:color="auto" w:fill="auto"/>
          </w:tcPr>
          <w:p w:rsidR="00D830E9" w:rsidRPr="00C646EC" w:rsidRDefault="00D830E9" w:rsidP="00E2533C">
            <w:pPr>
              <w:jc w:val="both"/>
              <w:rPr>
                <w:rFonts w:cs="Times New Roman"/>
                <w:sz w:val="20"/>
                <w:szCs w:val="20"/>
              </w:rPr>
            </w:pPr>
            <w:r w:rsidRPr="00C646EC">
              <w:rPr>
                <w:rFonts w:cs="Times New Roman"/>
                <w:sz w:val="20"/>
                <w:szCs w:val="20"/>
              </w:rPr>
              <w:t>Mark and Credit Distribution</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5</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7.</w:t>
            </w:r>
          </w:p>
        </w:tc>
        <w:tc>
          <w:tcPr>
            <w:tcW w:w="6575" w:type="dxa"/>
            <w:shd w:val="clear" w:color="auto" w:fill="auto"/>
          </w:tcPr>
          <w:p w:rsidR="00D830E9" w:rsidRPr="00C646EC" w:rsidRDefault="00D830E9" w:rsidP="00E2533C">
            <w:pPr>
              <w:tabs>
                <w:tab w:val="left" w:pos="540"/>
              </w:tabs>
              <w:jc w:val="both"/>
              <w:rPr>
                <w:rFonts w:cs="Times New Roman"/>
                <w:sz w:val="20"/>
                <w:szCs w:val="20"/>
              </w:rPr>
            </w:pPr>
            <w:r w:rsidRPr="00C646EC">
              <w:rPr>
                <w:rFonts w:cs="Times New Roman"/>
                <w:sz w:val="20"/>
                <w:szCs w:val="20"/>
              </w:rPr>
              <w:t>Academic Calendar</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6</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8.</w:t>
            </w:r>
          </w:p>
        </w:tc>
        <w:tc>
          <w:tcPr>
            <w:tcW w:w="6575" w:type="dxa"/>
            <w:shd w:val="clear" w:color="auto" w:fill="auto"/>
          </w:tcPr>
          <w:p w:rsidR="00D830E9" w:rsidRPr="00C646EC" w:rsidRDefault="00D830E9" w:rsidP="00E2533C">
            <w:pPr>
              <w:tabs>
                <w:tab w:val="left" w:pos="540"/>
              </w:tabs>
              <w:jc w:val="both"/>
              <w:rPr>
                <w:rFonts w:cs="Times New Roman"/>
                <w:sz w:val="20"/>
                <w:szCs w:val="20"/>
              </w:rPr>
            </w:pPr>
            <w:r w:rsidRPr="00C646EC">
              <w:rPr>
                <w:rFonts w:cs="Times New Roman"/>
                <w:sz w:val="20"/>
                <w:szCs w:val="20"/>
              </w:rPr>
              <w:t>Admission</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7</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9.</w:t>
            </w:r>
          </w:p>
        </w:tc>
        <w:tc>
          <w:tcPr>
            <w:tcW w:w="6575" w:type="dxa"/>
            <w:shd w:val="clear" w:color="auto" w:fill="auto"/>
          </w:tcPr>
          <w:p w:rsidR="00D830E9" w:rsidRPr="00C646EC" w:rsidRDefault="00D830E9" w:rsidP="00E2533C">
            <w:pPr>
              <w:tabs>
                <w:tab w:val="left" w:pos="540"/>
              </w:tabs>
              <w:jc w:val="both"/>
              <w:rPr>
                <w:rFonts w:cs="Times New Roman"/>
                <w:sz w:val="20"/>
                <w:szCs w:val="20"/>
              </w:rPr>
            </w:pPr>
            <w:r w:rsidRPr="00C646EC">
              <w:rPr>
                <w:rFonts w:cs="Times New Roman"/>
                <w:sz w:val="20"/>
                <w:szCs w:val="20"/>
              </w:rPr>
              <w:t>Admission on Transfer</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8</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10.</w:t>
            </w:r>
          </w:p>
        </w:tc>
        <w:tc>
          <w:tcPr>
            <w:tcW w:w="6575" w:type="dxa"/>
            <w:shd w:val="clear" w:color="auto" w:fill="auto"/>
          </w:tcPr>
          <w:p w:rsidR="00D830E9" w:rsidRPr="00C646EC" w:rsidRDefault="00D830E9" w:rsidP="00E2533C">
            <w:pPr>
              <w:tabs>
                <w:tab w:val="left" w:pos="540"/>
              </w:tabs>
              <w:jc w:val="both"/>
              <w:rPr>
                <w:rFonts w:cs="Times New Roman"/>
                <w:sz w:val="20"/>
                <w:szCs w:val="20"/>
              </w:rPr>
            </w:pPr>
            <w:r w:rsidRPr="00C646EC">
              <w:rPr>
                <w:rFonts w:cs="Times New Roman"/>
                <w:sz w:val="20"/>
                <w:szCs w:val="20"/>
              </w:rPr>
              <w:t>Medical Examination at the time of Admission</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8</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11.</w:t>
            </w:r>
          </w:p>
        </w:tc>
        <w:tc>
          <w:tcPr>
            <w:tcW w:w="6575" w:type="dxa"/>
            <w:shd w:val="clear" w:color="auto" w:fill="auto"/>
          </w:tcPr>
          <w:p w:rsidR="00D830E9" w:rsidRPr="00C646EC" w:rsidRDefault="00D830E9" w:rsidP="00E2533C">
            <w:pPr>
              <w:tabs>
                <w:tab w:val="left" w:pos="900"/>
              </w:tabs>
              <w:jc w:val="both"/>
              <w:rPr>
                <w:rFonts w:cs="Times New Roman"/>
                <w:sz w:val="20"/>
                <w:szCs w:val="20"/>
              </w:rPr>
            </w:pPr>
            <w:r w:rsidRPr="00C646EC">
              <w:rPr>
                <w:rFonts w:cs="Times New Roman"/>
                <w:sz w:val="20"/>
                <w:szCs w:val="20"/>
              </w:rPr>
              <w:t>Registration</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8</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12.</w:t>
            </w:r>
          </w:p>
        </w:tc>
        <w:tc>
          <w:tcPr>
            <w:tcW w:w="6575" w:type="dxa"/>
            <w:shd w:val="clear" w:color="auto" w:fill="auto"/>
          </w:tcPr>
          <w:p w:rsidR="00D830E9" w:rsidRPr="00C646EC" w:rsidRDefault="00D830E9" w:rsidP="00E2533C">
            <w:pPr>
              <w:tabs>
                <w:tab w:val="left" w:pos="900"/>
              </w:tabs>
              <w:jc w:val="both"/>
              <w:rPr>
                <w:rFonts w:cs="Times New Roman"/>
                <w:sz w:val="20"/>
                <w:szCs w:val="20"/>
              </w:rPr>
            </w:pPr>
            <w:r w:rsidRPr="00C646EC">
              <w:rPr>
                <w:rFonts w:cs="Times New Roman"/>
                <w:sz w:val="20"/>
                <w:szCs w:val="20"/>
              </w:rPr>
              <w:t>Change of Department</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8</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13.</w:t>
            </w:r>
          </w:p>
        </w:tc>
        <w:tc>
          <w:tcPr>
            <w:tcW w:w="6575" w:type="dxa"/>
            <w:shd w:val="clear" w:color="auto" w:fill="auto"/>
          </w:tcPr>
          <w:p w:rsidR="00D830E9" w:rsidRPr="00C646EC" w:rsidRDefault="00D830E9" w:rsidP="00E2533C">
            <w:pPr>
              <w:tabs>
                <w:tab w:val="left" w:pos="900"/>
              </w:tabs>
              <w:jc w:val="both"/>
              <w:rPr>
                <w:rFonts w:cs="Times New Roman"/>
                <w:sz w:val="20"/>
                <w:szCs w:val="20"/>
              </w:rPr>
            </w:pPr>
            <w:r w:rsidRPr="00C646EC">
              <w:rPr>
                <w:rFonts w:cs="Times New Roman"/>
                <w:sz w:val="20"/>
                <w:szCs w:val="20"/>
              </w:rPr>
              <w:t>Attendance</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8</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14.</w:t>
            </w:r>
          </w:p>
        </w:tc>
        <w:tc>
          <w:tcPr>
            <w:tcW w:w="6575" w:type="dxa"/>
            <w:shd w:val="clear" w:color="auto" w:fill="auto"/>
          </w:tcPr>
          <w:p w:rsidR="00D830E9" w:rsidRPr="00C646EC" w:rsidRDefault="00D830E9" w:rsidP="00E2533C">
            <w:pPr>
              <w:tabs>
                <w:tab w:val="left" w:pos="540"/>
                <w:tab w:val="left" w:pos="900"/>
              </w:tabs>
              <w:ind w:hanging="900"/>
              <w:jc w:val="both"/>
              <w:rPr>
                <w:rFonts w:cs="Times New Roman"/>
                <w:sz w:val="20"/>
                <w:szCs w:val="20"/>
              </w:rPr>
            </w:pPr>
            <w:r w:rsidRPr="00C646EC">
              <w:rPr>
                <w:rFonts w:cs="Times New Roman"/>
                <w:sz w:val="20"/>
                <w:szCs w:val="20"/>
              </w:rPr>
              <w:t>Grading System</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9</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15.</w:t>
            </w:r>
          </w:p>
        </w:tc>
        <w:tc>
          <w:tcPr>
            <w:tcW w:w="6575" w:type="dxa"/>
            <w:shd w:val="clear" w:color="auto" w:fill="auto"/>
          </w:tcPr>
          <w:p w:rsidR="00D830E9" w:rsidRPr="00C646EC" w:rsidRDefault="00D830E9" w:rsidP="00E2533C">
            <w:pPr>
              <w:tabs>
                <w:tab w:val="left" w:pos="540"/>
                <w:tab w:val="left" w:pos="900"/>
              </w:tabs>
              <w:ind w:hanging="900"/>
              <w:jc w:val="both"/>
              <w:rPr>
                <w:rFonts w:cs="Times New Roman"/>
                <w:sz w:val="20"/>
                <w:szCs w:val="20"/>
              </w:rPr>
            </w:pPr>
            <w:r w:rsidRPr="00C646EC">
              <w:rPr>
                <w:rFonts w:cs="Times New Roman"/>
                <w:sz w:val="20"/>
                <w:szCs w:val="20"/>
              </w:rPr>
              <w:t>Conducting of Examination and Rules for Promotion</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10</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16.</w:t>
            </w:r>
          </w:p>
        </w:tc>
        <w:tc>
          <w:tcPr>
            <w:tcW w:w="6575"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Class Test</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10</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17.</w:t>
            </w:r>
          </w:p>
        </w:tc>
        <w:tc>
          <w:tcPr>
            <w:tcW w:w="6575"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Publication of Results</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10</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18.</w:t>
            </w:r>
          </w:p>
        </w:tc>
        <w:tc>
          <w:tcPr>
            <w:tcW w:w="6575"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Examination Committee</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11</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19.</w:t>
            </w:r>
          </w:p>
        </w:tc>
        <w:tc>
          <w:tcPr>
            <w:tcW w:w="6575" w:type="dxa"/>
            <w:shd w:val="clear" w:color="auto" w:fill="auto"/>
          </w:tcPr>
          <w:p w:rsidR="00D830E9" w:rsidRPr="00C646EC" w:rsidRDefault="00D830E9" w:rsidP="00E2533C">
            <w:pPr>
              <w:tabs>
                <w:tab w:val="left" w:pos="540"/>
                <w:tab w:val="left" w:pos="1080"/>
              </w:tabs>
              <w:jc w:val="both"/>
              <w:rPr>
                <w:rFonts w:cs="Times New Roman"/>
                <w:bCs/>
                <w:sz w:val="20"/>
                <w:szCs w:val="20"/>
              </w:rPr>
            </w:pPr>
            <w:r w:rsidRPr="00C646EC">
              <w:rPr>
                <w:rFonts w:cs="Times New Roman"/>
                <w:bCs/>
                <w:sz w:val="20"/>
                <w:szCs w:val="20"/>
              </w:rPr>
              <w:t>Theoretical Examination and  Board Viva voce</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11</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20.</w:t>
            </w:r>
          </w:p>
        </w:tc>
        <w:tc>
          <w:tcPr>
            <w:tcW w:w="6575" w:type="dxa"/>
            <w:shd w:val="clear" w:color="auto" w:fill="auto"/>
          </w:tcPr>
          <w:p w:rsidR="00D830E9" w:rsidRPr="00C646EC" w:rsidRDefault="00D830E9" w:rsidP="00E2533C">
            <w:pPr>
              <w:tabs>
                <w:tab w:val="left" w:pos="540"/>
                <w:tab w:val="left" w:pos="1080"/>
              </w:tabs>
              <w:jc w:val="both"/>
              <w:rPr>
                <w:rFonts w:cs="Times New Roman"/>
                <w:bCs/>
                <w:sz w:val="20"/>
                <w:szCs w:val="20"/>
              </w:rPr>
            </w:pPr>
            <w:r w:rsidRPr="00C646EC">
              <w:rPr>
                <w:rFonts w:cs="Times New Roman"/>
                <w:bCs/>
                <w:sz w:val="20"/>
                <w:szCs w:val="20"/>
              </w:rPr>
              <w:t>Laboratory Examination/field work/professional training</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12</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21.</w:t>
            </w:r>
          </w:p>
        </w:tc>
        <w:tc>
          <w:tcPr>
            <w:tcW w:w="6575" w:type="dxa"/>
            <w:shd w:val="clear" w:color="auto" w:fill="auto"/>
          </w:tcPr>
          <w:p w:rsidR="00D830E9" w:rsidRPr="00C646EC" w:rsidRDefault="00D830E9" w:rsidP="00E2533C">
            <w:pPr>
              <w:tabs>
                <w:tab w:val="left" w:pos="540"/>
                <w:tab w:val="left" w:pos="1080"/>
              </w:tabs>
              <w:jc w:val="both"/>
              <w:rPr>
                <w:rFonts w:cs="Times New Roman"/>
                <w:bCs/>
                <w:sz w:val="20"/>
                <w:szCs w:val="20"/>
              </w:rPr>
            </w:pPr>
            <w:r w:rsidRPr="00C646EC">
              <w:rPr>
                <w:rFonts w:cs="Times New Roman"/>
                <w:sz w:val="20"/>
                <w:szCs w:val="20"/>
              </w:rPr>
              <w:t>Medium of Answers</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12</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22</w:t>
            </w:r>
          </w:p>
        </w:tc>
        <w:tc>
          <w:tcPr>
            <w:tcW w:w="6575"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Duties and Responsibilities of Question Setters and Examiners</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w:t>
            </w:r>
            <w:r>
              <w:rPr>
                <w:rFonts w:cs="Times New Roman"/>
                <w:sz w:val="20"/>
                <w:szCs w:val="20"/>
              </w:rPr>
              <w:t>2</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23.</w:t>
            </w:r>
          </w:p>
        </w:tc>
        <w:tc>
          <w:tcPr>
            <w:tcW w:w="6575"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bCs/>
                <w:sz w:val="20"/>
                <w:szCs w:val="20"/>
              </w:rPr>
              <w:t xml:space="preserve">Eligibility for Examination </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sidRPr="00C646EC">
              <w:rPr>
                <w:rFonts w:cs="Times New Roman"/>
                <w:sz w:val="20"/>
                <w:szCs w:val="20"/>
              </w:rPr>
              <w:t>1</w:t>
            </w:r>
            <w:r>
              <w:rPr>
                <w:rFonts w:cs="Times New Roman"/>
                <w:sz w:val="20"/>
                <w:szCs w:val="20"/>
              </w:rPr>
              <w:t>2</w:t>
            </w:r>
          </w:p>
        </w:tc>
      </w:tr>
      <w:tr w:rsidR="00D830E9" w:rsidRPr="00C646EC" w:rsidTr="00E2533C">
        <w:trPr>
          <w:jc w:val="center"/>
        </w:trPr>
        <w:tc>
          <w:tcPr>
            <w:tcW w:w="495" w:type="dxa"/>
            <w:shd w:val="clear" w:color="auto" w:fill="auto"/>
          </w:tcPr>
          <w:p w:rsidR="00D830E9" w:rsidRPr="00C646EC" w:rsidRDefault="00D830E9" w:rsidP="00E2533C">
            <w:pPr>
              <w:tabs>
                <w:tab w:val="left" w:pos="540"/>
                <w:tab w:val="left" w:pos="720"/>
              </w:tabs>
              <w:rPr>
                <w:rFonts w:cs="Times New Roman"/>
                <w:bCs/>
                <w:sz w:val="20"/>
                <w:szCs w:val="20"/>
              </w:rPr>
            </w:pPr>
            <w:r w:rsidRPr="00C646EC">
              <w:rPr>
                <w:rFonts w:cs="Times New Roman"/>
                <w:bCs/>
                <w:sz w:val="20"/>
                <w:szCs w:val="20"/>
              </w:rPr>
              <w:t>24.</w:t>
            </w:r>
          </w:p>
        </w:tc>
        <w:tc>
          <w:tcPr>
            <w:tcW w:w="6575" w:type="dxa"/>
            <w:shd w:val="clear" w:color="auto" w:fill="auto"/>
          </w:tcPr>
          <w:p w:rsidR="00D830E9" w:rsidRPr="00C646EC" w:rsidRDefault="00D830E9" w:rsidP="00E2533C">
            <w:pPr>
              <w:tabs>
                <w:tab w:val="left" w:pos="540"/>
                <w:tab w:val="left" w:pos="1080"/>
              </w:tabs>
              <w:jc w:val="both"/>
              <w:rPr>
                <w:rFonts w:cs="Times New Roman"/>
                <w:bCs/>
                <w:sz w:val="20"/>
                <w:szCs w:val="20"/>
              </w:rPr>
            </w:pPr>
            <w:r w:rsidRPr="00C646EC">
              <w:rPr>
                <w:rFonts w:cs="Times New Roman"/>
                <w:bCs/>
                <w:sz w:val="20"/>
                <w:szCs w:val="20"/>
              </w:rPr>
              <w:t>Amendment</w:t>
            </w:r>
          </w:p>
        </w:tc>
        <w:tc>
          <w:tcPr>
            <w:tcW w:w="447" w:type="dxa"/>
            <w:shd w:val="clear" w:color="auto" w:fill="auto"/>
          </w:tcPr>
          <w:p w:rsidR="00D830E9" w:rsidRPr="00C646EC" w:rsidRDefault="00D830E9" w:rsidP="00E2533C">
            <w:pPr>
              <w:tabs>
                <w:tab w:val="left" w:pos="540"/>
                <w:tab w:val="left" w:pos="720"/>
              </w:tabs>
              <w:rPr>
                <w:rFonts w:cs="Times New Roman"/>
                <w:sz w:val="20"/>
                <w:szCs w:val="20"/>
              </w:rPr>
            </w:pPr>
            <w:r>
              <w:rPr>
                <w:rFonts w:cs="Times New Roman"/>
                <w:sz w:val="20"/>
                <w:szCs w:val="20"/>
              </w:rPr>
              <w:t>13</w:t>
            </w:r>
          </w:p>
        </w:tc>
      </w:tr>
    </w:tbl>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rPr>
          <w:rFonts w:cs="Times New Roman"/>
          <w:b/>
          <w:bCs/>
          <w:sz w:val="20"/>
          <w:szCs w:val="20"/>
        </w:rPr>
      </w:pPr>
    </w:p>
    <w:p w:rsidR="00D830E9" w:rsidRPr="00C646EC" w:rsidRDefault="00D830E9" w:rsidP="00D830E9">
      <w:pPr>
        <w:tabs>
          <w:tab w:val="left" w:pos="540"/>
          <w:tab w:val="left" w:pos="720"/>
        </w:tabs>
        <w:jc w:val="center"/>
        <w:rPr>
          <w:b/>
          <w:sz w:val="32"/>
          <w:szCs w:val="32"/>
        </w:rPr>
      </w:pPr>
      <w:r w:rsidRPr="00C646EC">
        <w:rPr>
          <w:b/>
          <w:sz w:val="32"/>
          <w:szCs w:val="32"/>
        </w:rPr>
        <w:br w:type="page"/>
      </w:r>
    </w:p>
    <w:p w:rsidR="00D830E9" w:rsidRPr="00C646EC" w:rsidRDefault="00D830E9" w:rsidP="00D830E9">
      <w:pPr>
        <w:tabs>
          <w:tab w:val="left" w:pos="540"/>
          <w:tab w:val="left" w:pos="720"/>
        </w:tabs>
        <w:jc w:val="center"/>
        <w:rPr>
          <w:rFonts w:cs="Times New Roman"/>
          <w:sz w:val="40"/>
          <w:szCs w:val="40"/>
        </w:rPr>
      </w:pPr>
      <w:r w:rsidRPr="00C646EC">
        <w:rPr>
          <w:rFonts w:cs="Times New Roman"/>
          <w:sz w:val="40"/>
          <w:szCs w:val="40"/>
        </w:rPr>
        <w:lastRenderedPageBreak/>
        <w:t xml:space="preserve">Academic Ordinance of Undergraduate Program for the Affiliated College of the Faculty of Engineering, </w:t>
      </w:r>
    </w:p>
    <w:p w:rsidR="00D830E9" w:rsidRPr="00C646EC" w:rsidRDefault="00D830E9" w:rsidP="00D830E9">
      <w:pPr>
        <w:tabs>
          <w:tab w:val="left" w:pos="540"/>
          <w:tab w:val="left" w:pos="720"/>
        </w:tabs>
        <w:jc w:val="center"/>
        <w:rPr>
          <w:rFonts w:cs="Times New Roman"/>
          <w:sz w:val="40"/>
          <w:szCs w:val="40"/>
        </w:rPr>
      </w:pPr>
      <w:r w:rsidRPr="00C646EC">
        <w:rPr>
          <w:rFonts w:cs="Times New Roman"/>
          <w:sz w:val="40"/>
          <w:szCs w:val="40"/>
        </w:rPr>
        <w:t>University of Rajshahi</w:t>
      </w:r>
    </w:p>
    <w:p w:rsidR="00D830E9" w:rsidRPr="00C646EC" w:rsidRDefault="00D830E9" w:rsidP="00D830E9">
      <w:pPr>
        <w:pStyle w:val="Header"/>
        <w:jc w:val="center"/>
        <w:rPr>
          <w:strike/>
          <w:sz w:val="28"/>
        </w:rPr>
      </w:pPr>
    </w:p>
    <w:p w:rsidR="00D830E9" w:rsidRPr="00C646EC" w:rsidRDefault="00D830E9" w:rsidP="00D830E9">
      <w:pPr>
        <w:tabs>
          <w:tab w:val="left" w:pos="540"/>
          <w:tab w:val="left" w:pos="720"/>
        </w:tabs>
        <w:rPr>
          <w:rFonts w:cs="Times New Roman"/>
          <w:b/>
          <w:bCs/>
          <w:sz w:val="28"/>
        </w:rPr>
      </w:pPr>
    </w:p>
    <w:p w:rsidR="00D830E9" w:rsidRPr="00C646EC" w:rsidRDefault="00D830E9" w:rsidP="00D830E9">
      <w:pPr>
        <w:tabs>
          <w:tab w:val="left" w:pos="540"/>
          <w:tab w:val="left" w:pos="720"/>
        </w:tabs>
        <w:rPr>
          <w:rFonts w:cs="Times New Roman"/>
          <w:b/>
        </w:rPr>
      </w:pPr>
      <w:r w:rsidRPr="00C646EC">
        <w:rPr>
          <w:rFonts w:cs="Times New Roman"/>
          <w:b/>
        </w:rPr>
        <w:t>1. Definitions</w:t>
      </w:r>
    </w:p>
    <w:p w:rsidR="00D830E9" w:rsidRPr="00C646EC" w:rsidRDefault="00D830E9" w:rsidP="00D830E9">
      <w:pPr>
        <w:tabs>
          <w:tab w:val="left" w:pos="540"/>
          <w:tab w:val="left" w:pos="720"/>
        </w:tabs>
        <w:rPr>
          <w:rFonts w:cs="Times New Roman"/>
          <w:sz w:val="20"/>
          <w:szCs w:val="20"/>
        </w:rPr>
      </w:pPr>
    </w:p>
    <w:tbl>
      <w:tblPr>
        <w:tblW w:w="0" w:type="auto"/>
        <w:jc w:val="center"/>
        <w:tblLook w:val="0000" w:firstRow="0" w:lastRow="0" w:firstColumn="0" w:lastColumn="0" w:noHBand="0" w:noVBand="0"/>
      </w:tblPr>
      <w:tblGrid>
        <w:gridCol w:w="324"/>
        <w:gridCol w:w="8741"/>
      </w:tblGrid>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1.1</w:t>
            </w:r>
          </w:p>
        </w:tc>
        <w:tc>
          <w:tcPr>
            <w:tcW w:w="8741" w:type="dxa"/>
          </w:tcPr>
          <w:p w:rsidR="00D830E9" w:rsidRPr="00C646EC" w:rsidRDefault="00D830E9" w:rsidP="00E2533C">
            <w:pPr>
              <w:tabs>
                <w:tab w:val="left" w:pos="540"/>
                <w:tab w:val="left" w:pos="720"/>
              </w:tabs>
              <w:jc w:val="both"/>
              <w:rPr>
                <w:rFonts w:cs="Times New Roman"/>
                <w:b/>
                <w:sz w:val="20"/>
              </w:rPr>
            </w:pPr>
            <w:r w:rsidRPr="00C646EC">
              <w:rPr>
                <w:rFonts w:cs="Times New Roman"/>
                <w:sz w:val="20"/>
              </w:rPr>
              <w:t xml:space="preserve">‘University’ means the </w:t>
            </w:r>
            <w:smartTag w:uri="urn:schemas-microsoft-com:office:smarttags" w:element="PlaceType">
              <w:r w:rsidRPr="00C646EC">
                <w:rPr>
                  <w:rFonts w:cs="Times New Roman"/>
                  <w:sz w:val="20"/>
                </w:rPr>
                <w:t>University</w:t>
              </w:r>
            </w:smartTag>
            <w:r w:rsidRPr="00C646EC">
              <w:rPr>
                <w:rFonts w:cs="Times New Roman"/>
                <w:sz w:val="20"/>
              </w:rPr>
              <w:t xml:space="preserve"> of </w:t>
            </w:r>
            <w:smartTag w:uri="urn:schemas-microsoft-com:office:smarttags" w:element="PlaceName">
              <w:r w:rsidRPr="00C646EC">
                <w:rPr>
                  <w:rFonts w:cs="Times New Roman"/>
                  <w:sz w:val="20"/>
                </w:rPr>
                <w:t>Rajshahi</w:t>
              </w:r>
            </w:smartTag>
            <w:r w:rsidRPr="00C646EC">
              <w:rPr>
                <w:rFonts w:cs="Times New Roman"/>
                <w:sz w:val="20"/>
              </w:rPr>
              <w:t xml:space="preserve">, </w:t>
            </w:r>
            <w:smartTag w:uri="urn:schemas-microsoft-com:office:smarttags" w:element="place">
              <w:smartTag w:uri="urn:schemas-microsoft-com:office:smarttags" w:element="country-region">
                <w:r w:rsidRPr="00C646EC">
                  <w:rPr>
                    <w:rFonts w:cs="Times New Roman"/>
                    <w:sz w:val="20"/>
                  </w:rPr>
                  <w:t>Bangladesh</w:t>
                </w:r>
              </w:smartTag>
            </w:smartTag>
            <w:r w:rsidRPr="00C646EC">
              <w:rPr>
                <w:rFonts w:cs="Times New Roman"/>
                <w:sz w:val="20"/>
              </w:rPr>
              <w:t>, abbreviated as RU, Rajshahi.</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1.2</w:t>
            </w:r>
          </w:p>
        </w:tc>
        <w:tc>
          <w:tcPr>
            <w:tcW w:w="8741" w:type="dxa"/>
          </w:tcPr>
          <w:p w:rsidR="00D830E9" w:rsidRPr="00C646EC" w:rsidRDefault="00D830E9" w:rsidP="00E2533C">
            <w:pPr>
              <w:tabs>
                <w:tab w:val="left" w:pos="540"/>
                <w:tab w:val="left" w:pos="720"/>
              </w:tabs>
              <w:jc w:val="both"/>
              <w:rPr>
                <w:rFonts w:cs="Times New Roman"/>
                <w:b/>
                <w:sz w:val="20"/>
              </w:rPr>
            </w:pPr>
            <w:r w:rsidRPr="00C646EC">
              <w:rPr>
                <w:rFonts w:cs="Times New Roman"/>
                <w:sz w:val="20"/>
              </w:rPr>
              <w:t>‘Syndicate’ means the Syndicate of the University.</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1.3</w:t>
            </w:r>
          </w:p>
        </w:tc>
        <w:tc>
          <w:tcPr>
            <w:tcW w:w="8741" w:type="dxa"/>
          </w:tcPr>
          <w:p w:rsidR="00D830E9" w:rsidRPr="00C646EC" w:rsidRDefault="00D830E9" w:rsidP="00E2533C">
            <w:pPr>
              <w:tabs>
                <w:tab w:val="left" w:pos="540"/>
                <w:tab w:val="left" w:pos="720"/>
              </w:tabs>
              <w:jc w:val="both"/>
              <w:rPr>
                <w:rFonts w:cs="Times New Roman"/>
                <w:b/>
                <w:sz w:val="20"/>
              </w:rPr>
            </w:pPr>
            <w:r w:rsidRPr="00C646EC">
              <w:rPr>
                <w:rFonts w:cs="Times New Roman"/>
                <w:sz w:val="20"/>
              </w:rPr>
              <w:t>‘Academic Council’ means the Academic Council of the University.</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1.4</w:t>
            </w:r>
          </w:p>
        </w:tc>
        <w:tc>
          <w:tcPr>
            <w:tcW w:w="8741" w:type="dxa"/>
          </w:tcPr>
          <w:p w:rsidR="00D830E9" w:rsidRPr="00C646EC" w:rsidRDefault="00D830E9" w:rsidP="00E2533C">
            <w:pPr>
              <w:tabs>
                <w:tab w:val="left" w:pos="540"/>
                <w:tab w:val="left" w:pos="720"/>
              </w:tabs>
              <w:jc w:val="both"/>
              <w:rPr>
                <w:rFonts w:cs="Times New Roman"/>
                <w:b/>
                <w:sz w:val="20"/>
              </w:rPr>
            </w:pPr>
            <w:r w:rsidRPr="00C646EC">
              <w:rPr>
                <w:rFonts w:cs="Times New Roman"/>
                <w:sz w:val="20"/>
              </w:rPr>
              <w:t>‘Curriculum Committee’ means the Curriculum Committee for Undergraduate and Postgraduate Studies of a Degree Awarding Entity of the University formed as per rules of the University.</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1.5</w:t>
            </w:r>
          </w:p>
        </w:tc>
        <w:tc>
          <w:tcPr>
            <w:tcW w:w="874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‘Faculty’ means the Faculty of Engineering of the University.</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1.6</w:t>
            </w:r>
          </w:p>
        </w:tc>
        <w:tc>
          <w:tcPr>
            <w:tcW w:w="874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‘Academic Committee’ means academic committee of the department formed as per statute of the University.</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1.7</w:t>
            </w:r>
          </w:p>
        </w:tc>
        <w:tc>
          <w:tcPr>
            <w:tcW w:w="874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‘Department’ means program offering entity in University of Rajshahi and in affiliated colleges’.</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r w:rsidRPr="00C646EC">
              <w:rPr>
                <w:rFonts w:cs="Times New Roman"/>
                <w:bCs/>
                <w:sz w:val="20"/>
              </w:rPr>
              <w:t>1.8</w:t>
            </w:r>
          </w:p>
        </w:tc>
        <w:tc>
          <w:tcPr>
            <w:tcW w:w="874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‘Discipline’ means same/relevant course offering entities.</w:t>
            </w:r>
          </w:p>
        </w:tc>
      </w:tr>
      <w:tr w:rsidR="00D830E9" w:rsidRPr="00C646EC" w:rsidTr="00E2533C">
        <w:trPr>
          <w:jc w:val="center"/>
        </w:trPr>
        <w:tc>
          <w:tcPr>
            <w:tcW w:w="324" w:type="dxa"/>
            <w:tcMar>
              <w:left w:w="14" w:type="dxa"/>
              <w:right w:w="14" w:type="dxa"/>
            </w:tcMar>
          </w:tcPr>
          <w:p w:rsidR="00D830E9" w:rsidRPr="00C646EC" w:rsidRDefault="00D830E9" w:rsidP="00E2533C">
            <w:pPr>
              <w:tabs>
                <w:tab w:val="left" w:pos="540"/>
                <w:tab w:val="left" w:pos="720"/>
              </w:tabs>
              <w:jc w:val="both"/>
              <w:rPr>
                <w:rFonts w:cs="Times New Roman"/>
                <w:bCs/>
                <w:sz w:val="20"/>
              </w:rPr>
            </w:pPr>
          </w:p>
        </w:tc>
        <w:tc>
          <w:tcPr>
            <w:tcW w:w="8741" w:type="dxa"/>
          </w:tcPr>
          <w:p w:rsidR="00D830E9" w:rsidRPr="00C646EC" w:rsidRDefault="00D830E9" w:rsidP="00E2533C">
            <w:pPr>
              <w:tabs>
                <w:tab w:val="left" w:pos="540"/>
                <w:tab w:val="left" w:pos="720"/>
              </w:tabs>
              <w:jc w:val="both"/>
              <w:rPr>
                <w:rFonts w:cs="Times New Roman"/>
                <w:sz w:val="20"/>
              </w:rPr>
            </w:pPr>
          </w:p>
        </w:tc>
      </w:tr>
    </w:tbl>
    <w:p w:rsidR="00D830E9" w:rsidRPr="00C646EC" w:rsidRDefault="00D830E9" w:rsidP="00D830E9">
      <w:pPr>
        <w:tabs>
          <w:tab w:val="left" w:pos="540"/>
          <w:tab w:val="left" w:pos="720"/>
        </w:tabs>
        <w:rPr>
          <w:rFonts w:cs="Times New Roman"/>
          <w:sz w:val="20"/>
          <w:szCs w:val="20"/>
        </w:rPr>
      </w:pPr>
    </w:p>
    <w:p w:rsidR="00D830E9" w:rsidRPr="00C646EC" w:rsidRDefault="00D830E9" w:rsidP="00D830E9">
      <w:pPr>
        <w:tabs>
          <w:tab w:val="left" w:pos="540"/>
          <w:tab w:val="left" w:pos="720"/>
        </w:tabs>
        <w:rPr>
          <w:rFonts w:cs="Times New Roman"/>
          <w:b/>
          <w:sz w:val="20"/>
          <w:szCs w:val="20"/>
        </w:rPr>
      </w:pPr>
      <w:r w:rsidRPr="00C646EC">
        <w:rPr>
          <w:rFonts w:cs="Times New Roman"/>
          <w:b/>
        </w:rPr>
        <w:t xml:space="preserve">2. Degree Awarding Entity: </w:t>
      </w:r>
      <w:r w:rsidRPr="00C646EC">
        <w:rPr>
          <w:rFonts w:cs="Times New Roman"/>
          <w:sz w:val="20"/>
          <w:szCs w:val="20"/>
        </w:rPr>
        <w:t>Faculty of Engineering, University of Rajshahi</w:t>
      </w:r>
    </w:p>
    <w:p w:rsidR="00D830E9" w:rsidRPr="00C646EC" w:rsidRDefault="00D830E9" w:rsidP="00D830E9">
      <w:pPr>
        <w:tabs>
          <w:tab w:val="left" w:pos="540"/>
          <w:tab w:val="left" w:pos="720"/>
        </w:tabs>
        <w:rPr>
          <w:rFonts w:cs="Times New Roman"/>
          <w:sz w:val="20"/>
          <w:szCs w:val="20"/>
        </w:rPr>
      </w:pPr>
    </w:p>
    <w:p w:rsidR="00D830E9" w:rsidRPr="00C646EC" w:rsidRDefault="00D830E9" w:rsidP="00D830E9">
      <w:pPr>
        <w:tabs>
          <w:tab w:val="left" w:pos="540"/>
          <w:tab w:val="left" w:pos="720"/>
        </w:tabs>
        <w:jc w:val="both"/>
        <w:rPr>
          <w:rFonts w:cs="Times New Roman"/>
          <w:b/>
        </w:rPr>
      </w:pPr>
      <w:r w:rsidRPr="00C646EC">
        <w:rPr>
          <w:rFonts w:cs="Times New Roman"/>
          <w:b/>
        </w:rPr>
        <w:t>3. Degree Offered:</w:t>
      </w:r>
    </w:p>
    <w:p w:rsidR="00D830E9" w:rsidRPr="00C646EC" w:rsidRDefault="00D830E9" w:rsidP="00D830E9">
      <w:pPr>
        <w:tabs>
          <w:tab w:val="left" w:pos="540"/>
          <w:tab w:val="left" w:pos="720"/>
        </w:tabs>
        <w:ind w:hanging="547"/>
        <w:jc w:val="both"/>
        <w:rPr>
          <w:rFonts w:cs="Times New Roman"/>
          <w:sz w:val="20"/>
        </w:rPr>
      </w:pPr>
      <w:r w:rsidRPr="00C646EC">
        <w:rPr>
          <w:rFonts w:cs="Times New Roman"/>
          <w:sz w:val="20"/>
        </w:rPr>
        <w:t>The Faculty shall offer courses leading to the award of the following degrees:</w:t>
      </w:r>
    </w:p>
    <w:p w:rsidR="00D830E9" w:rsidRPr="00C646EC" w:rsidRDefault="00D830E9" w:rsidP="00D830E9">
      <w:pPr>
        <w:tabs>
          <w:tab w:val="left" w:pos="540"/>
          <w:tab w:val="left" w:pos="720"/>
        </w:tabs>
        <w:ind w:hanging="547"/>
        <w:jc w:val="both"/>
        <w:rPr>
          <w:rFonts w:cs="Times New Roman"/>
          <w:sz w:val="20"/>
        </w:rPr>
      </w:pPr>
    </w:p>
    <w:tbl>
      <w:tblPr>
        <w:tblW w:w="8963" w:type="dxa"/>
        <w:jc w:val="center"/>
        <w:tblLook w:val="0000" w:firstRow="0" w:lastRow="0" w:firstColumn="0" w:lastColumn="0" w:noHBand="0" w:noVBand="0"/>
      </w:tblPr>
      <w:tblGrid>
        <w:gridCol w:w="481"/>
        <w:gridCol w:w="8482"/>
      </w:tblGrid>
      <w:tr w:rsidR="00D830E9" w:rsidRPr="00C646EC" w:rsidTr="00E2533C">
        <w:trPr>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3.1</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Bachelor of Science in Textile Engineering abbreviated as B.Sc. in Textile Engg.</w:t>
            </w:r>
          </w:p>
        </w:tc>
      </w:tr>
      <w:tr w:rsidR="00D830E9" w:rsidRPr="00C646EC" w:rsidTr="00E2533C">
        <w:trPr>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3.2</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Bachelor of Science in Civil Engineering abbreviated as B. Sc. in Civil Engg.</w:t>
            </w:r>
          </w:p>
        </w:tc>
      </w:tr>
      <w:tr w:rsidR="00D830E9" w:rsidRPr="00C646EC" w:rsidTr="00E2533C">
        <w:trPr>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3.3</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Bachelor of Science in Mechanical Engineering abbreviated as B.Sc. in Mechanical Engg.</w:t>
            </w:r>
          </w:p>
        </w:tc>
      </w:tr>
      <w:tr w:rsidR="00D830E9" w:rsidRPr="00C646EC" w:rsidTr="00E2533C">
        <w:trPr>
          <w:trHeight w:val="215"/>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3.4</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 xml:space="preserve">Bachelor of Science in Electrical and Electronic Engineering abbreviated as B.Sc. in EEE </w:t>
            </w:r>
          </w:p>
        </w:tc>
      </w:tr>
      <w:tr w:rsidR="00D830E9" w:rsidRPr="00C646EC" w:rsidTr="00E2533C">
        <w:trPr>
          <w:trHeight w:val="152"/>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3.5</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Bachelor of Science in</w:t>
            </w:r>
            <w:r w:rsidRPr="00C646EC">
              <w:rPr>
                <w:rFonts w:cs="Times New Roman"/>
                <w:sz w:val="20"/>
                <w:szCs w:val="20"/>
              </w:rPr>
              <w:t xml:space="preserve"> Information and Communication Engineering </w:t>
            </w:r>
            <w:r w:rsidRPr="00C646EC">
              <w:rPr>
                <w:rFonts w:cs="Times New Roman"/>
                <w:sz w:val="20"/>
              </w:rPr>
              <w:t>abbreviated B.Sc. in ICE</w:t>
            </w:r>
          </w:p>
        </w:tc>
      </w:tr>
      <w:tr w:rsidR="00D830E9" w:rsidRPr="00C646EC" w:rsidTr="00E2533C">
        <w:trPr>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3.6</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Bachelor of Science in Computer Science and Engineering abbreviated as B.Sc. in CSE</w:t>
            </w:r>
          </w:p>
        </w:tc>
      </w:tr>
      <w:tr w:rsidR="00D830E9" w:rsidRPr="00C646EC" w:rsidTr="00E2533C">
        <w:trPr>
          <w:jc w:val="center"/>
        </w:trPr>
        <w:tc>
          <w:tcPr>
            <w:tcW w:w="481"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3.7</w:t>
            </w:r>
          </w:p>
        </w:tc>
        <w:tc>
          <w:tcPr>
            <w:tcW w:w="8482" w:type="dxa"/>
          </w:tcPr>
          <w:p w:rsidR="00D830E9" w:rsidRPr="00C646EC" w:rsidRDefault="00D830E9" w:rsidP="00E2533C">
            <w:pPr>
              <w:tabs>
                <w:tab w:val="left" w:pos="540"/>
                <w:tab w:val="left" w:pos="720"/>
              </w:tabs>
              <w:jc w:val="both"/>
              <w:rPr>
                <w:rFonts w:cs="Times New Roman"/>
                <w:sz w:val="20"/>
              </w:rPr>
            </w:pPr>
            <w:r w:rsidRPr="00C646EC">
              <w:rPr>
                <w:rFonts w:cs="Times New Roman"/>
                <w:sz w:val="20"/>
              </w:rPr>
              <w:t>Any other degree that may be awarded by the Faculty of Engineering on the recommendation of the Academic Council.</w:t>
            </w:r>
          </w:p>
        </w:tc>
      </w:tr>
    </w:tbl>
    <w:p w:rsidR="00D830E9" w:rsidRPr="00C646EC" w:rsidRDefault="00D830E9" w:rsidP="00D830E9">
      <w:pPr>
        <w:tabs>
          <w:tab w:val="left" w:pos="540"/>
        </w:tabs>
        <w:rPr>
          <w:rFonts w:cs="Times New Roman"/>
          <w:b/>
          <w:sz w:val="16"/>
          <w:szCs w:val="16"/>
        </w:rPr>
      </w:pPr>
    </w:p>
    <w:p w:rsidR="00D830E9" w:rsidRPr="00C646EC" w:rsidRDefault="00D830E9" w:rsidP="00D830E9">
      <w:pPr>
        <w:tabs>
          <w:tab w:val="left" w:pos="540"/>
        </w:tabs>
        <w:rPr>
          <w:rFonts w:cs="Times New Roman"/>
          <w:b/>
        </w:rPr>
      </w:pPr>
      <w:r w:rsidRPr="00C646EC">
        <w:rPr>
          <w:rFonts w:cs="Times New Roman"/>
          <w:b/>
        </w:rPr>
        <w:t>Curriculum Structure:</w:t>
      </w:r>
    </w:p>
    <w:tbl>
      <w:tblPr>
        <w:tblW w:w="9180" w:type="dxa"/>
        <w:tblInd w:w="288" w:type="dxa"/>
        <w:tblLook w:val="0000" w:firstRow="0" w:lastRow="0" w:firstColumn="0" w:lastColumn="0" w:noHBand="0" w:noVBand="0"/>
      </w:tblPr>
      <w:tblGrid>
        <w:gridCol w:w="356"/>
        <w:gridCol w:w="8824"/>
      </w:tblGrid>
      <w:tr w:rsidR="00D830E9" w:rsidRPr="00C646EC" w:rsidTr="00E2533C">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4.1</w:t>
            </w:r>
          </w:p>
        </w:tc>
        <w:tc>
          <w:tcPr>
            <w:tcW w:w="8824" w:type="dxa"/>
            <w:tcMar>
              <w:left w:w="14" w:type="dxa"/>
              <w:right w:w="14" w:type="dxa"/>
            </w:tcMar>
          </w:tcPr>
          <w:p w:rsidR="00D830E9" w:rsidRPr="00C646EC" w:rsidRDefault="00D830E9" w:rsidP="00E2533C">
            <w:pPr>
              <w:tabs>
                <w:tab w:val="left" w:pos="540"/>
                <w:tab w:val="left" w:pos="720"/>
              </w:tabs>
              <w:jc w:val="both"/>
              <w:rPr>
                <w:rFonts w:cs="Times New Roman"/>
                <w:b/>
                <w:sz w:val="20"/>
                <w:szCs w:val="20"/>
              </w:rPr>
            </w:pPr>
            <w:r w:rsidRPr="00C646EC">
              <w:rPr>
                <w:rFonts w:cs="Times New Roman"/>
                <w:sz w:val="20"/>
                <w:szCs w:val="20"/>
              </w:rPr>
              <w:t>The B. Sc. Engg. programs shall extend over a period of four academic years, each of a normal duration of one calendar year, divided into 2 (two) Semesters.</w:t>
            </w:r>
          </w:p>
        </w:tc>
      </w:tr>
      <w:tr w:rsidR="00D830E9" w:rsidRPr="00C646EC" w:rsidTr="00E2533C">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4.2</w:t>
            </w:r>
          </w:p>
        </w:tc>
        <w:tc>
          <w:tcPr>
            <w:tcW w:w="8824" w:type="dxa"/>
            <w:tcMar>
              <w:left w:w="14" w:type="dxa"/>
              <w:right w:w="14" w:type="dxa"/>
            </w:tcMar>
          </w:tcPr>
          <w:p w:rsidR="00D830E9" w:rsidRPr="00C646EC" w:rsidRDefault="00D830E9" w:rsidP="00E2533C">
            <w:pPr>
              <w:tabs>
                <w:tab w:val="left" w:pos="540"/>
                <w:tab w:val="left" w:pos="720"/>
              </w:tabs>
              <w:jc w:val="both"/>
              <w:rPr>
                <w:rFonts w:cs="Times New Roman"/>
                <w:b/>
                <w:sz w:val="20"/>
                <w:szCs w:val="20"/>
              </w:rPr>
            </w:pPr>
            <w:r w:rsidRPr="00C646EC">
              <w:rPr>
                <w:rFonts w:cs="Times New Roman"/>
                <w:sz w:val="20"/>
                <w:szCs w:val="20"/>
              </w:rPr>
              <w:t>The curricula of the B. Sc. Engg. Degree in the different departments shall be proposed by the Curriculum Committee and recommended by the IQAC, FQAC and faculty of engineering and finally approved by the Academic Council and Syndicate.</w:t>
            </w:r>
          </w:p>
        </w:tc>
      </w:tr>
      <w:tr w:rsidR="00D830E9" w:rsidRPr="00C646EC" w:rsidTr="00E2533C">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4.3</w:t>
            </w:r>
          </w:p>
        </w:tc>
        <w:tc>
          <w:tcPr>
            <w:tcW w:w="8824" w:type="dxa"/>
            <w:tcMar>
              <w:left w:w="14" w:type="dxa"/>
              <w:right w:w="14" w:type="dxa"/>
            </w:tcMar>
          </w:tcPr>
          <w:p w:rsidR="00D830E9" w:rsidRPr="00C646EC" w:rsidRDefault="00D830E9" w:rsidP="00E2533C">
            <w:pPr>
              <w:tabs>
                <w:tab w:val="left" w:pos="540"/>
                <w:tab w:val="left" w:pos="720"/>
              </w:tabs>
              <w:jc w:val="both"/>
              <w:rPr>
                <w:rFonts w:cs="Times New Roman"/>
                <w:b/>
                <w:sz w:val="20"/>
                <w:szCs w:val="20"/>
              </w:rPr>
            </w:pPr>
            <w:r w:rsidRPr="00C646EC">
              <w:rPr>
                <w:rFonts w:cs="Times New Roman"/>
                <w:sz w:val="20"/>
                <w:szCs w:val="20"/>
              </w:rPr>
              <w:t xml:space="preserve">The Curriculum Committee shall review the curricula at least once in every </w:t>
            </w:r>
            <w:r w:rsidRPr="00C646EC">
              <w:rPr>
                <w:rFonts w:cs="Times New Roman"/>
                <w:b/>
                <w:sz w:val="20"/>
                <w:szCs w:val="20"/>
              </w:rPr>
              <w:t xml:space="preserve">Academic Year </w:t>
            </w:r>
            <w:r w:rsidRPr="00C646EC">
              <w:rPr>
                <w:rFonts w:cs="Times New Roman"/>
                <w:sz w:val="20"/>
                <w:szCs w:val="20"/>
              </w:rPr>
              <w:t>and recommend changes and revisions, if any, to the Faculty, and then the Faculty will recommend to the Academic Council .</w:t>
            </w:r>
          </w:p>
        </w:tc>
      </w:tr>
      <w:tr w:rsidR="00D830E9" w:rsidRPr="00C646EC" w:rsidTr="00E2533C">
        <w:trPr>
          <w:trHeight w:val="1944"/>
        </w:trPr>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4.4</w:t>
            </w:r>
          </w:p>
        </w:tc>
        <w:tc>
          <w:tcPr>
            <w:tcW w:w="8824" w:type="dxa"/>
            <w:tcMar>
              <w:left w:w="14" w:type="dxa"/>
              <w:right w:w="14" w:type="dxa"/>
            </w:tcMar>
          </w:tcPr>
          <w:p w:rsidR="00D830E9" w:rsidRPr="00C646EC" w:rsidRDefault="00D830E9" w:rsidP="00E2533C">
            <w:pPr>
              <w:tabs>
                <w:tab w:val="left" w:pos="540"/>
              </w:tabs>
              <w:rPr>
                <w:rFonts w:cs="Times New Roman"/>
                <w:sz w:val="20"/>
                <w:szCs w:val="20"/>
              </w:rPr>
            </w:pPr>
            <w:r w:rsidRPr="00C646EC">
              <w:rPr>
                <w:rFonts w:cs="Times New Roman"/>
                <w:sz w:val="20"/>
                <w:szCs w:val="20"/>
              </w:rPr>
              <w:t>Teaching of the courses is reckoned in terms of credits and the credits allotted to various courses will be determined by the Committee of Courses under the following guidelines;</w:t>
            </w:r>
          </w:p>
          <w:p w:rsidR="00D830E9" w:rsidRPr="00C646EC" w:rsidRDefault="00D830E9" w:rsidP="00E2533C">
            <w:pPr>
              <w:tabs>
                <w:tab w:val="left" w:pos="540"/>
              </w:tabs>
              <w:rPr>
                <w:rFonts w:cs="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2"/>
              <w:gridCol w:w="3240"/>
            </w:tblGrid>
            <w:tr w:rsidR="00D830E9" w:rsidRPr="00C646EC" w:rsidTr="00E2533C">
              <w:trPr>
                <w:jc w:val="center"/>
              </w:trPr>
              <w:tc>
                <w:tcPr>
                  <w:tcW w:w="4302" w:type="dxa"/>
                  <w:vAlign w:val="center"/>
                </w:tcPr>
                <w:p w:rsidR="00D830E9" w:rsidRPr="00C646EC" w:rsidRDefault="00D830E9" w:rsidP="00E2533C">
                  <w:pPr>
                    <w:tabs>
                      <w:tab w:val="left" w:pos="540"/>
                      <w:tab w:val="left" w:pos="720"/>
                    </w:tabs>
                    <w:jc w:val="center"/>
                    <w:rPr>
                      <w:rFonts w:cs="Times New Roman"/>
                      <w:b/>
                      <w:bCs/>
                      <w:sz w:val="20"/>
                      <w:szCs w:val="20"/>
                    </w:rPr>
                  </w:pPr>
                  <w:r w:rsidRPr="00C646EC">
                    <w:rPr>
                      <w:rFonts w:cs="Times New Roman"/>
                      <w:b/>
                      <w:bCs/>
                      <w:sz w:val="20"/>
                      <w:szCs w:val="20"/>
                    </w:rPr>
                    <w:t>Nature of course</w:t>
                  </w:r>
                </w:p>
              </w:tc>
              <w:tc>
                <w:tcPr>
                  <w:tcW w:w="3240" w:type="dxa"/>
                  <w:vAlign w:val="center"/>
                </w:tcPr>
                <w:p w:rsidR="00D830E9" w:rsidRPr="00C646EC" w:rsidRDefault="00D830E9" w:rsidP="00E2533C">
                  <w:pPr>
                    <w:tabs>
                      <w:tab w:val="left" w:pos="540"/>
                      <w:tab w:val="left" w:pos="720"/>
                    </w:tabs>
                    <w:jc w:val="center"/>
                    <w:rPr>
                      <w:rFonts w:cs="Times New Roman"/>
                      <w:b/>
                      <w:bCs/>
                      <w:sz w:val="20"/>
                      <w:szCs w:val="20"/>
                    </w:rPr>
                  </w:pPr>
                  <w:r w:rsidRPr="00C646EC">
                    <w:rPr>
                      <w:rFonts w:cs="Times New Roman"/>
                      <w:b/>
                      <w:bCs/>
                      <w:sz w:val="20"/>
                      <w:szCs w:val="20"/>
                    </w:rPr>
                    <w:t>Duration</w:t>
                  </w:r>
                </w:p>
              </w:tc>
            </w:tr>
            <w:tr w:rsidR="00D830E9" w:rsidRPr="00C646EC" w:rsidTr="00E2533C">
              <w:trPr>
                <w:jc w:val="center"/>
              </w:trPr>
              <w:tc>
                <w:tcPr>
                  <w:tcW w:w="4302" w:type="dxa"/>
                  <w:vAlign w:val="center"/>
                </w:tcPr>
                <w:p w:rsidR="00D830E9" w:rsidRPr="00C646EC" w:rsidRDefault="00D830E9" w:rsidP="00CB1944">
                  <w:pPr>
                    <w:numPr>
                      <w:ilvl w:val="0"/>
                      <w:numId w:val="1"/>
                    </w:numPr>
                    <w:tabs>
                      <w:tab w:val="clear" w:pos="720"/>
                      <w:tab w:val="left" w:pos="97"/>
                      <w:tab w:val="right" w:pos="252"/>
                      <w:tab w:val="left" w:pos="540"/>
                    </w:tabs>
                    <w:ind w:left="0" w:hanging="1188"/>
                    <w:jc w:val="both"/>
                    <w:rPr>
                      <w:rFonts w:cs="Times New Roman"/>
                      <w:sz w:val="20"/>
                      <w:szCs w:val="20"/>
                    </w:rPr>
                  </w:pPr>
                  <w:r w:rsidRPr="00C646EC">
                    <w:rPr>
                      <w:rFonts w:cs="Times New Roman"/>
                      <w:sz w:val="20"/>
                      <w:szCs w:val="20"/>
                    </w:rPr>
                    <w:t>Theoretical</w:t>
                  </w:r>
                </w:p>
              </w:tc>
              <w:tc>
                <w:tcPr>
                  <w:tcW w:w="3240" w:type="dxa"/>
                  <w:vAlign w:val="center"/>
                </w:tcPr>
                <w:p w:rsidR="00D830E9" w:rsidRPr="00C646EC" w:rsidRDefault="00D830E9" w:rsidP="00E2533C">
                  <w:pPr>
                    <w:tabs>
                      <w:tab w:val="left" w:pos="540"/>
                      <w:tab w:val="left" w:pos="720"/>
                    </w:tabs>
                    <w:jc w:val="both"/>
                    <w:rPr>
                      <w:rFonts w:cs="Times New Roman"/>
                      <w:sz w:val="20"/>
                      <w:szCs w:val="20"/>
                    </w:rPr>
                  </w:pPr>
                  <w:r w:rsidRPr="00C646EC">
                    <w:rPr>
                      <w:rFonts w:cs="Times New Roman"/>
                      <w:sz w:val="20"/>
                      <w:szCs w:val="20"/>
                    </w:rPr>
                    <w:t>:  1 hour/week/credit</w:t>
                  </w:r>
                </w:p>
              </w:tc>
            </w:tr>
            <w:tr w:rsidR="00D830E9" w:rsidRPr="00C646EC" w:rsidTr="00E2533C">
              <w:trPr>
                <w:jc w:val="center"/>
              </w:trPr>
              <w:tc>
                <w:tcPr>
                  <w:tcW w:w="4302" w:type="dxa"/>
                  <w:vAlign w:val="center"/>
                </w:tcPr>
                <w:p w:rsidR="00D830E9" w:rsidRPr="00C646EC" w:rsidRDefault="00D830E9" w:rsidP="00CB1944">
                  <w:pPr>
                    <w:numPr>
                      <w:ilvl w:val="0"/>
                      <w:numId w:val="1"/>
                    </w:numPr>
                    <w:tabs>
                      <w:tab w:val="clear" w:pos="720"/>
                      <w:tab w:val="left" w:pos="97"/>
                      <w:tab w:val="right" w:pos="252"/>
                      <w:tab w:val="left" w:pos="540"/>
                    </w:tabs>
                    <w:ind w:left="0" w:hanging="1188"/>
                    <w:jc w:val="both"/>
                    <w:rPr>
                      <w:rFonts w:cs="Times New Roman"/>
                      <w:sz w:val="20"/>
                      <w:szCs w:val="20"/>
                    </w:rPr>
                  </w:pPr>
                  <w:r w:rsidRPr="00C646EC">
                    <w:rPr>
                      <w:rFonts w:cs="Times New Roman"/>
                      <w:sz w:val="20"/>
                      <w:szCs w:val="20"/>
                    </w:rPr>
                    <w:t>Laboratory/Project</w:t>
                  </w:r>
                </w:p>
              </w:tc>
              <w:tc>
                <w:tcPr>
                  <w:tcW w:w="3240" w:type="dxa"/>
                  <w:vAlign w:val="center"/>
                </w:tcPr>
                <w:p w:rsidR="00D830E9" w:rsidRPr="00C646EC" w:rsidRDefault="00D830E9" w:rsidP="00E2533C">
                  <w:pPr>
                    <w:tabs>
                      <w:tab w:val="left" w:pos="540"/>
                      <w:tab w:val="left" w:pos="720"/>
                    </w:tabs>
                    <w:jc w:val="both"/>
                    <w:rPr>
                      <w:rFonts w:cs="Times New Roman"/>
                      <w:sz w:val="20"/>
                      <w:szCs w:val="20"/>
                    </w:rPr>
                  </w:pPr>
                  <w:r w:rsidRPr="00C646EC">
                    <w:rPr>
                      <w:rFonts w:cs="Times New Roman"/>
                      <w:sz w:val="20"/>
                      <w:szCs w:val="20"/>
                    </w:rPr>
                    <w:t>:  2 - 4 hours/week/credit</w:t>
                  </w:r>
                </w:p>
              </w:tc>
            </w:tr>
            <w:tr w:rsidR="00D830E9" w:rsidRPr="00C646EC" w:rsidTr="00E2533C">
              <w:trPr>
                <w:jc w:val="center"/>
              </w:trPr>
              <w:tc>
                <w:tcPr>
                  <w:tcW w:w="4302" w:type="dxa"/>
                </w:tcPr>
                <w:p w:rsidR="00D830E9" w:rsidRPr="00C646EC" w:rsidRDefault="00D830E9" w:rsidP="00CB1944">
                  <w:pPr>
                    <w:numPr>
                      <w:ilvl w:val="0"/>
                      <w:numId w:val="1"/>
                    </w:numPr>
                    <w:tabs>
                      <w:tab w:val="clear" w:pos="720"/>
                      <w:tab w:val="left" w:pos="97"/>
                    </w:tabs>
                    <w:ind w:left="0" w:hanging="565"/>
                    <w:jc w:val="both"/>
                    <w:rPr>
                      <w:rFonts w:cs="Times New Roman"/>
                      <w:sz w:val="20"/>
                      <w:szCs w:val="20"/>
                    </w:rPr>
                  </w:pPr>
                  <w:r w:rsidRPr="00C646EC">
                    <w:rPr>
                      <w:rFonts w:cs="Times New Roman"/>
                      <w:sz w:val="20"/>
                      <w:szCs w:val="20"/>
                    </w:rPr>
                    <w:t>Industrial Training/ Industrial Attachment/ Professional Training/ In-plant Training /Field work/ Seminar</w:t>
                  </w:r>
                </w:p>
              </w:tc>
              <w:tc>
                <w:tcPr>
                  <w:tcW w:w="3240" w:type="dxa"/>
                </w:tcPr>
                <w:p w:rsidR="00D830E9" w:rsidRPr="00C646EC" w:rsidRDefault="00D830E9" w:rsidP="00E2533C">
                  <w:pPr>
                    <w:tabs>
                      <w:tab w:val="left" w:pos="540"/>
                      <w:tab w:val="left" w:pos="720"/>
                    </w:tabs>
                    <w:jc w:val="both"/>
                    <w:rPr>
                      <w:rFonts w:cs="Times New Roman"/>
                      <w:sz w:val="20"/>
                      <w:szCs w:val="20"/>
                    </w:rPr>
                  </w:pPr>
                  <w:r w:rsidRPr="00C646EC">
                    <w:rPr>
                      <w:rFonts w:cs="Times New Roman"/>
                      <w:sz w:val="20"/>
                      <w:szCs w:val="20"/>
                    </w:rPr>
                    <w:t>:  1-2 weeks /credit</w:t>
                  </w:r>
                </w:p>
              </w:tc>
            </w:tr>
          </w:tbl>
          <w:p w:rsidR="00D830E9" w:rsidRPr="00C646EC" w:rsidRDefault="00D830E9" w:rsidP="00E2533C">
            <w:pPr>
              <w:tabs>
                <w:tab w:val="left" w:pos="540"/>
                <w:tab w:val="left" w:pos="720"/>
              </w:tabs>
              <w:jc w:val="both"/>
              <w:rPr>
                <w:rFonts w:cs="Times New Roman"/>
                <w:b/>
                <w:sz w:val="20"/>
                <w:szCs w:val="20"/>
              </w:rPr>
            </w:pPr>
          </w:p>
        </w:tc>
      </w:tr>
      <w:tr w:rsidR="00D830E9" w:rsidRPr="00C646EC" w:rsidTr="00E2533C">
        <w:trPr>
          <w:trHeight w:val="486"/>
        </w:trPr>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4.5</w:t>
            </w:r>
          </w:p>
        </w:tc>
        <w:tc>
          <w:tcPr>
            <w:tcW w:w="8824" w:type="dxa"/>
            <w:tcMar>
              <w:left w:w="14" w:type="dxa"/>
              <w:right w:w="14" w:type="dxa"/>
            </w:tcMar>
          </w:tcPr>
          <w:p w:rsidR="00D830E9" w:rsidRPr="00C646EC" w:rsidRDefault="00D830E9" w:rsidP="00E2533C">
            <w:pPr>
              <w:tabs>
                <w:tab w:val="left" w:pos="540"/>
                <w:tab w:val="left" w:pos="720"/>
              </w:tabs>
              <w:jc w:val="both"/>
              <w:rPr>
                <w:rFonts w:cs="Times New Roman"/>
                <w:b/>
                <w:sz w:val="20"/>
                <w:szCs w:val="20"/>
              </w:rPr>
            </w:pPr>
            <w:r w:rsidRPr="00C646EC">
              <w:rPr>
                <w:rFonts w:cs="Times New Roman"/>
                <w:b/>
                <w:bCs/>
                <w:sz w:val="20"/>
                <w:szCs w:val="20"/>
              </w:rPr>
              <w:t>Contact Hours/week:</w:t>
            </w:r>
            <w:r w:rsidRPr="00C646EC">
              <w:rPr>
                <w:rFonts w:cs="Times New Roman"/>
                <w:sz w:val="20"/>
                <w:szCs w:val="20"/>
              </w:rPr>
              <w:t xml:space="preserve"> The total contact hours for the regular students including lecture, tutorial and laboratory shall be between </w:t>
            </w:r>
            <w:r w:rsidRPr="00C646EC">
              <w:rPr>
                <w:rFonts w:cs="Times New Roman"/>
                <w:b/>
                <w:bCs/>
                <w:sz w:val="20"/>
                <w:szCs w:val="20"/>
              </w:rPr>
              <w:t>24 - 42</w:t>
            </w:r>
            <w:r w:rsidRPr="00C646EC">
              <w:rPr>
                <w:rFonts w:cs="Times New Roman"/>
                <w:sz w:val="20"/>
                <w:szCs w:val="20"/>
              </w:rPr>
              <w:t xml:space="preserve"> periods per week, each period being </w:t>
            </w:r>
            <w:r w:rsidRPr="00C646EC">
              <w:rPr>
                <w:rFonts w:cs="Times New Roman"/>
                <w:b/>
                <w:bCs/>
                <w:sz w:val="20"/>
                <w:szCs w:val="20"/>
              </w:rPr>
              <w:t>40 to 60</w:t>
            </w:r>
            <w:r w:rsidRPr="00C646EC">
              <w:rPr>
                <w:rFonts w:cs="Times New Roman"/>
                <w:sz w:val="20"/>
                <w:szCs w:val="20"/>
              </w:rPr>
              <w:t xml:space="preserve"> minutes in duration.</w:t>
            </w:r>
          </w:p>
        </w:tc>
      </w:tr>
      <w:tr w:rsidR="00D830E9" w:rsidRPr="00C646EC" w:rsidTr="00E2533C">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4.6</w:t>
            </w:r>
          </w:p>
        </w:tc>
        <w:tc>
          <w:tcPr>
            <w:tcW w:w="8824" w:type="dxa"/>
            <w:tcMar>
              <w:left w:w="14" w:type="dxa"/>
              <w:right w:w="14" w:type="dxa"/>
            </w:tcMar>
          </w:tcPr>
          <w:p w:rsidR="00D830E9" w:rsidRPr="00C646EC" w:rsidRDefault="00D830E9" w:rsidP="00E2533C">
            <w:pPr>
              <w:tabs>
                <w:tab w:val="left" w:pos="540"/>
                <w:tab w:val="left" w:pos="720"/>
              </w:tabs>
              <w:jc w:val="both"/>
              <w:rPr>
                <w:rFonts w:cs="Times New Roman"/>
                <w:sz w:val="20"/>
                <w:szCs w:val="20"/>
              </w:rPr>
            </w:pPr>
            <w:r w:rsidRPr="00C646EC">
              <w:rPr>
                <w:rFonts w:cs="Times New Roman"/>
                <w:b/>
                <w:sz w:val="20"/>
                <w:szCs w:val="20"/>
              </w:rPr>
              <w:t>Course Adviser</w:t>
            </w:r>
            <w:r w:rsidRPr="00C646EC">
              <w:rPr>
                <w:rFonts w:cs="Times New Roman"/>
                <w:sz w:val="20"/>
                <w:szCs w:val="20"/>
              </w:rPr>
              <w:t xml:space="preserve">: In each degree-awarding department, one of the teachers nominated by the Academic Committee shall act as </w:t>
            </w:r>
            <w:r w:rsidRPr="00C646EC">
              <w:rPr>
                <w:rFonts w:cs="Times New Roman"/>
                <w:b/>
                <w:sz w:val="20"/>
                <w:szCs w:val="20"/>
              </w:rPr>
              <w:t xml:space="preserve">Course Advisor </w:t>
            </w:r>
            <w:r w:rsidRPr="00C646EC">
              <w:rPr>
                <w:rFonts w:cs="Times New Roman"/>
                <w:sz w:val="20"/>
                <w:szCs w:val="20"/>
              </w:rPr>
              <w:t>for each academic year.</w:t>
            </w:r>
          </w:p>
        </w:tc>
      </w:tr>
      <w:tr w:rsidR="00D830E9" w:rsidRPr="00C646EC" w:rsidTr="00E2533C">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t>4.7</w:t>
            </w:r>
          </w:p>
        </w:tc>
        <w:tc>
          <w:tcPr>
            <w:tcW w:w="8824" w:type="dxa"/>
            <w:tcMar>
              <w:left w:w="14" w:type="dxa"/>
              <w:right w:w="14" w:type="dxa"/>
            </w:tcMar>
          </w:tcPr>
          <w:p w:rsidR="00D830E9" w:rsidRPr="00C646EC" w:rsidRDefault="00D830E9" w:rsidP="00E2533C">
            <w:pPr>
              <w:tabs>
                <w:tab w:val="left" w:pos="540"/>
                <w:tab w:val="left" w:pos="720"/>
              </w:tabs>
              <w:jc w:val="both"/>
              <w:rPr>
                <w:rFonts w:cs="Times New Roman"/>
                <w:sz w:val="20"/>
                <w:szCs w:val="20"/>
              </w:rPr>
            </w:pPr>
            <w:r w:rsidRPr="00C646EC">
              <w:rPr>
                <w:rFonts w:cs="Times New Roman"/>
                <w:sz w:val="20"/>
                <w:szCs w:val="20"/>
              </w:rPr>
              <w:t xml:space="preserve">With the approval of Academic Committee, Course Advisor will prepare and announce the class routine, </w:t>
            </w:r>
            <w:r w:rsidRPr="00C646EC">
              <w:rPr>
                <w:rFonts w:cs="Times New Roman"/>
                <w:sz w:val="20"/>
                <w:szCs w:val="20"/>
              </w:rPr>
              <w:lastRenderedPageBreak/>
              <w:t>showing details of the lectures, course plan, class test, etc. at the start of each semester.</w:t>
            </w:r>
          </w:p>
        </w:tc>
      </w:tr>
      <w:tr w:rsidR="00D830E9" w:rsidRPr="00C646EC" w:rsidTr="00E2533C">
        <w:tc>
          <w:tcPr>
            <w:tcW w:w="356" w:type="dxa"/>
            <w:tcMar>
              <w:left w:w="14" w:type="dxa"/>
              <w:right w:w="14" w:type="dxa"/>
            </w:tcMar>
          </w:tcPr>
          <w:p w:rsidR="00D830E9" w:rsidRPr="00C646EC" w:rsidRDefault="00D830E9" w:rsidP="00E2533C">
            <w:pPr>
              <w:tabs>
                <w:tab w:val="left" w:pos="342"/>
                <w:tab w:val="left" w:pos="720"/>
              </w:tabs>
              <w:jc w:val="both"/>
              <w:rPr>
                <w:rFonts w:cs="Times New Roman"/>
                <w:bCs/>
                <w:sz w:val="20"/>
                <w:szCs w:val="20"/>
              </w:rPr>
            </w:pPr>
            <w:r w:rsidRPr="00C646EC">
              <w:rPr>
                <w:rFonts w:cs="Times New Roman"/>
                <w:bCs/>
                <w:sz w:val="20"/>
                <w:szCs w:val="20"/>
              </w:rPr>
              <w:lastRenderedPageBreak/>
              <w:t>4.8</w:t>
            </w:r>
          </w:p>
        </w:tc>
        <w:tc>
          <w:tcPr>
            <w:tcW w:w="8824" w:type="dxa"/>
            <w:tcMar>
              <w:left w:w="14" w:type="dxa"/>
              <w:right w:w="14" w:type="dxa"/>
            </w:tcMar>
          </w:tcPr>
          <w:p w:rsidR="00D830E9" w:rsidRPr="00C646EC" w:rsidRDefault="00D830E9" w:rsidP="00E2533C">
            <w:pPr>
              <w:tabs>
                <w:tab w:val="left" w:pos="540"/>
                <w:tab w:val="left" w:pos="900"/>
                <w:tab w:val="left" w:pos="1080"/>
              </w:tabs>
              <w:jc w:val="both"/>
              <w:rPr>
                <w:rFonts w:cs="Times New Roman"/>
                <w:sz w:val="20"/>
                <w:szCs w:val="20"/>
              </w:rPr>
            </w:pPr>
            <w:r w:rsidRPr="00C646EC">
              <w:rPr>
                <w:rFonts w:cs="Times New Roman"/>
                <w:sz w:val="20"/>
                <w:szCs w:val="20"/>
              </w:rPr>
              <w:t>C</w:t>
            </w:r>
            <w:r w:rsidRPr="00C646EC">
              <w:rPr>
                <w:rFonts w:cs="Times New Roman"/>
                <w:b/>
                <w:bCs/>
                <w:sz w:val="20"/>
                <w:szCs w:val="20"/>
              </w:rPr>
              <w:t xml:space="preserve">ourse Designation: </w:t>
            </w:r>
            <w:r w:rsidRPr="00C646EC">
              <w:rPr>
                <w:rFonts w:cs="Times New Roman"/>
                <w:sz w:val="20"/>
                <w:szCs w:val="20"/>
              </w:rPr>
              <w:t xml:space="preserve">Each course is designated by </w:t>
            </w:r>
            <w:r w:rsidRPr="00C646EC">
              <w:rPr>
                <w:rFonts w:cs="Times New Roman"/>
                <w:b/>
                <w:sz w:val="20"/>
                <w:szCs w:val="20"/>
              </w:rPr>
              <w:t>a two to four letter</w:t>
            </w:r>
            <w:r w:rsidRPr="00C646EC">
              <w:rPr>
                <w:rFonts w:cs="Times New Roman"/>
                <w:sz w:val="20"/>
                <w:szCs w:val="20"/>
              </w:rPr>
              <w:t xml:space="preserve"> word usually identifying the course offering department followed by </w:t>
            </w:r>
            <w:r w:rsidRPr="00C646EC">
              <w:rPr>
                <w:rFonts w:cs="Times New Roman"/>
                <w:b/>
                <w:sz w:val="20"/>
                <w:szCs w:val="20"/>
              </w:rPr>
              <w:t>a four-digit</w:t>
            </w:r>
            <w:r w:rsidRPr="00C646EC">
              <w:rPr>
                <w:rFonts w:cs="Times New Roman"/>
                <w:sz w:val="20"/>
                <w:szCs w:val="20"/>
              </w:rPr>
              <w:t xml:space="preserve"> number with the following criteria without any space between letters and numerical.</w:t>
            </w:r>
          </w:p>
          <w:p w:rsidR="00D830E9" w:rsidRPr="00C646EC" w:rsidRDefault="00D830E9" w:rsidP="00E2533C">
            <w:pPr>
              <w:tabs>
                <w:tab w:val="left" w:pos="540"/>
                <w:tab w:val="left" w:pos="720"/>
              </w:tabs>
              <w:jc w:val="both"/>
              <w:rPr>
                <w:rFonts w:cs="Times New Roman"/>
                <w:b/>
                <w:bCs/>
                <w:sz w:val="20"/>
                <w:szCs w:val="20"/>
              </w:rPr>
            </w:pPr>
            <w:r w:rsidRPr="00C646EC">
              <w:rPr>
                <w:rFonts w:cs="Times New Roman"/>
                <w:sz w:val="20"/>
                <w:szCs w:val="20"/>
              </w:rPr>
              <w:t>(a) The first digit will correspond to the year in which the course is normally taken by the students, (b) The second digit will correspond the semester (</w:t>
            </w:r>
            <w:r w:rsidRPr="00C646EC">
              <w:rPr>
                <w:rFonts w:cs="Times New Roman"/>
                <w:b/>
                <w:sz w:val="20"/>
                <w:szCs w:val="20"/>
              </w:rPr>
              <w:t>1 for first and 2 for second</w:t>
            </w:r>
            <w:r w:rsidRPr="00C646EC">
              <w:rPr>
                <w:rFonts w:cs="Times New Roman"/>
                <w:sz w:val="20"/>
                <w:szCs w:val="20"/>
              </w:rPr>
              <w:t xml:space="preserve">) in which the course is normally taken by the students, (c) The third digit will be reserved for departmental use for such things as to identify different areas within a department, (d) The last digit will be </w:t>
            </w:r>
            <w:r w:rsidRPr="00C646EC">
              <w:rPr>
                <w:rFonts w:cs="Times New Roman"/>
                <w:b/>
                <w:sz w:val="20"/>
                <w:szCs w:val="20"/>
              </w:rPr>
              <w:t xml:space="preserve">odd for theoretical, even for laboratory courses and ‘0’ for Board Viva voce </w:t>
            </w:r>
            <w:r w:rsidRPr="00C646EC">
              <w:rPr>
                <w:rFonts w:cs="Times New Roman"/>
                <w:sz w:val="20"/>
                <w:szCs w:val="20"/>
              </w:rPr>
              <w:t>and (e) The course designation system is illustrated by the following example.</w:t>
            </w:r>
          </w:p>
        </w:tc>
      </w:tr>
      <w:tr w:rsidR="00D830E9" w:rsidRPr="00C646EC" w:rsidTr="00E253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70"/>
        </w:trPr>
        <w:tc>
          <w:tcPr>
            <w:tcW w:w="9180" w:type="dxa"/>
            <w:gridSpan w:val="2"/>
          </w:tcPr>
          <w:p w:rsidR="00D830E9" w:rsidRPr="00C646EC" w:rsidRDefault="009F4EBA" w:rsidP="00E2533C">
            <w:pPr>
              <w:tabs>
                <w:tab w:val="left" w:pos="540"/>
              </w:tabs>
              <w:rPr>
                <w:rFonts w:cs="Times New Roman"/>
                <w:sz w:val="20"/>
                <w:szCs w:val="20"/>
              </w:rPr>
            </w:pPr>
            <w:r>
              <w:rPr>
                <w:rFonts w:cstheme="minorBidi"/>
                <w:noProof/>
                <w:sz w:val="22"/>
                <w:szCs w:val="22"/>
              </w:rPr>
              <w:pict>
                <v:shapetype id="_x0000_t202" coordsize="21600,21600" o:spt="202" path="m,l,21600r21600,l21600,xe">
                  <v:stroke joinstyle="miter"/>
                  <v:path gradientshapeok="t" o:connecttype="rect"/>
                </v:shapetype>
                <v:shape id="Text Box 17" o:spid="_x0000_s1030" type="#_x0000_t202" style="position:absolute;margin-left:-5.4pt;margin-top:-.05pt;width:245.4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" filled="f" stroked="f">
                  <v:textbox>
                    <w:txbxContent>
                      <w:p w:rsidR="00D830E9" w:rsidRDefault="00D830E9" w:rsidP="00D830E9">
                        <w:r>
                          <w:rPr>
                            <w:rFonts w:ascii="Tahoma" w:hAnsi="Tahoma" w:cs="Tahoma"/>
                            <w:b/>
                            <w:bCs/>
                            <w:sz w:val="20"/>
                          </w:rPr>
                          <w:t>EEE     2  1  3   1   Electronic Devices &amp; Circuits</w:t>
                        </w:r>
                      </w:p>
                    </w:txbxContent>
                  </v:textbox>
                </v:shape>
              </w:pict>
            </w:r>
            <w:r>
              <w:rPr>
                <w:rFonts w:cstheme="minorBidi"/>
                <w:noProof/>
                <w:sz w:val="22"/>
                <w:szCs w:val="22"/>
              </w:rPr>
              <w:pict>
                <v:shape id="Text Box 16" o:spid="_x0000_s1029" type="#_x0000_t202" style="position:absolute;margin-left:158.2pt;margin-top:4.45pt;width:292.95pt;height:17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rRgwIAABI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" stroked="f">
                  <v:textbox>
                    <w:txbxContent>
                      <w:p w:rsidR="00D830E9" w:rsidRDefault="00D830E9" w:rsidP="00D830E9">
                        <w:pPr>
                          <w:ind w:left="1440" w:firstLine="720"/>
                          <w:rPr>
                            <w:rFonts w:ascii="Tahoma" w:hAnsi="Tahoma" w:cs="Tahoma"/>
                            <w:sz w:val="18"/>
                          </w:rPr>
                        </w:pPr>
                      </w:p>
                      <w:p w:rsidR="00D830E9" w:rsidRPr="007F5BA4" w:rsidRDefault="00D830E9" w:rsidP="00D830E9">
                        <w:pPr>
                          <w:rPr>
                            <w:rFonts w:cs="Times New Roman"/>
                          </w:rPr>
                        </w:pPr>
                        <w:r>
                          <w:rPr>
                            <w:rFonts w:ascii="Tahoma" w:hAnsi="Tahoma" w:cs="Tahoma"/>
                            <w:sz w:val="18"/>
                          </w:rPr>
                          <w:t xml:space="preserve"> </w:t>
                        </w:r>
                        <w:r w:rsidRPr="007F5BA4">
                          <w:rPr>
                            <w:rFonts w:cs="Times New Roman"/>
                          </w:rPr>
                          <w:t>Course title</w:t>
                        </w:r>
                      </w:p>
                      <w:p w:rsidR="00D830E9" w:rsidRPr="007F5BA4" w:rsidRDefault="00D830E9" w:rsidP="00D830E9">
                        <w:pPr>
                          <w:rPr>
                            <w:rFonts w:ascii="Tahoma" w:hAnsi="Tahoma" w:cs="Tahoma"/>
                            <w:sz w:val="16"/>
                            <w:szCs w:val="16"/>
                          </w:rPr>
                        </w:pPr>
                      </w:p>
                      <w:p w:rsidR="00D830E9" w:rsidRPr="007F5BA4" w:rsidRDefault="00D830E9" w:rsidP="00D830E9">
                        <w:pPr>
                          <w:rPr>
                            <w:rFonts w:cs="Times New Roman"/>
                          </w:rPr>
                        </w:pPr>
                        <w:r w:rsidRPr="007F5BA4">
                          <w:rPr>
                            <w:rFonts w:cs="Times New Roman"/>
                          </w:rPr>
                          <w:t>Last odd digit represents a Theoretical course</w:t>
                        </w:r>
                      </w:p>
                      <w:p w:rsidR="00D830E9" w:rsidRPr="007F5BA4" w:rsidRDefault="00D830E9" w:rsidP="00D830E9">
                        <w:pPr>
                          <w:rPr>
                            <w:rFonts w:cs="Tahoma"/>
                            <w:sz w:val="12"/>
                            <w:szCs w:val="12"/>
                          </w:rPr>
                        </w:pPr>
                      </w:p>
                      <w:p w:rsidR="00D830E9" w:rsidRPr="007F5BA4" w:rsidRDefault="00D830E9" w:rsidP="00D830E9">
                        <w:pPr>
                          <w:rPr>
                            <w:rFonts w:cs="Tahoma"/>
                          </w:rPr>
                        </w:pPr>
                        <w:r w:rsidRPr="007F5BA4">
                          <w:rPr>
                            <w:rFonts w:cs="Tahoma"/>
                          </w:rPr>
                          <w:t>3</w:t>
                        </w:r>
                        <w:r w:rsidRPr="007F5BA4">
                          <w:rPr>
                            <w:rFonts w:cs="Tahoma"/>
                            <w:vertAlign w:val="superscript"/>
                          </w:rPr>
                          <w:t>rd</w:t>
                        </w:r>
                        <w:r w:rsidRPr="007F5BA4">
                          <w:rPr>
                            <w:rFonts w:cs="Tahoma"/>
                          </w:rPr>
                          <w:t xml:space="preserve"> digit is reserved for departmental use</w:t>
                        </w:r>
                      </w:p>
                      <w:p w:rsidR="00D830E9" w:rsidRPr="007F5BA4" w:rsidRDefault="00D830E9" w:rsidP="00D830E9">
                        <w:pPr>
                          <w:rPr>
                            <w:rFonts w:cs="Tahoma"/>
                            <w:sz w:val="14"/>
                            <w:szCs w:val="14"/>
                          </w:rPr>
                        </w:pPr>
                      </w:p>
                      <w:p w:rsidR="00D830E9" w:rsidRPr="007F5BA4" w:rsidRDefault="00D830E9" w:rsidP="00D830E9">
                        <w:pPr>
                          <w:rPr>
                            <w:rFonts w:cs="Tahoma"/>
                            <w:sz w:val="14"/>
                            <w:szCs w:val="14"/>
                          </w:rPr>
                        </w:pPr>
                      </w:p>
                      <w:p w:rsidR="00D830E9" w:rsidRDefault="00D830E9" w:rsidP="00D830E9">
                        <w:pPr>
                          <w:rPr>
                            <w:rFonts w:cs="Tahoma"/>
                          </w:rPr>
                        </w:pPr>
                        <w:r>
                          <w:rPr>
                            <w:rFonts w:cs="Tahoma"/>
                          </w:rPr>
                          <w:t>2</w:t>
                        </w:r>
                        <w:r>
                          <w:rPr>
                            <w:rFonts w:cs="Tahoma"/>
                            <w:vertAlign w:val="superscript"/>
                          </w:rPr>
                          <w:t>nd</w:t>
                        </w:r>
                        <w:r>
                          <w:rPr>
                            <w:rFonts w:cs="Tahoma"/>
                          </w:rPr>
                          <w:t xml:space="preserve"> digit signifies semester number (here </w:t>
                        </w:r>
                        <w:r w:rsidRPr="00FD01B2">
                          <w:rPr>
                            <w:rFonts w:cs="Tahoma"/>
                            <w:b/>
                          </w:rPr>
                          <w:t>1</w:t>
                        </w:r>
                        <w:r>
                          <w:rPr>
                            <w:rFonts w:cs="Tahoma"/>
                          </w:rPr>
                          <w:t xml:space="preserve"> is for first semester 2 is for second semester)</w:t>
                        </w:r>
                      </w:p>
                      <w:p w:rsidR="00D830E9" w:rsidRDefault="00D830E9" w:rsidP="00D830E9">
                        <w:pPr>
                          <w:rPr>
                            <w:rFonts w:cs="Tahoma"/>
                            <w:sz w:val="8"/>
                            <w:szCs w:val="8"/>
                          </w:rPr>
                        </w:pPr>
                      </w:p>
                      <w:p w:rsidR="00D830E9" w:rsidRDefault="00D830E9" w:rsidP="00CB1944">
                        <w:pPr>
                          <w:pStyle w:val="Heading3"/>
                          <w:numPr>
                            <w:ilvl w:val="2"/>
                            <w:numId w:val="45"/>
                          </w:numPr>
                          <w:spacing w:before="0"/>
                          <w:rPr>
                            <w:b/>
                            <w:bCs/>
                            <w:sz w:val="22"/>
                          </w:rPr>
                        </w:pPr>
                        <w:r>
                          <w:rPr>
                            <w:sz w:val="22"/>
                          </w:rPr>
                          <w:t>1</w:t>
                        </w:r>
                        <w:r>
                          <w:rPr>
                            <w:sz w:val="22"/>
                            <w:vertAlign w:val="superscript"/>
                          </w:rPr>
                          <w:t>st</w:t>
                        </w:r>
                        <w:r>
                          <w:rPr>
                            <w:sz w:val="22"/>
                          </w:rPr>
                          <w:t xml:space="preserve"> digit signifies the Year (here </w:t>
                        </w:r>
                        <w:r w:rsidRPr="00FD01B2">
                          <w:rPr>
                            <w:sz w:val="22"/>
                          </w:rPr>
                          <w:t>2</w:t>
                        </w:r>
                        <w:r>
                          <w:rPr>
                            <w:sz w:val="22"/>
                          </w:rPr>
                          <w:t xml:space="preserve"> is for Second Year)</w:t>
                        </w:r>
                      </w:p>
                      <w:p w:rsidR="00D830E9" w:rsidRDefault="00D830E9" w:rsidP="00D830E9">
                        <w:pPr>
                          <w:rPr>
                            <w:sz w:val="8"/>
                            <w:szCs w:val="8"/>
                          </w:rPr>
                        </w:pPr>
                      </w:p>
                      <w:p w:rsidR="00D830E9" w:rsidRPr="007F5BA4" w:rsidRDefault="00D830E9" w:rsidP="00D830E9">
                        <w:pPr>
                          <w:rPr>
                            <w:rFonts w:cs="Tahoma"/>
                            <w:sz w:val="16"/>
                            <w:szCs w:val="16"/>
                          </w:rPr>
                        </w:pPr>
                      </w:p>
                      <w:p w:rsidR="00D830E9" w:rsidRPr="007F5BA4" w:rsidRDefault="00D830E9" w:rsidP="00D830E9">
                        <w:pPr>
                          <w:rPr>
                            <w:rFonts w:cs="Tahoma"/>
                            <w:sz w:val="20"/>
                            <w:szCs w:val="20"/>
                          </w:rPr>
                        </w:pPr>
                        <w:r w:rsidRPr="007F5BA4">
                          <w:rPr>
                            <w:rFonts w:cs="Tahoma"/>
                            <w:sz w:val="20"/>
                            <w:szCs w:val="20"/>
                          </w:rPr>
                          <w:t>Dept. identification code</w:t>
                        </w:r>
                        <w:r w:rsidRPr="007F5BA4">
                          <w:rPr>
                            <w:rFonts w:cs="Tahoma"/>
                            <w:b/>
                            <w:bCs/>
                            <w:sz w:val="20"/>
                            <w:szCs w:val="20"/>
                          </w:rPr>
                          <w:t xml:space="preserve"> </w:t>
                        </w:r>
                        <w:r w:rsidRPr="007F5BA4">
                          <w:rPr>
                            <w:rFonts w:cs="Tahoma"/>
                            <w:sz w:val="20"/>
                            <w:szCs w:val="20"/>
                          </w:rPr>
                          <w:t>(</w:t>
                        </w:r>
                        <w:r>
                          <w:rPr>
                            <w:rFonts w:cs="Tahoma"/>
                            <w:i/>
                            <w:iCs/>
                            <w:sz w:val="20"/>
                            <w:szCs w:val="20"/>
                          </w:rPr>
                          <w:t>Electrical and</w:t>
                        </w:r>
                        <w:r w:rsidRPr="007F5BA4">
                          <w:rPr>
                            <w:rFonts w:cs="Tahoma"/>
                            <w:i/>
                            <w:iCs/>
                            <w:sz w:val="20"/>
                            <w:szCs w:val="20"/>
                          </w:rPr>
                          <w:t xml:space="preserve"> Electronic Engineering)</w:t>
                        </w:r>
                      </w:p>
                    </w:txbxContent>
                  </v:textbox>
                </v:shape>
              </w:pict>
            </w:r>
          </w:p>
          <w:p w:rsidR="00D830E9" w:rsidRPr="00C646EC" w:rsidRDefault="009F4EBA" w:rsidP="00E2533C">
            <w:pPr>
              <w:tabs>
                <w:tab w:val="left" w:pos="540"/>
                <w:tab w:val="left" w:pos="900"/>
              </w:tabs>
              <w:jc w:val="both"/>
              <w:rPr>
                <w:rFonts w:cs="Times New Roman"/>
                <w:sz w:val="20"/>
                <w:szCs w:val="20"/>
              </w:rPr>
            </w:pPr>
            <w:r>
              <w:rPr>
                <w:rFonts w:cstheme="minorBidi"/>
                <w:noProof/>
                <w:sz w:val="22"/>
                <w:szCs w:val="22"/>
              </w:rPr>
              <w:pict>
                <v:line id="Straight Connector 15" o:spid="_x0000_s1034" style="position:absolute;left:0;text-align:left;flip:x 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8pt,8.7pt" to="50.8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">
                  <v:stroke endarrow="block"/>
                </v:line>
              </w:pict>
            </w:r>
            <w:r>
              <w:rPr>
                <w:rFonts w:cstheme="minorBidi"/>
                <w:noProof/>
                <w:sz w:val="22"/>
                <w:szCs w:val="22"/>
              </w:rPr>
              <w:pict>
                <v:line id="Straight Connector 14" o:spid="_x0000_s1036" style="position:absolute;left:0;text-align:left;flip:x 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5pt,6.75pt" to="39.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">
                  <v:stroke endarrow="block"/>
                </v:line>
              </w:pict>
            </w:r>
            <w:r>
              <w:rPr>
                <w:rFonts w:cstheme="minorBidi"/>
                <w:noProof/>
                <w:sz w:val="22"/>
                <w:szCs w:val="22"/>
              </w:rPr>
              <w:pict>
                <v:line id="Straight Connector 13" o:spid="_x0000_s1032" style="position:absolute;left:0;text-align:lef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1pt,8.7pt" to="62.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">
                  <v:stroke endarrow="block"/>
                </v:line>
              </w:pict>
            </w:r>
            <w:r>
              <w:rPr>
                <w:rFonts w:cstheme="minorBidi"/>
                <w:noProof/>
                <w:sz w:val="22"/>
                <w:szCs w:val="22"/>
              </w:rPr>
              <w:pict>
                <v:line id="Straight Connector 12" o:spid="_x0000_s1040" style="position:absolute;left:0;text-align:left;flip:y;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7.75pt,8.7pt" to="77.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">
                  <v:stroke endarrow="block"/>
                </v:line>
              </w:pict>
            </w:r>
            <w:r>
              <w:rPr>
                <w:rFonts w:cstheme="minorBidi"/>
                <w:noProof/>
                <w:sz w:val="22"/>
                <w:szCs w:val="22"/>
              </w:rPr>
              <w:pict>
                <v:group id="Group 9" o:spid="_x0000_s1037" style="position:absolute;left:0;text-align:left;margin-left:10.8pt;margin-top:10.35pt;width:149.4pt;height:129.6pt;z-index:251670528" coordorigin="1476,6354" coordsize="270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">
                  <v:line id="Line 75" o:spid="_x0000_s1038" style="position:absolute;flip:x;visibility:visible;mso-wrap-style:square" from="1476,8154" to="4176,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76" o:spid="_x0000_s1039" style="position:absolute;flip:y;visibility:visible;mso-wrap-style:square" from="1476,6354" to="1476,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group>
              </w:pict>
            </w:r>
            <w:r>
              <w:rPr>
                <w:rFonts w:cstheme="minorBidi"/>
                <w:noProof/>
                <w:sz w:val="22"/>
                <w:szCs w:val="22"/>
              </w:rPr>
              <w:pict>
                <v:line id="Straight Connector 8" o:spid="_x0000_s1027" style="position:absolute;left:0;text-align:lef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9.6pt,8.7pt" to="129.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">
                  <v:stroke endarrow="block"/>
                </v:line>
              </w:pict>
            </w:r>
            <w:r w:rsidR="00D830E9" w:rsidRPr="00C646EC">
              <w:rPr>
                <w:rFonts w:cs="Times New Roman"/>
                <w:sz w:val="20"/>
                <w:szCs w:val="20"/>
              </w:rPr>
              <w:t xml:space="preserve">   </w:t>
            </w:r>
          </w:p>
          <w:p w:rsidR="00D830E9" w:rsidRPr="00C646EC" w:rsidRDefault="009F4EBA" w:rsidP="00E2533C">
            <w:pPr>
              <w:tabs>
                <w:tab w:val="left" w:pos="540"/>
                <w:tab w:val="left" w:pos="900"/>
              </w:tabs>
              <w:jc w:val="both"/>
              <w:rPr>
                <w:rFonts w:cs="Times New Roman"/>
                <w:sz w:val="20"/>
                <w:szCs w:val="20"/>
              </w:rPr>
            </w:pPr>
            <w:r>
              <w:rPr>
                <w:rFonts w:cstheme="minorBidi"/>
                <w:noProof/>
                <w:sz w:val="22"/>
                <w:szCs w:val="22"/>
              </w:rPr>
              <w:pict>
                <v:line id="Straight Connector 7" o:spid="_x0000_s1028"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6pt,6.2pt" to="165.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oKHA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"/>
              </w:pict>
            </w:r>
            <w:r>
              <w:rPr>
                <w:rFonts w:cstheme="minorBidi"/>
                <w:noProof/>
                <w:sz w:val="22"/>
                <w:szCs w:val="22"/>
              </w:rPr>
              <w:pict>
                <v:line id="Straight Connector 6" o:spid="_x0000_s1026" style="position:absolute;left:0;text-align:left;z-index:25165926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in,4.85pt" to="2in,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">
                  <v:stroke endarrow="block"/>
                </v:line>
              </w:pict>
            </w:r>
          </w:p>
          <w:p w:rsidR="00D830E9" w:rsidRPr="00C646EC" w:rsidRDefault="00D830E9" w:rsidP="00E2533C">
            <w:pPr>
              <w:tabs>
                <w:tab w:val="left" w:pos="540"/>
                <w:tab w:val="left" w:pos="900"/>
              </w:tabs>
              <w:jc w:val="both"/>
              <w:rPr>
                <w:rFonts w:cs="Times New Roman"/>
                <w:sz w:val="20"/>
                <w:szCs w:val="20"/>
              </w:rPr>
            </w:pPr>
          </w:p>
          <w:p w:rsidR="00D830E9" w:rsidRPr="00C646EC" w:rsidRDefault="009F4EBA" w:rsidP="00E2533C">
            <w:pPr>
              <w:tabs>
                <w:tab w:val="left" w:pos="540"/>
                <w:tab w:val="left" w:pos="900"/>
              </w:tabs>
              <w:jc w:val="both"/>
              <w:rPr>
                <w:rFonts w:cs="Times New Roman"/>
                <w:sz w:val="20"/>
                <w:szCs w:val="20"/>
              </w:rPr>
            </w:pPr>
            <w:r>
              <w:rPr>
                <w:rFonts w:cstheme="minorBidi"/>
                <w:noProof/>
                <w:sz w:val="22"/>
                <w:szCs w:val="22"/>
              </w:rPr>
              <w:pict>
                <v:line id="Straight Connector 5" o:spid="_x0000_s1041" style="position:absolute;left:0;text-align:left;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75pt,2.6pt" to="151.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3O4HAIAADU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"/>
              </w:pict>
            </w:r>
          </w:p>
          <w:p w:rsidR="00D830E9" w:rsidRPr="00C646EC" w:rsidRDefault="009F4EBA" w:rsidP="00E2533C">
            <w:pPr>
              <w:tabs>
                <w:tab w:val="left" w:pos="540"/>
                <w:tab w:val="left" w:pos="900"/>
              </w:tabs>
              <w:jc w:val="both"/>
              <w:rPr>
                <w:rFonts w:cs="Times New Roman"/>
                <w:sz w:val="20"/>
                <w:szCs w:val="20"/>
              </w:rPr>
            </w:pPr>
            <w:r>
              <w:rPr>
                <w:rFonts w:cstheme="minorBidi"/>
                <w:noProof/>
                <w:sz w:val="22"/>
                <w:szCs w:val="22"/>
              </w:rPr>
              <w:pict>
                <v:line id="Straight Connector 4" o:spid="_x0000_s1031" style="position:absolute;left:0;text-align:left;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1pt,7.6pt" to="150.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"/>
              </w:pict>
            </w:r>
          </w:p>
          <w:p w:rsidR="00D830E9" w:rsidRPr="00C646EC" w:rsidRDefault="00D830E9" w:rsidP="00E2533C">
            <w:pPr>
              <w:tabs>
                <w:tab w:val="left" w:pos="540"/>
                <w:tab w:val="left" w:pos="900"/>
              </w:tabs>
              <w:jc w:val="both"/>
              <w:rPr>
                <w:rFonts w:cs="Times New Roman"/>
                <w:sz w:val="20"/>
                <w:szCs w:val="20"/>
              </w:rPr>
            </w:pPr>
          </w:p>
          <w:p w:rsidR="00D830E9" w:rsidRPr="00C646EC" w:rsidRDefault="00D830E9" w:rsidP="00E2533C">
            <w:pPr>
              <w:tabs>
                <w:tab w:val="left" w:pos="540"/>
                <w:tab w:val="left" w:pos="900"/>
              </w:tabs>
              <w:jc w:val="both"/>
              <w:rPr>
                <w:rFonts w:cs="Times New Roman"/>
                <w:sz w:val="20"/>
                <w:szCs w:val="20"/>
              </w:rPr>
            </w:pPr>
          </w:p>
          <w:p w:rsidR="00D830E9" w:rsidRPr="00C646EC" w:rsidRDefault="009F4EBA" w:rsidP="00E2533C">
            <w:pPr>
              <w:tabs>
                <w:tab w:val="left" w:pos="540"/>
                <w:tab w:val="left" w:pos="900"/>
              </w:tabs>
              <w:jc w:val="both"/>
              <w:rPr>
                <w:rFonts w:cs="Times New Roman"/>
                <w:sz w:val="20"/>
                <w:szCs w:val="20"/>
              </w:rPr>
            </w:pPr>
            <w:r>
              <w:rPr>
                <w:rFonts w:cstheme="minorBidi"/>
                <w:noProof/>
                <w:sz w:val="22"/>
                <w:szCs w:val="22"/>
              </w:rPr>
              <w:pict>
                <v:line id="Straight Connector 3" o:spid="_x0000_s1033" style="position:absolute;left:0;text-align:left;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8pt,2.4pt" to="15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"/>
              </w:pict>
            </w:r>
          </w:p>
          <w:p w:rsidR="00D830E9" w:rsidRPr="00C646EC" w:rsidRDefault="00D830E9" w:rsidP="00E2533C">
            <w:pPr>
              <w:rPr>
                <w:rFonts w:cs="Times New Roman"/>
                <w:sz w:val="20"/>
                <w:szCs w:val="20"/>
              </w:rPr>
            </w:pPr>
          </w:p>
          <w:p w:rsidR="00D830E9" w:rsidRPr="00C646EC" w:rsidRDefault="009F4EBA" w:rsidP="00E2533C">
            <w:pPr>
              <w:tabs>
                <w:tab w:val="left" w:pos="540"/>
                <w:tab w:val="left" w:pos="900"/>
              </w:tabs>
              <w:jc w:val="both"/>
              <w:rPr>
                <w:rFonts w:cs="Times New Roman"/>
                <w:sz w:val="20"/>
                <w:szCs w:val="20"/>
              </w:rPr>
            </w:pPr>
            <w:r>
              <w:rPr>
                <w:rFonts w:cstheme="minorBidi"/>
                <w:noProof/>
                <w:sz w:val="22"/>
                <w:szCs w:val="22"/>
              </w:rPr>
              <w:pict>
                <v:line id="Straight Connector 2" o:spid="_x0000_s1035" style="position:absolute;left:0;text-align:left;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75pt,8.6pt" to="150.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"/>
              </w:pict>
            </w:r>
          </w:p>
          <w:p w:rsidR="00D830E9" w:rsidRPr="00C646EC" w:rsidRDefault="00D830E9" w:rsidP="00E2533C">
            <w:pPr>
              <w:tabs>
                <w:tab w:val="left" w:pos="540"/>
                <w:tab w:val="left" w:pos="900"/>
              </w:tabs>
              <w:jc w:val="both"/>
              <w:rPr>
                <w:rFonts w:cs="Times New Roman"/>
                <w:sz w:val="20"/>
                <w:szCs w:val="20"/>
              </w:rPr>
            </w:pPr>
          </w:p>
          <w:p w:rsidR="00D830E9" w:rsidRPr="00C646EC" w:rsidRDefault="00D830E9" w:rsidP="00E2533C">
            <w:pPr>
              <w:tabs>
                <w:tab w:val="left" w:pos="540"/>
                <w:tab w:val="left" w:pos="900"/>
              </w:tabs>
              <w:jc w:val="both"/>
              <w:rPr>
                <w:rFonts w:cs="Times New Roman"/>
                <w:sz w:val="20"/>
                <w:szCs w:val="20"/>
              </w:rPr>
            </w:pPr>
          </w:p>
          <w:p w:rsidR="00D830E9" w:rsidRPr="00C646EC" w:rsidRDefault="00D830E9" w:rsidP="00E2533C">
            <w:pPr>
              <w:tabs>
                <w:tab w:val="left" w:pos="540"/>
                <w:tab w:val="left" w:pos="900"/>
              </w:tabs>
              <w:jc w:val="both"/>
              <w:rPr>
                <w:rFonts w:cs="Times New Roman"/>
                <w:sz w:val="20"/>
                <w:szCs w:val="20"/>
              </w:rPr>
            </w:pPr>
          </w:p>
          <w:p w:rsidR="00D830E9" w:rsidRPr="00C646EC" w:rsidRDefault="00D830E9" w:rsidP="00E2533C">
            <w:pPr>
              <w:tabs>
                <w:tab w:val="left" w:pos="540"/>
              </w:tabs>
              <w:rPr>
                <w:rFonts w:cs="Times New Roman"/>
                <w:sz w:val="20"/>
                <w:szCs w:val="20"/>
              </w:rPr>
            </w:pPr>
          </w:p>
          <w:p w:rsidR="00D830E9" w:rsidRPr="00C646EC" w:rsidRDefault="00D830E9" w:rsidP="00E2533C">
            <w:pPr>
              <w:tabs>
                <w:tab w:val="left" w:pos="540"/>
              </w:tabs>
              <w:rPr>
                <w:rFonts w:cs="Times New Roman"/>
                <w:sz w:val="20"/>
                <w:szCs w:val="20"/>
              </w:rPr>
            </w:pPr>
          </w:p>
        </w:tc>
      </w:tr>
    </w:tbl>
    <w:p w:rsidR="00D830E9" w:rsidRPr="00C646EC" w:rsidRDefault="00D830E9" w:rsidP="00D830E9">
      <w:pPr>
        <w:pStyle w:val="Heading2"/>
        <w:spacing w:before="0"/>
        <w:rPr>
          <w:rFonts w:cs="Times New Roman"/>
          <w:bCs/>
          <w:szCs w:val="20"/>
        </w:rPr>
      </w:pPr>
    </w:p>
    <w:p w:rsidR="00D830E9" w:rsidRPr="00C646EC" w:rsidRDefault="00D830E9" w:rsidP="00D830E9">
      <w:pPr>
        <w:rPr>
          <w:rFonts w:cs="Times New Roman"/>
          <w:b/>
          <w:sz w:val="20"/>
          <w:szCs w:val="20"/>
        </w:rPr>
      </w:pPr>
      <w:r w:rsidRPr="00C646EC">
        <w:rPr>
          <w:rFonts w:cs="Times New Roman"/>
          <w:b/>
          <w:bCs/>
          <w:sz w:val="20"/>
          <w:szCs w:val="20"/>
        </w:rPr>
        <w:t xml:space="preserve">5. </w:t>
      </w:r>
      <w:r w:rsidRPr="00C646EC">
        <w:rPr>
          <w:rFonts w:cs="Times New Roman"/>
          <w:b/>
          <w:sz w:val="20"/>
          <w:szCs w:val="20"/>
        </w:rPr>
        <w:t>Distribution of Courses</w:t>
      </w:r>
    </w:p>
    <w:p w:rsidR="00D830E9" w:rsidRPr="00C646EC" w:rsidRDefault="00D830E9" w:rsidP="00D830E9">
      <w:pPr>
        <w:pStyle w:val="Heading2"/>
        <w:spacing w:before="0"/>
        <w:rPr>
          <w:rFonts w:cs="Times New Roman"/>
          <w:b/>
          <w:szCs w:val="20"/>
        </w:rPr>
      </w:pPr>
      <w:r w:rsidRPr="00C646EC">
        <w:rPr>
          <w:rFonts w:cs="Times New Roman"/>
          <w:szCs w:val="20"/>
        </w:rPr>
        <w:t>The programme of study for the B. Sc. Engg. shall carry a total of 160 credits.</w:t>
      </w:r>
    </w:p>
    <w:p w:rsidR="00D830E9" w:rsidRPr="00C646EC" w:rsidRDefault="00D830E9" w:rsidP="00D830E9">
      <w:pPr>
        <w:pStyle w:val="Heading2"/>
        <w:spacing w:before="0"/>
        <w:rPr>
          <w:rFonts w:cs="Times New Roman"/>
          <w:b/>
          <w:szCs w:val="20"/>
        </w:rPr>
      </w:pPr>
      <w:r w:rsidRPr="00C646EC">
        <w:rPr>
          <w:rFonts w:cs="Times New Roman"/>
          <w:szCs w:val="20"/>
        </w:rPr>
        <w:t>Suggested distribution of courses is as follows:</w:t>
      </w:r>
    </w:p>
    <w:p w:rsidR="00D830E9" w:rsidRPr="00C646EC" w:rsidRDefault="00D830E9" w:rsidP="00D830E9">
      <w:pPr>
        <w:rPr>
          <w:rFonts w:cs="Times New Roman"/>
          <w:sz w:val="20"/>
          <w:szCs w:val="20"/>
        </w:rPr>
      </w:pPr>
    </w:p>
    <w:tbl>
      <w:tblPr>
        <w:tblW w:w="8974" w:type="dxa"/>
        <w:jc w:val="center"/>
        <w:tblLook w:val="0000" w:firstRow="0" w:lastRow="0" w:firstColumn="0" w:lastColumn="0" w:noHBand="0" w:noVBand="0"/>
      </w:tblPr>
      <w:tblGrid>
        <w:gridCol w:w="1564"/>
        <w:gridCol w:w="3897"/>
        <w:gridCol w:w="1288"/>
        <w:gridCol w:w="1023"/>
        <w:gridCol w:w="1202"/>
      </w:tblGrid>
      <w:tr w:rsidR="00D830E9" w:rsidRPr="00C646EC" w:rsidTr="00E2533C">
        <w:trPr>
          <w:trHeight w:val="228"/>
          <w:jc w:val="center"/>
        </w:trPr>
        <w:tc>
          <w:tcPr>
            <w:tcW w:w="5411"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szCs w:val="20"/>
              </w:rPr>
            </w:pPr>
            <w:r w:rsidRPr="00C646EC">
              <w:rPr>
                <w:rFonts w:cs="Times New Roman"/>
                <w:szCs w:val="20"/>
              </w:rPr>
              <w:t>Course type</w:t>
            </w:r>
          </w:p>
        </w:tc>
        <w:tc>
          <w:tcPr>
            <w:tcW w:w="1316" w:type="dxa"/>
            <w:tcBorders>
              <w:top w:val="single" w:sz="4" w:space="0" w:color="auto"/>
              <w:left w:val="single" w:sz="4" w:space="0" w:color="auto"/>
              <w:bottom w:val="single" w:sz="4" w:space="0" w:color="auto"/>
              <w:right w:val="single" w:sz="4" w:space="0" w:color="auto"/>
            </w:tcBorders>
          </w:tcPr>
          <w:p w:rsidR="00D830E9" w:rsidRPr="00C646EC" w:rsidRDefault="00D830E9" w:rsidP="00E2533C">
            <w:pPr>
              <w:pStyle w:val="Heading2"/>
              <w:spacing w:before="0"/>
              <w:jc w:val="center"/>
              <w:rPr>
                <w:rFonts w:cs="Times New Roman"/>
                <w:b/>
                <w:szCs w:val="20"/>
              </w:rPr>
            </w:pPr>
            <w:r w:rsidRPr="00C646EC">
              <w:rPr>
                <w:rFonts w:cs="Times New Roman"/>
                <w:szCs w:val="20"/>
              </w:rPr>
              <w:t>Marks</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szCs w:val="20"/>
              </w:rPr>
            </w:pPr>
            <w:r w:rsidRPr="00C646EC">
              <w:rPr>
                <w:rFonts w:cs="Times New Roman"/>
                <w:szCs w:val="20"/>
              </w:rPr>
              <w:t>% of Marks</w:t>
            </w:r>
          </w:p>
        </w:tc>
        <w:tc>
          <w:tcPr>
            <w:tcW w:w="1216"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szCs w:val="20"/>
              </w:rPr>
            </w:pPr>
            <w:r w:rsidRPr="00C646EC">
              <w:rPr>
                <w:rFonts w:cs="Times New Roman"/>
                <w:szCs w:val="20"/>
              </w:rPr>
              <w:t xml:space="preserve">Credits </w:t>
            </w:r>
          </w:p>
        </w:tc>
      </w:tr>
      <w:tr w:rsidR="00D830E9" w:rsidRPr="00C646EC" w:rsidTr="00E2533C">
        <w:trPr>
          <w:trHeight w:val="200"/>
          <w:jc w:val="center"/>
        </w:trPr>
        <w:tc>
          <w:tcPr>
            <w:tcW w:w="1346" w:type="dxa"/>
            <w:vMerge w:val="restart"/>
            <w:tcBorders>
              <w:top w:val="single" w:sz="4" w:space="0" w:color="auto"/>
              <w:left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r w:rsidRPr="00C646EC">
              <w:rPr>
                <w:rFonts w:cs="Times New Roman"/>
                <w:szCs w:val="20"/>
              </w:rPr>
              <w:t>GEd Courses</w:t>
            </w:r>
          </w:p>
          <w:p w:rsidR="00D830E9" w:rsidRPr="00C646EC" w:rsidRDefault="00D830E9" w:rsidP="00E2533C">
            <w:pPr>
              <w:rPr>
                <w:rFonts w:cs="Times New Roman"/>
                <w:sz w:val="20"/>
                <w:szCs w:val="20"/>
              </w:rPr>
            </w:pPr>
          </w:p>
        </w:tc>
        <w:tc>
          <w:tcPr>
            <w:tcW w:w="4065"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r w:rsidRPr="00C646EC">
              <w:rPr>
                <w:rFonts w:cs="Times New Roman"/>
                <w:szCs w:val="20"/>
                <w:vertAlign w:val="superscript"/>
              </w:rPr>
              <w:t xml:space="preserve">a </w:t>
            </w:r>
            <w:r w:rsidRPr="00C646EC">
              <w:rPr>
                <w:rFonts w:cs="Times New Roman"/>
                <w:szCs w:val="20"/>
              </w:rPr>
              <w:t>Humanities</w:t>
            </w:r>
          </w:p>
        </w:tc>
        <w:tc>
          <w:tcPr>
            <w:tcW w:w="1316" w:type="dxa"/>
            <w:tcBorders>
              <w:top w:val="single" w:sz="4" w:space="0" w:color="auto"/>
              <w:left w:val="single" w:sz="4" w:space="0" w:color="auto"/>
              <w:bottom w:val="single" w:sz="4" w:space="0" w:color="auto"/>
              <w:right w:val="single" w:sz="4" w:space="0" w:color="auto"/>
            </w:tcBorders>
          </w:tcPr>
          <w:p w:rsidR="00D830E9" w:rsidRPr="00C646EC" w:rsidRDefault="00D830E9" w:rsidP="00E2533C">
            <w:pPr>
              <w:pStyle w:val="Header"/>
              <w:jc w:val="center"/>
              <w:rPr>
                <w:rFonts w:cs="Times New Roman"/>
                <w:bCs/>
                <w:sz w:val="20"/>
                <w:szCs w:val="20"/>
              </w:rPr>
            </w:pPr>
            <w:r w:rsidRPr="00C646EC">
              <w:rPr>
                <w:rFonts w:cs="Times New Roman"/>
                <w:sz w:val="20"/>
                <w:szCs w:val="20"/>
              </w:rPr>
              <w:t>100 – 300</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er"/>
              <w:jc w:val="center"/>
              <w:rPr>
                <w:rFonts w:cs="Times New Roman"/>
                <w:sz w:val="20"/>
                <w:szCs w:val="20"/>
              </w:rPr>
            </w:pPr>
            <w:r w:rsidRPr="00C646EC">
              <w:rPr>
                <w:rFonts w:cs="Times New Roman"/>
                <w:bCs/>
                <w:sz w:val="20"/>
                <w:szCs w:val="20"/>
              </w:rPr>
              <w:t>2.5 – 7.5</w:t>
            </w:r>
          </w:p>
        </w:tc>
        <w:tc>
          <w:tcPr>
            <w:tcW w:w="1215"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4– 12</w:t>
            </w:r>
          </w:p>
        </w:tc>
      </w:tr>
      <w:tr w:rsidR="00D830E9" w:rsidRPr="00C646EC" w:rsidTr="00E2533C">
        <w:trPr>
          <w:trHeight w:val="228"/>
          <w:jc w:val="center"/>
        </w:trPr>
        <w:tc>
          <w:tcPr>
            <w:tcW w:w="1346" w:type="dxa"/>
            <w:vMerge/>
            <w:tcBorders>
              <w:left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p>
        </w:tc>
        <w:tc>
          <w:tcPr>
            <w:tcW w:w="4065"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r w:rsidRPr="00C646EC">
              <w:rPr>
                <w:rFonts w:cs="Times New Roman"/>
                <w:szCs w:val="20"/>
                <w:vertAlign w:val="superscript"/>
              </w:rPr>
              <w:t>b</w:t>
            </w:r>
            <w:r w:rsidRPr="00C646EC">
              <w:rPr>
                <w:rFonts w:cs="Times New Roman"/>
                <w:szCs w:val="20"/>
              </w:rPr>
              <w:t xml:space="preserve"> Basic Sciences and Mathematics (with Lab)</w:t>
            </w:r>
          </w:p>
        </w:tc>
        <w:tc>
          <w:tcPr>
            <w:tcW w:w="1316" w:type="dxa"/>
            <w:tcBorders>
              <w:top w:val="single" w:sz="4" w:space="0" w:color="auto"/>
              <w:left w:val="single" w:sz="4" w:space="0" w:color="auto"/>
              <w:bottom w:val="single" w:sz="4" w:space="0" w:color="auto"/>
              <w:right w:val="single" w:sz="4" w:space="0" w:color="auto"/>
            </w:tcBorders>
          </w:tcPr>
          <w:p w:rsidR="00D830E9" w:rsidRPr="00C646EC" w:rsidRDefault="00D830E9" w:rsidP="00E2533C">
            <w:pPr>
              <w:pStyle w:val="Heading2"/>
              <w:spacing w:before="0"/>
              <w:jc w:val="center"/>
              <w:rPr>
                <w:rFonts w:cs="Times New Roman"/>
                <w:b/>
                <w:bCs/>
                <w:szCs w:val="20"/>
              </w:rPr>
            </w:pPr>
            <w:r w:rsidRPr="00C646EC">
              <w:rPr>
                <w:rFonts w:cs="Times New Roman"/>
                <w:szCs w:val="20"/>
              </w:rPr>
              <w:t>600 – 900</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15 – 22.5</w:t>
            </w:r>
          </w:p>
        </w:tc>
        <w:tc>
          <w:tcPr>
            <w:tcW w:w="1215"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24 – 36</w:t>
            </w:r>
          </w:p>
        </w:tc>
      </w:tr>
      <w:tr w:rsidR="00D830E9" w:rsidRPr="00C646EC" w:rsidTr="00E2533C">
        <w:trPr>
          <w:trHeight w:val="228"/>
          <w:jc w:val="center"/>
        </w:trPr>
        <w:tc>
          <w:tcPr>
            <w:tcW w:w="1346" w:type="dxa"/>
            <w:vMerge/>
            <w:tcBorders>
              <w:left w:val="single" w:sz="4" w:space="0" w:color="auto"/>
              <w:bottom w:val="single" w:sz="4" w:space="0" w:color="auto"/>
              <w:right w:val="single" w:sz="4" w:space="0" w:color="auto"/>
            </w:tcBorders>
            <w:shd w:val="clear" w:color="auto" w:fill="auto"/>
          </w:tcPr>
          <w:p w:rsidR="00D830E9" w:rsidRPr="00C646EC" w:rsidRDefault="00D830E9" w:rsidP="00E2533C">
            <w:pPr>
              <w:pStyle w:val="Header"/>
              <w:rPr>
                <w:rFonts w:cs="Times New Roman"/>
                <w:sz w:val="20"/>
                <w:szCs w:val="20"/>
              </w:rPr>
            </w:pPr>
          </w:p>
        </w:tc>
        <w:tc>
          <w:tcPr>
            <w:tcW w:w="4065"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er"/>
              <w:rPr>
                <w:rFonts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tcPr>
          <w:p w:rsidR="00D830E9" w:rsidRPr="00C646EC" w:rsidRDefault="00D830E9" w:rsidP="00E2533C">
            <w:pPr>
              <w:pStyle w:val="Heading2"/>
              <w:spacing w:before="0"/>
              <w:jc w:val="center"/>
              <w:rPr>
                <w:rFonts w:cs="Times New Roman"/>
                <w:b/>
                <w:bCs/>
                <w:szCs w:val="20"/>
              </w:rPr>
            </w:pPr>
            <w:r w:rsidRPr="00C646EC">
              <w:rPr>
                <w:rFonts w:cs="Times New Roman"/>
                <w:szCs w:val="20"/>
              </w:rPr>
              <w:t>800-1200</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20-30</w:t>
            </w:r>
          </w:p>
        </w:tc>
        <w:tc>
          <w:tcPr>
            <w:tcW w:w="1215"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32-48</w:t>
            </w:r>
          </w:p>
        </w:tc>
      </w:tr>
      <w:tr w:rsidR="00D830E9" w:rsidRPr="00C646EC" w:rsidTr="00E2533C">
        <w:trPr>
          <w:trHeight w:val="255"/>
          <w:jc w:val="center"/>
        </w:trPr>
        <w:tc>
          <w:tcPr>
            <w:tcW w:w="1346" w:type="dxa"/>
            <w:vMerge w:val="restart"/>
            <w:tcBorders>
              <w:top w:val="single" w:sz="4" w:space="0" w:color="auto"/>
              <w:left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r w:rsidRPr="00C646EC">
              <w:rPr>
                <w:rFonts w:cs="Times New Roman"/>
                <w:szCs w:val="20"/>
              </w:rPr>
              <w:t xml:space="preserve">Engineering Courses </w:t>
            </w:r>
          </w:p>
        </w:tc>
        <w:tc>
          <w:tcPr>
            <w:tcW w:w="4065" w:type="dxa"/>
            <w:tcBorders>
              <w:top w:val="single" w:sz="4" w:space="0" w:color="auto"/>
              <w:left w:val="single" w:sz="4" w:space="0" w:color="auto"/>
              <w:bottom w:val="single" w:sz="4" w:space="0" w:color="auto"/>
              <w:right w:val="single" w:sz="4" w:space="0" w:color="auto"/>
            </w:tcBorders>
            <w:shd w:val="clear" w:color="auto" w:fill="auto"/>
            <w:tcMar>
              <w:left w:w="14" w:type="dxa"/>
              <w:right w:w="14" w:type="dxa"/>
            </w:tcMar>
          </w:tcPr>
          <w:p w:rsidR="00D830E9" w:rsidRPr="00C646EC" w:rsidRDefault="00D830E9" w:rsidP="00E2533C">
            <w:pPr>
              <w:pStyle w:val="Header"/>
              <w:ind w:hanging="299"/>
              <w:rPr>
                <w:rFonts w:cs="Times New Roman"/>
                <w:bCs/>
                <w:sz w:val="20"/>
                <w:szCs w:val="20"/>
              </w:rPr>
            </w:pPr>
            <w:r w:rsidRPr="00C646EC">
              <w:rPr>
                <w:rFonts w:cs="Times New Roman"/>
                <w:bCs/>
                <w:sz w:val="20"/>
                <w:szCs w:val="20"/>
              </w:rPr>
              <w:t>( i) Non Departmental  Engineering (with Lab)</w:t>
            </w:r>
          </w:p>
        </w:tc>
        <w:tc>
          <w:tcPr>
            <w:tcW w:w="1316"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jc w:val="center"/>
              <w:rPr>
                <w:rFonts w:cs="Times New Roman"/>
                <w:sz w:val="20"/>
                <w:szCs w:val="20"/>
              </w:rPr>
            </w:pPr>
            <w:r w:rsidRPr="00C646EC">
              <w:rPr>
                <w:rFonts w:cs="Times New Roman"/>
                <w:sz w:val="20"/>
                <w:szCs w:val="20"/>
              </w:rPr>
              <w:t>100-300</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er"/>
              <w:jc w:val="center"/>
              <w:rPr>
                <w:rFonts w:cs="Times New Roman"/>
                <w:sz w:val="20"/>
                <w:szCs w:val="20"/>
              </w:rPr>
            </w:pPr>
            <w:r w:rsidRPr="00C646EC">
              <w:rPr>
                <w:rFonts w:cs="Times New Roman"/>
                <w:bCs/>
                <w:sz w:val="20"/>
                <w:szCs w:val="20"/>
              </w:rPr>
              <w:t>2.5 – 7.5</w:t>
            </w:r>
          </w:p>
        </w:tc>
        <w:tc>
          <w:tcPr>
            <w:tcW w:w="1216"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4– 12</w:t>
            </w:r>
          </w:p>
        </w:tc>
      </w:tr>
      <w:tr w:rsidR="00D830E9" w:rsidRPr="00C646EC" w:rsidTr="00E2533C">
        <w:trPr>
          <w:trHeight w:val="738"/>
          <w:jc w:val="center"/>
        </w:trPr>
        <w:tc>
          <w:tcPr>
            <w:tcW w:w="1346" w:type="dxa"/>
            <w:vMerge/>
            <w:tcBorders>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p>
        </w:tc>
        <w:tc>
          <w:tcPr>
            <w:tcW w:w="4065" w:type="dxa"/>
            <w:tcBorders>
              <w:top w:val="nil"/>
              <w:left w:val="single" w:sz="4" w:space="0" w:color="auto"/>
              <w:bottom w:val="single" w:sz="4" w:space="0" w:color="auto"/>
              <w:right w:val="single" w:sz="4" w:space="0" w:color="auto"/>
            </w:tcBorders>
            <w:shd w:val="clear" w:color="auto" w:fill="auto"/>
            <w:tcMar>
              <w:left w:w="14" w:type="dxa"/>
              <w:right w:w="14" w:type="dxa"/>
            </w:tcMar>
          </w:tcPr>
          <w:p w:rsidR="00D830E9" w:rsidRPr="00C646EC" w:rsidRDefault="00D830E9" w:rsidP="00E2533C">
            <w:pPr>
              <w:pStyle w:val="Header"/>
              <w:rPr>
                <w:rFonts w:cs="Times New Roman"/>
                <w:sz w:val="20"/>
                <w:szCs w:val="20"/>
              </w:rPr>
            </w:pPr>
            <w:r w:rsidRPr="00C646EC">
              <w:rPr>
                <w:rFonts w:cs="Times New Roman"/>
                <w:sz w:val="20"/>
                <w:szCs w:val="20"/>
              </w:rPr>
              <w:t>(ii) Core Engineering</w:t>
            </w:r>
          </w:p>
          <w:p w:rsidR="00D830E9" w:rsidRPr="00C646EC" w:rsidRDefault="00D830E9" w:rsidP="00E2533C">
            <w:pPr>
              <w:pStyle w:val="Header"/>
              <w:rPr>
                <w:rFonts w:cs="Times New Roman"/>
                <w:sz w:val="20"/>
                <w:szCs w:val="20"/>
              </w:rPr>
            </w:pPr>
            <w:r w:rsidRPr="00C646EC">
              <w:rPr>
                <w:rFonts w:cs="Times New Roman"/>
                <w:sz w:val="20"/>
                <w:szCs w:val="20"/>
              </w:rPr>
              <w:t xml:space="preserve">      (a) Theoretical </w:t>
            </w:r>
          </w:p>
          <w:p w:rsidR="00D830E9" w:rsidRPr="00C646EC" w:rsidRDefault="00D830E9" w:rsidP="00E2533C">
            <w:pPr>
              <w:pStyle w:val="Header"/>
              <w:rPr>
                <w:rFonts w:cs="Times New Roman"/>
                <w:sz w:val="20"/>
                <w:szCs w:val="20"/>
              </w:rPr>
            </w:pPr>
            <w:r w:rsidRPr="00C646EC">
              <w:rPr>
                <w:rFonts w:cs="Times New Roman"/>
                <w:sz w:val="20"/>
                <w:szCs w:val="20"/>
              </w:rPr>
              <w:t xml:space="preserve">      (b) Board Viva-voce</w:t>
            </w:r>
          </w:p>
          <w:p w:rsidR="00D830E9" w:rsidRPr="00C646EC" w:rsidRDefault="00D830E9" w:rsidP="00E2533C">
            <w:pPr>
              <w:pStyle w:val="Header"/>
              <w:rPr>
                <w:rFonts w:cs="Times New Roman"/>
                <w:bCs/>
                <w:sz w:val="20"/>
                <w:szCs w:val="20"/>
              </w:rPr>
            </w:pPr>
            <w:r w:rsidRPr="00C646EC">
              <w:rPr>
                <w:rFonts w:cs="Times New Roman"/>
                <w:sz w:val="20"/>
                <w:szCs w:val="20"/>
              </w:rPr>
              <w:t xml:space="preserve">      (c) Laboratory</w:t>
            </w:r>
          </w:p>
        </w:tc>
        <w:tc>
          <w:tcPr>
            <w:tcW w:w="1316" w:type="dxa"/>
            <w:tcBorders>
              <w:top w:val="nil"/>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p>
          <w:p w:rsidR="00D830E9" w:rsidRPr="00C646EC" w:rsidRDefault="00D830E9" w:rsidP="00E2533C">
            <w:pPr>
              <w:pStyle w:val="Heading2"/>
              <w:spacing w:before="0"/>
              <w:jc w:val="center"/>
              <w:rPr>
                <w:rFonts w:cs="Times New Roman"/>
                <w:b/>
                <w:bCs/>
                <w:szCs w:val="20"/>
              </w:rPr>
            </w:pPr>
            <w:r w:rsidRPr="00C646EC">
              <w:rPr>
                <w:rFonts w:cs="Times New Roman"/>
                <w:szCs w:val="20"/>
              </w:rPr>
              <w:t>1500 – 2400</w:t>
            </w:r>
          </w:p>
          <w:p w:rsidR="00D830E9" w:rsidRPr="00C646EC" w:rsidRDefault="00D830E9" w:rsidP="00E2533C">
            <w:pPr>
              <w:jc w:val="center"/>
              <w:rPr>
                <w:rFonts w:cs="Times New Roman"/>
                <w:bCs/>
                <w:sz w:val="20"/>
                <w:szCs w:val="20"/>
              </w:rPr>
            </w:pPr>
            <w:r w:rsidRPr="00C646EC">
              <w:rPr>
                <w:rFonts w:cs="Times New Roman"/>
                <w:bCs/>
                <w:sz w:val="20"/>
                <w:szCs w:val="20"/>
              </w:rPr>
              <w:t>100 - 300</w:t>
            </w:r>
          </w:p>
          <w:p w:rsidR="00D830E9" w:rsidRPr="00C646EC" w:rsidRDefault="00D830E9" w:rsidP="00E2533C">
            <w:pPr>
              <w:pStyle w:val="Header"/>
              <w:jc w:val="center"/>
              <w:rPr>
                <w:rFonts w:cs="Times New Roman"/>
                <w:bCs/>
                <w:sz w:val="20"/>
                <w:szCs w:val="20"/>
              </w:rPr>
            </w:pPr>
            <w:r w:rsidRPr="00C646EC">
              <w:rPr>
                <w:rFonts w:cs="Times New Roman"/>
                <w:sz w:val="20"/>
                <w:szCs w:val="20"/>
              </w:rPr>
              <w:t>700 – 1200</w:t>
            </w:r>
          </w:p>
        </w:tc>
        <w:tc>
          <w:tcPr>
            <w:tcW w:w="1031" w:type="dxa"/>
            <w:tcBorders>
              <w:top w:val="nil"/>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p>
          <w:p w:rsidR="00D830E9" w:rsidRPr="00C646EC" w:rsidRDefault="00D830E9" w:rsidP="00E2533C">
            <w:pPr>
              <w:pStyle w:val="Heading2"/>
              <w:spacing w:before="0"/>
              <w:jc w:val="center"/>
              <w:rPr>
                <w:rFonts w:cs="Times New Roman"/>
                <w:b/>
                <w:bCs/>
                <w:szCs w:val="20"/>
              </w:rPr>
            </w:pPr>
            <w:r w:rsidRPr="00C646EC">
              <w:rPr>
                <w:rFonts w:cs="Times New Roman"/>
                <w:szCs w:val="20"/>
              </w:rPr>
              <w:t>37.5 – 60</w:t>
            </w:r>
          </w:p>
          <w:p w:rsidR="00D830E9" w:rsidRPr="00C646EC" w:rsidRDefault="00D830E9" w:rsidP="00E2533C">
            <w:pPr>
              <w:jc w:val="center"/>
              <w:rPr>
                <w:rFonts w:cs="Times New Roman"/>
                <w:bCs/>
                <w:sz w:val="20"/>
                <w:szCs w:val="20"/>
              </w:rPr>
            </w:pPr>
            <w:r w:rsidRPr="00C646EC">
              <w:rPr>
                <w:rFonts w:cs="Times New Roman"/>
                <w:bCs/>
                <w:sz w:val="20"/>
                <w:szCs w:val="20"/>
              </w:rPr>
              <w:t>2.5 – 7.5</w:t>
            </w:r>
          </w:p>
          <w:p w:rsidR="00D830E9" w:rsidRPr="00C646EC" w:rsidRDefault="00D830E9" w:rsidP="00E2533C">
            <w:pPr>
              <w:pStyle w:val="Header"/>
              <w:jc w:val="center"/>
              <w:rPr>
                <w:rFonts w:cs="Times New Roman"/>
                <w:bCs/>
                <w:sz w:val="20"/>
                <w:szCs w:val="20"/>
              </w:rPr>
            </w:pPr>
            <w:r w:rsidRPr="00C646EC">
              <w:rPr>
                <w:rFonts w:cs="Times New Roman"/>
                <w:sz w:val="20"/>
                <w:szCs w:val="20"/>
              </w:rPr>
              <w:t>17.5 - 30</w:t>
            </w:r>
          </w:p>
        </w:tc>
        <w:tc>
          <w:tcPr>
            <w:tcW w:w="1216" w:type="dxa"/>
            <w:tcBorders>
              <w:top w:val="nil"/>
              <w:left w:val="single" w:sz="4" w:space="0" w:color="auto"/>
              <w:bottom w:val="single" w:sz="4" w:space="0" w:color="auto"/>
              <w:right w:val="single" w:sz="4" w:space="0" w:color="auto"/>
            </w:tcBorders>
            <w:shd w:val="clear" w:color="auto" w:fill="auto"/>
          </w:tcPr>
          <w:p w:rsidR="00D830E9" w:rsidRPr="00C646EC" w:rsidRDefault="00D830E9" w:rsidP="00E2533C">
            <w:pPr>
              <w:jc w:val="center"/>
              <w:rPr>
                <w:rFonts w:cs="Times New Roman"/>
                <w:sz w:val="20"/>
                <w:szCs w:val="20"/>
              </w:rPr>
            </w:pPr>
          </w:p>
          <w:p w:rsidR="00D830E9" w:rsidRPr="00C646EC" w:rsidRDefault="00D830E9" w:rsidP="00E2533C">
            <w:pPr>
              <w:jc w:val="center"/>
              <w:rPr>
                <w:rFonts w:cs="Times New Roman"/>
                <w:sz w:val="20"/>
                <w:szCs w:val="20"/>
              </w:rPr>
            </w:pPr>
            <w:r w:rsidRPr="00C646EC">
              <w:rPr>
                <w:rFonts w:cs="Times New Roman"/>
                <w:sz w:val="20"/>
                <w:szCs w:val="20"/>
              </w:rPr>
              <w:t>60- 96</w:t>
            </w:r>
          </w:p>
          <w:p w:rsidR="00D830E9" w:rsidRPr="00C646EC" w:rsidRDefault="00D830E9" w:rsidP="00E2533C">
            <w:pPr>
              <w:jc w:val="center"/>
              <w:rPr>
                <w:rFonts w:cs="Times New Roman"/>
                <w:bCs/>
                <w:color w:val="000000"/>
                <w:sz w:val="20"/>
                <w:szCs w:val="20"/>
              </w:rPr>
            </w:pPr>
            <w:r w:rsidRPr="00C646EC">
              <w:rPr>
                <w:rFonts w:cs="Times New Roman"/>
                <w:bCs/>
                <w:color w:val="000000"/>
                <w:sz w:val="20"/>
                <w:szCs w:val="20"/>
              </w:rPr>
              <w:t>4 -12</w:t>
            </w:r>
          </w:p>
          <w:p w:rsidR="00D830E9" w:rsidRPr="00C646EC" w:rsidRDefault="00D830E9" w:rsidP="00E2533C">
            <w:pPr>
              <w:pStyle w:val="Header"/>
              <w:jc w:val="center"/>
              <w:rPr>
                <w:rFonts w:cs="Times New Roman"/>
                <w:bCs/>
                <w:sz w:val="20"/>
                <w:szCs w:val="20"/>
              </w:rPr>
            </w:pPr>
            <w:r w:rsidRPr="00C646EC">
              <w:rPr>
                <w:rFonts w:cs="Times New Roman"/>
                <w:sz w:val="20"/>
                <w:szCs w:val="20"/>
              </w:rPr>
              <w:t>28 - 48</w:t>
            </w:r>
          </w:p>
        </w:tc>
      </w:tr>
      <w:tr w:rsidR="00D830E9" w:rsidRPr="00C646EC" w:rsidTr="00E2533C">
        <w:trPr>
          <w:trHeight w:val="188"/>
          <w:jc w:val="center"/>
        </w:trPr>
        <w:tc>
          <w:tcPr>
            <w:tcW w:w="1346" w:type="dxa"/>
            <w:tcBorders>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rPr>
                <w:rFonts w:cs="Times New Roman"/>
                <w:b/>
                <w:bCs/>
                <w:szCs w:val="20"/>
              </w:rPr>
            </w:pPr>
          </w:p>
        </w:tc>
        <w:tc>
          <w:tcPr>
            <w:tcW w:w="4065" w:type="dxa"/>
            <w:tcBorders>
              <w:top w:val="nil"/>
              <w:left w:val="single" w:sz="4" w:space="0" w:color="auto"/>
              <w:bottom w:val="single" w:sz="4" w:space="0" w:color="auto"/>
              <w:right w:val="single" w:sz="4" w:space="0" w:color="auto"/>
            </w:tcBorders>
            <w:shd w:val="clear" w:color="auto" w:fill="auto"/>
            <w:tcMar>
              <w:left w:w="14" w:type="dxa"/>
              <w:right w:w="14" w:type="dxa"/>
            </w:tcMar>
          </w:tcPr>
          <w:p w:rsidR="00D830E9" w:rsidRPr="00C646EC" w:rsidRDefault="00D830E9" w:rsidP="00E2533C">
            <w:pPr>
              <w:pStyle w:val="Header"/>
              <w:rPr>
                <w:rFonts w:cs="Times New Roman"/>
                <w:sz w:val="20"/>
                <w:szCs w:val="20"/>
              </w:rPr>
            </w:pPr>
          </w:p>
        </w:tc>
        <w:tc>
          <w:tcPr>
            <w:tcW w:w="1316" w:type="dxa"/>
            <w:tcBorders>
              <w:top w:val="nil"/>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2800-3200</w:t>
            </w:r>
          </w:p>
        </w:tc>
        <w:tc>
          <w:tcPr>
            <w:tcW w:w="1031" w:type="dxa"/>
            <w:tcBorders>
              <w:top w:val="nil"/>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70-80</w:t>
            </w:r>
          </w:p>
        </w:tc>
        <w:tc>
          <w:tcPr>
            <w:tcW w:w="1216" w:type="dxa"/>
            <w:tcBorders>
              <w:top w:val="nil"/>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b/>
                <w:bCs/>
                <w:szCs w:val="20"/>
              </w:rPr>
            </w:pPr>
            <w:r w:rsidRPr="00C646EC">
              <w:rPr>
                <w:rFonts w:cs="Times New Roman"/>
                <w:szCs w:val="20"/>
              </w:rPr>
              <w:t>112-128</w:t>
            </w:r>
          </w:p>
        </w:tc>
      </w:tr>
      <w:tr w:rsidR="00D830E9" w:rsidRPr="00C646EC" w:rsidTr="00E2533C">
        <w:trPr>
          <w:trHeight w:val="243"/>
          <w:jc w:val="center"/>
        </w:trPr>
        <w:tc>
          <w:tcPr>
            <w:tcW w:w="5411"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right"/>
              <w:rPr>
                <w:rFonts w:cs="Times New Roman"/>
                <w:b/>
                <w:szCs w:val="20"/>
              </w:rPr>
            </w:pPr>
            <w:r w:rsidRPr="00C646EC">
              <w:rPr>
                <w:rFonts w:cs="Times New Roman"/>
                <w:szCs w:val="20"/>
              </w:rPr>
              <w:t>Total</w:t>
            </w:r>
          </w:p>
        </w:tc>
        <w:tc>
          <w:tcPr>
            <w:tcW w:w="1316" w:type="dxa"/>
            <w:tcBorders>
              <w:top w:val="single" w:sz="4" w:space="0" w:color="auto"/>
              <w:left w:val="single" w:sz="4" w:space="0" w:color="auto"/>
              <w:bottom w:val="single" w:sz="4" w:space="0" w:color="auto"/>
              <w:right w:val="single" w:sz="4" w:space="0" w:color="auto"/>
            </w:tcBorders>
          </w:tcPr>
          <w:p w:rsidR="00D830E9" w:rsidRPr="00C646EC" w:rsidRDefault="00D830E9" w:rsidP="00E2533C">
            <w:pPr>
              <w:pStyle w:val="Heading2"/>
              <w:spacing w:before="0"/>
              <w:jc w:val="center"/>
              <w:rPr>
                <w:rFonts w:cs="Times New Roman"/>
                <w:szCs w:val="20"/>
              </w:rPr>
            </w:pPr>
            <w:r w:rsidRPr="00C646EC">
              <w:rPr>
                <w:rFonts w:cs="Times New Roman"/>
                <w:szCs w:val="20"/>
              </w:rPr>
              <w:t>4000</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szCs w:val="20"/>
              </w:rPr>
            </w:pPr>
            <w:r w:rsidRPr="00C646EC">
              <w:rPr>
                <w:rFonts w:cs="Times New Roman"/>
                <w:szCs w:val="20"/>
              </w:rPr>
              <w:t>100%</w:t>
            </w:r>
          </w:p>
        </w:tc>
        <w:tc>
          <w:tcPr>
            <w:tcW w:w="1216"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pStyle w:val="Heading2"/>
              <w:spacing w:before="0"/>
              <w:jc w:val="center"/>
              <w:rPr>
                <w:rFonts w:cs="Times New Roman"/>
                <w:szCs w:val="20"/>
              </w:rPr>
            </w:pPr>
            <w:r w:rsidRPr="00C646EC">
              <w:rPr>
                <w:rFonts w:cs="Times New Roman"/>
                <w:szCs w:val="20"/>
              </w:rPr>
              <w:t>160</w:t>
            </w:r>
          </w:p>
        </w:tc>
      </w:tr>
    </w:tbl>
    <w:p w:rsidR="00D830E9" w:rsidRPr="00C646EC" w:rsidRDefault="00D830E9" w:rsidP="00D830E9">
      <w:pPr>
        <w:tabs>
          <w:tab w:val="left" w:pos="540"/>
        </w:tabs>
        <w:rPr>
          <w:rFonts w:cs="Times New Roman"/>
          <w:sz w:val="20"/>
          <w:szCs w:val="20"/>
        </w:rPr>
      </w:pPr>
      <w:r w:rsidRPr="00C646EC">
        <w:rPr>
          <w:rFonts w:cs="Times New Roman"/>
          <w:sz w:val="20"/>
          <w:szCs w:val="20"/>
        </w:rPr>
        <w:tab/>
      </w:r>
      <w:r w:rsidRPr="00C646EC">
        <w:rPr>
          <w:rFonts w:cs="Times New Roman"/>
          <w:sz w:val="20"/>
          <w:szCs w:val="20"/>
          <w:vertAlign w:val="superscript"/>
        </w:rPr>
        <w:t>a</w:t>
      </w:r>
      <w:r w:rsidRPr="00C646EC">
        <w:rPr>
          <w:rFonts w:cs="Times New Roman"/>
          <w:sz w:val="20"/>
          <w:szCs w:val="20"/>
        </w:rPr>
        <w:t>Each department must include a course on English.</w:t>
      </w:r>
    </w:p>
    <w:p w:rsidR="00D830E9" w:rsidRPr="00C646EC" w:rsidRDefault="00D830E9" w:rsidP="00D830E9">
      <w:pPr>
        <w:tabs>
          <w:tab w:val="left" w:pos="540"/>
        </w:tabs>
        <w:rPr>
          <w:rFonts w:cs="Times New Roman"/>
          <w:sz w:val="20"/>
          <w:szCs w:val="20"/>
        </w:rPr>
      </w:pPr>
      <w:r w:rsidRPr="00C646EC">
        <w:rPr>
          <w:rFonts w:cs="Times New Roman"/>
          <w:sz w:val="20"/>
          <w:szCs w:val="20"/>
        </w:rPr>
        <w:tab/>
      </w:r>
      <w:r w:rsidRPr="00C646EC">
        <w:rPr>
          <w:rFonts w:cs="Times New Roman"/>
          <w:sz w:val="20"/>
          <w:szCs w:val="20"/>
          <w:vertAlign w:val="superscript"/>
        </w:rPr>
        <w:t>b</w:t>
      </w:r>
      <w:r w:rsidRPr="00C646EC">
        <w:rPr>
          <w:rFonts w:cs="Times New Roman"/>
          <w:sz w:val="20"/>
          <w:szCs w:val="20"/>
        </w:rPr>
        <w:t>Each department must include courses on Physics, Chemistry and Mathematics.</w:t>
      </w: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p>
    <w:p w:rsidR="00D830E9" w:rsidRPr="00C646EC" w:rsidRDefault="00D830E9" w:rsidP="00D830E9">
      <w:pPr>
        <w:tabs>
          <w:tab w:val="left" w:pos="540"/>
          <w:tab w:val="left" w:pos="1080"/>
        </w:tabs>
        <w:jc w:val="both"/>
        <w:rPr>
          <w:rFonts w:cs="Times New Roman"/>
          <w:b/>
          <w:sz w:val="20"/>
          <w:szCs w:val="20"/>
        </w:rPr>
      </w:pPr>
      <w:r w:rsidRPr="00C646EC">
        <w:rPr>
          <w:rFonts w:cs="Times New Roman"/>
          <w:b/>
          <w:sz w:val="20"/>
          <w:szCs w:val="20"/>
        </w:rPr>
        <w:t>6. Marks and Credits Distribution</w:t>
      </w:r>
    </w:p>
    <w:tbl>
      <w:tblPr>
        <w:tblW w:w="9301" w:type="dxa"/>
        <w:tblInd w:w="288" w:type="dxa"/>
        <w:tblLayout w:type="fixed"/>
        <w:tblLook w:val="0000" w:firstRow="0" w:lastRow="0" w:firstColumn="0" w:lastColumn="0" w:noHBand="0" w:noVBand="0"/>
      </w:tblPr>
      <w:tblGrid>
        <w:gridCol w:w="360"/>
        <w:gridCol w:w="8491"/>
        <w:gridCol w:w="450"/>
      </w:tblGrid>
      <w:tr w:rsidR="00D830E9" w:rsidRPr="00C646EC" w:rsidTr="00E2533C">
        <w:trPr>
          <w:trHeight w:val="941"/>
        </w:trPr>
        <w:tc>
          <w:tcPr>
            <w:tcW w:w="35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
                <w:sz w:val="20"/>
                <w:szCs w:val="20"/>
              </w:rPr>
            </w:pPr>
            <w:r w:rsidRPr="00C646EC">
              <w:rPr>
                <w:rFonts w:cs="Times New Roman"/>
                <w:b/>
                <w:sz w:val="20"/>
                <w:szCs w:val="20"/>
              </w:rPr>
              <w:t>6.1</w:t>
            </w:r>
          </w:p>
        </w:tc>
        <w:tc>
          <w:tcPr>
            <w:tcW w:w="8945" w:type="dxa"/>
            <w:gridSpan w:val="2"/>
            <w:tcBorders>
              <w:left w:val="nil"/>
            </w:tcBorders>
            <w:shd w:val="clear" w:color="auto" w:fill="auto"/>
          </w:tcPr>
          <w:p w:rsidR="00D830E9" w:rsidRPr="00C646EC" w:rsidRDefault="00D830E9" w:rsidP="00E2533C">
            <w:pPr>
              <w:tabs>
                <w:tab w:val="left" w:pos="432"/>
                <w:tab w:val="left" w:pos="1080"/>
              </w:tabs>
              <w:ind w:hanging="540"/>
              <w:jc w:val="both"/>
              <w:rPr>
                <w:rFonts w:cs="Times New Roman"/>
                <w:b/>
                <w:sz w:val="20"/>
                <w:szCs w:val="20"/>
              </w:rPr>
            </w:pPr>
            <w:r w:rsidRPr="00C646EC">
              <w:rPr>
                <w:rFonts w:cs="Times New Roman"/>
                <w:b/>
                <w:sz w:val="20"/>
                <w:szCs w:val="20"/>
              </w:rPr>
              <w:t>Limits of  Marks, Credits and Contact Hours Distribution</w:t>
            </w:r>
          </w:p>
          <w:p w:rsidR="00D830E9" w:rsidRPr="00C646EC" w:rsidRDefault="00D830E9" w:rsidP="00E2533C">
            <w:pPr>
              <w:tabs>
                <w:tab w:val="left" w:pos="432"/>
                <w:tab w:val="left" w:pos="1080"/>
              </w:tabs>
              <w:ind w:hanging="540"/>
              <w:jc w:val="both"/>
              <w:rPr>
                <w:rFonts w:cs="Times New Roman"/>
                <w:b/>
                <w:sz w:val="20"/>
                <w:szCs w:val="20"/>
              </w:rPr>
            </w:pPr>
            <w:r w:rsidRPr="00C646EC">
              <w:rPr>
                <w:rFonts w:cs="Times New Roman"/>
                <w:b/>
                <w:sz w:val="20"/>
                <w:szCs w:val="20"/>
              </w:rPr>
              <w:t xml:space="preserve"> (as per Semester):</w:t>
            </w:r>
          </w:p>
          <w:tbl>
            <w:tblPr>
              <w:tblW w:w="7560" w:type="dxa"/>
              <w:tblInd w:w="6" w:type="dxa"/>
              <w:tblLayout w:type="fixed"/>
              <w:tblLook w:val="01E0" w:firstRow="1" w:lastRow="1" w:firstColumn="1" w:lastColumn="1" w:noHBand="0" w:noVBand="0"/>
            </w:tblPr>
            <w:tblGrid>
              <w:gridCol w:w="583"/>
              <w:gridCol w:w="6977"/>
            </w:tblGrid>
            <w:tr w:rsidR="00D830E9" w:rsidRPr="00C646EC" w:rsidTr="00E2533C">
              <w:trPr>
                <w:trHeight w:val="3041"/>
              </w:trPr>
              <w:tc>
                <w:tcPr>
                  <w:tcW w:w="583" w:type="dxa"/>
                  <w:tcMar>
                    <w:left w:w="14" w:type="dxa"/>
                    <w:right w:w="14" w:type="dxa"/>
                  </w:tcMar>
                </w:tcPr>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r w:rsidRPr="00C646EC">
                    <w:rPr>
                      <w:rFonts w:cs="Times New Roman"/>
                      <w:bCs/>
                      <w:sz w:val="20"/>
                      <w:szCs w:val="20"/>
                    </w:rPr>
                    <w:t>6.1.1</w:t>
                  </w: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tc>
              <w:tc>
                <w:tcPr>
                  <w:tcW w:w="6977" w:type="dxa"/>
                </w:tcPr>
                <w:p w:rsidR="00D830E9" w:rsidRPr="00C646EC" w:rsidRDefault="00D830E9" w:rsidP="00E2533C">
                  <w:pPr>
                    <w:tabs>
                      <w:tab w:val="left" w:pos="432"/>
                    </w:tabs>
                    <w:rPr>
                      <w:rFonts w:cs="Times New Roman"/>
                      <w:b/>
                      <w:bCs/>
                      <w:sz w:val="20"/>
                      <w:szCs w:val="20"/>
                    </w:rPr>
                  </w:pPr>
                </w:p>
                <w:p w:rsidR="00D830E9" w:rsidRPr="00C646EC" w:rsidRDefault="00D830E9" w:rsidP="00E2533C">
                  <w:pPr>
                    <w:tabs>
                      <w:tab w:val="left" w:pos="432"/>
                    </w:tabs>
                    <w:rPr>
                      <w:rFonts w:cs="Times New Roman"/>
                      <w:b/>
                      <w:bCs/>
                      <w:sz w:val="20"/>
                      <w:szCs w:val="20"/>
                    </w:rPr>
                  </w:pPr>
                  <w:r w:rsidRPr="00C646EC">
                    <w:rPr>
                      <w:rFonts w:cs="Times New Roman"/>
                      <w:b/>
                      <w:bCs/>
                      <w:sz w:val="20"/>
                      <w:szCs w:val="20"/>
                    </w:rPr>
                    <w:t>First/Second Year (First /Second  Semester)</w:t>
                  </w:r>
                </w:p>
                <w:p w:rsidR="00D830E9" w:rsidRPr="00C646EC" w:rsidRDefault="00D830E9" w:rsidP="00E2533C">
                  <w:pPr>
                    <w:tabs>
                      <w:tab w:val="left" w:pos="432"/>
                    </w:tabs>
                    <w:rPr>
                      <w:rFonts w:cs="Times New Roman"/>
                      <w:b/>
                      <w:bCs/>
                      <w:sz w:val="20"/>
                      <w:szCs w:val="20"/>
                    </w:rPr>
                  </w:pPr>
                </w:p>
                <w:tbl>
                  <w:tblPr>
                    <w:tblW w:w="6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1890"/>
                    <w:gridCol w:w="1530"/>
                    <w:gridCol w:w="1620"/>
                  </w:tblGrid>
                  <w:tr w:rsidR="00D830E9" w:rsidRPr="00C646EC" w:rsidTr="00E2533C">
                    <w:trPr>
                      <w:trHeight w:val="441"/>
                    </w:trPr>
                    <w:tc>
                      <w:tcPr>
                        <w:tcW w:w="3145"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CB1944">
                        <w:pPr>
                          <w:pStyle w:val="Heading1"/>
                          <w:numPr>
                            <w:ilvl w:val="0"/>
                            <w:numId w:val="45"/>
                          </w:numPr>
                          <w:tabs>
                            <w:tab w:val="left" w:pos="432"/>
                          </w:tabs>
                          <w:spacing w:before="0"/>
                          <w:ind w:left="0"/>
                          <w:rPr>
                            <w:rFonts w:cs="Times New Roman"/>
                            <w:b w:val="0"/>
                            <w:szCs w:val="20"/>
                          </w:rPr>
                        </w:pPr>
                        <w:r w:rsidRPr="00C646EC">
                          <w:rPr>
                            <w:rFonts w:cs="Times New Roman"/>
                            <w:b w:val="0"/>
                            <w:szCs w:val="20"/>
                          </w:rPr>
                          <w:t>Nature of course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Marks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Credits</w:t>
                        </w:r>
                      </w:p>
                    </w:tc>
                  </w:tr>
                  <w:tr w:rsidR="00D830E9" w:rsidRPr="00C646EC" w:rsidTr="00E2533C">
                    <w:trPr>
                      <w:trHeight w:val="222"/>
                    </w:trPr>
                    <w:tc>
                      <w:tcPr>
                        <w:tcW w:w="3145"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Humanities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0 - 100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0 - 4</w:t>
                        </w:r>
                      </w:p>
                    </w:tc>
                  </w:tr>
                  <w:tr w:rsidR="00D830E9" w:rsidRPr="00C646EC" w:rsidTr="00E2533C">
                    <w:trPr>
                      <w:trHeight w:val="222"/>
                    </w:trPr>
                    <w:tc>
                      <w:tcPr>
                        <w:tcW w:w="3145"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Basic Sciences and Mathematics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50 - 250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2- 10</w:t>
                        </w:r>
                      </w:p>
                    </w:tc>
                  </w:tr>
                  <w:tr w:rsidR="00D830E9" w:rsidRPr="00C646EC" w:rsidTr="00E2533C">
                    <w:trPr>
                      <w:trHeight w:val="222"/>
                    </w:trPr>
                    <w:tc>
                      <w:tcPr>
                        <w:tcW w:w="1255" w:type="dxa"/>
                        <w:vMerge w:val="restart"/>
                        <w:tcBorders>
                          <w:top w:val="single" w:sz="4" w:space="0" w:color="auto"/>
                          <w:left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p>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Engineering</w:t>
                        </w:r>
                      </w:p>
                    </w:tc>
                    <w:tc>
                      <w:tcPr>
                        <w:tcW w:w="1890" w:type="dxa"/>
                        <w:tcBorders>
                          <w:top w:val="single" w:sz="4" w:space="0" w:color="auto"/>
                          <w:left w:val="single" w:sz="4" w:space="0" w:color="auto"/>
                          <w:right w:val="single" w:sz="4" w:space="0" w:color="auto"/>
                        </w:tcBorders>
                        <w:shd w:val="clear" w:color="auto" w:fill="auto"/>
                      </w:tcPr>
                      <w:p w:rsidR="00D830E9" w:rsidRPr="00C646EC" w:rsidRDefault="00D830E9" w:rsidP="00E2533C">
                        <w:pPr>
                          <w:tabs>
                            <w:tab w:val="left" w:pos="432"/>
                          </w:tabs>
                          <w:jc w:val="both"/>
                          <w:rPr>
                            <w:rFonts w:cs="Times New Roman"/>
                            <w:sz w:val="20"/>
                            <w:szCs w:val="20"/>
                          </w:rPr>
                        </w:pPr>
                        <w:r w:rsidRPr="00C646EC">
                          <w:rPr>
                            <w:rFonts w:cs="Times New Roman"/>
                            <w:sz w:val="20"/>
                            <w:szCs w:val="20"/>
                          </w:rPr>
                          <w:t>Theoretical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50- 300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2 - 12</w:t>
                        </w:r>
                      </w:p>
                    </w:tc>
                  </w:tr>
                  <w:tr w:rsidR="00D830E9" w:rsidRPr="00C646EC" w:rsidTr="00E2533C">
                    <w:trPr>
                      <w:trHeight w:val="222"/>
                    </w:trPr>
                    <w:tc>
                      <w:tcPr>
                        <w:tcW w:w="1255" w:type="dxa"/>
                        <w:vMerge/>
                        <w:tcBorders>
                          <w:left w:val="single" w:sz="4" w:space="0" w:color="auto"/>
                          <w:right w:val="single" w:sz="4" w:space="0" w:color="auto"/>
                        </w:tcBorders>
                        <w:shd w:val="clear" w:color="auto" w:fill="auto"/>
                      </w:tcPr>
                      <w:p w:rsidR="00D830E9" w:rsidRPr="00C646EC" w:rsidRDefault="00D830E9" w:rsidP="00E2533C">
                        <w:pPr>
                          <w:tabs>
                            <w:tab w:val="left" w:pos="432"/>
                          </w:tabs>
                          <w:rPr>
                            <w:rFonts w:cs="Times New Roman"/>
                            <w:sz w:val="20"/>
                            <w:szCs w:val="20"/>
                          </w:rPr>
                        </w:pPr>
                      </w:p>
                    </w:tc>
                    <w:tc>
                      <w:tcPr>
                        <w:tcW w:w="1890" w:type="dxa"/>
                        <w:tcBorders>
                          <w:left w:val="single" w:sz="4" w:space="0" w:color="auto"/>
                          <w:right w:val="single" w:sz="4" w:space="0" w:color="auto"/>
                        </w:tcBorders>
                        <w:shd w:val="clear" w:color="auto" w:fill="auto"/>
                      </w:tcPr>
                      <w:p w:rsidR="00D830E9" w:rsidRPr="00C646EC" w:rsidRDefault="00D830E9" w:rsidP="00E2533C">
                        <w:pPr>
                          <w:tabs>
                            <w:tab w:val="left" w:pos="432"/>
                          </w:tabs>
                          <w:jc w:val="both"/>
                          <w:rPr>
                            <w:rFonts w:cs="Times New Roman"/>
                            <w:sz w:val="20"/>
                            <w:szCs w:val="20"/>
                          </w:rPr>
                        </w:pPr>
                        <w:r w:rsidRPr="00C646EC">
                          <w:rPr>
                            <w:rFonts w:cs="Times New Roman"/>
                            <w:sz w:val="20"/>
                            <w:szCs w:val="20"/>
                          </w:rPr>
                          <w:t>Laboratory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50 - 150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2 - 6</w:t>
                        </w:r>
                      </w:p>
                    </w:tc>
                  </w:tr>
                  <w:tr w:rsidR="00D830E9" w:rsidRPr="00C646EC" w:rsidTr="00E2533C">
                    <w:trPr>
                      <w:trHeight w:val="222"/>
                    </w:trPr>
                    <w:tc>
                      <w:tcPr>
                        <w:tcW w:w="1255" w:type="dxa"/>
                        <w:vMerge/>
                        <w:tcBorders>
                          <w:left w:val="single" w:sz="4" w:space="0" w:color="auto"/>
                          <w:right w:val="single" w:sz="4" w:space="0" w:color="auto"/>
                        </w:tcBorders>
                        <w:shd w:val="clear" w:color="auto" w:fill="auto"/>
                      </w:tcPr>
                      <w:p w:rsidR="00D830E9" w:rsidRPr="00C646EC" w:rsidRDefault="00D830E9" w:rsidP="00E2533C">
                        <w:pPr>
                          <w:tabs>
                            <w:tab w:val="left" w:pos="432"/>
                          </w:tabs>
                          <w:rPr>
                            <w:rFonts w:cs="Times New Roman"/>
                            <w:sz w:val="20"/>
                            <w:szCs w:val="20"/>
                          </w:rPr>
                        </w:pPr>
                      </w:p>
                    </w:tc>
                    <w:tc>
                      <w:tcPr>
                        <w:tcW w:w="1890" w:type="dxa"/>
                        <w:tcBorders>
                          <w:left w:val="single" w:sz="4" w:space="0" w:color="auto"/>
                          <w:right w:val="single" w:sz="4" w:space="0" w:color="auto"/>
                        </w:tcBorders>
                        <w:shd w:val="clear" w:color="auto" w:fill="auto"/>
                      </w:tcPr>
                      <w:p w:rsidR="00D830E9" w:rsidRPr="00C646EC" w:rsidRDefault="00D830E9" w:rsidP="00E2533C">
                        <w:pPr>
                          <w:tabs>
                            <w:tab w:val="left" w:pos="432"/>
                          </w:tabs>
                          <w:jc w:val="both"/>
                          <w:rPr>
                            <w:rFonts w:cs="Times New Roman"/>
                            <w:bCs/>
                            <w:sz w:val="20"/>
                            <w:szCs w:val="20"/>
                          </w:rPr>
                        </w:pPr>
                        <w:r w:rsidRPr="00C646EC">
                          <w:rPr>
                            <w:rFonts w:cs="Times New Roman"/>
                            <w:bCs/>
                            <w:sz w:val="20"/>
                            <w:szCs w:val="20"/>
                          </w:rPr>
                          <w:t xml:space="preserve">Board Viva voce </w:t>
                        </w:r>
                      </w:p>
                      <w:p w:rsidR="00D830E9" w:rsidRPr="00C646EC" w:rsidRDefault="00D830E9" w:rsidP="00E2533C">
                        <w:pPr>
                          <w:tabs>
                            <w:tab w:val="left" w:pos="432"/>
                          </w:tabs>
                          <w:jc w:val="both"/>
                          <w:rPr>
                            <w:rFonts w:cs="Times New Roman"/>
                            <w:bCs/>
                            <w:sz w:val="20"/>
                            <w:szCs w:val="20"/>
                          </w:rPr>
                        </w:pPr>
                        <w:r w:rsidRPr="00C646EC">
                          <w:rPr>
                            <w:rFonts w:cs="Times New Roman"/>
                            <w:bCs/>
                            <w:sz w:val="20"/>
                            <w:szCs w:val="20"/>
                          </w:rPr>
                          <w:t>(Second Semester)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25- 75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1- 3</w:t>
                        </w:r>
                      </w:p>
                    </w:tc>
                  </w:tr>
                  <w:tr w:rsidR="00D830E9" w:rsidRPr="00C646EC" w:rsidTr="00E2533C">
                    <w:trPr>
                      <w:trHeight w:val="222"/>
                    </w:trPr>
                    <w:tc>
                      <w:tcPr>
                        <w:tcW w:w="3145" w:type="dxa"/>
                        <w:gridSpan w:val="2"/>
                        <w:tcBorders>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
                            <w:bCs/>
                            <w:sz w:val="20"/>
                            <w:szCs w:val="20"/>
                          </w:rPr>
                        </w:pPr>
                        <w:r w:rsidRPr="00C646EC">
                          <w:rPr>
                            <w:rFonts w:cs="Times New Roman"/>
                            <w:b/>
                            <w:bCs/>
                            <w:sz w:val="20"/>
                            <w:szCs w:val="20"/>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
                            <w:bCs/>
                            <w:sz w:val="20"/>
                            <w:szCs w:val="20"/>
                          </w:rPr>
                        </w:pPr>
                        <w:r w:rsidRPr="00C646EC">
                          <w:rPr>
                            <w:rFonts w:cs="Times New Roman"/>
                            <w:b/>
                            <w:bCs/>
                            <w:sz w:val="20"/>
                            <w:szCs w:val="20"/>
                          </w:rPr>
                          <w:t>375-550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
                            <w:bCs/>
                            <w:sz w:val="20"/>
                            <w:szCs w:val="20"/>
                          </w:rPr>
                        </w:pPr>
                        <w:r w:rsidRPr="00C646EC">
                          <w:rPr>
                            <w:rFonts w:cs="Times New Roman"/>
                            <w:b/>
                            <w:bCs/>
                            <w:sz w:val="20"/>
                            <w:szCs w:val="20"/>
                          </w:rPr>
                          <w:t>15-22</w:t>
                        </w:r>
                      </w:p>
                    </w:tc>
                  </w:tr>
                </w:tbl>
                <w:p w:rsidR="00D830E9" w:rsidRPr="00C646EC" w:rsidRDefault="00D830E9" w:rsidP="00E2533C">
                  <w:pPr>
                    <w:tabs>
                      <w:tab w:val="left" w:pos="432"/>
                    </w:tabs>
                    <w:rPr>
                      <w:rFonts w:cs="Times New Roman"/>
                      <w:bCs/>
                      <w:sz w:val="20"/>
                      <w:szCs w:val="20"/>
                    </w:rPr>
                  </w:pPr>
                </w:p>
              </w:tc>
            </w:tr>
            <w:tr w:rsidR="00D830E9" w:rsidRPr="00C646EC" w:rsidTr="00E2533C">
              <w:trPr>
                <w:trHeight w:val="592"/>
              </w:trPr>
              <w:tc>
                <w:tcPr>
                  <w:tcW w:w="583" w:type="dxa"/>
                  <w:tcMar>
                    <w:left w:w="14" w:type="dxa"/>
                    <w:right w:w="14" w:type="dxa"/>
                  </w:tcMar>
                </w:tcPr>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r w:rsidRPr="00C646EC">
                    <w:rPr>
                      <w:rFonts w:cs="Times New Roman"/>
                      <w:bCs/>
                      <w:sz w:val="20"/>
                      <w:szCs w:val="20"/>
                    </w:rPr>
                    <w:t>6.1.2</w:t>
                  </w: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Cs/>
                      <w:sz w:val="20"/>
                      <w:szCs w:val="20"/>
                    </w:rPr>
                  </w:pPr>
                </w:p>
                <w:p w:rsidR="00D830E9" w:rsidRPr="00C646EC" w:rsidRDefault="00D830E9" w:rsidP="00E2533C">
                  <w:pPr>
                    <w:tabs>
                      <w:tab w:val="left" w:pos="432"/>
                    </w:tabs>
                    <w:rPr>
                      <w:rFonts w:cs="Times New Roman"/>
                      <w:b/>
                      <w:bCs/>
                      <w:sz w:val="20"/>
                      <w:szCs w:val="20"/>
                    </w:rPr>
                  </w:pPr>
                </w:p>
              </w:tc>
              <w:tc>
                <w:tcPr>
                  <w:tcW w:w="6977" w:type="dxa"/>
                </w:tcPr>
                <w:p w:rsidR="00D830E9" w:rsidRPr="00C646EC" w:rsidRDefault="00D830E9" w:rsidP="00E2533C">
                  <w:pPr>
                    <w:tabs>
                      <w:tab w:val="left" w:pos="432"/>
                    </w:tabs>
                    <w:rPr>
                      <w:rFonts w:cs="Times New Roman"/>
                      <w:b/>
                      <w:bCs/>
                      <w:sz w:val="20"/>
                      <w:szCs w:val="20"/>
                    </w:rPr>
                  </w:pPr>
                  <w:r w:rsidRPr="00C646EC">
                    <w:rPr>
                      <w:rFonts w:cs="Times New Roman"/>
                      <w:b/>
                      <w:bCs/>
                      <w:sz w:val="20"/>
                      <w:szCs w:val="20"/>
                    </w:rPr>
                    <w:t xml:space="preserve"> </w:t>
                  </w:r>
                </w:p>
                <w:p w:rsidR="00D830E9" w:rsidRPr="00C646EC" w:rsidRDefault="00D830E9" w:rsidP="00E2533C">
                  <w:pPr>
                    <w:tabs>
                      <w:tab w:val="left" w:pos="432"/>
                    </w:tabs>
                    <w:rPr>
                      <w:rFonts w:cs="Times New Roman"/>
                      <w:b/>
                      <w:bCs/>
                      <w:sz w:val="20"/>
                      <w:szCs w:val="20"/>
                    </w:rPr>
                  </w:pPr>
                  <w:r w:rsidRPr="00C646EC">
                    <w:rPr>
                      <w:rFonts w:cs="Times New Roman"/>
                      <w:b/>
                      <w:bCs/>
                      <w:sz w:val="20"/>
                      <w:szCs w:val="20"/>
                    </w:rPr>
                    <w:t>Third/Fourth Year (First /Second  Semester)</w:t>
                  </w:r>
                </w:p>
                <w:p w:rsidR="00D830E9" w:rsidRPr="00C646EC" w:rsidRDefault="00D830E9" w:rsidP="00E2533C">
                  <w:pPr>
                    <w:tabs>
                      <w:tab w:val="left" w:pos="432"/>
                    </w:tabs>
                    <w:rPr>
                      <w:rFonts w:cs="Times New Roman"/>
                      <w:b/>
                      <w:bCs/>
                      <w:sz w:val="20"/>
                      <w:szCs w:val="20"/>
                    </w:rPr>
                  </w:pPr>
                </w:p>
                <w:tbl>
                  <w:tblPr>
                    <w:tblW w:w="6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3"/>
                    <w:gridCol w:w="1922"/>
                    <w:gridCol w:w="1530"/>
                    <w:gridCol w:w="1620"/>
                  </w:tblGrid>
                  <w:tr w:rsidR="00D830E9" w:rsidRPr="00C646EC" w:rsidTr="00E2533C">
                    <w:trPr>
                      <w:trHeight w:val="424"/>
                    </w:trPr>
                    <w:tc>
                      <w:tcPr>
                        <w:tcW w:w="3145"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CB1944">
                        <w:pPr>
                          <w:pStyle w:val="Heading1"/>
                          <w:numPr>
                            <w:ilvl w:val="0"/>
                            <w:numId w:val="45"/>
                          </w:numPr>
                          <w:tabs>
                            <w:tab w:val="left" w:pos="432"/>
                          </w:tabs>
                          <w:spacing w:before="0"/>
                          <w:ind w:left="0"/>
                          <w:rPr>
                            <w:rFonts w:cs="Times New Roman"/>
                            <w:b w:val="0"/>
                            <w:szCs w:val="20"/>
                          </w:rPr>
                        </w:pPr>
                        <w:r w:rsidRPr="00C646EC">
                          <w:rPr>
                            <w:rFonts w:cs="Times New Roman"/>
                            <w:b w:val="0"/>
                            <w:szCs w:val="20"/>
                          </w:rPr>
                          <w:t>Nature of course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Marks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Credits</w:t>
                        </w:r>
                      </w:p>
                    </w:tc>
                  </w:tr>
                  <w:tr w:rsidR="00D830E9" w:rsidRPr="00C646EC" w:rsidTr="00E2533C">
                    <w:trPr>
                      <w:trHeight w:val="212"/>
                    </w:trPr>
                    <w:tc>
                      <w:tcPr>
                        <w:tcW w:w="3145" w:type="dxa"/>
                        <w:gridSpan w:val="2"/>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Humanities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0 - 100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0 - 4</w:t>
                        </w:r>
                      </w:p>
                    </w:tc>
                  </w:tr>
                  <w:tr w:rsidR="00D830E9" w:rsidRPr="00C646EC" w:rsidTr="00E2533C">
                    <w:trPr>
                      <w:trHeight w:val="212"/>
                    </w:trPr>
                    <w:tc>
                      <w:tcPr>
                        <w:tcW w:w="1223" w:type="dxa"/>
                        <w:vMerge w:val="restart"/>
                        <w:tcBorders>
                          <w:top w:val="single" w:sz="4" w:space="0" w:color="auto"/>
                          <w:left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Cs/>
                            <w:sz w:val="20"/>
                            <w:szCs w:val="20"/>
                          </w:rPr>
                        </w:pPr>
                      </w:p>
                      <w:p w:rsidR="00D830E9" w:rsidRPr="00C646EC" w:rsidRDefault="00D830E9" w:rsidP="00E2533C">
                        <w:pPr>
                          <w:tabs>
                            <w:tab w:val="left" w:pos="432"/>
                          </w:tabs>
                          <w:jc w:val="center"/>
                          <w:rPr>
                            <w:rFonts w:cs="Times New Roman"/>
                            <w:bCs/>
                            <w:sz w:val="20"/>
                            <w:szCs w:val="20"/>
                          </w:rPr>
                        </w:pPr>
                        <w:r w:rsidRPr="00C646EC">
                          <w:rPr>
                            <w:rFonts w:cs="Times New Roman"/>
                            <w:bCs/>
                            <w:sz w:val="20"/>
                            <w:szCs w:val="20"/>
                          </w:rPr>
                          <w:t>Engineering</w:t>
                        </w:r>
                      </w:p>
                    </w:tc>
                    <w:tc>
                      <w:tcPr>
                        <w:tcW w:w="1922" w:type="dxa"/>
                        <w:tcBorders>
                          <w:top w:val="single" w:sz="4" w:space="0" w:color="auto"/>
                          <w:left w:val="single" w:sz="4" w:space="0" w:color="auto"/>
                          <w:right w:val="single" w:sz="4" w:space="0" w:color="auto"/>
                        </w:tcBorders>
                        <w:shd w:val="clear" w:color="auto" w:fill="auto"/>
                      </w:tcPr>
                      <w:p w:rsidR="00D830E9" w:rsidRPr="00C646EC" w:rsidRDefault="00D830E9" w:rsidP="00E2533C">
                        <w:pPr>
                          <w:tabs>
                            <w:tab w:val="left" w:pos="432"/>
                          </w:tabs>
                          <w:jc w:val="both"/>
                          <w:rPr>
                            <w:rFonts w:cs="Times New Roman"/>
                            <w:sz w:val="20"/>
                            <w:szCs w:val="20"/>
                          </w:rPr>
                        </w:pPr>
                        <w:r w:rsidRPr="00C646EC">
                          <w:rPr>
                            <w:rFonts w:cs="Times New Roman"/>
                            <w:sz w:val="20"/>
                            <w:szCs w:val="20"/>
                          </w:rPr>
                          <w:t>Theoretical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200 - 400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8 - 16</w:t>
                        </w:r>
                      </w:p>
                    </w:tc>
                  </w:tr>
                  <w:tr w:rsidR="00D830E9" w:rsidRPr="00C646EC" w:rsidTr="00E2533C">
                    <w:trPr>
                      <w:trHeight w:val="212"/>
                    </w:trPr>
                    <w:tc>
                      <w:tcPr>
                        <w:tcW w:w="1223" w:type="dxa"/>
                        <w:vMerge/>
                        <w:tcBorders>
                          <w:left w:val="single" w:sz="4" w:space="0" w:color="auto"/>
                          <w:right w:val="single" w:sz="4" w:space="0" w:color="auto"/>
                        </w:tcBorders>
                        <w:shd w:val="clear" w:color="auto" w:fill="auto"/>
                      </w:tcPr>
                      <w:p w:rsidR="00D830E9" w:rsidRPr="00C646EC" w:rsidRDefault="00D830E9" w:rsidP="00E2533C">
                        <w:pPr>
                          <w:tabs>
                            <w:tab w:val="left" w:pos="432"/>
                          </w:tabs>
                          <w:rPr>
                            <w:rFonts w:cs="Times New Roman"/>
                            <w:sz w:val="20"/>
                            <w:szCs w:val="20"/>
                          </w:rPr>
                        </w:pPr>
                      </w:p>
                    </w:tc>
                    <w:tc>
                      <w:tcPr>
                        <w:tcW w:w="1922" w:type="dxa"/>
                        <w:tcBorders>
                          <w:left w:val="single" w:sz="4" w:space="0" w:color="auto"/>
                          <w:right w:val="single" w:sz="4" w:space="0" w:color="auto"/>
                        </w:tcBorders>
                        <w:shd w:val="clear" w:color="auto" w:fill="auto"/>
                      </w:tcPr>
                      <w:p w:rsidR="00D830E9" w:rsidRPr="00C646EC" w:rsidRDefault="00D830E9" w:rsidP="00E2533C">
                        <w:pPr>
                          <w:tabs>
                            <w:tab w:val="left" w:pos="432"/>
                          </w:tabs>
                          <w:jc w:val="both"/>
                          <w:rPr>
                            <w:rFonts w:cs="Times New Roman"/>
                            <w:sz w:val="20"/>
                            <w:szCs w:val="20"/>
                          </w:rPr>
                        </w:pPr>
                        <w:r w:rsidRPr="00C646EC">
                          <w:rPr>
                            <w:rFonts w:cs="Times New Roman"/>
                            <w:sz w:val="20"/>
                            <w:szCs w:val="20"/>
                          </w:rPr>
                          <w:t>Laboratory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50 - 200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2 - 8</w:t>
                        </w:r>
                      </w:p>
                    </w:tc>
                  </w:tr>
                  <w:tr w:rsidR="00D830E9" w:rsidRPr="00C646EC" w:rsidTr="00E2533C">
                    <w:trPr>
                      <w:trHeight w:val="212"/>
                    </w:trPr>
                    <w:tc>
                      <w:tcPr>
                        <w:tcW w:w="1223" w:type="dxa"/>
                        <w:vMerge/>
                        <w:tcBorders>
                          <w:left w:val="single" w:sz="4" w:space="0" w:color="auto"/>
                          <w:right w:val="single" w:sz="4" w:space="0" w:color="auto"/>
                        </w:tcBorders>
                        <w:shd w:val="clear" w:color="auto" w:fill="auto"/>
                      </w:tcPr>
                      <w:p w:rsidR="00D830E9" w:rsidRPr="00C646EC" w:rsidRDefault="00D830E9" w:rsidP="00E2533C">
                        <w:pPr>
                          <w:tabs>
                            <w:tab w:val="left" w:pos="432"/>
                          </w:tabs>
                          <w:rPr>
                            <w:rFonts w:cs="Times New Roman"/>
                            <w:sz w:val="20"/>
                            <w:szCs w:val="20"/>
                          </w:rPr>
                        </w:pPr>
                      </w:p>
                    </w:tc>
                    <w:tc>
                      <w:tcPr>
                        <w:tcW w:w="1922" w:type="dxa"/>
                        <w:tcBorders>
                          <w:left w:val="single" w:sz="4" w:space="0" w:color="auto"/>
                          <w:right w:val="single" w:sz="4" w:space="0" w:color="auto"/>
                        </w:tcBorders>
                        <w:shd w:val="clear" w:color="auto" w:fill="auto"/>
                      </w:tcPr>
                      <w:p w:rsidR="00D830E9" w:rsidRPr="00C646EC" w:rsidRDefault="00D830E9" w:rsidP="00E2533C">
                        <w:pPr>
                          <w:tabs>
                            <w:tab w:val="left" w:pos="432"/>
                          </w:tabs>
                          <w:jc w:val="both"/>
                          <w:rPr>
                            <w:rFonts w:cs="Times New Roman"/>
                            <w:bCs/>
                            <w:sz w:val="20"/>
                            <w:szCs w:val="20"/>
                          </w:rPr>
                        </w:pPr>
                        <w:r w:rsidRPr="00C646EC">
                          <w:rPr>
                            <w:rFonts w:cs="Times New Roman"/>
                            <w:bCs/>
                            <w:sz w:val="20"/>
                            <w:szCs w:val="20"/>
                          </w:rPr>
                          <w:t xml:space="preserve">Board Viva voce </w:t>
                        </w:r>
                      </w:p>
                      <w:p w:rsidR="00D830E9" w:rsidRPr="00C646EC" w:rsidRDefault="00D830E9" w:rsidP="00E2533C">
                        <w:pPr>
                          <w:tabs>
                            <w:tab w:val="left" w:pos="432"/>
                          </w:tabs>
                          <w:jc w:val="both"/>
                          <w:rPr>
                            <w:rFonts w:cs="Times New Roman"/>
                            <w:bCs/>
                            <w:sz w:val="20"/>
                            <w:szCs w:val="20"/>
                          </w:rPr>
                        </w:pPr>
                        <w:r w:rsidRPr="00C646EC">
                          <w:rPr>
                            <w:rFonts w:cs="Times New Roman"/>
                            <w:bCs/>
                            <w:sz w:val="20"/>
                            <w:szCs w:val="20"/>
                          </w:rPr>
                          <w:t>(Second Semester)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25 - 75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sz w:val="20"/>
                            <w:szCs w:val="20"/>
                          </w:rPr>
                        </w:pPr>
                        <w:r w:rsidRPr="00C646EC">
                          <w:rPr>
                            <w:rFonts w:cs="Times New Roman"/>
                            <w:sz w:val="20"/>
                            <w:szCs w:val="20"/>
                          </w:rPr>
                          <w:t>1-3</w:t>
                        </w:r>
                      </w:p>
                    </w:tc>
                  </w:tr>
                  <w:tr w:rsidR="00D830E9" w:rsidRPr="00C646EC" w:rsidTr="00E2533C">
                    <w:trPr>
                      <w:trHeight w:val="212"/>
                    </w:trPr>
                    <w:tc>
                      <w:tcPr>
                        <w:tcW w:w="3145" w:type="dxa"/>
                        <w:gridSpan w:val="2"/>
                        <w:tcBorders>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
                            <w:bCs/>
                            <w:sz w:val="20"/>
                            <w:szCs w:val="20"/>
                          </w:rPr>
                        </w:pPr>
                        <w:r w:rsidRPr="00C646EC">
                          <w:rPr>
                            <w:rFonts w:cs="Times New Roman"/>
                            <w:b/>
                            <w:bCs/>
                            <w:sz w:val="20"/>
                            <w:szCs w:val="20"/>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
                            <w:bCs/>
                            <w:sz w:val="20"/>
                            <w:szCs w:val="20"/>
                          </w:rPr>
                        </w:pPr>
                        <w:r w:rsidRPr="00C646EC">
                          <w:rPr>
                            <w:rFonts w:cs="Times New Roman"/>
                            <w:b/>
                            <w:bCs/>
                            <w:sz w:val="20"/>
                            <w:szCs w:val="20"/>
                          </w:rPr>
                          <w:t>375-550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432"/>
                          </w:tabs>
                          <w:jc w:val="center"/>
                          <w:rPr>
                            <w:rFonts w:cs="Times New Roman"/>
                            <w:b/>
                            <w:bCs/>
                            <w:sz w:val="20"/>
                            <w:szCs w:val="20"/>
                          </w:rPr>
                        </w:pPr>
                        <w:r w:rsidRPr="00C646EC">
                          <w:rPr>
                            <w:rFonts w:cs="Times New Roman"/>
                            <w:b/>
                            <w:bCs/>
                            <w:sz w:val="20"/>
                            <w:szCs w:val="20"/>
                          </w:rPr>
                          <w:t>15-22</w:t>
                        </w:r>
                      </w:p>
                    </w:tc>
                  </w:tr>
                </w:tbl>
                <w:p w:rsidR="00D830E9" w:rsidRPr="00C646EC" w:rsidRDefault="00D830E9" w:rsidP="00E2533C">
                  <w:pPr>
                    <w:tabs>
                      <w:tab w:val="left" w:pos="432"/>
                      <w:tab w:val="left" w:pos="720"/>
                    </w:tabs>
                    <w:rPr>
                      <w:rFonts w:cs="Times New Roman"/>
                      <w:sz w:val="20"/>
                      <w:szCs w:val="20"/>
                    </w:rPr>
                  </w:pPr>
                  <w:r w:rsidRPr="00C646EC">
                    <w:rPr>
                      <w:rFonts w:cs="Times New Roman"/>
                      <w:sz w:val="20"/>
                      <w:szCs w:val="20"/>
                    </w:rPr>
                    <w:t xml:space="preserve"> </w:t>
                  </w:r>
                </w:p>
                <w:p w:rsidR="00D830E9" w:rsidRPr="00C646EC" w:rsidRDefault="00D830E9" w:rsidP="00E2533C">
                  <w:pPr>
                    <w:tabs>
                      <w:tab w:val="left" w:pos="432"/>
                      <w:tab w:val="left" w:pos="720"/>
                    </w:tabs>
                    <w:rPr>
                      <w:rFonts w:cs="Times New Roman"/>
                      <w:sz w:val="20"/>
                      <w:szCs w:val="20"/>
                    </w:rPr>
                  </w:pPr>
                  <w:r w:rsidRPr="00C646EC">
                    <w:rPr>
                      <w:rFonts w:cs="Times New Roman"/>
                      <w:sz w:val="20"/>
                      <w:szCs w:val="20"/>
                    </w:rPr>
                    <w:t>*Laboratory (Practical/Sessional/ Project/ Field Work/ Industrial Training/ In-Plant Training/ Workshop/ Seminar/ Similar courses).</w:t>
                  </w:r>
                </w:p>
                <w:p w:rsidR="00D830E9" w:rsidRPr="00C646EC" w:rsidRDefault="00D830E9" w:rsidP="00E2533C">
                  <w:pPr>
                    <w:tabs>
                      <w:tab w:val="left" w:pos="29"/>
                      <w:tab w:val="left" w:pos="432"/>
                    </w:tabs>
                    <w:jc w:val="both"/>
                    <w:rPr>
                      <w:rFonts w:cs="Times New Roman"/>
                      <w:bCs/>
                      <w:sz w:val="20"/>
                      <w:szCs w:val="20"/>
                    </w:rPr>
                  </w:pPr>
                  <w:r w:rsidRPr="00C646EC">
                    <w:rPr>
                      <w:rFonts w:cs="Times New Roman"/>
                      <w:sz w:val="20"/>
                      <w:szCs w:val="20"/>
                    </w:rPr>
                    <w:t xml:space="preserve">   </w:t>
                  </w:r>
                </w:p>
              </w:tc>
            </w:tr>
          </w:tbl>
          <w:p w:rsidR="00D830E9" w:rsidRPr="00C646EC" w:rsidRDefault="00D830E9" w:rsidP="00E2533C">
            <w:pPr>
              <w:tabs>
                <w:tab w:val="left" w:pos="432"/>
                <w:tab w:val="left" w:pos="1080"/>
              </w:tabs>
              <w:ind w:hanging="540"/>
              <w:jc w:val="both"/>
              <w:rPr>
                <w:rFonts w:cs="Times New Roman"/>
                <w:b/>
                <w:sz w:val="20"/>
                <w:szCs w:val="20"/>
              </w:rPr>
            </w:pPr>
          </w:p>
        </w:tc>
      </w:tr>
      <w:tr w:rsidR="00D830E9" w:rsidRPr="00C646EC" w:rsidTr="00E2533C">
        <w:trPr>
          <w:gridAfter w:val="1"/>
          <w:wAfter w:w="446" w:type="dxa"/>
          <w:trHeight w:val="7020"/>
        </w:trPr>
        <w:tc>
          <w:tcPr>
            <w:tcW w:w="36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
                <w:bCs/>
                <w:sz w:val="20"/>
                <w:szCs w:val="20"/>
              </w:rPr>
            </w:pPr>
            <w:r w:rsidRPr="00C646EC">
              <w:rPr>
                <w:rFonts w:cs="Times New Roman"/>
                <w:b/>
                <w:sz w:val="20"/>
                <w:szCs w:val="20"/>
              </w:rPr>
              <w:lastRenderedPageBreak/>
              <w:t xml:space="preserve">6.2   </w:t>
            </w:r>
          </w:p>
        </w:tc>
        <w:tc>
          <w:tcPr>
            <w:tcW w:w="8495" w:type="dxa"/>
            <w:shd w:val="clear" w:color="auto" w:fill="auto"/>
          </w:tcPr>
          <w:p w:rsidR="00D830E9" w:rsidRPr="00C646EC" w:rsidRDefault="00D830E9" w:rsidP="00E2533C">
            <w:pPr>
              <w:tabs>
                <w:tab w:val="left" w:pos="540"/>
                <w:tab w:val="left" w:pos="1080"/>
              </w:tabs>
              <w:ind w:hanging="540"/>
              <w:jc w:val="both"/>
              <w:rPr>
                <w:rFonts w:cs="Times New Roman"/>
                <w:b/>
                <w:sz w:val="20"/>
                <w:szCs w:val="20"/>
              </w:rPr>
            </w:pPr>
            <w:r w:rsidRPr="00C646EC">
              <w:rPr>
                <w:rFonts w:cs="Times New Roman"/>
                <w:b/>
                <w:sz w:val="20"/>
                <w:szCs w:val="20"/>
              </w:rPr>
              <w:t>Distribution of Marks (as per course types)</w:t>
            </w:r>
          </w:p>
          <w:tbl>
            <w:tblPr>
              <w:tblW w:w="0" w:type="auto"/>
              <w:tblLayout w:type="fixed"/>
              <w:tblLook w:val="01E0" w:firstRow="1" w:lastRow="1" w:firstColumn="1" w:lastColumn="1" w:noHBand="0" w:noVBand="0"/>
            </w:tblPr>
            <w:tblGrid>
              <w:gridCol w:w="456"/>
              <w:gridCol w:w="7784"/>
            </w:tblGrid>
            <w:tr w:rsidR="00D830E9" w:rsidRPr="00C646EC" w:rsidTr="00E2533C">
              <w:trPr>
                <w:trHeight w:val="1358"/>
              </w:trPr>
              <w:tc>
                <w:tcPr>
                  <w:tcW w:w="456" w:type="dxa"/>
                  <w:tcMar>
                    <w:left w:w="14" w:type="dxa"/>
                    <w:right w:w="14" w:type="dxa"/>
                  </w:tcMar>
                </w:tcPr>
                <w:p w:rsidR="00D830E9" w:rsidRPr="00C646EC" w:rsidRDefault="00D830E9" w:rsidP="00E2533C">
                  <w:pPr>
                    <w:jc w:val="both"/>
                    <w:rPr>
                      <w:rFonts w:cs="Times New Roman"/>
                      <w:sz w:val="20"/>
                      <w:szCs w:val="20"/>
                    </w:rPr>
                  </w:pPr>
                  <w:r w:rsidRPr="00C646EC">
                    <w:rPr>
                      <w:rFonts w:cs="Times New Roman"/>
                      <w:bCs/>
                      <w:sz w:val="20"/>
                      <w:szCs w:val="20"/>
                    </w:rPr>
                    <w:t>6.2.1</w:t>
                  </w:r>
                </w:p>
              </w:tc>
              <w:tc>
                <w:tcPr>
                  <w:tcW w:w="7784" w:type="dxa"/>
                </w:tcPr>
                <w:p w:rsidR="00D830E9" w:rsidRPr="00C646EC" w:rsidRDefault="00D830E9" w:rsidP="00E2533C">
                  <w:pPr>
                    <w:rPr>
                      <w:rFonts w:cs="Times New Roman"/>
                      <w:sz w:val="20"/>
                      <w:szCs w:val="20"/>
                    </w:rPr>
                  </w:pPr>
                  <w:r w:rsidRPr="00C646EC">
                    <w:rPr>
                      <w:rFonts w:cs="Times New Roman"/>
                      <w:b/>
                      <w:bCs/>
                      <w:sz w:val="20"/>
                      <w:szCs w:val="20"/>
                    </w:rPr>
                    <w:t>Theoretical Courses: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8"/>
                    <w:gridCol w:w="1757"/>
                    <w:gridCol w:w="1160"/>
                    <w:gridCol w:w="1161"/>
                  </w:tblGrid>
                  <w:tr w:rsidR="00D830E9" w:rsidRPr="00C646EC" w:rsidTr="00E2533C">
                    <w:trPr>
                      <w:trHeight w:val="119"/>
                      <w:jc w:val="center"/>
                    </w:trPr>
                    <w:tc>
                      <w:tcPr>
                        <w:tcW w:w="2348" w:type="dxa"/>
                        <w:vMerge w:val="restart"/>
                      </w:tcPr>
                      <w:p w:rsidR="00D830E9" w:rsidRPr="00C646EC" w:rsidRDefault="00D830E9" w:rsidP="00E2533C">
                        <w:pPr>
                          <w:rPr>
                            <w:rFonts w:cs="Times New Roman"/>
                            <w:sz w:val="20"/>
                            <w:szCs w:val="20"/>
                          </w:rPr>
                        </w:pPr>
                        <w:r w:rsidRPr="00C646EC">
                          <w:rPr>
                            <w:rFonts w:cs="Times New Roman"/>
                            <w:sz w:val="20"/>
                            <w:szCs w:val="20"/>
                          </w:rPr>
                          <w:t>Continuous Assessment (</w:t>
                        </w:r>
                        <w:r w:rsidRPr="00C646EC">
                          <w:rPr>
                            <w:rFonts w:cs="Times New Roman"/>
                            <w:b/>
                            <w:sz w:val="20"/>
                            <w:szCs w:val="20"/>
                          </w:rPr>
                          <w:t>CA</w:t>
                        </w:r>
                        <w:r w:rsidRPr="00C646EC">
                          <w:rPr>
                            <w:rFonts w:cs="Times New Roman"/>
                            <w:sz w:val="20"/>
                            <w:szCs w:val="20"/>
                          </w:rPr>
                          <w:t>)</w:t>
                        </w:r>
                      </w:p>
                    </w:tc>
                    <w:tc>
                      <w:tcPr>
                        <w:tcW w:w="1757" w:type="dxa"/>
                      </w:tcPr>
                      <w:p w:rsidR="00D830E9" w:rsidRPr="00C646EC" w:rsidRDefault="00D830E9" w:rsidP="00E2533C">
                        <w:pPr>
                          <w:rPr>
                            <w:rFonts w:cs="Times New Roman"/>
                            <w:sz w:val="20"/>
                            <w:szCs w:val="20"/>
                          </w:rPr>
                        </w:pPr>
                        <w:r w:rsidRPr="00C646EC">
                          <w:rPr>
                            <w:rFonts w:cs="Times New Roman"/>
                            <w:sz w:val="20"/>
                            <w:szCs w:val="20"/>
                          </w:rPr>
                          <w:t>Class Attendance</w:t>
                        </w:r>
                      </w:p>
                    </w:tc>
                    <w:tc>
                      <w:tcPr>
                        <w:tcW w:w="1160" w:type="dxa"/>
                      </w:tcPr>
                      <w:p w:rsidR="00D830E9" w:rsidRPr="00C646EC" w:rsidRDefault="00D830E9" w:rsidP="00E2533C">
                        <w:pPr>
                          <w:rPr>
                            <w:rFonts w:cs="Times New Roman"/>
                            <w:sz w:val="20"/>
                            <w:szCs w:val="20"/>
                          </w:rPr>
                        </w:pPr>
                        <w:r w:rsidRPr="00C646EC">
                          <w:rPr>
                            <w:rFonts w:cs="Times New Roman"/>
                            <w:sz w:val="20"/>
                            <w:szCs w:val="20"/>
                          </w:rPr>
                          <w:t>10%</w:t>
                        </w:r>
                      </w:p>
                    </w:tc>
                    <w:tc>
                      <w:tcPr>
                        <w:tcW w:w="1161" w:type="dxa"/>
                        <w:vMerge w:val="restart"/>
                      </w:tcPr>
                      <w:p w:rsidR="00D830E9" w:rsidRPr="00C646EC" w:rsidRDefault="00D830E9" w:rsidP="00E2533C">
                        <w:pPr>
                          <w:jc w:val="right"/>
                          <w:rPr>
                            <w:rFonts w:cs="Times New Roman"/>
                            <w:sz w:val="20"/>
                            <w:szCs w:val="20"/>
                          </w:rPr>
                        </w:pPr>
                        <w:r w:rsidRPr="00C646EC">
                          <w:rPr>
                            <w:rFonts w:cs="Times New Roman"/>
                            <w:sz w:val="20"/>
                            <w:szCs w:val="20"/>
                          </w:rPr>
                          <w:t>30%</w:t>
                        </w:r>
                      </w:p>
                    </w:tc>
                  </w:tr>
                  <w:tr w:rsidR="00D830E9" w:rsidRPr="00C646EC" w:rsidTr="00E2533C">
                    <w:trPr>
                      <w:trHeight w:val="119"/>
                      <w:jc w:val="center"/>
                    </w:trPr>
                    <w:tc>
                      <w:tcPr>
                        <w:tcW w:w="2348" w:type="dxa"/>
                        <w:vMerge/>
                      </w:tcPr>
                      <w:p w:rsidR="00D830E9" w:rsidRPr="00C646EC" w:rsidRDefault="00D830E9" w:rsidP="00E2533C">
                        <w:pPr>
                          <w:rPr>
                            <w:rFonts w:cs="Times New Roman"/>
                            <w:sz w:val="20"/>
                            <w:szCs w:val="20"/>
                          </w:rPr>
                        </w:pPr>
                      </w:p>
                    </w:tc>
                    <w:tc>
                      <w:tcPr>
                        <w:tcW w:w="1757" w:type="dxa"/>
                      </w:tcPr>
                      <w:p w:rsidR="00D830E9" w:rsidRPr="00C646EC" w:rsidRDefault="00D830E9" w:rsidP="00E2533C">
                        <w:pPr>
                          <w:rPr>
                            <w:rFonts w:cs="Times New Roman"/>
                            <w:sz w:val="20"/>
                            <w:szCs w:val="20"/>
                          </w:rPr>
                        </w:pPr>
                        <w:r w:rsidRPr="00C646EC">
                          <w:rPr>
                            <w:rFonts w:cs="Times New Roman"/>
                            <w:sz w:val="20"/>
                            <w:szCs w:val="20"/>
                          </w:rPr>
                          <w:t>Quizzes/Class Test</w:t>
                        </w:r>
                      </w:p>
                    </w:tc>
                    <w:tc>
                      <w:tcPr>
                        <w:tcW w:w="1160" w:type="dxa"/>
                      </w:tcPr>
                      <w:p w:rsidR="00D830E9" w:rsidRPr="00C646EC" w:rsidRDefault="00D830E9" w:rsidP="00E2533C">
                        <w:pPr>
                          <w:rPr>
                            <w:rFonts w:cs="Times New Roman"/>
                            <w:sz w:val="20"/>
                            <w:szCs w:val="20"/>
                          </w:rPr>
                        </w:pPr>
                        <w:r w:rsidRPr="00C646EC">
                          <w:rPr>
                            <w:rFonts w:cs="Times New Roman"/>
                            <w:sz w:val="20"/>
                            <w:szCs w:val="20"/>
                          </w:rPr>
                          <w:t>20%</w:t>
                        </w:r>
                      </w:p>
                    </w:tc>
                    <w:tc>
                      <w:tcPr>
                        <w:tcW w:w="1161" w:type="dxa"/>
                        <w:vMerge/>
                      </w:tcPr>
                      <w:p w:rsidR="00D830E9" w:rsidRPr="00C646EC" w:rsidRDefault="00D830E9" w:rsidP="00E2533C">
                        <w:pPr>
                          <w:rPr>
                            <w:rFonts w:cs="Times New Roman"/>
                            <w:sz w:val="20"/>
                            <w:szCs w:val="20"/>
                          </w:rPr>
                        </w:pPr>
                      </w:p>
                    </w:tc>
                  </w:tr>
                  <w:tr w:rsidR="00D830E9" w:rsidRPr="00C646EC" w:rsidTr="00E2533C">
                    <w:trPr>
                      <w:trHeight w:val="119"/>
                      <w:jc w:val="center"/>
                    </w:trPr>
                    <w:tc>
                      <w:tcPr>
                        <w:tcW w:w="4105" w:type="dxa"/>
                        <w:gridSpan w:val="2"/>
                      </w:tcPr>
                      <w:p w:rsidR="00D830E9" w:rsidRPr="00C646EC" w:rsidRDefault="00D830E9" w:rsidP="00E2533C">
                        <w:pPr>
                          <w:rPr>
                            <w:rFonts w:cs="Times New Roman"/>
                            <w:sz w:val="20"/>
                            <w:szCs w:val="20"/>
                          </w:rPr>
                        </w:pPr>
                        <w:r w:rsidRPr="00C646EC">
                          <w:rPr>
                            <w:rFonts w:cs="Times New Roman"/>
                            <w:sz w:val="20"/>
                            <w:szCs w:val="20"/>
                          </w:rPr>
                          <w:t>Semester Final Examination</w:t>
                        </w:r>
                      </w:p>
                    </w:tc>
                    <w:tc>
                      <w:tcPr>
                        <w:tcW w:w="2321" w:type="dxa"/>
                        <w:gridSpan w:val="2"/>
                      </w:tcPr>
                      <w:p w:rsidR="00D830E9" w:rsidRPr="00C646EC" w:rsidRDefault="00D830E9" w:rsidP="00E2533C">
                        <w:pPr>
                          <w:jc w:val="right"/>
                          <w:rPr>
                            <w:rFonts w:cs="Times New Roman"/>
                            <w:sz w:val="20"/>
                            <w:szCs w:val="20"/>
                          </w:rPr>
                        </w:pPr>
                        <w:r w:rsidRPr="00C646EC">
                          <w:rPr>
                            <w:rFonts w:cs="Times New Roman"/>
                            <w:sz w:val="20"/>
                            <w:szCs w:val="20"/>
                          </w:rPr>
                          <w:t>70%</w:t>
                        </w:r>
                      </w:p>
                    </w:tc>
                  </w:tr>
                  <w:tr w:rsidR="00D830E9" w:rsidRPr="00C646EC" w:rsidTr="00E2533C">
                    <w:trPr>
                      <w:trHeight w:val="119"/>
                      <w:jc w:val="center"/>
                    </w:trPr>
                    <w:tc>
                      <w:tcPr>
                        <w:tcW w:w="4105" w:type="dxa"/>
                        <w:gridSpan w:val="2"/>
                      </w:tcPr>
                      <w:p w:rsidR="00D830E9" w:rsidRPr="00C646EC" w:rsidRDefault="00D830E9" w:rsidP="00E2533C">
                        <w:pPr>
                          <w:rPr>
                            <w:rFonts w:cs="Times New Roman"/>
                            <w:sz w:val="20"/>
                            <w:szCs w:val="20"/>
                          </w:rPr>
                        </w:pPr>
                        <w:r w:rsidRPr="00C646EC">
                          <w:rPr>
                            <w:rFonts w:cs="Times New Roman"/>
                            <w:sz w:val="20"/>
                            <w:szCs w:val="20"/>
                          </w:rPr>
                          <w:t>Total</w:t>
                        </w:r>
                      </w:p>
                    </w:tc>
                    <w:tc>
                      <w:tcPr>
                        <w:tcW w:w="2321" w:type="dxa"/>
                        <w:gridSpan w:val="2"/>
                      </w:tcPr>
                      <w:p w:rsidR="00D830E9" w:rsidRPr="00C646EC" w:rsidRDefault="00D830E9" w:rsidP="00E2533C">
                        <w:pPr>
                          <w:jc w:val="right"/>
                          <w:rPr>
                            <w:rFonts w:cs="Times New Roman"/>
                            <w:sz w:val="20"/>
                            <w:szCs w:val="20"/>
                          </w:rPr>
                        </w:pPr>
                        <w:r w:rsidRPr="00C646EC">
                          <w:rPr>
                            <w:rFonts w:cs="Times New Roman"/>
                            <w:sz w:val="20"/>
                            <w:szCs w:val="20"/>
                          </w:rPr>
                          <w:t>100%</w:t>
                        </w:r>
                      </w:p>
                    </w:tc>
                  </w:tr>
                </w:tbl>
                <w:p w:rsidR="00D830E9" w:rsidRPr="00C646EC" w:rsidRDefault="00D830E9" w:rsidP="00E2533C">
                  <w:pPr>
                    <w:rPr>
                      <w:rFonts w:cs="Times New Roman"/>
                      <w:sz w:val="20"/>
                      <w:szCs w:val="20"/>
                    </w:rPr>
                  </w:pPr>
                </w:p>
              </w:tc>
            </w:tr>
            <w:tr w:rsidR="00D830E9" w:rsidRPr="00C646EC" w:rsidTr="00E2533C">
              <w:trPr>
                <w:trHeight w:val="1340"/>
              </w:trPr>
              <w:tc>
                <w:tcPr>
                  <w:tcW w:w="456" w:type="dxa"/>
                  <w:tcMar>
                    <w:left w:w="14" w:type="dxa"/>
                    <w:right w:w="14" w:type="dxa"/>
                  </w:tcMar>
                </w:tcPr>
                <w:p w:rsidR="00D830E9" w:rsidRPr="00C646EC" w:rsidRDefault="00D830E9" w:rsidP="00E2533C">
                  <w:pPr>
                    <w:jc w:val="both"/>
                    <w:rPr>
                      <w:rFonts w:cs="Times New Roman"/>
                      <w:sz w:val="20"/>
                      <w:szCs w:val="20"/>
                    </w:rPr>
                  </w:pPr>
                  <w:r w:rsidRPr="00C646EC">
                    <w:rPr>
                      <w:rFonts w:cs="Times New Roman"/>
                      <w:bCs/>
                      <w:sz w:val="20"/>
                      <w:szCs w:val="20"/>
                    </w:rPr>
                    <w:t>6.2.2</w:t>
                  </w:r>
                </w:p>
              </w:tc>
              <w:tc>
                <w:tcPr>
                  <w:tcW w:w="7784" w:type="dxa"/>
                </w:tcPr>
                <w:p w:rsidR="00D830E9" w:rsidRPr="00C646EC" w:rsidRDefault="00D830E9" w:rsidP="00E2533C">
                  <w:pPr>
                    <w:rPr>
                      <w:rFonts w:cs="Times New Roman"/>
                      <w:b/>
                      <w:bCs/>
                      <w:sz w:val="20"/>
                      <w:szCs w:val="20"/>
                    </w:rPr>
                  </w:pPr>
                  <w:r w:rsidRPr="00C646EC">
                    <w:rPr>
                      <w:rFonts w:cs="Times New Roman"/>
                      <w:b/>
                      <w:bCs/>
                      <w:sz w:val="20"/>
                      <w:szCs w:val="20"/>
                    </w:rPr>
                    <w:t>Laboratory(practical/sessional)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5"/>
                    <w:gridCol w:w="2358"/>
                  </w:tblGrid>
                  <w:tr w:rsidR="00D830E9" w:rsidRPr="00C646EC" w:rsidTr="00E2533C">
                    <w:trPr>
                      <w:trHeight w:val="119"/>
                      <w:jc w:val="center"/>
                    </w:trPr>
                    <w:tc>
                      <w:tcPr>
                        <w:tcW w:w="3995" w:type="dxa"/>
                      </w:tcPr>
                      <w:p w:rsidR="00D830E9" w:rsidRPr="00C646EC" w:rsidRDefault="00D830E9" w:rsidP="00E2533C">
                        <w:pPr>
                          <w:rPr>
                            <w:rFonts w:cs="Times New Roman"/>
                            <w:sz w:val="20"/>
                            <w:szCs w:val="20"/>
                          </w:rPr>
                        </w:pPr>
                        <w:r w:rsidRPr="00C646EC">
                          <w:rPr>
                            <w:rFonts w:cs="Times New Roman"/>
                            <w:sz w:val="20"/>
                            <w:szCs w:val="20"/>
                          </w:rPr>
                          <w:t>Class Attendance</w:t>
                        </w:r>
                      </w:p>
                    </w:tc>
                    <w:tc>
                      <w:tcPr>
                        <w:tcW w:w="2358" w:type="dxa"/>
                      </w:tcPr>
                      <w:p w:rsidR="00D830E9" w:rsidRPr="00C646EC" w:rsidRDefault="00D830E9" w:rsidP="00E2533C">
                        <w:pPr>
                          <w:jc w:val="right"/>
                          <w:rPr>
                            <w:rFonts w:cs="Times New Roman"/>
                            <w:sz w:val="20"/>
                            <w:szCs w:val="20"/>
                          </w:rPr>
                        </w:pPr>
                        <w:r w:rsidRPr="00C646EC">
                          <w:rPr>
                            <w:rFonts w:cs="Times New Roman"/>
                            <w:sz w:val="20"/>
                            <w:szCs w:val="20"/>
                          </w:rPr>
                          <w:t>10%</w:t>
                        </w:r>
                      </w:p>
                    </w:tc>
                  </w:tr>
                  <w:tr w:rsidR="00D830E9" w:rsidRPr="00C646EC" w:rsidTr="00E2533C">
                    <w:trPr>
                      <w:trHeight w:val="119"/>
                      <w:jc w:val="center"/>
                    </w:trPr>
                    <w:tc>
                      <w:tcPr>
                        <w:tcW w:w="3995" w:type="dxa"/>
                      </w:tcPr>
                      <w:p w:rsidR="00D830E9" w:rsidRPr="00C646EC" w:rsidRDefault="00D830E9" w:rsidP="00E2533C">
                        <w:pPr>
                          <w:rPr>
                            <w:rFonts w:cs="Times New Roman"/>
                            <w:sz w:val="20"/>
                            <w:szCs w:val="20"/>
                          </w:rPr>
                        </w:pPr>
                        <w:r w:rsidRPr="00C646EC">
                          <w:rPr>
                            <w:rFonts w:cs="Times New Roman"/>
                            <w:sz w:val="20"/>
                            <w:szCs w:val="20"/>
                          </w:rPr>
                          <w:t>Quizzes, viva-voce and continuous assessment</w:t>
                        </w:r>
                      </w:p>
                    </w:tc>
                    <w:tc>
                      <w:tcPr>
                        <w:tcW w:w="2358" w:type="dxa"/>
                      </w:tcPr>
                      <w:p w:rsidR="00D830E9" w:rsidRPr="00C646EC" w:rsidRDefault="00D830E9" w:rsidP="00E2533C">
                        <w:pPr>
                          <w:jc w:val="right"/>
                          <w:rPr>
                            <w:rFonts w:cs="Times New Roman"/>
                            <w:sz w:val="20"/>
                            <w:szCs w:val="20"/>
                          </w:rPr>
                        </w:pPr>
                        <w:r w:rsidRPr="00C646EC">
                          <w:rPr>
                            <w:rFonts w:cs="Times New Roman"/>
                            <w:sz w:val="20"/>
                            <w:szCs w:val="20"/>
                          </w:rPr>
                          <w:t>20%</w:t>
                        </w:r>
                      </w:p>
                    </w:tc>
                  </w:tr>
                  <w:tr w:rsidR="00D830E9" w:rsidRPr="00C646EC" w:rsidTr="00E2533C">
                    <w:trPr>
                      <w:trHeight w:val="119"/>
                      <w:jc w:val="center"/>
                    </w:trPr>
                    <w:tc>
                      <w:tcPr>
                        <w:tcW w:w="3995" w:type="dxa"/>
                      </w:tcPr>
                      <w:p w:rsidR="00D830E9" w:rsidRPr="00C646EC" w:rsidRDefault="00D830E9" w:rsidP="00E2533C">
                        <w:pPr>
                          <w:rPr>
                            <w:rFonts w:cs="Times New Roman"/>
                            <w:sz w:val="20"/>
                            <w:szCs w:val="20"/>
                          </w:rPr>
                        </w:pPr>
                        <w:r w:rsidRPr="00C646EC">
                          <w:rPr>
                            <w:rFonts w:cs="Times New Roman"/>
                            <w:sz w:val="20"/>
                            <w:szCs w:val="20"/>
                          </w:rPr>
                          <w:t>Practical examination/ Design work/ Report</w:t>
                        </w:r>
                      </w:p>
                    </w:tc>
                    <w:tc>
                      <w:tcPr>
                        <w:tcW w:w="2358" w:type="dxa"/>
                      </w:tcPr>
                      <w:p w:rsidR="00D830E9" w:rsidRPr="00C646EC" w:rsidRDefault="00D830E9" w:rsidP="00E2533C">
                        <w:pPr>
                          <w:jc w:val="right"/>
                          <w:rPr>
                            <w:rFonts w:cs="Times New Roman"/>
                            <w:sz w:val="20"/>
                            <w:szCs w:val="20"/>
                          </w:rPr>
                        </w:pPr>
                        <w:r w:rsidRPr="00C646EC">
                          <w:rPr>
                            <w:rFonts w:cs="Times New Roman"/>
                            <w:sz w:val="20"/>
                            <w:szCs w:val="20"/>
                          </w:rPr>
                          <w:t>70%</w:t>
                        </w:r>
                      </w:p>
                    </w:tc>
                  </w:tr>
                  <w:tr w:rsidR="00D830E9" w:rsidRPr="00C646EC" w:rsidTr="00E2533C">
                    <w:trPr>
                      <w:trHeight w:val="119"/>
                      <w:jc w:val="center"/>
                    </w:trPr>
                    <w:tc>
                      <w:tcPr>
                        <w:tcW w:w="3995" w:type="dxa"/>
                      </w:tcPr>
                      <w:p w:rsidR="00D830E9" w:rsidRPr="00C646EC" w:rsidRDefault="00D830E9" w:rsidP="00E2533C">
                        <w:pPr>
                          <w:rPr>
                            <w:rFonts w:cs="Times New Roman"/>
                            <w:sz w:val="20"/>
                            <w:szCs w:val="20"/>
                          </w:rPr>
                        </w:pPr>
                        <w:r w:rsidRPr="00C646EC">
                          <w:rPr>
                            <w:rFonts w:cs="Times New Roman"/>
                            <w:sz w:val="20"/>
                            <w:szCs w:val="20"/>
                          </w:rPr>
                          <w:t>Total</w:t>
                        </w:r>
                      </w:p>
                    </w:tc>
                    <w:tc>
                      <w:tcPr>
                        <w:tcW w:w="2358" w:type="dxa"/>
                      </w:tcPr>
                      <w:p w:rsidR="00D830E9" w:rsidRPr="00C646EC" w:rsidRDefault="00D830E9" w:rsidP="00E2533C">
                        <w:pPr>
                          <w:jc w:val="right"/>
                          <w:rPr>
                            <w:rFonts w:cs="Times New Roman"/>
                            <w:sz w:val="20"/>
                            <w:szCs w:val="20"/>
                          </w:rPr>
                        </w:pPr>
                        <w:r w:rsidRPr="00C646EC">
                          <w:rPr>
                            <w:rFonts w:cs="Times New Roman"/>
                            <w:sz w:val="20"/>
                            <w:szCs w:val="20"/>
                          </w:rPr>
                          <w:t>100%</w:t>
                        </w:r>
                      </w:p>
                    </w:tc>
                  </w:tr>
                </w:tbl>
                <w:p w:rsidR="00D830E9" w:rsidRPr="00C646EC" w:rsidRDefault="00D830E9" w:rsidP="00E2533C">
                  <w:pPr>
                    <w:rPr>
                      <w:rFonts w:cs="Times New Roman"/>
                      <w:sz w:val="20"/>
                      <w:szCs w:val="20"/>
                    </w:rPr>
                  </w:pPr>
                </w:p>
              </w:tc>
            </w:tr>
            <w:tr w:rsidR="00D830E9" w:rsidRPr="00C646EC" w:rsidTr="00E2533C">
              <w:trPr>
                <w:trHeight w:val="1331"/>
              </w:trPr>
              <w:tc>
                <w:tcPr>
                  <w:tcW w:w="456" w:type="dxa"/>
                  <w:tcMar>
                    <w:left w:w="14" w:type="dxa"/>
                    <w:right w:w="14" w:type="dxa"/>
                  </w:tcMar>
                </w:tcPr>
                <w:p w:rsidR="00D830E9" w:rsidRPr="00C646EC" w:rsidRDefault="00D830E9" w:rsidP="00E2533C">
                  <w:pPr>
                    <w:jc w:val="both"/>
                    <w:rPr>
                      <w:rFonts w:cs="Times New Roman"/>
                      <w:sz w:val="20"/>
                      <w:szCs w:val="20"/>
                    </w:rPr>
                  </w:pPr>
                  <w:r w:rsidRPr="00C646EC">
                    <w:rPr>
                      <w:rFonts w:cs="Times New Roman"/>
                      <w:bCs/>
                      <w:sz w:val="20"/>
                      <w:szCs w:val="20"/>
                    </w:rPr>
                    <w:t>6.2.3</w:t>
                  </w:r>
                </w:p>
              </w:tc>
              <w:tc>
                <w:tcPr>
                  <w:tcW w:w="7784" w:type="dxa"/>
                </w:tcPr>
                <w:p w:rsidR="00D830E9" w:rsidRPr="00C646EC" w:rsidRDefault="00D830E9" w:rsidP="00E2533C">
                  <w:pPr>
                    <w:rPr>
                      <w:rFonts w:cs="Times New Roman"/>
                      <w:b/>
                      <w:bCs/>
                      <w:sz w:val="20"/>
                      <w:szCs w:val="20"/>
                    </w:rPr>
                  </w:pPr>
                  <w:r w:rsidRPr="00C646EC">
                    <w:rPr>
                      <w:rFonts w:cs="Times New Roman"/>
                      <w:b/>
                      <w:bCs/>
                      <w:sz w:val="20"/>
                      <w:szCs w:val="20"/>
                    </w:rPr>
                    <w:t>Project Work/</w:t>
                  </w:r>
                  <w:r w:rsidRPr="00C646EC">
                    <w:rPr>
                      <w:rFonts w:cs="Times New Roman"/>
                      <w:b/>
                      <w:sz w:val="20"/>
                      <w:szCs w:val="20"/>
                    </w:rPr>
                    <w:t>Field Work//Industrial Training/….Professional Training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7"/>
                    <w:gridCol w:w="1001"/>
                  </w:tblGrid>
                  <w:tr w:rsidR="00D830E9" w:rsidRPr="00C646EC" w:rsidTr="00E2533C">
                    <w:trPr>
                      <w:trHeight w:val="119"/>
                      <w:jc w:val="center"/>
                    </w:trPr>
                    <w:tc>
                      <w:tcPr>
                        <w:tcW w:w="5497" w:type="dxa"/>
                      </w:tcPr>
                      <w:p w:rsidR="00D830E9" w:rsidRPr="00C646EC" w:rsidRDefault="00D830E9" w:rsidP="00CB1944">
                        <w:pPr>
                          <w:pStyle w:val="Heading1"/>
                          <w:numPr>
                            <w:ilvl w:val="0"/>
                            <w:numId w:val="45"/>
                          </w:numPr>
                          <w:spacing w:before="0"/>
                          <w:ind w:left="0"/>
                          <w:rPr>
                            <w:rFonts w:cs="Times New Roman"/>
                            <w:b w:val="0"/>
                            <w:bCs w:val="0"/>
                            <w:szCs w:val="20"/>
                          </w:rPr>
                        </w:pPr>
                        <w:r w:rsidRPr="00C646EC">
                          <w:rPr>
                            <w:rFonts w:cs="Times New Roman"/>
                            <w:b w:val="0"/>
                            <w:szCs w:val="20"/>
                          </w:rPr>
                          <w:t>Internal Examiner (Supervisor )</w:t>
                        </w:r>
                      </w:p>
                    </w:tc>
                    <w:tc>
                      <w:tcPr>
                        <w:tcW w:w="1001" w:type="dxa"/>
                        <w:vMerge w:val="restart"/>
                      </w:tcPr>
                      <w:p w:rsidR="00D830E9" w:rsidRPr="00C646EC" w:rsidRDefault="00D830E9" w:rsidP="00E2533C">
                        <w:pPr>
                          <w:jc w:val="right"/>
                          <w:rPr>
                            <w:rFonts w:cs="Times New Roman"/>
                            <w:bCs/>
                            <w:sz w:val="20"/>
                            <w:szCs w:val="20"/>
                          </w:rPr>
                        </w:pPr>
                        <w:r w:rsidRPr="00C646EC">
                          <w:rPr>
                            <w:rFonts w:cs="Times New Roman"/>
                            <w:bCs/>
                            <w:sz w:val="20"/>
                            <w:szCs w:val="20"/>
                          </w:rPr>
                          <w:t>60%</w:t>
                        </w:r>
                      </w:p>
                    </w:tc>
                  </w:tr>
                  <w:tr w:rsidR="00D830E9" w:rsidRPr="00C646EC" w:rsidTr="00E2533C">
                    <w:trPr>
                      <w:trHeight w:val="119"/>
                      <w:jc w:val="center"/>
                    </w:trPr>
                    <w:tc>
                      <w:tcPr>
                        <w:tcW w:w="5497" w:type="dxa"/>
                      </w:tcPr>
                      <w:p w:rsidR="00D830E9" w:rsidRPr="00C646EC" w:rsidRDefault="00D830E9" w:rsidP="00CB1944">
                        <w:pPr>
                          <w:pStyle w:val="Heading1"/>
                          <w:numPr>
                            <w:ilvl w:val="0"/>
                            <w:numId w:val="45"/>
                          </w:numPr>
                          <w:spacing w:before="0"/>
                          <w:ind w:left="0"/>
                          <w:rPr>
                            <w:rFonts w:cs="Times New Roman"/>
                            <w:b w:val="0"/>
                            <w:bCs w:val="0"/>
                            <w:szCs w:val="20"/>
                          </w:rPr>
                        </w:pPr>
                        <w:r w:rsidRPr="00C646EC">
                          <w:rPr>
                            <w:rFonts w:cs="Times New Roman"/>
                            <w:b w:val="0"/>
                            <w:szCs w:val="20"/>
                          </w:rPr>
                          <w:t>External Examiner (Any teacher from the panel of examiners)</w:t>
                        </w:r>
                      </w:p>
                    </w:tc>
                    <w:tc>
                      <w:tcPr>
                        <w:tcW w:w="1001" w:type="dxa"/>
                        <w:vMerge/>
                      </w:tcPr>
                      <w:p w:rsidR="00D830E9" w:rsidRPr="00C646EC" w:rsidRDefault="00D830E9" w:rsidP="00E2533C">
                        <w:pPr>
                          <w:jc w:val="right"/>
                          <w:rPr>
                            <w:rFonts w:cs="Times New Roman"/>
                            <w:bCs/>
                            <w:sz w:val="20"/>
                            <w:szCs w:val="20"/>
                          </w:rPr>
                        </w:pPr>
                      </w:p>
                    </w:tc>
                  </w:tr>
                  <w:tr w:rsidR="00D830E9" w:rsidRPr="00C646EC" w:rsidTr="00E2533C">
                    <w:trPr>
                      <w:trHeight w:val="119"/>
                      <w:jc w:val="center"/>
                    </w:trPr>
                    <w:tc>
                      <w:tcPr>
                        <w:tcW w:w="5497" w:type="dxa"/>
                      </w:tcPr>
                      <w:p w:rsidR="00D830E9" w:rsidRPr="00C646EC" w:rsidRDefault="00D830E9" w:rsidP="00E2533C">
                        <w:pPr>
                          <w:rPr>
                            <w:rFonts w:cs="Times New Roman"/>
                            <w:sz w:val="20"/>
                            <w:szCs w:val="20"/>
                          </w:rPr>
                        </w:pPr>
                        <w:r w:rsidRPr="00C646EC">
                          <w:rPr>
                            <w:rFonts w:cs="Times New Roman"/>
                            <w:sz w:val="20"/>
                            <w:szCs w:val="20"/>
                          </w:rPr>
                          <w:t>Presentation and Oral Examination</w:t>
                        </w:r>
                      </w:p>
                    </w:tc>
                    <w:tc>
                      <w:tcPr>
                        <w:tcW w:w="1001" w:type="dxa"/>
                      </w:tcPr>
                      <w:p w:rsidR="00D830E9" w:rsidRPr="00C646EC" w:rsidRDefault="00D830E9" w:rsidP="00E2533C">
                        <w:pPr>
                          <w:jc w:val="right"/>
                          <w:rPr>
                            <w:rFonts w:cs="Times New Roman"/>
                            <w:sz w:val="20"/>
                            <w:szCs w:val="20"/>
                          </w:rPr>
                        </w:pPr>
                        <w:r w:rsidRPr="00C646EC">
                          <w:rPr>
                            <w:rFonts w:cs="Times New Roman"/>
                            <w:sz w:val="20"/>
                            <w:szCs w:val="20"/>
                          </w:rPr>
                          <w:t>40%</w:t>
                        </w:r>
                      </w:p>
                    </w:tc>
                  </w:tr>
                  <w:tr w:rsidR="00D830E9" w:rsidRPr="00C646EC" w:rsidTr="00E2533C">
                    <w:trPr>
                      <w:trHeight w:val="237"/>
                      <w:jc w:val="center"/>
                    </w:trPr>
                    <w:tc>
                      <w:tcPr>
                        <w:tcW w:w="5497" w:type="dxa"/>
                      </w:tcPr>
                      <w:p w:rsidR="00D830E9" w:rsidRPr="00C646EC" w:rsidRDefault="00D830E9" w:rsidP="00E2533C">
                        <w:pPr>
                          <w:rPr>
                            <w:rFonts w:cs="Times New Roman"/>
                            <w:sz w:val="20"/>
                            <w:szCs w:val="20"/>
                          </w:rPr>
                        </w:pPr>
                        <w:r w:rsidRPr="00C646EC">
                          <w:rPr>
                            <w:rFonts w:cs="Times New Roman"/>
                            <w:sz w:val="20"/>
                            <w:szCs w:val="20"/>
                          </w:rPr>
                          <w:t>Total</w:t>
                        </w:r>
                      </w:p>
                    </w:tc>
                    <w:tc>
                      <w:tcPr>
                        <w:tcW w:w="1001" w:type="dxa"/>
                      </w:tcPr>
                      <w:p w:rsidR="00D830E9" w:rsidRPr="00C646EC" w:rsidRDefault="00D830E9" w:rsidP="00E2533C">
                        <w:pPr>
                          <w:jc w:val="right"/>
                          <w:rPr>
                            <w:rFonts w:cs="Times New Roman"/>
                            <w:sz w:val="20"/>
                            <w:szCs w:val="20"/>
                          </w:rPr>
                        </w:pPr>
                        <w:r w:rsidRPr="00C646EC">
                          <w:rPr>
                            <w:rFonts w:cs="Times New Roman"/>
                            <w:sz w:val="20"/>
                            <w:szCs w:val="20"/>
                          </w:rPr>
                          <w:t>100%</w:t>
                        </w:r>
                      </w:p>
                    </w:tc>
                  </w:tr>
                </w:tbl>
                <w:p w:rsidR="00D830E9" w:rsidRPr="00C646EC" w:rsidRDefault="00D830E9" w:rsidP="00E2533C">
                  <w:pPr>
                    <w:rPr>
                      <w:rFonts w:cs="Times New Roman"/>
                      <w:sz w:val="20"/>
                      <w:szCs w:val="20"/>
                    </w:rPr>
                  </w:pPr>
                </w:p>
              </w:tc>
            </w:tr>
            <w:tr w:rsidR="00D830E9" w:rsidRPr="00C646EC" w:rsidTr="00E2533C">
              <w:trPr>
                <w:trHeight w:val="2582"/>
              </w:trPr>
              <w:tc>
                <w:tcPr>
                  <w:tcW w:w="456" w:type="dxa"/>
                  <w:tcMar>
                    <w:left w:w="14" w:type="dxa"/>
                    <w:right w:w="14" w:type="dxa"/>
                  </w:tcMar>
                </w:tcPr>
                <w:p w:rsidR="00D830E9" w:rsidRPr="00C646EC" w:rsidRDefault="00D830E9" w:rsidP="00E2533C">
                  <w:pPr>
                    <w:jc w:val="both"/>
                    <w:rPr>
                      <w:rFonts w:cs="Times New Roman"/>
                      <w:sz w:val="20"/>
                      <w:szCs w:val="20"/>
                    </w:rPr>
                  </w:pPr>
                  <w:r w:rsidRPr="00C646EC">
                    <w:rPr>
                      <w:rFonts w:cs="Times New Roman"/>
                      <w:sz w:val="20"/>
                      <w:szCs w:val="20"/>
                    </w:rPr>
                    <w:t>6.2.4</w:t>
                  </w:r>
                </w:p>
              </w:tc>
              <w:tc>
                <w:tcPr>
                  <w:tcW w:w="7784" w:type="dxa"/>
                </w:tcPr>
                <w:p w:rsidR="00D830E9" w:rsidRPr="00C646EC" w:rsidRDefault="00D830E9" w:rsidP="00E2533C">
                  <w:pPr>
                    <w:jc w:val="both"/>
                    <w:rPr>
                      <w:rFonts w:cs="Times New Roman"/>
                      <w:b/>
                      <w:bCs/>
                      <w:sz w:val="20"/>
                      <w:szCs w:val="20"/>
                    </w:rPr>
                  </w:pPr>
                  <w:r w:rsidRPr="00C646EC">
                    <w:rPr>
                      <w:rFonts w:cs="Times New Roman"/>
                      <w:b/>
                      <w:bCs/>
                      <w:sz w:val="20"/>
                      <w:szCs w:val="20"/>
                    </w:rPr>
                    <w:t xml:space="preserve"> Basis for awarding marks for class participation and attendance:</w:t>
                  </w:r>
                </w:p>
                <w:tbl>
                  <w:tblPr>
                    <w:tblW w:w="6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5"/>
                    <w:gridCol w:w="2828"/>
                  </w:tblGrid>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Attendance</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Marks</w:t>
                        </w:r>
                        <w:r w:rsidRPr="00C646EC">
                          <w:rPr>
                            <w:rFonts w:cs="Times New Roman"/>
                            <w:color w:val="FF0000"/>
                            <w:sz w:val="20"/>
                            <w:szCs w:val="20"/>
                          </w:rPr>
                          <w:t xml:space="preserve"> </w:t>
                        </w:r>
                        <w:r w:rsidRPr="00C646EC">
                          <w:rPr>
                            <w:rFonts w:cs="Times New Roman"/>
                            <w:sz w:val="20"/>
                            <w:szCs w:val="20"/>
                          </w:rPr>
                          <w:t>(%)</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 xml:space="preserve">90% and above </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100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85% to less than 90%</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90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80% to less than 85%</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80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75% to less than 80%</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70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70% to less than 75%</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60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65% to less than 70%</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50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60% to less than 65%</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40</w:t>
                        </w:r>
                      </w:p>
                    </w:tc>
                  </w:tr>
                  <w:tr w:rsidR="00D830E9" w:rsidRPr="00C646EC" w:rsidTr="00E2533C">
                    <w:trPr>
                      <w:trHeight w:val="119"/>
                      <w:jc w:val="center"/>
                    </w:trPr>
                    <w:tc>
                      <w:tcPr>
                        <w:tcW w:w="3485" w:type="dxa"/>
                      </w:tcPr>
                      <w:p w:rsidR="00D830E9" w:rsidRPr="00C646EC" w:rsidRDefault="00D830E9" w:rsidP="00E2533C">
                        <w:pPr>
                          <w:jc w:val="both"/>
                          <w:rPr>
                            <w:rFonts w:cs="Times New Roman"/>
                            <w:sz w:val="20"/>
                            <w:szCs w:val="20"/>
                          </w:rPr>
                        </w:pPr>
                        <w:r w:rsidRPr="00C646EC">
                          <w:rPr>
                            <w:rFonts w:cs="Times New Roman"/>
                            <w:sz w:val="20"/>
                            <w:szCs w:val="20"/>
                          </w:rPr>
                          <w:t>less than 60%</w:t>
                        </w:r>
                      </w:p>
                    </w:tc>
                    <w:tc>
                      <w:tcPr>
                        <w:tcW w:w="2828" w:type="dxa"/>
                      </w:tcPr>
                      <w:p w:rsidR="00D830E9" w:rsidRPr="00C646EC" w:rsidRDefault="00D830E9" w:rsidP="00E2533C">
                        <w:pPr>
                          <w:jc w:val="right"/>
                          <w:rPr>
                            <w:rFonts w:cs="Times New Roman"/>
                            <w:sz w:val="20"/>
                            <w:szCs w:val="20"/>
                          </w:rPr>
                        </w:pPr>
                        <w:r w:rsidRPr="00C646EC">
                          <w:rPr>
                            <w:rFonts w:cs="Times New Roman"/>
                            <w:sz w:val="20"/>
                            <w:szCs w:val="20"/>
                          </w:rPr>
                          <w:t>0</w:t>
                        </w:r>
                      </w:p>
                    </w:tc>
                  </w:tr>
                </w:tbl>
                <w:p w:rsidR="00D830E9" w:rsidRPr="00C646EC" w:rsidRDefault="00D830E9" w:rsidP="00E2533C">
                  <w:pPr>
                    <w:jc w:val="both"/>
                    <w:rPr>
                      <w:rFonts w:cs="Times New Roman"/>
                      <w:sz w:val="20"/>
                      <w:szCs w:val="20"/>
                    </w:rPr>
                  </w:pPr>
                </w:p>
              </w:tc>
            </w:tr>
          </w:tbl>
          <w:p w:rsidR="00D830E9" w:rsidRPr="00C646EC" w:rsidRDefault="00D830E9" w:rsidP="00E2533C">
            <w:pPr>
              <w:tabs>
                <w:tab w:val="left" w:pos="540"/>
                <w:tab w:val="left" w:pos="1080"/>
              </w:tabs>
              <w:ind w:hanging="540"/>
              <w:jc w:val="both"/>
              <w:rPr>
                <w:rFonts w:cs="Times New Roman"/>
                <w:sz w:val="20"/>
                <w:szCs w:val="20"/>
              </w:rPr>
            </w:pPr>
          </w:p>
        </w:tc>
      </w:tr>
      <w:tr w:rsidR="00D830E9" w:rsidRPr="00C646EC" w:rsidTr="00E2533C">
        <w:trPr>
          <w:gridAfter w:val="1"/>
          <w:wAfter w:w="446" w:type="dxa"/>
          <w:trHeight w:val="1404"/>
        </w:trPr>
        <w:tc>
          <w:tcPr>
            <w:tcW w:w="36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
                <w:bCs/>
                <w:sz w:val="20"/>
                <w:szCs w:val="20"/>
              </w:rPr>
            </w:pPr>
            <w:r w:rsidRPr="00C646EC">
              <w:rPr>
                <w:rFonts w:cs="Times New Roman"/>
                <w:b/>
                <w:bCs/>
                <w:sz w:val="20"/>
                <w:szCs w:val="20"/>
              </w:rPr>
              <w:t>6.3</w:t>
            </w:r>
          </w:p>
        </w:tc>
        <w:tc>
          <w:tcPr>
            <w:tcW w:w="8495" w:type="dxa"/>
            <w:shd w:val="clear" w:color="auto" w:fill="auto"/>
          </w:tcPr>
          <w:p w:rsidR="00D830E9" w:rsidRPr="00C646EC" w:rsidRDefault="00D830E9" w:rsidP="00E2533C">
            <w:pPr>
              <w:tabs>
                <w:tab w:val="left" w:pos="540"/>
                <w:tab w:val="left" w:pos="1080"/>
              </w:tabs>
              <w:jc w:val="both"/>
              <w:rPr>
                <w:rFonts w:cs="Times New Roman"/>
                <w:b/>
                <w:sz w:val="20"/>
                <w:szCs w:val="20"/>
              </w:rPr>
            </w:pPr>
            <w:r w:rsidRPr="00C646EC">
              <w:rPr>
                <w:rFonts w:cs="Times New Roman"/>
                <w:b/>
                <w:sz w:val="20"/>
                <w:szCs w:val="20"/>
              </w:rPr>
              <w:t>Duration of Examination</w:t>
            </w:r>
          </w:p>
          <w:tbl>
            <w:tblPr>
              <w:tblW w:w="8923" w:type="dxa"/>
              <w:tblInd w:w="11" w:type="dxa"/>
              <w:tblLayout w:type="fixed"/>
              <w:tblLook w:val="0000" w:firstRow="0" w:lastRow="0" w:firstColumn="0" w:lastColumn="0" w:noHBand="0" w:noVBand="0"/>
            </w:tblPr>
            <w:tblGrid>
              <w:gridCol w:w="8923"/>
            </w:tblGrid>
            <w:tr w:rsidR="00D830E9" w:rsidRPr="00C646EC" w:rsidTr="00E2533C">
              <w:trPr>
                <w:cantSplit/>
                <w:trHeight w:val="1005"/>
              </w:trPr>
              <w:tc>
                <w:tcPr>
                  <w:tcW w:w="8923" w:type="dxa"/>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 xml:space="preserve">Duration of Theoretical </w:t>
                  </w:r>
                  <w:r w:rsidRPr="00C646EC">
                    <w:rPr>
                      <w:rFonts w:cs="Times New Roman"/>
                      <w:b/>
                      <w:sz w:val="20"/>
                      <w:szCs w:val="20"/>
                    </w:rPr>
                    <w:t xml:space="preserve">examination of different courses </w:t>
                  </w:r>
                  <w:r w:rsidRPr="00C646EC">
                    <w:rPr>
                      <w:rFonts w:cs="Times New Roman"/>
                      <w:bCs/>
                      <w:sz w:val="20"/>
                      <w:szCs w:val="20"/>
                    </w:rPr>
                    <w:t xml:space="preserve">at the end of semester shall be as </w:t>
                  </w:r>
                </w:p>
                <w:p w:rsidR="00D830E9" w:rsidRPr="00C646EC" w:rsidRDefault="00D830E9" w:rsidP="00E2533C">
                  <w:pPr>
                    <w:tabs>
                      <w:tab w:val="left" w:pos="540"/>
                      <w:tab w:val="left" w:pos="1080"/>
                    </w:tabs>
                    <w:jc w:val="both"/>
                    <w:rPr>
                      <w:rFonts w:cs="Times New Roman"/>
                      <w:bCs/>
                      <w:sz w:val="20"/>
                      <w:szCs w:val="20"/>
                    </w:rPr>
                  </w:pPr>
                  <w:r w:rsidRPr="00C646EC">
                    <w:rPr>
                      <w:rFonts w:cs="Times New Roman"/>
                      <w:bCs/>
                      <w:sz w:val="20"/>
                      <w:szCs w:val="20"/>
                    </w:rPr>
                    <w:t xml:space="preserve">follows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64"/>
                    <w:gridCol w:w="1856"/>
                  </w:tblGrid>
                  <w:tr w:rsidR="00D830E9" w:rsidRPr="00C646EC" w:rsidTr="00E2533C">
                    <w:trPr>
                      <w:trHeight w:val="218"/>
                      <w:jc w:val="center"/>
                    </w:trPr>
                    <w:tc>
                      <w:tcPr>
                        <w:tcW w:w="5364" w:type="dxa"/>
                      </w:tcPr>
                      <w:p w:rsidR="00D830E9" w:rsidRPr="00C646EC" w:rsidRDefault="00D830E9" w:rsidP="00E2533C">
                        <w:pPr>
                          <w:tabs>
                            <w:tab w:val="left" w:pos="540"/>
                            <w:tab w:val="left" w:pos="1080"/>
                          </w:tabs>
                          <w:jc w:val="both"/>
                          <w:rPr>
                            <w:rFonts w:cs="Times New Roman"/>
                            <w:bCs/>
                            <w:sz w:val="20"/>
                            <w:szCs w:val="20"/>
                          </w:rPr>
                        </w:pPr>
                        <w:r w:rsidRPr="00C646EC">
                          <w:rPr>
                            <w:rFonts w:cs="Times New Roman"/>
                            <w:bCs/>
                            <w:sz w:val="20"/>
                            <w:szCs w:val="20"/>
                          </w:rPr>
                          <w:t>Courses less than or equal to 2 Credits</w:t>
                        </w:r>
                      </w:p>
                    </w:tc>
                    <w:tc>
                      <w:tcPr>
                        <w:tcW w:w="1856" w:type="dxa"/>
                      </w:tcPr>
                      <w:p w:rsidR="00D830E9" w:rsidRPr="00C646EC" w:rsidRDefault="00D830E9" w:rsidP="00E2533C">
                        <w:pPr>
                          <w:tabs>
                            <w:tab w:val="left" w:pos="540"/>
                            <w:tab w:val="left" w:pos="1080"/>
                          </w:tabs>
                          <w:jc w:val="right"/>
                          <w:rPr>
                            <w:rFonts w:cs="Times New Roman"/>
                            <w:bCs/>
                            <w:sz w:val="20"/>
                            <w:szCs w:val="20"/>
                          </w:rPr>
                        </w:pPr>
                        <w:r w:rsidRPr="00C646EC">
                          <w:rPr>
                            <w:rFonts w:cs="Times New Roman"/>
                            <w:bCs/>
                            <w:sz w:val="20"/>
                            <w:szCs w:val="20"/>
                          </w:rPr>
                          <w:t xml:space="preserve"> 2 Hours</w:t>
                        </w:r>
                      </w:p>
                    </w:tc>
                  </w:tr>
                  <w:tr w:rsidR="00D830E9" w:rsidRPr="00C646EC" w:rsidTr="00E2533C">
                    <w:trPr>
                      <w:trHeight w:val="218"/>
                      <w:jc w:val="center"/>
                    </w:trPr>
                    <w:tc>
                      <w:tcPr>
                        <w:tcW w:w="5364" w:type="dxa"/>
                      </w:tcPr>
                      <w:p w:rsidR="00D830E9" w:rsidRPr="00C646EC" w:rsidRDefault="00D830E9" w:rsidP="00E2533C">
                        <w:pPr>
                          <w:tabs>
                            <w:tab w:val="left" w:pos="540"/>
                            <w:tab w:val="left" w:pos="1080"/>
                          </w:tabs>
                          <w:jc w:val="both"/>
                          <w:rPr>
                            <w:rFonts w:cs="Times New Roman"/>
                            <w:bCs/>
                            <w:sz w:val="20"/>
                            <w:szCs w:val="20"/>
                          </w:rPr>
                        </w:pPr>
                        <w:r w:rsidRPr="00C646EC">
                          <w:rPr>
                            <w:rFonts w:cs="Times New Roman"/>
                            <w:bCs/>
                            <w:sz w:val="20"/>
                            <w:szCs w:val="20"/>
                          </w:rPr>
                          <w:t>Courses greater than 2 credits but less than or equal to 4 Credits</w:t>
                        </w:r>
                      </w:p>
                    </w:tc>
                    <w:tc>
                      <w:tcPr>
                        <w:tcW w:w="1856" w:type="dxa"/>
                      </w:tcPr>
                      <w:p w:rsidR="00D830E9" w:rsidRPr="00C646EC" w:rsidRDefault="00D830E9" w:rsidP="00E2533C">
                        <w:pPr>
                          <w:tabs>
                            <w:tab w:val="left" w:pos="540"/>
                            <w:tab w:val="left" w:pos="1080"/>
                          </w:tabs>
                          <w:jc w:val="right"/>
                          <w:rPr>
                            <w:rFonts w:cs="Times New Roman"/>
                            <w:bCs/>
                            <w:sz w:val="20"/>
                            <w:szCs w:val="20"/>
                          </w:rPr>
                        </w:pPr>
                        <w:r w:rsidRPr="00C646EC">
                          <w:rPr>
                            <w:rFonts w:cs="Times New Roman"/>
                            <w:bCs/>
                            <w:sz w:val="20"/>
                            <w:szCs w:val="20"/>
                          </w:rPr>
                          <w:t xml:space="preserve"> 3 Hours</w:t>
                        </w:r>
                      </w:p>
                    </w:tc>
                  </w:tr>
                </w:tbl>
                <w:p w:rsidR="00D830E9" w:rsidRPr="00C646EC" w:rsidRDefault="00D830E9" w:rsidP="00E2533C">
                  <w:pPr>
                    <w:tabs>
                      <w:tab w:val="left" w:pos="540"/>
                      <w:tab w:val="left" w:pos="900"/>
                    </w:tabs>
                    <w:jc w:val="both"/>
                    <w:rPr>
                      <w:rFonts w:cs="Times New Roman"/>
                      <w:b/>
                      <w:sz w:val="20"/>
                      <w:szCs w:val="20"/>
                    </w:rPr>
                  </w:pPr>
                </w:p>
              </w:tc>
            </w:tr>
          </w:tbl>
          <w:p w:rsidR="00D830E9" w:rsidRPr="00C646EC" w:rsidRDefault="00D830E9" w:rsidP="00E2533C">
            <w:pPr>
              <w:tabs>
                <w:tab w:val="left" w:pos="540"/>
                <w:tab w:val="left" w:pos="1080"/>
              </w:tabs>
              <w:ind w:hanging="540"/>
              <w:jc w:val="both"/>
              <w:rPr>
                <w:rFonts w:cs="Times New Roman"/>
                <w:sz w:val="20"/>
                <w:szCs w:val="20"/>
              </w:rPr>
            </w:pPr>
          </w:p>
        </w:tc>
      </w:tr>
    </w:tbl>
    <w:p w:rsidR="00D830E9" w:rsidRPr="00C646EC" w:rsidRDefault="00D830E9" w:rsidP="00D830E9">
      <w:pPr>
        <w:rPr>
          <w:rFonts w:cs="Times New Roman"/>
          <w:b/>
          <w:color w:val="000000"/>
          <w:sz w:val="20"/>
          <w:szCs w:val="20"/>
        </w:rPr>
      </w:pPr>
      <w:r w:rsidRPr="00C646EC">
        <w:rPr>
          <w:rFonts w:cs="Times New Roman"/>
          <w:b/>
          <w:bCs/>
          <w:sz w:val="20"/>
          <w:szCs w:val="20"/>
        </w:rPr>
        <w:t>7</w:t>
      </w:r>
      <w:r w:rsidRPr="00C646EC">
        <w:rPr>
          <w:rFonts w:cs="Times New Roman"/>
          <w:b/>
          <w:color w:val="000000"/>
          <w:sz w:val="20"/>
          <w:szCs w:val="20"/>
        </w:rPr>
        <w:t>. Academic Calendar</w:t>
      </w:r>
    </w:p>
    <w:tbl>
      <w:tblPr>
        <w:tblW w:w="0" w:type="auto"/>
        <w:tblInd w:w="288" w:type="dxa"/>
        <w:tblLook w:val="0000" w:firstRow="0" w:lastRow="0" w:firstColumn="0" w:lastColumn="0" w:noHBand="0" w:noVBand="0"/>
      </w:tblPr>
      <w:tblGrid>
        <w:gridCol w:w="539"/>
        <w:gridCol w:w="8415"/>
      </w:tblGrid>
      <w:tr w:rsidR="00D830E9" w:rsidRPr="00C646EC" w:rsidTr="00E2533C">
        <w:trPr>
          <w:trHeight w:val="268"/>
        </w:trPr>
        <w:tc>
          <w:tcPr>
            <w:tcW w:w="539"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7.1</w:t>
            </w:r>
          </w:p>
        </w:tc>
        <w:tc>
          <w:tcPr>
            <w:tcW w:w="8418" w:type="dxa"/>
            <w:shd w:val="clear" w:color="auto" w:fill="auto"/>
          </w:tcPr>
          <w:p w:rsidR="00D830E9" w:rsidRPr="00C646EC" w:rsidRDefault="00D830E9" w:rsidP="00E2533C">
            <w:pPr>
              <w:tabs>
                <w:tab w:val="left" w:pos="540"/>
                <w:tab w:val="left" w:pos="900"/>
              </w:tabs>
              <w:jc w:val="both"/>
              <w:rPr>
                <w:rFonts w:cs="Times New Roman"/>
                <w:b/>
                <w:sz w:val="20"/>
                <w:szCs w:val="20"/>
              </w:rPr>
            </w:pPr>
            <w:r w:rsidRPr="00C646EC">
              <w:rPr>
                <w:rFonts w:cs="Times New Roman"/>
                <w:sz w:val="20"/>
                <w:szCs w:val="20"/>
              </w:rPr>
              <w:t xml:space="preserve">The academic year shall be divided into two semesters each having duration of </w:t>
            </w:r>
            <w:r w:rsidRPr="00C646EC">
              <w:rPr>
                <w:rFonts w:cs="Times New Roman"/>
                <w:b/>
                <w:sz w:val="20"/>
                <w:szCs w:val="20"/>
              </w:rPr>
              <w:t>14 teaching weeks</w:t>
            </w:r>
          </w:p>
        </w:tc>
      </w:tr>
      <w:tr w:rsidR="00D830E9" w:rsidRPr="00C646EC" w:rsidTr="00E2533C">
        <w:trPr>
          <w:trHeight w:val="250"/>
        </w:trPr>
        <w:tc>
          <w:tcPr>
            <w:tcW w:w="539"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7.2</w:t>
            </w:r>
          </w:p>
        </w:tc>
        <w:tc>
          <w:tcPr>
            <w:tcW w:w="8418" w:type="dxa"/>
            <w:shd w:val="clear" w:color="auto" w:fill="auto"/>
          </w:tcPr>
          <w:p w:rsidR="00D830E9" w:rsidRPr="00C646EC" w:rsidRDefault="00D830E9" w:rsidP="00E2533C">
            <w:pPr>
              <w:tabs>
                <w:tab w:val="left" w:pos="540"/>
                <w:tab w:val="left" w:pos="900"/>
              </w:tabs>
              <w:jc w:val="both"/>
              <w:rPr>
                <w:rFonts w:cs="Times New Roman"/>
                <w:b/>
                <w:sz w:val="20"/>
                <w:szCs w:val="20"/>
              </w:rPr>
            </w:pPr>
            <w:r w:rsidRPr="00C646EC">
              <w:rPr>
                <w:rFonts w:cs="Times New Roman"/>
                <w:sz w:val="20"/>
                <w:szCs w:val="20"/>
              </w:rPr>
              <w:t>There shall be final examinations at the end of each semester conducted by the respective Examination Committee of the Departments.</w:t>
            </w:r>
          </w:p>
        </w:tc>
      </w:tr>
      <w:tr w:rsidR="00D830E9" w:rsidRPr="00C646EC" w:rsidTr="00E2533C">
        <w:trPr>
          <w:trHeight w:val="4050"/>
        </w:trPr>
        <w:tc>
          <w:tcPr>
            <w:tcW w:w="539"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7.3</w:t>
            </w:r>
          </w:p>
        </w:tc>
        <w:tc>
          <w:tcPr>
            <w:tcW w:w="8418" w:type="dxa"/>
            <w:shd w:val="clear" w:color="auto" w:fill="auto"/>
          </w:tcPr>
          <w:p w:rsidR="00D830E9" w:rsidRPr="00C646EC" w:rsidRDefault="00D830E9" w:rsidP="00E2533C">
            <w:pPr>
              <w:tabs>
                <w:tab w:val="left" w:pos="540"/>
                <w:tab w:val="left" w:pos="900"/>
              </w:tabs>
              <w:jc w:val="both"/>
              <w:rPr>
                <w:rFonts w:cs="Times New Roman"/>
                <w:b/>
                <w:sz w:val="20"/>
                <w:szCs w:val="20"/>
              </w:rPr>
            </w:pPr>
            <w:r w:rsidRPr="00C646EC">
              <w:rPr>
                <w:rFonts w:cs="Times New Roman"/>
                <w:b/>
                <w:sz w:val="20"/>
                <w:szCs w:val="20"/>
              </w:rPr>
              <w:t>An academic schedule</w:t>
            </w:r>
            <w:r w:rsidRPr="00C646EC">
              <w:rPr>
                <w:rFonts w:cs="Times New Roman"/>
                <w:sz w:val="20"/>
                <w:szCs w:val="20"/>
              </w:rPr>
              <w:t xml:space="preserve"> for the academic year shall be announced for general notification before the start of the academic year, on the approval of the Academic Committee. The schedule may be prepared according to the following guidelines:</w:t>
            </w:r>
          </w:p>
          <w:p w:rsidR="00D830E9" w:rsidRPr="00C646EC" w:rsidRDefault="00D830E9" w:rsidP="00E2533C">
            <w:pPr>
              <w:tabs>
                <w:tab w:val="left" w:pos="540"/>
                <w:tab w:val="left" w:pos="900"/>
              </w:tabs>
              <w:jc w:val="both"/>
              <w:rPr>
                <w:rFonts w:cs="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7"/>
              <w:gridCol w:w="1912"/>
            </w:tblGrid>
            <w:tr w:rsidR="00D830E9" w:rsidRPr="00C646EC" w:rsidTr="00E2533C">
              <w:trPr>
                <w:jc w:val="center"/>
              </w:trPr>
              <w:tc>
                <w:tcPr>
                  <w:tcW w:w="4117"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both"/>
                    <w:rPr>
                      <w:rFonts w:cs="Times New Roman"/>
                      <w:b/>
                      <w:sz w:val="20"/>
                      <w:szCs w:val="20"/>
                    </w:rPr>
                  </w:pPr>
                  <w:r w:rsidRPr="00C646EC">
                    <w:rPr>
                      <w:rFonts w:cs="Times New Roman"/>
                      <w:b/>
                      <w:sz w:val="20"/>
                      <w:szCs w:val="20"/>
                    </w:rPr>
                    <w:t>First Semester (24 weeks</w:t>
                  </w:r>
                  <w:r w:rsidRPr="00C646EC">
                    <w:rPr>
                      <w:rFonts w:cs="Times New Roman"/>
                      <w:bCs/>
                      <w:sz w:val="20"/>
                      <w:szCs w:val="20"/>
                    </w:rPr>
                    <w:t>)</w:t>
                  </w:r>
                </w:p>
              </w:tc>
              <w:tc>
                <w:tcPr>
                  <w:tcW w:w="1912"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center"/>
                    <w:rPr>
                      <w:rFonts w:cs="Times New Roman"/>
                      <w:bCs/>
                      <w:sz w:val="20"/>
                      <w:szCs w:val="20"/>
                    </w:rPr>
                  </w:pPr>
                  <w:r w:rsidRPr="00C646EC">
                    <w:rPr>
                      <w:rFonts w:cs="Times New Roman"/>
                      <w:bCs/>
                      <w:sz w:val="20"/>
                      <w:szCs w:val="20"/>
                    </w:rPr>
                    <w:t>Number of weeks</w:t>
                  </w:r>
                </w:p>
              </w:tc>
            </w:tr>
            <w:tr w:rsidR="00D830E9" w:rsidRPr="00C646EC" w:rsidTr="00E2533C">
              <w:trPr>
                <w:jc w:val="center"/>
              </w:trPr>
              <w:tc>
                <w:tcPr>
                  <w:tcW w:w="4117"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Teaching</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Preparatory Leave</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Examination Period</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Result Publication</w:t>
                  </w:r>
                </w:p>
              </w:tc>
              <w:tc>
                <w:tcPr>
                  <w:tcW w:w="1912"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center"/>
                    <w:rPr>
                      <w:rFonts w:cs="Times New Roman"/>
                      <w:sz w:val="20"/>
                      <w:szCs w:val="20"/>
                    </w:rPr>
                  </w:pPr>
                  <w:r w:rsidRPr="00C646EC">
                    <w:rPr>
                      <w:rFonts w:cs="Times New Roman"/>
                      <w:b/>
                      <w:sz w:val="20"/>
                      <w:szCs w:val="20"/>
                    </w:rPr>
                    <w:t>14</w:t>
                  </w:r>
                </w:p>
                <w:p w:rsidR="00D830E9" w:rsidRPr="00C646EC" w:rsidRDefault="00D830E9" w:rsidP="00E2533C">
                  <w:pPr>
                    <w:tabs>
                      <w:tab w:val="left" w:pos="540"/>
                      <w:tab w:val="left" w:pos="900"/>
                    </w:tabs>
                    <w:jc w:val="center"/>
                    <w:rPr>
                      <w:rFonts w:cs="Times New Roman"/>
                      <w:b/>
                      <w:bCs/>
                      <w:sz w:val="20"/>
                      <w:szCs w:val="20"/>
                    </w:rPr>
                  </w:pPr>
                  <w:r w:rsidRPr="00C646EC">
                    <w:rPr>
                      <w:rFonts w:cs="Times New Roman"/>
                      <w:b/>
                      <w:bCs/>
                      <w:sz w:val="20"/>
                      <w:szCs w:val="20"/>
                    </w:rPr>
                    <w:t>2</w:t>
                  </w:r>
                </w:p>
                <w:p w:rsidR="00D830E9" w:rsidRPr="00C646EC" w:rsidRDefault="00D830E9" w:rsidP="00E2533C">
                  <w:pPr>
                    <w:tabs>
                      <w:tab w:val="left" w:pos="540"/>
                      <w:tab w:val="left" w:pos="900"/>
                    </w:tabs>
                    <w:jc w:val="center"/>
                    <w:rPr>
                      <w:rFonts w:cs="Times New Roman"/>
                      <w:b/>
                      <w:bCs/>
                      <w:sz w:val="20"/>
                      <w:szCs w:val="20"/>
                    </w:rPr>
                  </w:pPr>
                  <w:r w:rsidRPr="00C646EC">
                    <w:rPr>
                      <w:rFonts w:cs="Times New Roman"/>
                      <w:b/>
                      <w:bCs/>
                      <w:sz w:val="20"/>
                      <w:szCs w:val="20"/>
                    </w:rPr>
                    <w:t>2 - 4</w:t>
                  </w:r>
                </w:p>
                <w:p w:rsidR="00D830E9" w:rsidRPr="00C646EC" w:rsidRDefault="00D830E9" w:rsidP="00E2533C">
                  <w:pPr>
                    <w:tabs>
                      <w:tab w:val="left" w:pos="540"/>
                      <w:tab w:val="left" w:pos="900"/>
                    </w:tabs>
                    <w:jc w:val="center"/>
                    <w:rPr>
                      <w:rFonts w:cs="Times New Roman"/>
                      <w:b/>
                      <w:bCs/>
                      <w:sz w:val="20"/>
                      <w:szCs w:val="20"/>
                    </w:rPr>
                  </w:pPr>
                  <w:r w:rsidRPr="00C646EC">
                    <w:rPr>
                      <w:rFonts w:cs="Times New Roman"/>
                      <w:b/>
                      <w:bCs/>
                      <w:sz w:val="20"/>
                      <w:szCs w:val="20"/>
                    </w:rPr>
                    <w:t>2 - 4</w:t>
                  </w:r>
                </w:p>
              </w:tc>
            </w:tr>
            <w:tr w:rsidR="00D830E9" w:rsidRPr="00C646EC" w:rsidTr="00E2533C">
              <w:trPr>
                <w:jc w:val="center"/>
              </w:trPr>
              <w:tc>
                <w:tcPr>
                  <w:tcW w:w="4117"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Inter Semester Recess</w:t>
                  </w:r>
                </w:p>
              </w:tc>
              <w:tc>
                <w:tcPr>
                  <w:tcW w:w="1912"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center"/>
                    <w:rPr>
                      <w:rFonts w:cs="Times New Roman"/>
                      <w:b/>
                      <w:sz w:val="20"/>
                      <w:szCs w:val="20"/>
                    </w:rPr>
                  </w:pPr>
                  <w:r w:rsidRPr="00C646EC">
                    <w:rPr>
                      <w:rFonts w:cs="Times New Roman"/>
                      <w:b/>
                      <w:sz w:val="20"/>
                      <w:szCs w:val="20"/>
                    </w:rPr>
                    <w:t>1</w:t>
                  </w:r>
                </w:p>
              </w:tc>
            </w:tr>
            <w:tr w:rsidR="00D830E9" w:rsidRPr="00C646EC" w:rsidTr="00E2533C">
              <w:trPr>
                <w:jc w:val="center"/>
              </w:trPr>
              <w:tc>
                <w:tcPr>
                  <w:tcW w:w="4117"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
                      <w:sz w:val="20"/>
                      <w:szCs w:val="20"/>
                    </w:rPr>
                    <w:t>Second Semester (24 weeks</w:t>
                  </w:r>
                  <w:r w:rsidRPr="00C646EC">
                    <w:rPr>
                      <w:rFonts w:cs="Times New Roman"/>
                      <w:bCs/>
                      <w:sz w:val="20"/>
                      <w:szCs w:val="20"/>
                    </w:rPr>
                    <w:t>)</w:t>
                  </w:r>
                </w:p>
              </w:tc>
              <w:tc>
                <w:tcPr>
                  <w:tcW w:w="1912"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center"/>
                    <w:rPr>
                      <w:rFonts w:cs="Times New Roman"/>
                      <w:sz w:val="20"/>
                      <w:szCs w:val="20"/>
                    </w:rPr>
                  </w:pPr>
                </w:p>
              </w:tc>
            </w:tr>
            <w:tr w:rsidR="00D830E9" w:rsidRPr="00C646EC" w:rsidTr="00E2533C">
              <w:trPr>
                <w:jc w:val="center"/>
              </w:trPr>
              <w:tc>
                <w:tcPr>
                  <w:tcW w:w="4117"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Teaching</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Preparatory Leave</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Examination Period</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Result Publication</w:t>
                  </w:r>
                </w:p>
              </w:tc>
              <w:tc>
                <w:tcPr>
                  <w:tcW w:w="1912"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center"/>
                    <w:rPr>
                      <w:rFonts w:cs="Times New Roman"/>
                      <w:sz w:val="20"/>
                      <w:szCs w:val="20"/>
                    </w:rPr>
                  </w:pPr>
                  <w:r w:rsidRPr="00C646EC">
                    <w:rPr>
                      <w:rFonts w:cs="Times New Roman"/>
                      <w:b/>
                      <w:sz w:val="20"/>
                      <w:szCs w:val="20"/>
                    </w:rPr>
                    <w:t>14</w:t>
                  </w:r>
                </w:p>
                <w:p w:rsidR="00D830E9" w:rsidRPr="00C646EC" w:rsidRDefault="00D830E9" w:rsidP="00E2533C">
                  <w:pPr>
                    <w:tabs>
                      <w:tab w:val="left" w:pos="540"/>
                      <w:tab w:val="left" w:pos="900"/>
                    </w:tabs>
                    <w:jc w:val="center"/>
                    <w:rPr>
                      <w:rFonts w:cs="Times New Roman"/>
                      <w:sz w:val="20"/>
                      <w:szCs w:val="20"/>
                    </w:rPr>
                  </w:pPr>
                  <w:r w:rsidRPr="00C646EC">
                    <w:rPr>
                      <w:rFonts w:cs="Times New Roman"/>
                      <w:b/>
                      <w:bCs/>
                      <w:sz w:val="20"/>
                      <w:szCs w:val="20"/>
                    </w:rPr>
                    <w:t>2</w:t>
                  </w:r>
                </w:p>
                <w:p w:rsidR="00D830E9" w:rsidRPr="00C646EC" w:rsidRDefault="00D830E9" w:rsidP="00E2533C">
                  <w:pPr>
                    <w:tabs>
                      <w:tab w:val="left" w:pos="540"/>
                      <w:tab w:val="left" w:pos="900"/>
                    </w:tabs>
                    <w:jc w:val="center"/>
                    <w:rPr>
                      <w:rFonts w:cs="Times New Roman"/>
                      <w:b/>
                      <w:bCs/>
                      <w:sz w:val="20"/>
                      <w:szCs w:val="20"/>
                    </w:rPr>
                  </w:pPr>
                  <w:r w:rsidRPr="00C646EC">
                    <w:rPr>
                      <w:rFonts w:cs="Times New Roman"/>
                      <w:b/>
                      <w:bCs/>
                      <w:sz w:val="20"/>
                      <w:szCs w:val="20"/>
                    </w:rPr>
                    <w:t>2 -4</w:t>
                  </w:r>
                </w:p>
                <w:p w:rsidR="00D830E9" w:rsidRPr="00C646EC" w:rsidRDefault="00D830E9" w:rsidP="00E2533C">
                  <w:pPr>
                    <w:tabs>
                      <w:tab w:val="left" w:pos="540"/>
                      <w:tab w:val="left" w:pos="900"/>
                    </w:tabs>
                    <w:jc w:val="center"/>
                    <w:rPr>
                      <w:rFonts w:cs="Times New Roman"/>
                      <w:sz w:val="20"/>
                      <w:szCs w:val="20"/>
                    </w:rPr>
                  </w:pPr>
                  <w:r w:rsidRPr="00C646EC">
                    <w:rPr>
                      <w:rFonts w:cs="Times New Roman"/>
                      <w:b/>
                      <w:bCs/>
                      <w:sz w:val="20"/>
                      <w:szCs w:val="20"/>
                    </w:rPr>
                    <w:t>2- 4</w:t>
                  </w:r>
                </w:p>
              </w:tc>
            </w:tr>
            <w:tr w:rsidR="00D830E9" w:rsidRPr="00C646EC" w:rsidTr="00E2533C">
              <w:trPr>
                <w:jc w:val="center"/>
              </w:trPr>
              <w:tc>
                <w:tcPr>
                  <w:tcW w:w="4117"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Inter Year Recess</w:t>
                  </w:r>
                </w:p>
              </w:tc>
              <w:tc>
                <w:tcPr>
                  <w:tcW w:w="1912" w:type="dxa"/>
                  <w:tcBorders>
                    <w:top w:val="single" w:sz="4" w:space="0" w:color="auto"/>
                    <w:left w:val="single" w:sz="4" w:space="0" w:color="auto"/>
                    <w:bottom w:val="single" w:sz="4" w:space="0" w:color="auto"/>
                    <w:right w:val="single" w:sz="4" w:space="0" w:color="auto"/>
                  </w:tcBorders>
                  <w:shd w:val="clear" w:color="auto" w:fill="auto"/>
                </w:tcPr>
                <w:p w:rsidR="00D830E9" w:rsidRPr="00C646EC" w:rsidRDefault="00D830E9" w:rsidP="00E2533C">
                  <w:pPr>
                    <w:tabs>
                      <w:tab w:val="left" w:pos="540"/>
                      <w:tab w:val="left" w:pos="900"/>
                    </w:tabs>
                    <w:jc w:val="center"/>
                    <w:rPr>
                      <w:rFonts w:cs="Times New Roman"/>
                      <w:iCs/>
                      <w:sz w:val="20"/>
                      <w:szCs w:val="20"/>
                    </w:rPr>
                  </w:pPr>
                  <w:r w:rsidRPr="00C646EC">
                    <w:rPr>
                      <w:rFonts w:cs="Times New Roman"/>
                      <w:b/>
                      <w:iCs/>
                      <w:sz w:val="20"/>
                      <w:szCs w:val="20"/>
                    </w:rPr>
                    <w:t>1</w:t>
                  </w:r>
                </w:p>
              </w:tc>
            </w:tr>
          </w:tbl>
          <w:p w:rsidR="00D830E9" w:rsidRPr="00C646EC" w:rsidRDefault="00D830E9" w:rsidP="00E2533C">
            <w:pPr>
              <w:tabs>
                <w:tab w:val="left" w:pos="540"/>
                <w:tab w:val="left" w:pos="900"/>
              </w:tabs>
              <w:jc w:val="both"/>
              <w:rPr>
                <w:rFonts w:cs="Times New Roman"/>
                <w:b/>
                <w:sz w:val="20"/>
                <w:szCs w:val="20"/>
              </w:rPr>
            </w:pPr>
          </w:p>
        </w:tc>
      </w:tr>
    </w:tbl>
    <w:p w:rsidR="00D830E9" w:rsidRPr="00C646EC" w:rsidRDefault="00D830E9" w:rsidP="00D830E9">
      <w:pPr>
        <w:tabs>
          <w:tab w:val="left" w:pos="540"/>
          <w:tab w:val="left" w:pos="720"/>
          <w:tab w:val="left" w:pos="7020"/>
        </w:tabs>
        <w:jc w:val="both"/>
        <w:rPr>
          <w:rFonts w:cs="Times New Roman"/>
          <w:b/>
          <w:sz w:val="26"/>
          <w:szCs w:val="26"/>
        </w:rPr>
      </w:pPr>
    </w:p>
    <w:p w:rsidR="00D830E9" w:rsidRPr="00C646EC" w:rsidRDefault="00D830E9" w:rsidP="00D830E9">
      <w:pPr>
        <w:tabs>
          <w:tab w:val="left" w:pos="540"/>
          <w:tab w:val="left" w:pos="720"/>
          <w:tab w:val="left" w:pos="7020"/>
        </w:tabs>
        <w:jc w:val="both"/>
        <w:rPr>
          <w:rFonts w:cs="Times New Roman"/>
          <w:b/>
        </w:rPr>
      </w:pPr>
      <w:r w:rsidRPr="00C646EC">
        <w:rPr>
          <w:rFonts w:cs="Times New Roman"/>
          <w:b/>
        </w:rPr>
        <w:lastRenderedPageBreak/>
        <w:t>8. Admission</w:t>
      </w:r>
    </w:p>
    <w:tbl>
      <w:tblPr>
        <w:tblW w:w="9252" w:type="dxa"/>
        <w:tblInd w:w="288" w:type="dxa"/>
        <w:tblLook w:val="0000" w:firstRow="0" w:lastRow="0" w:firstColumn="0" w:lastColumn="0" w:noHBand="0" w:noVBand="0"/>
      </w:tblPr>
      <w:tblGrid>
        <w:gridCol w:w="466"/>
        <w:gridCol w:w="8786"/>
      </w:tblGrid>
      <w:tr w:rsidR="00D830E9" w:rsidRPr="00C646EC" w:rsidTr="00E2533C">
        <w:tc>
          <w:tcPr>
            <w:tcW w:w="466" w:type="dxa"/>
            <w:shd w:val="clear" w:color="auto" w:fill="auto"/>
          </w:tcPr>
          <w:p w:rsidR="00D830E9" w:rsidRPr="00C646EC" w:rsidRDefault="00D830E9" w:rsidP="00E2533C">
            <w:pPr>
              <w:tabs>
                <w:tab w:val="left" w:pos="234"/>
                <w:tab w:val="left" w:pos="900"/>
              </w:tabs>
              <w:jc w:val="both"/>
              <w:rPr>
                <w:rFonts w:cs="Times New Roman"/>
                <w:bCs/>
                <w:sz w:val="20"/>
                <w:szCs w:val="20"/>
              </w:rPr>
            </w:pPr>
            <w:r w:rsidRPr="00C646EC">
              <w:rPr>
                <w:rFonts w:cs="Times New Roman"/>
                <w:bCs/>
                <w:sz w:val="20"/>
                <w:szCs w:val="20"/>
              </w:rPr>
              <w:t>8.1</w:t>
            </w:r>
          </w:p>
        </w:tc>
        <w:tc>
          <w:tcPr>
            <w:tcW w:w="8786"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The rules for admission of new students shall be framed by the academic council on the recommendation of admission committee of the university.</w:t>
            </w:r>
          </w:p>
        </w:tc>
      </w:tr>
      <w:tr w:rsidR="00D830E9" w:rsidRPr="00C646EC" w:rsidTr="00E2533C">
        <w:tc>
          <w:tcPr>
            <w:tcW w:w="466" w:type="dxa"/>
            <w:shd w:val="clear" w:color="auto" w:fill="auto"/>
          </w:tcPr>
          <w:p w:rsidR="00D830E9" w:rsidRPr="00C646EC" w:rsidRDefault="00D830E9" w:rsidP="00E2533C">
            <w:pPr>
              <w:tabs>
                <w:tab w:val="left" w:pos="234"/>
                <w:tab w:val="left" w:pos="900"/>
              </w:tabs>
              <w:jc w:val="both"/>
              <w:rPr>
                <w:rFonts w:cs="Times New Roman"/>
                <w:bCs/>
                <w:sz w:val="20"/>
                <w:szCs w:val="20"/>
              </w:rPr>
            </w:pPr>
            <w:r w:rsidRPr="00C646EC">
              <w:rPr>
                <w:rFonts w:cs="Times New Roman"/>
                <w:bCs/>
                <w:sz w:val="20"/>
                <w:szCs w:val="20"/>
              </w:rPr>
              <w:t>8.2</w:t>
            </w:r>
          </w:p>
        </w:tc>
        <w:tc>
          <w:tcPr>
            <w:tcW w:w="8786"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There will be four academic years and eight semesters of study for the degree of B.Sc. Engg. Academic Years and Semesters will be designated as the First Year: First Semester &amp; Second Semester, Second Year: First Semester &amp; Second Semester and so on, respectively. Students shall generally be admitted into the First Year. In special cases, students may be admitted into a higher class on the recommendation of the appropriate Equivalence Committee and Department concerned, only in case of transferred students.</w:t>
            </w:r>
          </w:p>
        </w:tc>
      </w:tr>
      <w:tr w:rsidR="00D830E9" w:rsidRPr="00C646EC" w:rsidTr="00E2533C">
        <w:tc>
          <w:tcPr>
            <w:tcW w:w="466"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8.3</w:t>
            </w:r>
          </w:p>
        </w:tc>
        <w:tc>
          <w:tcPr>
            <w:tcW w:w="8786"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rPr>
              <w:t xml:space="preserve">The rules and conditions for admission into </w:t>
            </w:r>
            <w:r w:rsidRPr="00C646EC">
              <w:rPr>
                <w:rFonts w:cs="Times New Roman"/>
                <w:b/>
                <w:sz w:val="20"/>
              </w:rPr>
              <w:t>Affiliated colleges/ Institutes</w:t>
            </w:r>
            <w:r w:rsidRPr="00C646EC">
              <w:rPr>
                <w:rFonts w:cs="Times New Roman"/>
                <w:sz w:val="20"/>
              </w:rPr>
              <w:t xml:space="preserve"> shall be framed by the Dean, Faculty of Engineering, University of Rajshahi.</w:t>
            </w:r>
          </w:p>
        </w:tc>
      </w:tr>
      <w:tr w:rsidR="00D830E9" w:rsidRPr="00C646EC" w:rsidTr="00E2533C">
        <w:tc>
          <w:tcPr>
            <w:tcW w:w="466"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8.4</w:t>
            </w:r>
          </w:p>
        </w:tc>
        <w:tc>
          <w:tcPr>
            <w:tcW w:w="8786" w:type="dxa"/>
            <w:shd w:val="clear" w:color="auto" w:fill="auto"/>
          </w:tcPr>
          <w:p w:rsidR="00D830E9" w:rsidRPr="00C646EC" w:rsidRDefault="00D830E9" w:rsidP="00E2533C">
            <w:pPr>
              <w:tabs>
                <w:tab w:val="left" w:pos="540"/>
                <w:tab w:val="left" w:pos="900"/>
              </w:tabs>
              <w:jc w:val="both"/>
              <w:rPr>
                <w:rFonts w:cs="Times New Roman"/>
                <w:sz w:val="20"/>
              </w:rPr>
            </w:pPr>
            <w:r w:rsidRPr="00C646EC">
              <w:rPr>
                <w:rFonts w:cs="Times New Roman"/>
                <w:sz w:val="20"/>
              </w:rPr>
              <w:t xml:space="preserve">All candidates for admission into the courses of B.Sc. Engg. must be citizens of </w:t>
            </w:r>
            <w:smartTag w:uri="urn:schemas-microsoft-com:office:smarttags" w:element="place">
              <w:smartTag w:uri="urn:schemas-microsoft-com:office:smarttags" w:element="country-region">
                <w:r w:rsidRPr="00C646EC">
                  <w:rPr>
                    <w:rFonts w:cs="Times New Roman"/>
                    <w:sz w:val="20"/>
                  </w:rPr>
                  <w:t>Bangladesh</w:t>
                </w:r>
              </w:smartTag>
            </w:smartTag>
            <w:r w:rsidRPr="00C646EC">
              <w:rPr>
                <w:rFonts w:cs="Times New Roman"/>
                <w:sz w:val="20"/>
              </w:rPr>
              <w:t xml:space="preserve"> unless the candidature is against the seats that are reserved for foreign students. Candidates for all seats except the reserved ones, if any, shall be selected on the basis of merit. The rules for admission into the reserved seats shall be framed by the Academic Council on the recommendation of the Admission Committee of the University.</w:t>
            </w:r>
          </w:p>
        </w:tc>
      </w:tr>
      <w:tr w:rsidR="00D830E9" w:rsidRPr="00C646EC" w:rsidTr="00E2533C">
        <w:tc>
          <w:tcPr>
            <w:tcW w:w="466"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8.5</w:t>
            </w:r>
          </w:p>
        </w:tc>
        <w:tc>
          <w:tcPr>
            <w:tcW w:w="8786" w:type="dxa"/>
            <w:shd w:val="clear" w:color="auto" w:fill="auto"/>
          </w:tcPr>
          <w:p w:rsidR="00D830E9" w:rsidRPr="00C646EC" w:rsidRDefault="00D830E9" w:rsidP="00E2533C">
            <w:pPr>
              <w:tabs>
                <w:tab w:val="left" w:pos="540"/>
                <w:tab w:val="left" w:pos="900"/>
              </w:tabs>
              <w:jc w:val="both"/>
              <w:rPr>
                <w:rFonts w:cs="Times New Roman"/>
                <w:sz w:val="20"/>
              </w:rPr>
            </w:pPr>
            <w:r w:rsidRPr="00C646EC">
              <w:rPr>
                <w:rFonts w:cs="Times New Roman"/>
                <w:sz w:val="20"/>
              </w:rPr>
              <w:t xml:space="preserve">Admission of a newly admitted student in the Part-I class will be </w:t>
            </w:r>
            <w:r w:rsidRPr="00C646EC">
              <w:rPr>
                <w:rFonts w:cs="Times New Roman"/>
                <w:b/>
                <w:sz w:val="20"/>
              </w:rPr>
              <w:t>cancelled</w:t>
            </w:r>
            <w:r w:rsidRPr="00C646EC">
              <w:rPr>
                <w:rFonts w:cs="Times New Roman"/>
                <w:sz w:val="20"/>
              </w:rPr>
              <w:t xml:space="preserve"> if he/she remains absent for </w:t>
            </w:r>
            <w:r w:rsidRPr="00C646EC">
              <w:rPr>
                <w:rFonts w:cs="Times New Roman"/>
                <w:b/>
                <w:bCs/>
                <w:sz w:val="20"/>
              </w:rPr>
              <w:t>two consecutive week</w:t>
            </w:r>
            <w:r w:rsidRPr="00C646EC">
              <w:rPr>
                <w:rFonts w:cs="Times New Roman"/>
                <w:b/>
                <w:sz w:val="20"/>
              </w:rPr>
              <w:t>s</w:t>
            </w:r>
            <w:r w:rsidRPr="00C646EC">
              <w:rPr>
                <w:rFonts w:cs="Times New Roman"/>
                <w:sz w:val="20"/>
              </w:rPr>
              <w:t xml:space="preserve"> after the start of class without prior permission.</w:t>
            </w:r>
          </w:p>
        </w:tc>
      </w:tr>
      <w:tr w:rsidR="00D830E9" w:rsidRPr="00C646EC" w:rsidTr="00E2533C">
        <w:tc>
          <w:tcPr>
            <w:tcW w:w="466" w:type="dxa"/>
            <w:vMerge w:val="restart"/>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8.6</w:t>
            </w:r>
          </w:p>
        </w:tc>
        <w:tc>
          <w:tcPr>
            <w:tcW w:w="8786" w:type="dxa"/>
            <w:shd w:val="clear" w:color="auto" w:fill="auto"/>
          </w:tcPr>
          <w:p w:rsidR="00D830E9" w:rsidRPr="00C646EC" w:rsidRDefault="00D830E9" w:rsidP="00E2533C">
            <w:pPr>
              <w:pStyle w:val="BodyText3"/>
              <w:tabs>
                <w:tab w:val="left" w:pos="900"/>
              </w:tabs>
              <w:spacing w:after="0" w:line="240" w:lineRule="auto"/>
              <w:rPr>
                <w:rFonts w:ascii="Times New Roman" w:hAnsi="Times New Roman" w:cs="Times New Roman"/>
                <w:sz w:val="22"/>
                <w:szCs w:val="22"/>
              </w:rPr>
            </w:pPr>
            <w:r w:rsidRPr="00C646EC">
              <w:rPr>
                <w:rFonts w:ascii="Times New Roman" w:hAnsi="Times New Roman" w:cs="Times New Roman"/>
                <w:sz w:val="22"/>
                <w:szCs w:val="22"/>
              </w:rPr>
              <w:t>Admission test:</w:t>
            </w: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7934"/>
            </w:tblGrid>
            <w:tr w:rsidR="00D830E9" w:rsidRPr="00C646EC" w:rsidTr="00E2533C">
              <w:tc>
                <w:tcPr>
                  <w:tcW w:w="588"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8.6.1</w:t>
                  </w:r>
                </w:p>
              </w:tc>
              <w:tc>
                <w:tcPr>
                  <w:tcW w:w="7962"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admission test shall be conducted by the </w:t>
                  </w:r>
                  <w:r w:rsidRPr="00C646EC">
                    <w:rPr>
                      <w:rFonts w:cs="Times New Roman"/>
                      <w:color w:val="000000"/>
                      <w:sz w:val="20"/>
                      <w:szCs w:val="20"/>
                    </w:rPr>
                    <w:t xml:space="preserve">Faculty of Engineering </w:t>
                  </w:r>
                  <w:r w:rsidRPr="00C646EC">
                    <w:rPr>
                      <w:rFonts w:cs="Times New Roman"/>
                      <w:sz w:val="20"/>
                      <w:szCs w:val="20"/>
                    </w:rPr>
                    <w:t>(</w:t>
                  </w:r>
                  <w:r w:rsidRPr="00C646EC">
                    <w:rPr>
                      <w:rFonts w:cs="Times New Roman"/>
                      <w:b/>
                      <w:bCs/>
                      <w:sz w:val="20"/>
                      <w:szCs w:val="20"/>
                    </w:rPr>
                    <w:t>or as decided by the Admission Committee, R.U.)</w:t>
                  </w:r>
                </w:p>
              </w:tc>
            </w:tr>
            <w:tr w:rsidR="00D830E9" w:rsidRPr="00C646EC" w:rsidTr="00E2533C">
              <w:tc>
                <w:tcPr>
                  <w:tcW w:w="588"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8.6.2</w:t>
                  </w:r>
                </w:p>
              </w:tc>
              <w:tc>
                <w:tcPr>
                  <w:tcW w:w="7962" w:type="dxa"/>
                  <w:shd w:val="clear" w:color="auto" w:fill="auto"/>
                </w:tcPr>
                <w:p w:rsidR="00D830E9" w:rsidRPr="00C646EC" w:rsidRDefault="00D830E9" w:rsidP="00E2533C">
                  <w:pPr>
                    <w:tabs>
                      <w:tab w:val="left" w:pos="540"/>
                      <w:tab w:val="left" w:pos="900"/>
                    </w:tabs>
                    <w:jc w:val="both"/>
                    <w:rPr>
                      <w:rFonts w:cs="Times New Roman"/>
                      <w:sz w:val="20"/>
                    </w:rPr>
                  </w:pPr>
                  <w:r w:rsidRPr="00C646EC">
                    <w:rPr>
                      <w:rFonts w:cs="Times New Roman"/>
                      <w:sz w:val="20"/>
                    </w:rPr>
                    <w:t xml:space="preserve">The admission Committee of the </w:t>
                  </w:r>
                  <w:r w:rsidRPr="00C646EC">
                    <w:rPr>
                      <w:rFonts w:cs="Times New Roman"/>
                      <w:color w:val="000000"/>
                      <w:sz w:val="20"/>
                    </w:rPr>
                    <w:t xml:space="preserve">affiliated college/institutes </w:t>
                  </w:r>
                  <w:r w:rsidRPr="00C646EC">
                    <w:rPr>
                      <w:rFonts w:cs="Times New Roman"/>
                      <w:sz w:val="20"/>
                    </w:rPr>
                    <w:t>shall be formed by the authority of University of Rajshahi.</w:t>
                  </w:r>
                </w:p>
              </w:tc>
            </w:tr>
            <w:tr w:rsidR="00D830E9" w:rsidRPr="00C646EC" w:rsidTr="00E2533C">
              <w:tc>
                <w:tcPr>
                  <w:tcW w:w="588"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8.6.3</w:t>
                  </w:r>
                </w:p>
              </w:tc>
              <w:tc>
                <w:tcPr>
                  <w:tcW w:w="7962" w:type="dxa"/>
                  <w:shd w:val="clear" w:color="auto" w:fill="auto"/>
                </w:tcPr>
                <w:p w:rsidR="00D830E9" w:rsidRPr="00C646EC" w:rsidRDefault="00D830E9" w:rsidP="00E2533C">
                  <w:pPr>
                    <w:tabs>
                      <w:tab w:val="left" w:pos="540"/>
                      <w:tab w:val="left" w:pos="900"/>
                    </w:tabs>
                    <w:jc w:val="both"/>
                    <w:rPr>
                      <w:rFonts w:cs="Times New Roman"/>
                      <w:sz w:val="20"/>
                    </w:rPr>
                  </w:pPr>
                  <w:r w:rsidRPr="00C646EC">
                    <w:rPr>
                      <w:rFonts w:cs="Times New Roman"/>
                      <w:sz w:val="20"/>
                    </w:rPr>
                    <w:t xml:space="preserve">The committee formed under </w:t>
                  </w:r>
                  <w:r w:rsidRPr="00C646EC">
                    <w:rPr>
                      <w:rFonts w:cs="Times New Roman"/>
                      <w:color w:val="000000"/>
                      <w:sz w:val="20"/>
                    </w:rPr>
                    <w:t>8.6.2</w:t>
                  </w:r>
                  <w:r w:rsidRPr="00C646EC">
                    <w:rPr>
                      <w:rFonts w:cs="Times New Roman"/>
                      <w:sz w:val="20"/>
                    </w:rPr>
                    <w:t>, shall form other necessary sub-committee(s), appoint question setters and take other necessary decisions.</w:t>
                  </w:r>
                </w:p>
              </w:tc>
            </w:tr>
            <w:tr w:rsidR="00D830E9" w:rsidRPr="00C646EC" w:rsidTr="00E2533C">
              <w:tc>
                <w:tcPr>
                  <w:tcW w:w="588"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8.6.4</w:t>
                  </w:r>
                </w:p>
              </w:tc>
              <w:tc>
                <w:tcPr>
                  <w:tcW w:w="7962"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A merit list shall be prepared based on candidates’ GPA in SSC/equivalent and HSC/equivalent examinations and admission test results, or as decided by the Admission Committee.</w:t>
                  </w:r>
                </w:p>
              </w:tc>
            </w:tr>
            <w:tr w:rsidR="00D830E9" w:rsidRPr="00C646EC" w:rsidTr="00E2533C">
              <w:tc>
                <w:tcPr>
                  <w:tcW w:w="588"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8.6.5</w:t>
                  </w:r>
                </w:p>
              </w:tc>
              <w:tc>
                <w:tcPr>
                  <w:tcW w:w="7962" w:type="dxa"/>
                  <w:shd w:val="clear" w:color="auto" w:fill="auto"/>
                </w:tcPr>
                <w:p w:rsidR="00D830E9" w:rsidRPr="00C646EC" w:rsidRDefault="00D830E9" w:rsidP="00E2533C">
                  <w:pPr>
                    <w:tabs>
                      <w:tab w:val="left" w:pos="540"/>
                      <w:tab w:val="left" w:pos="900"/>
                    </w:tabs>
                    <w:jc w:val="both"/>
                    <w:rPr>
                      <w:rFonts w:cs="Times New Roman"/>
                      <w:sz w:val="20"/>
                    </w:rPr>
                  </w:pPr>
                  <w:r w:rsidRPr="00C646EC">
                    <w:rPr>
                      <w:rFonts w:cs="Times New Roman"/>
                      <w:sz w:val="20"/>
                    </w:rPr>
                    <w:t xml:space="preserve">Admission into different Departments of the affiliated college/institute shall be granted from the </w:t>
                  </w:r>
                  <w:r w:rsidRPr="00C646EC">
                    <w:rPr>
                      <w:rFonts w:cs="Times New Roman"/>
                      <w:b/>
                      <w:sz w:val="20"/>
                    </w:rPr>
                    <w:t>single merit list</w:t>
                  </w:r>
                  <w:r w:rsidRPr="00C646EC">
                    <w:rPr>
                      <w:rFonts w:cs="Times New Roman"/>
                      <w:sz w:val="20"/>
                    </w:rPr>
                    <w:t xml:space="preserve"> according to the position and choice of the candidate.</w:t>
                  </w:r>
                </w:p>
              </w:tc>
            </w:tr>
          </w:tbl>
          <w:p w:rsidR="00D830E9" w:rsidRPr="00C646EC" w:rsidRDefault="00D830E9" w:rsidP="00E2533C">
            <w:pPr>
              <w:tabs>
                <w:tab w:val="left" w:pos="540"/>
                <w:tab w:val="left" w:pos="900"/>
              </w:tabs>
              <w:jc w:val="both"/>
              <w:rPr>
                <w:rFonts w:cs="Times New Roman"/>
                <w:sz w:val="20"/>
                <w:szCs w:val="20"/>
              </w:rPr>
            </w:pPr>
          </w:p>
        </w:tc>
      </w:tr>
      <w:tr w:rsidR="00D830E9" w:rsidRPr="00C646EC" w:rsidTr="00E2533C">
        <w:trPr>
          <w:trHeight w:val="60"/>
        </w:trPr>
        <w:tc>
          <w:tcPr>
            <w:tcW w:w="466" w:type="dxa"/>
            <w:vMerge/>
            <w:shd w:val="clear" w:color="auto" w:fill="auto"/>
          </w:tcPr>
          <w:p w:rsidR="00D830E9" w:rsidRPr="00C646EC" w:rsidRDefault="00D830E9" w:rsidP="00E2533C">
            <w:pPr>
              <w:tabs>
                <w:tab w:val="left" w:pos="540"/>
                <w:tab w:val="left" w:pos="900"/>
              </w:tabs>
              <w:jc w:val="both"/>
              <w:rPr>
                <w:rFonts w:cs="Times New Roman"/>
                <w:bCs/>
                <w:sz w:val="20"/>
                <w:szCs w:val="20"/>
              </w:rPr>
            </w:pPr>
          </w:p>
        </w:tc>
        <w:tc>
          <w:tcPr>
            <w:tcW w:w="8786" w:type="dxa"/>
            <w:shd w:val="clear" w:color="auto" w:fill="auto"/>
          </w:tcPr>
          <w:p w:rsidR="00D830E9" w:rsidRPr="00C646EC" w:rsidRDefault="00D830E9" w:rsidP="00E2533C">
            <w:pPr>
              <w:tabs>
                <w:tab w:val="left" w:pos="540"/>
                <w:tab w:val="left" w:pos="900"/>
              </w:tabs>
              <w:jc w:val="both"/>
              <w:rPr>
                <w:rFonts w:cs="Times New Roman"/>
                <w:sz w:val="20"/>
                <w:szCs w:val="20"/>
              </w:rPr>
            </w:pPr>
          </w:p>
        </w:tc>
      </w:tr>
    </w:tbl>
    <w:p w:rsidR="00D830E9" w:rsidRPr="00C646EC" w:rsidRDefault="00D830E9" w:rsidP="00D830E9">
      <w:pPr>
        <w:tabs>
          <w:tab w:val="left" w:pos="360"/>
          <w:tab w:val="left" w:pos="450"/>
        </w:tabs>
        <w:ind w:hanging="900"/>
        <w:jc w:val="both"/>
        <w:rPr>
          <w:rFonts w:cs="Times New Roman"/>
          <w:b/>
          <w:sz w:val="20"/>
          <w:szCs w:val="20"/>
        </w:rPr>
      </w:pPr>
      <w:r w:rsidRPr="00C646EC">
        <w:rPr>
          <w:rFonts w:cs="Times New Roman"/>
          <w:b/>
          <w:sz w:val="20"/>
          <w:szCs w:val="20"/>
        </w:rPr>
        <w:t xml:space="preserve">9. </w:t>
      </w:r>
      <w:r w:rsidRPr="00C646EC">
        <w:rPr>
          <w:rFonts w:cs="Times New Roman"/>
          <w:b/>
        </w:rPr>
        <w:t>Admission on Transfer</w:t>
      </w:r>
    </w:p>
    <w:p w:rsidR="00D830E9" w:rsidRPr="00C646EC" w:rsidRDefault="00D830E9" w:rsidP="00D830E9">
      <w:pPr>
        <w:tabs>
          <w:tab w:val="left" w:pos="540"/>
          <w:tab w:val="left" w:pos="900"/>
        </w:tabs>
        <w:ind w:hanging="900"/>
        <w:jc w:val="both"/>
        <w:rPr>
          <w:rFonts w:cs="Times New Roman"/>
          <w:b/>
          <w:sz w:val="20"/>
          <w:szCs w:val="20"/>
        </w:rPr>
      </w:pPr>
    </w:p>
    <w:tbl>
      <w:tblPr>
        <w:tblW w:w="0" w:type="auto"/>
        <w:tblInd w:w="378" w:type="dxa"/>
        <w:tblLook w:val="0000" w:firstRow="0" w:lastRow="0" w:firstColumn="0" w:lastColumn="0" w:noHBand="0" w:noVBand="0"/>
      </w:tblPr>
      <w:tblGrid>
        <w:gridCol w:w="8820"/>
      </w:tblGrid>
      <w:tr w:rsidR="00D830E9" w:rsidRPr="00C646EC" w:rsidTr="00E2533C">
        <w:tc>
          <w:tcPr>
            <w:tcW w:w="8820"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A candidate seeking admission on transfer from other Institutes or Universities should apply to the Registrar of the University. The Registrar will refer the case to the </w:t>
            </w:r>
            <w:r w:rsidRPr="00C646EC">
              <w:rPr>
                <w:rFonts w:cs="Times New Roman"/>
                <w:b/>
                <w:sz w:val="20"/>
                <w:szCs w:val="20"/>
              </w:rPr>
              <w:t>Chairman</w:t>
            </w:r>
            <w:r w:rsidRPr="00C646EC">
              <w:rPr>
                <w:rFonts w:cs="Times New Roman"/>
                <w:sz w:val="20"/>
                <w:szCs w:val="20"/>
              </w:rPr>
              <w:t xml:space="preserve"> of the Department concerned and also to the Equivalence Committee. On receiving the opinions of the academic committee of the Department and of the Equivalence Committee, the matter will be placed to the Vice-Chancellor. The Vice Chancellor’s decision will be communicated to the </w:t>
            </w:r>
            <w:r w:rsidRPr="00C646EC">
              <w:rPr>
                <w:rFonts w:cs="Times New Roman"/>
                <w:b/>
                <w:sz w:val="20"/>
                <w:szCs w:val="20"/>
              </w:rPr>
              <w:t>Chairman</w:t>
            </w:r>
            <w:r w:rsidRPr="00C646EC">
              <w:rPr>
                <w:rFonts w:cs="Times New Roman"/>
                <w:sz w:val="20"/>
                <w:szCs w:val="20"/>
              </w:rPr>
              <w:t xml:space="preserve"> of the Department and the candidate.</w:t>
            </w:r>
          </w:p>
        </w:tc>
      </w:tr>
    </w:tbl>
    <w:p w:rsidR="00D830E9" w:rsidRPr="00C646EC" w:rsidRDefault="00D830E9" w:rsidP="00D830E9">
      <w:pPr>
        <w:tabs>
          <w:tab w:val="left" w:pos="540"/>
          <w:tab w:val="left" w:pos="900"/>
        </w:tabs>
        <w:jc w:val="both"/>
        <w:rPr>
          <w:rFonts w:cs="Times New Roman"/>
          <w:b/>
          <w:sz w:val="20"/>
          <w:szCs w:val="20"/>
        </w:rPr>
      </w:pPr>
    </w:p>
    <w:p w:rsidR="00D830E9" w:rsidRPr="00C646EC" w:rsidRDefault="00D830E9" w:rsidP="00D830E9">
      <w:pPr>
        <w:tabs>
          <w:tab w:val="left" w:pos="900"/>
        </w:tabs>
        <w:jc w:val="both"/>
        <w:rPr>
          <w:rFonts w:cs="Times New Roman"/>
          <w:b/>
          <w:sz w:val="20"/>
          <w:szCs w:val="20"/>
        </w:rPr>
      </w:pPr>
      <w:r w:rsidRPr="00C646EC">
        <w:rPr>
          <w:rFonts w:cs="Times New Roman"/>
          <w:b/>
          <w:sz w:val="20"/>
          <w:szCs w:val="20"/>
        </w:rPr>
        <w:t xml:space="preserve">10. </w:t>
      </w:r>
      <w:r w:rsidRPr="00C646EC">
        <w:rPr>
          <w:rFonts w:cs="Times New Roman"/>
          <w:b/>
        </w:rPr>
        <w:t>Medical Examination at the Time of Admission</w:t>
      </w:r>
    </w:p>
    <w:p w:rsidR="00D830E9" w:rsidRPr="00C646EC" w:rsidRDefault="00D830E9" w:rsidP="00D830E9">
      <w:pPr>
        <w:tabs>
          <w:tab w:val="left" w:pos="540"/>
          <w:tab w:val="left" w:pos="900"/>
        </w:tabs>
        <w:jc w:val="both"/>
        <w:rPr>
          <w:rFonts w:cs="Times New Roman"/>
          <w:b/>
          <w:sz w:val="20"/>
          <w:szCs w:val="20"/>
        </w:rPr>
      </w:pPr>
    </w:p>
    <w:tbl>
      <w:tblPr>
        <w:tblW w:w="0" w:type="auto"/>
        <w:tblInd w:w="558" w:type="dxa"/>
        <w:tblLook w:val="0000" w:firstRow="0" w:lastRow="0" w:firstColumn="0" w:lastColumn="0" w:noHBand="0" w:noVBand="0"/>
      </w:tblPr>
      <w:tblGrid>
        <w:gridCol w:w="8550"/>
      </w:tblGrid>
      <w:tr w:rsidR="00D830E9" w:rsidRPr="00C646EC" w:rsidTr="00E2533C">
        <w:trPr>
          <w:cantSplit/>
          <w:trHeight w:val="548"/>
        </w:trPr>
        <w:tc>
          <w:tcPr>
            <w:tcW w:w="8550" w:type="dxa"/>
          </w:tcPr>
          <w:p w:rsidR="00D830E9" w:rsidRPr="00C646EC" w:rsidRDefault="00D830E9" w:rsidP="00E2533C">
            <w:pPr>
              <w:tabs>
                <w:tab w:val="left" w:pos="72"/>
                <w:tab w:val="left" w:pos="900"/>
              </w:tabs>
              <w:jc w:val="both"/>
              <w:rPr>
                <w:rFonts w:cs="Times New Roman"/>
                <w:b/>
                <w:sz w:val="20"/>
                <w:szCs w:val="20"/>
              </w:rPr>
            </w:pPr>
            <w:r w:rsidRPr="00C646EC">
              <w:rPr>
                <w:rFonts w:cs="Times New Roman"/>
                <w:sz w:val="20"/>
                <w:szCs w:val="20"/>
              </w:rPr>
              <w:t>Every student after being admitted to the University shall be examined by a competent medical officer as may be provided in the admission rules.</w:t>
            </w:r>
          </w:p>
        </w:tc>
      </w:tr>
    </w:tbl>
    <w:p w:rsidR="00D830E9" w:rsidRPr="00C646EC" w:rsidRDefault="00D830E9" w:rsidP="00D830E9">
      <w:pPr>
        <w:tabs>
          <w:tab w:val="left" w:pos="540"/>
          <w:tab w:val="left" w:pos="900"/>
        </w:tabs>
        <w:jc w:val="both"/>
        <w:rPr>
          <w:rFonts w:cs="Times New Roman"/>
          <w:b/>
          <w:sz w:val="20"/>
          <w:szCs w:val="20"/>
        </w:rPr>
      </w:pPr>
    </w:p>
    <w:p w:rsidR="00D830E9" w:rsidRPr="00C646EC" w:rsidRDefault="00D830E9" w:rsidP="00D830E9">
      <w:pPr>
        <w:tabs>
          <w:tab w:val="left" w:pos="900"/>
        </w:tabs>
        <w:jc w:val="both"/>
        <w:rPr>
          <w:rFonts w:cs="Times New Roman"/>
          <w:b/>
          <w:sz w:val="20"/>
          <w:szCs w:val="20"/>
        </w:rPr>
      </w:pPr>
      <w:r w:rsidRPr="00C646EC">
        <w:rPr>
          <w:rFonts w:cs="Times New Roman"/>
          <w:b/>
          <w:sz w:val="20"/>
          <w:szCs w:val="20"/>
        </w:rPr>
        <w:t>11.</w:t>
      </w:r>
      <w:r w:rsidRPr="00C646EC">
        <w:rPr>
          <w:rFonts w:cs="Times New Roman"/>
          <w:b/>
          <w:szCs w:val="20"/>
        </w:rPr>
        <w:t xml:space="preserve"> Registration</w:t>
      </w:r>
    </w:p>
    <w:p w:rsidR="00D830E9" w:rsidRPr="00C646EC" w:rsidRDefault="00D830E9" w:rsidP="00D830E9">
      <w:pPr>
        <w:tabs>
          <w:tab w:val="left" w:pos="540"/>
          <w:tab w:val="left" w:pos="900"/>
        </w:tabs>
        <w:jc w:val="both"/>
        <w:rPr>
          <w:rFonts w:cs="Times New Roman"/>
          <w:b/>
          <w:sz w:val="20"/>
          <w:szCs w:val="20"/>
        </w:rPr>
      </w:pPr>
    </w:p>
    <w:tbl>
      <w:tblPr>
        <w:tblW w:w="0" w:type="auto"/>
        <w:tblInd w:w="288" w:type="dxa"/>
        <w:tblLook w:val="0000" w:firstRow="0" w:lastRow="0" w:firstColumn="0" w:lastColumn="0" w:noHBand="0" w:noVBand="0"/>
      </w:tblPr>
      <w:tblGrid>
        <w:gridCol w:w="8820"/>
      </w:tblGrid>
      <w:tr w:rsidR="00D830E9" w:rsidRPr="00C646EC" w:rsidTr="00E2533C">
        <w:trPr>
          <w:cantSplit/>
        </w:trPr>
        <w:tc>
          <w:tcPr>
            <w:tcW w:w="8820"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b/>
                <w:bCs/>
                <w:sz w:val="20"/>
                <w:szCs w:val="20"/>
              </w:rPr>
              <w:t>University Registration</w:t>
            </w:r>
            <w:r w:rsidRPr="00C646EC">
              <w:rPr>
                <w:rFonts w:cs="Times New Roman"/>
                <w:sz w:val="20"/>
                <w:szCs w:val="20"/>
              </w:rPr>
              <w:t>: Every student admitted into the University shall be required to register on payment of the prescribed fees within the stipulated time.</w:t>
            </w:r>
          </w:p>
          <w:p w:rsidR="00D830E9" w:rsidRPr="00C646EC" w:rsidRDefault="00D830E9" w:rsidP="00E2533C">
            <w:pPr>
              <w:tabs>
                <w:tab w:val="left" w:pos="540"/>
                <w:tab w:val="left" w:pos="900"/>
              </w:tabs>
              <w:jc w:val="both"/>
              <w:rPr>
                <w:rFonts w:cs="Times New Roman"/>
                <w:b/>
                <w:sz w:val="20"/>
                <w:szCs w:val="20"/>
              </w:rPr>
            </w:pPr>
          </w:p>
        </w:tc>
      </w:tr>
    </w:tbl>
    <w:p w:rsidR="00D830E9" w:rsidRPr="00C646EC" w:rsidRDefault="00D830E9" w:rsidP="00D830E9">
      <w:pPr>
        <w:tabs>
          <w:tab w:val="left" w:pos="540"/>
          <w:tab w:val="left" w:pos="900"/>
        </w:tabs>
        <w:jc w:val="both"/>
        <w:rPr>
          <w:rFonts w:cs="Times New Roman"/>
          <w:b/>
          <w:sz w:val="20"/>
          <w:szCs w:val="20"/>
        </w:rPr>
      </w:pPr>
      <w:r w:rsidRPr="00C646EC">
        <w:rPr>
          <w:rFonts w:cs="Times New Roman"/>
          <w:b/>
          <w:sz w:val="20"/>
          <w:szCs w:val="20"/>
        </w:rPr>
        <w:t>12</w:t>
      </w:r>
      <w:r w:rsidRPr="00C646EC">
        <w:rPr>
          <w:rFonts w:cs="Times New Roman"/>
          <w:b/>
          <w:szCs w:val="20"/>
        </w:rPr>
        <w:t>.Change of Department</w:t>
      </w:r>
    </w:p>
    <w:tbl>
      <w:tblPr>
        <w:tblW w:w="0" w:type="auto"/>
        <w:tblInd w:w="558" w:type="dxa"/>
        <w:tblLook w:val="0000" w:firstRow="0" w:lastRow="0" w:firstColumn="0" w:lastColumn="0" w:noHBand="0" w:noVBand="0"/>
      </w:tblPr>
      <w:tblGrid>
        <w:gridCol w:w="8417"/>
      </w:tblGrid>
      <w:tr w:rsidR="00D830E9" w:rsidRPr="00C646EC" w:rsidTr="00E2533C">
        <w:trPr>
          <w:cantSplit/>
        </w:trPr>
        <w:tc>
          <w:tcPr>
            <w:tcW w:w="8417" w:type="dxa"/>
          </w:tcPr>
          <w:p w:rsidR="00D830E9" w:rsidRPr="00C646EC" w:rsidRDefault="00D830E9" w:rsidP="00E2533C">
            <w:pPr>
              <w:tabs>
                <w:tab w:val="left" w:pos="540"/>
                <w:tab w:val="left" w:pos="900"/>
              </w:tabs>
              <w:jc w:val="both"/>
              <w:rPr>
                <w:rFonts w:cs="Times New Roman"/>
                <w:b/>
                <w:sz w:val="20"/>
                <w:szCs w:val="20"/>
              </w:rPr>
            </w:pPr>
            <w:r w:rsidRPr="00C646EC">
              <w:rPr>
                <w:rFonts w:cs="Times New Roman"/>
                <w:sz w:val="20"/>
                <w:szCs w:val="20"/>
              </w:rPr>
              <w:t xml:space="preserve">Change of department is not allowed in general. However, under very special circumstances if a student wants to change a subject of study in First Year, prayer may only be considered by </w:t>
            </w:r>
            <w:r w:rsidRPr="00C646EC">
              <w:rPr>
                <w:rFonts w:cs="Times New Roman"/>
                <w:b/>
                <w:bCs/>
                <w:sz w:val="20"/>
                <w:szCs w:val="20"/>
              </w:rPr>
              <w:t xml:space="preserve">the Principal </w:t>
            </w:r>
            <w:r w:rsidRPr="00C646EC">
              <w:rPr>
                <w:rFonts w:cs="Times New Roman"/>
                <w:sz w:val="20"/>
                <w:szCs w:val="20"/>
              </w:rPr>
              <w:t>after getting opinions from the Dean of the faculty of Engineering. No change will be allowed in Second Year, Third Year and Fourth Year.</w:t>
            </w:r>
          </w:p>
        </w:tc>
      </w:tr>
    </w:tbl>
    <w:p w:rsidR="00D830E9" w:rsidRPr="00C646EC" w:rsidRDefault="00D830E9" w:rsidP="00D830E9">
      <w:pPr>
        <w:tabs>
          <w:tab w:val="left" w:pos="540"/>
          <w:tab w:val="left" w:pos="900"/>
        </w:tabs>
        <w:ind w:hanging="900"/>
        <w:jc w:val="both"/>
        <w:rPr>
          <w:rFonts w:cs="Times New Roman"/>
          <w:b/>
          <w:sz w:val="20"/>
          <w:szCs w:val="20"/>
        </w:rPr>
      </w:pPr>
      <w:r w:rsidRPr="00C646EC">
        <w:rPr>
          <w:rFonts w:cs="Times New Roman"/>
          <w:b/>
          <w:bCs/>
          <w:sz w:val="20"/>
          <w:szCs w:val="20"/>
        </w:rPr>
        <w:t>13.</w:t>
      </w:r>
      <w:r w:rsidRPr="00C646EC">
        <w:rPr>
          <w:rFonts w:cs="Times New Roman"/>
          <w:b/>
          <w:sz w:val="20"/>
          <w:szCs w:val="20"/>
        </w:rPr>
        <w:t xml:space="preserve"> </w:t>
      </w:r>
      <w:r w:rsidRPr="00C646EC">
        <w:rPr>
          <w:rFonts w:cs="Times New Roman"/>
          <w:b/>
          <w:szCs w:val="20"/>
        </w:rPr>
        <w:t>Attendance</w:t>
      </w:r>
    </w:p>
    <w:tbl>
      <w:tblPr>
        <w:tblW w:w="0" w:type="auto"/>
        <w:tblInd w:w="288" w:type="dxa"/>
        <w:tblLook w:val="0000" w:firstRow="0" w:lastRow="0" w:firstColumn="0" w:lastColumn="0" w:noHBand="0" w:noVBand="0"/>
      </w:tblPr>
      <w:tblGrid>
        <w:gridCol w:w="446"/>
        <w:gridCol w:w="8320"/>
      </w:tblGrid>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13.1</w:t>
            </w:r>
          </w:p>
        </w:tc>
        <w:tc>
          <w:tcPr>
            <w:tcW w:w="8323"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In order to be eligible for appearing, as a regular candidate, at the semester final examinations, a student shall be required to have attended at least </w:t>
            </w:r>
            <w:r w:rsidRPr="00C646EC">
              <w:rPr>
                <w:rFonts w:cs="Times New Roman"/>
                <w:bCs/>
                <w:sz w:val="20"/>
                <w:szCs w:val="20"/>
              </w:rPr>
              <w:t>75%</w:t>
            </w:r>
            <w:r w:rsidRPr="00C646EC">
              <w:rPr>
                <w:rFonts w:cs="Times New Roman"/>
                <w:b/>
                <w:bCs/>
                <w:sz w:val="20"/>
                <w:szCs w:val="20"/>
              </w:rPr>
              <w:t xml:space="preserve"> </w:t>
            </w:r>
            <w:r w:rsidRPr="00C646EC">
              <w:rPr>
                <w:rFonts w:cs="Times New Roman"/>
                <w:sz w:val="20"/>
                <w:szCs w:val="20"/>
              </w:rPr>
              <w:t>of the total number of periods of lectures/tutorials/laboratory classes held during the semester. The laboratory courses mean all laboratory/project/fieldwork/in-plant training and any other similar courses.</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lastRenderedPageBreak/>
              <w:t>13.2</w:t>
            </w:r>
          </w:p>
        </w:tc>
        <w:tc>
          <w:tcPr>
            <w:tcW w:w="8323"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A student whose attendance falls short </w:t>
            </w:r>
            <w:r w:rsidRPr="00C646EC">
              <w:rPr>
                <w:rFonts w:cs="Times New Roman"/>
                <w:bCs/>
                <w:sz w:val="20"/>
                <w:szCs w:val="20"/>
              </w:rPr>
              <w:t>of 75% but not a below 60%</w:t>
            </w:r>
            <w:r w:rsidRPr="00C646EC">
              <w:rPr>
                <w:rFonts w:cs="Times New Roman"/>
                <w:sz w:val="20"/>
                <w:szCs w:val="20"/>
              </w:rPr>
              <w:t xml:space="preserve"> as mentioned above may be allowed to appear at the semester final examinations as </w:t>
            </w:r>
            <w:r w:rsidRPr="00C646EC">
              <w:rPr>
                <w:rFonts w:cs="Times New Roman"/>
                <w:b/>
                <w:sz w:val="20"/>
                <w:szCs w:val="20"/>
              </w:rPr>
              <w:t>non-collegiate</w:t>
            </w:r>
            <w:r w:rsidRPr="00C646EC">
              <w:rPr>
                <w:rFonts w:cs="Times New Roman"/>
                <w:sz w:val="20"/>
                <w:szCs w:val="20"/>
              </w:rPr>
              <w:t xml:space="preserve"> student. A student, appearing at the examination under the benefit of this provision shall have to pay, in addition to the regular fees, the requisite fine prescribed by the syndicate for the purpose.</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13.3</w:t>
            </w:r>
          </w:p>
        </w:tc>
        <w:tc>
          <w:tcPr>
            <w:tcW w:w="8323"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Students having </w:t>
            </w:r>
            <w:r w:rsidRPr="00C646EC">
              <w:rPr>
                <w:rFonts w:cs="Times New Roman"/>
                <w:b/>
                <w:sz w:val="20"/>
                <w:szCs w:val="20"/>
              </w:rPr>
              <w:t xml:space="preserve">less than 60% attendance </w:t>
            </w:r>
            <w:r w:rsidRPr="00C646EC">
              <w:rPr>
                <w:rFonts w:cs="Times New Roman"/>
                <w:sz w:val="20"/>
                <w:szCs w:val="20"/>
              </w:rPr>
              <w:t xml:space="preserve">in lecture/tutorial/ laboratory </w:t>
            </w:r>
            <w:r w:rsidRPr="00C646EC">
              <w:rPr>
                <w:rFonts w:cs="Times New Roman"/>
                <w:b/>
                <w:sz w:val="20"/>
                <w:szCs w:val="20"/>
              </w:rPr>
              <w:t xml:space="preserve">will not be allowed to sit </w:t>
            </w:r>
            <w:r w:rsidRPr="00C646EC">
              <w:rPr>
                <w:rFonts w:cs="Times New Roman"/>
                <w:sz w:val="20"/>
                <w:szCs w:val="20"/>
              </w:rPr>
              <w:t>at the final examinations of the</w:t>
            </w:r>
            <w:r w:rsidRPr="00C646EC">
              <w:rPr>
                <w:rFonts w:cs="Times New Roman"/>
                <w:b/>
                <w:sz w:val="20"/>
                <w:szCs w:val="20"/>
              </w:rPr>
              <w:t xml:space="preserve"> </w:t>
            </w:r>
            <w:r w:rsidRPr="00C646EC">
              <w:rPr>
                <w:rFonts w:cs="Times New Roman"/>
                <w:sz w:val="20"/>
                <w:szCs w:val="20"/>
              </w:rPr>
              <w:t>semester.</w:t>
            </w:r>
          </w:p>
        </w:tc>
      </w:tr>
      <w:tr w:rsidR="00D830E9" w:rsidRPr="00C646EC" w:rsidTr="00E2533C">
        <w:trPr>
          <w:trHeight w:val="1754"/>
        </w:trPr>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13.4</w:t>
            </w:r>
          </w:p>
          <w:p w:rsidR="00D830E9" w:rsidRPr="00C646EC" w:rsidRDefault="00D830E9" w:rsidP="00E2533C">
            <w:pPr>
              <w:rPr>
                <w:rFonts w:cs="Times New Roman"/>
                <w:sz w:val="20"/>
                <w:szCs w:val="20"/>
              </w:rPr>
            </w:pPr>
          </w:p>
          <w:p w:rsidR="00D830E9" w:rsidRPr="00C646EC" w:rsidRDefault="00D830E9" w:rsidP="00E2533C">
            <w:pPr>
              <w:rPr>
                <w:rFonts w:cs="Times New Roman"/>
                <w:sz w:val="20"/>
                <w:szCs w:val="20"/>
              </w:rPr>
            </w:pPr>
          </w:p>
          <w:p w:rsidR="00D830E9" w:rsidRPr="00C646EC" w:rsidRDefault="00D830E9" w:rsidP="00E2533C">
            <w:pPr>
              <w:rPr>
                <w:rFonts w:cs="Times New Roman"/>
                <w:sz w:val="20"/>
                <w:szCs w:val="20"/>
              </w:rPr>
            </w:pPr>
          </w:p>
          <w:p w:rsidR="00D830E9" w:rsidRPr="00C646EC" w:rsidRDefault="00D830E9" w:rsidP="00E2533C">
            <w:pPr>
              <w:rPr>
                <w:rFonts w:cs="Times New Roman"/>
                <w:sz w:val="20"/>
                <w:szCs w:val="20"/>
              </w:rPr>
            </w:pPr>
          </w:p>
          <w:p w:rsidR="00D830E9" w:rsidRPr="00C646EC" w:rsidRDefault="00D830E9" w:rsidP="00E2533C">
            <w:pPr>
              <w:rPr>
                <w:rFonts w:cs="Times New Roman"/>
                <w:sz w:val="20"/>
                <w:szCs w:val="20"/>
              </w:rPr>
            </w:pPr>
          </w:p>
        </w:tc>
        <w:tc>
          <w:tcPr>
            <w:tcW w:w="8323"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sz w:val="20"/>
                <w:szCs w:val="20"/>
              </w:rPr>
              <w:t>An attendance report of the students shall be prepared by the concerned course teacher for his/her Class. The class attendance report will be handed over to the</w:t>
            </w:r>
            <w:r w:rsidRPr="00C646EC">
              <w:rPr>
                <w:rFonts w:cs="Times New Roman"/>
                <w:b/>
                <w:sz w:val="20"/>
                <w:szCs w:val="20"/>
              </w:rPr>
              <w:t xml:space="preserve"> Chairman of concerned department</w:t>
            </w:r>
            <w:r w:rsidRPr="00C646EC">
              <w:rPr>
                <w:rFonts w:cs="Times New Roman"/>
                <w:sz w:val="20"/>
                <w:szCs w:val="20"/>
              </w:rPr>
              <w:t xml:space="preserve"> within two days of the </w:t>
            </w:r>
            <w:r w:rsidRPr="00C646EC">
              <w:rPr>
                <w:rFonts w:cs="Times New Roman"/>
                <w:bCs/>
                <w:sz w:val="20"/>
                <w:szCs w:val="20"/>
              </w:rPr>
              <w:t>last class of the course and will be preserved as examination record to the examination committee</w:t>
            </w:r>
            <w:r w:rsidRPr="00C646EC">
              <w:rPr>
                <w:rFonts w:cs="Times New Roman"/>
                <w:sz w:val="20"/>
                <w:szCs w:val="20"/>
              </w:rPr>
              <w:t xml:space="preserve">. </w:t>
            </w:r>
            <w:r w:rsidRPr="00C646EC">
              <w:rPr>
                <w:rFonts w:cs="Times New Roman"/>
                <w:bCs/>
                <w:sz w:val="20"/>
                <w:szCs w:val="20"/>
              </w:rPr>
              <w:t>Awarded marks for class attendance of the students will be posted in the prescribed marks sheet. Class attendance will be recorded electronically in every class and finally be handed over to the chairman of the department and will be preserved as examination record to the examination committee.</w:t>
            </w:r>
          </w:p>
        </w:tc>
      </w:tr>
    </w:tbl>
    <w:p w:rsidR="00D830E9" w:rsidRPr="00C646EC" w:rsidRDefault="00D830E9" w:rsidP="00D830E9">
      <w:pPr>
        <w:tabs>
          <w:tab w:val="left" w:pos="540"/>
          <w:tab w:val="left" w:pos="1080"/>
        </w:tabs>
        <w:jc w:val="both"/>
        <w:rPr>
          <w:rFonts w:cs="Times New Roman"/>
          <w:b/>
          <w:bCs/>
          <w:sz w:val="20"/>
          <w:szCs w:val="20"/>
        </w:rPr>
      </w:pPr>
      <w:r w:rsidRPr="00C646EC">
        <w:rPr>
          <w:rFonts w:cs="Times New Roman"/>
          <w:b/>
          <w:sz w:val="20"/>
          <w:szCs w:val="20"/>
        </w:rPr>
        <w:t>14. Grading System</w:t>
      </w:r>
    </w:p>
    <w:tbl>
      <w:tblPr>
        <w:tblW w:w="8957" w:type="dxa"/>
        <w:tblInd w:w="288" w:type="dxa"/>
        <w:tblLook w:val="0000" w:firstRow="0" w:lastRow="0" w:firstColumn="0" w:lastColumn="0" w:noHBand="0" w:noVBand="0"/>
      </w:tblPr>
      <w:tblGrid>
        <w:gridCol w:w="566"/>
        <w:gridCol w:w="8391"/>
      </w:tblGrid>
      <w:tr w:rsidR="00D830E9" w:rsidRPr="00C646EC" w:rsidTr="00E2533C">
        <w:trPr>
          <w:trHeight w:val="350"/>
        </w:trPr>
        <w:tc>
          <w:tcPr>
            <w:tcW w:w="566"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14.1</w:t>
            </w:r>
          </w:p>
        </w:tc>
        <w:tc>
          <w:tcPr>
            <w:tcW w:w="8391" w:type="dxa"/>
            <w:shd w:val="clear" w:color="auto" w:fill="auto"/>
            <w:tcMar>
              <w:left w:w="14" w:type="dxa"/>
              <w:right w:w="14" w:type="dxa"/>
            </w:tcMar>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The letter grade system for assessing the performance of the students shall be as follows:</w:t>
            </w:r>
          </w:p>
        </w:tc>
      </w:tr>
      <w:tr w:rsidR="00D830E9" w:rsidRPr="00C646EC" w:rsidTr="00E2533C">
        <w:trPr>
          <w:trHeight w:val="2780"/>
        </w:trPr>
        <w:tc>
          <w:tcPr>
            <w:tcW w:w="566" w:type="dxa"/>
            <w:shd w:val="clear" w:color="auto" w:fill="auto"/>
          </w:tcPr>
          <w:p w:rsidR="00D830E9" w:rsidRPr="00C646EC" w:rsidRDefault="00D830E9" w:rsidP="00E2533C">
            <w:pPr>
              <w:tabs>
                <w:tab w:val="left" w:pos="540"/>
                <w:tab w:val="left" w:pos="900"/>
              </w:tabs>
              <w:jc w:val="both"/>
              <w:rPr>
                <w:rFonts w:cs="Times New Roman"/>
                <w:bCs/>
                <w:sz w:val="20"/>
                <w:szCs w:val="20"/>
              </w:rPr>
            </w:pPr>
          </w:p>
        </w:tc>
        <w:tc>
          <w:tcPr>
            <w:tcW w:w="8391" w:type="dxa"/>
            <w:shd w:val="clear" w:color="auto" w:fill="auto"/>
            <w:tcMar>
              <w:left w:w="14" w:type="dxa"/>
              <w:right w:w="14" w:type="dxa"/>
            </w:tcMar>
          </w:tcPr>
          <w:tbl>
            <w:tblPr>
              <w:tblpPr w:leftFromText="180" w:rightFromText="180" w:vertAnchor="text" w:horzAnchor="margin" w:tblpX="535" w:tblpY="-3435"/>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710"/>
              <w:gridCol w:w="1710"/>
            </w:tblGrid>
            <w:tr w:rsidR="00D830E9" w:rsidRPr="00C646EC" w:rsidTr="00E2533C">
              <w:tc>
                <w:tcPr>
                  <w:tcW w:w="3240" w:type="dxa"/>
                </w:tcPr>
                <w:p w:rsidR="00D830E9" w:rsidRPr="00C646EC" w:rsidRDefault="00D830E9" w:rsidP="00E2533C">
                  <w:pPr>
                    <w:tabs>
                      <w:tab w:val="left" w:pos="540"/>
                      <w:tab w:val="left" w:pos="1080"/>
                    </w:tabs>
                    <w:jc w:val="center"/>
                    <w:rPr>
                      <w:rFonts w:cs="Times New Roman"/>
                      <w:bCs/>
                      <w:sz w:val="20"/>
                      <w:szCs w:val="20"/>
                    </w:rPr>
                  </w:pPr>
                  <w:r w:rsidRPr="00C646EC">
                    <w:rPr>
                      <w:rFonts w:cs="Times New Roman"/>
                      <w:bCs/>
                      <w:sz w:val="20"/>
                      <w:szCs w:val="20"/>
                    </w:rPr>
                    <w:t>Marks*</w:t>
                  </w:r>
                </w:p>
              </w:tc>
              <w:tc>
                <w:tcPr>
                  <w:tcW w:w="1710" w:type="dxa"/>
                </w:tcPr>
                <w:p w:rsidR="00D830E9" w:rsidRPr="00C646EC" w:rsidRDefault="00D830E9" w:rsidP="00E2533C">
                  <w:pPr>
                    <w:tabs>
                      <w:tab w:val="left" w:pos="540"/>
                      <w:tab w:val="left" w:pos="1080"/>
                    </w:tabs>
                    <w:jc w:val="center"/>
                    <w:rPr>
                      <w:rFonts w:cs="Times New Roman"/>
                      <w:bCs/>
                      <w:sz w:val="20"/>
                      <w:szCs w:val="20"/>
                    </w:rPr>
                  </w:pPr>
                  <w:r w:rsidRPr="00C646EC">
                    <w:rPr>
                      <w:rFonts w:cs="Times New Roman"/>
                      <w:bCs/>
                      <w:sz w:val="20"/>
                      <w:szCs w:val="20"/>
                    </w:rPr>
                    <w:t>Letter Grade (LG)</w:t>
                  </w:r>
                </w:p>
              </w:tc>
              <w:tc>
                <w:tcPr>
                  <w:tcW w:w="1710" w:type="dxa"/>
                </w:tcPr>
                <w:p w:rsidR="00D830E9" w:rsidRPr="00C646EC" w:rsidRDefault="00D830E9" w:rsidP="00E2533C">
                  <w:pPr>
                    <w:tabs>
                      <w:tab w:val="left" w:pos="540"/>
                      <w:tab w:val="left" w:pos="1080"/>
                    </w:tabs>
                    <w:jc w:val="center"/>
                    <w:rPr>
                      <w:rFonts w:cs="Times New Roman"/>
                      <w:bCs/>
                      <w:sz w:val="20"/>
                      <w:szCs w:val="20"/>
                    </w:rPr>
                  </w:pPr>
                  <w:r w:rsidRPr="00C646EC">
                    <w:rPr>
                      <w:rFonts w:cs="Times New Roman"/>
                      <w:bCs/>
                      <w:sz w:val="20"/>
                      <w:szCs w:val="20"/>
                    </w:rPr>
                    <w:t>Grade Point (GP)</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80% and above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A+</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4.0</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75% to less than 80%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A</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3.75</w:t>
                  </w:r>
                </w:p>
              </w:tc>
            </w:tr>
            <w:tr w:rsidR="00D830E9" w:rsidRPr="00C646EC" w:rsidTr="00E2533C">
              <w:trPr>
                <w:trHeight w:val="87"/>
              </w:trPr>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70% to less than 75%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A-</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3.5</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65% to less than 70%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B+</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3.25</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60% to less than 65%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B</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3.0</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55% to less than 60%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B-</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2.75</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50% to less than 55%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C+</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2.5</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45% to less than 50%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C</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2.25</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40% to less than 45%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D</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2.0</w:t>
                  </w:r>
                </w:p>
              </w:tc>
            </w:tr>
            <w:tr w:rsidR="00D830E9" w:rsidRPr="00C646EC" w:rsidTr="00E2533C">
              <w:tc>
                <w:tcPr>
                  <w:tcW w:w="3240" w:type="dxa"/>
                </w:tcPr>
                <w:p w:rsidR="00D830E9" w:rsidRPr="00C646EC" w:rsidRDefault="00D830E9" w:rsidP="00E2533C">
                  <w:pPr>
                    <w:tabs>
                      <w:tab w:val="left" w:pos="540"/>
                      <w:tab w:val="left" w:pos="1080"/>
                    </w:tabs>
                    <w:rPr>
                      <w:rFonts w:cs="Times New Roman"/>
                      <w:sz w:val="20"/>
                      <w:szCs w:val="20"/>
                    </w:rPr>
                  </w:pPr>
                  <w:r w:rsidRPr="00C646EC">
                    <w:rPr>
                      <w:rFonts w:cs="Times New Roman"/>
                      <w:sz w:val="20"/>
                      <w:szCs w:val="20"/>
                    </w:rPr>
                    <w:t xml:space="preserve">  less than 40%             </w:t>
                  </w:r>
                </w:p>
              </w:tc>
              <w:tc>
                <w:tcPr>
                  <w:tcW w:w="1710" w:type="dxa"/>
                </w:tcPr>
                <w:p w:rsidR="00D830E9" w:rsidRPr="00C646EC" w:rsidRDefault="00D830E9" w:rsidP="00E2533C">
                  <w:pPr>
                    <w:tabs>
                      <w:tab w:val="left" w:pos="540"/>
                      <w:tab w:val="left" w:pos="1080"/>
                    </w:tabs>
                    <w:ind w:hanging="432"/>
                    <w:jc w:val="center"/>
                    <w:rPr>
                      <w:rFonts w:cs="Times New Roman"/>
                      <w:sz w:val="20"/>
                      <w:szCs w:val="20"/>
                    </w:rPr>
                  </w:pPr>
                  <w:r w:rsidRPr="00C646EC">
                    <w:rPr>
                      <w:rFonts w:cs="Times New Roman"/>
                      <w:sz w:val="20"/>
                      <w:szCs w:val="20"/>
                    </w:rPr>
                    <w:t>F</w:t>
                  </w:r>
                </w:p>
              </w:tc>
              <w:tc>
                <w:tcPr>
                  <w:tcW w:w="1710" w:type="dxa"/>
                </w:tcPr>
                <w:p w:rsidR="00D830E9" w:rsidRPr="00C646EC" w:rsidRDefault="00D830E9" w:rsidP="00E2533C">
                  <w:pPr>
                    <w:tabs>
                      <w:tab w:val="left" w:pos="540"/>
                      <w:tab w:val="left" w:pos="1080"/>
                    </w:tabs>
                    <w:ind w:hanging="450"/>
                    <w:jc w:val="center"/>
                    <w:rPr>
                      <w:rFonts w:cs="Times New Roman"/>
                      <w:sz w:val="20"/>
                      <w:szCs w:val="20"/>
                    </w:rPr>
                  </w:pPr>
                  <w:r w:rsidRPr="00C646EC">
                    <w:rPr>
                      <w:rFonts w:cs="Times New Roman"/>
                      <w:sz w:val="20"/>
                      <w:szCs w:val="20"/>
                    </w:rPr>
                    <w:t>0.0</w:t>
                  </w:r>
                </w:p>
              </w:tc>
            </w:tr>
          </w:tbl>
          <w:p w:rsidR="00D830E9" w:rsidRPr="00C646EC" w:rsidRDefault="00D830E9" w:rsidP="00E2533C">
            <w:pPr>
              <w:tabs>
                <w:tab w:val="left" w:pos="540"/>
                <w:tab w:val="left" w:pos="1080"/>
              </w:tabs>
              <w:jc w:val="both"/>
              <w:rPr>
                <w:rFonts w:cs="Times New Roman"/>
                <w:sz w:val="20"/>
                <w:szCs w:val="20"/>
              </w:rPr>
            </w:pPr>
          </w:p>
        </w:tc>
      </w:tr>
      <w:tr w:rsidR="00D830E9" w:rsidRPr="00C646EC" w:rsidTr="00E2533C">
        <w:tc>
          <w:tcPr>
            <w:tcW w:w="566"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br w:type="page"/>
            </w:r>
          </w:p>
          <w:p w:rsidR="00D830E9" w:rsidRPr="00C646EC" w:rsidRDefault="00D830E9" w:rsidP="00E2533C">
            <w:pPr>
              <w:tabs>
                <w:tab w:val="left" w:pos="540"/>
                <w:tab w:val="left" w:pos="900"/>
              </w:tabs>
              <w:jc w:val="both"/>
              <w:rPr>
                <w:rFonts w:cs="Times New Roman"/>
                <w:bCs/>
                <w:color w:val="000000"/>
                <w:sz w:val="20"/>
                <w:szCs w:val="20"/>
              </w:rPr>
            </w:pPr>
          </w:p>
          <w:p w:rsidR="00D830E9" w:rsidRPr="00C646EC" w:rsidRDefault="00D830E9" w:rsidP="00E2533C">
            <w:pPr>
              <w:tabs>
                <w:tab w:val="left" w:pos="540"/>
                <w:tab w:val="left" w:pos="900"/>
              </w:tabs>
              <w:jc w:val="both"/>
              <w:rPr>
                <w:rFonts w:cs="Times New Roman"/>
                <w:bCs/>
                <w:color w:val="000000"/>
                <w:sz w:val="20"/>
                <w:szCs w:val="20"/>
              </w:rPr>
            </w:pPr>
          </w:p>
          <w:p w:rsidR="00D830E9" w:rsidRPr="00C646EC" w:rsidRDefault="00D830E9" w:rsidP="00E2533C">
            <w:pPr>
              <w:tabs>
                <w:tab w:val="left" w:pos="540"/>
                <w:tab w:val="left" w:pos="900"/>
              </w:tabs>
              <w:jc w:val="both"/>
              <w:rPr>
                <w:rFonts w:cs="Times New Roman"/>
                <w:bCs/>
                <w:color w:val="000000"/>
                <w:sz w:val="20"/>
                <w:szCs w:val="20"/>
              </w:rPr>
            </w:pPr>
            <w:r w:rsidRPr="00C646EC">
              <w:rPr>
                <w:rFonts w:cs="Times New Roman"/>
                <w:bCs/>
                <w:color w:val="000000"/>
                <w:sz w:val="20"/>
                <w:szCs w:val="20"/>
              </w:rPr>
              <w:t>14.2</w:t>
            </w:r>
          </w:p>
        </w:tc>
        <w:tc>
          <w:tcPr>
            <w:tcW w:w="8391"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*The total marks of each theoretical/laboratory/project courses shall be rounded up to second place of decimal for LG and GP calculation, for example 60.542 marks shall be rounded up to 60.55.</w:t>
            </w:r>
          </w:p>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 xml:space="preserve"> </w:t>
            </w:r>
          </w:p>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A</w:t>
            </w:r>
            <w:r w:rsidRPr="00C646EC">
              <w:rPr>
                <w:rFonts w:cs="Times New Roman"/>
                <w:b/>
                <w:bCs/>
                <w:sz w:val="20"/>
                <w:szCs w:val="20"/>
              </w:rPr>
              <w:t xml:space="preserve"> Semester Grade Point Average (SGPA)</w:t>
            </w:r>
            <w:r w:rsidRPr="00C646EC">
              <w:rPr>
                <w:rFonts w:cs="Times New Roman"/>
                <w:sz w:val="20"/>
                <w:szCs w:val="20"/>
              </w:rPr>
              <w:t xml:space="preserve"> shall be calculated for each semester as follows: </w:t>
            </w:r>
          </w:p>
          <w:p w:rsidR="00D830E9" w:rsidRPr="00C646EC" w:rsidRDefault="00D830E9" w:rsidP="00E2533C">
            <w:pPr>
              <w:tabs>
                <w:tab w:val="left" w:pos="540"/>
                <w:tab w:val="left" w:pos="1080"/>
              </w:tabs>
              <w:jc w:val="center"/>
              <w:rPr>
                <w:rFonts w:cs="Times New Roman"/>
                <w:sz w:val="20"/>
                <w:szCs w:val="20"/>
              </w:rPr>
            </w:pPr>
            <w:r w:rsidRPr="00C646EC">
              <w:rPr>
                <w:rFonts w:cs="Times New Roman"/>
                <w:position w:val="-60"/>
                <w:sz w:val="20"/>
                <w:szCs w:val="20"/>
              </w:rPr>
              <w:object w:dxaOrig="178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60pt" o:ole="">
                  <v:imagedata r:id="rId11" o:title=""/>
                </v:shape>
                <o:OLEObject Type="Embed" ProgID="Equation.3" ShapeID="_x0000_i1025" DrawAspect="Content" ObjectID="_1768736286" r:id="rId12"/>
              </w:object>
            </w:r>
            <w:r w:rsidRPr="00C646EC">
              <w:rPr>
                <w:rFonts w:cs="Times New Roman"/>
                <w:sz w:val="20"/>
                <w:szCs w:val="20"/>
              </w:rPr>
              <w:t xml:space="preserve">                       (i)</w:t>
            </w:r>
          </w:p>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where, n is the number of courses offered during the semester, C</w:t>
            </w:r>
            <w:r w:rsidRPr="00C646EC">
              <w:rPr>
                <w:rFonts w:cs="Times New Roman"/>
                <w:sz w:val="20"/>
                <w:szCs w:val="20"/>
                <w:vertAlign w:val="subscript"/>
              </w:rPr>
              <w:t>i</w:t>
            </w:r>
            <w:r w:rsidRPr="00C646EC">
              <w:rPr>
                <w:rFonts w:cs="Times New Roman"/>
                <w:sz w:val="20"/>
                <w:szCs w:val="20"/>
              </w:rPr>
              <w:t xml:space="preserve"> is the number of credits allotted to a particular course and G</w:t>
            </w:r>
            <w:r w:rsidRPr="00C646EC">
              <w:rPr>
                <w:rFonts w:cs="Times New Roman"/>
                <w:sz w:val="20"/>
                <w:szCs w:val="20"/>
                <w:vertAlign w:val="subscript"/>
              </w:rPr>
              <w:t>i</w:t>
            </w:r>
            <w:r w:rsidRPr="00C646EC">
              <w:rPr>
                <w:rFonts w:cs="Times New Roman"/>
                <w:sz w:val="20"/>
                <w:szCs w:val="20"/>
              </w:rPr>
              <w:t xml:space="preserve"> is the </w:t>
            </w:r>
            <w:r w:rsidRPr="00C646EC">
              <w:rPr>
                <w:rFonts w:cs="Times New Roman"/>
                <w:color w:val="000000"/>
                <w:sz w:val="20"/>
                <w:szCs w:val="20"/>
              </w:rPr>
              <w:t>grade point earned</w:t>
            </w:r>
            <w:r w:rsidRPr="00C646EC">
              <w:rPr>
                <w:rFonts w:cs="Times New Roman"/>
                <w:sz w:val="20"/>
                <w:szCs w:val="20"/>
              </w:rPr>
              <w:t xml:space="preserve"> for that course.</w:t>
            </w:r>
          </w:p>
          <w:p w:rsidR="00D830E9" w:rsidRPr="00C646EC" w:rsidRDefault="00D830E9" w:rsidP="00E2533C">
            <w:pPr>
              <w:tabs>
                <w:tab w:val="left" w:pos="540"/>
                <w:tab w:val="left" w:pos="1080"/>
              </w:tabs>
              <w:jc w:val="both"/>
              <w:rPr>
                <w:rFonts w:cs="Times New Roman"/>
                <w:sz w:val="20"/>
                <w:szCs w:val="20"/>
              </w:rPr>
            </w:pPr>
          </w:p>
        </w:tc>
      </w:tr>
      <w:tr w:rsidR="00D830E9" w:rsidRPr="00C646EC" w:rsidTr="00E2533C">
        <w:tc>
          <w:tcPr>
            <w:tcW w:w="566" w:type="dxa"/>
            <w:shd w:val="clear" w:color="auto" w:fill="auto"/>
          </w:tcPr>
          <w:p w:rsidR="00D830E9" w:rsidRPr="00C646EC" w:rsidRDefault="00D830E9" w:rsidP="00E2533C">
            <w:pPr>
              <w:tabs>
                <w:tab w:val="left" w:pos="540"/>
                <w:tab w:val="left" w:pos="900"/>
              </w:tabs>
              <w:jc w:val="both"/>
              <w:rPr>
                <w:rFonts w:cs="Times New Roman"/>
                <w:bCs/>
                <w:color w:val="000000"/>
                <w:sz w:val="20"/>
                <w:szCs w:val="20"/>
              </w:rPr>
            </w:pPr>
            <w:r w:rsidRPr="00C646EC">
              <w:rPr>
                <w:rFonts w:cs="Times New Roman"/>
                <w:bCs/>
                <w:color w:val="000000"/>
                <w:sz w:val="20"/>
                <w:szCs w:val="20"/>
              </w:rPr>
              <w:t>14.3</w:t>
            </w:r>
          </w:p>
        </w:tc>
        <w:tc>
          <w:tcPr>
            <w:tcW w:w="8391"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 xml:space="preserve">A </w:t>
            </w:r>
            <w:r w:rsidRPr="00C646EC">
              <w:rPr>
                <w:rFonts w:cs="Times New Roman"/>
                <w:b/>
                <w:bCs/>
                <w:sz w:val="20"/>
                <w:szCs w:val="20"/>
              </w:rPr>
              <w:t>Yearly</w:t>
            </w:r>
            <w:r w:rsidRPr="00C646EC">
              <w:rPr>
                <w:rFonts w:cs="Times New Roman"/>
                <w:sz w:val="20"/>
                <w:szCs w:val="20"/>
              </w:rPr>
              <w:t xml:space="preserve"> </w:t>
            </w:r>
            <w:r w:rsidRPr="00C646EC">
              <w:rPr>
                <w:rFonts w:cs="Times New Roman"/>
                <w:b/>
                <w:sz w:val="20"/>
                <w:szCs w:val="20"/>
              </w:rPr>
              <w:t>Grade Point Average (YGPA</w:t>
            </w:r>
            <w:r w:rsidRPr="00C646EC">
              <w:rPr>
                <w:rFonts w:cs="Times New Roman"/>
                <w:sz w:val="20"/>
                <w:szCs w:val="20"/>
              </w:rPr>
              <w:t xml:space="preserve">) shall be calculated for each academic year as follows: </w:t>
            </w:r>
          </w:p>
          <w:p w:rsidR="00D830E9" w:rsidRPr="00C646EC" w:rsidRDefault="00D830E9" w:rsidP="00E2533C">
            <w:pPr>
              <w:tabs>
                <w:tab w:val="left" w:pos="540"/>
                <w:tab w:val="left" w:pos="1080"/>
              </w:tabs>
              <w:jc w:val="center"/>
              <w:rPr>
                <w:rFonts w:cs="Times New Roman"/>
                <w:sz w:val="20"/>
                <w:szCs w:val="20"/>
              </w:rPr>
            </w:pPr>
            <w:r w:rsidRPr="00C646EC">
              <w:rPr>
                <w:rFonts w:cs="Times New Roman"/>
                <w:position w:val="-64"/>
                <w:sz w:val="20"/>
                <w:szCs w:val="20"/>
              </w:rPr>
              <w:object w:dxaOrig="1880" w:dyaOrig="1400">
                <v:shape id="_x0000_i1026" type="#_x0000_t75" style="width:84.75pt;height:63pt" o:ole="">
                  <v:imagedata r:id="rId13" o:title=""/>
                </v:shape>
                <o:OLEObject Type="Embed" ProgID="Equation.3" ShapeID="_x0000_i1026" DrawAspect="Content" ObjectID="_1768736287" r:id="rId14"/>
              </w:object>
            </w:r>
            <w:r w:rsidRPr="00C646EC">
              <w:rPr>
                <w:rFonts w:cs="Times New Roman"/>
                <w:sz w:val="20"/>
                <w:szCs w:val="20"/>
              </w:rPr>
              <w:t xml:space="preserve">                         (ii)</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where 2 is the number of semesters, C</w:t>
            </w:r>
            <w:r w:rsidRPr="00C646EC">
              <w:rPr>
                <w:rFonts w:cs="Times New Roman"/>
                <w:position w:val="-8"/>
                <w:sz w:val="20"/>
                <w:szCs w:val="20"/>
              </w:rPr>
              <w:object w:dxaOrig="120" w:dyaOrig="220">
                <v:shape id="_x0000_i1027" type="#_x0000_t75" style="width:6pt;height:11.25pt" o:ole="">
                  <v:imagedata r:id="rId15" o:title=""/>
                </v:shape>
                <o:OLEObject Type="Embed" ProgID="Equation.3" ShapeID="_x0000_i1027" DrawAspect="Content" ObjectID="_1768736288" r:id="rId16"/>
              </w:object>
            </w:r>
            <w:r w:rsidRPr="00C646EC">
              <w:rPr>
                <w:rFonts w:cs="Times New Roman"/>
                <w:sz w:val="20"/>
                <w:szCs w:val="20"/>
              </w:rPr>
              <w:t xml:space="preserve">  is the number of credits allotted to a semester and G</w:t>
            </w:r>
            <w:r w:rsidRPr="00C646EC">
              <w:rPr>
                <w:rFonts w:cs="Times New Roman"/>
                <w:position w:val="-8"/>
                <w:sz w:val="20"/>
                <w:szCs w:val="20"/>
              </w:rPr>
              <w:object w:dxaOrig="120" w:dyaOrig="220">
                <v:shape id="_x0000_i1028" type="#_x0000_t75" style="width:6pt;height:11.25pt" o:ole="">
                  <v:imagedata r:id="rId15" o:title=""/>
                </v:shape>
                <o:OLEObject Type="Embed" ProgID="Equation.3" ShapeID="_x0000_i1028" DrawAspect="Content" ObjectID="_1768736289" r:id="rId17"/>
              </w:object>
            </w:r>
            <w:r w:rsidRPr="00C646EC">
              <w:rPr>
                <w:rFonts w:cs="Times New Roman"/>
                <w:sz w:val="20"/>
                <w:szCs w:val="20"/>
              </w:rPr>
              <w:t xml:space="preserve"> is the S</w:t>
            </w:r>
            <w:r w:rsidRPr="00C646EC">
              <w:rPr>
                <w:rFonts w:cs="Times New Roman"/>
                <w:color w:val="000000"/>
                <w:sz w:val="20"/>
                <w:szCs w:val="20"/>
              </w:rPr>
              <w:t>GPA earned</w:t>
            </w:r>
            <w:r w:rsidRPr="00C646EC">
              <w:rPr>
                <w:rFonts w:cs="Times New Roman"/>
                <w:sz w:val="20"/>
                <w:szCs w:val="20"/>
              </w:rPr>
              <w:t xml:space="preserve"> for that semester.</w:t>
            </w:r>
          </w:p>
          <w:p w:rsidR="00D830E9" w:rsidRPr="00C646EC" w:rsidRDefault="00D830E9" w:rsidP="00E2533C">
            <w:pPr>
              <w:tabs>
                <w:tab w:val="left" w:pos="540"/>
                <w:tab w:val="left" w:pos="900"/>
              </w:tabs>
              <w:jc w:val="both"/>
              <w:rPr>
                <w:rFonts w:cs="Times New Roman"/>
                <w:sz w:val="20"/>
                <w:szCs w:val="20"/>
              </w:rPr>
            </w:pPr>
          </w:p>
        </w:tc>
      </w:tr>
      <w:tr w:rsidR="00D830E9" w:rsidRPr="00C646EC" w:rsidTr="00E2533C">
        <w:tc>
          <w:tcPr>
            <w:tcW w:w="566" w:type="dxa"/>
            <w:shd w:val="clear" w:color="auto" w:fill="auto"/>
          </w:tcPr>
          <w:p w:rsidR="00D830E9" w:rsidRPr="00C646EC" w:rsidRDefault="00D830E9" w:rsidP="00E2533C">
            <w:pPr>
              <w:tabs>
                <w:tab w:val="left" w:pos="540"/>
                <w:tab w:val="left" w:pos="900"/>
              </w:tabs>
              <w:jc w:val="both"/>
              <w:rPr>
                <w:rFonts w:cs="Times New Roman"/>
                <w:bCs/>
                <w:color w:val="000000"/>
                <w:sz w:val="20"/>
                <w:szCs w:val="20"/>
              </w:rPr>
            </w:pPr>
            <w:r w:rsidRPr="00C646EC">
              <w:rPr>
                <w:rFonts w:cs="Times New Roman"/>
                <w:bCs/>
                <w:color w:val="000000"/>
                <w:sz w:val="20"/>
                <w:szCs w:val="20"/>
              </w:rPr>
              <w:t>14.4</w:t>
            </w:r>
          </w:p>
        </w:tc>
        <w:tc>
          <w:tcPr>
            <w:tcW w:w="8391"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sz w:val="20"/>
                <w:szCs w:val="20"/>
              </w:rPr>
              <w:t xml:space="preserve">The </w:t>
            </w:r>
            <w:r w:rsidRPr="00C646EC">
              <w:rPr>
                <w:rFonts w:cs="Times New Roman"/>
                <w:b/>
                <w:bCs/>
                <w:sz w:val="20"/>
                <w:szCs w:val="20"/>
              </w:rPr>
              <w:t>Cumulative Grade Point Average (CGPA)</w:t>
            </w:r>
            <w:r w:rsidRPr="00C646EC">
              <w:rPr>
                <w:rFonts w:cs="Times New Roman"/>
                <w:sz w:val="20"/>
                <w:szCs w:val="20"/>
              </w:rPr>
              <w:t xml:space="preserve"> gives the cumulative performance of the students from the 1</w:t>
            </w:r>
            <w:r w:rsidRPr="00C646EC">
              <w:rPr>
                <w:rFonts w:cs="Times New Roman"/>
                <w:sz w:val="20"/>
                <w:szCs w:val="20"/>
                <w:vertAlign w:val="superscript"/>
              </w:rPr>
              <w:t>st</w:t>
            </w:r>
            <w:r w:rsidRPr="00C646EC">
              <w:rPr>
                <w:rFonts w:cs="Times New Roman"/>
                <w:sz w:val="20"/>
                <w:szCs w:val="20"/>
              </w:rPr>
              <w:t xml:space="preserve"> year up to the end of the year to which it refers, and will be calculated as follows:</w:t>
            </w:r>
          </w:p>
          <w:p w:rsidR="00D830E9" w:rsidRPr="00C646EC" w:rsidRDefault="00D830E9" w:rsidP="00E2533C">
            <w:pPr>
              <w:tabs>
                <w:tab w:val="left" w:pos="540"/>
                <w:tab w:val="left" w:pos="1080"/>
              </w:tabs>
              <w:jc w:val="center"/>
              <w:rPr>
                <w:rFonts w:cs="Times New Roman"/>
                <w:sz w:val="20"/>
                <w:szCs w:val="20"/>
              </w:rPr>
            </w:pPr>
            <w:r w:rsidRPr="00C646EC">
              <w:rPr>
                <w:rFonts w:cs="Times New Roman"/>
                <w:sz w:val="20"/>
                <w:szCs w:val="20"/>
              </w:rPr>
              <w:t xml:space="preserve">     </w:t>
            </w:r>
            <w:r w:rsidRPr="00C646EC">
              <w:rPr>
                <w:rFonts w:cs="Times New Roman"/>
                <w:position w:val="-60"/>
                <w:sz w:val="20"/>
                <w:szCs w:val="20"/>
              </w:rPr>
              <w:object w:dxaOrig="1900" w:dyaOrig="1320">
                <v:shape id="_x0000_i1029" type="#_x0000_t75" style="width:88.5pt;height:60.75pt" o:ole="">
                  <v:imagedata r:id="rId18" o:title=""/>
                </v:shape>
                <o:OLEObject Type="Embed" ProgID="Equation.3" ShapeID="_x0000_i1029" DrawAspect="Content" ObjectID="_1768736290" r:id="rId19"/>
              </w:object>
            </w:r>
            <w:r w:rsidRPr="00C646EC">
              <w:rPr>
                <w:rFonts w:cs="Times New Roman"/>
                <w:sz w:val="20"/>
                <w:szCs w:val="20"/>
              </w:rPr>
              <w:t xml:space="preserve">                               (iii)</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where, m is the total number of years being considered, C</w:t>
            </w:r>
            <w:r w:rsidRPr="00C646EC">
              <w:rPr>
                <w:rFonts w:cs="Times New Roman"/>
                <w:sz w:val="20"/>
                <w:szCs w:val="20"/>
                <w:vertAlign w:val="subscript"/>
              </w:rPr>
              <w:t>k</w:t>
            </w:r>
            <w:r w:rsidRPr="00C646EC">
              <w:rPr>
                <w:rFonts w:cs="Times New Roman"/>
                <w:sz w:val="20"/>
                <w:szCs w:val="20"/>
              </w:rPr>
              <w:t xml:space="preserve"> is the total number of credits registered during a year and G</w:t>
            </w:r>
            <w:r w:rsidRPr="00C646EC">
              <w:rPr>
                <w:rFonts w:cs="Times New Roman"/>
                <w:sz w:val="20"/>
                <w:szCs w:val="20"/>
                <w:vertAlign w:val="subscript"/>
              </w:rPr>
              <w:t>k</w:t>
            </w:r>
            <w:r w:rsidRPr="00C646EC">
              <w:rPr>
                <w:rFonts w:cs="Times New Roman"/>
                <w:sz w:val="20"/>
                <w:szCs w:val="20"/>
              </w:rPr>
              <w:t xml:space="preserve"> is the </w:t>
            </w:r>
            <w:r w:rsidRPr="00C646EC">
              <w:rPr>
                <w:rFonts w:cs="Times New Roman"/>
                <w:color w:val="000000"/>
                <w:sz w:val="20"/>
                <w:szCs w:val="20"/>
              </w:rPr>
              <w:t xml:space="preserve">YGPA </w:t>
            </w:r>
            <w:r w:rsidRPr="00C646EC">
              <w:rPr>
                <w:rFonts w:cs="Times New Roman"/>
                <w:sz w:val="20"/>
                <w:szCs w:val="20"/>
              </w:rPr>
              <w:t>of that particular year.</w:t>
            </w:r>
          </w:p>
          <w:p w:rsidR="00D830E9" w:rsidRPr="00C646EC" w:rsidRDefault="00D830E9" w:rsidP="00E2533C">
            <w:pPr>
              <w:tabs>
                <w:tab w:val="left" w:pos="540"/>
                <w:tab w:val="left" w:pos="900"/>
              </w:tabs>
              <w:jc w:val="both"/>
              <w:rPr>
                <w:rFonts w:cs="Times New Roman"/>
                <w:sz w:val="20"/>
                <w:szCs w:val="20"/>
              </w:rPr>
            </w:pPr>
          </w:p>
        </w:tc>
      </w:tr>
      <w:tr w:rsidR="00D830E9" w:rsidRPr="00C646EC" w:rsidTr="00E2533C">
        <w:trPr>
          <w:trHeight w:val="549"/>
        </w:trPr>
        <w:tc>
          <w:tcPr>
            <w:tcW w:w="566"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lastRenderedPageBreak/>
              <w:t>14.5</w:t>
            </w:r>
          </w:p>
        </w:tc>
        <w:tc>
          <w:tcPr>
            <w:tcW w:w="8391" w:type="dxa"/>
            <w:shd w:val="clear" w:color="auto" w:fill="auto"/>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Both SGPA and YGPA will be rounded off to the third place of decimal for reporting. For instance, SGPA=3.2149 shall be rounded off as SGPA=3.214, similarly YGPA=3.2108 shall be rounded off as SGPA=3.210. The CGPA will be rounded up to the second place of decimal for result. For instance, CGPA=3.485 shall be rounded up as CGPA=3.49, similarly CGPA=3.354 shall be rounded off as CGPA=3.35.</w:t>
            </w:r>
          </w:p>
        </w:tc>
      </w:tr>
      <w:tr w:rsidR="00D830E9" w:rsidRPr="00C646EC" w:rsidTr="00E2533C">
        <w:trPr>
          <w:trHeight w:val="720"/>
        </w:trPr>
        <w:tc>
          <w:tcPr>
            <w:tcW w:w="566" w:type="dxa"/>
            <w:shd w:val="clear" w:color="auto" w:fill="auto"/>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14.6</w:t>
            </w:r>
          </w:p>
        </w:tc>
        <w:tc>
          <w:tcPr>
            <w:tcW w:w="8391" w:type="dxa"/>
            <w:shd w:val="clear" w:color="auto" w:fill="auto"/>
          </w:tcPr>
          <w:p w:rsidR="00D830E9" w:rsidRPr="00C646EC" w:rsidRDefault="00D830E9" w:rsidP="00E2533C">
            <w:pPr>
              <w:tabs>
                <w:tab w:val="left" w:pos="540"/>
                <w:tab w:val="left" w:pos="1080"/>
              </w:tabs>
              <w:jc w:val="both"/>
              <w:rPr>
                <w:rFonts w:cs="Times New Roman"/>
                <w:sz w:val="20"/>
                <w:szCs w:val="20"/>
              </w:rPr>
            </w:pPr>
            <w:r w:rsidRPr="00C646EC">
              <w:rPr>
                <w:rFonts w:cs="Times New Roman"/>
                <w:b/>
                <w:bCs/>
                <w:sz w:val="20"/>
                <w:szCs w:val="20"/>
              </w:rPr>
              <w:t xml:space="preserve"> Earned Credit:</w:t>
            </w:r>
            <w:r w:rsidRPr="00C646EC">
              <w:rPr>
                <w:rFonts w:cs="Times New Roman"/>
                <w:bCs/>
                <w:sz w:val="20"/>
                <w:szCs w:val="20"/>
              </w:rPr>
              <w:t xml:space="preserve"> The minimum passing grade will be ‘D’ in each course. Any course in which a student obtains ‘F’ grade will not be counted towards his/her earned credit.</w:t>
            </w:r>
          </w:p>
        </w:tc>
      </w:tr>
    </w:tbl>
    <w:p w:rsidR="00D830E9" w:rsidRPr="00C646EC" w:rsidRDefault="00D830E9" w:rsidP="00D830E9">
      <w:pPr>
        <w:tabs>
          <w:tab w:val="left" w:pos="540"/>
          <w:tab w:val="left" w:pos="1080"/>
        </w:tabs>
        <w:jc w:val="both"/>
        <w:rPr>
          <w:rFonts w:cs="Times New Roman"/>
          <w:b/>
          <w:sz w:val="20"/>
          <w:szCs w:val="20"/>
        </w:rPr>
      </w:pPr>
      <w:r w:rsidRPr="00C646EC">
        <w:rPr>
          <w:rFonts w:cs="Times New Roman"/>
          <w:b/>
          <w:sz w:val="20"/>
          <w:szCs w:val="20"/>
        </w:rPr>
        <w:t xml:space="preserve">15. </w:t>
      </w:r>
      <w:r w:rsidRPr="00C646EC">
        <w:rPr>
          <w:rFonts w:cs="Times New Roman"/>
          <w:b/>
          <w:szCs w:val="20"/>
        </w:rPr>
        <w:t>Conducting Examination and Rules for Promotion</w:t>
      </w:r>
    </w:p>
    <w:tbl>
      <w:tblPr>
        <w:tblW w:w="9180" w:type="dxa"/>
        <w:tblInd w:w="288" w:type="dxa"/>
        <w:tblLayout w:type="fixed"/>
        <w:tblLook w:val="0000" w:firstRow="0" w:lastRow="0" w:firstColumn="0" w:lastColumn="0" w:noHBand="0" w:noVBand="0"/>
      </w:tblPr>
      <w:tblGrid>
        <w:gridCol w:w="446"/>
        <w:gridCol w:w="8734"/>
      </w:tblGrid>
      <w:tr w:rsidR="00D830E9" w:rsidRPr="00C646EC" w:rsidTr="00E2533C">
        <w:trPr>
          <w:trHeight w:val="243"/>
        </w:trPr>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15.1</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academic year shall be divided into two semesters each having duration of </w:t>
            </w:r>
            <w:r w:rsidRPr="00C646EC">
              <w:rPr>
                <w:rFonts w:cs="Times New Roman"/>
                <w:b/>
                <w:bCs/>
                <w:iCs/>
                <w:sz w:val="20"/>
                <w:szCs w:val="20"/>
              </w:rPr>
              <w:t>14</w:t>
            </w:r>
            <w:r w:rsidRPr="00C646EC">
              <w:rPr>
                <w:rFonts w:cs="Times New Roman"/>
                <w:sz w:val="20"/>
                <w:szCs w:val="20"/>
              </w:rPr>
              <w:t xml:space="preserve"> teaching weeks.</w:t>
            </w:r>
          </w:p>
        </w:tc>
      </w:tr>
      <w:tr w:rsidR="00D830E9" w:rsidRPr="00C646EC" w:rsidTr="00E2533C">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15.2</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There shall be final examinations conducted by the </w:t>
            </w:r>
            <w:r w:rsidRPr="00C646EC">
              <w:rPr>
                <w:rFonts w:cs="Times New Roman"/>
                <w:color w:val="000000"/>
                <w:sz w:val="20"/>
                <w:szCs w:val="20"/>
              </w:rPr>
              <w:t xml:space="preserve">concerned </w:t>
            </w:r>
            <w:r w:rsidRPr="00C646EC">
              <w:rPr>
                <w:rFonts w:cs="Times New Roman"/>
                <w:sz w:val="20"/>
                <w:szCs w:val="20"/>
              </w:rPr>
              <w:t>Examination Committee of the Departments at the end of each semester.</w:t>
            </w:r>
          </w:p>
        </w:tc>
      </w:tr>
      <w:tr w:rsidR="00D830E9" w:rsidRPr="00C646EC" w:rsidTr="00E2533C">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15.3</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results shall be finalized at the end of each semester of the academic year. </w:t>
            </w:r>
          </w:p>
        </w:tc>
      </w:tr>
      <w:tr w:rsidR="00D830E9" w:rsidRPr="00C646EC" w:rsidTr="00E2533C">
        <w:tc>
          <w:tcPr>
            <w:tcW w:w="446" w:type="dxa"/>
            <w:tcMar>
              <w:left w:w="14" w:type="dxa"/>
              <w:right w:w="14" w:type="dxa"/>
            </w:tcMar>
          </w:tcPr>
          <w:p w:rsidR="00D830E9" w:rsidRPr="00C646EC" w:rsidRDefault="00D830E9" w:rsidP="00E2533C">
            <w:pPr>
              <w:tabs>
                <w:tab w:val="left" w:pos="412"/>
                <w:tab w:val="left" w:pos="900"/>
              </w:tabs>
              <w:jc w:val="both"/>
              <w:rPr>
                <w:rFonts w:cs="Times New Roman"/>
                <w:bCs/>
                <w:sz w:val="20"/>
                <w:szCs w:val="20"/>
              </w:rPr>
            </w:pPr>
            <w:r w:rsidRPr="00C646EC">
              <w:rPr>
                <w:rFonts w:cs="Times New Roman"/>
                <w:bCs/>
                <w:sz w:val="20"/>
                <w:szCs w:val="20"/>
              </w:rPr>
              <w:t>15.4</w:t>
            </w:r>
          </w:p>
          <w:p w:rsidR="00D830E9" w:rsidRPr="00C646EC" w:rsidRDefault="00D830E9" w:rsidP="00E2533C">
            <w:pPr>
              <w:rPr>
                <w:rFonts w:cs="Times New Roman"/>
                <w:sz w:val="20"/>
                <w:szCs w:val="20"/>
              </w:rPr>
            </w:pPr>
          </w:p>
          <w:p w:rsidR="00D830E9" w:rsidRPr="00C646EC" w:rsidRDefault="00D830E9" w:rsidP="00E2533C">
            <w:pPr>
              <w:rPr>
                <w:rFonts w:cs="Times New Roman"/>
                <w:sz w:val="20"/>
                <w:szCs w:val="20"/>
              </w:rPr>
            </w:pPr>
          </w:p>
          <w:p w:rsidR="00D830E9" w:rsidRPr="00C646EC" w:rsidRDefault="00D830E9" w:rsidP="00E2533C">
            <w:pPr>
              <w:rPr>
                <w:rFonts w:cs="Times New Roman"/>
                <w:sz w:val="20"/>
                <w:szCs w:val="20"/>
              </w:rPr>
            </w:pPr>
          </w:p>
        </w:tc>
        <w:tc>
          <w:tcPr>
            <w:tcW w:w="8734" w:type="dxa"/>
            <w:tcMar>
              <w:left w:w="14" w:type="dxa"/>
              <w:right w:w="14" w:type="dxa"/>
            </w:tcMar>
          </w:tcPr>
          <w:p w:rsidR="00D830E9" w:rsidRPr="00C646EC" w:rsidRDefault="00D830E9" w:rsidP="00E2533C">
            <w:pPr>
              <w:tabs>
                <w:tab w:val="left" w:pos="412"/>
                <w:tab w:val="left" w:pos="900"/>
              </w:tabs>
              <w:jc w:val="both"/>
              <w:rPr>
                <w:rFonts w:cs="Times New Roman"/>
                <w:b/>
                <w:color w:val="000000"/>
                <w:sz w:val="20"/>
                <w:szCs w:val="20"/>
              </w:rPr>
            </w:pPr>
            <w:r w:rsidRPr="00C646EC">
              <w:rPr>
                <w:rFonts w:cs="Times New Roman"/>
                <w:b/>
                <w:color w:val="000000"/>
                <w:sz w:val="20"/>
                <w:szCs w:val="20"/>
              </w:rPr>
              <w:t xml:space="preserve">Promotion to higher class: </w:t>
            </w:r>
            <w:r w:rsidRPr="00C646EC">
              <w:rPr>
                <w:rFonts w:cs="Times New Roman"/>
                <w:bCs/>
                <w:color w:val="000000"/>
                <w:sz w:val="20"/>
                <w:szCs w:val="20"/>
              </w:rPr>
              <w:t>In order to be promoted to higher class a student must obtain the following requirements:</w:t>
            </w:r>
            <w:r w:rsidRPr="00C646EC">
              <w:rPr>
                <w:rFonts w:cs="Times New Roman"/>
                <w:b/>
                <w:color w:val="000000"/>
                <w:sz w:val="20"/>
                <w:szCs w:val="20"/>
              </w:rPr>
              <w:t xml:space="preserve"> </w:t>
            </w:r>
          </w:p>
          <w:p w:rsidR="00D830E9" w:rsidRPr="00C646EC" w:rsidRDefault="00D830E9" w:rsidP="00CB1944">
            <w:pPr>
              <w:numPr>
                <w:ilvl w:val="0"/>
                <w:numId w:val="48"/>
              </w:numPr>
              <w:tabs>
                <w:tab w:val="left" w:pos="412"/>
                <w:tab w:val="left" w:pos="900"/>
              </w:tabs>
              <w:ind w:left="0" w:hanging="1094"/>
              <w:jc w:val="both"/>
              <w:rPr>
                <w:rFonts w:cs="Times New Roman"/>
                <w:color w:val="000000"/>
                <w:sz w:val="20"/>
                <w:szCs w:val="20"/>
              </w:rPr>
            </w:pPr>
            <w:r w:rsidRPr="00C646EC">
              <w:rPr>
                <w:rFonts w:cs="Times New Roman"/>
                <w:color w:val="000000"/>
                <w:sz w:val="20"/>
                <w:szCs w:val="20"/>
              </w:rPr>
              <w:t>First Year: YGPA</w:t>
            </w:r>
            <m:oMath>
              <m:r>
                <w:rPr>
                  <w:rFonts w:ascii="Cambria Math" w:hAnsi="Cambria Math" w:cs="Times New Roman"/>
                  <w:sz w:val="20"/>
                  <w:szCs w:val="20"/>
                </w:rPr>
                <m:t xml:space="preserve"> ≥ </m:t>
              </m:r>
            </m:oMath>
            <w:r w:rsidRPr="00C646EC">
              <w:rPr>
                <w:rFonts w:cs="Times New Roman"/>
                <w:color w:val="000000"/>
                <w:sz w:val="20"/>
                <w:szCs w:val="20"/>
              </w:rPr>
              <w:t>2.00</w:t>
            </w:r>
          </w:p>
          <w:p w:rsidR="00D830E9" w:rsidRPr="00C646EC" w:rsidRDefault="00D830E9" w:rsidP="00CB1944">
            <w:pPr>
              <w:numPr>
                <w:ilvl w:val="0"/>
                <w:numId w:val="48"/>
              </w:numPr>
              <w:tabs>
                <w:tab w:val="left" w:pos="412"/>
                <w:tab w:val="left" w:pos="900"/>
              </w:tabs>
              <w:ind w:left="0" w:hanging="1094"/>
              <w:jc w:val="both"/>
              <w:rPr>
                <w:rFonts w:cs="Times New Roman"/>
                <w:color w:val="000000"/>
                <w:sz w:val="20"/>
                <w:szCs w:val="20"/>
              </w:rPr>
            </w:pPr>
            <w:r w:rsidRPr="00C646EC">
              <w:rPr>
                <w:rFonts w:cs="Times New Roman"/>
                <w:color w:val="000000"/>
                <w:sz w:val="20"/>
                <w:szCs w:val="20"/>
              </w:rPr>
              <w:t>Second Year: YGPA</w:t>
            </w:r>
            <m:oMath>
              <m:r>
                <w:rPr>
                  <w:rFonts w:ascii="Cambria Math" w:hAnsi="Cambria Math" w:cs="Times New Roman"/>
                  <w:sz w:val="20"/>
                  <w:szCs w:val="20"/>
                </w:rPr>
                <m:t xml:space="preserve"> ≥ </m:t>
              </m:r>
            </m:oMath>
            <w:r w:rsidRPr="00C646EC">
              <w:rPr>
                <w:rFonts w:cs="Times New Roman"/>
                <w:color w:val="000000"/>
                <w:sz w:val="20"/>
                <w:szCs w:val="20"/>
              </w:rPr>
              <w:t>2.25</w:t>
            </w:r>
          </w:p>
          <w:p w:rsidR="00D830E9" w:rsidRPr="00C646EC" w:rsidRDefault="00D830E9" w:rsidP="00CB1944">
            <w:pPr>
              <w:numPr>
                <w:ilvl w:val="0"/>
                <w:numId w:val="48"/>
              </w:numPr>
              <w:tabs>
                <w:tab w:val="left" w:pos="412"/>
                <w:tab w:val="left" w:pos="900"/>
              </w:tabs>
              <w:ind w:left="0" w:hanging="1094"/>
              <w:jc w:val="both"/>
              <w:rPr>
                <w:rFonts w:cs="Times New Roman"/>
                <w:color w:val="000000"/>
                <w:sz w:val="20"/>
                <w:szCs w:val="20"/>
              </w:rPr>
            </w:pPr>
            <w:r w:rsidRPr="00C646EC">
              <w:rPr>
                <w:rFonts w:cs="Times New Roman"/>
                <w:color w:val="000000"/>
                <w:sz w:val="20"/>
                <w:szCs w:val="20"/>
              </w:rPr>
              <w:t>Third Year: minimum YGPA</w:t>
            </w:r>
            <m:oMath>
              <m:r>
                <w:rPr>
                  <w:rFonts w:ascii="Cambria Math" w:hAnsi="Cambria Math" w:cs="Times New Roman"/>
                  <w:sz w:val="20"/>
                  <w:szCs w:val="20"/>
                </w:rPr>
                <m:t xml:space="preserve"> ≥</m:t>
              </m:r>
            </m:oMath>
            <w:r w:rsidRPr="00C646EC">
              <w:rPr>
                <w:rFonts w:cs="Times New Roman"/>
                <w:color w:val="000000"/>
                <w:sz w:val="20"/>
                <w:szCs w:val="20"/>
              </w:rPr>
              <w:t xml:space="preserve"> 2.50</w:t>
            </w:r>
          </w:p>
          <w:p w:rsidR="00D830E9" w:rsidRPr="00C646EC" w:rsidRDefault="00D830E9" w:rsidP="00CB1944">
            <w:pPr>
              <w:numPr>
                <w:ilvl w:val="0"/>
                <w:numId w:val="48"/>
              </w:numPr>
              <w:tabs>
                <w:tab w:val="left" w:pos="412"/>
                <w:tab w:val="left" w:pos="900"/>
              </w:tabs>
              <w:ind w:left="0" w:hanging="1094"/>
              <w:jc w:val="both"/>
              <w:rPr>
                <w:rFonts w:cs="Times New Roman"/>
                <w:color w:val="000000"/>
                <w:sz w:val="20"/>
                <w:szCs w:val="20"/>
              </w:rPr>
            </w:pPr>
            <w:r w:rsidRPr="00C646EC">
              <w:rPr>
                <w:rFonts w:cs="Times New Roman"/>
                <w:color w:val="000000"/>
                <w:sz w:val="20"/>
                <w:szCs w:val="20"/>
              </w:rPr>
              <w:t>Minimum grade point of laboratory course/project/fieldwork/in-plant training/viva-voce etc. is 2.0.</w:t>
            </w:r>
          </w:p>
          <w:p w:rsidR="00D830E9" w:rsidRPr="00C646EC" w:rsidRDefault="00D830E9" w:rsidP="00CB1944">
            <w:pPr>
              <w:numPr>
                <w:ilvl w:val="0"/>
                <w:numId w:val="48"/>
              </w:numPr>
              <w:tabs>
                <w:tab w:val="left" w:pos="412"/>
                <w:tab w:val="left" w:pos="900"/>
              </w:tabs>
              <w:ind w:left="0" w:hanging="1094"/>
              <w:jc w:val="both"/>
              <w:rPr>
                <w:rFonts w:cs="Times New Roman"/>
                <w:color w:val="000000"/>
                <w:sz w:val="20"/>
                <w:szCs w:val="20"/>
              </w:rPr>
            </w:pPr>
            <w:r w:rsidRPr="00C646EC">
              <w:rPr>
                <w:rFonts w:cs="Times New Roman"/>
                <w:color w:val="000000"/>
                <w:sz w:val="20"/>
                <w:szCs w:val="20"/>
              </w:rPr>
              <w:t>A maximum of 8 credits can be relaxed in theoretical courses to be promoted to the next year.</w:t>
            </w:r>
          </w:p>
          <w:p w:rsidR="00D830E9" w:rsidRPr="00C646EC" w:rsidRDefault="00D830E9" w:rsidP="00E2533C">
            <w:pPr>
              <w:tabs>
                <w:tab w:val="left" w:pos="412"/>
                <w:tab w:val="left" w:pos="900"/>
              </w:tabs>
              <w:jc w:val="both"/>
              <w:rPr>
                <w:rFonts w:cs="Times New Roman"/>
                <w:color w:val="000000"/>
                <w:sz w:val="20"/>
                <w:szCs w:val="20"/>
              </w:rPr>
            </w:pPr>
          </w:p>
        </w:tc>
      </w:tr>
      <w:tr w:rsidR="00D830E9" w:rsidRPr="00C646EC" w:rsidTr="00E2533C">
        <w:trPr>
          <w:trHeight w:val="2988"/>
        </w:trPr>
        <w:tc>
          <w:tcPr>
            <w:tcW w:w="446" w:type="dxa"/>
            <w:tcMar>
              <w:left w:w="14" w:type="dxa"/>
              <w:right w:w="14" w:type="dxa"/>
            </w:tcMar>
          </w:tcPr>
          <w:p w:rsidR="00D830E9" w:rsidRPr="00C646EC" w:rsidRDefault="00D830E9" w:rsidP="00E2533C">
            <w:pPr>
              <w:tabs>
                <w:tab w:val="left" w:pos="412"/>
                <w:tab w:val="left" w:pos="900"/>
              </w:tabs>
              <w:jc w:val="both"/>
              <w:rPr>
                <w:rFonts w:cs="Times New Roman"/>
                <w:bCs/>
                <w:sz w:val="20"/>
                <w:szCs w:val="20"/>
              </w:rPr>
            </w:pPr>
            <w:r w:rsidRPr="00C646EC">
              <w:rPr>
                <w:rFonts w:cs="Times New Roman"/>
                <w:bCs/>
                <w:sz w:val="20"/>
                <w:szCs w:val="20"/>
              </w:rPr>
              <w:t>15.5</w:t>
            </w:r>
          </w:p>
        </w:tc>
        <w:tc>
          <w:tcPr>
            <w:tcW w:w="8734" w:type="dxa"/>
            <w:tcMar>
              <w:left w:w="14" w:type="dxa"/>
              <w:right w:w="14" w:type="dxa"/>
            </w:tcMar>
          </w:tcPr>
          <w:p w:rsidR="00D830E9" w:rsidRPr="00C646EC" w:rsidRDefault="00D830E9" w:rsidP="00E2533C">
            <w:pPr>
              <w:tabs>
                <w:tab w:val="left" w:pos="412"/>
                <w:tab w:val="left" w:pos="900"/>
              </w:tabs>
              <w:jc w:val="both"/>
              <w:rPr>
                <w:rFonts w:cs="Times New Roman"/>
                <w:bCs/>
                <w:szCs w:val="20"/>
              </w:rPr>
            </w:pPr>
            <w:r w:rsidRPr="00C646EC">
              <w:rPr>
                <w:rFonts w:cs="Times New Roman"/>
                <w:b/>
                <w:szCs w:val="20"/>
              </w:rPr>
              <w:t>Course Improvement</w:t>
            </w:r>
            <w:r w:rsidRPr="00C646EC">
              <w:rPr>
                <w:rFonts w:cs="Times New Roman"/>
                <w:szCs w:val="20"/>
              </w:rPr>
              <w:t>:</w:t>
            </w:r>
            <w:r w:rsidRPr="00C646EC">
              <w:rPr>
                <w:rFonts w:cs="Times New Roman"/>
                <w:bCs/>
                <w:szCs w:val="20"/>
              </w:rPr>
              <w:t xml:space="preserve"> </w:t>
            </w:r>
          </w:p>
          <w:p w:rsidR="00D830E9" w:rsidRPr="00C646EC" w:rsidRDefault="00D830E9" w:rsidP="00CB1944">
            <w:pPr>
              <w:numPr>
                <w:ilvl w:val="0"/>
                <w:numId w:val="47"/>
              </w:numPr>
              <w:tabs>
                <w:tab w:val="left" w:pos="342"/>
                <w:tab w:val="left" w:pos="900"/>
              </w:tabs>
              <w:ind w:left="0" w:hanging="360"/>
              <w:jc w:val="both"/>
              <w:rPr>
                <w:rFonts w:cs="Times New Roman"/>
                <w:sz w:val="20"/>
                <w:szCs w:val="20"/>
              </w:rPr>
            </w:pPr>
            <w:r w:rsidRPr="00C646EC">
              <w:rPr>
                <w:rFonts w:cs="Times New Roman"/>
                <w:bCs/>
                <w:sz w:val="20"/>
                <w:szCs w:val="20"/>
              </w:rPr>
              <w:t xml:space="preserve">A promoted student only be allowed to appear </w:t>
            </w:r>
            <w:r w:rsidRPr="00C646EC">
              <w:rPr>
                <w:rFonts w:cs="Times New Roman"/>
                <w:b/>
                <w:bCs/>
                <w:sz w:val="20"/>
                <w:szCs w:val="20"/>
              </w:rPr>
              <w:t>in the theoretical</w:t>
            </w:r>
            <w:r w:rsidRPr="00C646EC">
              <w:rPr>
                <w:rFonts w:cs="Times New Roman"/>
                <w:bCs/>
                <w:sz w:val="20"/>
                <w:szCs w:val="20"/>
              </w:rPr>
              <w:t xml:space="preserve"> course improvement examination in the immediate next academic year for one time in order to improve a maximum of 6 credits (two theoretical courses). To clear F grade the candidate will be allowed to appear in the examination for maximum of two times in the immediate consecutive similar semesters.</w:t>
            </w:r>
            <w:r w:rsidRPr="00C646EC">
              <w:rPr>
                <w:rFonts w:cs="Times New Roman"/>
                <w:sz w:val="20"/>
                <w:szCs w:val="20"/>
              </w:rPr>
              <w:t xml:space="preserve"> In such case, the student has to give his/her choice of course/courses for course improvement in writing. In the case of student’s failure to improve his/her course grade at the course improvement examination, the previous grade shall remain valid. This will be applicable up to third year second semester.</w:t>
            </w:r>
          </w:p>
          <w:p w:rsidR="00D830E9" w:rsidRPr="00C646EC" w:rsidRDefault="00D830E9" w:rsidP="00CB1944">
            <w:pPr>
              <w:numPr>
                <w:ilvl w:val="0"/>
                <w:numId w:val="47"/>
              </w:numPr>
              <w:tabs>
                <w:tab w:val="left" w:pos="342"/>
                <w:tab w:val="left" w:pos="900"/>
              </w:tabs>
              <w:ind w:left="0" w:hanging="360"/>
              <w:rPr>
                <w:rFonts w:cs="Times New Roman"/>
                <w:sz w:val="20"/>
                <w:szCs w:val="20"/>
              </w:rPr>
            </w:pPr>
            <w:r w:rsidRPr="00C646EC">
              <w:rPr>
                <w:rFonts w:cs="Times New Roman"/>
                <w:sz w:val="20"/>
                <w:szCs w:val="20"/>
              </w:rPr>
              <w:t>Theoretical course improvement will only be allowed if the earned letter grade is less than “B-“</w:t>
            </w:r>
          </w:p>
          <w:p w:rsidR="00D830E9" w:rsidRPr="00C646EC" w:rsidRDefault="00D830E9" w:rsidP="00E2533C">
            <w:pPr>
              <w:tabs>
                <w:tab w:val="left" w:pos="342"/>
                <w:tab w:val="left" w:pos="900"/>
              </w:tabs>
              <w:rPr>
                <w:rFonts w:cs="Times New Roman"/>
                <w:sz w:val="20"/>
                <w:szCs w:val="20"/>
              </w:rPr>
            </w:pPr>
            <w:r w:rsidRPr="00C646EC">
              <w:rPr>
                <w:rFonts w:cs="Times New Roman"/>
                <w:sz w:val="20"/>
                <w:szCs w:val="20"/>
              </w:rPr>
              <w:t>(GP &lt; 2.75).</w:t>
            </w:r>
          </w:p>
          <w:p w:rsidR="00D830E9" w:rsidRPr="00C646EC" w:rsidRDefault="00D830E9" w:rsidP="00CB1944">
            <w:pPr>
              <w:numPr>
                <w:ilvl w:val="0"/>
                <w:numId w:val="47"/>
              </w:numPr>
              <w:tabs>
                <w:tab w:val="left" w:pos="342"/>
                <w:tab w:val="left" w:pos="900"/>
              </w:tabs>
              <w:ind w:left="0" w:hanging="360"/>
              <w:jc w:val="both"/>
              <w:rPr>
                <w:rFonts w:cs="Times New Roman"/>
                <w:sz w:val="20"/>
                <w:szCs w:val="20"/>
              </w:rPr>
            </w:pPr>
            <w:r w:rsidRPr="00C646EC">
              <w:rPr>
                <w:rFonts w:cs="Times New Roman"/>
                <w:sz w:val="20"/>
                <w:szCs w:val="20"/>
              </w:rPr>
              <w:t>In practical courses, a student will not be allowed to appear in clearing F grade or improvement examination.</w:t>
            </w:r>
          </w:p>
          <w:p w:rsidR="00D830E9" w:rsidRPr="00C646EC" w:rsidRDefault="00D830E9" w:rsidP="00CB1944">
            <w:pPr>
              <w:numPr>
                <w:ilvl w:val="0"/>
                <w:numId w:val="47"/>
              </w:numPr>
              <w:tabs>
                <w:tab w:val="left" w:pos="342"/>
                <w:tab w:val="left" w:pos="900"/>
              </w:tabs>
              <w:ind w:left="0" w:hanging="360"/>
              <w:jc w:val="both"/>
              <w:rPr>
                <w:rFonts w:cs="Times New Roman"/>
                <w:sz w:val="20"/>
                <w:szCs w:val="20"/>
              </w:rPr>
            </w:pPr>
            <w:r w:rsidRPr="00C646EC">
              <w:rPr>
                <w:rFonts w:cs="Times New Roman"/>
                <w:sz w:val="20"/>
                <w:szCs w:val="20"/>
              </w:rPr>
              <w:t>A student will carry his/her previous marks on continuous assessment (CA).</w:t>
            </w:r>
          </w:p>
          <w:p w:rsidR="00D830E9" w:rsidRPr="00C646EC" w:rsidRDefault="00D830E9" w:rsidP="00CB1944">
            <w:pPr>
              <w:numPr>
                <w:ilvl w:val="0"/>
                <w:numId w:val="47"/>
              </w:numPr>
              <w:tabs>
                <w:tab w:val="left" w:pos="342"/>
                <w:tab w:val="left" w:pos="900"/>
              </w:tabs>
              <w:ind w:left="0" w:hanging="360"/>
              <w:jc w:val="both"/>
              <w:rPr>
                <w:rFonts w:cs="Times New Roman"/>
                <w:sz w:val="20"/>
                <w:szCs w:val="20"/>
              </w:rPr>
            </w:pPr>
            <w:r w:rsidRPr="00C646EC">
              <w:rPr>
                <w:rFonts w:cs="Times New Roman"/>
                <w:sz w:val="20"/>
                <w:szCs w:val="20"/>
              </w:rPr>
              <w:t>In case of student’s failure to improve course grade at the course improvement examination, the previous grade will remain valid.</w:t>
            </w:r>
          </w:p>
          <w:p w:rsidR="00D830E9" w:rsidRPr="00C646EC" w:rsidRDefault="00D830E9" w:rsidP="00E2533C">
            <w:pPr>
              <w:tabs>
                <w:tab w:val="left" w:pos="412"/>
                <w:tab w:val="left" w:pos="900"/>
              </w:tabs>
              <w:jc w:val="both"/>
              <w:rPr>
                <w:rFonts w:cs="Times New Roman"/>
                <w:bCs/>
                <w:sz w:val="20"/>
                <w:szCs w:val="20"/>
              </w:rPr>
            </w:pPr>
          </w:p>
        </w:tc>
      </w:tr>
    </w:tbl>
    <w:p w:rsidR="00D830E9" w:rsidRPr="00C646EC" w:rsidRDefault="00D830E9" w:rsidP="00D830E9">
      <w:pPr>
        <w:tabs>
          <w:tab w:val="left" w:pos="540"/>
          <w:tab w:val="left" w:pos="1080"/>
        </w:tabs>
        <w:jc w:val="both"/>
        <w:rPr>
          <w:rFonts w:cs="Times New Roman"/>
          <w:b/>
          <w:sz w:val="26"/>
          <w:szCs w:val="26"/>
        </w:rPr>
      </w:pPr>
      <w:r w:rsidRPr="00C646EC">
        <w:rPr>
          <w:rFonts w:cs="Times New Roman"/>
          <w:b/>
          <w:sz w:val="26"/>
          <w:szCs w:val="26"/>
        </w:rPr>
        <w:t xml:space="preserve">16. Class Test </w:t>
      </w:r>
    </w:p>
    <w:tbl>
      <w:tblPr>
        <w:tblW w:w="9180" w:type="dxa"/>
        <w:tblInd w:w="288" w:type="dxa"/>
        <w:tblLook w:val="0000" w:firstRow="0" w:lastRow="0" w:firstColumn="0" w:lastColumn="0" w:noHBand="0" w:noVBand="0"/>
      </w:tblPr>
      <w:tblGrid>
        <w:gridCol w:w="446"/>
        <w:gridCol w:w="8734"/>
      </w:tblGrid>
      <w:tr w:rsidR="00D830E9" w:rsidRPr="00C646EC" w:rsidTr="00E2533C">
        <w:trPr>
          <w:trHeight w:val="540"/>
        </w:trPr>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16.1</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rPr>
            </w:pPr>
            <w:r w:rsidRPr="00C646EC">
              <w:rPr>
                <w:rFonts w:cs="Times New Roman"/>
                <w:b/>
                <w:sz w:val="20"/>
              </w:rPr>
              <w:t xml:space="preserve">For theoretical </w:t>
            </w:r>
            <w:r w:rsidRPr="00C646EC">
              <w:rPr>
                <w:rFonts w:cs="Times New Roman"/>
                <w:sz w:val="20"/>
              </w:rPr>
              <w:t>c</w:t>
            </w:r>
            <w:r w:rsidRPr="00C646EC">
              <w:rPr>
                <w:rFonts w:cs="Times New Roman"/>
                <w:bCs/>
                <w:sz w:val="20"/>
                <w:szCs w:val="20"/>
              </w:rPr>
              <w:t xml:space="preserve">ourses of </w:t>
            </w:r>
            <w:r w:rsidRPr="00C646EC">
              <w:rPr>
                <w:rFonts w:cs="Times New Roman"/>
                <w:b/>
                <w:bCs/>
                <w:sz w:val="20"/>
                <w:szCs w:val="20"/>
              </w:rPr>
              <w:t>less than or equal to 2 credits</w:t>
            </w:r>
            <w:r w:rsidRPr="00C646EC">
              <w:rPr>
                <w:rFonts w:cs="Times New Roman"/>
                <w:bCs/>
                <w:sz w:val="20"/>
                <w:szCs w:val="20"/>
              </w:rPr>
              <w:t xml:space="preserve"> t</w:t>
            </w:r>
            <w:r w:rsidRPr="00C646EC">
              <w:rPr>
                <w:rFonts w:cs="Times New Roman"/>
                <w:sz w:val="20"/>
              </w:rPr>
              <w:t xml:space="preserve">here shall be at </w:t>
            </w:r>
            <w:r w:rsidRPr="00C646EC">
              <w:rPr>
                <w:rFonts w:cs="Times New Roman"/>
                <w:b/>
                <w:sz w:val="20"/>
              </w:rPr>
              <w:t xml:space="preserve">least three </w:t>
            </w:r>
            <w:r w:rsidRPr="00C646EC">
              <w:rPr>
                <w:rFonts w:cs="Times New Roman"/>
                <w:sz w:val="20"/>
              </w:rPr>
              <w:t xml:space="preserve">class tests </w:t>
            </w:r>
            <w:r w:rsidRPr="00C646EC">
              <w:rPr>
                <w:rFonts w:cs="Times New Roman"/>
                <w:bCs/>
                <w:sz w:val="20"/>
                <w:szCs w:val="20"/>
              </w:rPr>
              <w:t xml:space="preserve">and </w:t>
            </w:r>
            <w:r w:rsidRPr="00C646EC">
              <w:rPr>
                <w:rFonts w:cs="Times New Roman"/>
                <w:sz w:val="20"/>
              </w:rPr>
              <w:t xml:space="preserve">at </w:t>
            </w:r>
            <w:r w:rsidRPr="00C646EC">
              <w:rPr>
                <w:rFonts w:cs="Times New Roman"/>
                <w:b/>
                <w:sz w:val="20"/>
              </w:rPr>
              <w:t xml:space="preserve">least four </w:t>
            </w:r>
            <w:r w:rsidRPr="00C646EC">
              <w:rPr>
                <w:rFonts w:cs="Times New Roman"/>
                <w:sz w:val="20"/>
              </w:rPr>
              <w:t xml:space="preserve">class tests for </w:t>
            </w:r>
            <w:r w:rsidRPr="00C646EC">
              <w:rPr>
                <w:rFonts w:cs="Times New Roman"/>
                <w:b/>
                <w:bCs/>
                <w:color w:val="000000"/>
                <w:sz w:val="20"/>
                <w:szCs w:val="20"/>
              </w:rPr>
              <w:t xml:space="preserve">more </w:t>
            </w:r>
            <w:r w:rsidRPr="00C646EC">
              <w:rPr>
                <w:rFonts w:cs="Times New Roman"/>
                <w:b/>
                <w:bCs/>
                <w:sz w:val="20"/>
                <w:szCs w:val="20"/>
              </w:rPr>
              <w:t xml:space="preserve">than 2 credits </w:t>
            </w:r>
            <w:r w:rsidRPr="00C646EC">
              <w:rPr>
                <w:rFonts w:cs="Times New Roman"/>
                <w:b/>
                <w:sz w:val="20"/>
              </w:rPr>
              <w:t>in a</w:t>
            </w:r>
            <w:r w:rsidRPr="00C646EC">
              <w:rPr>
                <w:rFonts w:cs="Times New Roman"/>
                <w:sz w:val="20"/>
              </w:rPr>
              <w:t xml:space="preserve"> semester.</w:t>
            </w:r>
          </w:p>
        </w:tc>
      </w:tr>
      <w:tr w:rsidR="00D830E9" w:rsidRPr="00C646EC" w:rsidTr="00E2533C">
        <w:trPr>
          <w:trHeight w:val="540"/>
        </w:trPr>
        <w:tc>
          <w:tcPr>
            <w:tcW w:w="446" w:type="dxa"/>
            <w:tcMar>
              <w:left w:w="14" w:type="dxa"/>
              <w:right w:w="14" w:type="dxa"/>
            </w:tcMar>
          </w:tcPr>
          <w:p w:rsidR="00D830E9" w:rsidRPr="00F04F86" w:rsidRDefault="00D830E9" w:rsidP="00E2533C">
            <w:pPr>
              <w:tabs>
                <w:tab w:val="left" w:pos="540"/>
                <w:tab w:val="left" w:pos="900"/>
              </w:tabs>
              <w:jc w:val="both"/>
              <w:rPr>
                <w:rFonts w:cs="Times New Roman"/>
                <w:bCs/>
                <w:sz w:val="20"/>
                <w:szCs w:val="20"/>
              </w:rPr>
            </w:pPr>
            <w:r w:rsidRPr="00F04F86">
              <w:rPr>
                <w:rFonts w:cs="Times New Roman"/>
                <w:bCs/>
                <w:sz w:val="20"/>
                <w:szCs w:val="20"/>
              </w:rPr>
              <w:t>16.2</w:t>
            </w:r>
          </w:p>
        </w:tc>
        <w:tc>
          <w:tcPr>
            <w:tcW w:w="8734" w:type="dxa"/>
            <w:tcMar>
              <w:left w:w="14" w:type="dxa"/>
              <w:right w:w="14" w:type="dxa"/>
            </w:tcMar>
          </w:tcPr>
          <w:p w:rsidR="00D830E9" w:rsidRPr="009B4D5B" w:rsidRDefault="00D830E9" w:rsidP="00E2533C">
            <w:pPr>
              <w:tabs>
                <w:tab w:val="left" w:pos="540"/>
                <w:tab w:val="left" w:pos="900"/>
              </w:tabs>
              <w:jc w:val="both"/>
              <w:rPr>
                <w:rFonts w:cs="Times New Roman"/>
                <w:bCs/>
                <w:color w:val="000000"/>
                <w:sz w:val="20"/>
                <w:szCs w:val="20"/>
              </w:rPr>
            </w:pPr>
            <w:r w:rsidRPr="00F04F86">
              <w:rPr>
                <w:rFonts w:cs="Times New Roman"/>
                <w:bCs/>
                <w:color w:val="000000"/>
                <w:sz w:val="20"/>
                <w:szCs w:val="20"/>
              </w:rPr>
              <w:t xml:space="preserve">The class test/class assessment will be evaluated by the class teacher and marks with scripts will be submitted to the examination committee for preservation.  </w:t>
            </w:r>
          </w:p>
        </w:tc>
      </w:tr>
      <w:tr w:rsidR="00D830E9" w:rsidRPr="00C646EC" w:rsidTr="00E2533C">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16.3</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Previous class test marks will remain valid for the reported/ course improvement/readmitted student if he/she is unable to appear at class test. </w:t>
            </w:r>
          </w:p>
        </w:tc>
      </w:tr>
    </w:tbl>
    <w:p w:rsidR="00D830E9" w:rsidRPr="00C646EC" w:rsidRDefault="00D830E9" w:rsidP="00D830E9">
      <w:pPr>
        <w:tabs>
          <w:tab w:val="left" w:pos="540"/>
          <w:tab w:val="left" w:pos="720"/>
        </w:tabs>
        <w:rPr>
          <w:rFonts w:cs="Times New Roman"/>
        </w:rPr>
      </w:pPr>
    </w:p>
    <w:tbl>
      <w:tblPr>
        <w:tblW w:w="9186" w:type="dxa"/>
        <w:tblInd w:w="288" w:type="dxa"/>
        <w:tblLook w:val="0000" w:firstRow="0" w:lastRow="0" w:firstColumn="0" w:lastColumn="0" w:noHBand="0" w:noVBand="0"/>
      </w:tblPr>
      <w:tblGrid>
        <w:gridCol w:w="536"/>
        <w:gridCol w:w="8650"/>
      </w:tblGrid>
      <w:tr w:rsidR="00D830E9" w:rsidRPr="00C646EC" w:rsidTr="00E2533C">
        <w:trPr>
          <w:trHeight w:val="729"/>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17.1</w:t>
            </w:r>
          </w:p>
        </w:tc>
        <w:tc>
          <w:tcPr>
            <w:tcW w:w="8650" w:type="dxa"/>
            <w:shd w:val="clear" w:color="auto" w:fill="auto"/>
            <w:tcMar>
              <w:left w:w="14" w:type="dxa"/>
              <w:right w:w="14" w:type="dxa"/>
            </w:tcMar>
          </w:tcPr>
          <w:p w:rsidR="00D830E9" w:rsidRPr="00C646EC" w:rsidRDefault="00D830E9" w:rsidP="00E2533C">
            <w:pPr>
              <w:tabs>
                <w:tab w:val="left" w:pos="540"/>
                <w:tab w:val="left" w:pos="900"/>
              </w:tabs>
              <w:ind w:firstLine="76"/>
              <w:jc w:val="both"/>
              <w:rPr>
                <w:rFonts w:cs="Times New Roman"/>
                <w:sz w:val="20"/>
                <w:szCs w:val="20"/>
              </w:rPr>
            </w:pPr>
            <w:r w:rsidRPr="00C646EC">
              <w:rPr>
                <w:rFonts w:cs="Times New Roman"/>
                <w:b/>
                <w:bCs/>
                <w:sz w:val="20"/>
                <w:szCs w:val="20"/>
              </w:rPr>
              <w:t>Award of degree</w:t>
            </w:r>
            <w:r w:rsidRPr="00C646EC">
              <w:rPr>
                <w:rFonts w:cs="Times New Roman"/>
                <w:sz w:val="20"/>
                <w:szCs w:val="20"/>
              </w:rPr>
              <w:t>: In order to obtain B.Sc. Engg. Degree a student must fulfill the following conditions:</w:t>
            </w:r>
          </w:p>
          <w:p w:rsidR="00D830E9" w:rsidRPr="00C646EC" w:rsidRDefault="00D830E9" w:rsidP="00CB1944">
            <w:pPr>
              <w:numPr>
                <w:ilvl w:val="0"/>
                <w:numId w:val="49"/>
              </w:numPr>
              <w:tabs>
                <w:tab w:val="left" w:pos="321"/>
              </w:tabs>
              <w:ind w:left="0" w:hanging="317"/>
              <w:jc w:val="both"/>
              <w:rPr>
                <w:rFonts w:cs="Times New Roman"/>
                <w:sz w:val="20"/>
                <w:szCs w:val="20"/>
              </w:rPr>
            </w:pPr>
            <w:r w:rsidRPr="00C646EC">
              <w:rPr>
                <w:rFonts w:cs="Times New Roman"/>
                <w:sz w:val="20"/>
                <w:szCs w:val="20"/>
              </w:rPr>
              <w:t xml:space="preserve">Bachelor degree program must be completed within </w:t>
            </w:r>
            <w:r w:rsidRPr="00C646EC">
              <w:rPr>
                <w:rFonts w:cs="Times New Roman"/>
                <w:strike/>
                <w:sz w:val="20"/>
                <w:szCs w:val="20"/>
              </w:rPr>
              <w:t>4-</w:t>
            </w:r>
            <w:r w:rsidRPr="00C646EC">
              <w:rPr>
                <w:rFonts w:cs="Times New Roman"/>
                <w:sz w:val="20"/>
                <w:szCs w:val="20"/>
              </w:rPr>
              <w:t>6 academic years from the date of admission. A student will not be allowed to stay for more than two consecutive years in the same academic year.</w:t>
            </w:r>
          </w:p>
          <w:p w:rsidR="00D830E9" w:rsidRPr="00C646EC" w:rsidRDefault="00D830E9" w:rsidP="00CB1944">
            <w:pPr>
              <w:numPr>
                <w:ilvl w:val="0"/>
                <w:numId w:val="49"/>
              </w:numPr>
              <w:ind w:left="0" w:hanging="317"/>
              <w:jc w:val="both"/>
              <w:rPr>
                <w:rFonts w:cs="Times New Roman"/>
                <w:sz w:val="20"/>
                <w:szCs w:val="20"/>
              </w:rPr>
            </w:pPr>
            <w:r w:rsidRPr="00C646EC">
              <w:rPr>
                <w:rFonts w:cs="Times New Roman"/>
                <w:sz w:val="20"/>
                <w:szCs w:val="20"/>
              </w:rPr>
              <w:t>The minimum CGPA for awarding B.Sc. Engg. Degree is 2.50 out of 4.00.</w:t>
            </w:r>
          </w:p>
          <w:p w:rsidR="00D830E9" w:rsidRDefault="00D830E9" w:rsidP="00CB1944">
            <w:pPr>
              <w:numPr>
                <w:ilvl w:val="0"/>
                <w:numId w:val="49"/>
              </w:numPr>
              <w:ind w:left="0" w:hanging="317"/>
              <w:jc w:val="both"/>
              <w:rPr>
                <w:rFonts w:cs="Times New Roman"/>
                <w:sz w:val="20"/>
                <w:szCs w:val="20"/>
              </w:rPr>
            </w:pPr>
            <w:r w:rsidRPr="00C646EC">
              <w:rPr>
                <w:rFonts w:cs="Times New Roman"/>
                <w:sz w:val="20"/>
                <w:szCs w:val="20"/>
              </w:rPr>
              <w:t>The total credit point required for awarding B.Sc. Engg. Degree is 160 with the exemption of maximum 8 credits. The result will be published in accordance with merit.</w:t>
            </w:r>
          </w:p>
          <w:p w:rsidR="00D830E9" w:rsidRPr="00C646EC" w:rsidRDefault="00D830E9" w:rsidP="00E2533C">
            <w:pPr>
              <w:jc w:val="both"/>
              <w:rPr>
                <w:rFonts w:cs="Times New Roman"/>
                <w:sz w:val="20"/>
                <w:szCs w:val="20"/>
              </w:rPr>
            </w:pPr>
          </w:p>
        </w:tc>
      </w:tr>
      <w:tr w:rsidR="00D830E9" w:rsidRPr="00C646EC" w:rsidTr="00E2533C">
        <w:trPr>
          <w:trHeight w:val="471"/>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17.2</w:t>
            </w:r>
          </w:p>
        </w:tc>
        <w:tc>
          <w:tcPr>
            <w:tcW w:w="865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
                <w:bCs/>
                <w:sz w:val="20"/>
                <w:szCs w:val="20"/>
              </w:rPr>
            </w:pPr>
            <w:r w:rsidRPr="00C646EC">
              <w:rPr>
                <w:rFonts w:cs="Times New Roman"/>
                <w:b/>
                <w:bCs/>
                <w:sz w:val="20"/>
                <w:szCs w:val="20"/>
              </w:rPr>
              <w:t>Degree with Honours</w:t>
            </w:r>
            <w:r w:rsidRPr="00C646EC">
              <w:rPr>
                <w:rFonts w:cs="Times New Roman"/>
                <w:sz w:val="20"/>
                <w:szCs w:val="20"/>
              </w:rPr>
              <w:t xml:space="preserve">: Candidates for Bachelor degree in engineering will be awarded the degree with Honours if their earned credit is 160 and </w:t>
            </w:r>
            <w:r w:rsidRPr="00C646EC">
              <w:rPr>
                <w:rFonts w:cs="Times New Roman"/>
                <w:b/>
                <w:sz w:val="20"/>
                <w:szCs w:val="20"/>
              </w:rPr>
              <w:t>CGPA is</w:t>
            </w:r>
            <w:r w:rsidRPr="00C646EC">
              <w:rPr>
                <w:rFonts w:cs="Times New Roman"/>
                <w:sz w:val="20"/>
                <w:szCs w:val="20"/>
              </w:rPr>
              <w:t xml:space="preserve"> </w:t>
            </w:r>
            <w:r w:rsidRPr="00C646EC">
              <w:rPr>
                <w:rFonts w:cs="Times New Roman"/>
                <w:b/>
                <w:bCs/>
                <w:sz w:val="20"/>
                <w:szCs w:val="20"/>
              </w:rPr>
              <w:t>3.75 or higher.</w:t>
            </w:r>
          </w:p>
          <w:p w:rsidR="00D830E9" w:rsidRPr="00C646EC" w:rsidRDefault="00D830E9" w:rsidP="00E2533C">
            <w:pPr>
              <w:tabs>
                <w:tab w:val="left" w:pos="540"/>
                <w:tab w:val="left" w:pos="900"/>
              </w:tabs>
              <w:jc w:val="both"/>
              <w:rPr>
                <w:rFonts w:cs="Times New Roman"/>
                <w:sz w:val="20"/>
                <w:szCs w:val="20"/>
              </w:rPr>
            </w:pPr>
          </w:p>
        </w:tc>
      </w:tr>
      <w:tr w:rsidR="00D830E9" w:rsidRPr="00C646EC" w:rsidTr="00E2533C">
        <w:trPr>
          <w:trHeight w:val="1260"/>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lastRenderedPageBreak/>
              <w:t>17.3</w:t>
            </w:r>
          </w:p>
        </w:tc>
        <w:tc>
          <w:tcPr>
            <w:tcW w:w="865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
                <w:sz w:val="20"/>
                <w:szCs w:val="20"/>
              </w:rPr>
              <w:t xml:space="preserve">Final Result (CGPA) Improvement: </w:t>
            </w:r>
            <w:r w:rsidRPr="00C646EC">
              <w:rPr>
                <w:rFonts w:cs="Times New Roman"/>
                <w:bCs/>
                <w:sz w:val="20"/>
                <w:szCs w:val="20"/>
              </w:rPr>
              <w:t>A student obtaining B.Sc. Engg. Degree within 4 or 5 academic years will only be allowed to improve result in the immediate next regular examination. A student will only be allowed to take part in result improvement examination for a maximum of two theoretical courses (maximum of 6 credits) in fourth year if the earned letter grade is less than B (CGPA&lt;3.0). If a candidate fails to improve CGPA with the block of new GP in total, the previous results shall remain valid.</w:t>
            </w:r>
          </w:p>
        </w:tc>
      </w:tr>
      <w:tr w:rsidR="00D830E9" w:rsidRPr="00C646EC" w:rsidTr="00E2533C">
        <w:trPr>
          <w:trHeight w:val="630"/>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17.4</w:t>
            </w:r>
          </w:p>
        </w:tc>
        <w:tc>
          <w:tcPr>
            <w:tcW w:w="865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
                <w:sz w:val="20"/>
                <w:szCs w:val="20"/>
              </w:rPr>
              <w:t>Readmission:</w:t>
            </w:r>
            <w:r w:rsidRPr="00C646EC">
              <w:rPr>
                <w:rFonts w:cs="Times New Roman"/>
                <w:bCs/>
                <w:sz w:val="20"/>
                <w:szCs w:val="20"/>
              </w:rPr>
              <w:t xml:space="preserve"> If a student fails to obtain the degree within 4 or 5 academic year, he/she will be readmitted in fourth year and will appear for the examination.</w:t>
            </w:r>
          </w:p>
        </w:tc>
      </w:tr>
      <w:tr w:rsidR="00D830E9" w:rsidRPr="00C646EC" w:rsidTr="00E2533C">
        <w:trPr>
          <w:trHeight w:val="810"/>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17.5</w:t>
            </w:r>
          </w:p>
        </w:tc>
        <w:tc>
          <w:tcPr>
            <w:tcW w:w="8650" w:type="dxa"/>
            <w:shd w:val="clear" w:color="auto" w:fill="auto"/>
            <w:tcMar>
              <w:left w:w="14" w:type="dxa"/>
              <w:right w:w="14" w:type="dxa"/>
            </w:tcMar>
          </w:tcPr>
          <w:p w:rsidR="00D830E9" w:rsidRPr="00C646EC" w:rsidRDefault="00D830E9" w:rsidP="00E2533C">
            <w:pPr>
              <w:pStyle w:val="BodyText3"/>
              <w:tabs>
                <w:tab w:val="left" w:pos="76"/>
              </w:tabs>
              <w:spacing w:after="0" w:line="240" w:lineRule="auto"/>
              <w:ind w:firstLine="18"/>
              <w:rPr>
                <w:rFonts w:ascii="Times New Roman" w:hAnsi="Times New Roman" w:cs="Times New Roman"/>
                <w:b/>
                <w:bCs/>
                <w:szCs w:val="20"/>
                <w:u w:val="single"/>
              </w:rPr>
            </w:pPr>
            <w:r w:rsidRPr="00C646EC">
              <w:rPr>
                <w:rFonts w:ascii="Times New Roman" w:hAnsi="Times New Roman" w:cs="Times New Roman"/>
                <w:szCs w:val="20"/>
              </w:rPr>
              <w:t>Dean’s List: As a recognition of excellent performance, the names of students obtaining a CGPA of 3.75 or above in the final examination may be published in the Dean’s List in the faculty. Students who have received an ‘F’ grade in any course will not be considered for Dean’s List.</w:t>
            </w:r>
          </w:p>
          <w:p w:rsidR="00D830E9" w:rsidRPr="00C646EC" w:rsidRDefault="00D830E9" w:rsidP="00E2533C">
            <w:pPr>
              <w:tabs>
                <w:tab w:val="left" w:pos="540"/>
                <w:tab w:val="left" w:pos="900"/>
              </w:tabs>
              <w:jc w:val="both"/>
              <w:rPr>
                <w:rFonts w:cs="Times New Roman"/>
                <w:b/>
                <w:bCs/>
                <w:sz w:val="20"/>
                <w:szCs w:val="20"/>
              </w:rPr>
            </w:pPr>
          </w:p>
        </w:tc>
      </w:tr>
      <w:tr w:rsidR="00D830E9" w:rsidRPr="00C646EC" w:rsidTr="00E2533C">
        <w:trPr>
          <w:trHeight w:val="639"/>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17.6</w:t>
            </w:r>
          </w:p>
        </w:tc>
        <w:tc>
          <w:tcPr>
            <w:tcW w:w="865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
                <w:bCs/>
                <w:sz w:val="20"/>
                <w:szCs w:val="20"/>
              </w:rPr>
              <w:t xml:space="preserve">Recording of Result: </w:t>
            </w:r>
            <w:r w:rsidRPr="00C646EC">
              <w:rPr>
                <w:rFonts w:cs="Times New Roman"/>
                <w:bCs/>
                <w:sz w:val="20"/>
                <w:szCs w:val="20"/>
              </w:rPr>
              <w:t>The transcripts in English will show the course designation, course title, credit, letter grade, and grade point of individual courses, YGPA of first year, second year, third year, and finally, CGPA of fourth year.</w:t>
            </w:r>
          </w:p>
          <w:p w:rsidR="00D830E9" w:rsidRPr="00C646EC" w:rsidRDefault="00D830E9" w:rsidP="00E2533C">
            <w:pPr>
              <w:tabs>
                <w:tab w:val="left" w:pos="540"/>
                <w:tab w:val="left" w:pos="900"/>
              </w:tabs>
              <w:jc w:val="both"/>
              <w:rPr>
                <w:rFonts w:cs="Times New Roman"/>
                <w:b/>
                <w:bCs/>
                <w:sz w:val="20"/>
                <w:szCs w:val="20"/>
              </w:rPr>
            </w:pPr>
          </w:p>
        </w:tc>
      </w:tr>
      <w:tr w:rsidR="00D830E9" w:rsidRPr="00C646EC" w:rsidTr="00E2533C">
        <w:trPr>
          <w:trHeight w:val="639"/>
        </w:trPr>
        <w:tc>
          <w:tcPr>
            <w:tcW w:w="53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17.7</w:t>
            </w:r>
          </w:p>
        </w:tc>
        <w:tc>
          <w:tcPr>
            <w:tcW w:w="8650"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
                <w:bCs/>
                <w:sz w:val="20"/>
                <w:szCs w:val="20"/>
              </w:rPr>
            </w:pPr>
            <w:r w:rsidRPr="00C646EC">
              <w:rPr>
                <w:rFonts w:cs="Times New Roman"/>
                <w:b/>
                <w:bCs/>
                <w:sz w:val="20"/>
                <w:szCs w:val="20"/>
              </w:rPr>
              <w:t xml:space="preserve">Credit Transfer: </w:t>
            </w:r>
            <w:r w:rsidRPr="00C646EC">
              <w:rPr>
                <w:rFonts w:cs="Times New Roman"/>
                <w:sz w:val="20"/>
                <w:szCs w:val="20"/>
              </w:rPr>
              <w:t>A student will be allowed at best one semester in his/her undergraduate program with the relevancy of course curriculum from a designated university under exchange program. Credit of a semester completed from the foreign university will be added which will not be more than the assigned credit for a semester and maximum 8 credit can be adjusted in the immediate next semester. Subject and course should be approved through the relevance committee of the faculty.</w:t>
            </w:r>
            <w:r w:rsidRPr="00C646EC">
              <w:rPr>
                <w:rFonts w:cs="Times New Roman"/>
                <w:b/>
                <w:bCs/>
                <w:sz w:val="20"/>
                <w:szCs w:val="20"/>
              </w:rPr>
              <w:t xml:space="preserve"> </w:t>
            </w:r>
          </w:p>
        </w:tc>
      </w:tr>
    </w:tbl>
    <w:p w:rsidR="00D830E9" w:rsidRPr="00C646EC" w:rsidRDefault="00D830E9" w:rsidP="00D830E9">
      <w:pPr>
        <w:tabs>
          <w:tab w:val="left" w:pos="540"/>
          <w:tab w:val="left" w:pos="720"/>
        </w:tabs>
        <w:rPr>
          <w:rFonts w:cs="Times New Roman"/>
        </w:rPr>
      </w:pPr>
    </w:p>
    <w:p w:rsidR="00D830E9" w:rsidRPr="00C646EC" w:rsidRDefault="00D830E9" w:rsidP="00D830E9">
      <w:pPr>
        <w:tabs>
          <w:tab w:val="left" w:pos="540"/>
          <w:tab w:val="left" w:pos="720"/>
        </w:tabs>
        <w:rPr>
          <w:rFonts w:cs="Times New Roman"/>
          <w:b/>
          <w:sz w:val="26"/>
          <w:szCs w:val="26"/>
        </w:rPr>
      </w:pPr>
      <w:r w:rsidRPr="00C646EC">
        <w:rPr>
          <w:rFonts w:cs="Times New Roman"/>
          <w:b/>
          <w:sz w:val="26"/>
          <w:szCs w:val="26"/>
        </w:rPr>
        <w:t>18. Examination Committee</w:t>
      </w:r>
    </w:p>
    <w:tbl>
      <w:tblPr>
        <w:tblW w:w="9024" w:type="dxa"/>
        <w:tblInd w:w="288" w:type="dxa"/>
        <w:tblLook w:val="0000" w:firstRow="0" w:lastRow="0" w:firstColumn="0" w:lastColumn="0" w:noHBand="0" w:noVBand="0"/>
      </w:tblPr>
      <w:tblGrid>
        <w:gridCol w:w="378"/>
        <w:gridCol w:w="8646"/>
      </w:tblGrid>
      <w:tr w:rsidR="00D830E9" w:rsidRPr="00C646EC" w:rsidTr="00E2533C">
        <w:tc>
          <w:tcPr>
            <w:tcW w:w="0" w:type="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18.1</w:t>
            </w:r>
          </w:p>
        </w:tc>
        <w:tc>
          <w:tcPr>
            <w:tcW w:w="0" w:type="auto"/>
            <w:tcMar>
              <w:left w:w="14" w:type="dxa"/>
              <w:right w:w="14" w:type="dxa"/>
            </w:tcMar>
          </w:tcPr>
          <w:p w:rsidR="00D830E9" w:rsidRPr="00C646EC" w:rsidRDefault="00D830E9" w:rsidP="00E2533C">
            <w:pPr>
              <w:jc w:val="both"/>
              <w:rPr>
                <w:rFonts w:cs="Times New Roman"/>
                <w:b/>
                <w:sz w:val="20"/>
                <w:szCs w:val="20"/>
              </w:rPr>
            </w:pPr>
            <w:r w:rsidRPr="00C646EC">
              <w:rPr>
                <w:rFonts w:cs="Times New Roman"/>
                <w:b/>
                <w:sz w:val="20"/>
                <w:szCs w:val="20"/>
              </w:rPr>
              <w:t>Formation of the examination Committee</w:t>
            </w:r>
          </w:p>
          <w:p w:rsidR="00D830E9" w:rsidRPr="00C646EC" w:rsidRDefault="00D830E9" w:rsidP="00E2533C">
            <w:pPr>
              <w:jc w:val="both"/>
              <w:rPr>
                <w:rFonts w:cs="Times New Roman"/>
                <w:sz w:val="20"/>
                <w:szCs w:val="20"/>
              </w:rPr>
            </w:pPr>
          </w:p>
        </w:tc>
      </w:tr>
      <w:tr w:rsidR="00D830E9" w:rsidRPr="00C646EC" w:rsidTr="00E2533C">
        <w:tc>
          <w:tcPr>
            <w:tcW w:w="0" w:type="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p>
        </w:tc>
        <w:tc>
          <w:tcPr>
            <w:tcW w:w="0" w:type="auto"/>
            <w:tcMar>
              <w:left w:w="14" w:type="dxa"/>
              <w:right w:w="14" w:type="dxa"/>
            </w:tcMar>
          </w:tcPr>
          <w:p w:rsidR="00D830E9" w:rsidRPr="00C646EC" w:rsidRDefault="00D830E9" w:rsidP="00E2533C">
            <w:pPr>
              <w:jc w:val="both"/>
              <w:rPr>
                <w:rFonts w:cs="Times New Roman"/>
                <w:sz w:val="20"/>
                <w:szCs w:val="20"/>
              </w:rPr>
            </w:pPr>
            <w:r w:rsidRPr="00C646EC">
              <w:rPr>
                <w:rFonts w:cs="Times New Roman"/>
                <w:sz w:val="20"/>
                <w:szCs w:val="20"/>
              </w:rPr>
              <w:t>The examination committee shall be proposed by the Faculty of Engineering and is subject to the approval of Vice-Chancellor. There shall be one examination committee for each part of examinations in each degree awarding program. The committee shall consist of</w:t>
            </w:r>
          </w:p>
          <w:p w:rsidR="00D830E9" w:rsidRPr="00C646EC" w:rsidRDefault="00D830E9" w:rsidP="00E2533C">
            <w:pPr>
              <w:jc w:val="both"/>
              <w:rPr>
                <w:rFonts w:cs="Times New Roman"/>
                <w:sz w:val="20"/>
                <w:szCs w:val="20"/>
              </w:rPr>
            </w:pPr>
          </w:p>
          <w:p w:rsidR="00D830E9" w:rsidRPr="00C646EC" w:rsidRDefault="00D830E9" w:rsidP="00CB1944">
            <w:pPr>
              <w:numPr>
                <w:ilvl w:val="0"/>
                <w:numId w:val="46"/>
              </w:numPr>
              <w:ind w:left="0" w:hanging="310"/>
              <w:jc w:val="both"/>
              <w:rPr>
                <w:rFonts w:cs="Times New Roman"/>
                <w:sz w:val="20"/>
                <w:szCs w:val="20"/>
              </w:rPr>
            </w:pPr>
            <w:r w:rsidRPr="00C646EC">
              <w:rPr>
                <w:rFonts w:cs="Times New Roman"/>
                <w:sz w:val="20"/>
                <w:szCs w:val="20"/>
              </w:rPr>
              <w:t>Chairman of the examination committee will be (The Dean of the Faculty of Engineering or any Professor/associate professor from University of Rajshahi belonging to the concerned discipline.)</w:t>
            </w:r>
          </w:p>
          <w:p w:rsidR="00D830E9" w:rsidRPr="00C646EC" w:rsidRDefault="00D830E9" w:rsidP="00E2533C">
            <w:pPr>
              <w:jc w:val="both"/>
              <w:rPr>
                <w:rFonts w:cs="Times New Roman"/>
                <w:sz w:val="20"/>
                <w:szCs w:val="20"/>
              </w:rPr>
            </w:pPr>
            <w:r w:rsidRPr="00C646EC">
              <w:rPr>
                <w:rFonts w:cs="Times New Roman"/>
                <w:sz w:val="20"/>
                <w:szCs w:val="20"/>
              </w:rPr>
              <w:t>(ii)  Three members from the panel of examiner.</w:t>
            </w:r>
          </w:p>
          <w:p w:rsidR="00D830E9" w:rsidRPr="00C646EC" w:rsidRDefault="00D830E9" w:rsidP="00E2533C">
            <w:pPr>
              <w:jc w:val="both"/>
              <w:rPr>
                <w:rFonts w:cs="Times New Roman"/>
                <w:sz w:val="20"/>
                <w:szCs w:val="20"/>
              </w:rPr>
            </w:pPr>
            <w:r w:rsidRPr="00C646EC">
              <w:rPr>
                <w:rFonts w:cs="Times New Roman"/>
                <w:sz w:val="20"/>
                <w:szCs w:val="20"/>
              </w:rPr>
              <w:t>(iii) One expert member to the relevant discipline.</w:t>
            </w:r>
          </w:p>
          <w:p w:rsidR="00D830E9" w:rsidRPr="00C646EC" w:rsidRDefault="00D830E9" w:rsidP="00E2533C">
            <w:pPr>
              <w:tabs>
                <w:tab w:val="left" w:pos="540"/>
                <w:tab w:val="left" w:pos="900"/>
              </w:tabs>
              <w:ind w:hanging="414"/>
              <w:jc w:val="both"/>
              <w:rPr>
                <w:rFonts w:cs="Times New Roman"/>
                <w:sz w:val="20"/>
                <w:szCs w:val="20"/>
              </w:rPr>
            </w:pPr>
            <w:r w:rsidRPr="00C646EC">
              <w:rPr>
                <w:rFonts w:cs="Times New Roman"/>
                <w:sz w:val="20"/>
                <w:szCs w:val="20"/>
              </w:rPr>
              <w:t>(iv) Maximum three members from the respective related teaching departments provided any related courses are present in that part of the examination. Depending on the number of related courses in each semester, the corresponding members will work in first semester and the others will work in second semester.</w:t>
            </w:r>
          </w:p>
          <w:p w:rsidR="00D830E9" w:rsidRPr="00C646EC" w:rsidRDefault="00D830E9" w:rsidP="00E2533C">
            <w:pPr>
              <w:tabs>
                <w:tab w:val="left" w:pos="540"/>
                <w:tab w:val="left" w:pos="900"/>
              </w:tabs>
              <w:jc w:val="both"/>
              <w:rPr>
                <w:rFonts w:cs="Times New Roman"/>
                <w:b/>
                <w:sz w:val="20"/>
                <w:szCs w:val="20"/>
              </w:rPr>
            </w:pPr>
          </w:p>
        </w:tc>
      </w:tr>
      <w:tr w:rsidR="00D830E9" w:rsidRPr="00C646EC" w:rsidTr="00E2533C">
        <w:trPr>
          <w:trHeight w:val="2060"/>
        </w:trPr>
        <w:tc>
          <w:tcPr>
            <w:tcW w:w="0" w:type="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18.3</w:t>
            </w:r>
          </w:p>
        </w:tc>
        <w:tc>
          <w:tcPr>
            <w:tcW w:w="0" w:type="auto"/>
            <w:tcMar>
              <w:left w:w="14" w:type="dxa"/>
              <w:right w:w="14" w:type="dxa"/>
            </w:tcMar>
          </w:tcPr>
          <w:p w:rsidR="00D830E9" w:rsidRPr="00C646EC" w:rsidRDefault="00D830E9" w:rsidP="00E2533C">
            <w:pPr>
              <w:tabs>
                <w:tab w:val="left" w:pos="540"/>
                <w:tab w:val="left" w:pos="900"/>
              </w:tabs>
              <w:jc w:val="both"/>
              <w:rPr>
                <w:rFonts w:cs="Times New Roman"/>
                <w:b/>
                <w:sz w:val="20"/>
                <w:szCs w:val="20"/>
              </w:rPr>
            </w:pPr>
            <w:r w:rsidRPr="00C646EC">
              <w:rPr>
                <w:rFonts w:cs="Times New Roman"/>
                <w:b/>
                <w:sz w:val="20"/>
                <w:szCs w:val="20"/>
              </w:rPr>
              <w:t>Functions of the Examination Committee</w:t>
            </w:r>
          </w:p>
          <w:p w:rsidR="00D830E9" w:rsidRPr="00C646EC" w:rsidRDefault="00D830E9" w:rsidP="00E2533C">
            <w:pPr>
              <w:tabs>
                <w:tab w:val="left" w:pos="540"/>
                <w:tab w:val="left" w:pos="900"/>
              </w:tabs>
              <w:jc w:val="both"/>
              <w:rPr>
                <w:rFonts w:cs="Times New Roman"/>
                <w:b/>
                <w:sz w:val="20"/>
                <w:szCs w:val="20"/>
              </w:rPr>
            </w:pPr>
          </w:p>
          <w:tbl>
            <w:tblPr>
              <w:tblW w:w="8613" w:type="dxa"/>
              <w:tblLook w:val="0000" w:firstRow="0" w:lastRow="0" w:firstColumn="0" w:lastColumn="0" w:noHBand="0" w:noVBand="0"/>
            </w:tblPr>
            <w:tblGrid>
              <w:gridCol w:w="612"/>
              <w:gridCol w:w="8001"/>
            </w:tblGrid>
            <w:tr w:rsidR="00D830E9" w:rsidRPr="00C646EC" w:rsidTr="00E2533C">
              <w:trPr>
                <w:trHeight w:val="474"/>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18.3.1</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Propose the names of the question setters and script/dissertation/project/ in-plant training report examiners from the previously approved panel of examiners. </w:t>
                  </w:r>
                </w:p>
              </w:tc>
            </w:tr>
            <w:tr w:rsidR="00D830E9" w:rsidRPr="00C646EC" w:rsidTr="00E2533C">
              <w:trPr>
                <w:trHeight w:val="237"/>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18.3.2</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Moderate examination questions of all courses,</w:t>
                  </w:r>
                </w:p>
              </w:tc>
            </w:tr>
            <w:tr w:rsidR="00D830E9" w:rsidRPr="00C646EC" w:rsidTr="00E2533C">
              <w:trPr>
                <w:trHeight w:val="474"/>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18.3.3</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Propose examination schedule (for approval of the Dean of the faculty of Engineering and the controller of Examination) to conduct the examinations properly</w:t>
                  </w:r>
                </w:p>
              </w:tc>
            </w:tr>
            <w:tr w:rsidR="00D830E9" w:rsidRPr="00C646EC" w:rsidTr="00E2533C">
              <w:trPr>
                <w:trHeight w:val="503"/>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18.3.4</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Make necessary arrangements for holding the examination of all </w:t>
                  </w:r>
                  <w:r w:rsidRPr="00C646EC">
                    <w:rPr>
                      <w:rFonts w:cs="Times New Roman"/>
                      <w:b/>
                      <w:sz w:val="20"/>
                      <w:szCs w:val="20"/>
                    </w:rPr>
                    <w:t>Theoretical and Laboratory examinations as well as Board Viva voce</w:t>
                  </w:r>
                  <w:r w:rsidRPr="00C646EC">
                    <w:rPr>
                      <w:rFonts w:cs="Times New Roman"/>
                      <w:sz w:val="20"/>
                      <w:szCs w:val="20"/>
                    </w:rPr>
                    <w:t>.</w:t>
                  </w:r>
                </w:p>
              </w:tc>
            </w:tr>
            <w:tr w:rsidR="00D830E9" w:rsidRPr="00C646EC" w:rsidTr="00E2533C">
              <w:trPr>
                <w:trHeight w:val="270"/>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18.3.5</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Process continuous assessment (attendance and class test) marks sent by the course teacher.</w:t>
                  </w:r>
                </w:p>
              </w:tc>
            </w:tr>
            <w:tr w:rsidR="00D830E9" w:rsidRPr="00C646EC" w:rsidTr="00E2533C">
              <w:trPr>
                <w:trHeight w:val="1008"/>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18.3.6</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sz w:val="20"/>
                      <w:szCs w:val="20"/>
                    </w:rPr>
                    <w:t xml:space="preserve">Recommend the names of three tabulators (for approval of the Vice-Chancellor). Tabulators will post marks </w:t>
                  </w:r>
                  <w:r w:rsidRPr="00C646EC">
                    <w:rPr>
                      <w:rFonts w:cs="Times New Roman"/>
                      <w:b/>
                      <w:sz w:val="20"/>
                      <w:szCs w:val="20"/>
                    </w:rPr>
                    <w:t>both in the rough and the final</w:t>
                  </w:r>
                  <w:r w:rsidRPr="00C646EC">
                    <w:rPr>
                      <w:rFonts w:cs="Times New Roman"/>
                      <w:sz w:val="20"/>
                      <w:szCs w:val="20"/>
                    </w:rPr>
                    <w:t xml:space="preserve"> tabulation sheets, </w:t>
                  </w:r>
                  <w:r w:rsidRPr="00C646EC">
                    <w:rPr>
                      <w:rFonts w:cs="Times New Roman"/>
                      <w:bCs/>
                      <w:sz w:val="20"/>
                      <w:szCs w:val="20"/>
                    </w:rPr>
                    <w:t>the rough copy will be kept by the Chairman of the Examination Committee and the final sheets will be submitted to the Controller of Examination,</w:t>
                  </w:r>
                </w:p>
              </w:tc>
            </w:tr>
            <w:tr w:rsidR="00D830E9" w:rsidRPr="00C646EC" w:rsidTr="00E2533C">
              <w:trPr>
                <w:trHeight w:val="149"/>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18.3.7</w:t>
                  </w:r>
                </w:p>
              </w:tc>
              <w:tc>
                <w:tcPr>
                  <w:tcW w:w="8001"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Finalize the results (as per given rules in Sections 6, 14, </w:t>
                  </w:r>
                  <w:r w:rsidRPr="00C646EC">
                    <w:rPr>
                      <w:rFonts w:cs="Times New Roman"/>
                      <w:color w:val="000000"/>
                      <w:sz w:val="20"/>
                      <w:szCs w:val="20"/>
                    </w:rPr>
                    <w:t xml:space="preserve">16, </w:t>
                  </w:r>
                  <w:r w:rsidRPr="00C646EC">
                    <w:rPr>
                      <w:rFonts w:cs="Times New Roman"/>
                      <w:sz w:val="20"/>
                      <w:szCs w:val="20"/>
                    </w:rPr>
                    <w:t>17), and</w:t>
                  </w:r>
                </w:p>
              </w:tc>
            </w:tr>
            <w:tr w:rsidR="00D830E9" w:rsidRPr="00C646EC" w:rsidTr="00E2533C">
              <w:trPr>
                <w:trHeight w:val="1137"/>
              </w:trPr>
              <w:tc>
                <w:tcPr>
                  <w:tcW w:w="6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18.3.8</w:t>
                  </w:r>
                </w:p>
              </w:tc>
              <w:tc>
                <w:tcPr>
                  <w:tcW w:w="8001" w:type="dxa"/>
                  <w:tcMar>
                    <w:left w:w="14" w:type="dxa"/>
                    <w:right w:w="14" w:type="dxa"/>
                  </w:tcMar>
                </w:tcPr>
                <w:p w:rsidR="00D830E9" w:rsidRPr="00C646EC" w:rsidRDefault="00D830E9" w:rsidP="00E2533C">
                  <w:pPr>
                    <w:tabs>
                      <w:tab w:val="left" w:pos="540"/>
                    </w:tabs>
                    <w:jc w:val="both"/>
                    <w:rPr>
                      <w:rFonts w:cs="Times New Roman"/>
                      <w:sz w:val="20"/>
                      <w:szCs w:val="20"/>
                    </w:rPr>
                  </w:pPr>
                  <w:r w:rsidRPr="00C646EC">
                    <w:rPr>
                      <w:rFonts w:cs="Times New Roman"/>
                      <w:sz w:val="20"/>
                      <w:szCs w:val="20"/>
                    </w:rPr>
                    <w:t>Related department member may only propose the names of the question setters or moderate the related courses and they are not able to be involved in other function of the examination committee.</w:t>
                  </w:r>
                </w:p>
              </w:tc>
            </w:tr>
          </w:tbl>
          <w:p w:rsidR="00D830E9" w:rsidRPr="00C646EC" w:rsidRDefault="00D830E9" w:rsidP="00E2533C">
            <w:pPr>
              <w:tabs>
                <w:tab w:val="left" w:pos="540"/>
                <w:tab w:val="left" w:pos="900"/>
              </w:tabs>
              <w:jc w:val="both"/>
              <w:rPr>
                <w:rFonts w:cs="Times New Roman"/>
                <w:b/>
                <w:sz w:val="20"/>
                <w:szCs w:val="20"/>
              </w:rPr>
            </w:pPr>
          </w:p>
        </w:tc>
      </w:tr>
      <w:tr w:rsidR="00D830E9" w:rsidRPr="00C646EC" w:rsidTr="00E2533C">
        <w:trPr>
          <w:trHeight w:val="1575"/>
        </w:trPr>
        <w:tc>
          <w:tcPr>
            <w:tcW w:w="0" w:type="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lastRenderedPageBreak/>
              <w:t>18.4</w:t>
            </w:r>
          </w:p>
        </w:tc>
        <w:tc>
          <w:tcPr>
            <w:tcW w:w="0" w:type="auto"/>
            <w:tcMar>
              <w:left w:w="14" w:type="dxa"/>
              <w:right w:w="14" w:type="dxa"/>
            </w:tcMar>
          </w:tcPr>
          <w:p w:rsidR="00D830E9" w:rsidRPr="00C646EC" w:rsidRDefault="00D830E9" w:rsidP="00E2533C">
            <w:pPr>
              <w:tabs>
                <w:tab w:val="left" w:pos="540"/>
                <w:tab w:val="left" w:pos="900"/>
              </w:tabs>
              <w:jc w:val="both"/>
              <w:rPr>
                <w:rFonts w:cs="Times New Roman"/>
                <w:b/>
                <w:sz w:val="20"/>
                <w:szCs w:val="20"/>
              </w:rPr>
            </w:pPr>
            <w:r w:rsidRPr="00C646EC">
              <w:rPr>
                <w:rFonts w:cs="Times New Roman"/>
                <w:b/>
                <w:sz w:val="20"/>
                <w:szCs w:val="20"/>
              </w:rPr>
              <w:t>The major duties of the Chairman of an Examination Committee shall be as follows:</w:t>
            </w:r>
          </w:p>
          <w:p w:rsidR="00D830E9" w:rsidRPr="00C646EC" w:rsidRDefault="00D830E9" w:rsidP="00E2533C">
            <w:pPr>
              <w:tabs>
                <w:tab w:val="left" w:pos="540"/>
                <w:tab w:val="left" w:pos="900"/>
              </w:tabs>
              <w:jc w:val="both"/>
              <w:rPr>
                <w:rFonts w:cs="Times New Roman"/>
                <w:b/>
                <w:sz w:val="12"/>
                <w:szCs w:val="20"/>
              </w:rPr>
            </w:pPr>
          </w:p>
          <w:tbl>
            <w:tblPr>
              <w:tblW w:w="0" w:type="auto"/>
              <w:tblLook w:val="0000" w:firstRow="0" w:lastRow="0" w:firstColumn="0" w:lastColumn="0" w:noHBand="0" w:noVBand="0"/>
            </w:tblPr>
            <w:tblGrid>
              <w:gridCol w:w="603"/>
              <w:gridCol w:w="7748"/>
            </w:tblGrid>
            <w:tr w:rsidR="00D830E9" w:rsidRPr="00C646EC" w:rsidTr="00E2533C">
              <w:tc>
                <w:tcPr>
                  <w:tcW w:w="603"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18.4.1</w:t>
                  </w:r>
                </w:p>
              </w:tc>
              <w:tc>
                <w:tcPr>
                  <w:tcW w:w="7748" w:type="dxa"/>
                </w:tcPr>
                <w:p w:rsidR="00D830E9" w:rsidRPr="00C646EC" w:rsidRDefault="00D830E9" w:rsidP="00E2533C">
                  <w:pPr>
                    <w:tabs>
                      <w:tab w:val="left" w:pos="540"/>
                      <w:tab w:val="left" w:pos="900"/>
                    </w:tabs>
                    <w:jc w:val="both"/>
                    <w:rPr>
                      <w:rFonts w:cs="Times New Roman"/>
                      <w:b/>
                      <w:sz w:val="20"/>
                      <w:szCs w:val="20"/>
                    </w:rPr>
                  </w:pPr>
                  <w:r w:rsidRPr="00C646EC">
                    <w:rPr>
                      <w:rFonts w:cs="Times New Roman"/>
                      <w:sz w:val="20"/>
                      <w:szCs w:val="20"/>
                    </w:rPr>
                    <w:t>Call meetings of the Examination Committee,</w:t>
                  </w:r>
                </w:p>
              </w:tc>
            </w:tr>
            <w:tr w:rsidR="00D830E9" w:rsidRPr="00C646EC" w:rsidTr="00E2533C">
              <w:trPr>
                <w:trHeight w:val="476"/>
              </w:trPr>
              <w:tc>
                <w:tcPr>
                  <w:tcW w:w="603"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18.4.2</w:t>
                  </w:r>
                </w:p>
              </w:tc>
              <w:tc>
                <w:tcPr>
                  <w:tcW w:w="7748" w:type="dxa"/>
                </w:tcPr>
                <w:p w:rsidR="00D830E9" w:rsidRPr="00C646EC" w:rsidRDefault="00D830E9" w:rsidP="00E2533C">
                  <w:pPr>
                    <w:tabs>
                      <w:tab w:val="left" w:pos="540"/>
                      <w:tab w:val="left" w:pos="900"/>
                    </w:tabs>
                    <w:jc w:val="both"/>
                    <w:rPr>
                      <w:rFonts w:cs="Times New Roman"/>
                      <w:b/>
                      <w:sz w:val="20"/>
                      <w:szCs w:val="20"/>
                    </w:rPr>
                  </w:pPr>
                  <w:r w:rsidRPr="00C646EC">
                    <w:rPr>
                      <w:rFonts w:cs="Times New Roman"/>
                      <w:sz w:val="20"/>
                      <w:szCs w:val="20"/>
                    </w:rPr>
                    <w:t>Either to send the moderated question papers to the Controller of Examinations for printing or to take necessary steps for printing the questions in his/her own care.</w:t>
                  </w:r>
                </w:p>
              </w:tc>
            </w:tr>
            <w:tr w:rsidR="00D830E9" w:rsidRPr="00C646EC" w:rsidTr="00E2533C">
              <w:tc>
                <w:tcPr>
                  <w:tcW w:w="603"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18.4.3</w:t>
                  </w:r>
                </w:p>
              </w:tc>
              <w:tc>
                <w:tcPr>
                  <w:tcW w:w="7748"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Issue instructions to the examiners as per approval of the Examination Committee concerned and to see that instructions issued are properly followed and</w:t>
                  </w:r>
                </w:p>
              </w:tc>
            </w:tr>
            <w:tr w:rsidR="00D830E9" w:rsidRPr="00C646EC" w:rsidTr="00E2533C">
              <w:trPr>
                <w:trHeight w:val="297"/>
              </w:trPr>
              <w:tc>
                <w:tcPr>
                  <w:tcW w:w="603"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18.4.4</w:t>
                  </w:r>
                </w:p>
              </w:tc>
              <w:tc>
                <w:tcPr>
                  <w:tcW w:w="7748"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Hand over the marks received from the examiners to the tabulators.</w:t>
                  </w:r>
                </w:p>
              </w:tc>
            </w:tr>
          </w:tbl>
          <w:p w:rsidR="00D830E9" w:rsidRPr="00C646EC" w:rsidRDefault="00D830E9" w:rsidP="00E2533C">
            <w:pPr>
              <w:rPr>
                <w:rFonts w:cs="Times New Roman"/>
                <w:sz w:val="20"/>
                <w:szCs w:val="20"/>
              </w:rPr>
            </w:pPr>
          </w:p>
        </w:tc>
      </w:tr>
    </w:tbl>
    <w:p w:rsidR="00D830E9" w:rsidRPr="00C646EC" w:rsidRDefault="00D830E9" w:rsidP="00D830E9">
      <w:pPr>
        <w:jc w:val="both"/>
        <w:rPr>
          <w:rFonts w:cs="Times New Roman"/>
          <w:b/>
          <w:sz w:val="20"/>
          <w:szCs w:val="20"/>
        </w:rPr>
      </w:pPr>
    </w:p>
    <w:p w:rsidR="00D830E9" w:rsidRPr="00C646EC" w:rsidRDefault="00D830E9" w:rsidP="00D830E9">
      <w:pPr>
        <w:jc w:val="both"/>
        <w:rPr>
          <w:rFonts w:cs="Times New Roman"/>
          <w:szCs w:val="20"/>
        </w:rPr>
      </w:pPr>
      <w:r w:rsidRPr="00C646EC">
        <w:rPr>
          <w:rFonts w:cs="Times New Roman"/>
          <w:b/>
          <w:szCs w:val="20"/>
        </w:rPr>
        <w:t>19. Theoretical Examination and Board Viva-voce</w:t>
      </w:r>
    </w:p>
    <w:tbl>
      <w:tblPr>
        <w:tblW w:w="9180" w:type="dxa"/>
        <w:tblInd w:w="288" w:type="dxa"/>
        <w:tblLook w:val="0000" w:firstRow="0" w:lastRow="0" w:firstColumn="0" w:lastColumn="0" w:noHBand="0" w:noVBand="0"/>
      </w:tblPr>
      <w:tblGrid>
        <w:gridCol w:w="446"/>
        <w:gridCol w:w="8734"/>
      </w:tblGrid>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19.1</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(i) </w:t>
            </w:r>
            <w:r w:rsidRPr="00C646EC">
              <w:rPr>
                <w:rFonts w:cs="Times New Roman"/>
                <w:sz w:val="20"/>
                <w:szCs w:val="20"/>
                <w:highlight w:val="yellow"/>
              </w:rPr>
              <w:t>For each theoretical course there will two question setters and two script examiners from the enlisted panel of examiners</w:t>
            </w:r>
            <w:r w:rsidRPr="00C646EC">
              <w:rPr>
                <w:rFonts w:cs="Times New Roman"/>
                <w:sz w:val="20"/>
                <w:szCs w:val="20"/>
              </w:rPr>
              <w:t xml:space="preserve">.  </w:t>
            </w:r>
          </w:p>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(ii) Third Examination: In case the marks awarded by the two examiners differ by 20% or more, the examination committee will recommend a third examiner (approved by Vice-chancellor) and arithmetic mean of the two nearest marks will be counted. In case both the extreme marks differ from the middle mark by exactly the same margin, the arithmetic mean of the two higher marks (advantage to the student) will be taken. If the number of scripts be  third-examined is fifty percent or more of the total number of script of a course, all the scripts of that course will have to be third-examined. </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19.2</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In each theoretical course examination, the students shall be allowed a choice of question (6 out of 8 for 3 or 4 credit course and 4 out of 6 for 2 credit course) to the extent of not more than</w:t>
            </w:r>
            <w:r w:rsidRPr="00C646EC">
              <w:rPr>
                <w:rFonts w:cs="Times New Roman"/>
                <w:b/>
                <w:bCs/>
                <w:sz w:val="20"/>
                <w:szCs w:val="20"/>
              </w:rPr>
              <w:t xml:space="preserve"> 33% </w:t>
            </w:r>
            <w:r w:rsidRPr="00C646EC">
              <w:rPr>
                <w:rFonts w:cs="Times New Roman"/>
                <w:sz w:val="20"/>
                <w:szCs w:val="20"/>
              </w:rPr>
              <w:t>of the total number questions to be answered.</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19.3</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Absence of a candidate in an examination of a </w:t>
            </w:r>
            <w:r w:rsidRPr="00C646EC">
              <w:rPr>
                <w:rFonts w:cs="Times New Roman"/>
                <w:b/>
                <w:sz w:val="20"/>
                <w:szCs w:val="20"/>
              </w:rPr>
              <w:t>course</w:t>
            </w:r>
            <w:r w:rsidRPr="00C646EC">
              <w:rPr>
                <w:rFonts w:cs="Times New Roman"/>
                <w:sz w:val="20"/>
                <w:szCs w:val="20"/>
              </w:rPr>
              <w:t xml:space="preserve"> in which he/she ought to have been present will be considered as if the candidate obtained zero marks </w:t>
            </w:r>
            <w:r w:rsidRPr="00C646EC">
              <w:rPr>
                <w:rFonts w:cs="Times New Roman"/>
                <w:b/>
                <w:sz w:val="20"/>
                <w:szCs w:val="20"/>
              </w:rPr>
              <w:t>(‘F’ grade)</w:t>
            </w:r>
            <w:r w:rsidRPr="00C646EC">
              <w:rPr>
                <w:rFonts w:cs="Times New Roman"/>
                <w:sz w:val="20"/>
                <w:szCs w:val="20"/>
              </w:rPr>
              <w:t xml:space="preserve"> in that </w:t>
            </w:r>
            <w:r w:rsidRPr="00C646EC">
              <w:rPr>
                <w:rFonts w:cs="Times New Roman"/>
                <w:b/>
                <w:sz w:val="20"/>
                <w:szCs w:val="20"/>
              </w:rPr>
              <w:t>course</w:t>
            </w:r>
            <w:r w:rsidRPr="00C646EC">
              <w:rPr>
                <w:rFonts w:cs="Times New Roman"/>
                <w:sz w:val="20"/>
                <w:szCs w:val="20"/>
              </w:rPr>
              <w:t>.</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19.4</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concerned Examination Committee will conduct the </w:t>
            </w:r>
            <w:r w:rsidRPr="00C646EC">
              <w:rPr>
                <w:rFonts w:cs="Times New Roman"/>
                <w:b/>
                <w:sz w:val="20"/>
                <w:szCs w:val="20"/>
              </w:rPr>
              <w:t>Board Viva voce.</w:t>
            </w:r>
          </w:p>
        </w:tc>
      </w:tr>
    </w:tbl>
    <w:p w:rsidR="00D830E9" w:rsidRPr="00C646EC" w:rsidRDefault="00D830E9" w:rsidP="00D830E9">
      <w:pPr>
        <w:jc w:val="both"/>
        <w:rPr>
          <w:rFonts w:cs="Times New Roman"/>
          <w:b/>
          <w:sz w:val="20"/>
          <w:szCs w:val="20"/>
        </w:rPr>
      </w:pPr>
    </w:p>
    <w:p w:rsidR="00D830E9" w:rsidRPr="00C646EC" w:rsidRDefault="00D830E9" w:rsidP="00D830E9">
      <w:pPr>
        <w:jc w:val="both"/>
        <w:rPr>
          <w:rFonts w:cs="Times New Roman"/>
          <w:b/>
          <w:sz w:val="20"/>
          <w:szCs w:val="20"/>
        </w:rPr>
      </w:pPr>
      <w:r w:rsidRPr="00C646EC">
        <w:rPr>
          <w:rFonts w:cs="Times New Roman"/>
          <w:b/>
          <w:sz w:val="20"/>
          <w:szCs w:val="20"/>
        </w:rPr>
        <w:t>20. Laboratory Examination/Field Work/Professional Training/Research Project</w:t>
      </w:r>
    </w:p>
    <w:p w:rsidR="00D830E9" w:rsidRPr="00C646EC" w:rsidRDefault="00D830E9" w:rsidP="00D830E9">
      <w:pPr>
        <w:jc w:val="both"/>
        <w:rPr>
          <w:rFonts w:cs="Times New Roman"/>
          <w:b/>
          <w:sz w:val="20"/>
          <w:szCs w:val="20"/>
        </w:rPr>
      </w:pPr>
    </w:p>
    <w:tbl>
      <w:tblPr>
        <w:tblW w:w="9180" w:type="dxa"/>
        <w:tblInd w:w="288" w:type="dxa"/>
        <w:tblLook w:val="0000" w:firstRow="0" w:lastRow="0" w:firstColumn="0" w:lastColumn="0" w:noHBand="0" w:noVBand="0"/>
      </w:tblPr>
      <w:tblGrid>
        <w:gridCol w:w="446"/>
        <w:gridCol w:w="8734"/>
      </w:tblGrid>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20.1</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concerned Lab teachers nominated by the Examination Committee will conduct </w:t>
            </w:r>
            <w:r w:rsidRPr="00C646EC">
              <w:rPr>
                <w:rFonts w:cs="Times New Roman"/>
                <w:b/>
                <w:sz w:val="20"/>
                <w:szCs w:val="20"/>
              </w:rPr>
              <w:t>quizzes, Viva voce and continuous assessment.</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20.2</w:t>
            </w:r>
          </w:p>
        </w:tc>
        <w:tc>
          <w:tcPr>
            <w:tcW w:w="8734" w:type="dxa"/>
            <w:shd w:val="clear" w:color="auto" w:fill="auto"/>
            <w:tcMar>
              <w:left w:w="14" w:type="dxa"/>
              <w:right w:w="14" w:type="dxa"/>
            </w:tcMar>
          </w:tcPr>
          <w:p w:rsidR="00D830E9" w:rsidRPr="00C646EC" w:rsidRDefault="00D830E9" w:rsidP="00E2533C">
            <w:pPr>
              <w:jc w:val="both"/>
              <w:rPr>
                <w:rFonts w:cs="Times New Roman"/>
                <w:sz w:val="20"/>
                <w:szCs w:val="20"/>
              </w:rPr>
            </w:pPr>
            <w:r w:rsidRPr="00C646EC">
              <w:rPr>
                <w:sz w:val="20"/>
                <w:szCs w:val="20"/>
              </w:rPr>
              <w:t>The head of the department (affiliated colleges) will assign a teacher or a group of teachers, and is subject to the approval of VC, to conduct a particular laboratory class or all the laboratory classes of a particular semester of a particular year. For the examination, there shall be five examiners including one external. However, if the number of examinees in the practical examination is less than 10 (ten) per day, there shall be three examiners including the external examiner. The practical examination should be conducted during the teaching weeks of each semester. The duration of practical examination shall be 2-3 hours per credit. Remuneration shall be provided by the University rule.</w:t>
            </w:r>
            <w:r w:rsidRPr="00C646EC">
              <w:rPr>
                <w:rFonts w:cs="Times New Roman"/>
                <w:sz w:val="20"/>
                <w:szCs w:val="20"/>
              </w:rPr>
              <w:t>.</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20.3</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One copy of the marks of the laboratory examination will be sent to the Chairman of the concerned Examination Committee, and another copy will be sent to the Controller of Examinations of the University.</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20.4</w:t>
            </w:r>
          </w:p>
          <w:p w:rsidR="00D830E9" w:rsidRPr="00C646EC" w:rsidRDefault="00D830E9" w:rsidP="00E2533C">
            <w:pPr>
              <w:tabs>
                <w:tab w:val="left" w:pos="540"/>
                <w:tab w:val="left" w:pos="900"/>
              </w:tabs>
              <w:jc w:val="both"/>
              <w:rPr>
                <w:rFonts w:cs="Times New Roman"/>
                <w:bCs/>
                <w:sz w:val="20"/>
                <w:szCs w:val="20"/>
              </w:rPr>
            </w:pPr>
          </w:p>
          <w:p w:rsidR="00D830E9" w:rsidRPr="00C646EC" w:rsidRDefault="00D830E9" w:rsidP="00E2533C">
            <w:pPr>
              <w:tabs>
                <w:tab w:val="left" w:pos="540"/>
                <w:tab w:val="left" w:pos="900"/>
              </w:tabs>
              <w:jc w:val="both"/>
              <w:rPr>
                <w:rFonts w:cs="Times New Roman"/>
                <w:bCs/>
                <w:sz w:val="20"/>
                <w:szCs w:val="20"/>
              </w:rPr>
            </w:pPr>
          </w:p>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 xml:space="preserve">20.5 </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color w:val="000000"/>
                <w:sz w:val="20"/>
                <w:szCs w:val="20"/>
              </w:rPr>
            </w:pPr>
            <w:r w:rsidRPr="00C646EC">
              <w:rPr>
                <w:rFonts w:cs="Times New Roman"/>
                <w:color w:val="000000"/>
                <w:sz w:val="20"/>
                <w:szCs w:val="20"/>
              </w:rPr>
              <w:t>Depending on each department’s own requirements, a student may have to complete a prescribed number of days of industrial/professional training in addition to minimum credits and other requirements, to the satisfaction of the concerned department.</w:t>
            </w:r>
          </w:p>
          <w:p w:rsidR="00D830E9" w:rsidRPr="00C646EC" w:rsidRDefault="00D830E9" w:rsidP="00E2533C">
            <w:pPr>
              <w:tabs>
                <w:tab w:val="left" w:pos="540"/>
                <w:tab w:val="left" w:pos="900"/>
              </w:tabs>
              <w:jc w:val="both"/>
              <w:rPr>
                <w:rFonts w:cs="Times New Roman"/>
                <w:color w:val="000000"/>
                <w:sz w:val="20"/>
                <w:szCs w:val="20"/>
              </w:rPr>
            </w:pPr>
            <w:r w:rsidRPr="00C646EC">
              <w:rPr>
                <w:rFonts w:cs="Times New Roman"/>
                <w:color w:val="000000"/>
                <w:sz w:val="20"/>
                <w:szCs w:val="20"/>
              </w:rPr>
              <w:t>The examination committee in cooperation with departmental chairman will conduct the placement of students for field work/professional training. The in-plant training/ professional training/ field work /similar courses report will be evaluated by examiners appointed by the examination committee.</w:t>
            </w:r>
          </w:p>
        </w:tc>
      </w:tr>
      <w:tr w:rsidR="00D830E9" w:rsidRPr="00C646EC" w:rsidTr="00E2533C">
        <w:tc>
          <w:tcPr>
            <w:tcW w:w="446"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20.6</w:t>
            </w:r>
          </w:p>
        </w:tc>
        <w:tc>
          <w:tcPr>
            <w:tcW w:w="8734" w:type="dxa"/>
            <w:shd w:val="clear" w:color="auto" w:fill="auto"/>
            <w:tcMar>
              <w:left w:w="14" w:type="dxa"/>
              <w:right w:w="14" w:type="dxa"/>
            </w:tcMar>
          </w:tcPr>
          <w:p w:rsidR="00D830E9" w:rsidRPr="00C646EC" w:rsidRDefault="00D830E9" w:rsidP="00E2533C">
            <w:pPr>
              <w:tabs>
                <w:tab w:val="left" w:pos="540"/>
                <w:tab w:val="left" w:pos="900"/>
              </w:tabs>
              <w:jc w:val="both"/>
              <w:rPr>
                <w:rFonts w:cs="Times New Roman"/>
                <w:color w:val="000000"/>
                <w:sz w:val="20"/>
                <w:szCs w:val="20"/>
              </w:rPr>
            </w:pPr>
            <w:r w:rsidRPr="00C646EC">
              <w:rPr>
                <w:rFonts w:cs="Times New Roman"/>
                <w:color w:val="000000"/>
                <w:sz w:val="20"/>
                <w:szCs w:val="20"/>
              </w:rPr>
              <w:t>(i) Field reports/Excursion reports/Research project reports and the likes will be examined by two examiners (preferably other than the examination committee) selected by examination committee.</w:t>
            </w:r>
          </w:p>
          <w:p w:rsidR="00D830E9" w:rsidRPr="00C646EC" w:rsidRDefault="00D830E9" w:rsidP="00E2533C">
            <w:pPr>
              <w:tabs>
                <w:tab w:val="left" w:pos="540"/>
                <w:tab w:val="left" w:pos="900"/>
              </w:tabs>
              <w:jc w:val="both"/>
              <w:rPr>
                <w:rFonts w:cs="Times New Roman"/>
                <w:color w:val="000000"/>
                <w:sz w:val="20"/>
                <w:szCs w:val="20"/>
              </w:rPr>
            </w:pPr>
            <w:r w:rsidRPr="00C646EC">
              <w:rPr>
                <w:rFonts w:cs="Times New Roman"/>
                <w:sz w:val="20"/>
                <w:szCs w:val="20"/>
              </w:rPr>
              <w:t>(ii) Third Examination: In case the marks awarded by the two examiners differ by 20% or more, the examination committee will recommend a third examiner and arithmetic mean of the two nearest marks will be counted. In case both the extreme marks differ from the middle mark by exactly the same margin, the arithmetic mean of the two higher marks (advantage to the student) will be taken.</w:t>
            </w:r>
          </w:p>
        </w:tc>
      </w:tr>
    </w:tbl>
    <w:p w:rsidR="00D830E9" w:rsidRPr="00C646EC" w:rsidRDefault="00D830E9" w:rsidP="00D830E9">
      <w:pPr>
        <w:jc w:val="both"/>
        <w:rPr>
          <w:rFonts w:cs="Times New Roman"/>
          <w:b/>
        </w:rPr>
      </w:pPr>
    </w:p>
    <w:p w:rsidR="00D830E9" w:rsidRPr="00C646EC" w:rsidRDefault="00D830E9" w:rsidP="00D830E9">
      <w:pPr>
        <w:jc w:val="both"/>
        <w:rPr>
          <w:rFonts w:cs="Times New Roman"/>
          <w:sz w:val="20"/>
          <w:szCs w:val="20"/>
        </w:rPr>
      </w:pPr>
      <w:r w:rsidRPr="00C646EC">
        <w:rPr>
          <w:rFonts w:cs="Times New Roman"/>
          <w:b/>
        </w:rPr>
        <w:t xml:space="preserve">21. </w:t>
      </w:r>
      <w:r w:rsidRPr="00C646EC">
        <w:rPr>
          <w:rFonts w:cs="Times New Roman"/>
          <w:b/>
          <w:szCs w:val="20"/>
        </w:rPr>
        <w:t>Medium of Questions and Answers</w:t>
      </w:r>
    </w:p>
    <w:p w:rsidR="00D830E9" w:rsidRPr="00C646EC" w:rsidRDefault="00D830E9" w:rsidP="00D830E9">
      <w:pPr>
        <w:ind w:hanging="720"/>
        <w:jc w:val="both"/>
        <w:rPr>
          <w:rFonts w:cs="Times New Roman"/>
          <w:sz w:val="20"/>
          <w:szCs w:val="20"/>
        </w:rPr>
      </w:pPr>
      <w:r w:rsidRPr="00C646EC">
        <w:rPr>
          <w:rFonts w:cs="Times New Roman"/>
          <w:sz w:val="20"/>
          <w:szCs w:val="20"/>
        </w:rPr>
        <w:tab/>
        <w:t>The medium of questions and answers in the examination of all written, laboratory and other courses of each subject will be in English.</w:t>
      </w:r>
    </w:p>
    <w:p w:rsidR="00D830E9" w:rsidRPr="00C646EC" w:rsidRDefault="00D830E9" w:rsidP="00D830E9">
      <w:pPr>
        <w:jc w:val="both"/>
        <w:rPr>
          <w:rFonts w:cs="Times New Roman"/>
          <w:sz w:val="20"/>
          <w:szCs w:val="20"/>
        </w:rPr>
      </w:pPr>
    </w:p>
    <w:p w:rsidR="00D830E9" w:rsidRPr="00C646EC" w:rsidRDefault="00D830E9" w:rsidP="00D830E9">
      <w:pPr>
        <w:jc w:val="both"/>
        <w:rPr>
          <w:rFonts w:cs="Times New Roman"/>
          <w:b/>
          <w:sz w:val="20"/>
          <w:szCs w:val="20"/>
        </w:rPr>
      </w:pPr>
      <w:r w:rsidRPr="00C646EC">
        <w:rPr>
          <w:rFonts w:cs="Times New Roman"/>
          <w:b/>
          <w:bCs/>
        </w:rPr>
        <w:t>22</w:t>
      </w:r>
      <w:r w:rsidRPr="00C646EC">
        <w:rPr>
          <w:rFonts w:cs="Times New Roman"/>
          <w:b/>
          <w:bCs/>
          <w:szCs w:val="20"/>
        </w:rPr>
        <w:t>.</w:t>
      </w:r>
      <w:r w:rsidRPr="00C646EC">
        <w:rPr>
          <w:rFonts w:cs="Times New Roman"/>
          <w:szCs w:val="20"/>
        </w:rPr>
        <w:t xml:space="preserve"> </w:t>
      </w:r>
      <w:r w:rsidRPr="00C646EC">
        <w:rPr>
          <w:rFonts w:cs="Times New Roman"/>
          <w:b/>
          <w:szCs w:val="20"/>
        </w:rPr>
        <w:t>Duties and Responsibilities of Question Setters and Script Examiners</w:t>
      </w:r>
    </w:p>
    <w:tbl>
      <w:tblPr>
        <w:tblW w:w="9180" w:type="dxa"/>
        <w:tblInd w:w="288" w:type="dxa"/>
        <w:tblLayout w:type="fixed"/>
        <w:tblLook w:val="0000" w:firstRow="0" w:lastRow="0" w:firstColumn="0" w:lastColumn="0" w:noHBand="0" w:noVBand="0"/>
      </w:tblPr>
      <w:tblGrid>
        <w:gridCol w:w="536"/>
        <w:gridCol w:w="8644"/>
      </w:tblGrid>
      <w:tr w:rsidR="00D830E9" w:rsidRPr="00C646EC" w:rsidTr="00E2533C">
        <w:tc>
          <w:tcPr>
            <w:tcW w:w="536" w:type="dxa"/>
            <w:tcMar>
              <w:left w:w="14" w:type="dxa"/>
              <w:right w:w="14" w:type="dxa"/>
            </w:tcMar>
          </w:tcPr>
          <w:p w:rsidR="00D830E9" w:rsidRPr="00C646EC" w:rsidRDefault="00D830E9" w:rsidP="00E2533C">
            <w:pPr>
              <w:tabs>
                <w:tab w:val="left" w:pos="540"/>
                <w:tab w:val="left" w:pos="900"/>
              </w:tabs>
              <w:rPr>
                <w:rFonts w:cs="Times New Roman"/>
                <w:bCs/>
                <w:sz w:val="20"/>
                <w:szCs w:val="20"/>
              </w:rPr>
            </w:pPr>
            <w:r w:rsidRPr="00C646EC">
              <w:rPr>
                <w:rFonts w:cs="Times New Roman"/>
                <w:bCs/>
                <w:sz w:val="20"/>
                <w:szCs w:val="20"/>
              </w:rPr>
              <w:t>22.1</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If a question setter or a script examiner is unable to accept the appointment before or during the examination, he/she should immediately inform the Controller of Examinations. In case an examiner cannot finish marking the scripts received by him/her or within two weeks, he/she should immediately </w:t>
            </w:r>
            <w:r w:rsidRPr="00C646EC">
              <w:rPr>
                <w:rFonts w:cs="Times New Roman"/>
                <w:sz w:val="20"/>
                <w:szCs w:val="20"/>
              </w:rPr>
              <w:lastRenderedPageBreak/>
              <w:t>return the scripts to the Chairman of the Examination Committee. The Examination Committee has all the rights to change and set the script examiner immediately in that case.</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rPr>
                <w:rFonts w:cs="Times New Roman"/>
                <w:bCs/>
                <w:sz w:val="20"/>
                <w:szCs w:val="20"/>
              </w:rPr>
            </w:pPr>
            <w:r w:rsidRPr="00C646EC">
              <w:rPr>
                <w:rFonts w:cs="Times New Roman"/>
                <w:bCs/>
                <w:sz w:val="20"/>
                <w:szCs w:val="20"/>
              </w:rPr>
              <w:lastRenderedPageBreak/>
              <w:t>22.2</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question setters and the script examiners should send their remuneration bills to the Controller of Examination. All postal and other incidental expenses incurred by the setters/examiners in connection with the examination will be paid by the University on presentation of duly signed bill for the same, supported by vouchers.   </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22.3</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If any examiner is unable to accept or has to relinquish his/her appointment, the Examination Committee concerned shall recommend to the Controller of Examinations new question setter or script examiner.</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22.4</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All manuscripts/question papers shall be sent by the setters in a sealed covers to the Chairman of the Examination Committee who shall then call a meeting of the Examination Committee who will arrange for moderation of the papers.</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22.5</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The question papers, scripts and any other documents in connection with the examination would be handed over officially/personally or sent by insured post to the Chairman of the respective Examination Committee.</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22.6</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marks of all examinations shall be submitted to the Chairman of the Examination Committee, either personally in a sealed cover or in a doubly sealed insured cover, if sent by post. </w:t>
            </w:r>
            <w:r w:rsidRPr="00C646EC">
              <w:rPr>
                <w:rFonts w:cs="Times New Roman"/>
                <w:bCs/>
                <w:sz w:val="20"/>
                <w:szCs w:val="20"/>
              </w:rPr>
              <w:t>A copy should also be submitted separately to the Controller of Examinations of the University.</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22.7</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The question setter shall as far as practicable, avoid in marked change of standard from year to year but shall not be required to set the same type of questions every year. The question shall be so framed that there shall be no ambiguity of meaning. The questions should be set in such a way that originality and individuality of the candidates may be encouraged.</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22.8</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question setter shall be guided as to the standard extent of knowledge required and scope of the </w:t>
            </w:r>
            <w:r w:rsidRPr="00C646EC">
              <w:rPr>
                <w:rFonts w:cs="Times New Roman"/>
                <w:bCs/>
                <w:sz w:val="20"/>
                <w:szCs w:val="20"/>
              </w:rPr>
              <w:t>courses</w:t>
            </w:r>
            <w:r w:rsidRPr="00C646EC">
              <w:rPr>
                <w:rFonts w:cs="Times New Roman"/>
                <w:sz w:val="20"/>
                <w:szCs w:val="20"/>
              </w:rPr>
              <w:t xml:space="preserve"> of examination by the curriculum prescribed and the textbook, if any, recommended by the University from time to time.</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22.9</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All corrections and alterations in the manuscripts, question papers, marks placed in the scripts and marks entered in the marksheets must invariably be initiated by the person making the correction. Over-writing in the case of marks should be avoided. The wrong figures should be crossed out and the correct figures written in convenient places. Doubtful entries should be indicated by words as well.</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22.10</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If in the course of examining the answer scripts the examiner have reasons to suspect that unfair means have been adopted by any candidate, he/she should at once submit confidential report to the Chairman of the respective Examination Committee giving the grounds for his/her suspicion.</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22.11</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The marks of each </w:t>
            </w:r>
            <w:r w:rsidRPr="00C646EC">
              <w:rPr>
                <w:rFonts w:cs="Times New Roman"/>
                <w:bCs/>
                <w:sz w:val="20"/>
                <w:szCs w:val="20"/>
              </w:rPr>
              <w:t>course</w:t>
            </w:r>
            <w:r w:rsidRPr="00C646EC">
              <w:rPr>
                <w:rFonts w:cs="Times New Roman"/>
                <w:sz w:val="20"/>
                <w:szCs w:val="20"/>
              </w:rPr>
              <w:t xml:space="preserve"> of examination or a section are to be submitted to the Chairman of the respective Examination Committee. A copy should also be submitted separately to the Controller of Examinations of the University.</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22.12</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If any examiner is unable to examine answer script, he/she should return the packet of answer scripts immediately to the Chairman of Examination Committee.</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22.13</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Immediately on receipt of each packet containing answer scripts of candidates, the examiner should count the script and verify the figures given in the statement regarding the details of the answer scripts sent. Should any discrepancy be discovered, it should at once be brought to the notice of the Chairman of the Examination Committee with a report of the statement which should be filled in and returned to the Chairman of the Examination Committee immediately after receiving the answer scripts, so that prompt action may be taken about the matter. If no report is received within three days of receipt, it will be assumed that the statement sent is correct.</w:t>
            </w:r>
          </w:p>
        </w:tc>
      </w:tr>
      <w:tr w:rsidR="00D830E9" w:rsidRPr="00C646EC" w:rsidTr="00E2533C">
        <w:tc>
          <w:tcPr>
            <w:tcW w:w="53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22.14</w:t>
            </w:r>
          </w:p>
        </w:tc>
        <w:tc>
          <w:tcPr>
            <w:tcW w:w="864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b/>
                <w:bCs/>
                <w:sz w:val="20"/>
                <w:szCs w:val="20"/>
              </w:rPr>
              <w:t>The question setters are particularly requested</w:t>
            </w:r>
          </w:p>
          <w:tbl>
            <w:tblPr>
              <w:tblW w:w="8758" w:type="dxa"/>
              <w:tblLayout w:type="fixed"/>
              <w:tblLook w:val="0000" w:firstRow="0" w:lastRow="0" w:firstColumn="0" w:lastColumn="0" w:noHBand="0" w:noVBand="0"/>
            </w:tblPr>
            <w:tblGrid>
              <w:gridCol w:w="697"/>
              <w:gridCol w:w="7649"/>
              <w:gridCol w:w="412"/>
            </w:tblGrid>
            <w:tr w:rsidR="00D830E9" w:rsidRPr="00C646EC" w:rsidTr="00E2533C">
              <w:tc>
                <w:tcPr>
                  <w:tcW w:w="69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22.14.1</w:t>
                  </w:r>
                </w:p>
              </w:tc>
              <w:tc>
                <w:tcPr>
                  <w:tcW w:w="7649"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The manuscripts of the questions are to be written in English. To make sure that the manuscripts of questions are as clear and legible as possible, taking special care in writing, so as to ensure accuracy in printing,</w:t>
                  </w:r>
                </w:p>
              </w:tc>
              <w:tc>
                <w:tcPr>
                  <w:tcW w:w="4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p>
              </w:tc>
            </w:tr>
            <w:tr w:rsidR="00D830E9" w:rsidRPr="00C646EC" w:rsidTr="00E2533C">
              <w:tc>
                <w:tcPr>
                  <w:tcW w:w="69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22.14.2</w:t>
                  </w:r>
                </w:p>
              </w:tc>
              <w:tc>
                <w:tcPr>
                  <w:tcW w:w="7649"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No copy of the question paper framed by him/her shall be retained and all rough draft and memorandum connected therewith should be destroyed immediately after being used properly, and,</w:t>
                  </w:r>
                </w:p>
              </w:tc>
              <w:tc>
                <w:tcPr>
                  <w:tcW w:w="4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p>
              </w:tc>
            </w:tr>
            <w:tr w:rsidR="00D830E9" w:rsidRPr="00C646EC" w:rsidTr="00E2533C">
              <w:tc>
                <w:tcPr>
                  <w:tcW w:w="69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22.14.3</w:t>
                  </w:r>
                </w:p>
              </w:tc>
              <w:tc>
                <w:tcPr>
                  <w:tcW w:w="7649"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Sign at the bottom of each sheet of the manuscript question paper set by him.</w:t>
                  </w:r>
                </w:p>
              </w:tc>
              <w:tc>
                <w:tcPr>
                  <w:tcW w:w="412"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p>
              </w:tc>
            </w:tr>
          </w:tbl>
          <w:p w:rsidR="00D830E9" w:rsidRPr="00C646EC" w:rsidRDefault="00D830E9" w:rsidP="00E2533C">
            <w:pPr>
              <w:tabs>
                <w:tab w:val="left" w:pos="540"/>
                <w:tab w:val="left" w:pos="900"/>
              </w:tabs>
              <w:jc w:val="both"/>
              <w:rPr>
                <w:rFonts w:cs="Times New Roman"/>
                <w:sz w:val="20"/>
                <w:szCs w:val="20"/>
              </w:rPr>
            </w:pPr>
          </w:p>
        </w:tc>
      </w:tr>
    </w:tbl>
    <w:p w:rsidR="00D830E9" w:rsidRPr="00C646EC" w:rsidRDefault="00D830E9" w:rsidP="00D830E9">
      <w:pPr>
        <w:jc w:val="both"/>
        <w:rPr>
          <w:rFonts w:cs="Times New Roman"/>
          <w:b/>
          <w:bCs/>
          <w:szCs w:val="20"/>
        </w:rPr>
      </w:pPr>
      <w:r w:rsidRPr="00C646EC">
        <w:rPr>
          <w:rFonts w:cs="Times New Roman"/>
          <w:b/>
          <w:bCs/>
          <w:szCs w:val="20"/>
        </w:rPr>
        <w:t>23. Eligibility for Examination</w:t>
      </w:r>
    </w:p>
    <w:tbl>
      <w:tblPr>
        <w:tblW w:w="9180" w:type="dxa"/>
        <w:tblInd w:w="288" w:type="dxa"/>
        <w:tblLayout w:type="fixed"/>
        <w:tblLook w:val="0000" w:firstRow="0" w:lastRow="0" w:firstColumn="0" w:lastColumn="0" w:noHBand="0" w:noVBand="0"/>
      </w:tblPr>
      <w:tblGrid>
        <w:gridCol w:w="446"/>
        <w:gridCol w:w="8734"/>
      </w:tblGrid>
      <w:tr w:rsidR="00D830E9" w:rsidRPr="00C646EC" w:rsidTr="00E2533C">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23.1</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 xml:space="preserve"> A candidate may not be admitted to any semester final examination unless he/she has</w:t>
            </w:r>
          </w:p>
          <w:tbl>
            <w:tblPr>
              <w:tblW w:w="8226" w:type="dxa"/>
              <w:tblLayout w:type="fixed"/>
              <w:tblLook w:val="0000" w:firstRow="0" w:lastRow="0" w:firstColumn="0" w:lastColumn="0" w:noHBand="0" w:noVBand="0"/>
            </w:tblPr>
            <w:tblGrid>
              <w:gridCol w:w="607"/>
              <w:gridCol w:w="7619"/>
            </w:tblGrid>
            <w:tr w:rsidR="00D830E9" w:rsidRPr="00C646EC" w:rsidTr="00E2533C">
              <w:trPr>
                <w:trHeight w:val="439"/>
              </w:trPr>
              <w:tc>
                <w:tcPr>
                  <w:tcW w:w="60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23.1.1</w:t>
                  </w:r>
                </w:p>
              </w:tc>
              <w:tc>
                <w:tcPr>
                  <w:tcW w:w="7619"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Submitted application in the prescribed form to the Registrar/Vice-Chancellor for appearing at the examination,</w:t>
                  </w:r>
                </w:p>
              </w:tc>
            </w:tr>
            <w:tr w:rsidR="00D830E9" w:rsidRPr="00C646EC" w:rsidTr="00E2533C">
              <w:trPr>
                <w:trHeight w:val="219"/>
              </w:trPr>
              <w:tc>
                <w:tcPr>
                  <w:tcW w:w="60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23.1.2</w:t>
                  </w:r>
                </w:p>
              </w:tc>
              <w:tc>
                <w:tcPr>
                  <w:tcW w:w="7619"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Paid the prescribed examination fees, and all outstanding University and Hall dues,</w:t>
                  </w:r>
                </w:p>
              </w:tc>
            </w:tr>
            <w:tr w:rsidR="00D830E9" w:rsidRPr="00C646EC" w:rsidTr="00E2533C">
              <w:trPr>
                <w:trHeight w:val="219"/>
              </w:trPr>
              <w:tc>
                <w:tcPr>
                  <w:tcW w:w="60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23.1.3</w:t>
                  </w:r>
                </w:p>
              </w:tc>
              <w:tc>
                <w:tcPr>
                  <w:tcW w:w="7619"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Fulfilled the conditions for attendance in class and</w:t>
                  </w:r>
                </w:p>
              </w:tc>
            </w:tr>
            <w:tr w:rsidR="00D830E9" w:rsidRPr="00C646EC" w:rsidTr="00E2533C">
              <w:trPr>
                <w:trHeight w:val="234"/>
              </w:trPr>
              <w:tc>
                <w:tcPr>
                  <w:tcW w:w="607"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23.1.4</w:t>
                  </w:r>
                </w:p>
              </w:tc>
              <w:tc>
                <w:tcPr>
                  <w:tcW w:w="7619" w:type="dxa"/>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Been barred by any disciplinary rule.</w:t>
                  </w:r>
                </w:p>
              </w:tc>
            </w:tr>
          </w:tbl>
          <w:p w:rsidR="00D830E9" w:rsidRPr="00C646EC" w:rsidRDefault="00D830E9" w:rsidP="00E2533C">
            <w:pPr>
              <w:tabs>
                <w:tab w:val="left" w:pos="540"/>
                <w:tab w:val="left" w:pos="900"/>
              </w:tabs>
              <w:jc w:val="both"/>
              <w:rPr>
                <w:rFonts w:cs="Times New Roman"/>
                <w:sz w:val="20"/>
                <w:szCs w:val="20"/>
              </w:rPr>
            </w:pPr>
          </w:p>
        </w:tc>
      </w:tr>
      <w:tr w:rsidR="00D830E9" w:rsidRPr="00C646EC" w:rsidTr="00E2533C">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23.2</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On special circumstances the Vice-Chancellor may permit a student to appear at the examination.</w:t>
            </w:r>
          </w:p>
        </w:tc>
      </w:tr>
      <w:tr w:rsidR="00D830E9" w:rsidRPr="00C646EC" w:rsidTr="00E2533C">
        <w:tc>
          <w:tcPr>
            <w:tcW w:w="446" w:type="dxa"/>
            <w:tcMar>
              <w:left w:w="14" w:type="dxa"/>
              <w:right w:w="14" w:type="dxa"/>
            </w:tcMar>
          </w:tcPr>
          <w:p w:rsidR="00D830E9" w:rsidRPr="00C646EC" w:rsidRDefault="00D830E9" w:rsidP="00E2533C">
            <w:pPr>
              <w:tabs>
                <w:tab w:val="left" w:pos="540"/>
                <w:tab w:val="left" w:pos="900"/>
              </w:tabs>
              <w:jc w:val="both"/>
              <w:rPr>
                <w:rFonts w:cs="Times New Roman"/>
                <w:bCs/>
                <w:sz w:val="20"/>
                <w:szCs w:val="20"/>
              </w:rPr>
            </w:pPr>
            <w:r w:rsidRPr="00C646EC">
              <w:rPr>
                <w:rFonts w:cs="Times New Roman"/>
                <w:bCs/>
                <w:sz w:val="20"/>
                <w:szCs w:val="20"/>
              </w:rPr>
              <w:t>23.3</w:t>
            </w:r>
          </w:p>
        </w:tc>
        <w:tc>
          <w:tcPr>
            <w:tcW w:w="8734" w:type="dxa"/>
            <w:tcMar>
              <w:left w:w="14" w:type="dxa"/>
              <w:right w:w="14" w:type="dxa"/>
            </w:tcMar>
          </w:tcPr>
          <w:p w:rsidR="00D830E9" w:rsidRPr="00C646EC" w:rsidRDefault="00D830E9" w:rsidP="00E2533C">
            <w:pPr>
              <w:tabs>
                <w:tab w:val="left" w:pos="540"/>
                <w:tab w:val="left" w:pos="900"/>
              </w:tabs>
              <w:jc w:val="both"/>
              <w:rPr>
                <w:rFonts w:cs="Times New Roman"/>
                <w:sz w:val="20"/>
                <w:szCs w:val="20"/>
              </w:rPr>
            </w:pPr>
            <w:r w:rsidRPr="00C646EC">
              <w:rPr>
                <w:rFonts w:cs="Times New Roman"/>
                <w:sz w:val="20"/>
                <w:szCs w:val="20"/>
              </w:rPr>
              <w:t>A student whose attendance falls short o</w:t>
            </w:r>
            <w:r w:rsidRPr="00C646EC">
              <w:rPr>
                <w:rFonts w:cs="Times New Roman"/>
                <w:bCs/>
                <w:sz w:val="20"/>
                <w:szCs w:val="20"/>
              </w:rPr>
              <w:t>f 75% but not below 60</w:t>
            </w:r>
            <w:r w:rsidRPr="00C646EC">
              <w:rPr>
                <w:rFonts w:cs="Times New Roman"/>
                <w:sz w:val="20"/>
                <w:szCs w:val="20"/>
              </w:rPr>
              <w:t xml:space="preserve">% in any course as mentioned above may be </w:t>
            </w:r>
            <w:r w:rsidRPr="00C646EC">
              <w:rPr>
                <w:rFonts w:cs="Times New Roman"/>
                <w:sz w:val="20"/>
                <w:szCs w:val="20"/>
              </w:rPr>
              <w:lastRenderedPageBreak/>
              <w:t>allowed to appear at the final examinations as a non-collegiate student.</w:t>
            </w:r>
          </w:p>
        </w:tc>
      </w:tr>
    </w:tbl>
    <w:p w:rsidR="00D830E9" w:rsidRPr="0091503B" w:rsidRDefault="00D830E9" w:rsidP="00D830E9">
      <w:pPr>
        <w:jc w:val="both"/>
        <w:rPr>
          <w:rFonts w:cs="Times New Roman"/>
          <w:b/>
          <w:sz w:val="2"/>
          <w:szCs w:val="16"/>
        </w:rPr>
      </w:pPr>
    </w:p>
    <w:p w:rsidR="004967DD" w:rsidRDefault="004967DD" w:rsidP="00D830E9">
      <w:pPr>
        <w:pStyle w:val="Header"/>
        <w:rPr>
          <w:rFonts w:cs="Times New Roman"/>
          <w:b/>
          <w:bCs/>
          <w:sz w:val="26"/>
          <w:szCs w:val="26"/>
        </w:rPr>
      </w:pPr>
    </w:p>
    <w:p w:rsidR="00D830E9" w:rsidRPr="00C646EC" w:rsidRDefault="00D830E9" w:rsidP="00D830E9">
      <w:pPr>
        <w:pStyle w:val="Header"/>
        <w:rPr>
          <w:sz w:val="26"/>
          <w:szCs w:val="26"/>
        </w:rPr>
      </w:pPr>
      <w:r w:rsidRPr="00C646EC">
        <w:rPr>
          <w:rFonts w:cs="Times New Roman"/>
          <w:b/>
          <w:bCs/>
          <w:sz w:val="26"/>
          <w:szCs w:val="26"/>
        </w:rPr>
        <w:t>24. Amendment</w:t>
      </w:r>
    </w:p>
    <w:p w:rsidR="00D830E9" w:rsidRPr="00C646EC" w:rsidRDefault="00D830E9" w:rsidP="00D830E9">
      <w:pPr>
        <w:pStyle w:val="Header"/>
        <w:rPr>
          <w:sz w:val="20"/>
          <w:szCs w:val="20"/>
        </w:rPr>
      </w:pPr>
    </w:p>
    <w:p w:rsidR="00D830E9" w:rsidRPr="00C646EC" w:rsidRDefault="00D830E9" w:rsidP="00D830E9">
      <w:pPr>
        <w:pStyle w:val="Header"/>
        <w:ind w:hanging="720"/>
        <w:rPr>
          <w:rFonts w:cs="Times New Roman"/>
          <w:bCs/>
          <w:sz w:val="20"/>
          <w:szCs w:val="20"/>
        </w:rPr>
      </w:pPr>
      <w:r w:rsidRPr="00C646EC">
        <w:rPr>
          <w:rFonts w:cs="Times New Roman"/>
          <w:bCs/>
          <w:sz w:val="20"/>
          <w:szCs w:val="20"/>
        </w:rPr>
        <w:tab/>
        <w:t xml:space="preserve">Any amendment of this ordinance shall be proposed through the </w:t>
      </w:r>
      <w:r w:rsidRPr="00C646EC">
        <w:rPr>
          <w:sz w:val="20"/>
          <w:szCs w:val="20"/>
        </w:rPr>
        <w:t>Faculty of Engineering and passed by the Academic Council</w:t>
      </w:r>
    </w:p>
    <w:p w:rsidR="008F06A2" w:rsidRDefault="008F06A2">
      <w:pPr>
        <w:rPr>
          <w:b/>
          <w:spacing w:val="-3"/>
          <w:szCs w:val="20"/>
        </w:rPr>
      </w:pPr>
    </w:p>
    <w:p w:rsidR="00D830E9" w:rsidRDefault="00D830E9">
      <w:pPr>
        <w:rPr>
          <w:rFonts w:ascii="Arial" w:hAnsi="Arial" w:cs="Arial"/>
          <w:b/>
          <w:spacing w:val="-3"/>
          <w:sz w:val="50"/>
          <w:szCs w:val="46"/>
        </w:rPr>
      </w:pPr>
      <w:r>
        <w:rPr>
          <w:rFonts w:ascii="Arial" w:hAnsi="Arial" w:cs="Arial"/>
          <w:b/>
          <w:spacing w:val="-3"/>
          <w:sz w:val="50"/>
          <w:szCs w:val="46"/>
        </w:rPr>
        <w:br w:type="page"/>
      </w:r>
    </w:p>
    <w:p w:rsidR="00ED709E" w:rsidRDefault="006F5BA6" w:rsidP="00ED709E">
      <w:pPr>
        <w:jc w:val="center"/>
        <w:rPr>
          <w:rFonts w:ascii="Arial" w:hAnsi="Arial" w:cs="Arial"/>
          <w:b/>
          <w:spacing w:val="-3"/>
          <w:sz w:val="50"/>
          <w:szCs w:val="46"/>
        </w:rPr>
      </w:pPr>
      <w:r>
        <w:rPr>
          <w:rFonts w:ascii="Arial" w:hAnsi="Arial" w:cs="Arial"/>
          <w:b/>
          <w:spacing w:val="-3"/>
          <w:sz w:val="50"/>
          <w:szCs w:val="46"/>
        </w:rPr>
        <w:lastRenderedPageBreak/>
        <w:t xml:space="preserve">Undergraduate Program: </w:t>
      </w:r>
    </w:p>
    <w:p w:rsidR="006F5BA6" w:rsidRDefault="006F5BA6" w:rsidP="00ED709E">
      <w:pPr>
        <w:jc w:val="center"/>
        <w:rPr>
          <w:rFonts w:ascii="Arial" w:hAnsi="Arial" w:cs="Arial"/>
          <w:b/>
          <w:spacing w:val="-3"/>
          <w:sz w:val="50"/>
          <w:szCs w:val="46"/>
        </w:rPr>
      </w:pPr>
    </w:p>
    <w:p w:rsidR="00ED709E" w:rsidRDefault="00ED709E" w:rsidP="00ED709E">
      <w:pPr>
        <w:jc w:val="center"/>
        <w:rPr>
          <w:rFonts w:ascii="Arial" w:hAnsi="Arial" w:cs="Arial"/>
          <w:b/>
          <w:spacing w:val="-3"/>
          <w:sz w:val="50"/>
          <w:szCs w:val="46"/>
        </w:rPr>
      </w:pPr>
      <w:r w:rsidRPr="008F06A2">
        <w:rPr>
          <w:rFonts w:ascii="Arial" w:hAnsi="Arial" w:cs="Arial"/>
          <w:b/>
          <w:spacing w:val="-3"/>
          <w:sz w:val="50"/>
          <w:szCs w:val="46"/>
        </w:rPr>
        <w:t>B.Sc. in</w:t>
      </w:r>
    </w:p>
    <w:p w:rsidR="00ED709E" w:rsidRDefault="00ED709E" w:rsidP="00ED709E">
      <w:pPr>
        <w:jc w:val="center"/>
        <w:rPr>
          <w:rFonts w:ascii="Arial" w:hAnsi="Arial" w:cs="Arial"/>
          <w:b/>
          <w:spacing w:val="-3"/>
          <w:sz w:val="50"/>
          <w:szCs w:val="46"/>
        </w:rPr>
      </w:pPr>
      <w:r w:rsidRPr="008F06A2">
        <w:rPr>
          <w:rFonts w:ascii="Arial" w:hAnsi="Arial" w:cs="Arial"/>
          <w:b/>
          <w:spacing w:val="-3"/>
          <w:sz w:val="50"/>
          <w:szCs w:val="46"/>
        </w:rPr>
        <w:t>Computer Science &amp; Engineering</w:t>
      </w:r>
    </w:p>
    <w:p w:rsidR="004B31AC" w:rsidRDefault="004B31AC" w:rsidP="00ED709E">
      <w:pPr>
        <w:jc w:val="center"/>
        <w:rPr>
          <w:rFonts w:ascii="Arial" w:hAnsi="Arial" w:cs="Arial"/>
          <w:b/>
          <w:spacing w:val="-3"/>
          <w:sz w:val="50"/>
          <w:szCs w:val="46"/>
        </w:rPr>
      </w:pPr>
    </w:p>
    <w:p w:rsidR="004B31AC" w:rsidRDefault="004B31AC" w:rsidP="00ED709E">
      <w:pPr>
        <w:jc w:val="center"/>
        <w:rPr>
          <w:rFonts w:ascii="Arial" w:hAnsi="Arial" w:cs="Arial"/>
          <w:b/>
          <w:spacing w:val="-3"/>
          <w:sz w:val="50"/>
          <w:szCs w:val="46"/>
        </w:rPr>
      </w:pPr>
    </w:p>
    <w:p w:rsidR="004B31AC" w:rsidRDefault="004B31AC" w:rsidP="00ED709E">
      <w:pPr>
        <w:jc w:val="center"/>
        <w:rPr>
          <w:rFonts w:ascii="Arial" w:hAnsi="Arial" w:cs="Arial"/>
          <w:b/>
          <w:spacing w:val="-3"/>
          <w:sz w:val="50"/>
          <w:szCs w:val="46"/>
        </w:rPr>
      </w:pPr>
    </w:p>
    <w:p w:rsidR="004B31AC" w:rsidRDefault="004B31AC" w:rsidP="00797E2F">
      <w:pPr>
        <w:ind w:left="720"/>
        <w:jc w:val="center"/>
        <w:rPr>
          <w:rFonts w:ascii="Arial" w:hAnsi="Arial" w:cs="Arial"/>
          <w:b/>
          <w:spacing w:val="-3"/>
          <w:sz w:val="44"/>
          <w:szCs w:val="40"/>
        </w:rPr>
      </w:pPr>
      <w:r w:rsidRPr="005375A9">
        <w:rPr>
          <w:rFonts w:ascii="Arial" w:hAnsi="Arial" w:cs="Arial"/>
          <w:b/>
          <w:spacing w:val="-3"/>
          <w:sz w:val="44"/>
          <w:szCs w:val="40"/>
        </w:rPr>
        <w:t>Examinations:</w:t>
      </w:r>
    </w:p>
    <w:p w:rsidR="00797E2F" w:rsidRPr="00797E2F" w:rsidRDefault="00797E2F" w:rsidP="00797E2F">
      <w:pPr>
        <w:ind w:left="720"/>
        <w:jc w:val="center"/>
        <w:rPr>
          <w:rFonts w:ascii="Arial" w:hAnsi="Arial" w:cs="Arial"/>
          <w:b/>
          <w:spacing w:val="-3"/>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0"/>
        <w:gridCol w:w="2575"/>
      </w:tblGrid>
      <w:tr w:rsidR="004B31AC" w:rsidRPr="005375A9" w:rsidTr="00F136FF">
        <w:trPr>
          <w:jc w:val="center"/>
        </w:trPr>
        <w:tc>
          <w:tcPr>
            <w:tcW w:w="2910" w:type="dxa"/>
          </w:tcPr>
          <w:p w:rsidR="004B31AC" w:rsidRPr="005375A9" w:rsidRDefault="00F136FF" w:rsidP="00F136FF">
            <w:pPr>
              <w:rPr>
                <w:rFonts w:ascii="Arial" w:hAnsi="Arial" w:cs="Arial"/>
                <w:b/>
                <w:spacing w:val="-3"/>
                <w:sz w:val="44"/>
                <w:szCs w:val="40"/>
              </w:rPr>
            </w:pPr>
            <w:r>
              <w:rPr>
                <w:rFonts w:ascii="Arial" w:hAnsi="Arial" w:cs="Arial"/>
                <w:b/>
                <w:spacing w:val="-3"/>
                <w:sz w:val="44"/>
                <w:szCs w:val="40"/>
              </w:rPr>
              <w:t>First Year</w:t>
            </w:r>
          </w:p>
        </w:tc>
        <w:tc>
          <w:tcPr>
            <w:tcW w:w="2575" w:type="dxa"/>
          </w:tcPr>
          <w:p w:rsidR="004B31AC" w:rsidRPr="005375A9" w:rsidRDefault="004B31AC" w:rsidP="00ED709E">
            <w:pPr>
              <w:jc w:val="center"/>
              <w:rPr>
                <w:rFonts w:ascii="Arial" w:hAnsi="Arial" w:cs="Arial"/>
                <w:b/>
                <w:spacing w:val="-3"/>
                <w:sz w:val="44"/>
                <w:szCs w:val="40"/>
              </w:rPr>
            </w:pPr>
            <w:r w:rsidRPr="005375A9">
              <w:rPr>
                <w:rFonts w:ascii="Arial" w:hAnsi="Arial" w:cs="Arial"/>
                <w:b/>
                <w:spacing w:val="-3"/>
                <w:sz w:val="44"/>
                <w:szCs w:val="40"/>
              </w:rPr>
              <w:t>2023</w:t>
            </w:r>
          </w:p>
        </w:tc>
      </w:tr>
      <w:tr w:rsidR="004B31AC" w:rsidRPr="005375A9" w:rsidTr="00F136FF">
        <w:trPr>
          <w:jc w:val="center"/>
        </w:trPr>
        <w:tc>
          <w:tcPr>
            <w:tcW w:w="2910" w:type="dxa"/>
          </w:tcPr>
          <w:p w:rsidR="004B31AC" w:rsidRPr="005375A9" w:rsidRDefault="00F136FF" w:rsidP="00F136FF">
            <w:pPr>
              <w:rPr>
                <w:rFonts w:ascii="Arial" w:hAnsi="Arial" w:cs="Arial"/>
                <w:b/>
                <w:spacing w:val="-3"/>
                <w:sz w:val="44"/>
                <w:szCs w:val="40"/>
              </w:rPr>
            </w:pPr>
            <w:r>
              <w:rPr>
                <w:rFonts w:ascii="Arial" w:hAnsi="Arial" w:cs="Arial"/>
                <w:b/>
                <w:spacing w:val="-3"/>
                <w:sz w:val="44"/>
                <w:szCs w:val="40"/>
              </w:rPr>
              <w:t>Second Year</w:t>
            </w:r>
          </w:p>
        </w:tc>
        <w:tc>
          <w:tcPr>
            <w:tcW w:w="2575" w:type="dxa"/>
          </w:tcPr>
          <w:p w:rsidR="004B31AC" w:rsidRPr="005375A9" w:rsidRDefault="004B31AC" w:rsidP="00ED709E">
            <w:pPr>
              <w:jc w:val="center"/>
              <w:rPr>
                <w:rFonts w:ascii="Arial" w:hAnsi="Arial" w:cs="Arial"/>
                <w:b/>
                <w:spacing w:val="-3"/>
                <w:sz w:val="44"/>
                <w:szCs w:val="40"/>
              </w:rPr>
            </w:pPr>
            <w:r w:rsidRPr="005375A9">
              <w:rPr>
                <w:rFonts w:ascii="Arial" w:hAnsi="Arial" w:cs="Arial"/>
                <w:b/>
                <w:spacing w:val="-3"/>
                <w:sz w:val="44"/>
                <w:szCs w:val="40"/>
              </w:rPr>
              <w:t>2024</w:t>
            </w:r>
          </w:p>
        </w:tc>
      </w:tr>
      <w:tr w:rsidR="004B31AC" w:rsidRPr="005375A9" w:rsidTr="00F136FF">
        <w:trPr>
          <w:jc w:val="center"/>
        </w:trPr>
        <w:tc>
          <w:tcPr>
            <w:tcW w:w="2910" w:type="dxa"/>
          </w:tcPr>
          <w:p w:rsidR="004B31AC" w:rsidRPr="005375A9" w:rsidRDefault="00F136FF" w:rsidP="00F136FF">
            <w:pPr>
              <w:rPr>
                <w:rFonts w:ascii="Arial" w:hAnsi="Arial" w:cs="Arial"/>
                <w:b/>
                <w:spacing w:val="-3"/>
                <w:sz w:val="44"/>
                <w:szCs w:val="40"/>
              </w:rPr>
            </w:pPr>
            <w:r>
              <w:rPr>
                <w:rFonts w:ascii="Arial" w:hAnsi="Arial" w:cs="Arial"/>
                <w:b/>
                <w:spacing w:val="-3"/>
                <w:sz w:val="44"/>
                <w:szCs w:val="40"/>
              </w:rPr>
              <w:t>Third Year</w:t>
            </w:r>
          </w:p>
        </w:tc>
        <w:tc>
          <w:tcPr>
            <w:tcW w:w="2575" w:type="dxa"/>
          </w:tcPr>
          <w:p w:rsidR="004B31AC" w:rsidRPr="005375A9" w:rsidRDefault="004B31AC" w:rsidP="00ED709E">
            <w:pPr>
              <w:jc w:val="center"/>
              <w:rPr>
                <w:rFonts w:ascii="Arial" w:hAnsi="Arial" w:cs="Arial"/>
                <w:b/>
                <w:spacing w:val="-3"/>
                <w:sz w:val="44"/>
                <w:szCs w:val="40"/>
              </w:rPr>
            </w:pPr>
            <w:r w:rsidRPr="005375A9">
              <w:rPr>
                <w:rFonts w:ascii="Arial" w:hAnsi="Arial" w:cs="Arial"/>
                <w:b/>
                <w:spacing w:val="-3"/>
                <w:sz w:val="44"/>
                <w:szCs w:val="40"/>
              </w:rPr>
              <w:t>2025</w:t>
            </w:r>
          </w:p>
        </w:tc>
      </w:tr>
      <w:tr w:rsidR="004B31AC" w:rsidRPr="004B31AC" w:rsidTr="00F136FF">
        <w:trPr>
          <w:jc w:val="center"/>
        </w:trPr>
        <w:tc>
          <w:tcPr>
            <w:tcW w:w="2910" w:type="dxa"/>
          </w:tcPr>
          <w:p w:rsidR="004B31AC" w:rsidRPr="005375A9" w:rsidRDefault="00F136FF" w:rsidP="00F136FF">
            <w:pPr>
              <w:rPr>
                <w:rFonts w:ascii="Arial" w:hAnsi="Arial" w:cs="Arial"/>
                <w:b/>
                <w:spacing w:val="-3"/>
                <w:sz w:val="44"/>
                <w:szCs w:val="40"/>
              </w:rPr>
            </w:pPr>
            <w:r>
              <w:rPr>
                <w:rFonts w:ascii="Arial" w:hAnsi="Arial" w:cs="Arial"/>
                <w:b/>
                <w:spacing w:val="-3"/>
                <w:sz w:val="44"/>
                <w:szCs w:val="40"/>
              </w:rPr>
              <w:t>Fourth Year</w:t>
            </w:r>
          </w:p>
        </w:tc>
        <w:tc>
          <w:tcPr>
            <w:tcW w:w="2575" w:type="dxa"/>
          </w:tcPr>
          <w:p w:rsidR="004B31AC" w:rsidRPr="004B31AC" w:rsidRDefault="004B31AC" w:rsidP="00ED709E">
            <w:pPr>
              <w:jc w:val="center"/>
              <w:rPr>
                <w:rFonts w:ascii="Arial" w:hAnsi="Arial" w:cs="Arial"/>
                <w:b/>
                <w:spacing w:val="-3"/>
                <w:sz w:val="44"/>
                <w:szCs w:val="40"/>
              </w:rPr>
            </w:pPr>
            <w:r w:rsidRPr="005375A9">
              <w:rPr>
                <w:rFonts w:ascii="Arial" w:hAnsi="Arial" w:cs="Arial"/>
                <w:b/>
                <w:spacing w:val="-3"/>
                <w:sz w:val="44"/>
                <w:szCs w:val="40"/>
              </w:rPr>
              <w:t>2026</w:t>
            </w:r>
          </w:p>
        </w:tc>
      </w:tr>
    </w:tbl>
    <w:p w:rsidR="004B31AC" w:rsidRPr="008F06A2" w:rsidRDefault="004B31AC" w:rsidP="00ED709E">
      <w:pPr>
        <w:jc w:val="center"/>
        <w:rPr>
          <w:rFonts w:ascii="Arial" w:hAnsi="Arial" w:cs="Arial"/>
          <w:b/>
          <w:spacing w:val="-3"/>
          <w:sz w:val="50"/>
          <w:szCs w:val="46"/>
        </w:rPr>
      </w:pPr>
    </w:p>
    <w:p w:rsidR="00ED709E" w:rsidRDefault="00ED709E" w:rsidP="00ED709E">
      <w:pPr>
        <w:rPr>
          <w:rFonts w:ascii="Arial" w:hAnsi="Arial" w:cs="Arial"/>
          <w:b/>
          <w:spacing w:val="-3"/>
          <w:sz w:val="30"/>
          <w:szCs w:val="26"/>
        </w:rPr>
      </w:pPr>
    </w:p>
    <w:p w:rsidR="00ED709E" w:rsidRDefault="00ED709E" w:rsidP="00ED709E">
      <w:pPr>
        <w:rPr>
          <w:rFonts w:ascii="Arial" w:hAnsi="Arial" w:cs="Arial"/>
          <w:b/>
          <w:spacing w:val="-3"/>
          <w:sz w:val="30"/>
          <w:szCs w:val="26"/>
        </w:rPr>
      </w:pPr>
      <w:r>
        <w:rPr>
          <w:rFonts w:ascii="Arial" w:hAnsi="Arial" w:cs="Arial"/>
          <w:b/>
          <w:spacing w:val="-3"/>
          <w:sz w:val="30"/>
          <w:szCs w:val="26"/>
        </w:rPr>
        <w:br w:type="page"/>
      </w:r>
    </w:p>
    <w:p w:rsidR="00ED709E" w:rsidRPr="00756B81" w:rsidRDefault="00ED709E" w:rsidP="00ED709E">
      <w:pPr>
        <w:rPr>
          <w:rFonts w:ascii="Arial" w:hAnsi="Arial" w:cs="Arial"/>
          <w:b/>
          <w:spacing w:val="-3"/>
          <w:sz w:val="26"/>
          <w:szCs w:val="22"/>
        </w:rPr>
      </w:pPr>
      <w:r w:rsidRPr="00756B81">
        <w:rPr>
          <w:rFonts w:ascii="Arial" w:hAnsi="Arial" w:cs="Arial"/>
          <w:b/>
          <w:spacing w:val="-3"/>
          <w:sz w:val="26"/>
          <w:szCs w:val="22"/>
        </w:rPr>
        <w:lastRenderedPageBreak/>
        <w:t>Program: B.Sc. in Computer Science &amp; Engineering</w:t>
      </w:r>
    </w:p>
    <w:p w:rsidR="00ED709E" w:rsidRPr="00756B81" w:rsidRDefault="00ED709E" w:rsidP="00ED709E">
      <w:pPr>
        <w:rPr>
          <w:rFonts w:ascii="Arial" w:hAnsi="Arial" w:cs="Arial"/>
          <w:bCs/>
          <w:spacing w:val="-3"/>
          <w:sz w:val="26"/>
          <w:szCs w:val="22"/>
        </w:rPr>
      </w:pPr>
      <w:r w:rsidRPr="00756B81">
        <w:rPr>
          <w:rFonts w:ascii="Arial" w:hAnsi="Arial" w:cs="Arial"/>
          <w:bCs/>
          <w:spacing w:val="-3"/>
          <w:sz w:val="26"/>
          <w:szCs w:val="22"/>
        </w:rPr>
        <w:t>Department of Computer Science and Engineering</w:t>
      </w:r>
    </w:p>
    <w:p w:rsidR="00E5548C" w:rsidRPr="00756B81" w:rsidRDefault="00E5548C" w:rsidP="00ED709E">
      <w:pPr>
        <w:rPr>
          <w:rFonts w:ascii="Arial" w:hAnsi="Arial" w:cs="Arial"/>
          <w:bCs/>
          <w:spacing w:val="-3"/>
          <w:sz w:val="26"/>
          <w:szCs w:val="22"/>
        </w:rPr>
      </w:pPr>
      <w:r w:rsidRPr="00756B81">
        <w:rPr>
          <w:rFonts w:ascii="Arial" w:hAnsi="Arial" w:cs="Arial"/>
          <w:bCs/>
          <w:spacing w:val="-3"/>
          <w:sz w:val="26"/>
          <w:szCs w:val="22"/>
        </w:rPr>
        <w:t>University of Rajshahi</w:t>
      </w:r>
      <w:r w:rsidR="00FC7E94" w:rsidRPr="00756B81">
        <w:rPr>
          <w:rFonts w:ascii="Arial" w:hAnsi="Arial" w:cs="Arial"/>
          <w:bCs/>
          <w:spacing w:val="-3"/>
          <w:sz w:val="26"/>
          <w:szCs w:val="22"/>
        </w:rPr>
        <w:t>.</w:t>
      </w:r>
    </w:p>
    <w:p w:rsidR="00C537BC" w:rsidRDefault="00C537BC" w:rsidP="00B40645">
      <w:pPr>
        <w:rPr>
          <w:rFonts w:ascii="Arial" w:hAnsi="Arial" w:cs="Arial"/>
          <w:bCs/>
          <w:spacing w:val="-3"/>
          <w:sz w:val="28"/>
          <w:szCs w:val="24"/>
        </w:rPr>
      </w:pPr>
    </w:p>
    <w:p w:rsidR="00ED709E" w:rsidRPr="00FC7E94" w:rsidRDefault="00FC7E94" w:rsidP="00FC7E94">
      <w:pPr>
        <w:jc w:val="both"/>
        <w:rPr>
          <w:rFonts w:ascii="Arial" w:hAnsi="Arial" w:cs="Arial"/>
          <w:bCs/>
          <w:spacing w:val="-3"/>
          <w:sz w:val="20"/>
          <w:szCs w:val="20"/>
        </w:rPr>
      </w:pPr>
      <w:r w:rsidRPr="00FC7E94">
        <w:rPr>
          <w:rFonts w:ascii="Arial" w:hAnsi="Arial" w:cs="Arial"/>
          <w:bCs/>
          <w:spacing w:val="-3"/>
          <w:sz w:val="20"/>
          <w:szCs w:val="20"/>
        </w:rPr>
        <w:t>The B.Sc in Computer Science and Engineering program combines a rigorous education in computer science with added emphasis on the physical and architectural underpinnings of modern computer system design. With a background that spans computer science and computer engineering, our graduates are able to address computing systems across the hardware-software spectrum.</w:t>
      </w:r>
    </w:p>
    <w:p w:rsidR="00ED709E" w:rsidRPr="00756B81" w:rsidRDefault="00ED709E" w:rsidP="00B40645">
      <w:pPr>
        <w:rPr>
          <w:rFonts w:ascii="Arial" w:hAnsi="Arial" w:cs="Arial"/>
          <w:bCs/>
          <w:spacing w:val="-3"/>
          <w:sz w:val="26"/>
          <w:szCs w:val="22"/>
        </w:rPr>
      </w:pPr>
    </w:p>
    <w:p w:rsidR="00854B45" w:rsidRPr="00756B81" w:rsidRDefault="00B40645" w:rsidP="0026324A">
      <w:pPr>
        <w:spacing w:after="120"/>
        <w:jc w:val="both"/>
        <w:rPr>
          <w:rFonts w:ascii="Arial" w:hAnsi="Arial" w:cs="Arial"/>
          <w:b/>
          <w:spacing w:val="-3"/>
          <w:sz w:val="26"/>
          <w:szCs w:val="22"/>
        </w:rPr>
      </w:pPr>
      <w:r w:rsidRPr="00756B81">
        <w:rPr>
          <w:rFonts w:ascii="Arial" w:hAnsi="Arial" w:cs="Arial"/>
          <w:b/>
          <w:spacing w:val="-3"/>
          <w:sz w:val="26"/>
          <w:szCs w:val="22"/>
        </w:rPr>
        <w:t>The Program Educational Objectives</w:t>
      </w:r>
      <w:r w:rsidR="00854B45" w:rsidRPr="00756B81">
        <w:rPr>
          <w:rFonts w:ascii="Arial" w:hAnsi="Arial" w:cs="Arial"/>
          <w:b/>
          <w:spacing w:val="-3"/>
          <w:sz w:val="26"/>
          <w:szCs w:val="22"/>
        </w:rPr>
        <w:t>:</w:t>
      </w:r>
    </w:p>
    <w:p w:rsidR="00B40645" w:rsidRPr="003A163F" w:rsidRDefault="00B40645" w:rsidP="0026324A">
      <w:pPr>
        <w:spacing w:after="120"/>
        <w:jc w:val="both"/>
        <w:rPr>
          <w:rFonts w:ascii="Arial" w:hAnsi="Arial" w:cs="Arial"/>
          <w:bCs/>
          <w:spacing w:val="-3"/>
          <w:sz w:val="20"/>
          <w:szCs w:val="20"/>
        </w:rPr>
      </w:pPr>
      <w:r w:rsidRPr="003A163F">
        <w:rPr>
          <w:rFonts w:ascii="Arial" w:hAnsi="Arial" w:cs="Arial"/>
          <w:bCs/>
          <w:spacing w:val="-3"/>
          <w:sz w:val="20"/>
          <w:szCs w:val="20"/>
        </w:rPr>
        <w:t>The Computer Science and Engineering undergraduate program educational objectives are that our alumni/ae:</w:t>
      </w:r>
    </w:p>
    <w:p w:rsidR="00B40645" w:rsidRPr="003A163F" w:rsidRDefault="00CC74DB" w:rsidP="00CC74DB">
      <w:pPr>
        <w:spacing w:after="120"/>
        <w:ind w:left="1440" w:hanging="1080"/>
        <w:jc w:val="both"/>
        <w:rPr>
          <w:rFonts w:ascii="Arial" w:hAnsi="Arial" w:cs="Arial"/>
          <w:bCs/>
          <w:spacing w:val="-3"/>
          <w:sz w:val="20"/>
          <w:szCs w:val="20"/>
        </w:rPr>
      </w:pPr>
      <w:r>
        <w:rPr>
          <w:rFonts w:ascii="Arial" w:hAnsi="Arial" w:cs="Arial"/>
          <w:bCs/>
          <w:spacing w:val="-3"/>
          <w:sz w:val="20"/>
          <w:szCs w:val="20"/>
        </w:rPr>
        <w:t>PEO</w:t>
      </w:r>
      <w:r w:rsidR="005E3635">
        <w:rPr>
          <w:rFonts w:ascii="Arial" w:hAnsi="Arial" w:cs="Arial"/>
          <w:bCs/>
          <w:spacing w:val="-3"/>
          <w:sz w:val="20"/>
          <w:szCs w:val="20"/>
        </w:rPr>
        <w:t>1</w:t>
      </w:r>
      <w:r>
        <w:rPr>
          <w:rFonts w:ascii="Arial" w:hAnsi="Arial" w:cs="Arial"/>
          <w:bCs/>
          <w:spacing w:val="-3"/>
          <w:sz w:val="20"/>
          <w:szCs w:val="20"/>
        </w:rPr>
        <w:t>.</w:t>
      </w:r>
      <w:r>
        <w:rPr>
          <w:rFonts w:ascii="Arial" w:hAnsi="Arial" w:cs="Arial"/>
          <w:bCs/>
          <w:spacing w:val="-3"/>
          <w:sz w:val="20"/>
          <w:szCs w:val="20"/>
        </w:rPr>
        <w:tab/>
      </w:r>
      <w:r w:rsidR="00A05A4B">
        <w:rPr>
          <w:rFonts w:ascii="Arial" w:hAnsi="Arial" w:cs="Arial"/>
          <w:bCs/>
          <w:spacing w:val="-3"/>
          <w:sz w:val="20"/>
          <w:szCs w:val="20"/>
        </w:rPr>
        <w:t>P</w:t>
      </w:r>
      <w:r w:rsidR="00B40645" w:rsidRPr="003A163F">
        <w:rPr>
          <w:rFonts w:ascii="Arial" w:hAnsi="Arial" w:cs="Arial"/>
          <w:bCs/>
          <w:spacing w:val="-3"/>
          <w:sz w:val="20"/>
          <w:szCs w:val="20"/>
        </w:rPr>
        <w:t>ractice as computing professionals</w:t>
      </w:r>
      <w:r w:rsidR="00530928" w:rsidRPr="003A163F">
        <w:rPr>
          <w:rFonts w:ascii="Arial" w:hAnsi="Arial" w:cs="Arial"/>
          <w:bCs/>
          <w:spacing w:val="-3"/>
          <w:sz w:val="20"/>
          <w:szCs w:val="20"/>
        </w:rPr>
        <w:t>,</w:t>
      </w:r>
      <w:r w:rsidR="00B40645" w:rsidRPr="003A163F">
        <w:rPr>
          <w:rFonts w:ascii="Arial" w:hAnsi="Arial" w:cs="Arial"/>
          <w:bCs/>
          <w:spacing w:val="-3"/>
          <w:sz w:val="20"/>
          <w:szCs w:val="20"/>
        </w:rPr>
        <w:t xml:space="preserve"> conducting research and/or leading, designing, developing, or maintaining projects in </w:t>
      </w:r>
      <w:r w:rsidR="00530928" w:rsidRPr="003A163F">
        <w:rPr>
          <w:rFonts w:ascii="Arial" w:hAnsi="Arial" w:cs="Arial"/>
          <w:bCs/>
          <w:spacing w:val="-3"/>
          <w:sz w:val="20"/>
          <w:szCs w:val="20"/>
        </w:rPr>
        <w:t>various</w:t>
      </w:r>
      <w:r w:rsidR="00A05A4B">
        <w:rPr>
          <w:rFonts w:ascii="Arial" w:hAnsi="Arial" w:cs="Arial"/>
          <w:bCs/>
          <w:spacing w:val="-3"/>
          <w:sz w:val="20"/>
          <w:szCs w:val="20"/>
        </w:rPr>
        <w:t xml:space="preserve"> technical areas.</w:t>
      </w:r>
    </w:p>
    <w:p w:rsidR="00B40645" w:rsidRPr="003A163F" w:rsidRDefault="00CC74DB" w:rsidP="00CC74DB">
      <w:pPr>
        <w:spacing w:after="120"/>
        <w:ind w:left="1440" w:hanging="1080"/>
        <w:jc w:val="both"/>
        <w:rPr>
          <w:rFonts w:ascii="Arial" w:hAnsi="Arial" w:cs="Arial"/>
          <w:bCs/>
          <w:spacing w:val="-3"/>
          <w:sz w:val="20"/>
          <w:szCs w:val="20"/>
        </w:rPr>
      </w:pPr>
      <w:r>
        <w:rPr>
          <w:rFonts w:ascii="Arial" w:hAnsi="Arial" w:cs="Arial"/>
          <w:bCs/>
          <w:spacing w:val="-3"/>
          <w:sz w:val="20"/>
          <w:szCs w:val="20"/>
        </w:rPr>
        <w:t>PEO2.</w:t>
      </w:r>
      <w:r>
        <w:rPr>
          <w:rFonts w:ascii="Arial" w:hAnsi="Arial" w:cs="Arial"/>
          <w:bCs/>
          <w:spacing w:val="-3"/>
          <w:sz w:val="20"/>
          <w:szCs w:val="20"/>
        </w:rPr>
        <w:tab/>
      </w:r>
      <w:r w:rsidR="00A05A4B">
        <w:rPr>
          <w:rFonts w:ascii="Arial" w:hAnsi="Arial" w:cs="Arial"/>
          <w:bCs/>
          <w:spacing w:val="-3"/>
          <w:sz w:val="20"/>
          <w:szCs w:val="20"/>
        </w:rPr>
        <w:t>A</w:t>
      </w:r>
      <w:r w:rsidR="00B40645" w:rsidRPr="003A163F">
        <w:rPr>
          <w:rFonts w:ascii="Arial" w:hAnsi="Arial" w:cs="Arial"/>
          <w:bCs/>
          <w:spacing w:val="-3"/>
          <w:sz w:val="20"/>
          <w:szCs w:val="20"/>
        </w:rPr>
        <w:t>pply the ethical and social aspects of modern computing technology to the design, development, and usage of co</w:t>
      </w:r>
      <w:r w:rsidR="00A05A4B">
        <w:rPr>
          <w:rFonts w:ascii="Arial" w:hAnsi="Arial" w:cs="Arial"/>
          <w:bCs/>
          <w:spacing w:val="-3"/>
          <w:sz w:val="20"/>
          <w:szCs w:val="20"/>
        </w:rPr>
        <w:t>mputing artifacts.</w:t>
      </w:r>
    </w:p>
    <w:p w:rsidR="00B40645" w:rsidRPr="003A163F" w:rsidRDefault="00CC74DB" w:rsidP="00CC74DB">
      <w:pPr>
        <w:spacing w:after="120"/>
        <w:ind w:left="1440" w:hanging="1080"/>
        <w:jc w:val="both"/>
        <w:rPr>
          <w:rFonts w:ascii="Arial" w:hAnsi="Arial" w:cs="Arial"/>
          <w:bCs/>
          <w:spacing w:val="-3"/>
          <w:sz w:val="20"/>
          <w:szCs w:val="20"/>
        </w:rPr>
      </w:pPr>
      <w:r>
        <w:rPr>
          <w:rFonts w:ascii="Arial" w:hAnsi="Arial" w:cs="Arial"/>
          <w:bCs/>
          <w:spacing w:val="-3"/>
          <w:sz w:val="20"/>
          <w:szCs w:val="20"/>
        </w:rPr>
        <w:t>PEO3.</w:t>
      </w:r>
      <w:r>
        <w:rPr>
          <w:rFonts w:ascii="Arial" w:hAnsi="Arial" w:cs="Arial"/>
          <w:bCs/>
          <w:spacing w:val="-3"/>
          <w:sz w:val="20"/>
          <w:szCs w:val="20"/>
        </w:rPr>
        <w:tab/>
      </w:r>
      <w:r w:rsidR="00A05A4B">
        <w:rPr>
          <w:rFonts w:ascii="Arial" w:hAnsi="Arial" w:cs="Arial"/>
          <w:bCs/>
          <w:spacing w:val="-3"/>
          <w:sz w:val="20"/>
          <w:szCs w:val="20"/>
        </w:rPr>
        <w:t>E</w:t>
      </w:r>
      <w:r w:rsidR="00B40645" w:rsidRPr="003A163F">
        <w:rPr>
          <w:rFonts w:ascii="Arial" w:hAnsi="Arial" w:cs="Arial"/>
          <w:bCs/>
          <w:spacing w:val="-3"/>
          <w:sz w:val="20"/>
          <w:szCs w:val="20"/>
        </w:rPr>
        <w:t>nhance their skills through self-directed professional development</w:t>
      </w:r>
      <w:r w:rsidR="00175CAD">
        <w:rPr>
          <w:rFonts w:ascii="Arial" w:hAnsi="Arial" w:cs="Arial"/>
          <w:bCs/>
          <w:spacing w:val="-3"/>
          <w:sz w:val="20"/>
          <w:szCs w:val="20"/>
        </w:rPr>
        <w:t xml:space="preserve">, </w:t>
      </w:r>
      <w:r w:rsidR="00330695">
        <w:rPr>
          <w:rFonts w:ascii="Arial" w:hAnsi="Arial" w:cs="Arial"/>
          <w:bCs/>
          <w:spacing w:val="-3"/>
          <w:sz w:val="20"/>
          <w:szCs w:val="20"/>
        </w:rPr>
        <w:t xml:space="preserve">and </w:t>
      </w:r>
      <w:r w:rsidR="00330695" w:rsidRPr="003A163F">
        <w:rPr>
          <w:rFonts w:ascii="Arial" w:hAnsi="Arial" w:cs="Arial"/>
          <w:bCs/>
          <w:spacing w:val="-3"/>
          <w:sz w:val="20"/>
          <w:szCs w:val="20"/>
        </w:rPr>
        <w:t xml:space="preserve">through </w:t>
      </w:r>
      <w:r w:rsidR="00175CAD">
        <w:rPr>
          <w:rFonts w:ascii="Arial" w:hAnsi="Arial" w:cs="Arial"/>
          <w:bCs/>
          <w:spacing w:val="-3"/>
          <w:sz w:val="20"/>
          <w:szCs w:val="20"/>
        </w:rPr>
        <w:t>academic and industrial collaborations</w:t>
      </w:r>
      <w:r w:rsidR="00330695">
        <w:rPr>
          <w:rFonts w:ascii="Arial" w:hAnsi="Arial" w:cs="Arial"/>
          <w:bCs/>
          <w:spacing w:val="-3"/>
          <w:sz w:val="20"/>
          <w:szCs w:val="20"/>
        </w:rPr>
        <w:t xml:space="preserve"> at national and international level.</w:t>
      </w:r>
    </w:p>
    <w:p w:rsidR="00FC7E94" w:rsidRDefault="00FC7E94" w:rsidP="00F15492">
      <w:pPr>
        <w:jc w:val="center"/>
        <w:rPr>
          <w:rFonts w:ascii="Arial" w:hAnsi="Arial" w:cs="Arial"/>
          <w:b/>
          <w:spacing w:val="-3"/>
          <w:sz w:val="20"/>
          <w:szCs w:val="20"/>
        </w:rPr>
      </w:pPr>
    </w:p>
    <w:p w:rsidR="00FC7E94" w:rsidRDefault="00FC7E94" w:rsidP="00F15492">
      <w:pPr>
        <w:jc w:val="center"/>
        <w:rPr>
          <w:rFonts w:ascii="Arial" w:hAnsi="Arial" w:cs="Arial"/>
          <w:b/>
          <w:spacing w:val="-3"/>
          <w:sz w:val="20"/>
          <w:szCs w:val="20"/>
        </w:rPr>
      </w:pPr>
    </w:p>
    <w:p w:rsidR="00147525" w:rsidRDefault="00147525" w:rsidP="00147525">
      <w:pPr>
        <w:jc w:val="center"/>
        <w:rPr>
          <w:rFonts w:ascii="Arial" w:hAnsi="Arial" w:cs="Arial"/>
          <w:b/>
          <w:spacing w:val="-3"/>
          <w:sz w:val="20"/>
          <w:szCs w:val="20"/>
        </w:rPr>
      </w:pPr>
      <w:r w:rsidRPr="00F15492">
        <w:rPr>
          <w:rFonts w:ascii="Arial" w:hAnsi="Arial" w:cs="Arial"/>
          <w:b/>
          <w:spacing w:val="-3"/>
          <w:sz w:val="20"/>
          <w:szCs w:val="20"/>
        </w:rPr>
        <w:t xml:space="preserve">Mapping between Mission </w:t>
      </w:r>
      <w:r>
        <w:rPr>
          <w:rFonts w:ascii="Arial" w:hAnsi="Arial" w:cs="Arial"/>
          <w:b/>
          <w:spacing w:val="-3"/>
          <w:sz w:val="20"/>
          <w:szCs w:val="20"/>
        </w:rPr>
        <w:t>of the University of Rajshahi (RU)</w:t>
      </w:r>
    </w:p>
    <w:p w:rsidR="00147525" w:rsidRDefault="00147525" w:rsidP="00147525">
      <w:pPr>
        <w:jc w:val="center"/>
        <w:rPr>
          <w:rFonts w:ascii="Arial" w:hAnsi="Arial" w:cs="Arial"/>
          <w:b/>
          <w:spacing w:val="-3"/>
          <w:sz w:val="20"/>
          <w:szCs w:val="20"/>
        </w:rPr>
      </w:pPr>
      <w:r w:rsidRPr="00F15492">
        <w:rPr>
          <w:rFonts w:ascii="Arial" w:hAnsi="Arial" w:cs="Arial"/>
          <w:b/>
          <w:spacing w:val="-3"/>
          <w:sz w:val="20"/>
          <w:szCs w:val="20"/>
        </w:rPr>
        <w:t>andProgram Educational Objectives</w:t>
      </w:r>
      <w:r>
        <w:rPr>
          <w:rFonts w:ascii="Arial" w:hAnsi="Arial" w:cs="Arial"/>
          <w:b/>
          <w:spacing w:val="-3"/>
          <w:sz w:val="20"/>
          <w:szCs w:val="20"/>
        </w:rPr>
        <w:t xml:space="preserve"> of the offered program </w:t>
      </w:r>
    </w:p>
    <w:p w:rsidR="00147525" w:rsidRPr="00F15492" w:rsidRDefault="00147525" w:rsidP="00147525">
      <w:pPr>
        <w:jc w:val="center"/>
        <w:rPr>
          <w:rFonts w:ascii="Arial" w:hAnsi="Arial" w:cs="Arial"/>
          <w:b/>
          <w:spacing w:val="-3"/>
          <w:szCs w:val="20"/>
        </w:rPr>
      </w:pPr>
      <w:r>
        <w:rPr>
          <w:rFonts w:ascii="Arial" w:hAnsi="Arial" w:cs="Arial"/>
          <w:b/>
          <w:spacing w:val="-3"/>
          <w:sz w:val="20"/>
          <w:szCs w:val="20"/>
        </w:rPr>
        <w:t>(</w:t>
      </w:r>
      <w:r w:rsidRPr="005423FA">
        <w:rPr>
          <w:rFonts w:ascii="Arial" w:hAnsi="Arial" w:cs="Arial"/>
          <w:b/>
          <w:spacing w:val="-3"/>
          <w:sz w:val="20"/>
          <w:szCs w:val="20"/>
        </w:rPr>
        <w:t>B.Sc. in Computer Science &amp; Engineering</w:t>
      </w:r>
      <w:r>
        <w:rPr>
          <w:rFonts w:ascii="Arial" w:hAnsi="Arial" w:cs="Arial"/>
          <w:b/>
          <w:spacing w:val="-3"/>
          <w:sz w:val="20"/>
          <w:szCs w:val="20"/>
        </w:rPr>
        <w:t xml:space="preserve">) </w:t>
      </w:r>
    </w:p>
    <w:p w:rsidR="00147525" w:rsidRDefault="00147525" w:rsidP="00147525">
      <w:pPr>
        <w:jc w:val="center"/>
        <w:rPr>
          <w:rFonts w:ascii="Arial" w:hAnsi="Arial" w:cs="Arial"/>
          <w:b/>
          <w:spacing w:val="-3"/>
          <w:szCs w:val="20"/>
        </w:rPr>
      </w:pPr>
    </w:p>
    <w:tbl>
      <w:tblPr>
        <w:tblStyle w:val="TableGrid"/>
        <w:tblW w:w="0" w:type="auto"/>
        <w:tblLook w:val="04A0" w:firstRow="1" w:lastRow="0" w:firstColumn="1" w:lastColumn="0" w:noHBand="0" w:noVBand="1"/>
      </w:tblPr>
      <w:tblGrid>
        <w:gridCol w:w="2261"/>
        <w:gridCol w:w="2251"/>
        <w:gridCol w:w="2252"/>
        <w:gridCol w:w="2252"/>
      </w:tblGrid>
      <w:tr w:rsidR="00147525" w:rsidTr="00147525">
        <w:tc>
          <w:tcPr>
            <w:tcW w:w="2261" w:type="dxa"/>
            <w:vMerge w:val="restart"/>
            <w:shd w:val="clear" w:color="auto" w:fill="BFBFBF" w:themeFill="background1" w:themeFillShade="BF"/>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Mission</w:t>
            </w:r>
            <w:r>
              <w:rPr>
                <w:rFonts w:ascii="Arial" w:hAnsi="Arial" w:cs="Arial"/>
                <w:b/>
                <w:spacing w:val="-3"/>
                <w:sz w:val="20"/>
                <w:szCs w:val="20"/>
              </w:rPr>
              <w:t xml:space="preserve"> of RU.</w:t>
            </w:r>
          </w:p>
        </w:tc>
        <w:tc>
          <w:tcPr>
            <w:tcW w:w="6755" w:type="dxa"/>
            <w:gridSpan w:val="3"/>
            <w:shd w:val="clear" w:color="auto" w:fill="BFBFBF" w:themeFill="background1" w:themeFillShade="BF"/>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Program Educational Objectives</w:t>
            </w:r>
            <w:r>
              <w:rPr>
                <w:rFonts w:ascii="Arial" w:hAnsi="Arial" w:cs="Arial"/>
                <w:b/>
                <w:spacing w:val="-3"/>
                <w:sz w:val="20"/>
                <w:szCs w:val="20"/>
              </w:rPr>
              <w:t xml:space="preserve"> (B.Sc. in CSE)</w:t>
            </w:r>
          </w:p>
        </w:tc>
      </w:tr>
      <w:tr w:rsidR="00147525" w:rsidTr="00147525">
        <w:tc>
          <w:tcPr>
            <w:tcW w:w="2261" w:type="dxa"/>
            <w:vMerge/>
            <w:shd w:val="clear" w:color="auto" w:fill="BFBFBF" w:themeFill="background1" w:themeFillShade="BF"/>
            <w:vAlign w:val="center"/>
          </w:tcPr>
          <w:p w:rsidR="00147525" w:rsidRPr="00F15492" w:rsidRDefault="00147525" w:rsidP="002D69D2">
            <w:pPr>
              <w:jc w:val="center"/>
              <w:rPr>
                <w:rFonts w:ascii="Arial" w:hAnsi="Arial" w:cs="Arial"/>
                <w:b/>
                <w:spacing w:val="-3"/>
                <w:sz w:val="20"/>
                <w:szCs w:val="20"/>
              </w:rPr>
            </w:pPr>
          </w:p>
        </w:tc>
        <w:tc>
          <w:tcPr>
            <w:tcW w:w="2251" w:type="dxa"/>
            <w:shd w:val="clear" w:color="auto" w:fill="BFBFBF" w:themeFill="background1" w:themeFillShade="BF"/>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PEO1</w:t>
            </w:r>
          </w:p>
        </w:tc>
        <w:tc>
          <w:tcPr>
            <w:tcW w:w="2252" w:type="dxa"/>
            <w:shd w:val="clear" w:color="auto" w:fill="BFBFBF" w:themeFill="background1" w:themeFillShade="BF"/>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PEO2</w:t>
            </w:r>
          </w:p>
        </w:tc>
        <w:tc>
          <w:tcPr>
            <w:tcW w:w="2252" w:type="dxa"/>
            <w:shd w:val="clear" w:color="auto" w:fill="BFBFBF" w:themeFill="background1" w:themeFillShade="BF"/>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PEO3</w:t>
            </w:r>
          </w:p>
        </w:tc>
      </w:tr>
      <w:tr w:rsidR="00147525" w:rsidTr="00147525">
        <w:tc>
          <w:tcPr>
            <w:tcW w:w="2261" w:type="dxa"/>
            <w:vAlign w:val="center"/>
          </w:tcPr>
          <w:p w:rsidR="00147525" w:rsidRPr="00F15492" w:rsidRDefault="00147525" w:rsidP="002D69D2">
            <w:pPr>
              <w:jc w:val="center"/>
              <w:rPr>
                <w:rFonts w:ascii="Arial" w:hAnsi="Arial" w:cs="Arial"/>
                <w:b/>
                <w:spacing w:val="-3"/>
                <w:sz w:val="20"/>
                <w:szCs w:val="20"/>
              </w:rPr>
            </w:pPr>
            <w:r>
              <w:rPr>
                <w:rFonts w:ascii="Arial" w:hAnsi="Arial" w:cs="Arial"/>
                <w:b/>
                <w:spacing w:val="-3"/>
                <w:sz w:val="20"/>
                <w:szCs w:val="20"/>
              </w:rPr>
              <w:t>M1(RU)</w:t>
            </w:r>
          </w:p>
        </w:tc>
        <w:tc>
          <w:tcPr>
            <w:tcW w:w="2251" w:type="dxa"/>
            <w:vAlign w:val="center"/>
          </w:tcPr>
          <w:p w:rsidR="00147525" w:rsidRPr="003215E2" w:rsidRDefault="009D204A" w:rsidP="002D69D2">
            <w:pPr>
              <w:jc w:val="center"/>
              <w:rPr>
                <w:rFonts w:ascii="Arial" w:hAnsi="Arial" w:cs="Arial"/>
                <w:bCs/>
                <w:spacing w:val="-3"/>
                <w:sz w:val="20"/>
                <w:szCs w:val="20"/>
              </w:rPr>
            </w:pPr>
            <w:r w:rsidRPr="003215E2">
              <w:rPr>
                <w:rFonts w:ascii="Arial" w:hAnsi="Arial" w:cs="Arial"/>
                <w:bCs/>
                <w:spacing w:val="-3"/>
                <w:sz w:val="20"/>
                <w:szCs w:val="20"/>
              </w:rPr>
              <w:t>√</w:t>
            </w:r>
          </w:p>
        </w:tc>
        <w:tc>
          <w:tcPr>
            <w:tcW w:w="2252" w:type="dxa"/>
            <w:vAlign w:val="center"/>
          </w:tcPr>
          <w:p w:rsidR="00147525" w:rsidRPr="003215E2" w:rsidRDefault="00147525" w:rsidP="002D69D2">
            <w:pPr>
              <w:jc w:val="center"/>
              <w:rPr>
                <w:rFonts w:ascii="Arial" w:hAnsi="Arial" w:cs="Arial"/>
                <w:bCs/>
                <w:spacing w:val="-3"/>
                <w:szCs w:val="20"/>
              </w:rPr>
            </w:pPr>
          </w:p>
        </w:tc>
        <w:tc>
          <w:tcPr>
            <w:tcW w:w="2252" w:type="dxa"/>
            <w:vAlign w:val="center"/>
          </w:tcPr>
          <w:p w:rsidR="00147525" w:rsidRPr="003215E2" w:rsidRDefault="00147525" w:rsidP="002D69D2">
            <w:pPr>
              <w:jc w:val="center"/>
              <w:rPr>
                <w:rFonts w:ascii="Arial" w:hAnsi="Arial" w:cs="Arial"/>
                <w:bCs/>
                <w:spacing w:val="-3"/>
                <w:szCs w:val="20"/>
              </w:rPr>
            </w:pPr>
          </w:p>
        </w:tc>
      </w:tr>
      <w:tr w:rsidR="00147525" w:rsidTr="00147525">
        <w:tc>
          <w:tcPr>
            <w:tcW w:w="2261" w:type="dxa"/>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M2</w:t>
            </w:r>
            <w:r>
              <w:rPr>
                <w:rFonts w:ascii="Arial" w:hAnsi="Arial" w:cs="Arial"/>
                <w:b/>
                <w:spacing w:val="-3"/>
                <w:sz w:val="20"/>
                <w:szCs w:val="20"/>
              </w:rPr>
              <w:t>(RU)</w:t>
            </w:r>
          </w:p>
        </w:tc>
        <w:tc>
          <w:tcPr>
            <w:tcW w:w="2251" w:type="dxa"/>
            <w:vAlign w:val="center"/>
          </w:tcPr>
          <w:p w:rsidR="00147525" w:rsidRPr="003215E2" w:rsidRDefault="00147525" w:rsidP="002D69D2">
            <w:pPr>
              <w:jc w:val="center"/>
              <w:rPr>
                <w:rFonts w:ascii="Arial" w:hAnsi="Arial" w:cs="Arial"/>
                <w:bCs/>
                <w:spacing w:val="-3"/>
                <w:sz w:val="20"/>
                <w:szCs w:val="20"/>
              </w:rPr>
            </w:pPr>
          </w:p>
        </w:tc>
        <w:tc>
          <w:tcPr>
            <w:tcW w:w="2252" w:type="dxa"/>
            <w:vAlign w:val="center"/>
          </w:tcPr>
          <w:p w:rsidR="00147525" w:rsidRPr="003215E2" w:rsidRDefault="009D204A" w:rsidP="002D69D2">
            <w:pPr>
              <w:jc w:val="center"/>
              <w:rPr>
                <w:rFonts w:ascii="Arial" w:hAnsi="Arial" w:cs="Arial"/>
                <w:bCs/>
                <w:spacing w:val="-3"/>
                <w:szCs w:val="20"/>
              </w:rPr>
            </w:pPr>
            <w:r w:rsidRPr="003215E2">
              <w:rPr>
                <w:rFonts w:ascii="Arial" w:hAnsi="Arial" w:cs="Arial"/>
                <w:bCs/>
                <w:spacing w:val="-3"/>
                <w:sz w:val="20"/>
                <w:szCs w:val="20"/>
              </w:rPr>
              <w:t>√</w:t>
            </w:r>
          </w:p>
        </w:tc>
        <w:tc>
          <w:tcPr>
            <w:tcW w:w="2252" w:type="dxa"/>
            <w:vAlign w:val="center"/>
          </w:tcPr>
          <w:p w:rsidR="00147525" w:rsidRPr="003215E2" w:rsidRDefault="00147525" w:rsidP="002D69D2">
            <w:pPr>
              <w:jc w:val="center"/>
              <w:rPr>
                <w:rFonts w:ascii="Arial" w:hAnsi="Arial" w:cs="Arial"/>
                <w:bCs/>
                <w:spacing w:val="-3"/>
                <w:szCs w:val="20"/>
              </w:rPr>
            </w:pPr>
          </w:p>
        </w:tc>
      </w:tr>
      <w:tr w:rsidR="00147525" w:rsidTr="00147525">
        <w:tc>
          <w:tcPr>
            <w:tcW w:w="2261" w:type="dxa"/>
            <w:vAlign w:val="center"/>
          </w:tcPr>
          <w:p w:rsidR="00147525" w:rsidRPr="00F15492" w:rsidRDefault="00147525" w:rsidP="002D69D2">
            <w:pPr>
              <w:jc w:val="center"/>
              <w:rPr>
                <w:rFonts w:ascii="Arial" w:hAnsi="Arial" w:cs="Arial"/>
                <w:b/>
                <w:spacing w:val="-3"/>
                <w:sz w:val="20"/>
                <w:szCs w:val="20"/>
              </w:rPr>
            </w:pPr>
            <w:r w:rsidRPr="00F15492">
              <w:rPr>
                <w:rFonts w:ascii="Arial" w:hAnsi="Arial" w:cs="Arial"/>
                <w:b/>
                <w:spacing w:val="-3"/>
                <w:sz w:val="20"/>
                <w:szCs w:val="20"/>
              </w:rPr>
              <w:t>M3</w:t>
            </w:r>
            <w:r>
              <w:rPr>
                <w:rFonts w:ascii="Arial" w:hAnsi="Arial" w:cs="Arial"/>
                <w:b/>
                <w:spacing w:val="-3"/>
                <w:sz w:val="20"/>
                <w:szCs w:val="20"/>
              </w:rPr>
              <w:t>(RU)</w:t>
            </w:r>
          </w:p>
        </w:tc>
        <w:tc>
          <w:tcPr>
            <w:tcW w:w="2251" w:type="dxa"/>
            <w:vAlign w:val="center"/>
          </w:tcPr>
          <w:p w:rsidR="00147525" w:rsidRPr="003215E2" w:rsidRDefault="00147525" w:rsidP="002D69D2">
            <w:pPr>
              <w:jc w:val="center"/>
              <w:rPr>
                <w:rFonts w:ascii="Arial" w:hAnsi="Arial" w:cs="Arial"/>
                <w:bCs/>
                <w:spacing w:val="-3"/>
                <w:sz w:val="20"/>
                <w:szCs w:val="20"/>
              </w:rPr>
            </w:pPr>
          </w:p>
        </w:tc>
        <w:tc>
          <w:tcPr>
            <w:tcW w:w="2252" w:type="dxa"/>
            <w:vAlign w:val="center"/>
          </w:tcPr>
          <w:p w:rsidR="00147525" w:rsidRPr="003215E2" w:rsidRDefault="00147525" w:rsidP="002D69D2">
            <w:pPr>
              <w:jc w:val="center"/>
              <w:rPr>
                <w:rFonts w:ascii="Arial" w:hAnsi="Arial" w:cs="Arial"/>
                <w:bCs/>
                <w:spacing w:val="-3"/>
                <w:szCs w:val="20"/>
              </w:rPr>
            </w:pPr>
          </w:p>
        </w:tc>
        <w:tc>
          <w:tcPr>
            <w:tcW w:w="2252" w:type="dxa"/>
            <w:vAlign w:val="center"/>
          </w:tcPr>
          <w:p w:rsidR="00147525" w:rsidRPr="003215E2" w:rsidRDefault="00175CAD" w:rsidP="002D69D2">
            <w:pPr>
              <w:jc w:val="center"/>
              <w:rPr>
                <w:rFonts w:ascii="Arial" w:hAnsi="Arial" w:cs="Arial"/>
                <w:bCs/>
                <w:spacing w:val="-3"/>
                <w:szCs w:val="20"/>
              </w:rPr>
            </w:pPr>
            <w:r w:rsidRPr="003215E2">
              <w:rPr>
                <w:rFonts w:ascii="Arial" w:hAnsi="Arial" w:cs="Arial"/>
                <w:bCs/>
                <w:spacing w:val="-3"/>
                <w:sz w:val="20"/>
                <w:szCs w:val="20"/>
              </w:rPr>
              <w:t>√</w:t>
            </w:r>
          </w:p>
        </w:tc>
      </w:tr>
    </w:tbl>
    <w:p w:rsidR="00147525" w:rsidRDefault="00147525" w:rsidP="00147525">
      <w:pPr>
        <w:rPr>
          <w:rFonts w:ascii="Arial" w:hAnsi="Arial" w:cs="Arial"/>
          <w:b/>
          <w:spacing w:val="-3"/>
          <w:sz w:val="20"/>
          <w:szCs w:val="20"/>
        </w:rPr>
      </w:pPr>
    </w:p>
    <w:p w:rsidR="00147525" w:rsidRDefault="00147525" w:rsidP="00F15492">
      <w:pPr>
        <w:jc w:val="center"/>
        <w:rPr>
          <w:rFonts w:ascii="Arial" w:hAnsi="Arial" w:cs="Arial"/>
          <w:b/>
          <w:spacing w:val="-3"/>
          <w:sz w:val="20"/>
          <w:szCs w:val="20"/>
        </w:rPr>
      </w:pPr>
    </w:p>
    <w:p w:rsidR="00147525" w:rsidRDefault="00147525" w:rsidP="00F15492">
      <w:pPr>
        <w:jc w:val="center"/>
        <w:rPr>
          <w:rFonts w:ascii="Arial" w:hAnsi="Arial" w:cs="Arial"/>
          <w:b/>
          <w:spacing w:val="-3"/>
          <w:sz w:val="20"/>
          <w:szCs w:val="20"/>
        </w:rPr>
      </w:pPr>
    </w:p>
    <w:p w:rsidR="00147525" w:rsidRDefault="00147525" w:rsidP="00F15492">
      <w:pPr>
        <w:jc w:val="center"/>
        <w:rPr>
          <w:rFonts w:ascii="Arial" w:hAnsi="Arial" w:cs="Arial"/>
          <w:b/>
          <w:spacing w:val="-3"/>
          <w:sz w:val="20"/>
          <w:szCs w:val="20"/>
        </w:rPr>
      </w:pPr>
    </w:p>
    <w:p w:rsidR="005423FA" w:rsidRDefault="00F15492" w:rsidP="00F15492">
      <w:pPr>
        <w:jc w:val="center"/>
        <w:rPr>
          <w:rFonts w:ascii="Arial" w:hAnsi="Arial" w:cs="Arial"/>
          <w:b/>
          <w:spacing w:val="-3"/>
          <w:sz w:val="20"/>
          <w:szCs w:val="20"/>
        </w:rPr>
      </w:pPr>
      <w:r w:rsidRPr="00F15492">
        <w:rPr>
          <w:rFonts w:ascii="Arial" w:hAnsi="Arial" w:cs="Arial"/>
          <w:b/>
          <w:spacing w:val="-3"/>
          <w:sz w:val="20"/>
          <w:szCs w:val="20"/>
        </w:rPr>
        <w:t xml:space="preserve">Mapping between </w:t>
      </w:r>
      <w:r w:rsidR="006421EA" w:rsidRPr="00F15492">
        <w:rPr>
          <w:rFonts w:ascii="Arial" w:hAnsi="Arial" w:cs="Arial"/>
          <w:b/>
          <w:spacing w:val="-3"/>
          <w:sz w:val="20"/>
          <w:szCs w:val="20"/>
        </w:rPr>
        <w:t xml:space="preserve">Mission </w:t>
      </w:r>
      <w:r w:rsidR="005423FA">
        <w:rPr>
          <w:rFonts w:ascii="Arial" w:hAnsi="Arial" w:cs="Arial"/>
          <w:b/>
          <w:spacing w:val="-3"/>
          <w:sz w:val="20"/>
          <w:szCs w:val="20"/>
        </w:rPr>
        <w:t>of the department of Computer Science and Engineering</w:t>
      </w:r>
      <w:r w:rsidR="00F2714A">
        <w:rPr>
          <w:rFonts w:ascii="Arial" w:hAnsi="Arial" w:cs="Arial"/>
          <w:b/>
          <w:spacing w:val="-3"/>
          <w:sz w:val="20"/>
          <w:szCs w:val="20"/>
        </w:rPr>
        <w:t xml:space="preserve"> (CSE)</w:t>
      </w:r>
    </w:p>
    <w:p w:rsidR="00A920F0" w:rsidRDefault="006421EA" w:rsidP="00F15492">
      <w:pPr>
        <w:jc w:val="center"/>
        <w:rPr>
          <w:rFonts w:ascii="Arial" w:hAnsi="Arial" w:cs="Arial"/>
          <w:b/>
          <w:spacing w:val="-3"/>
          <w:sz w:val="20"/>
          <w:szCs w:val="20"/>
        </w:rPr>
      </w:pPr>
      <w:r w:rsidRPr="00F15492">
        <w:rPr>
          <w:rFonts w:ascii="Arial" w:hAnsi="Arial" w:cs="Arial"/>
          <w:b/>
          <w:spacing w:val="-3"/>
          <w:sz w:val="20"/>
          <w:szCs w:val="20"/>
        </w:rPr>
        <w:t>and</w:t>
      </w:r>
      <w:r w:rsidR="00F15492" w:rsidRPr="00F15492">
        <w:rPr>
          <w:rFonts w:ascii="Arial" w:hAnsi="Arial" w:cs="Arial"/>
          <w:b/>
          <w:spacing w:val="-3"/>
          <w:sz w:val="20"/>
          <w:szCs w:val="20"/>
        </w:rPr>
        <w:t>Program Educational Objectives</w:t>
      </w:r>
      <w:r w:rsidR="005423FA">
        <w:rPr>
          <w:rFonts w:ascii="Arial" w:hAnsi="Arial" w:cs="Arial"/>
          <w:b/>
          <w:spacing w:val="-3"/>
          <w:sz w:val="20"/>
          <w:szCs w:val="20"/>
        </w:rPr>
        <w:t xml:space="preserve"> of the </w:t>
      </w:r>
      <w:r w:rsidR="00A920F0">
        <w:rPr>
          <w:rFonts w:ascii="Arial" w:hAnsi="Arial" w:cs="Arial"/>
          <w:b/>
          <w:spacing w:val="-3"/>
          <w:sz w:val="20"/>
          <w:szCs w:val="20"/>
        </w:rPr>
        <w:t xml:space="preserve">offered </w:t>
      </w:r>
      <w:r w:rsidR="005423FA">
        <w:rPr>
          <w:rFonts w:ascii="Arial" w:hAnsi="Arial" w:cs="Arial"/>
          <w:b/>
          <w:spacing w:val="-3"/>
          <w:sz w:val="20"/>
          <w:szCs w:val="20"/>
        </w:rPr>
        <w:t xml:space="preserve">program </w:t>
      </w:r>
    </w:p>
    <w:p w:rsidR="00F15492" w:rsidRPr="00F15492" w:rsidRDefault="00A920F0" w:rsidP="00F15492">
      <w:pPr>
        <w:jc w:val="center"/>
        <w:rPr>
          <w:rFonts w:ascii="Arial" w:hAnsi="Arial" w:cs="Arial"/>
          <w:b/>
          <w:spacing w:val="-3"/>
          <w:szCs w:val="20"/>
        </w:rPr>
      </w:pPr>
      <w:r>
        <w:rPr>
          <w:rFonts w:ascii="Arial" w:hAnsi="Arial" w:cs="Arial"/>
          <w:b/>
          <w:spacing w:val="-3"/>
          <w:sz w:val="20"/>
          <w:szCs w:val="20"/>
        </w:rPr>
        <w:t>(</w:t>
      </w:r>
      <w:r w:rsidR="005423FA" w:rsidRPr="005423FA">
        <w:rPr>
          <w:rFonts w:ascii="Arial" w:hAnsi="Arial" w:cs="Arial"/>
          <w:b/>
          <w:spacing w:val="-3"/>
          <w:sz w:val="20"/>
          <w:szCs w:val="20"/>
        </w:rPr>
        <w:t>B.Sc. in Computer Science &amp; Engineering</w:t>
      </w:r>
      <w:r>
        <w:rPr>
          <w:rFonts w:ascii="Arial" w:hAnsi="Arial" w:cs="Arial"/>
          <w:b/>
          <w:spacing w:val="-3"/>
          <w:sz w:val="20"/>
          <w:szCs w:val="20"/>
        </w:rPr>
        <w:t>)</w:t>
      </w:r>
    </w:p>
    <w:p w:rsidR="00F15492" w:rsidRDefault="00F15492" w:rsidP="00F15492">
      <w:pPr>
        <w:jc w:val="center"/>
        <w:rPr>
          <w:rFonts w:ascii="Arial" w:hAnsi="Arial" w:cs="Arial"/>
          <w:b/>
          <w:spacing w:val="-3"/>
          <w:szCs w:val="20"/>
        </w:rPr>
      </w:pPr>
    </w:p>
    <w:tbl>
      <w:tblPr>
        <w:tblStyle w:val="TableGrid"/>
        <w:tblW w:w="0" w:type="auto"/>
        <w:tblLook w:val="04A0" w:firstRow="1" w:lastRow="0" w:firstColumn="1" w:lastColumn="0" w:noHBand="0" w:noVBand="1"/>
      </w:tblPr>
      <w:tblGrid>
        <w:gridCol w:w="2310"/>
        <w:gridCol w:w="2310"/>
        <w:gridCol w:w="2311"/>
        <w:gridCol w:w="2311"/>
      </w:tblGrid>
      <w:tr w:rsidR="00DB6BE4" w:rsidTr="00772FA9">
        <w:tc>
          <w:tcPr>
            <w:tcW w:w="2310" w:type="dxa"/>
            <w:vMerge w:val="restart"/>
            <w:shd w:val="clear" w:color="auto" w:fill="BFBFBF" w:themeFill="background1" w:themeFillShade="BF"/>
            <w:vAlign w:val="center"/>
          </w:tcPr>
          <w:p w:rsidR="00DB6BE4" w:rsidRPr="00F15492" w:rsidRDefault="00DB6BE4" w:rsidP="00DB6BE4">
            <w:pPr>
              <w:jc w:val="center"/>
              <w:rPr>
                <w:rFonts w:ascii="Arial" w:hAnsi="Arial" w:cs="Arial"/>
                <w:b/>
                <w:spacing w:val="-3"/>
                <w:sz w:val="20"/>
                <w:szCs w:val="20"/>
              </w:rPr>
            </w:pPr>
            <w:r w:rsidRPr="00F15492">
              <w:rPr>
                <w:rFonts w:ascii="Arial" w:hAnsi="Arial" w:cs="Arial"/>
                <w:b/>
                <w:spacing w:val="-3"/>
                <w:sz w:val="20"/>
                <w:szCs w:val="20"/>
              </w:rPr>
              <w:t>Mission</w:t>
            </w:r>
            <w:r w:rsidR="00F2714A">
              <w:rPr>
                <w:rFonts w:ascii="Arial" w:hAnsi="Arial" w:cs="Arial"/>
                <w:b/>
                <w:spacing w:val="-3"/>
                <w:sz w:val="20"/>
                <w:szCs w:val="20"/>
              </w:rPr>
              <w:t xml:space="preserve"> of CSE</w:t>
            </w:r>
            <w:r w:rsidR="00F92171">
              <w:rPr>
                <w:rFonts w:ascii="Arial" w:hAnsi="Arial" w:cs="Arial"/>
                <w:b/>
                <w:spacing w:val="-3"/>
                <w:sz w:val="20"/>
                <w:szCs w:val="20"/>
              </w:rPr>
              <w:t xml:space="preserve"> dept.</w:t>
            </w:r>
          </w:p>
        </w:tc>
        <w:tc>
          <w:tcPr>
            <w:tcW w:w="6932" w:type="dxa"/>
            <w:gridSpan w:val="3"/>
            <w:shd w:val="clear" w:color="auto" w:fill="BFBFBF" w:themeFill="background1" w:themeFillShade="BF"/>
            <w:vAlign w:val="center"/>
          </w:tcPr>
          <w:p w:rsidR="00DB6BE4" w:rsidRPr="00F15492" w:rsidRDefault="00DB6BE4" w:rsidP="00DB6BE4">
            <w:pPr>
              <w:jc w:val="center"/>
              <w:rPr>
                <w:rFonts w:ascii="Arial" w:hAnsi="Arial" w:cs="Arial"/>
                <w:b/>
                <w:spacing w:val="-3"/>
                <w:sz w:val="20"/>
                <w:szCs w:val="20"/>
              </w:rPr>
            </w:pPr>
            <w:r w:rsidRPr="00F15492">
              <w:rPr>
                <w:rFonts w:ascii="Arial" w:hAnsi="Arial" w:cs="Arial"/>
                <w:b/>
                <w:spacing w:val="-3"/>
                <w:sz w:val="20"/>
                <w:szCs w:val="20"/>
              </w:rPr>
              <w:t>Program Educational Objectives</w:t>
            </w:r>
            <w:r w:rsidR="00A920F0">
              <w:rPr>
                <w:rFonts w:ascii="Arial" w:hAnsi="Arial" w:cs="Arial"/>
                <w:b/>
                <w:spacing w:val="-3"/>
                <w:sz w:val="20"/>
                <w:szCs w:val="20"/>
              </w:rPr>
              <w:t xml:space="preserve"> (B.Sc. in CSE)</w:t>
            </w:r>
          </w:p>
        </w:tc>
      </w:tr>
      <w:tr w:rsidR="00DB6BE4" w:rsidTr="00772FA9">
        <w:tc>
          <w:tcPr>
            <w:tcW w:w="2310" w:type="dxa"/>
            <w:vMerge/>
            <w:shd w:val="clear" w:color="auto" w:fill="BFBFBF" w:themeFill="background1" w:themeFillShade="BF"/>
            <w:vAlign w:val="center"/>
          </w:tcPr>
          <w:p w:rsidR="00DB6BE4" w:rsidRPr="00F15492" w:rsidRDefault="00DB6BE4" w:rsidP="00DB6BE4">
            <w:pPr>
              <w:jc w:val="center"/>
              <w:rPr>
                <w:rFonts w:ascii="Arial" w:hAnsi="Arial" w:cs="Arial"/>
                <w:b/>
                <w:spacing w:val="-3"/>
                <w:sz w:val="20"/>
                <w:szCs w:val="20"/>
              </w:rPr>
            </w:pPr>
          </w:p>
        </w:tc>
        <w:tc>
          <w:tcPr>
            <w:tcW w:w="2310" w:type="dxa"/>
            <w:shd w:val="clear" w:color="auto" w:fill="BFBFBF" w:themeFill="background1" w:themeFillShade="BF"/>
            <w:vAlign w:val="center"/>
          </w:tcPr>
          <w:p w:rsidR="00DB6BE4" w:rsidRPr="00F15492" w:rsidRDefault="00DB6BE4" w:rsidP="00DB6BE4">
            <w:pPr>
              <w:jc w:val="center"/>
              <w:rPr>
                <w:rFonts w:ascii="Arial" w:hAnsi="Arial" w:cs="Arial"/>
                <w:b/>
                <w:spacing w:val="-3"/>
                <w:sz w:val="20"/>
                <w:szCs w:val="20"/>
              </w:rPr>
            </w:pPr>
            <w:r w:rsidRPr="00F15492">
              <w:rPr>
                <w:rFonts w:ascii="Arial" w:hAnsi="Arial" w:cs="Arial"/>
                <w:b/>
                <w:spacing w:val="-3"/>
                <w:sz w:val="20"/>
                <w:szCs w:val="20"/>
              </w:rPr>
              <w:t>PEO1</w:t>
            </w:r>
          </w:p>
        </w:tc>
        <w:tc>
          <w:tcPr>
            <w:tcW w:w="2311" w:type="dxa"/>
            <w:shd w:val="clear" w:color="auto" w:fill="BFBFBF" w:themeFill="background1" w:themeFillShade="BF"/>
            <w:vAlign w:val="center"/>
          </w:tcPr>
          <w:p w:rsidR="00DB6BE4" w:rsidRPr="00F15492" w:rsidRDefault="00DB6BE4" w:rsidP="00DB6BE4">
            <w:pPr>
              <w:jc w:val="center"/>
              <w:rPr>
                <w:rFonts w:ascii="Arial" w:hAnsi="Arial" w:cs="Arial"/>
                <w:b/>
                <w:spacing w:val="-3"/>
                <w:sz w:val="20"/>
                <w:szCs w:val="20"/>
              </w:rPr>
            </w:pPr>
            <w:r w:rsidRPr="00F15492">
              <w:rPr>
                <w:rFonts w:ascii="Arial" w:hAnsi="Arial" w:cs="Arial"/>
                <w:b/>
                <w:spacing w:val="-3"/>
                <w:sz w:val="20"/>
                <w:szCs w:val="20"/>
              </w:rPr>
              <w:t>PEO2</w:t>
            </w:r>
          </w:p>
        </w:tc>
        <w:tc>
          <w:tcPr>
            <w:tcW w:w="2311" w:type="dxa"/>
            <w:shd w:val="clear" w:color="auto" w:fill="BFBFBF" w:themeFill="background1" w:themeFillShade="BF"/>
            <w:vAlign w:val="center"/>
          </w:tcPr>
          <w:p w:rsidR="00DB6BE4" w:rsidRPr="00F15492" w:rsidRDefault="00DB6BE4" w:rsidP="00DB6BE4">
            <w:pPr>
              <w:jc w:val="center"/>
              <w:rPr>
                <w:rFonts w:ascii="Arial" w:hAnsi="Arial" w:cs="Arial"/>
                <w:b/>
                <w:spacing w:val="-3"/>
                <w:sz w:val="20"/>
                <w:szCs w:val="20"/>
              </w:rPr>
            </w:pPr>
            <w:r w:rsidRPr="00F15492">
              <w:rPr>
                <w:rFonts w:ascii="Arial" w:hAnsi="Arial" w:cs="Arial"/>
                <w:b/>
                <w:spacing w:val="-3"/>
                <w:sz w:val="20"/>
                <w:szCs w:val="20"/>
              </w:rPr>
              <w:t>PEO3</w:t>
            </w:r>
          </w:p>
        </w:tc>
      </w:tr>
      <w:tr w:rsidR="00F15492" w:rsidTr="00DB6BE4">
        <w:tc>
          <w:tcPr>
            <w:tcW w:w="2310" w:type="dxa"/>
            <w:vAlign w:val="center"/>
          </w:tcPr>
          <w:p w:rsidR="00F15492" w:rsidRPr="00F15492" w:rsidRDefault="00E72B3C" w:rsidP="00DB6BE4">
            <w:pPr>
              <w:jc w:val="center"/>
              <w:rPr>
                <w:rFonts w:ascii="Arial" w:hAnsi="Arial" w:cs="Arial"/>
                <w:b/>
                <w:spacing w:val="-3"/>
                <w:sz w:val="20"/>
                <w:szCs w:val="20"/>
              </w:rPr>
            </w:pPr>
            <w:r>
              <w:rPr>
                <w:rFonts w:ascii="Arial" w:hAnsi="Arial" w:cs="Arial"/>
                <w:b/>
                <w:spacing w:val="-3"/>
                <w:sz w:val="20"/>
                <w:szCs w:val="20"/>
              </w:rPr>
              <w:t>M1</w:t>
            </w:r>
            <w:r w:rsidR="00AD53BF">
              <w:rPr>
                <w:rFonts w:ascii="Arial" w:hAnsi="Arial" w:cs="Arial"/>
                <w:b/>
                <w:spacing w:val="-3"/>
                <w:sz w:val="20"/>
                <w:szCs w:val="20"/>
              </w:rPr>
              <w:t>(CSE)</w:t>
            </w:r>
          </w:p>
        </w:tc>
        <w:tc>
          <w:tcPr>
            <w:tcW w:w="2310" w:type="dxa"/>
            <w:vAlign w:val="center"/>
          </w:tcPr>
          <w:p w:rsidR="00F15492" w:rsidRPr="003215E2" w:rsidRDefault="00167106" w:rsidP="00DB6BE4">
            <w:pPr>
              <w:jc w:val="center"/>
              <w:rPr>
                <w:rFonts w:ascii="Arial" w:hAnsi="Arial" w:cs="Arial"/>
                <w:bCs/>
                <w:spacing w:val="-3"/>
                <w:sz w:val="20"/>
                <w:szCs w:val="20"/>
              </w:rPr>
            </w:pPr>
            <w:r w:rsidRPr="003215E2">
              <w:rPr>
                <w:rFonts w:ascii="Arial" w:hAnsi="Arial" w:cs="Arial"/>
                <w:bCs/>
                <w:spacing w:val="-3"/>
                <w:sz w:val="20"/>
                <w:szCs w:val="20"/>
              </w:rPr>
              <w:t>√</w:t>
            </w:r>
          </w:p>
        </w:tc>
        <w:tc>
          <w:tcPr>
            <w:tcW w:w="2311" w:type="dxa"/>
            <w:vAlign w:val="center"/>
          </w:tcPr>
          <w:p w:rsidR="00F15492" w:rsidRPr="003215E2" w:rsidRDefault="00F15492" w:rsidP="00DB6BE4">
            <w:pPr>
              <w:jc w:val="center"/>
              <w:rPr>
                <w:rFonts w:ascii="Arial" w:hAnsi="Arial" w:cs="Arial"/>
                <w:bCs/>
                <w:spacing w:val="-3"/>
                <w:szCs w:val="20"/>
              </w:rPr>
            </w:pPr>
          </w:p>
        </w:tc>
        <w:tc>
          <w:tcPr>
            <w:tcW w:w="2311" w:type="dxa"/>
            <w:vAlign w:val="center"/>
          </w:tcPr>
          <w:p w:rsidR="00F15492" w:rsidRPr="003215E2" w:rsidRDefault="00B56A23" w:rsidP="00DB6BE4">
            <w:pPr>
              <w:jc w:val="center"/>
              <w:rPr>
                <w:rFonts w:ascii="Arial" w:hAnsi="Arial" w:cs="Arial"/>
                <w:bCs/>
                <w:spacing w:val="-3"/>
                <w:szCs w:val="20"/>
              </w:rPr>
            </w:pPr>
            <w:r w:rsidRPr="003215E2">
              <w:rPr>
                <w:rFonts w:ascii="Arial" w:hAnsi="Arial" w:cs="Arial"/>
                <w:bCs/>
                <w:spacing w:val="-3"/>
                <w:sz w:val="20"/>
                <w:szCs w:val="20"/>
              </w:rPr>
              <w:t>√`</w:t>
            </w:r>
          </w:p>
        </w:tc>
      </w:tr>
      <w:tr w:rsidR="00F15492" w:rsidTr="00DB6BE4">
        <w:tc>
          <w:tcPr>
            <w:tcW w:w="2310" w:type="dxa"/>
            <w:vAlign w:val="center"/>
          </w:tcPr>
          <w:p w:rsidR="00F15492" w:rsidRPr="00F15492" w:rsidRDefault="00F15492" w:rsidP="00DB6BE4">
            <w:pPr>
              <w:jc w:val="center"/>
              <w:rPr>
                <w:rFonts w:ascii="Arial" w:hAnsi="Arial" w:cs="Arial"/>
                <w:b/>
                <w:spacing w:val="-3"/>
                <w:sz w:val="20"/>
                <w:szCs w:val="20"/>
              </w:rPr>
            </w:pPr>
            <w:r w:rsidRPr="00F15492">
              <w:rPr>
                <w:rFonts w:ascii="Arial" w:hAnsi="Arial" w:cs="Arial"/>
                <w:b/>
                <w:spacing w:val="-3"/>
                <w:sz w:val="20"/>
                <w:szCs w:val="20"/>
              </w:rPr>
              <w:t>M2</w:t>
            </w:r>
            <w:r w:rsidR="00AD53BF">
              <w:rPr>
                <w:rFonts w:ascii="Arial" w:hAnsi="Arial" w:cs="Arial"/>
                <w:b/>
                <w:spacing w:val="-3"/>
                <w:sz w:val="20"/>
                <w:szCs w:val="20"/>
              </w:rPr>
              <w:t>(CSE)</w:t>
            </w:r>
          </w:p>
        </w:tc>
        <w:tc>
          <w:tcPr>
            <w:tcW w:w="2310" w:type="dxa"/>
            <w:vAlign w:val="center"/>
          </w:tcPr>
          <w:p w:rsidR="00F15492" w:rsidRPr="003215E2" w:rsidRDefault="00B56A23" w:rsidP="00DB6BE4">
            <w:pPr>
              <w:jc w:val="center"/>
              <w:rPr>
                <w:rFonts w:ascii="Arial" w:hAnsi="Arial" w:cs="Arial"/>
                <w:bCs/>
                <w:spacing w:val="-3"/>
                <w:sz w:val="20"/>
                <w:szCs w:val="20"/>
              </w:rPr>
            </w:pPr>
            <w:r w:rsidRPr="003215E2">
              <w:rPr>
                <w:rFonts w:ascii="Arial" w:hAnsi="Arial" w:cs="Arial"/>
                <w:bCs/>
                <w:spacing w:val="-3"/>
                <w:sz w:val="20"/>
                <w:szCs w:val="20"/>
              </w:rPr>
              <w:t>√</w:t>
            </w:r>
          </w:p>
        </w:tc>
        <w:tc>
          <w:tcPr>
            <w:tcW w:w="2311" w:type="dxa"/>
            <w:vAlign w:val="center"/>
          </w:tcPr>
          <w:p w:rsidR="00F15492" w:rsidRPr="003215E2" w:rsidRDefault="00F15492" w:rsidP="00DB6BE4">
            <w:pPr>
              <w:jc w:val="center"/>
              <w:rPr>
                <w:rFonts w:ascii="Arial" w:hAnsi="Arial" w:cs="Arial"/>
                <w:bCs/>
                <w:spacing w:val="-3"/>
                <w:szCs w:val="20"/>
              </w:rPr>
            </w:pPr>
          </w:p>
        </w:tc>
        <w:tc>
          <w:tcPr>
            <w:tcW w:w="2311" w:type="dxa"/>
            <w:vAlign w:val="center"/>
          </w:tcPr>
          <w:p w:rsidR="00F15492" w:rsidRPr="003215E2" w:rsidRDefault="00B56A23" w:rsidP="00DB6BE4">
            <w:pPr>
              <w:jc w:val="center"/>
              <w:rPr>
                <w:rFonts w:ascii="Arial" w:hAnsi="Arial" w:cs="Arial"/>
                <w:bCs/>
                <w:spacing w:val="-3"/>
                <w:szCs w:val="20"/>
              </w:rPr>
            </w:pPr>
            <w:r w:rsidRPr="003215E2">
              <w:rPr>
                <w:rFonts w:ascii="Arial" w:hAnsi="Arial" w:cs="Arial"/>
                <w:bCs/>
                <w:spacing w:val="-3"/>
                <w:sz w:val="20"/>
                <w:szCs w:val="20"/>
              </w:rPr>
              <w:t>√</w:t>
            </w:r>
          </w:p>
        </w:tc>
      </w:tr>
      <w:tr w:rsidR="00F15492" w:rsidTr="00DB6BE4">
        <w:tc>
          <w:tcPr>
            <w:tcW w:w="2310" w:type="dxa"/>
            <w:vAlign w:val="center"/>
          </w:tcPr>
          <w:p w:rsidR="00F15492" w:rsidRPr="00F15492" w:rsidRDefault="00F15492" w:rsidP="00DB6BE4">
            <w:pPr>
              <w:jc w:val="center"/>
              <w:rPr>
                <w:rFonts w:ascii="Arial" w:hAnsi="Arial" w:cs="Arial"/>
                <w:b/>
                <w:spacing w:val="-3"/>
                <w:sz w:val="20"/>
                <w:szCs w:val="20"/>
              </w:rPr>
            </w:pPr>
            <w:r w:rsidRPr="00F15492">
              <w:rPr>
                <w:rFonts w:ascii="Arial" w:hAnsi="Arial" w:cs="Arial"/>
                <w:b/>
                <w:spacing w:val="-3"/>
                <w:sz w:val="20"/>
                <w:szCs w:val="20"/>
              </w:rPr>
              <w:t>M3</w:t>
            </w:r>
            <w:r w:rsidR="00AD53BF">
              <w:rPr>
                <w:rFonts w:ascii="Arial" w:hAnsi="Arial" w:cs="Arial"/>
                <w:b/>
                <w:spacing w:val="-3"/>
                <w:sz w:val="20"/>
                <w:szCs w:val="20"/>
              </w:rPr>
              <w:t>(CSE)</w:t>
            </w:r>
          </w:p>
        </w:tc>
        <w:tc>
          <w:tcPr>
            <w:tcW w:w="2310" w:type="dxa"/>
            <w:vAlign w:val="center"/>
          </w:tcPr>
          <w:p w:rsidR="00F15492" w:rsidRPr="003215E2" w:rsidRDefault="00B56A23" w:rsidP="00DB6BE4">
            <w:pPr>
              <w:jc w:val="center"/>
              <w:rPr>
                <w:rFonts w:ascii="Arial" w:hAnsi="Arial" w:cs="Arial"/>
                <w:bCs/>
                <w:spacing w:val="-3"/>
                <w:sz w:val="20"/>
                <w:szCs w:val="20"/>
              </w:rPr>
            </w:pPr>
            <w:r w:rsidRPr="003215E2">
              <w:rPr>
                <w:rFonts w:ascii="Arial" w:hAnsi="Arial" w:cs="Arial"/>
                <w:bCs/>
                <w:spacing w:val="-3"/>
                <w:sz w:val="20"/>
                <w:szCs w:val="20"/>
              </w:rPr>
              <w:t>√</w:t>
            </w:r>
          </w:p>
        </w:tc>
        <w:tc>
          <w:tcPr>
            <w:tcW w:w="2311" w:type="dxa"/>
            <w:vAlign w:val="center"/>
          </w:tcPr>
          <w:p w:rsidR="00F15492" w:rsidRPr="003215E2" w:rsidRDefault="00F15492" w:rsidP="00DB6BE4">
            <w:pPr>
              <w:jc w:val="center"/>
              <w:rPr>
                <w:rFonts w:ascii="Arial" w:hAnsi="Arial" w:cs="Arial"/>
                <w:bCs/>
                <w:spacing w:val="-3"/>
                <w:szCs w:val="20"/>
              </w:rPr>
            </w:pPr>
          </w:p>
        </w:tc>
        <w:tc>
          <w:tcPr>
            <w:tcW w:w="2311" w:type="dxa"/>
            <w:vAlign w:val="center"/>
          </w:tcPr>
          <w:p w:rsidR="00F15492" w:rsidRPr="003215E2" w:rsidRDefault="00B56A23" w:rsidP="00DB6BE4">
            <w:pPr>
              <w:jc w:val="center"/>
              <w:rPr>
                <w:rFonts w:ascii="Arial" w:hAnsi="Arial" w:cs="Arial"/>
                <w:bCs/>
                <w:spacing w:val="-3"/>
                <w:szCs w:val="20"/>
              </w:rPr>
            </w:pPr>
            <w:r w:rsidRPr="003215E2">
              <w:rPr>
                <w:rFonts w:ascii="Arial" w:hAnsi="Arial" w:cs="Arial"/>
                <w:bCs/>
                <w:spacing w:val="-3"/>
                <w:sz w:val="20"/>
                <w:szCs w:val="20"/>
              </w:rPr>
              <w:t>√</w:t>
            </w:r>
          </w:p>
        </w:tc>
      </w:tr>
      <w:tr w:rsidR="00F15492" w:rsidTr="00DB6BE4">
        <w:tc>
          <w:tcPr>
            <w:tcW w:w="2310" w:type="dxa"/>
            <w:vAlign w:val="center"/>
          </w:tcPr>
          <w:p w:rsidR="00F15492" w:rsidRPr="00F15492" w:rsidRDefault="00F15492" w:rsidP="00DB6BE4">
            <w:pPr>
              <w:jc w:val="center"/>
              <w:rPr>
                <w:rFonts w:ascii="Arial" w:hAnsi="Arial" w:cs="Arial"/>
                <w:b/>
                <w:spacing w:val="-3"/>
                <w:sz w:val="20"/>
                <w:szCs w:val="20"/>
              </w:rPr>
            </w:pPr>
            <w:r w:rsidRPr="00F15492">
              <w:rPr>
                <w:rFonts w:ascii="Arial" w:hAnsi="Arial" w:cs="Arial"/>
                <w:b/>
                <w:spacing w:val="-3"/>
                <w:sz w:val="20"/>
                <w:szCs w:val="20"/>
              </w:rPr>
              <w:t>M4</w:t>
            </w:r>
            <w:r w:rsidR="00AD53BF">
              <w:rPr>
                <w:rFonts w:ascii="Arial" w:hAnsi="Arial" w:cs="Arial"/>
                <w:b/>
                <w:spacing w:val="-3"/>
                <w:sz w:val="20"/>
                <w:szCs w:val="20"/>
              </w:rPr>
              <w:t>(CSE)</w:t>
            </w:r>
          </w:p>
        </w:tc>
        <w:tc>
          <w:tcPr>
            <w:tcW w:w="2310" w:type="dxa"/>
            <w:vAlign w:val="center"/>
          </w:tcPr>
          <w:p w:rsidR="00F15492" w:rsidRPr="003215E2" w:rsidRDefault="00F15492" w:rsidP="00DB6BE4">
            <w:pPr>
              <w:jc w:val="center"/>
              <w:rPr>
                <w:rFonts w:ascii="Arial" w:hAnsi="Arial" w:cs="Arial"/>
                <w:bCs/>
                <w:spacing w:val="-3"/>
                <w:sz w:val="20"/>
                <w:szCs w:val="20"/>
              </w:rPr>
            </w:pPr>
          </w:p>
        </w:tc>
        <w:tc>
          <w:tcPr>
            <w:tcW w:w="2311" w:type="dxa"/>
            <w:vAlign w:val="center"/>
          </w:tcPr>
          <w:p w:rsidR="00F15492" w:rsidRPr="003215E2" w:rsidRDefault="00B56A23" w:rsidP="00DB6BE4">
            <w:pPr>
              <w:jc w:val="center"/>
              <w:rPr>
                <w:rFonts w:ascii="Arial" w:hAnsi="Arial" w:cs="Arial"/>
                <w:bCs/>
                <w:spacing w:val="-3"/>
                <w:szCs w:val="20"/>
              </w:rPr>
            </w:pPr>
            <w:r w:rsidRPr="003215E2">
              <w:rPr>
                <w:rFonts w:ascii="Arial" w:hAnsi="Arial" w:cs="Arial"/>
                <w:bCs/>
                <w:spacing w:val="-3"/>
                <w:sz w:val="20"/>
                <w:szCs w:val="20"/>
              </w:rPr>
              <w:t>√</w:t>
            </w:r>
          </w:p>
        </w:tc>
        <w:tc>
          <w:tcPr>
            <w:tcW w:w="2311" w:type="dxa"/>
            <w:vAlign w:val="center"/>
          </w:tcPr>
          <w:p w:rsidR="00F15492" w:rsidRPr="003215E2" w:rsidRDefault="00F15492" w:rsidP="00DB6BE4">
            <w:pPr>
              <w:jc w:val="center"/>
              <w:rPr>
                <w:rFonts w:ascii="Arial" w:hAnsi="Arial" w:cs="Arial"/>
                <w:bCs/>
                <w:spacing w:val="-3"/>
                <w:szCs w:val="20"/>
              </w:rPr>
            </w:pPr>
          </w:p>
        </w:tc>
      </w:tr>
    </w:tbl>
    <w:p w:rsidR="00F15492" w:rsidRPr="00F15492" w:rsidRDefault="00F15492" w:rsidP="00F15492">
      <w:pPr>
        <w:jc w:val="center"/>
        <w:rPr>
          <w:rFonts w:ascii="Arial" w:hAnsi="Arial" w:cs="Arial"/>
          <w:b/>
          <w:spacing w:val="-3"/>
          <w:szCs w:val="20"/>
        </w:rPr>
      </w:pPr>
      <w:r w:rsidRPr="00F15492">
        <w:rPr>
          <w:rFonts w:ascii="Arial" w:hAnsi="Arial" w:cs="Arial"/>
          <w:b/>
          <w:spacing w:val="-3"/>
          <w:szCs w:val="20"/>
        </w:rPr>
        <w:br w:type="page"/>
      </w:r>
    </w:p>
    <w:p w:rsidR="00530928" w:rsidRPr="00756B81" w:rsidRDefault="00530928" w:rsidP="00A05A4B">
      <w:pPr>
        <w:spacing w:after="120"/>
        <w:jc w:val="both"/>
        <w:rPr>
          <w:rFonts w:ascii="Arial" w:hAnsi="Arial" w:cs="Arial"/>
          <w:b/>
          <w:spacing w:val="-3"/>
          <w:sz w:val="26"/>
          <w:szCs w:val="22"/>
        </w:rPr>
      </w:pPr>
      <w:r w:rsidRPr="00756B81">
        <w:rPr>
          <w:rFonts w:ascii="Arial" w:hAnsi="Arial" w:cs="Arial"/>
          <w:b/>
          <w:spacing w:val="-3"/>
          <w:sz w:val="26"/>
          <w:szCs w:val="22"/>
        </w:rPr>
        <w:lastRenderedPageBreak/>
        <w:t>Program Learning Outcomes</w:t>
      </w:r>
      <w:r w:rsidR="0022510E" w:rsidRPr="00756B81">
        <w:rPr>
          <w:rFonts w:ascii="Arial" w:hAnsi="Arial" w:cs="Arial"/>
          <w:b/>
          <w:spacing w:val="-3"/>
          <w:sz w:val="26"/>
          <w:szCs w:val="22"/>
        </w:rPr>
        <w:t xml:space="preserve"> (PLO)</w:t>
      </w:r>
      <w:r w:rsidRPr="00756B81">
        <w:rPr>
          <w:rFonts w:ascii="Arial" w:hAnsi="Arial" w:cs="Arial"/>
          <w:b/>
          <w:spacing w:val="-3"/>
          <w:sz w:val="26"/>
          <w:szCs w:val="22"/>
        </w:rPr>
        <w:t xml:space="preserve">: </w:t>
      </w:r>
    </w:p>
    <w:p w:rsidR="00B40645" w:rsidRPr="005553FE" w:rsidRDefault="00B40645" w:rsidP="00B831EA">
      <w:pPr>
        <w:jc w:val="both"/>
        <w:rPr>
          <w:rFonts w:ascii="Arial" w:hAnsi="Arial" w:cs="Arial"/>
          <w:bCs/>
          <w:spacing w:val="-3"/>
          <w:szCs w:val="20"/>
        </w:rPr>
      </w:pPr>
      <w:r w:rsidRPr="003A163F">
        <w:rPr>
          <w:rFonts w:ascii="Arial" w:hAnsi="Arial" w:cs="Arial"/>
          <w:bCs/>
          <w:spacing w:val="-3"/>
          <w:sz w:val="20"/>
          <w:szCs w:val="20"/>
        </w:rPr>
        <w:t xml:space="preserve">The following </w:t>
      </w:r>
      <w:r w:rsidR="00B831EA" w:rsidRPr="003A163F">
        <w:rPr>
          <w:rFonts w:ascii="Arial" w:hAnsi="Arial" w:cs="Arial"/>
          <w:bCs/>
          <w:spacing w:val="-3"/>
          <w:sz w:val="20"/>
          <w:szCs w:val="20"/>
        </w:rPr>
        <w:t xml:space="preserve">Program Learning </w:t>
      </w:r>
      <w:r w:rsidRPr="003A163F">
        <w:rPr>
          <w:rFonts w:ascii="Arial" w:hAnsi="Arial" w:cs="Arial"/>
          <w:bCs/>
          <w:spacing w:val="-3"/>
          <w:sz w:val="20"/>
          <w:szCs w:val="20"/>
        </w:rPr>
        <w:t xml:space="preserve">Outcomes </w:t>
      </w:r>
      <w:r w:rsidR="00B831EA" w:rsidRPr="003A163F">
        <w:rPr>
          <w:rFonts w:ascii="Arial" w:hAnsi="Arial" w:cs="Arial"/>
          <w:bCs/>
          <w:spacing w:val="-3"/>
          <w:sz w:val="20"/>
          <w:szCs w:val="20"/>
        </w:rPr>
        <w:t xml:space="preserve">(student Outcomes) </w:t>
      </w:r>
      <w:r w:rsidRPr="003A163F">
        <w:rPr>
          <w:rFonts w:ascii="Arial" w:hAnsi="Arial" w:cs="Arial"/>
          <w:bCs/>
          <w:spacing w:val="-3"/>
          <w:sz w:val="20"/>
          <w:szCs w:val="20"/>
        </w:rPr>
        <w:t xml:space="preserve">describes the skills imparted by our </w:t>
      </w:r>
      <w:r w:rsidR="00B831EA" w:rsidRPr="003A163F">
        <w:rPr>
          <w:rFonts w:ascii="Arial" w:hAnsi="Arial" w:cs="Arial"/>
          <w:bCs/>
          <w:spacing w:val="-3"/>
          <w:sz w:val="20"/>
          <w:szCs w:val="20"/>
        </w:rPr>
        <w:t xml:space="preserve">B.Sc. in </w:t>
      </w:r>
      <w:r w:rsidRPr="003A163F">
        <w:rPr>
          <w:rFonts w:ascii="Arial" w:hAnsi="Arial" w:cs="Arial"/>
          <w:bCs/>
          <w:spacing w:val="-3"/>
          <w:sz w:val="20"/>
          <w:szCs w:val="20"/>
        </w:rPr>
        <w:t>Computer Science &amp; Engineering program</w:t>
      </w:r>
      <w:r w:rsidRPr="005553FE">
        <w:rPr>
          <w:rFonts w:ascii="Arial" w:hAnsi="Arial" w:cs="Arial"/>
          <w:bCs/>
          <w:spacing w:val="-3"/>
          <w:szCs w:val="20"/>
        </w:rPr>
        <w:t>:</w:t>
      </w:r>
    </w:p>
    <w:p w:rsidR="00A67B2B" w:rsidRDefault="00A67B2B" w:rsidP="00B831EA">
      <w:pPr>
        <w:jc w:val="both"/>
        <w:rPr>
          <w:bCs/>
          <w:spacing w:val="-3"/>
          <w:szCs w:val="20"/>
        </w:rPr>
      </w:pPr>
    </w:p>
    <w:tbl>
      <w:tblPr>
        <w:tblStyle w:val="TableGrid"/>
        <w:tblpPr w:leftFromText="180" w:rightFromText="180" w:vertAnchor="page" w:horzAnchor="margin" w:tblpXSpec="center" w:tblpY="2821"/>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8290"/>
      </w:tblGrid>
      <w:tr w:rsidR="00A67B2B" w:rsidTr="003A163F">
        <w:trPr>
          <w:trHeight w:val="649"/>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1</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Engineering knowledge:</w:t>
            </w:r>
            <w:r w:rsidRPr="00D04F87">
              <w:rPr>
                <w:rFonts w:ascii="Arial" w:hAnsi="Arial" w:cs="Arial"/>
                <w:sz w:val="20"/>
                <w:szCs w:val="20"/>
              </w:rPr>
              <w:t xml:space="preserve"> Apply the knowledge of mathematics, science, engineering fundamentals to the solution of complex problems of computer and information technology.</w:t>
            </w:r>
          </w:p>
        </w:tc>
      </w:tr>
      <w:tr w:rsidR="00A67B2B" w:rsidTr="003A163F">
        <w:trPr>
          <w:trHeight w:val="649"/>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2</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Problem analysis</w:t>
            </w:r>
            <w:r w:rsidRPr="00D04F87">
              <w:rPr>
                <w:rFonts w:ascii="Arial" w:hAnsi="Arial" w:cs="Arial"/>
                <w:sz w:val="20"/>
                <w:szCs w:val="20"/>
              </w:rPr>
              <w:t>: Identify, formulate, research and analyze complex computer engineering problems</w:t>
            </w:r>
          </w:p>
        </w:tc>
      </w:tr>
      <w:tr w:rsidR="00A67B2B" w:rsidTr="003A163F">
        <w:trPr>
          <w:trHeight w:val="972"/>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3</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design/development of solutions</w:t>
            </w:r>
            <w:r w:rsidRPr="00D04F87">
              <w:rPr>
                <w:rFonts w:ascii="Arial" w:hAnsi="Arial" w:cs="Arial"/>
                <w:sz w:val="20"/>
                <w:szCs w:val="20"/>
              </w:rPr>
              <w:t>: Design solutions for complex computer engineering problems and design system components or processes that meet the specified needs with technological concerns</w:t>
            </w:r>
          </w:p>
        </w:tc>
      </w:tr>
      <w:tr w:rsidR="00A67B2B" w:rsidTr="003A163F">
        <w:trPr>
          <w:trHeight w:val="649"/>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4</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Investigation:</w:t>
            </w:r>
            <w:r w:rsidRPr="00D04F87">
              <w:rPr>
                <w:rFonts w:ascii="Arial" w:hAnsi="Arial" w:cs="Arial"/>
                <w:sz w:val="20"/>
                <w:szCs w:val="20"/>
              </w:rPr>
              <w:t xml:space="preserve"> Conduct investigations of complex computer science and technology problems, considering experimental design, data analysis and interpretation.</w:t>
            </w:r>
          </w:p>
        </w:tc>
      </w:tr>
      <w:tr w:rsidR="00A67B2B" w:rsidTr="003A163F">
        <w:trPr>
          <w:trHeight w:val="649"/>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5</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Modern tool usage:</w:t>
            </w:r>
            <w:r w:rsidRPr="00D04F87">
              <w:rPr>
                <w:rFonts w:ascii="Arial" w:hAnsi="Arial" w:cs="Arial"/>
                <w:sz w:val="20"/>
                <w:szCs w:val="20"/>
              </w:rPr>
              <w:t xml:space="preserve"> Create, select and apply appropriate techniques, resources and modern computer engineering and ICT tools.</w:t>
            </w:r>
          </w:p>
        </w:tc>
      </w:tr>
      <w:tr w:rsidR="00A67B2B" w:rsidTr="003A163F">
        <w:trPr>
          <w:trHeight w:val="664"/>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6</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The engineer and society</w:t>
            </w:r>
            <w:r w:rsidRPr="00D04F87">
              <w:rPr>
                <w:rFonts w:ascii="Arial" w:hAnsi="Arial" w:cs="Arial"/>
                <w:sz w:val="20"/>
                <w:szCs w:val="20"/>
              </w:rPr>
              <w:t>: Apply reasoning informed by contextual knowledge to develop the computer technologies for society benefits.</w:t>
            </w:r>
          </w:p>
        </w:tc>
      </w:tr>
      <w:tr w:rsidR="00A67B2B" w:rsidTr="003A163F">
        <w:trPr>
          <w:trHeight w:val="972"/>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7</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Environment and sustainability</w:t>
            </w:r>
            <w:r w:rsidRPr="00D04F87">
              <w:rPr>
                <w:rFonts w:ascii="Arial" w:hAnsi="Arial" w:cs="Arial"/>
                <w:sz w:val="20"/>
                <w:szCs w:val="20"/>
              </w:rPr>
              <w:t xml:space="preserve">: Understand the impact of professional computer engineering solutions in societal and environmental contexts and demonstrate the knowledge for sustainable </w:t>
            </w:r>
            <w:r w:rsidR="004D607C" w:rsidRPr="00D04F87">
              <w:rPr>
                <w:rFonts w:ascii="Arial" w:hAnsi="Arial" w:cs="Arial"/>
                <w:sz w:val="20"/>
                <w:szCs w:val="20"/>
              </w:rPr>
              <w:t>development.</w:t>
            </w:r>
          </w:p>
        </w:tc>
      </w:tr>
      <w:tr w:rsidR="00A67B2B" w:rsidTr="003A163F">
        <w:trPr>
          <w:trHeight w:val="649"/>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8</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Ethics:</w:t>
            </w:r>
            <w:r w:rsidRPr="00D04F87">
              <w:rPr>
                <w:rFonts w:ascii="Arial" w:hAnsi="Arial" w:cs="Arial"/>
                <w:sz w:val="20"/>
                <w:szCs w:val="20"/>
              </w:rPr>
              <w:t xml:space="preserve"> Apply ethical principles and commit to the professional ethics, responsibilities and the norms of the engineering practice</w:t>
            </w:r>
          </w:p>
        </w:tc>
      </w:tr>
      <w:tr w:rsidR="00A67B2B" w:rsidTr="003A163F">
        <w:trPr>
          <w:trHeight w:val="649"/>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9</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Individual work and teamwork:</w:t>
            </w:r>
            <w:r w:rsidRPr="00D04F87">
              <w:rPr>
                <w:rFonts w:ascii="Arial" w:hAnsi="Arial" w:cs="Arial"/>
                <w:sz w:val="20"/>
                <w:szCs w:val="20"/>
              </w:rPr>
              <w:t xml:space="preserve"> Function effectively as an individual and as a member or leader of diverse teams and in multidisciplinary settings.</w:t>
            </w:r>
          </w:p>
        </w:tc>
      </w:tr>
      <w:tr w:rsidR="00A67B2B" w:rsidTr="003A163F">
        <w:trPr>
          <w:trHeight w:val="972"/>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10</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Communication:</w:t>
            </w:r>
            <w:r w:rsidRPr="00D04F87">
              <w:rPr>
                <w:rFonts w:ascii="Arial" w:hAnsi="Arial" w:cs="Arial"/>
                <w:sz w:val="20"/>
                <w:szCs w:val="20"/>
              </w:rPr>
              <w:t xml:space="preserve"> Communicate effectively about complex computer science and engineering activities with the engineering community and with society at large in both oral and written.</w:t>
            </w:r>
          </w:p>
        </w:tc>
      </w:tr>
      <w:tr w:rsidR="00A67B2B" w:rsidTr="003A163F">
        <w:trPr>
          <w:trHeight w:val="972"/>
        </w:trPr>
        <w:tc>
          <w:tcPr>
            <w:tcW w:w="688" w:type="dxa"/>
          </w:tcPr>
          <w:p w:rsidR="00A67B2B" w:rsidRPr="00FC526A" w:rsidRDefault="00A67B2B" w:rsidP="00A67B2B">
            <w:pPr>
              <w:jc w:val="center"/>
              <w:rPr>
                <w:rFonts w:ascii="Arial" w:hAnsi="Arial" w:cs="Arial"/>
                <w:b/>
                <w:bCs/>
                <w:sz w:val="20"/>
                <w:szCs w:val="20"/>
              </w:rPr>
            </w:pPr>
            <w:r w:rsidRPr="00FC526A">
              <w:rPr>
                <w:rFonts w:ascii="Arial" w:hAnsi="Arial" w:cs="Arial"/>
                <w:b/>
                <w:bCs/>
                <w:sz w:val="20"/>
                <w:szCs w:val="20"/>
              </w:rPr>
              <w:t>P</w:t>
            </w:r>
            <w:r w:rsidR="006522C2">
              <w:rPr>
                <w:rFonts w:ascii="Arial" w:hAnsi="Arial" w:cs="Arial"/>
                <w:b/>
                <w:bCs/>
                <w:sz w:val="20"/>
                <w:szCs w:val="20"/>
              </w:rPr>
              <w:t>O</w:t>
            </w:r>
            <w:r w:rsidRPr="00FC526A">
              <w:rPr>
                <w:rFonts w:ascii="Arial" w:hAnsi="Arial" w:cs="Arial"/>
                <w:b/>
                <w:bCs/>
                <w:sz w:val="20"/>
                <w:szCs w:val="20"/>
              </w:rPr>
              <w:t>11</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Project management and finance</w:t>
            </w:r>
            <w:r w:rsidRPr="00D04F87">
              <w:rPr>
                <w:rFonts w:ascii="Arial" w:hAnsi="Arial" w:cs="Arial"/>
                <w:sz w:val="20"/>
                <w:szCs w:val="20"/>
              </w:rPr>
              <w:t>: Demonstrate knowledge and understanding of computer engineering and management principles and apply these to one’s work as a team member or a leader to manage projects in multidisciplinary environments.</w:t>
            </w:r>
          </w:p>
        </w:tc>
      </w:tr>
      <w:tr w:rsidR="00A67B2B" w:rsidTr="003A163F">
        <w:trPr>
          <w:trHeight w:val="664"/>
        </w:trPr>
        <w:tc>
          <w:tcPr>
            <w:tcW w:w="688" w:type="dxa"/>
          </w:tcPr>
          <w:p w:rsidR="00A67B2B" w:rsidRPr="00FC526A" w:rsidRDefault="006522C2" w:rsidP="00A67B2B">
            <w:pPr>
              <w:jc w:val="center"/>
              <w:rPr>
                <w:rFonts w:ascii="Arial" w:hAnsi="Arial" w:cs="Arial"/>
                <w:b/>
                <w:bCs/>
                <w:sz w:val="20"/>
                <w:szCs w:val="20"/>
              </w:rPr>
            </w:pPr>
            <w:r>
              <w:rPr>
                <w:rFonts w:ascii="Arial" w:hAnsi="Arial" w:cs="Arial"/>
                <w:b/>
                <w:bCs/>
                <w:sz w:val="20"/>
                <w:szCs w:val="20"/>
              </w:rPr>
              <w:t>PO</w:t>
            </w:r>
            <w:r w:rsidR="00A67B2B" w:rsidRPr="00FC526A">
              <w:rPr>
                <w:rFonts w:ascii="Arial" w:hAnsi="Arial" w:cs="Arial"/>
                <w:b/>
                <w:bCs/>
                <w:sz w:val="20"/>
                <w:szCs w:val="20"/>
              </w:rPr>
              <w:t>12</w:t>
            </w:r>
          </w:p>
        </w:tc>
        <w:tc>
          <w:tcPr>
            <w:tcW w:w="8330" w:type="dxa"/>
          </w:tcPr>
          <w:p w:rsidR="00A67B2B" w:rsidRPr="00D04F87" w:rsidRDefault="00A67B2B" w:rsidP="00A67B2B">
            <w:pPr>
              <w:jc w:val="both"/>
              <w:rPr>
                <w:rFonts w:ascii="Arial" w:hAnsi="Arial" w:cs="Arial"/>
                <w:sz w:val="20"/>
                <w:szCs w:val="20"/>
              </w:rPr>
            </w:pPr>
            <w:r w:rsidRPr="00D04F87">
              <w:rPr>
                <w:rFonts w:ascii="Arial" w:hAnsi="Arial" w:cs="Arial"/>
                <w:b/>
                <w:bCs/>
                <w:sz w:val="20"/>
                <w:szCs w:val="20"/>
              </w:rPr>
              <w:t>Life-long learning:</w:t>
            </w:r>
            <w:r w:rsidRPr="00D04F87">
              <w:rPr>
                <w:rFonts w:ascii="Arial" w:hAnsi="Arial" w:cs="Arial"/>
                <w:sz w:val="20"/>
                <w:szCs w:val="20"/>
              </w:rPr>
              <w:t xml:space="preserve"> Recognize the need for and have the preparation and ability to engage in independent, life-long learning in the broadest context of technological change.</w:t>
            </w:r>
          </w:p>
        </w:tc>
      </w:tr>
    </w:tbl>
    <w:p w:rsidR="006421EA" w:rsidRDefault="006421EA" w:rsidP="00B831EA">
      <w:pPr>
        <w:jc w:val="both"/>
        <w:rPr>
          <w:bCs/>
          <w:spacing w:val="-3"/>
          <w:szCs w:val="20"/>
        </w:rPr>
      </w:pPr>
    </w:p>
    <w:p w:rsidR="00AB3E60" w:rsidRDefault="006421EA" w:rsidP="006421EA">
      <w:pPr>
        <w:jc w:val="center"/>
        <w:rPr>
          <w:rFonts w:ascii="Arial" w:hAnsi="Arial" w:cs="Arial"/>
          <w:b/>
          <w:spacing w:val="-3"/>
          <w:sz w:val="20"/>
          <w:szCs w:val="20"/>
        </w:rPr>
      </w:pPr>
      <w:r w:rsidRPr="006421EA">
        <w:rPr>
          <w:rFonts w:ascii="Arial" w:hAnsi="Arial" w:cs="Arial"/>
          <w:b/>
          <w:spacing w:val="-3"/>
          <w:sz w:val="20"/>
          <w:szCs w:val="20"/>
        </w:rPr>
        <w:t xml:space="preserve">Mapping between Program Educational </w:t>
      </w:r>
      <w:r w:rsidR="00E71A42" w:rsidRPr="006421EA">
        <w:rPr>
          <w:rFonts w:ascii="Arial" w:hAnsi="Arial" w:cs="Arial"/>
          <w:b/>
          <w:spacing w:val="-3"/>
          <w:sz w:val="20"/>
          <w:szCs w:val="20"/>
        </w:rPr>
        <w:t>Objectives</w:t>
      </w:r>
      <w:r w:rsidR="00E71A42">
        <w:rPr>
          <w:rFonts w:ascii="Arial" w:hAnsi="Arial" w:cs="Arial"/>
          <w:b/>
          <w:spacing w:val="-3"/>
          <w:sz w:val="20"/>
          <w:szCs w:val="20"/>
        </w:rPr>
        <w:t xml:space="preserve"> (</w:t>
      </w:r>
      <w:r w:rsidR="00025E70">
        <w:rPr>
          <w:rFonts w:ascii="Arial" w:hAnsi="Arial" w:cs="Arial"/>
          <w:b/>
          <w:spacing w:val="-3"/>
          <w:sz w:val="20"/>
          <w:szCs w:val="20"/>
        </w:rPr>
        <w:t xml:space="preserve">PEO) </w:t>
      </w:r>
      <w:r w:rsidRPr="006421EA">
        <w:rPr>
          <w:rFonts w:ascii="Arial" w:hAnsi="Arial" w:cs="Arial"/>
          <w:b/>
          <w:spacing w:val="-3"/>
          <w:sz w:val="20"/>
          <w:szCs w:val="20"/>
        </w:rPr>
        <w:t>and Program Learning Outcomes</w:t>
      </w:r>
      <w:r w:rsidR="00025E70">
        <w:rPr>
          <w:rFonts w:ascii="Arial" w:hAnsi="Arial" w:cs="Arial"/>
          <w:b/>
          <w:spacing w:val="-3"/>
          <w:sz w:val="20"/>
          <w:szCs w:val="20"/>
        </w:rPr>
        <w:t xml:space="preserve"> (PO)</w:t>
      </w:r>
    </w:p>
    <w:p w:rsidR="00CE3ECE" w:rsidRDefault="00CE3ECE" w:rsidP="006421EA">
      <w:pPr>
        <w:jc w:val="center"/>
        <w:rPr>
          <w:rFonts w:ascii="Arial" w:hAnsi="Arial" w:cs="Arial"/>
          <w:b/>
          <w:spacing w:val="-3"/>
          <w:sz w:val="20"/>
          <w:szCs w:val="20"/>
        </w:rPr>
      </w:pPr>
    </w:p>
    <w:tbl>
      <w:tblPr>
        <w:tblStyle w:val="TableGrid"/>
        <w:tblW w:w="0" w:type="auto"/>
        <w:tblLook w:val="04A0" w:firstRow="1" w:lastRow="0" w:firstColumn="1" w:lastColumn="0" w:noHBand="0" w:noVBand="1"/>
      </w:tblPr>
      <w:tblGrid>
        <w:gridCol w:w="738"/>
        <w:gridCol w:w="708"/>
        <w:gridCol w:w="711"/>
        <w:gridCol w:w="710"/>
        <w:gridCol w:w="710"/>
        <w:gridCol w:w="710"/>
        <w:gridCol w:w="710"/>
        <w:gridCol w:w="710"/>
        <w:gridCol w:w="710"/>
        <w:gridCol w:w="711"/>
        <w:gridCol w:w="760"/>
        <w:gridCol w:w="677"/>
        <w:gridCol w:w="677"/>
      </w:tblGrid>
      <w:tr w:rsidR="00FF37FC" w:rsidTr="00CD0E7A">
        <w:tc>
          <w:tcPr>
            <w:tcW w:w="739" w:type="dxa"/>
            <w:vMerge w:val="restart"/>
            <w:shd w:val="pct25" w:color="auto" w:fill="auto"/>
          </w:tcPr>
          <w:p w:rsidR="00FF37FC" w:rsidRPr="00FF37FC" w:rsidRDefault="00FF37FC" w:rsidP="00AB3E60">
            <w:pPr>
              <w:rPr>
                <w:rFonts w:ascii="Arial" w:hAnsi="Arial" w:cs="Arial"/>
                <w:bCs/>
                <w:spacing w:val="-3"/>
                <w:sz w:val="20"/>
                <w:szCs w:val="20"/>
              </w:rPr>
            </w:pPr>
          </w:p>
        </w:tc>
        <w:tc>
          <w:tcPr>
            <w:tcW w:w="8503" w:type="dxa"/>
            <w:gridSpan w:val="12"/>
            <w:shd w:val="pct25" w:color="auto" w:fill="auto"/>
          </w:tcPr>
          <w:p w:rsidR="00FF37FC" w:rsidRDefault="00FF37FC" w:rsidP="007C79FB">
            <w:pPr>
              <w:jc w:val="center"/>
              <w:rPr>
                <w:rFonts w:ascii="Arial" w:hAnsi="Arial" w:cs="Arial"/>
                <w:b/>
                <w:spacing w:val="-3"/>
                <w:sz w:val="20"/>
                <w:szCs w:val="20"/>
              </w:rPr>
            </w:pPr>
            <w:r w:rsidRPr="006421EA">
              <w:rPr>
                <w:rFonts w:ascii="Arial" w:hAnsi="Arial" w:cs="Arial"/>
                <w:b/>
                <w:spacing w:val="-3"/>
                <w:sz w:val="20"/>
                <w:szCs w:val="20"/>
              </w:rPr>
              <w:t>Program Learning Outcomes</w:t>
            </w:r>
          </w:p>
        </w:tc>
      </w:tr>
      <w:tr w:rsidR="00AD3621" w:rsidTr="00CD0E7A">
        <w:tc>
          <w:tcPr>
            <w:tcW w:w="739" w:type="dxa"/>
            <w:vMerge/>
            <w:shd w:val="pct25" w:color="auto" w:fill="auto"/>
          </w:tcPr>
          <w:p w:rsidR="00FF37FC" w:rsidRPr="00FF37FC" w:rsidRDefault="00FF37FC" w:rsidP="007C79FB">
            <w:pPr>
              <w:rPr>
                <w:rFonts w:ascii="Arial" w:hAnsi="Arial" w:cs="Arial"/>
                <w:bCs/>
                <w:spacing w:val="-3"/>
                <w:sz w:val="20"/>
                <w:szCs w:val="20"/>
              </w:rPr>
            </w:pPr>
          </w:p>
        </w:tc>
        <w:tc>
          <w:tcPr>
            <w:tcW w:w="715"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PO1</w:t>
            </w:r>
          </w:p>
        </w:tc>
        <w:tc>
          <w:tcPr>
            <w:tcW w:w="717"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PO2</w:t>
            </w:r>
          </w:p>
        </w:tc>
        <w:tc>
          <w:tcPr>
            <w:tcW w:w="716"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PO3</w:t>
            </w:r>
          </w:p>
        </w:tc>
        <w:tc>
          <w:tcPr>
            <w:tcW w:w="716"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PO4</w:t>
            </w:r>
          </w:p>
        </w:tc>
        <w:tc>
          <w:tcPr>
            <w:tcW w:w="716"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PO5</w:t>
            </w:r>
          </w:p>
        </w:tc>
        <w:tc>
          <w:tcPr>
            <w:tcW w:w="716"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PO6</w:t>
            </w:r>
          </w:p>
        </w:tc>
        <w:tc>
          <w:tcPr>
            <w:tcW w:w="716"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PO7</w:t>
            </w:r>
          </w:p>
        </w:tc>
        <w:tc>
          <w:tcPr>
            <w:tcW w:w="716"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PO8</w:t>
            </w:r>
          </w:p>
        </w:tc>
        <w:tc>
          <w:tcPr>
            <w:tcW w:w="717"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PO9</w:t>
            </w:r>
          </w:p>
        </w:tc>
        <w:tc>
          <w:tcPr>
            <w:tcW w:w="764" w:type="dxa"/>
            <w:shd w:val="pct25" w:color="auto" w:fill="auto"/>
            <w:vAlign w:val="center"/>
          </w:tcPr>
          <w:p w:rsidR="00FF37FC" w:rsidRPr="00274A16" w:rsidRDefault="00FF37FC" w:rsidP="007C79FB">
            <w:pPr>
              <w:jc w:val="center"/>
              <w:rPr>
                <w:rFonts w:ascii="Arial" w:hAnsi="Arial" w:cs="Arial"/>
                <w:b/>
                <w:bCs/>
                <w:sz w:val="18"/>
                <w:szCs w:val="18"/>
              </w:rPr>
            </w:pPr>
            <w:r w:rsidRPr="00274A16">
              <w:rPr>
                <w:rFonts w:ascii="Arial" w:hAnsi="Arial" w:cs="Arial"/>
                <w:b/>
                <w:bCs/>
                <w:sz w:val="18"/>
                <w:szCs w:val="18"/>
              </w:rPr>
              <w:t>PO10</w:t>
            </w:r>
          </w:p>
        </w:tc>
        <w:tc>
          <w:tcPr>
            <w:tcW w:w="647" w:type="dxa"/>
            <w:shd w:val="pct25" w:color="auto" w:fill="auto"/>
          </w:tcPr>
          <w:p w:rsidR="00FF37FC" w:rsidRPr="00274A16" w:rsidRDefault="00AD3621" w:rsidP="007C79FB">
            <w:pPr>
              <w:jc w:val="center"/>
              <w:rPr>
                <w:rFonts w:ascii="Arial" w:hAnsi="Arial" w:cs="Arial"/>
                <w:b/>
                <w:bCs/>
                <w:sz w:val="18"/>
                <w:szCs w:val="18"/>
              </w:rPr>
            </w:pPr>
            <w:r>
              <w:rPr>
                <w:rFonts w:ascii="Arial" w:hAnsi="Arial" w:cs="Arial"/>
                <w:b/>
                <w:bCs/>
                <w:sz w:val="18"/>
                <w:szCs w:val="18"/>
              </w:rPr>
              <w:t>PO</w:t>
            </w:r>
            <w:r w:rsidR="00FF37FC">
              <w:rPr>
                <w:rFonts w:ascii="Arial" w:hAnsi="Arial" w:cs="Arial"/>
                <w:b/>
                <w:bCs/>
                <w:sz w:val="18"/>
                <w:szCs w:val="18"/>
              </w:rPr>
              <w:t>11</w:t>
            </w:r>
          </w:p>
        </w:tc>
        <w:tc>
          <w:tcPr>
            <w:tcW w:w="647" w:type="dxa"/>
            <w:shd w:val="pct25" w:color="auto" w:fill="auto"/>
          </w:tcPr>
          <w:p w:rsidR="00FF37FC" w:rsidRPr="00274A16" w:rsidRDefault="00AD3621" w:rsidP="007C79FB">
            <w:pPr>
              <w:jc w:val="center"/>
              <w:rPr>
                <w:rFonts w:ascii="Arial" w:hAnsi="Arial" w:cs="Arial"/>
                <w:b/>
                <w:bCs/>
                <w:sz w:val="18"/>
                <w:szCs w:val="18"/>
              </w:rPr>
            </w:pPr>
            <w:r>
              <w:rPr>
                <w:rFonts w:ascii="Arial" w:hAnsi="Arial" w:cs="Arial"/>
                <w:b/>
                <w:bCs/>
                <w:sz w:val="18"/>
                <w:szCs w:val="18"/>
              </w:rPr>
              <w:t>PO</w:t>
            </w:r>
            <w:r w:rsidR="00FF37FC">
              <w:rPr>
                <w:rFonts w:ascii="Arial" w:hAnsi="Arial" w:cs="Arial"/>
                <w:b/>
                <w:bCs/>
                <w:sz w:val="18"/>
                <w:szCs w:val="18"/>
              </w:rPr>
              <w:t>12</w:t>
            </w:r>
          </w:p>
        </w:tc>
      </w:tr>
      <w:tr w:rsidR="007C79FB" w:rsidTr="00FF37FC">
        <w:tc>
          <w:tcPr>
            <w:tcW w:w="739" w:type="dxa"/>
          </w:tcPr>
          <w:p w:rsidR="007C79FB" w:rsidRDefault="00FF37FC" w:rsidP="00AB3E60">
            <w:pPr>
              <w:rPr>
                <w:rFonts w:ascii="Arial" w:hAnsi="Arial" w:cs="Arial"/>
                <w:b/>
                <w:spacing w:val="-3"/>
                <w:sz w:val="20"/>
                <w:szCs w:val="20"/>
              </w:rPr>
            </w:pPr>
            <w:r>
              <w:rPr>
                <w:rFonts w:ascii="Arial" w:hAnsi="Arial" w:cs="Arial"/>
                <w:b/>
                <w:spacing w:val="-3"/>
                <w:sz w:val="20"/>
                <w:szCs w:val="20"/>
              </w:rPr>
              <w:t>PEO1</w:t>
            </w:r>
          </w:p>
        </w:tc>
        <w:tc>
          <w:tcPr>
            <w:tcW w:w="715"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7"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7C79FB" w:rsidP="00AB3E60">
            <w:pPr>
              <w:rPr>
                <w:rFonts w:ascii="Arial" w:hAnsi="Arial" w:cs="Arial"/>
                <w:b/>
                <w:spacing w:val="-3"/>
                <w:sz w:val="20"/>
                <w:szCs w:val="20"/>
              </w:rPr>
            </w:pP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7C79FB" w:rsidP="00AB3E60">
            <w:pPr>
              <w:rPr>
                <w:rFonts w:ascii="Arial" w:hAnsi="Arial" w:cs="Arial"/>
                <w:b/>
                <w:spacing w:val="-3"/>
                <w:sz w:val="20"/>
                <w:szCs w:val="20"/>
              </w:rPr>
            </w:pPr>
          </w:p>
        </w:tc>
        <w:tc>
          <w:tcPr>
            <w:tcW w:w="717" w:type="dxa"/>
          </w:tcPr>
          <w:p w:rsidR="007C79FB" w:rsidRDefault="007C79FB" w:rsidP="00AB3E60">
            <w:pPr>
              <w:rPr>
                <w:rFonts w:ascii="Arial" w:hAnsi="Arial" w:cs="Arial"/>
                <w:b/>
                <w:spacing w:val="-3"/>
                <w:sz w:val="20"/>
                <w:szCs w:val="20"/>
              </w:rPr>
            </w:pPr>
          </w:p>
        </w:tc>
        <w:tc>
          <w:tcPr>
            <w:tcW w:w="764"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647" w:type="dxa"/>
          </w:tcPr>
          <w:p w:rsidR="007C79FB" w:rsidRDefault="007C79FB" w:rsidP="00AB3E60">
            <w:pPr>
              <w:rPr>
                <w:rFonts w:ascii="Arial" w:hAnsi="Arial" w:cs="Arial"/>
                <w:b/>
                <w:spacing w:val="-3"/>
                <w:sz w:val="20"/>
                <w:szCs w:val="20"/>
              </w:rPr>
            </w:pPr>
          </w:p>
        </w:tc>
        <w:tc>
          <w:tcPr>
            <w:tcW w:w="647" w:type="dxa"/>
          </w:tcPr>
          <w:p w:rsidR="007C79FB" w:rsidRDefault="007C79FB" w:rsidP="00AB3E60">
            <w:pPr>
              <w:rPr>
                <w:rFonts w:ascii="Arial" w:hAnsi="Arial" w:cs="Arial"/>
                <w:b/>
                <w:spacing w:val="-3"/>
                <w:sz w:val="20"/>
                <w:szCs w:val="20"/>
              </w:rPr>
            </w:pPr>
          </w:p>
        </w:tc>
      </w:tr>
      <w:tr w:rsidR="007C79FB" w:rsidTr="00FF37FC">
        <w:tc>
          <w:tcPr>
            <w:tcW w:w="739" w:type="dxa"/>
          </w:tcPr>
          <w:p w:rsidR="007C79FB" w:rsidRDefault="00CE3ECE" w:rsidP="00AB3E60">
            <w:pPr>
              <w:rPr>
                <w:rFonts w:ascii="Arial" w:hAnsi="Arial" w:cs="Arial"/>
                <w:b/>
                <w:spacing w:val="-3"/>
                <w:sz w:val="20"/>
                <w:szCs w:val="20"/>
              </w:rPr>
            </w:pPr>
            <w:r>
              <w:rPr>
                <w:rFonts w:ascii="Arial" w:hAnsi="Arial" w:cs="Arial"/>
                <w:b/>
                <w:spacing w:val="-3"/>
                <w:sz w:val="20"/>
                <w:szCs w:val="20"/>
              </w:rPr>
              <w:t>PEO</w:t>
            </w:r>
            <w:r w:rsidR="00FF37FC">
              <w:rPr>
                <w:rFonts w:ascii="Arial" w:hAnsi="Arial" w:cs="Arial"/>
                <w:b/>
                <w:spacing w:val="-3"/>
                <w:sz w:val="20"/>
                <w:szCs w:val="20"/>
              </w:rPr>
              <w:t>2</w:t>
            </w:r>
          </w:p>
        </w:tc>
        <w:tc>
          <w:tcPr>
            <w:tcW w:w="715" w:type="dxa"/>
          </w:tcPr>
          <w:p w:rsidR="007C79FB" w:rsidRDefault="007C79FB" w:rsidP="00AB3E60">
            <w:pPr>
              <w:rPr>
                <w:rFonts w:ascii="Arial" w:hAnsi="Arial" w:cs="Arial"/>
                <w:b/>
                <w:spacing w:val="-3"/>
                <w:sz w:val="20"/>
                <w:szCs w:val="20"/>
              </w:rPr>
            </w:pPr>
          </w:p>
        </w:tc>
        <w:tc>
          <w:tcPr>
            <w:tcW w:w="717"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7" w:type="dxa"/>
          </w:tcPr>
          <w:p w:rsidR="007C79FB" w:rsidRDefault="007C79FB" w:rsidP="00AB3E60">
            <w:pPr>
              <w:rPr>
                <w:rFonts w:ascii="Arial" w:hAnsi="Arial" w:cs="Arial"/>
                <w:b/>
                <w:spacing w:val="-3"/>
                <w:sz w:val="20"/>
                <w:szCs w:val="20"/>
              </w:rPr>
            </w:pPr>
          </w:p>
        </w:tc>
        <w:tc>
          <w:tcPr>
            <w:tcW w:w="764" w:type="dxa"/>
          </w:tcPr>
          <w:p w:rsidR="007C79FB" w:rsidRDefault="007C79FB" w:rsidP="00AB3E60">
            <w:pPr>
              <w:rPr>
                <w:rFonts w:ascii="Arial" w:hAnsi="Arial" w:cs="Arial"/>
                <w:b/>
                <w:spacing w:val="-3"/>
                <w:sz w:val="20"/>
                <w:szCs w:val="20"/>
              </w:rPr>
            </w:pPr>
          </w:p>
        </w:tc>
        <w:tc>
          <w:tcPr>
            <w:tcW w:w="647"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647" w:type="dxa"/>
          </w:tcPr>
          <w:p w:rsidR="007C79FB" w:rsidRDefault="007C79FB" w:rsidP="00AB3E60">
            <w:pPr>
              <w:rPr>
                <w:rFonts w:ascii="Arial" w:hAnsi="Arial" w:cs="Arial"/>
                <w:b/>
                <w:spacing w:val="-3"/>
                <w:sz w:val="20"/>
                <w:szCs w:val="20"/>
              </w:rPr>
            </w:pPr>
          </w:p>
        </w:tc>
      </w:tr>
      <w:tr w:rsidR="007C79FB" w:rsidTr="00FF37FC">
        <w:tc>
          <w:tcPr>
            <w:tcW w:w="739" w:type="dxa"/>
          </w:tcPr>
          <w:p w:rsidR="007C79FB" w:rsidRDefault="00CE3ECE" w:rsidP="00AB3E60">
            <w:pPr>
              <w:rPr>
                <w:rFonts w:ascii="Arial" w:hAnsi="Arial" w:cs="Arial"/>
                <w:b/>
                <w:spacing w:val="-3"/>
                <w:sz w:val="20"/>
                <w:szCs w:val="20"/>
              </w:rPr>
            </w:pPr>
            <w:r>
              <w:rPr>
                <w:rFonts w:ascii="Arial" w:hAnsi="Arial" w:cs="Arial"/>
                <w:b/>
                <w:spacing w:val="-3"/>
                <w:sz w:val="20"/>
                <w:szCs w:val="20"/>
              </w:rPr>
              <w:t>PEO</w:t>
            </w:r>
            <w:r w:rsidR="00FF37FC">
              <w:rPr>
                <w:rFonts w:ascii="Arial" w:hAnsi="Arial" w:cs="Arial"/>
                <w:b/>
                <w:spacing w:val="-3"/>
                <w:sz w:val="20"/>
                <w:szCs w:val="20"/>
              </w:rPr>
              <w:t>3</w:t>
            </w:r>
          </w:p>
        </w:tc>
        <w:tc>
          <w:tcPr>
            <w:tcW w:w="715" w:type="dxa"/>
          </w:tcPr>
          <w:p w:rsidR="007C79FB" w:rsidRDefault="007C79FB" w:rsidP="00AB3E60">
            <w:pPr>
              <w:rPr>
                <w:rFonts w:ascii="Arial" w:hAnsi="Arial" w:cs="Arial"/>
                <w:b/>
                <w:spacing w:val="-3"/>
                <w:sz w:val="20"/>
                <w:szCs w:val="20"/>
              </w:rPr>
            </w:pPr>
          </w:p>
        </w:tc>
        <w:tc>
          <w:tcPr>
            <w:tcW w:w="717"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7C79FB" w:rsidP="00AB3E60">
            <w:pPr>
              <w:rPr>
                <w:rFonts w:ascii="Arial" w:hAnsi="Arial" w:cs="Arial"/>
                <w:b/>
                <w:spacing w:val="-3"/>
                <w:sz w:val="20"/>
                <w:szCs w:val="20"/>
              </w:rPr>
            </w:pP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16" w:type="dxa"/>
          </w:tcPr>
          <w:p w:rsidR="007C79FB" w:rsidRDefault="007C79FB" w:rsidP="00AB3E60">
            <w:pPr>
              <w:rPr>
                <w:rFonts w:ascii="Arial" w:hAnsi="Arial" w:cs="Arial"/>
                <w:b/>
                <w:spacing w:val="-3"/>
                <w:sz w:val="20"/>
                <w:szCs w:val="20"/>
              </w:rPr>
            </w:pPr>
          </w:p>
        </w:tc>
        <w:tc>
          <w:tcPr>
            <w:tcW w:w="717"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764"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647"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c>
          <w:tcPr>
            <w:tcW w:w="647" w:type="dxa"/>
          </w:tcPr>
          <w:p w:rsidR="007C79FB" w:rsidRDefault="00863B71" w:rsidP="00AB3E60">
            <w:pPr>
              <w:rPr>
                <w:rFonts w:ascii="Arial" w:hAnsi="Arial" w:cs="Arial"/>
                <w:b/>
                <w:spacing w:val="-3"/>
                <w:sz w:val="20"/>
                <w:szCs w:val="20"/>
              </w:rPr>
            </w:pPr>
            <w:r>
              <w:rPr>
                <w:rFonts w:ascii="Arial" w:hAnsi="Arial" w:cs="Arial"/>
                <w:b/>
                <w:spacing w:val="-3"/>
                <w:sz w:val="20"/>
                <w:szCs w:val="20"/>
              </w:rPr>
              <w:t>√</w:t>
            </w:r>
          </w:p>
        </w:tc>
      </w:tr>
    </w:tbl>
    <w:p w:rsidR="00AB3E60" w:rsidRDefault="00AB3E60" w:rsidP="00AB3E60">
      <w:pPr>
        <w:rPr>
          <w:rFonts w:ascii="Arial" w:hAnsi="Arial" w:cs="Arial"/>
          <w:b/>
          <w:spacing w:val="-3"/>
          <w:sz w:val="20"/>
          <w:szCs w:val="20"/>
        </w:rPr>
      </w:pPr>
    </w:p>
    <w:p w:rsidR="00AB3E60" w:rsidRDefault="00AB3E60" w:rsidP="00AB3E60">
      <w:pPr>
        <w:rPr>
          <w:rFonts w:ascii="Arial" w:hAnsi="Arial" w:cs="Arial"/>
          <w:b/>
          <w:spacing w:val="-3"/>
          <w:sz w:val="20"/>
          <w:szCs w:val="20"/>
        </w:rPr>
      </w:pPr>
    </w:p>
    <w:p w:rsidR="00AB3E60" w:rsidRDefault="00AB3E60" w:rsidP="00B831EA">
      <w:pPr>
        <w:jc w:val="both"/>
        <w:rPr>
          <w:b/>
          <w:spacing w:val="-3"/>
          <w:szCs w:val="20"/>
        </w:rPr>
      </w:pPr>
    </w:p>
    <w:p w:rsidR="00AB3E60" w:rsidRDefault="00AB3E60" w:rsidP="00AB3E60">
      <w:r>
        <w:br w:type="page"/>
      </w:r>
    </w:p>
    <w:p w:rsidR="006421EA" w:rsidRDefault="006421EA" w:rsidP="00B831EA">
      <w:pPr>
        <w:jc w:val="both"/>
        <w:rPr>
          <w:b/>
          <w:spacing w:val="-3"/>
          <w:szCs w:val="20"/>
        </w:rPr>
      </w:pPr>
    </w:p>
    <w:tbl>
      <w:tblPr>
        <w:tblW w:w="4946" w:type="pct"/>
        <w:tblLayout w:type="fixed"/>
        <w:tblLook w:val="0000" w:firstRow="0" w:lastRow="0" w:firstColumn="0" w:lastColumn="0" w:noHBand="0" w:noVBand="0"/>
      </w:tblPr>
      <w:tblGrid>
        <w:gridCol w:w="9142"/>
      </w:tblGrid>
      <w:tr w:rsidR="00CA5D11" w:rsidRPr="00504FC5" w:rsidTr="005406C2">
        <w:trPr>
          <w:trHeight w:val="315"/>
        </w:trPr>
        <w:tc>
          <w:tcPr>
            <w:tcW w:w="5000" w:type="pct"/>
            <w:tcBorders>
              <w:top w:val="nil"/>
              <w:left w:val="nil"/>
              <w:bottom w:val="nil"/>
              <w:right w:val="nil"/>
            </w:tcBorders>
            <w:shd w:val="clear" w:color="FFFFCC" w:fill="FFFFFF"/>
            <w:noWrap/>
            <w:vAlign w:val="bottom"/>
          </w:tcPr>
          <w:p w:rsidR="008B57E2" w:rsidRPr="00756B81" w:rsidRDefault="00CA5D11" w:rsidP="008B57E2">
            <w:pPr>
              <w:pStyle w:val="BlockText"/>
              <w:rPr>
                <w:rFonts w:ascii="Arial" w:hAnsi="Arial" w:cs="Arial"/>
              </w:rPr>
            </w:pPr>
            <w:r w:rsidRPr="00756B81">
              <w:rPr>
                <w:rFonts w:ascii="Arial" w:hAnsi="Arial" w:cs="Arial"/>
              </w:rPr>
              <w:t>Distribution of Courses</w:t>
            </w:r>
            <w:r w:rsidR="008B57E2" w:rsidRPr="00756B81">
              <w:rPr>
                <w:rFonts w:ascii="Arial" w:hAnsi="Arial" w:cs="Arial"/>
              </w:rPr>
              <w:t>:</w:t>
            </w:r>
          </w:p>
          <w:p w:rsidR="008B57E2" w:rsidRPr="008B57E2" w:rsidRDefault="008B57E2" w:rsidP="008B57E2">
            <w:pPr>
              <w:jc w:val="both"/>
              <w:rPr>
                <w:rFonts w:ascii="Arial" w:hAnsi="Arial" w:cs="Arial"/>
                <w:spacing w:val="-3"/>
                <w:sz w:val="20"/>
                <w:szCs w:val="20"/>
              </w:rPr>
            </w:pPr>
            <w:r w:rsidRPr="008B57E2">
              <w:rPr>
                <w:rFonts w:ascii="Arial" w:hAnsi="Arial" w:cs="Arial"/>
                <w:sz w:val="20"/>
                <w:szCs w:val="20"/>
              </w:rPr>
              <w:t xml:space="preserve">The total </w:t>
            </w:r>
            <w:r w:rsidR="007871F4" w:rsidRPr="008B57E2">
              <w:rPr>
                <w:rFonts w:ascii="Arial" w:hAnsi="Arial" w:cs="Arial"/>
                <w:sz w:val="20"/>
                <w:szCs w:val="20"/>
              </w:rPr>
              <w:t>credits have</w:t>
            </w:r>
            <w:r w:rsidRPr="008B57E2">
              <w:rPr>
                <w:rFonts w:ascii="Arial" w:hAnsi="Arial" w:cs="Arial"/>
                <w:sz w:val="20"/>
                <w:szCs w:val="20"/>
              </w:rPr>
              <w:t xml:space="preserve"> been set to </w:t>
            </w:r>
            <w:r w:rsidRPr="008B57E2">
              <w:rPr>
                <w:rFonts w:ascii="Arial" w:hAnsi="Arial" w:cs="Arial"/>
                <w:b/>
                <w:bCs/>
                <w:sz w:val="20"/>
                <w:szCs w:val="20"/>
              </w:rPr>
              <w:t>160</w:t>
            </w:r>
            <w:r w:rsidR="00CD54F9">
              <w:rPr>
                <w:rFonts w:ascii="Arial" w:hAnsi="Arial" w:cs="Arial"/>
                <w:b/>
                <w:bCs/>
                <w:sz w:val="20"/>
                <w:szCs w:val="20"/>
              </w:rPr>
              <w:t xml:space="preserve"> in eight </w:t>
            </w:r>
            <w:r w:rsidR="00B70636">
              <w:rPr>
                <w:rFonts w:ascii="Arial" w:hAnsi="Arial" w:cs="Arial"/>
                <w:b/>
                <w:bCs/>
                <w:sz w:val="20"/>
                <w:szCs w:val="20"/>
              </w:rPr>
              <w:t>semesters</w:t>
            </w:r>
            <w:r w:rsidRPr="008B57E2">
              <w:rPr>
                <w:rFonts w:ascii="Arial" w:hAnsi="Arial" w:cs="Arial"/>
                <w:sz w:val="20"/>
                <w:szCs w:val="20"/>
              </w:rPr>
              <w:t xml:space="preserve">for the program of B.Sc. in Computer Science and Engineering in order to </w:t>
            </w:r>
            <w:r w:rsidR="00B70636">
              <w:rPr>
                <w:rFonts w:ascii="Arial" w:hAnsi="Arial" w:cs="Arial"/>
                <w:sz w:val="20"/>
                <w:szCs w:val="20"/>
              </w:rPr>
              <w:t>achieve</w:t>
            </w:r>
            <w:r w:rsidRPr="008B57E2">
              <w:rPr>
                <w:rFonts w:ascii="Arial" w:hAnsi="Arial" w:cs="Arial"/>
                <w:sz w:val="20"/>
                <w:szCs w:val="20"/>
              </w:rPr>
              <w:t xml:space="preserve"> Program Educational Objectives as well as to ensure the </w:t>
            </w:r>
            <w:r w:rsidRPr="008B57E2">
              <w:rPr>
                <w:rFonts w:ascii="Arial" w:hAnsi="Arial" w:cs="Arial"/>
                <w:spacing w:val="-3"/>
                <w:sz w:val="20"/>
                <w:szCs w:val="20"/>
              </w:rPr>
              <w:t>Program Learning Outcomes</w:t>
            </w:r>
            <w:r w:rsidR="00B70636">
              <w:rPr>
                <w:rFonts w:ascii="Arial" w:hAnsi="Arial" w:cs="Arial"/>
                <w:spacing w:val="-3"/>
                <w:sz w:val="20"/>
                <w:szCs w:val="20"/>
              </w:rPr>
              <w:t>.</w:t>
            </w:r>
            <w:r w:rsidR="007871F4">
              <w:rPr>
                <w:rFonts w:ascii="Arial" w:hAnsi="Arial" w:cs="Arial"/>
                <w:spacing w:val="-3"/>
                <w:sz w:val="20"/>
                <w:szCs w:val="20"/>
              </w:rPr>
              <w:t xml:space="preserve">The following credit distribution has been designed from the </w:t>
            </w:r>
            <w:r w:rsidR="006B6DC7">
              <w:rPr>
                <w:rFonts w:ascii="Arial" w:hAnsi="Arial" w:cs="Arial"/>
                <w:spacing w:val="-3"/>
                <w:sz w:val="20"/>
                <w:szCs w:val="20"/>
              </w:rPr>
              <w:t>above perspective and based on these credit distributions, different courses are offered in different semester as given below.</w:t>
            </w:r>
          </w:p>
          <w:p w:rsidR="00CA5D11" w:rsidRPr="00504FC5" w:rsidRDefault="00CA5D11" w:rsidP="008B57E2">
            <w:pPr>
              <w:pStyle w:val="BlockText"/>
              <w:rPr>
                <w:rFonts w:ascii="Arial" w:hAnsi="Arial" w:cs="Arial"/>
                <w:sz w:val="27"/>
                <w:szCs w:val="27"/>
              </w:rPr>
            </w:pPr>
          </w:p>
        </w:tc>
      </w:tr>
    </w:tbl>
    <w:p w:rsidR="00CA5D11" w:rsidRPr="0070160B" w:rsidRDefault="00CA5D11" w:rsidP="00CA5D11">
      <w:pPr>
        <w:rPr>
          <w:rFonts w:ascii="Arial" w:hAnsi="Arial" w:cs="Arial"/>
          <w:sz w:val="19"/>
          <w:szCs w:val="19"/>
          <w:lang w:val="fr-FR"/>
        </w:rPr>
      </w:pPr>
    </w:p>
    <w:tbl>
      <w:tblPr>
        <w:tblW w:w="7672" w:type="dxa"/>
        <w:jc w:val="center"/>
        <w:tblLook w:val="04A0" w:firstRow="1" w:lastRow="0" w:firstColumn="1" w:lastColumn="0" w:noHBand="0" w:noVBand="1"/>
      </w:tblPr>
      <w:tblGrid>
        <w:gridCol w:w="3442"/>
        <w:gridCol w:w="1350"/>
        <w:gridCol w:w="1530"/>
        <w:gridCol w:w="1350"/>
      </w:tblGrid>
      <w:tr w:rsidR="00CA5D11" w:rsidRPr="0070160B" w:rsidTr="001A7717">
        <w:trPr>
          <w:trHeight w:val="303"/>
          <w:jc w:val="center"/>
        </w:trPr>
        <w:tc>
          <w:tcPr>
            <w:tcW w:w="7672" w:type="dxa"/>
            <w:gridSpan w:val="4"/>
            <w:vMerge w:val="restart"/>
            <w:tcBorders>
              <w:top w:val="nil"/>
              <w:left w:val="nil"/>
              <w:bottom w:val="nil"/>
              <w:right w:val="nil"/>
            </w:tcBorders>
            <w:shd w:val="clear" w:color="000000" w:fill="FFFFFF"/>
            <w:noWrap/>
            <w:vAlign w:val="center"/>
          </w:tcPr>
          <w:p w:rsidR="00C91316" w:rsidRPr="00756B81" w:rsidRDefault="00CA5D11" w:rsidP="007A07AE">
            <w:pPr>
              <w:jc w:val="center"/>
              <w:rPr>
                <w:rFonts w:ascii="Arial" w:hAnsi="Arial" w:cs="Arial"/>
                <w:b/>
                <w:bCs/>
                <w:sz w:val="26"/>
                <w:szCs w:val="26"/>
                <w:lang w:val="fr-FR"/>
              </w:rPr>
            </w:pPr>
            <w:r w:rsidRPr="0070160B">
              <w:rPr>
                <w:rFonts w:ascii="Arial" w:hAnsi="Arial" w:cs="Arial"/>
                <w:sz w:val="19"/>
                <w:szCs w:val="19"/>
                <w:lang w:val="fr-FR"/>
              </w:rPr>
              <w:br w:type="page"/>
            </w:r>
            <w:r w:rsidR="00E046A5" w:rsidRPr="00756B81">
              <w:rPr>
                <w:rFonts w:ascii="Arial" w:hAnsi="Arial" w:cs="Arial"/>
                <w:b/>
                <w:bCs/>
                <w:sz w:val="26"/>
                <w:szCs w:val="26"/>
                <w:lang w:val="fr-FR"/>
              </w:rPr>
              <w:t>Summary</w:t>
            </w:r>
            <w:r w:rsidR="00B70636" w:rsidRPr="00756B81">
              <w:rPr>
                <w:rFonts w:ascii="Arial" w:hAnsi="Arial" w:cs="Arial"/>
                <w:b/>
                <w:bCs/>
                <w:sz w:val="26"/>
                <w:szCs w:val="26"/>
                <w:lang w:val="fr-FR"/>
              </w:rPr>
              <w:t xml:space="preserve"> of the </w:t>
            </w:r>
            <w:r w:rsidR="007A07AE" w:rsidRPr="00756B81">
              <w:rPr>
                <w:rFonts w:ascii="Arial" w:hAnsi="Arial" w:cs="Arial"/>
                <w:b/>
                <w:bCs/>
                <w:sz w:val="26"/>
                <w:szCs w:val="26"/>
                <w:lang w:val="fr-FR"/>
              </w:rPr>
              <w:t>subject-</w:t>
            </w:r>
            <w:r w:rsidR="00916265" w:rsidRPr="00756B81">
              <w:rPr>
                <w:rFonts w:ascii="Arial" w:hAnsi="Arial" w:cs="Arial"/>
                <w:b/>
                <w:bCs/>
                <w:sz w:val="26"/>
                <w:szCs w:val="26"/>
                <w:lang w:val="fr-FR"/>
              </w:rPr>
              <w:t>wise</w:t>
            </w:r>
          </w:p>
          <w:p w:rsidR="00CA5D11" w:rsidRPr="0070160B" w:rsidRDefault="007A07AE" w:rsidP="00C91316">
            <w:pPr>
              <w:jc w:val="center"/>
              <w:rPr>
                <w:rFonts w:ascii="Arial" w:hAnsi="Arial" w:cs="Arial"/>
                <w:b/>
                <w:bCs/>
                <w:color w:val="000000"/>
                <w:sz w:val="19"/>
                <w:szCs w:val="19"/>
              </w:rPr>
            </w:pPr>
            <w:r w:rsidRPr="00756B81">
              <w:rPr>
                <w:rFonts w:ascii="Arial" w:hAnsi="Arial" w:cs="Arial"/>
                <w:b/>
                <w:bCs/>
                <w:color w:val="000000"/>
                <w:sz w:val="26"/>
                <w:szCs w:val="26"/>
              </w:rPr>
              <w:t>distributions</w:t>
            </w:r>
            <w:r w:rsidR="00CA5D11" w:rsidRPr="00756B81">
              <w:rPr>
                <w:rFonts w:ascii="Arial" w:hAnsi="Arial" w:cs="Arial"/>
                <w:b/>
                <w:bCs/>
                <w:color w:val="000000"/>
                <w:sz w:val="27"/>
                <w:szCs w:val="27"/>
              </w:rPr>
              <w:t xml:space="preserve"> of</w:t>
            </w:r>
            <w:r w:rsidR="001F5789">
              <w:rPr>
                <w:rFonts w:ascii="Arial" w:hAnsi="Arial" w:cs="Arial"/>
                <w:b/>
                <w:bCs/>
                <w:color w:val="000000"/>
                <w:sz w:val="27"/>
                <w:szCs w:val="27"/>
              </w:rPr>
              <w:t xml:space="preserve"> </w:t>
            </w:r>
            <w:r w:rsidR="00E046A5" w:rsidRPr="00756B81">
              <w:rPr>
                <w:rFonts w:ascii="Arial" w:hAnsi="Arial" w:cs="Arial"/>
                <w:b/>
                <w:bCs/>
                <w:color w:val="000000"/>
                <w:sz w:val="27"/>
                <w:szCs w:val="27"/>
              </w:rPr>
              <w:t>t</w:t>
            </w:r>
            <w:r w:rsidR="00B70636" w:rsidRPr="00756B81">
              <w:rPr>
                <w:rFonts w:ascii="Arial" w:hAnsi="Arial" w:cs="Arial"/>
                <w:b/>
                <w:bCs/>
                <w:color w:val="000000"/>
                <w:sz w:val="27"/>
                <w:szCs w:val="27"/>
              </w:rPr>
              <w:t>otal credits</w:t>
            </w:r>
          </w:p>
        </w:tc>
      </w:tr>
      <w:tr w:rsidR="00CA5D11" w:rsidRPr="0070160B" w:rsidTr="001A7717">
        <w:trPr>
          <w:trHeight w:val="303"/>
          <w:jc w:val="center"/>
        </w:trPr>
        <w:tc>
          <w:tcPr>
            <w:tcW w:w="7672" w:type="dxa"/>
            <w:gridSpan w:val="4"/>
            <w:vMerge/>
            <w:tcBorders>
              <w:top w:val="nil"/>
              <w:left w:val="nil"/>
              <w:bottom w:val="nil"/>
              <w:right w:val="nil"/>
            </w:tcBorders>
            <w:vAlign w:val="center"/>
          </w:tcPr>
          <w:p w:rsidR="00CA5D11" w:rsidRPr="0070160B" w:rsidRDefault="00CA5D11" w:rsidP="0038648B">
            <w:pPr>
              <w:rPr>
                <w:rFonts w:ascii="Arial" w:hAnsi="Arial" w:cs="Arial"/>
                <w:b/>
                <w:bCs/>
                <w:color w:val="000000"/>
                <w:sz w:val="19"/>
                <w:szCs w:val="19"/>
              </w:rPr>
            </w:pPr>
          </w:p>
        </w:tc>
      </w:tr>
      <w:tr w:rsidR="00CA5D11" w:rsidRPr="0070160B" w:rsidTr="00DB0A92">
        <w:trPr>
          <w:trHeight w:val="303"/>
          <w:jc w:val="center"/>
        </w:trPr>
        <w:tc>
          <w:tcPr>
            <w:tcW w:w="344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CA5D11" w:rsidRPr="00497153" w:rsidRDefault="00CA5D11" w:rsidP="0038648B">
            <w:pPr>
              <w:rPr>
                <w:rFonts w:ascii="Arial" w:hAnsi="Arial" w:cs="Arial"/>
                <w:b/>
                <w:color w:val="000000" w:themeColor="text1"/>
                <w:sz w:val="19"/>
                <w:szCs w:val="19"/>
              </w:rPr>
            </w:pPr>
            <w:r w:rsidRPr="00497153">
              <w:rPr>
                <w:rFonts w:ascii="Arial" w:hAnsi="Arial" w:cs="Arial"/>
                <w:b/>
                <w:color w:val="000000" w:themeColor="text1"/>
                <w:sz w:val="19"/>
                <w:szCs w:val="19"/>
              </w:rPr>
              <w:t>Course Type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CA5D11" w:rsidRPr="005144D4" w:rsidRDefault="00CA5D11" w:rsidP="005406C2">
            <w:pPr>
              <w:jc w:val="center"/>
              <w:rPr>
                <w:rFonts w:ascii="Arial" w:hAnsi="Arial" w:cs="Arial"/>
                <w:b/>
                <w:color w:val="000000" w:themeColor="text1"/>
                <w:sz w:val="19"/>
                <w:szCs w:val="19"/>
              </w:rPr>
            </w:pPr>
            <w:r w:rsidRPr="005144D4">
              <w:rPr>
                <w:rFonts w:ascii="Arial" w:hAnsi="Arial" w:cs="Arial"/>
                <w:b/>
                <w:color w:val="000000" w:themeColor="text1"/>
                <w:sz w:val="19"/>
                <w:szCs w:val="19"/>
              </w:rPr>
              <w:t>Marks</w:t>
            </w:r>
          </w:p>
        </w:tc>
        <w:tc>
          <w:tcPr>
            <w:tcW w:w="153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CA5D11" w:rsidRPr="005144D4" w:rsidRDefault="00CA5D11" w:rsidP="005406C2">
            <w:pPr>
              <w:jc w:val="center"/>
              <w:rPr>
                <w:rFonts w:ascii="Arial" w:hAnsi="Arial" w:cs="Arial"/>
                <w:b/>
                <w:color w:val="000000" w:themeColor="text1"/>
                <w:sz w:val="19"/>
                <w:szCs w:val="19"/>
              </w:rPr>
            </w:pPr>
            <w:r w:rsidRPr="005144D4">
              <w:rPr>
                <w:rFonts w:ascii="Arial" w:hAnsi="Arial" w:cs="Arial"/>
                <w:b/>
                <w:color w:val="000000" w:themeColor="text1"/>
                <w:sz w:val="19"/>
                <w:szCs w:val="19"/>
              </w:rPr>
              <w:t>% of Marks</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CA5D11" w:rsidRPr="0070160B" w:rsidRDefault="00CA5D11" w:rsidP="005406C2">
            <w:pPr>
              <w:jc w:val="center"/>
              <w:rPr>
                <w:rFonts w:ascii="Arial" w:hAnsi="Arial" w:cs="Arial"/>
                <w:b/>
                <w:color w:val="000000"/>
                <w:sz w:val="19"/>
                <w:szCs w:val="19"/>
              </w:rPr>
            </w:pPr>
            <w:r w:rsidRPr="0070160B">
              <w:rPr>
                <w:rFonts w:ascii="Arial" w:hAnsi="Arial" w:cs="Arial"/>
                <w:b/>
                <w:color w:val="000000"/>
                <w:sz w:val="19"/>
                <w:szCs w:val="19"/>
              </w:rPr>
              <w:t>Credits</w:t>
            </w:r>
          </w:p>
        </w:tc>
      </w:tr>
      <w:tr w:rsidR="00CA5D11" w:rsidRPr="0070160B"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497153" w:rsidRDefault="00CA5D11" w:rsidP="0038648B">
            <w:pPr>
              <w:rPr>
                <w:rFonts w:ascii="Arial" w:hAnsi="Arial" w:cs="Arial"/>
                <w:b/>
                <w:bCs/>
                <w:color w:val="000000" w:themeColor="text1"/>
                <w:sz w:val="19"/>
                <w:szCs w:val="19"/>
              </w:rPr>
            </w:pPr>
            <w:r w:rsidRPr="00497153">
              <w:rPr>
                <w:rFonts w:ascii="Arial" w:hAnsi="Arial" w:cs="Arial"/>
                <w:b/>
                <w:bCs/>
                <w:color w:val="000000" w:themeColor="text1"/>
                <w:sz w:val="19"/>
                <w:szCs w:val="19"/>
              </w:rPr>
              <w:t>Mathematics and Basic Sciences</w:t>
            </w:r>
          </w:p>
        </w:tc>
        <w:tc>
          <w:tcPr>
            <w:tcW w:w="1350" w:type="dxa"/>
            <w:tcBorders>
              <w:top w:val="nil"/>
              <w:left w:val="nil"/>
              <w:bottom w:val="single" w:sz="4" w:space="0" w:color="auto"/>
              <w:right w:val="single" w:sz="4" w:space="0" w:color="auto"/>
            </w:tcBorders>
            <w:shd w:val="clear" w:color="000000" w:fill="FFFFFF"/>
            <w:noWrap/>
            <w:vAlign w:val="center"/>
          </w:tcPr>
          <w:p w:rsidR="00CA5D11" w:rsidRPr="005144D4" w:rsidRDefault="00CA5D11" w:rsidP="005406C2">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rsidR="00CA5D11" w:rsidRPr="005144D4" w:rsidRDefault="00CA5D11" w:rsidP="005406C2">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rsidR="00CA5D11" w:rsidRPr="0070160B" w:rsidRDefault="00CA5D11" w:rsidP="005406C2">
            <w:pPr>
              <w:jc w:val="center"/>
              <w:rPr>
                <w:rFonts w:ascii="Arial" w:hAnsi="Arial" w:cs="Arial"/>
                <w:b/>
                <w:bCs/>
                <w:color w:val="000000"/>
                <w:sz w:val="19"/>
                <w:szCs w:val="19"/>
              </w:rPr>
            </w:pP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(a) Mathematics</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0F2A73"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350</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0F2A73"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8.75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0F2A73" w:rsidP="005406C2">
            <w:pPr>
              <w:jc w:val="center"/>
              <w:rPr>
                <w:rFonts w:ascii="Arial" w:hAnsi="Arial" w:cs="Arial"/>
                <w:color w:val="000000"/>
                <w:sz w:val="19"/>
                <w:szCs w:val="19"/>
              </w:rPr>
            </w:pPr>
            <w:r w:rsidRPr="00A72F96">
              <w:rPr>
                <w:rFonts w:ascii="Arial" w:hAnsi="Arial" w:cs="Arial"/>
                <w:color w:val="000000"/>
                <w:sz w:val="19"/>
                <w:szCs w:val="19"/>
              </w:rPr>
              <w:t>14</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(b) Statistics</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100</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2.5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sz w:val="19"/>
                <w:szCs w:val="19"/>
              </w:rPr>
            </w:pPr>
            <w:r w:rsidRPr="00A72F96">
              <w:rPr>
                <w:rFonts w:ascii="Arial" w:hAnsi="Arial" w:cs="Arial"/>
                <w:color w:val="000000"/>
                <w:sz w:val="19"/>
                <w:szCs w:val="19"/>
              </w:rPr>
              <w:t>4</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(c) Physics</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75</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1.875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sz w:val="19"/>
                <w:szCs w:val="19"/>
              </w:rPr>
            </w:pPr>
            <w:r w:rsidRPr="00A72F96">
              <w:rPr>
                <w:rFonts w:ascii="Arial" w:hAnsi="Arial" w:cs="Arial"/>
                <w:color w:val="000000"/>
                <w:sz w:val="19"/>
                <w:szCs w:val="19"/>
              </w:rPr>
              <w:t>3</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(d) Chemistry</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75</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1.875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sz w:val="19"/>
                <w:szCs w:val="19"/>
              </w:rPr>
            </w:pPr>
            <w:r w:rsidRPr="00A72F96">
              <w:rPr>
                <w:rFonts w:ascii="Arial" w:hAnsi="Arial" w:cs="Arial"/>
                <w:color w:val="000000"/>
                <w:sz w:val="19"/>
                <w:szCs w:val="19"/>
              </w:rPr>
              <w:t>3</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rPr>
                <w:rFonts w:ascii="Arial" w:hAnsi="Arial" w:cs="Arial"/>
                <w:b/>
                <w:bCs/>
                <w:color w:val="000000" w:themeColor="text1"/>
                <w:sz w:val="19"/>
                <w:szCs w:val="19"/>
              </w:rPr>
            </w:pPr>
            <w:r w:rsidRPr="00A72F96">
              <w:rPr>
                <w:rFonts w:ascii="Arial" w:hAnsi="Arial" w:cs="Arial"/>
                <w:b/>
                <w:bCs/>
                <w:color w:val="000000" w:themeColor="text1"/>
                <w:sz w:val="19"/>
                <w:szCs w:val="19"/>
              </w:rPr>
              <w:t>Humanities</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sz w:val="19"/>
                <w:szCs w:val="19"/>
              </w:rPr>
            </w:pP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(a) Economics</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sz w:val="19"/>
                <w:szCs w:val="19"/>
              </w:rPr>
            </w:pPr>
            <w:r w:rsidRPr="00A72F96">
              <w:rPr>
                <w:rFonts w:ascii="Arial" w:hAnsi="Arial" w:cs="Arial"/>
                <w:color w:val="000000"/>
                <w:sz w:val="19"/>
                <w:szCs w:val="19"/>
              </w:rPr>
              <w:t>2</w:t>
            </w:r>
          </w:p>
        </w:tc>
      </w:tr>
      <w:tr w:rsidR="00E53BD4"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E53BD4" w:rsidRPr="00A72F96" w:rsidRDefault="00E53BD4"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 xml:space="preserve">(b) Accounting </w:t>
            </w:r>
          </w:p>
        </w:tc>
        <w:tc>
          <w:tcPr>
            <w:tcW w:w="135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themeColor="text1"/>
                <w:sz w:val="19"/>
                <w:szCs w:val="19"/>
              </w:rPr>
            </w:pPr>
            <w:r w:rsidRPr="00A72F96">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themeColor="text1"/>
                <w:sz w:val="19"/>
                <w:szCs w:val="19"/>
              </w:rPr>
            </w:pPr>
            <w:r w:rsidRPr="00A72F96">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sz w:val="19"/>
                <w:szCs w:val="19"/>
              </w:rPr>
            </w:pPr>
            <w:r w:rsidRPr="00A72F96">
              <w:rPr>
                <w:rFonts w:ascii="Arial" w:hAnsi="Arial" w:cs="Arial"/>
                <w:color w:val="000000"/>
                <w:sz w:val="19"/>
                <w:szCs w:val="19"/>
              </w:rPr>
              <w:t>2</w:t>
            </w:r>
          </w:p>
        </w:tc>
      </w:tr>
      <w:tr w:rsidR="00E53BD4" w:rsidRPr="00A72F96" w:rsidTr="001A7717">
        <w:trPr>
          <w:trHeight w:val="33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E53BD4" w:rsidRPr="00A72F96" w:rsidRDefault="00E53BD4"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(c ) English</w:t>
            </w:r>
          </w:p>
        </w:tc>
        <w:tc>
          <w:tcPr>
            <w:tcW w:w="135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themeColor="text1"/>
                <w:sz w:val="19"/>
                <w:szCs w:val="19"/>
              </w:rPr>
            </w:pPr>
            <w:r w:rsidRPr="00A72F96">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themeColor="text1"/>
                <w:sz w:val="19"/>
                <w:szCs w:val="19"/>
              </w:rPr>
            </w:pPr>
            <w:r w:rsidRPr="00A72F96">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sz w:val="19"/>
                <w:szCs w:val="19"/>
              </w:rPr>
            </w:pPr>
            <w:r w:rsidRPr="00A72F96">
              <w:rPr>
                <w:rFonts w:ascii="Arial" w:hAnsi="Arial" w:cs="Arial"/>
                <w:color w:val="000000"/>
                <w:sz w:val="19"/>
                <w:szCs w:val="19"/>
              </w:rPr>
              <w:t>2</w:t>
            </w:r>
          </w:p>
        </w:tc>
      </w:tr>
      <w:tr w:rsidR="00E53BD4"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E53BD4" w:rsidRPr="00A72F96" w:rsidRDefault="00E53BD4"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(d) Law</w:t>
            </w:r>
          </w:p>
        </w:tc>
        <w:tc>
          <w:tcPr>
            <w:tcW w:w="135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themeColor="text1"/>
                <w:sz w:val="19"/>
                <w:szCs w:val="19"/>
              </w:rPr>
            </w:pPr>
            <w:r w:rsidRPr="00A72F96">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themeColor="text1"/>
                <w:sz w:val="19"/>
                <w:szCs w:val="19"/>
              </w:rPr>
            </w:pPr>
            <w:r w:rsidRPr="00A72F96">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rsidR="00E53BD4" w:rsidRPr="00A72F96" w:rsidRDefault="00E53BD4" w:rsidP="00CF71BD">
            <w:pPr>
              <w:jc w:val="center"/>
              <w:rPr>
                <w:rFonts w:ascii="Arial" w:hAnsi="Arial" w:cs="Arial"/>
                <w:color w:val="000000"/>
                <w:sz w:val="19"/>
                <w:szCs w:val="19"/>
              </w:rPr>
            </w:pPr>
            <w:r w:rsidRPr="00A72F96">
              <w:rPr>
                <w:rFonts w:ascii="Arial" w:hAnsi="Arial" w:cs="Arial"/>
                <w:color w:val="000000"/>
                <w:sz w:val="19"/>
                <w:szCs w:val="19"/>
              </w:rPr>
              <w:t>2</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rPr>
                <w:rFonts w:ascii="Arial" w:hAnsi="Arial" w:cs="Arial"/>
                <w:b/>
                <w:bCs/>
                <w:color w:val="000000" w:themeColor="text1"/>
                <w:sz w:val="19"/>
                <w:szCs w:val="19"/>
              </w:rPr>
            </w:pPr>
            <w:r w:rsidRPr="00A72F96">
              <w:rPr>
                <w:rFonts w:ascii="Arial" w:hAnsi="Arial" w:cs="Arial"/>
                <w:b/>
                <w:bCs/>
                <w:color w:val="000000" w:themeColor="text1"/>
                <w:sz w:val="19"/>
                <w:szCs w:val="19"/>
              </w:rPr>
              <w:t>Basic and Major Engineering</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sz w:val="19"/>
                <w:szCs w:val="19"/>
              </w:rPr>
            </w:pP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rPr>
                <w:rFonts w:ascii="Arial" w:hAnsi="Arial" w:cs="Arial"/>
                <w:b/>
                <w:bCs/>
                <w:color w:val="000000" w:themeColor="text1"/>
                <w:sz w:val="19"/>
                <w:szCs w:val="19"/>
              </w:rPr>
            </w:pPr>
            <w:r w:rsidRPr="00A72F96">
              <w:rPr>
                <w:rFonts w:ascii="Arial" w:hAnsi="Arial" w:cs="Arial"/>
                <w:b/>
                <w:bCs/>
                <w:color w:val="000000" w:themeColor="text1"/>
                <w:sz w:val="19"/>
                <w:szCs w:val="19"/>
              </w:rPr>
              <w:t>(i) Basic Engineering with Lab</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b/>
                <w:bCs/>
                <w:color w:val="000000" w:themeColor="text1"/>
                <w:sz w:val="19"/>
                <w:szCs w:val="19"/>
              </w:rPr>
            </w:pPr>
            <w:r w:rsidRPr="00A72F96">
              <w:rPr>
                <w:rFonts w:ascii="Arial" w:hAnsi="Arial" w:cs="Arial"/>
                <w:b/>
                <w:bCs/>
                <w:color w:val="000000" w:themeColor="text1"/>
                <w:sz w:val="19"/>
                <w:szCs w:val="19"/>
              </w:rPr>
              <w:t>150</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b/>
                <w:bCs/>
                <w:color w:val="000000" w:themeColor="text1"/>
                <w:sz w:val="19"/>
                <w:szCs w:val="19"/>
              </w:rPr>
            </w:pPr>
            <w:r w:rsidRPr="00A72F96">
              <w:rPr>
                <w:rFonts w:ascii="Arial" w:hAnsi="Arial" w:cs="Arial"/>
                <w:b/>
                <w:bCs/>
                <w:color w:val="000000" w:themeColor="text1"/>
                <w:sz w:val="19"/>
                <w:szCs w:val="19"/>
              </w:rPr>
              <w:t>3.75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b/>
                <w:bCs/>
                <w:color w:val="000000"/>
                <w:sz w:val="19"/>
                <w:szCs w:val="19"/>
              </w:rPr>
            </w:pPr>
            <w:r w:rsidRPr="00A72F96">
              <w:rPr>
                <w:rFonts w:ascii="Arial" w:hAnsi="Arial" w:cs="Arial"/>
                <w:b/>
                <w:bCs/>
                <w:color w:val="000000"/>
                <w:sz w:val="19"/>
                <w:szCs w:val="19"/>
              </w:rPr>
              <w:t>6</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rPr>
                <w:rFonts w:ascii="Arial" w:hAnsi="Arial" w:cs="Arial"/>
                <w:b/>
                <w:bCs/>
                <w:color w:val="000000" w:themeColor="text1"/>
                <w:sz w:val="19"/>
                <w:szCs w:val="19"/>
              </w:rPr>
            </w:pPr>
            <w:r w:rsidRPr="00A72F96">
              <w:rPr>
                <w:rFonts w:ascii="Arial" w:hAnsi="Arial" w:cs="Arial"/>
                <w:b/>
                <w:bCs/>
                <w:color w:val="000000" w:themeColor="text1"/>
                <w:sz w:val="19"/>
                <w:szCs w:val="19"/>
              </w:rPr>
              <w:t>(ii) Major Engineering</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CA5D11" w:rsidP="005406C2">
            <w:pPr>
              <w:jc w:val="center"/>
              <w:rPr>
                <w:rFonts w:ascii="Arial" w:hAnsi="Arial" w:cs="Arial"/>
                <w:b/>
                <w:bCs/>
                <w:color w:val="000000"/>
                <w:sz w:val="19"/>
                <w:szCs w:val="19"/>
              </w:rPr>
            </w:pP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(a) Theoretical</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2125</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53.125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color w:val="000000"/>
                <w:sz w:val="19"/>
                <w:szCs w:val="19"/>
              </w:rPr>
            </w:pPr>
            <w:r w:rsidRPr="00A72F96">
              <w:rPr>
                <w:rFonts w:ascii="Arial" w:hAnsi="Arial" w:cs="Arial"/>
                <w:color w:val="000000"/>
                <w:sz w:val="19"/>
                <w:szCs w:val="19"/>
              </w:rPr>
              <w:t>85</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(b) Laboratory</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0F2A73"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800</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0F2A73"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20</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0F2A73" w:rsidP="005406C2">
            <w:pPr>
              <w:jc w:val="center"/>
              <w:rPr>
                <w:rFonts w:ascii="Arial" w:hAnsi="Arial" w:cs="Arial"/>
                <w:color w:val="000000"/>
                <w:sz w:val="19"/>
                <w:szCs w:val="19"/>
              </w:rPr>
            </w:pPr>
            <w:r w:rsidRPr="00A72F96">
              <w:rPr>
                <w:rFonts w:ascii="Arial" w:hAnsi="Arial" w:cs="Arial"/>
                <w:color w:val="000000"/>
                <w:sz w:val="19"/>
                <w:szCs w:val="19"/>
              </w:rPr>
              <w:t>32</w:t>
            </w:r>
          </w:p>
        </w:tc>
      </w:tr>
      <w:tr w:rsidR="00CA5D11" w:rsidRPr="00A72F96"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jc w:val="right"/>
              <w:rPr>
                <w:rFonts w:ascii="Arial" w:hAnsi="Arial" w:cs="Arial"/>
                <w:color w:val="000000" w:themeColor="text1"/>
                <w:sz w:val="19"/>
                <w:szCs w:val="19"/>
              </w:rPr>
            </w:pPr>
            <w:r w:rsidRPr="00A72F96">
              <w:rPr>
                <w:rFonts w:ascii="Arial" w:hAnsi="Arial" w:cs="Arial"/>
                <w:color w:val="000000" w:themeColor="text1"/>
                <w:sz w:val="19"/>
                <w:szCs w:val="19"/>
              </w:rPr>
              <w:t>(c) Board viva-voce</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2F559E"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125</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463A3F" w:rsidP="005406C2">
            <w:pPr>
              <w:jc w:val="center"/>
              <w:rPr>
                <w:rFonts w:ascii="Arial" w:hAnsi="Arial" w:cs="Arial"/>
                <w:color w:val="000000" w:themeColor="text1"/>
                <w:sz w:val="19"/>
                <w:szCs w:val="19"/>
              </w:rPr>
            </w:pPr>
            <w:r w:rsidRPr="00A72F96">
              <w:rPr>
                <w:rFonts w:ascii="Arial" w:hAnsi="Arial" w:cs="Arial"/>
                <w:color w:val="000000" w:themeColor="text1"/>
                <w:sz w:val="19"/>
                <w:szCs w:val="19"/>
              </w:rPr>
              <w:t>3.125</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2F559E" w:rsidP="005406C2">
            <w:pPr>
              <w:jc w:val="center"/>
              <w:rPr>
                <w:rFonts w:ascii="Arial" w:hAnsi="Arial" w:cs="Arial"/>
                <w:color w:val="000000"/>
                <w:sz w:val="19"/>
                <w:szCs w:val="19"/>
              </w:rPr>
            </w:pPr>
            <w:r w:rsidRPr="00A72F96">
              <w:rPr>
                <w:rFonts w:ascii="Arial" w:hAnsi="Arial" w:cs="Arial"/>
                <w:color w:val="000000"/>
                <w:sz w:val="19"/>
                <w:szCs w:val="19"/>
              </w:rPr>
              <w:t>5</w:t>
            </w:r>
          </w:p>
        </w:tc>
      </w:tr>
      <w:tr w:rsidR="00CA5D11" w:rsidRPr="0070160B" w:rsidTr="001A7717">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rsidR="00CA5D11" w:rsidRPr="00A72F96" w:rsidRDefault="00CA5D11" w:rsidP="0038648B">
            <w:pPr>
              <w:rPr>
                <w:rFonts w:ascii="Arial" w:hAnsi="Arial" w:cs="Arial"/>
                <w:b/>
                <w:bCs/>
                <w:color w:val="000000" w:themeColor="text1"/>
                <w:sz w:val="19"/>
                <w:szCs w:val="19"/>
              </w:rPr>
            </w:pPr>
            <w:r w:rsidRPr="00A72F96">
              <w:rPr>
                <w:rFonts w:ascii="Arial" w:hAnsi="Arial" w:cs="Arial"/>
                <w:b/>
                <w:bCs/>
                <w:color w:val="000000" w:themeColor="text1"/>
                <w:sz w:val="19"/>
                <w:szCs w:val="19"/>
              </w:rPr>
              <w:t>Total</w:t>
            </w:r>
          </w:p>
        </w:tc>
        <w:tc>
          <w:tcPr>
            <w:tcW w:w="135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b/>
                <w:bCs/>
                <w:color w:val="000000" w:themeColor="text1"/>
                <w:sz w:val="19"/>
                <w:szCs w:val="19"/>
              </w:rPr>
            </w:pPr>
            <w:r w:rsidRPr="00A72F96">
              <w:rPr>
                <w:rFonts w:ascii="Arial" w:hAnsi="Arial" w:cs="Arial"/>
                <w:b/>
                <w:bCs/>
                <w:color w:val="000000" w:themeColor="text1"/>
                <w:sz w:val="19"/>
                <w:szCs w:val="19"/>
              </w:rPr>
              <w:t>4000</w:t>
            </w:r>
          </w:p>
        </w:tc>
        <w:tc>
          <w:tcPr>
            <w:tcW w:w="1530" w:type="dxa"/>
            <w:tcBorders>
              <w:top w:val="nil"/>
              <w:left w:val="nil"/>
              <w:bottom w:val="single" w:sz="4" w:space="0" w:color="auto"/>
              <w:right w:val="single" w:sz="4" w:space="0" w:color="auto"/>
            </w:tcBorders>
            <w:shd w:val="clear" w:color="000000" w:fill="FFFFFF"/>
            <w:noWrap/>
            <w:vAlign w:val="center"/>
          </w:tcPr>
          <w:p w:rsidR="00CA5D11" w:rsidRPr="00A72F96" w:rsidRDefault="00E53BD4" w:rsidP="005406C2">
            <w:pPr>
              <w:jc w:val="center"/>
              <w:rPr>
                <w:rFonts w:ascii="Arial" w:hAnsi="Arial" w:cs="Arial"/>
                <w:b/>
                <w:bCs/>
                <w:color w:val="000000" w:themeColor="text1"/>
                <w:sz w:val="19"/>
                <w:szCs w:val="19"/>
              </w:rPr>
            </w:pPr>
            <w:r w:rsidRPr="00A72F96">
              <w:rPr>
                <w:rFonts w:ascii="Arial" w:hAnsi="Arial" w:cs="Arial"/>
                <w:b/>
                <w:bCs/>
                <w:color w:val="000000" w:themeColor="text1"/>
                <w:sz w:val="19"/>
                <w:szCs w:val="19"/>
              </w:rPr>
              <w:t>100</w:t>
            </w:r>
          </w:p>
        </w:tc>
        <w:tc>
          <w:tcPr>
            <w:tcW w:w="1350" w:type="dxa"/>
            <w:tcBorders>
              <w:top w:val="nil"/>
              <w:left w:val="nil"/>
              <w:bottom w:val="single" w:sz="4" w:space="0" w:color="auto"/>
              <w:right w:val="single" w:sz="4" w:space="0" w:color="auto"/>
            </w:tcBorders>
            <w:shd w:val="clear" w:color="000000" w:fill="FFFFFF"/>
            <w:noWrap/>
            <w:vAlign w:val="center"/>
          </w:tcPr>
          <w:p w:rsidR="00CA5D11" w:rsidRPr="0070160B" w:rsidRDefault="00E53BD4" w:rsidP="005406C2">
            <w:pPr>
              <w:jc w:val="center"/>
              <w:rPr>
                <w:rFonts w:ascii="Arial" w:hAnsi="Arial" w:cs="Arial"/>
                <w:b/>
                <w:bCs/>
                <w:color w:val="000000"/>
                <w:sz w:val="19"/>
                <w:szCs w:val="19"/>
              </w:rPr>
            </w:pPr>
            <w:r w:rsidRPr="00A72F96">
              <w:rPr>
                <w:rFonts w:ascii="Arial" w:hAnsi="Arial" w:cs="Arial"/>
                <w:b/>
                <w:bCs/>
                <w:color w:val="000000"/>
                <w:sz w:val="19"/>
                <w:szCs w:val="19"/>
              </w:rPr>
              <w:t>160</w:t>
            </w:r>
          </w:p>
        </w:tc>
      </w:tr>
    </w:tbl>
    <w:p w:rsidR="00CA5D11" w:rsidRPr="0070160B" w:rsidRDefault="00CA5D11" w:rsidP="00CA5D11">
      <w:pPr>
        <w:suppressAutoHyphens/>
        <w:spacing w:after="120"/>
        <w:ind w:left="1620"/>
        <w:jc w:val="center"/>
        <w:rPr>
          <w:rFonts w:ascii="Arial" w:hAnsi="Arial" w:cs="Arial"/>
          <w:b/>
          <w:spacing w:val="-3"/>
          <w:sz w:val="19"/>
          <w:szCs w:val="19"/>
          <w:lang w:val="fr-FR"/>
        </w:rPr>
      </w:pPr>
    </w:p>
    <w:p w:rsidR="00D528C9" w:rsidRDefault="00D528C9">
      <w:pPr>
        <w:rPr>
          <w:rFonts w:ascii="Arial" w:hAnsi="Arial" w:cs="Arial"/>
          <w:b/>
          <w:bCs/>
          <w:sz w:val="19"/>
          <w:szCs w:val="19"/>
        </w:rPr>
      </w:pPr>
    </w:p>
    <w:p w:rsidR="004F2884" w:rsidRDefault="004F2884" w:rsidP="007A07AE">
      <w:pPr>
        <w:jc w:val="center"/>
        <w:rPr>
          <w:rFonts w:ascii="Arial" w:hAnsi="Arial" w:cs="Arial"/>
          <w:b/>
          <w:bCs/>
          <w:sz w:val="19"/>
          <w:szCs w:val="19"/>
        </w:rPr>
      </w:pPr>
    </w:p>
    <w:p w:rsidR="00C91316" w:rsidRPr="00756B81" w:rsidRDefault="007A07AE" w:rsidP="007A07AE">
      <w:pPr>
        <w:jc w:val="center"/>
        <w:rPr>
          <w:rFonts w:ascii="Arial" w:hAnsi="Arial" w:cs="Arial"/>
          <w:b/>
          <w:bCs/>
          <w:sz w:val="26"/>
          <w:szCs w:val="26"/>
          <w:lang w:val="fr-FR"/>
        </w:rPr>
      </w:pPr>
      <w:r w:rsidRPr="00756B81">
        <w:rPr>
          <w:rFonts w:ascii="Arial" w:hAnsi="Arial" w:cs="Arial"/>
          <w:b/>
          <w:bCs/>
          <w:sz w:val="26"/>
          <w:szCs w:val="26"/>
          <w:lang w:val="fr-FR"/>
        </w:rPr>
        <w:t>Summary of the year-</w:t>
      </w:r>
      <w:r w:rsidR="00916265" w:rsidRPr="00756B81">
        <w:rPr>
          <w:rFonts w:ascii="Arial" w:hAnsi="Arial" w:cs="Arial"/>
          <w:b/>
          <w:bCs/>
          <w:sz w:val="26"/>
          <w:szCs w:val="26"/>
          <w:lang w:val="fr-FR"/>
        </w:rPr>
        <w:t>wise</w:t>
      </w:r>
    </w:p>
    <w:p w:rsidR="004F2884" w:rsidRPr="00756B81" w:rsidRDefault="007A07AE" w:rsidP="007A07AE">
      <w:pPr>
        <w:jc w:val="center"/>
        <w:rPr>
          <w:rFonts w:ascii="Arial" w:hAnsi="Arial" w:cs="Arial"/>
          <w:b/>
          <w:bCs/>
          <w:sz w:val="17"/>
          <w:szCs w:val="17"/>
        </w:rPr>
      </w:pPr>
      <w:r w:rsidRPr="00756B81">
        <w:rPr>
          <w:rFonts w:ascii="Arial" w:hAnsi="Arial" w:cs="Arial"/>
          <w:b/>
          <w:bCs/>
          <w:color w:val="000000"/>
          <w:sz w:val="26"/>
          <w:szCs w:val="26"/>
        </w:rPr>
        <w:t>distributions</w:t>
      </w:r>
      <w:r w:rsidRPr="00756B81">
        <w:rPr>
          <w:rFonts w:ascii="Arial" w:hAnsi="Arial" w:cs="Arial"/>
          <w:b/>
          <w:bCs/>
          <w:color w:val="000000"/>
          <w:sz w:val="27"/>
          <w:szCs w:val="27"/>
        </w:rPr>
        <w:t xml:space="preserve"> oftotal credits</w:t>
      </w:r>
    </w:p>
    <w:p w:rsidR="004F2884" w:rsidRDefault="004F2884">
      <w:pPr>
        <w:rPr>
          <w:rFonts w:ascii="Arial" w:hAnsi="Arial" w:cs="Arial"/>
          <w:b/>
          <w:bCs/>
          <w:sz w:val="19"/>
          <w:szCs w:val="19"/>
        </w:rPr>
      </w:pPr>
    </w:p>
    <w:p w:rsidR="004F2884" w:rsidRDefault="004F2884">
      <w:pPr>
        <w:rPr>
          <w:rFonts w:ascii="Arial" w:hAnsi="Arial" w:cs="Arial"/>
          <w:b/>
          <w:bCs/>
          <w:sz w:val="19"/>
          <w:szCs w:val="19"/>
        </w:rPr>
      </w:pPr>
    </w:p>
    <w:tbl>
      <w:tblPr>
        <w:tblStyle w:val="TableGrid"/>
        <w:tblW w:w="0" w:type="auto"/>
        <w:jc w:val="center"/>
        <w:tblLook w:val="04A0" w:firstRow="1" w:lastRow="0" w:firstColumn="1" w:lastColumn="0" w:noHBand="0" w:noVBand="1"/>
      </w:tblPr>
      <w:tblGrid>
        <w:gridCol w:w="2518"/>
        <w:gridCol w:w="1559"/>
        <w:gridCol w:w="1600"/>
      </w:tblGrid>
      <w:tr w:rsidR="001A7717" w:rsidTr="00DB0A92">
        <w:trPr>
          <w:jc w:val="center"/>
        </w:trPr>
        <w:tc>
          <w:tcPr>
            <w:tcW w:w="2518" w:type="dxa"/>
            <w:shd w:val="clear" w:color="auto" w:fill="BFBFBF" w:themeFill="background1" w:themeFillShade="BF"/>
          </w:tcPr>
          <w:p w:rsidR="001A7717" w:rsidRDefault="001A7717" w:rsidP="001A7717">
            <w:pPr>
              <w:jc w:val="center"/>
              <w:rPr>
                <w:rFonts w:ascii="Arial" w:hAnsi="Arial" w:cs="Arial"/>
                <w:b/>
                <w:bCs/>
                <w:sz w:val="19"/>
                <w:szCs w:val="19"/>
              </w:rPr>
            </w:pPr>
            <w:r>
              <w:rPr>
                <w:rFonts w:ascii="Arial" w:hAnsi="Arial" w:cs="Arial"/>
                <w:b/>
                <w:bCs/>
                <w:sz w:val="19"/>
                <w:szCs w:val="19"/>
              </w:rPr>
              <w:t>Year</w:t>
            </w:r>
          </w:p>
        </w:tc>
        <w:tc>
          <w:tcPr>
            <w:tcW w:w="1559" w:type="dxa"/>
            <w:shd w:val="clear" w:color="auto" w:fill="BFBFBF" w:themeFill="background1" w:themeFillShade="BF"/>
          </w:tcPr>
          <w:p w:rsidR="001A7717" w:rsidRDefault="001A7717" w:rsidP="001A7717">
            <w:pPr>
              <w:jc w:val="center"/>
              <w:rPr>
                <w:rFonts w:ascii="Arial" w:hAnsi="Arial" w:cs="Arial"/>
                <w:b/>
                <w:bCs/>
                <w:sz w:val="19"/>
                <w:szCs w:val="19"/>
              </w:rPr>
            </w:pPr>
            <w:r>
              <w:rPr>
                <w:rFonts w:ascii="Arial" w:hAnsi="Arial" w:cs="Arial"/>
                <w:b/>
                <w:bCs/>
                <w:sz w:val="19"/>
                <w:szCs w:val="19"/>
              </w:rPr>
              <w:t>Semester</w:t>
            </w:r>
          </w:p>
        </w:tc>
        <w:tc>
          <w:tcPr>
            <w:tcW w:w="1600" w:type="dxa"/>
            <w:shd w:val="clear" w:color="auto" w:fill="BFBFBF" w:themeFill="background1" w:themeFillShade="BF"/>
          </w:tcPr>
          <w:p w:rsidR="001A7717" w:rsidRDefault="001A7717" w:rsidP="001A7717">
            <w:pPr>
              <w:jc w:val="center"/>
              <w:rPr>
                <w:rFonts w:ascii="Arial" w:hAnsi="Arial" w:cs="Arial"/>
                <w:b/>
                <w:bCs/>
                <w:sz w:val="19"/>
                <w:szCs w:val="19"/>
              </w:rPr>
            </w:pPr>
            <w:r>
              <w:rPr>
                <w:rFonts w:ascii="Arial" w:hAnsi="Arial" w:cs="Arial"/>
                <w:b/>
                <w:bCs/>
                <w:sz w:val="19"/>
                <w:szCs w:val="19"/>
              </w:rPr>
              <w:t>Credits</w:t>
            </w:r>
          </w:p>
          <w:p w:rsidR="001A7717" w:rsidRDefault="001A7717" w:rsidP="001A7717">
            <w:pPr>
              <w:jc w:val="center"/>
              <w:rPr>
                <w:rFonts w:ascii="Arial" w:hAnsi="Arial" w:cs="Arial"/>
                <w:b/>
                <w:bCs/>
                <w:sz w:val="19"/>
                <w:szCs w:val="19"/>
              </w:rPr>
            </w:pPr>
            <w:r>
              <w:rPr>
                <w:rFonts w:ascii="Arial" w:hAnsi="Arial" w:cs="Arial"/>
                <w:b/>
                <w:bCs/>
                <w:sz w:val="19"/>
                <w:szCs w:val="19"/>
              </w:rPr>
              <w:t>distributions</w:t>
            </w:r>
          </w:p>
        </w:tc>
      </w:tr>
      <w:tr w:rsidR="001A7717" w:rsidTr="000F2A73">
        <w:trPr>
          <w:jc w:val="center"/>
        </w:trPr>
        <w:tc>
          <w:tcPr>
            <w:tcW w:w="2518" w:type="dxa"/>
            <w:vMerge w:val="restart"/>
            <w:vAlign w:val="center"/>
          </w:tcPr>
          <w:p w:rsidR="001A7717" w:rsidRPr="001A7717" w:rsidRDefault="001A7717" w:rsidP="000F2A73">
            <w:pPr>
              <w:rPr>
                <w:rFonts w:ascii="Arial" w:hAnsi="Arial" w:cs="Arial"/>
                <w:sz w:val="19"/>
                <w:szCs w:val="19"/>
              </w:rPr>
            </w:pPr>
            <w:r w:rsidRPr="001A7717">
              <w:rPr>
                <w:rFonts w:ascii="Arial" w:hAnsi="Arial" w:cs="Arial"/>
                <w:sz w:val="19"/>
                <w:szCs w:val="19"/>
              </w:rPr>
              <w:t>First Year (Part 1)</w:t>
            </w:r>
          </w:p>
        </w:tc>
        <w:tc>
          <w:tcPr>
            <w:tcW w:w="1559" w:type="dxa"/>
          </w:tcPr>
          <w:p w:rsidR="001A7717" w:rsidRPr="001A7717" w:rsidRDefault="001A7717" w:rsidP="001A7717">
            <w:pPr>
              <w:jc w:val="center"/>
              <w:rPr>
                <w:rFonts w:ascii="Arial" w:hAnsi="Arial" w:cs="Arial"/>
                <w:sz w:val="19"/>
                <w:szCs w:val="19"/>
              </w:rPr>
            </w:pPr>
            <w:r w:rsidRPr="001A7717">
              <w:rPr>
                <w:rFonts w:ascii="Arial" w:hAnsi="Arial" w:cs="Arial"/>
                <w:sz w:val="19"/>
                <w:szCs w:val="19"/>
              </w:rPr>
              <w:t>Odd</w:t>
            </w:r>
          </w:p>
        </w:tc>
        <w:tc>
          <w:tcPr>
            <w:tcW w:w="1600" w:type="dxa"/>
          </w:tcPr>
          <w:p w:rsidR="001A7717" w:rsidRPr="001A7717" w:rsidRDefault="00636D3B" w:rsidP="001A7717">
            <w:pPr>
              <w:jc w:val="center"/>
              <w:rPr>
                <w:rFonts w:ascii="Arial" w:hAnsi="Arial" w:cs="Arial"/>
                <w:sz w:val="19"/>
                <w:szCs w:val="19"/>
              </w:rPr>
            </w:pPr>
            <w:r>
              <w:rPr>
                <w:rFonts w:ascii="Arial" w:hAnsi="Arial" w:cs="Arial"/>
                <w:sz w:val="19"/>
                <w:szCs w:val="19"/>
              </w:rPr>
              <w:t>21</w:t>
            </w:r>
          </w:p>
        </w:tc>
      </w:tr>
      <w:tr w:rsidR="001A7717" w:rsidTr="000F2A73">
        <w:trPr>
          <w:jc w:val="center"/>
        </w:trPr>
        <w:tc>
          <w:tcPr>
            <w:tcW w:w="2518" w:type="dxa"/>
            <w:vMerge/>
            <w:vAlign w:val="center"/>
          </w:tcPr>
          <w:p w:rsidR="001A7717" w:rsidRPr="001A7717" w:rsidRDefault="001A7717" w:rsidP="000F2A73">
            <w:pPr>
              <w:rPr>
                <w:rFonts w:ascii="Arial" w:hAnsi="Arial" w:cs="Arial"/>
                <w:sz w:val="19"/>
                <w:szCs w:val="19"/>
              </w:rPr>
            </w:pPr>
          </w:p>
        </w:tc>
        <w:tc>
          <w:tcPr>
            <w:tcW w:w="1559" w:type="dxa"/>
          </w:tcPr>
          <w:p w:rsidR="001A7717" w:rsidRPr="001A7717" w:rsidRDefault="001A7717" w:rsidP="001A7717">
            <w:pPr>
              <w:jc w:val="center"/>
              <w:rPr>
                <w:rFonts w:ascii="Arial" w:hAnsi="Arial" w:cs="Arial"/>
                <w:sz w:val="19"/>
                <w:szCs w:val="19"/>
              </w:rPr>
            </w:pPr>
            <w:r w:rsidRPr="001A7717">
              <w:rPr>
                <w:rFonts w:ascii="Arial" w:hAnsi="Arial" w:cs="Arial"/>
                <w:sz w:val="19"/>
                <w:szCs w:val="19"/>
              </w:rPr>
              <w:t>Even</w:t>
            </w:r>
          </w:p>
        </w:tc>
        <w:tc>
          <w:tcPr>
            <w:tcW w:w="1600" w:type="dxa"/>
          </w:tcPr>
          <w:p w:rsidR="001A7717" w:rsidRPr="001A7717" w:rsidRDefault="00636D3B" w:rsidP="001A7717">
            <w:pPr>
              <w:jc w:val="center"/>
              <w:rPr>
                <w:rFonts w:ascii="Arial" w:hAnsi="Arial" w:cs="Arial"/>
                <w:sz w:val="19"/>
                <w:szCs w:val="19"/>
              </w:rPr>
            </w:pPr>
            <w:r>
              <w:rPr>
                <w:rFonts w:ascii="Arial" w:hAnsi="Arial" w:cs="Arial"/>
                <w:sz w:val="19"/>
                <w:szCs w:val="19"/>
              </w:rPr>
              <w:t>19</w:t>
            </w:r>
          </w:p>
        </w:tc>
      </w:tr>
      <w:tr w:rsidR="001A7717" w:rsidRPr="00A72F96" w:rsidTr="000F2A73">
        <w:trPr>
          <w:jc w:val="center"/>
        </w:trPr>
        <w:tc>
          <w:tcPr>
            <w:tcW w:w="2518" w:type="dxa"/>
            <w:vMerge w:val="restart"/>
            <w:vAlign w:val="center"/>
          </w:tcPr>
          <w:p w:rsidR="001A7717" w:rsidRPr="00A72F96" w:rsidRDefault="001A7717" w:rsidP="000F2A73">
            <w:pPr>
              <w:rPr>
                <w:rFonts w:ascii="Arial" w:hAnsi="Arial" w:cs="Arial"/>
                <w:sz w:val="19"/>
                <w:szCs w:val="19"/>
              </w:rPr>
            </w:pPr>
            <w:r w:rsidRPr="00A72F96">
              <w:rPr>
                <w:rFonts w:ascii="Arial" w:hAnsi="Arial" w:cs="Arial"/>
                <w:sz w:val="19"/>
                <w:szCs w:val="19"/>
              </w:rPr>
              <w:t>Second Year (Part 2)</w:t>
            </w:r>
          </w:p>
        </w:tc>
        <w:tc>
          <w:tcPr>
            <w:tcW w:w="1559" w:type="dxa"/>
          </w:tcPr>
          <w:p w:rsidR="001A7717" w:rsidRPr="00A72F96" w:rsidRDefault="001A7717" w:rsidP="001A7717">
            <w:pPr>
              <w:jc w:val="center"/>
              <w:rPr>
                <w:rFonts w:ascii="Arial" w:hAnsi="Arial" w:cs="Arial"/>
                <w:sz w:val="19"/>
                <w:szCs w:val="19"/>
              </w:rPr>
            </w:pPr>
            <w:r w:rsidRPr="00A72F96">
              <w:rPr>
                <w:rFonts w:ascii="Arial" w:hAnsi="Arial" w:cs="Arial"/>
                <w:sz w:val="19"/>
                <w:szCs w:val="19"/>
              </w:rPr>
              <w:t>Odd</w:t>
            </w:r>
          </w:p>
        </w:tc>
        <w:tc>
          <w:tcPr>
            <w:tcW w:w="1600" w:type="dxa"/>
          </w:tcPr>
          <w:p w:rsidR="001A7717" w:rsidRPr="00A72F96" w:rsidRDefault="004D376D" w:rsidP="001A7717">
            <w:pPr>
              <w:jc w:val="center"/>
              <w:rPr>
                <w:rFonts w:ascii="Arial" w:hAnsi="Arial" w:cs="Arial"/>
                <w:sz w:val="19"/>
                <w:szCs w:val="19"/>
              </w:rPr>
            </w:pPr>
            <w:r w:rsidRPr="00A72F96">
              <w:rPr>
                <w:rFonts w:ascii="Arial" w:hAnsi="Arial" w:cs="Arial"/>
                <w:sz w:val="19"/>
                <w:szCs w:val="19"/>
              </w:rPr>
              <w:t>19</w:t>
            </w:r>
          </w:p>
        </w:tc>
      </w:tr>
      <w:tr w:rsidR="001A7717" w:rsidRPr="00A72F96" w:rsidTr="000F2A73">
        <w:trPr>
          <w:jc w:val="center"/>
        </w:trPr>
        <w:tc>
          <w:tcPr>
            <w:tcW w:w="2518" w:type="dxa"/>
            <w:vMerge/>
            <w:vAlign w:val="center"/>
          </w:tcPr>
          <w:p w:rsidR="001A7717" w:rsidRPr="00A72F96" w:rsidRDefault="001A7717" w:rsidP="000F2A73">
            <w:pPr>
              <w:rPr>
                <w:rFonts w:ascii="Arial" w:hAnsi="Arial" w:cs="Arial"/>
                <w:sz w:val="19"/>
                <w:szCs w:val="19"/>
              </w:rPr>
            </w:pPr>
          </w:p>
        </w:tc>
        <w:tc>
          <w:tcPr>
            <w:tcW w:w="1559" w:type="dxa"/>
          </w:tcPr>
          <w:p w:rsidR="001A7717" w:rsidRPr="00A72F96" w:rsidRDefault="001A7717" w:rsidP="001A7717">
            <w:pPr>
              <w:jc w:val="center"/>
              <w:rPr>
                <w:rFonts w:ascii="Arial" w:hAnsi="Arial" w:cs="Arial"/>
                <w:sz w:val="19"/>
                <w:szCs w:val="19"/>
              </w:rPr>
            </w:pPr>
            <w:r w:rsidRPr="00A72F96">
              <w:rPr>
                <w:rFonts w:ascii="Arial" w:hAnsi="Arial" w:cs="Arial"/>
                <w:sz w:val="19"/>
                <w:szCs w:val="19"/>
              </w:rPr>
              <w:t>Even</w:t>
            </w:r>
          </w:p>
        </w:tc>
        <w:tc>
          <w:tcPr>
            <w:tcW w:w="1600" w:type="dxa"/>
          </w:tcPr>
          <w:p w:rsidR="001A7717" w:rsidRPr="00A72F96" w:rsidRDefault="00DA213E" w:rsidP="001A7717">
            <w:pPr>
              <w:jc w:val="center"/>
              <w:rPr>
                <w:rFonts w:ascii="Arial" w:hAnsi="Arial" w:cs="Arial"/>
                <w:sz w:val="19"/>
                <w:szCs w:val="19"/>
              </w:rPr>
            </w:pPr>
            <w:r w:rsidRPr="00A72F96">
              <w:rPr>
                <w:rFonts w:ascii="Arial" w:hAnsi="Arial" w:cs="Arial"/>
                <w:sz w:val="19"/>
                <w:szCs w:val="19"/>
              </w:rPr>
              <w:t>20</w:t>
            </w:r>
          </w:p>
        </w:tc>
      </w:tr>
      <w:tr w:rsidR="001A7717" w:rsidRPr="00A72F96" w:rsidTr="000F2A73">
        <w:trPr>
          <w:jc w:val="center"/>
        </w:trPr>
        <w:tc>
          <w:tcPr>
            <w:tcW w:w="2518" w:type="dxa"/>
            <w:vMerge w:val="restart"/>
            <w:vAlign w:val="center"/>
          </w:tcPr>
          <w:p w:rsidR="001A7717" w:rsidRPr="00A72F96" w:rsidRDefault="001A7717" w:rsidP="000F2A73">
            <w:pPr>
              <w:rPr>
                <w:rFonts w:ascii="Arial" w:hAnsi="Arial" w:cs="Arial"/>
                <w:sz w:val="19"/>
                <w:szCs w:val="19"/>
              </w:rPr>
            </w:pPr>
            <w:r w:rsidRPr="00A72F96">
              <w:rPr>
                <w:rFonts w:ascii="Arial" w:hAnsi="Arial" w:cs="Arial"/>
                <w:sz w:val="19"/>
                <w:szCs w:val="19"/>
              </w:rPr>
              <w:t>Third Year (Part 3)</w:t>
            </w:r>
          </w:p>
        </w:tc>
        <w:tc>
          <w:tcPr>
            <w:tcW w:w="1559" w:type="dxa"/>
          </w:tcPr>
          <w:p w:rsidR="001A7717" w:rsidRPr="00A72F96" w:rsidRDefault="001A7717" w:rsidP="001A7717">
            <w:pPr>
              <w:jc w:val="center"/>
              <w:rPr>
                <w:rFonts w:ascii="Arial" w:hAnsi="Arial" w:cs="Arial"/>
                <w:sz w:val="19"/>
                <w:szCs w:val="19"/>
              </w:rPr>
            </w:pPr>
            <w:r w:rsidRPr="00A72F96">
              <w:rPr>
                <w:rFonts w:ascii="Arial" w:hAnsi="Arial" w:cs="Arial"/>
                <w:sz w:val="19"/>
                <w:szCs w:val="19"/>
              </w:rPr>
              <w:t>Odd</w:t>
            </w:r>
          </w:p>
        </w:tc>
        <w:tc>
          <w:tcPr>
            <w:tcW w:w="1600" w:type="dxa"/>
          </w:tcPr>
          <w:p w:rsidR="001A7717" w:rsidRPr="00A72F96" w:rsidRDefault="002F559E" w:rsidP="001A7717">
            <w:pPr>
              <w:jc w:val="center"/>
              <w:rPr>
                <w:rFonts w:ascii="Arial" w:hAnsi="Arial" w:cs="Arial"/>
                <w:sz w:val="19"/>
                <w:szCs w:val="19"/>
              </w:rPr>
            </w:pPr>
            <w:r w:rsidRPr="00A72F96">
              <w:rPr>
                <w:rFonts w:ascii="Arial" w:hAnsi="Arial" w:cs="Arial"/>
                <w:sz w:val="19"/>
                <w:szCs w:val="19"/>
              </w:rPr>
              <w:t>20</w:t>
            </w:r>
          </w:p>
        </w:tc>
      </w:tr>
      <w:tr w:rsidR="001A7717" w:rsidRPr="00A72F96" w:rsidTr="000F2A73">
        <w:trPr>
          <w:jc w:val="center"/>
        </w:trPr>
        <w:tc>
          <w:tcPr>
            <w:tcW w:w="2518" w:type="dxa"/>
            <w:vMerge/>
            <w:vAlign w:val="center"/>
          </w:tcPr>
          <w:p w:rsidR="001A7717" w:rsidRPr="00A72F96" w:rsidRDefault="001A7717" w:rsidP="000F2A73">
            <w:pPr>
              <w:rPr>
                <w:rFonts w:ascii="Arial" w:hAnsi="Arial" w:cs="Arial"/>
                <w:sz w:val="19"/>
                <w:szCs w:val="19"/>
              </w:rPr>
            </w:pPr>
          </w:p>
        </w:tc>
        <w:tc>
          <w:tcPr>
            <w:tcW w:w="1559" w:type="dxa"/>
          </w:tcPr>
          <w:p w:rsidR="001A7717" w:rsidRPr="00A72F96" w:rsidRDefault="001A7717" w:rsidP="001A7717">
            <w:pPr>
              <w:jc w:val="center"/>
              <w:rPr>
                <w:rFonts w:ascii="Arial" w:hAnsi="Arial" w:cs="Arial"/>
                <w:sz w:val="19"/>
                <w:szCs w:val="19"/>
              </w:rPr>
            </w:pPr>
            <w:r w:rsidRPr="00A72F96">
              <w:rPr>
                <w:rFonts w:ascii="Arial" w:hAnsi="Arial" w:cs="Arial"/>
                <w:sz w:val="19"/>
                <w:szCs w:val="19"/>
              </w:rPr>
              <w:t>Even</w:t>
            </w:r>
          </w:p>
        </w:tc>
        <w:tc>
          <w:tcPr>
            <w:tcW w:w="1600" w:type="dxa"/>
          </w:tcPr>
          <w:p w:rsidR="001A7717" w:rsidRPr="00A72F96" w:rsidRDefault="002F559E" w:rsidP="001A7717">
            <w:pPr>
              <w:jc w:val="center"/>
              <w:rPr>
                <w:rFonts w:ascii="Arial" w:hAnsi="Arial" w:cs="Arial"/>
                <w:sz w:val="19"/>
                <w:szCs w:val="19"/>
              </w:rPr>
            </w:pPr>
            <w:r w:rsidRPr="00A72F96">
              <w:rPr>
                <w:rFonts w:ascii="Arial" w:hAnsi="Arial" w:cs="Arial"/>
                <w:sz w:val="19"/>
                <w:szCs w:val="19"/>
              </w:rPr>
              <w:t>21</w:t>
            </w:r>
          </w:p>
        </w:tc>
      </w:tr>
      <w:tr w:rsidR="001A7717" w:rsidTr="000F2A73">
        <w:trPr>
          <w:jc w:val="center"/>
        </w:trPr>
        <w:tc>
          <w:tcPr>
            <w:tcW w:w="2518" w:type="dxa"/>
            <w:vMerge w:val="restart"/>
            <w:vAlign w:val="center"/>
          </w:tcPr>
          <w:p w:rsidR="001A7717" w:rsidRPr="00A72F96" w:rsidRDefault="001A7717" w:rsidP="000F2A73">
            <w:pPr>
              <w:rPr>
                <w:rFonts w:ascii="Arial" w:hAnsi="Arial" w:cs="Arial"/>
                <w:sz w:val="19"/>
                <w:szCs w:val="19"/>
              </w:rPr>
            </w:pPr>
            <w:r w:rsidRPr="00A72F96">
              <w:rPr>
                <w:rFonts w:ascii="Arial" w:hAnsi="Arial" w:cs="Arial"/>
                <w:sz w:val="19"/>
                <w:szCs w:val="19"/>
              </w:rPr>
              <w:t>Fourth Year (Part 4)</w:t>
            </w:r>
          </w:p>
        </w:tc>
        <w:tc>
          <w:tcPr>
            <w:tcW w:w="1559" w:type="dxa"/>
          </w:tcPr>
          <w:p w:rsidR="001A7717" w:rsidRPr="00A72F96" w:rsidRDefault="001A7717" w:rsidP="001A7717">
            <w:pPr>
              <w:jc w:val="center"/>
              <w:rPr>
                <w:rFonts w:ascii="Arial" w:hAnsi="Arial" w:cs="Arial"/>
                <w:sz w:val="19"/>
                <w:szCs w:val="19"/>
              </w:rPr>
            </w:pPr>
            <w:r w:rsidRPr="00A72F96">
              <w:rPr>
                <w:rFonts w:ascii="Arial" w:hAnsi="Arial" w:cs="Arial"/>
                <w:sz w:val="19"/>
                <w:szCs w:val="19"/>
              </w:rPr>
              <w:t>Odd</w:t>
            </w:r>
          </w:p>
        </w:tc>
        <w:tc>
          <w:tcPr>
            <w:tcW w:w="1600" w:type="dxa"/>
          </w:tcPr>
          <w:p w:rsidR="001A7717" w:rsidRPr="001A7717" w:rsidRDefault="00F3353E" w:rsidP="001A7717">
            <w:pPr>
              <w:jc w:val="center"/>
              <w:rPr>
                <w:rFonts w:ascii="Arial" w:hAnsi="Arial" w:cs="Arial"/>
                <w:sz w:val="19"/>
                <w:szCs w:val="19"/>
              </w:rPr>
            </w:pPr>
            <w:r w:rsidRPr="00A72F96">
              <w:rPr>
                <w:rFonts w:ascii="Arial" w:hAnsi="Arial" w:cs="Arial"/>
                <w:sz w:val="19"/>
                <w:szCs w:val="19"/>
              </w:rPr>
              <w:t>20</w:t>
            </w:r>
          </w:p>
        </w:tc>
      </w:tr>
      <w:tr w:rsidR="001A7717" w:rsidTr="001A7717">
        <w:trPr>
          <w:jc w:val="center"/>
        </w:trPr>
        <w:tc>
          <w:tcPr>
            <w:tcW w:w="2518" w:type="dxa"/>
            <w:vMerge/>
          </w:tcPr>
          <w:p w:rsidR="001A7717" w:rsidRDefault="001A7717">
            <w:pPr>
              <w:rPr>
                <w:rFonts w:ascii="Arial" w:hAnsi="Arial" w:cs="Arial"/>
                <w:b/>
                <w:bCs/>
                <w:sz w:val="19"/>
                <w:szCs w:val="19"/>
              </w:rPr>
            </w:pPr>
          </w:p>
        </w:tc>
        <w:tc>
          <w:tcPr>
            <w:tcW w:w="1559" w:type="dxa"/>
          </w:tcPr>
          <w:p w:rsidR="001A7717" w:rsidRPr="001A7717" w:rsidRDefault="001A7717" w:rsidP="001A7717">
            <w:pPr>
              <w:jc w:val="center"/>
              <w:rPr>
                <w:rFonts w:ascii="Arial" w:hAnsi="Arial" w:cs="Arial"/>
                <w:sz w:val="19"/>
                <w:szCs w:val="19"/>
              </w:rPr>
            </w:pPr>
            <w:r w:rsidRPr="001A7717">
              <w:rPr>
                <w:rFonts w:ascii="Arial" w:hAnsi="Arial" w:cs="Arial"/>
                <w:sz w:val="19"/>
                <w:szCs w:val="19"/>
              </w:rPr>
              <w:t>Even</w:t>
            </w:r>
          </w:p>
        </w:tc>
        <w:tc>
          <w:tcPr>
            <w:tcW w:w="1600" w:type="dxa"/>
          </w:tcPr>
          <w:p w:rsidR="001A7717" w:rsidRPr="008E6293" w:rsidRDefault="00F3353E" w:rsidP="001A7717">
            <w:pPr>
              <w:jc w:val="center"/>
              <w:rPr>
                <w:rFonts w:ascii="Arial" w:hAnsi="Arial" w:cs="Arial"/>
                <w:bCs/>
                <w:sz w:val="19"/>
                <w:szCs w:val="19"/>
              </w:rPr>
            </w:pPr>
            <w:r w:rsidRPr="008E6293">
              <w:rPr>
                <w:rFonts w:ascii="Arial" w:hAnsi="Arial" w:cs="Arial"/>
                <w:bCs/>
                <w:sz w:val="19"/>
                <w:szCs w:val="19"/>
              </w:rPr>
              <w:t>20</w:t>
            </w:r>
          </w:p>
        </w:tc>
      </w:tr>
    </w:tbl>
    <w:p w:rsidR="004F2884" w:rsidRDefault="004F2884">
      <w:pPr>
        <w:rPr>
          <w:rFonts w:ascii="Arial" w:hAnsi="Arial" w:cs="Arial"/>
          <w:b/>
          <w:bCs/>
          <w:sz w:val="19"/>
          <w:szCs w:val="19"/>
        </w:rPr>
      </w:pPr>
    </w:p>
    <w:p w:rsidR="004F2884" w:rsidRDefault="004F2884">
      <w:pPr>
        <w:rPr>
          <w:rFonts w:ascii="Arial" w:hAnsi="Arial" w:cs="Arial"/>
          <w:b/>
          <w:bCs/>
          <w:sz w:val="19"/>
          <w:szCs w:val="19"/>
        </w:rPr>
      </w:pPr>
    </w:p>
    <w:p w:rsidR="004F2884" w:rsidRDefault="004F2884">
      <w:pPr>
        <w:rPr>
          <w:rFonts w:ascii="Arial" w:hAnsi="Arial" w:cs="Arial"/>
          <w:b/>
          <w:bCs/>
          <w:sz w:val="19"/>
          <w:szCs w:val="19"/>
        </w:rPr>
      </w:pPr>
      <w:r>
        <w:rPr>
          <w:rFonts w:ascii="Arial" w:hAnsi="Arial" w:cs="Arial"/>
          <w:b/>
          <w:bCs/>
          <w:sz w:val="19"/>
          <w:szCs w:val="19"/>
        </w:rPr>
        <w:br w:type="page"/>
      </w:r>
    </w:p>
    <w:p w:rsidR="006F0CB5" w:rsidRPr="003A1C44" w:rsidRDefault="006F0CB5" w:rsidP="00805AD2">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lastRenderedPageBreak/>
        <w:t xml:space="preserve">Courses offered in </w:t>
      </w:r>
      <w:r w:rsidR="00E958F3">
        <w:rPr>
          <w:rFonts w:ascii="Arial" w:hAnsi="Arial" w:cs="Arial"/>
          <w:b/>
          <w:bCs/>
          <w:color w:val="000000" w:themeColor="text1"/>
          <w:sz w:val="20"/>
          <w:szCs w:val="20"/>
        </w:rPr>
        <w:t>1</w:t>
      </w:r>
      <w:r w:rsidR="00E958F3" w:rsidRPr="00E958F3">
        <w:rPr>
          <w:rFonts w:ascii="Arial" w:hAnsi="Arial" w:cs="Arial"/>
          <w:b/>
          <w:bCs/>
          <w:color w:val="000000" w:themeColor="text1"/>
          <w:sz w:val="20"/>
          <w:szCs w:val="20"/>
          <w:vertAlign w:val="superscript"/>
        </w:rPr>
        <w:t>st</w:t>
      </w:r>
      <w:r w:rsidR="00E958F3">
        <w:rPr>
          <w:rFonts w:ascii="Arial" w:hAnsi="Arial" w:cs="Arial"/>
          <w:b/>
          <w:bCs/>
          <w:color w:val="000000" w:themeColor="text1"/>
          <w:sz w:val="20"/>
          <w:szCs w:val="20"/>
        </w:rPr>
        <w:t xml:space="preserve"> Year</w:t>
      </w:r>
      <w:r w:rsidRPr="003A1C44">
        <w:rPr>
          <w:rFonts w:ascii="Arial" w:hAnsi="Arial" w:cs="Arial"/>
          <w:b/>
          <w:bCs/>
          <w:color w:val="000000" w:themeColor="text1"/>
          <w:sz w:val="20"/>
          <w:szCs w:val="20"/>
        </w:rPr>
        <w:t xml:space="preserve">, </w:t>
      </w:r>
      <w:r w:rsidR="00937730">
        <w:rPr>
          <w:rFonts w:ascii="Arial" w:hAnsi="Arial" w:cs="Arial"/>
          <w:b/>
          <w:bCs/>
          <w:color w:val="000000" w:themeColor="text1"/>
          <w:sz w:val="20"/>
          <w:szCs w:val="20"/>
        </w:rPr>
        <w:t xml:space="preserve">First </w:t>
      </w:r>
      <w:r w:rsidRPr="003A1C44">
        <w:rPr>
          <w:rFonts w:ascii="Arial" w:hAnsi="Arial" w:cs="Arial"/>
          <w:b/>
          <w:bCs/>
          <w:color w:val="000000" w:themeColor="text1"/>
          <w:sz w:val="20"/>
          <w:szCs w:val="20"/>
        </w:rPr>
        <w:t>Semester</w:t>
      </w:r>
    </w:p>
    <w:tbl>
      <w:tblPr>
        <w:tblW w:w="8547" w:type="dxa"/>
        <w:jc w:val="center"/>
        <w:tblLook w:val="04A0" w:firstRow="1" w:lastRow="0" w:firstColumn="1" w:lastColumn="0" w:noHBand="0" w:noVBand="1"/>
      </w:tblPr>
      <w:tblGrid>
        <w:gridCol w:w="1455"/>
        <w:gridCol w:w="5490"/>
        <w:gridCol w:w="761"/>
        <w:gridCol w:w="841"/>
      </w:tblGrid>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84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ENG1111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Technical and Communicative English</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MATH 1121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D30ABA" w:rsidP="00D30ABA">
            <w:pPr>
              <w:rPr>
                <w:rFonts w:ascii="Arial" w:hAnsi="Arial" w:cs="Arial"/>
                <w:color w:val="000000" w:themeColor="text1"/>
                <w:sz w:val="20"/>
                <w:szCs w:val="20"/>
              </w:rPr>
            </w:pPr>
            <w:r w:rsidRPr="003A1C44">
              <w:rPr>
                <w:rFonts w:ascii="Arial" w:hAnsi="Arial" w:cs="Arial"/>
                <w:color w:val="000000" w:themeColor="text1"/>
                <w:sz w:val="20"/>
                <w:szCs w:val="20"/>
              </w:rPr>
              <w:t xml:space="preserve">Differential and Integral </w:t>
            </w:r>
            <w:r w:rsidR="00761D15" w:rsidRPr="003A1C44">
              <w:rPr>
                <w:rFonts w:ascii="Arial" w:hAnsi="Arial" w:cs="Arial"/>
                <w:color w:val="000000" w:themeColor="text1"/>
                <w:sz w:val="20"/>
                <w:szCs w:val="20"/>
              </w:rPr>
              <w:t>Calculus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strike/>
                <w:color w:val="000000" w:themeColor="text1"/>
                <w:sz w:val="20"/>
                <w:szCs w:val="20"/>
              </w:rPr>
            </w:pPr>
            <w:r w:rsidRPr="003A1C44">
              <w:rPr>
                <w:rFonts w:ascii="Arial" w:hAnsi="Arial" w:cs="Arial"/>
                <w:color w:val="000000" w:themeColor="text1"/>
                <w:sz w:val="20"/>
                <w:szCs w:val="20"/>
              </w:rPr>
              <w:t>CHEM1121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Chemistry</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EEE1131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Basic Electronics </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EEE1132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Basic Electronics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Introduction to Computer Systems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CSE1112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Computer Maintenance and Engineering Drawing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CSE1121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Structural Programming Language</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CSE1122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Structural Programming Language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525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21</w:t>
            </w:r>
          </w:p>
        </w:tc>
      </w:tr>
    </w:tbl>
    <w:p w:rsidR="006F0CB5" w:rsidRPr="003A1C44" w:rsidRDefault="006F0CB5" w:rsidP="00805AD2">
      <w:pPr>
        <w:rPr>
          <w:rFonts w:ascii="Arial" w:hAnsi="Arial" w:cs="Arial"/>
          <w:color w:val="000000" w:themeColor="text1"/>
          <w:sz w:val="20"/>
          <w:szCs w:val="20"/>
        </w:rPr>
      </w:pPr>
    </w:p>
    <w:p w:rsidR="006F0CB5" w:rsidRPr="003A1C44" w:rsidRDefault="006F0CB5" w:rsidP="00805AD2">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 xml:space="preserve">Courses offered in </w:t>
      </w:r>
      <w:r w:rsidR="00E958F3">
        <w:rPr>
          <w:rFonts w:ascii="Arial" w:hAnsi="Arial" w:cs="Arial"/>
          <w:b/>
          <w:bCs/>
          <w:color w:val="000000" w:themeColor="text1"/>
          <w:sz w:val="20"/>
          <w:szCs w:val="20"/>
        </w:rPr>
        <w:t>1</w:t>
      </w:r>
      <w:r w:rsidR="00E958F3" w:rsidRPr="00E958F3">
        <w:rPr>
          <w:rFonts w:ascii="Arial" w:hAnsi="Arial" w:cs="Arial"/>
          <w:b/>
          <w:bCs/>
          <w:color w:val="000000" w:themeColor="text1"/>
          <w:sz w:val="20"/>
          <w:szCs w:val="20"/>
          <w:vertAlign w:val="superscript"/>
        </w:rPr>
        <w:t>st</w:t>
      </w:r>
      <w:r w:rsidR="00E958F3">
        <w:rPr>
          <w:rFonts w:ascii="Arial" w:hAnsi="Arial" w:cs="Arial"/>
          <w:b/>
          <w:bCs/>
          <w:color w:val="000000" w:themeColor="text1"/>
          <w:sz w:val="20"/>
          <w:szCs w:val="20"/>
        </w:rPr>
        <w:t xml:space="preserve"> Year</w:t>
      </w:r>
      <w:r w:rsidRPr="003A1C44">
        <w:rPr>
          <w:rFonts w:ascii="Arial" w:hAnsi="Arial" w:cs="Arial"/>
          <w:b/>
          <w:bCs/>
          <w:color w:val="000000" w:themeColor="text1"/>
          <w:sz w:val="20"/>
          <w:szCs w:val="20"/>
        </w:rPr>
        <w:t xml:space="preserve">, </w:t>
      </w:r>
      <w:r w:rsidR="00937730">
        <w:rPr>
          <w:rFonts w:ascii="Arial" w:hAnsi="Arial" w:cs="Arial"/>
          <w:b/>
          <w:bCs/>
          <w:color w:val="000000" w:themeColor="text1"/>
          <w:sz w:val="20"/>
          <w:szCs w:val="20"/>
        </w:rPr>
        <w:t xml:space="preserve">Second </w:t>
      </w:r>
      <w:r w:rsidRPr="003A1C44">
        <w:rPr>
          <w:rFonts w:ascii="Arial" w:hAnsi="Arial" w:cs="Arial"/>
          <w:b/>
          <w:bCs/>
          <w:color w:val="000000" w:themeColor="text1"/>
          <w:sz w:val="20"/>
          <w:szCs w:val="20"/>
        </w:rPr>
        <w:t>Semester</w:t>
      </w:r>
    </w:p>
    <w:tbl>
      <w:tblPr>
        <w:tblW w:w="8547" w:type="dxa"/>
        <w:jc w:val="center"/>
        <w:tblLook w:val="04A0" w:firstRow="1" w:lastRow="0" w:firstColumn="1" w:lastColumn="0" w:noHBand="0" w:noVBand="1"/>
      </w:tblPr>
      <w:tblGrid>
        <w:gridCol w:w="1455"/>
        <w:gridCol w:w="5490"/>
        <w:gridCol w:w="761"/>
        <w:gridCol w:w="841"/>
      </w:tblGrid>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84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ECON1211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Engineering Economics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STAT1211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Statistics for Engineers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A21724" w:rsidP="00F47027">
            <w:pPr>
              <w:rPr>
                <w:rFonts w:ascii="Arial" w:hAnsi="Arial" w:cs="Arial"/>
                <w:color w:val="000000" w:themeColor="text1"/>
                <w:sz w:val="20"/>
                <w:szCs w:val="20"/>
              </w:rPr>
            </w:pPr>
            <w:r>
              <w:rPr>
                <w:rFonts w:ascii="Arial" w:hAnsi="Arial" w:cs="Arial"/>
                <w:color w:val="000000" w:themeColor="text1"/>
                <w:sz w:val="20"/>
                <w:szCs w:val="20"/>
              </w:rPr>
              <w:t>MATH1221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D30ABA" w:rsidP="00805AD2">
            <w:pPr>
              <w:rPr>
                <w:rFonts w:ascii="Arial" w:hAnsi="Arial" w:cs="Arial"/>
                <w:color w:val="000000" w:themeColor="text1"/>
                <w:sz w:val="20"/>
                <w:szCs w:val="20"/>
              </w:rPr>
            </w:pPr>
            <w:r w:rsidRPr="003A1C44">
              <w:rPr>
                <w:rFonts w:ascii="Arial" w:hAnsi="Arial" w:cs="Arial"/>
                <w:color w:val="000000" w:themeColor="text1"/>
                <w:sz w:val="20"/>
                <w:szCs w:val="20"/>
              </w:rPr>
              <w:t>Co-ordinate Geometry, Vector analysis and Complex Variable</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PHY 1211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Basic Electricity and Electrical Circuits   </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Introduction to Digital Electronics </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CSE1212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Introduction to Digital Electronics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CSE1221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Object Oriented Programming</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C83312"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C83312" w:rsidRDefault="006F0CB5" w:rsidP="00805AD2">
            <w:pPr>
              <w:rPr>
                <w:rFonts w:ascii="Arial" w:hAnsi="Arial" w:cs="Arial"/>
                <w:color w:val="000000" w:themeColor="text1"/>
                <w:sz w:val="20"/>
                <w:szCs w:val="20"/>
              </w:rPr>
            </w:pPr>
            <w:r w:rsidRPr="00C83312">
              <w:rPr>
                <w:rFonts w:ascii="Arial" w:hAnsi="Arial" w:cs="Arial"/>
                <w:color w:val="000000" w:themeColor="text1"/>
                <w:sz w:val="20"/>
                <w:szCs w:val="20"/>
              </w:rPr>
              <w:t>CSE1222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C83312" w:rsidRDefault="006F0CB5" w:rsidP="00805AD2">
            <w:pPr>
              <w:rPr>
                <w:rFonts w:ascii="Arial" w:hAnsi="Arial" w:cs="Arial"/>
                <w:color w:val="000000" w:themeColor="text1"/>
                <w:sz w:val="20"/>
                <w:szCs w:val="20"/>
              </w:rPr>
            </w:pPr>
            <w:r w:rsidRPr="00C83312">
              <w:rPr>
                <w:rFonts w:ascii="Arial" w:hAnsi="Arial" w:cs="Arial"/>
                <w:color w:val="000000" w:themeColor="text1"/>
                <w:sz w:val="20"/>
                <w:szCs w:val="20"/>
              </w:rPr>
              <w:t>Object Oriented Programming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C83312" w:rsidRDefault="002D69D2" w:rsidP="00805AD2">
            <w:pPr>
              <w:jc w:val="right"/>
              <w:rPr>
                <w:rFonts w:ascii="Arial" w:hAnsi="Arial" w:cs="Arial"/>
                <w:color w:val="000000" w:themeColor="text1"/>
                <w:sz w:val="20"/>
                <w:szCs w:val="20"/>
              </w:rPr>
            </w:pPr>
            <w:r w:rsidRPr="00C83312">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rsidR="006F0CB5" w:rsidRPr="00C83312" w:rsidRDefault="002D69D2" w:rsidP="00805AD2">
            <w:pPr>
              <w:jc w:val="right"/>
              <w:rPr>
                <w:rFonts w:ascii="Arial" w:hAnsi="Arial" w:cs="Arial"/>
                <w:color w:val="000000" w:themeColor="text1"/>
                <w:sz w:val="20"/>
                <w:szCs w:val="20"/>
              </w:rPr>
            </w:pPr>
            <w:r w:rsidRPr="00C83312">
              <w:rPr>
                <w:rFonts w:ascii="Arial" w:hAnsi="Arial" w:cs="Arial"/>
                <w:color w:val="000000" w:themeColor="text1"/>
                <w:sz w:val="20"/>
                <w:szCs w:val="20"/>
              </w:rPr>
              <w:t>1</w:t>
            </w:r>
          </w:p>
        </w:tc>
      </w:tr>
      <w:tr w:rsidR="002D69D2"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2D69D2" w:rsidRPr="00C83312" w:rsidRDefault="002D69D2" w:rsidP="00805AD2">
            <w:pPr>
              <w:rPr>
                <w:rFonts w:ascii="Arial" w:hAnsi="Arial" w:cs="Arial"/>
                <w:color w:val="000000" w:themeColor="text1"/>
                <w:sz w:val="20"/>
                <w:szCs w:val="20"/>
              </w:rPr>
            </w:pPr>
            <w:r w:rsidRPr="00C83312">
              <w:rPr>
                <w:rFonts w:ascii="Arial" w:hAnsi="Arial" w:cs="Arial"/>
                <w:color w:val="000000" w:themeColor="text1"/>
                <w:sz w:val="20"/>
                <w:szCs w:val="20"/>
              </w:rPr>
              <w:t>CSE1280</w:t>
            </w:r>
          </w:p>
        </w:tc>
        <w:tc>
          <w:tcPr>
            <w:tcW w:w="5490" w:type="dxa"/>
            <w:tcBorders>
              <w:top w:val="nil"/>
              <w:left w:val="nil"/>
              <w:bottom w:val="single" w:sz="4" w:space="0" w:color="auto"/>
              <w:right w:val="single" w:sz="4" w:space="0" w:color="auto"/>
            </w:tcBorders>
            <w:shd w:val="clear" w:color="000000" w:fill="FFFFFF"/>
            <w:noWrap/>
            <w:vAlign w:val="center"/>
          </w:tcPr>
          <w:p w:rsidR="002D69D2" w:rsidRPr="00C83312" w:rsidRDefault="002D69D2" w:rsidP="00805AD2">
            <w:pPr>
              <w:rPr>
                <w:rFonts w:ascii="Arial" w:hAnsi="Arial" w:cs="Arial"/>
                <w:color w:val="000000" w:themeColor="text1"/>
                <w:sz w:val="20"/>
                <w:szCs w:val="20"/>
              </w:rPr>
            </w:pPr>
            <w:r w:rsidRPr="00C83312">
              <w:rPr>
                <w:rFonts w:ascii="Arial" w:hAnsi="Arial" w:cs="Arial"/>
                <w:color w:val="000000" w:themeColor="text1"/>
                <w:sz w:val="20"/>
                <w:szCs w:val="20"/>
              </w:rPr>
              <w:t>Board viva-voce</w:t>
            </w:r>
          </w:p>
        </w:tc>
        <w:tc>
          <w:tcPr>
            <w:tcW w:w="761" w:type="dxa"/>
            <w:tcBorders>
              <w:top w:val="nil"/>
              <w:left w:val="nil"/>
              <w:bottom w:val="single" w:sz="4" w:space="0" w:color="auto"/>
              <w:right w:val="single" w:sz="4" w:space="0" w:color="auto"/>
            </w:tcBorders>
            <w:shd w:val="clear" w:color="000000" w:fill="FFFFFF"/>
            <w:noWrap/>
            <w:vAlign w:val="center"/>
          </w:tcPr>
          <w:p w:rsidR="002D69D2" w:rsidRPr="00C83312" w:rsidRDefault="002D69D2" w:rsidP="00805AD2">
            <w:pPr>
              <w:jc w:val="right"/>
              <w:rPr>
                <w:rFonts w:ascii="Arial" w:hAnsi="Arial" w:cs="Arial"/>
                <w:color w:val="000000" w:themeColor="text1"/>
                <w:sz w:val="20"/>
                <w:szCs w:val="20"/>
              </w:rPr>
            </w:pPr>
            <w:r w:rsidRPr="00C83312">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rsidR="002D69D2" w:rsidRPr="00C83312" w:rsidRDefault="002D69D2" w:rsidP="00805AD2">
            <w:pPr>
              <w:jc w:val="right"/>
              <w:rPr>
                <w:rFonts w:ascii="Arial" w:hAnsi="Arial" w:cs="Arial"/>
                <w:color w:val="000000" w:themeColor="text1"/>
                <w:sz w:val="20"/>
                <w:szCs w:val="20"/>
              </w:rPr>
            </w:pPr>
            <w:r w:rsidRPr="00C83312">
              <w:rPr>
                <w:rFonts w:ascii="Arial" w:hAnsi="Arial" w:cs="Arial"/>
                <w:color w:val="000000" w:themeColor="text1"/>
                <w:sz w:val="20"/>
                <w:szCs w:val="20"/>
              </w:rPr>
              <w:t>1</w:t>
            </w:r>
          </w:p>
        </w:tc>
      </w:tr>
      <w:tr w:rsidR="006F0CB5"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475</w:t>
            </w:r>
          </w:p>
        </w:tc>
        <w:tc>
          <w:tcPr>
            <w:tcW w:w="84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19</w:t>
            </w:r>
          </w:p>
        </w:tc>
      </w:tr>
    </w:tbl>
    <w:p w:rsidR="006F0CB5" w:rsidRPr="003A1C44" w:rsidRDefault="006F0CB5" w:rsidP="00805AD2">
      <w:pPr>
        <w:suppressAutoHyphens/>
        <w:jc w:val="center"/>
        <w:rPr>
          <w:rFonts w:ascii="Arial" w:hAnsi="Arial" w:cs="Arial"/>
          <w:color w:val="000000" w:themeColor="text1"/>
          <w:sz w:val="20"/>
          <w:szCs w:val="20"/>
        </w:rPr>
      </w:pPr>
    </w:p>
    <w:p w:rsidR="006F0CB5" w:rsidRPr="003A1C44" w:rsidRDefault="006F0CB5" w:rsidP="00DA23B8">
      <w:pPr>
        <w:spacing w:line="276" w:lineRule="auto"/>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 xml:space="preserve">Courses offered in </w:t>
      </w:r>
      <w:r w:rsidR="00E958F3">
        <w:rPr>
          <w:rFonts w:ascii="Arial" w:hAnsi="Arial" w:cs="Arial"/>
          <w:b/>
          <w:bCs/>
          <w:color w:val="000000" w:themeColor="text1"/>
          <w:sz w:val="20"/>
          <w:szCs w:val="20"/>
        </w:rPr>
        <w:t>2</w:t>
      </w:r>
      <w:r w:rsidR="00E958F3" w:rsidRPr="00E958F3">
        <w:rPr>
          <w:rFonts w:ascii="Arial" w:hAnsi="Arial" w:cs="Arial"/>
          <w:b/>
          <w:bCs/>
          <w:color w:val="000000" w:themeColor="text1"/>
          <w:sz w:val="20"/>
          <w:szCs w:val="20"/>
          <w:vertAlign w:val="superscript"/>
        </w:rPr>
        <w:t>nd</w:t>
      </w:r>
      <w:r w:rsidR="00E958F3">
        <w:rPr>
          <w:rFonts w:ascii="Arial" w:hAnsi="Arial" w:cs="Arial"/>
          <w:b/>
          <w:bCs/>
          <w:color w:val="000000" w:themeColor="text1"/>
          <w:sz w:val="20"/>
          <w:szCs w:val="20"/>
        </w:rPr>
        <w:t xml:space="preserve"> Year</w:t>
      </w:r>
      <w:r w:rsidR="00ED7056" w:rsidRPr="003A1C44">
        <w:rPr>
          <w:rFonts w:ascii="Arial" w:hAnsi="Arial" w:cs="Arial"/>
          <w:b/>
          <w:bCs/>
          <w:color w:val="000000" w:themeColor="text1"/>
          <w:sz w:val="20"/>
          <w:szCs w:val="20"/>
        </w:rPr>
        <w:t xml:space="preserve">, </w:t>
      </w:r>
      <w:r w:rsidR="00ED7056">
        <w:rPr>
          <w:rFonts w:ascii="Arial" w:hAnsi="Arial" w:cs="Arial"/>
          <w:b/>
          <w:bCs/>
          <w:color w:val="000000" w:themeColor="text1"/>
          <w:sz w:val="20"/>
          <w:szCs w:val="20"/>
        </w:rPr>
        <w:t xml:space="preserve">First </w:t>
      </w:r>
      <w:r w:rsidR="00ED7056" w:rsidRPr="003A1C44">
        <w:rPr>
          <w:rFonts w:ascii="Arial" w:hAnsi="Arial" w:cs="Arial"/>
          <w:b/>
          <w:bCs/>
          <w:color w:val="000000" w:themeColor="text1"/>
          <w:sz w:val="20"/>
          <w:szCs w:val="20"/>
        </w:rPr>
        <w:t>Semester</w:t>
      </w:r>
    </w:p>
    <w:tbl>
      <w:tblPr>
        <w:tblW w:w="8549" w:type="dxa"/>
        <w:jc w:val="center"/>
        <w:tblLook w:val="04A0" w:firstRow="1" w:lastRow="0" w:firstColumn="1" w:lastColumn="0" w:noHBand="0" w:noVBand="1"/>
      </w:tblPr>
      <w:tblGrid>
        <w:gridCol w:w="1455"/>
        <w:gridCol w:w="5490"/>
        <w:gridCol w:w="795"/>
        <w:gridCol w:w="809"/>
      </w:tblGrid>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DA23B8">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DA23B8">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DA23B8">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809"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DA23B8">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ACCO2111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Industrial Management and Accountancy</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STAT2111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Theory of Statistics</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MATH 2131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Differential Equations and Optimization</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Digital System Design</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CSE2112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Digital System Design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CSE2121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Data Structure</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CSE2122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Data Structure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CSE2131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Discrete Mathematics</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CSE2142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Writing Professional Code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475</w:t>
            </w:r>
          </w:p>
        </w:tc>
        <w:tc>
          <w:tcPr>
            <w:tcW w:w="809"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19</w:t>
            </w:r>
          </w:p>
        </w:tc>
      </w:tr>
    </w:tbl>
    <w:p w:rsidR="006F0CB5" w:rsidRPr="003A1C44" w:rsidRDefault="006F0CB5" w:rsidP="00805AD2">
      <w:pPr>
        <w:rPr>
          <w:rFonts w:ascii="Arial" w:hAnsi="Arial" w:cs="Arial"/>
          <w:color w:val="000000" w:themeColor="text1"/>
          <w:sz w:val="20"/>
          <w:szCs w:val="20"/>
        </w:rPr>
      </w:pPr>
    </w:p>
    <w:p w:rsidR="006F0CB5" w:rsidRPr="003A1C44" w:rsidRDefault="006F0CB5" w:rsidP="00805AD2">
      <w:pPr>
        <w:jc w:val="center"/>
        <w:rPr>
          <w:rFonts w:ascii="Arial" w:hAnsi="Arial" w:cs="Arial"/>
          <w:color w:val="000000" w:themeColor="text1"/>
          <w:sz w:val="20"/>
          <w:szCs w:val="20"/>
        </w:rPr>
      </w:pPr>
    </w:p>
    <w:p w:rsidR="006F0CB5" w:rsidRDefault="006F0CB5">
      <w:pPr>
        <w:rPr>
          <w:rFonts w:ascii="Arial" w:hAnsi="Arial" w:cs="Arial"/>
          <w:b/>
          <w:bCs/>
          <w:color w:val="000000" w:themeColor="text1"/>
          <w:sz w:val="20"/>
          <w:szCs w:val="20"/>
        </w:rPr>
      </w:pPr>
      <w:r>
        <w:rPr>
          <w:rFonts w:ascii="Arial" w:hAnsi="Arial" w:cs="Arial"/>
          <w:b/>
          <w:bCs/>
          <w:color w:val="000000" w:themeColor="text1"/>
          <w:sz w:val="20"/>
          <w:szCs w:val="20"/>
        </w:rPr>
        <w:br w:type="page"/>
      </w:r>
    </w:p>
    <w:p w:rsidR="006F0CB5" w:rsidRPr="003A1C44" w:rsidRDefault="006F0CB5" w:rsidP="00805AD2">
      <w:pPr>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lastRenderedPageBreak/>
        <w:t xml:space="preserve">Courses offered in </w:t>
      </w:r>
      <w:r w:rsidR="00ED7056">
        <w:rPr>
          <w:rFonts w:ascii="Arial" w:hAnsi="Arial" w:cs="Arial"/>
          <w:b/>
          <w:bCs/>
          <w:color w:val="000000" w:themeColor="text1"/>
          <w:sz w:val="20"/>
          <w:szCs w:val="20"/>
        </w:rPr>
        <w:t>2</w:t>
      </w:r>
      <w:r w:rsidR="00ED7056" w:rsidRPr="00E958F3">
        <w:rPr>
          <w:rFonts w:ascii="Arial" w:hAnsi="Arial" w:cs="Arial"/>
          <w:b/>
          <w:bCs/>
          <w:color w:val="000000" w:themeColor="text1"/>
          <w:sz w:val="20"/>
          <w:szCs w:val="20"/>
          <w:vertAlign w:val="superscript"/>
        </w:rPr>
        <w:t>nd</w:t>
      </w:r>
      <w:r w:rsidR="00ED7056">
        <w:rPr>
          <w:rFonts w:ascii="Arial" w:hAnsi="Arial" w:cs="Arial"/>
          <w:b/>
          <w:bCs/>
          <w:color w:val="000000" w:themeColor="text1"/>
          <w:sz w:val="20"/>
          <w:szCs w:val="20"/>
        </w:rPr>
        <w:t xml:space="preserve"> Year</w:t>
      </w:r>
      <w:r w:rsidR="00ED7056" w:rsidRPr="003A1C44">
        <w:rPr>
          <w:rFonts w:ascii="Arial" w:hAnsi="Arial" w:cs="Arial"/>
          <w:b/>
          <w:bCs/>
          <w:color w:val="000000" w:themeColor="text1"/>
          <w:sz w:val="20"/>
          <w:szCs w:val="20"/>
        </w:rPr>
        <w:t xml:space="preserve">, </w:t>
      </w:r>
      <w:r w:rsidR="00ED7056">
        <w:rPr>
          <w:rFonts w:ascii="Arial" w:hAnsi="Arial" w:cs="Arial"/>
          <w:b/>
          <w:bCs/>
          <w:color w:val="000000" w:themeColor="text1"/>
          <w:sz w:val="20"/>
          <w:szCs w:val="20"/>
        </w:rPr>
        <w:t xml:space="preserve">Second </w:t>
      </w:r>
      <w:r w:rsidR="00ED7056" w:rsidRPr="003A1C44">
        <w:rPr>
          <w:rFonts w:ascii="Arial" w:hAnsi="Arial" w:cs="Arial"/>
          <w:b/>
          <w:bCs/>
          <w:color w:val="000000" w:themeColor="text1"/>
          <w:sz w:val="20"/>
          <w:szCs w:val="20"/>
        </w:rPr>
        <w:t>Semester</w:t>
      </w:r>
    </w:p>
    <w:tbl>
      <w:tblPr>
        <w:tblW w:w="8456" w:type="dxa"/>
        <w:jc w:val="center"/>
        <w:tblLook w:val="04A0" w:firstRow="1" w:lastRow="0" w:firstColumn="1" w:lastColumn="0" w:noHBand="0" w:noVBand="1"/>
      </w:tblPr>
      <w:tblGrid>
        <w:gridCol w:w="1455"/>
        <w:gridCol w:w="5490"/>
        <w:gridCol w:w="761"/>
        <w:gridCol w:w="750"/>
      </w:tblGrid>
      <w:tr w:rsidR="006F0CB5" w:rsidRPr="003A1C44" w:rsidTr="00805AD2">
        <w:trPr>
          <w:trHeight w:val="300"/>
          <w:tblHeader/>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LAW2211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Cyber and Intellectual Property Law</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MATH2231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Numerical Methods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MATH2241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Linear Algebra</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CSE2211 </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Theory of Computation</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CSE2221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Design and Analysis of Algorithms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CSE2222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Design and Analysis of Algorithms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CSE2231 </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Computer Architecture and Organization</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CSE2232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Computer Architecture and Organization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E821E9"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E821E9" w:rsidRDefault="006F0CB5" w:rsidP="00805AD2">
            <w:pPr>
              <w:rPr>
                <w:rFonts w:ascii="Arial" w:hAnsi="Arial" w:cs="Arial"/>
                <w:color w:val="000000" w:themeColor="text1"/>
                <w:sz w:val="20"/>
                <w:szCs w:val="20"/>
              </w:rPr>
            </w:pPr>
            <w:r w:rsidRPr="00E821E9">
              <w:rPr>
                <w:rFonts w:ascii="Arial" w:hAnsi="Arial" w:cs="Arial"/>
                <w:color w:val="000000" w:themeColor="text1"/>
                <w:sz w:val="20"/>
                <w:szCs w:val="20"/>
              </w:rPr>
              <w:t>CSE2252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E821E9" w:rsidRDefault="006F0CB5" w:rsidP="00805AD2">
            <w:pPr>
              <w:rPr>
                <w:rFonts w:ascii="Arial" w:hAnsi="Arial" w:cs="Arial"/>
                <w:color w:val="000000" w:themeColor="text1"/>
                <w:sz w:val="20"/>
                <w:szCs w:val="20"/>
              </w:rPr>
            </w:pPr>
            <w:r w:rsidRPr="00E821E9">
              <w:rPr>
                <w:rFonts w:ascii="Arial" w:hAnsi="Arial" w:cs="Arial"/>
                <w:color w:val="000000" w:themeColor="text1"/>
                <w:sz w:val="20"/>
                <w:szCs w:val="20"/>
              </w:rPr>
              <w:t>Web Application Development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E821E9" w:rsidRDefault="006F0CB5" w:rsidP="00805AD2">
            <w:pPr>
              <w:jc w:val="right"/>
              <w:rPr>
                <w:rFonts w:ascii="Arial" w:hAnsi="Arial" w:cs="Arial"/>
                <w:color w:val="000000" w:themeColor="text1"/>
                <w:sz w:val="20"/>
                <w:szCs w:val="20"/>
              </w:rPr>
            </w:pPr>
            <w:r w:rsidRPr="00E821E9">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E821E9" w:rsidRDefault="006F0CB5" w:rsidP="00805AD2">
            <w:pPr>
              <w:jc w:val="right"/>
              <w:rPr>
                <w:rFonts w:ascii="Arial" w:hAnsi="Arial" w:cs="Arial"/>
                <w:color w:val="000000" w:themeColor="text1"/>
                <w:sz w:val="20"/>
                <w:szCs w:val="20"/>
              </w:rPr>
            </w:pPr>
            <w:r w:rsidRPr="00E821E9">
              <w:rPr>
                <w:rFonts w:ascii="Arial" w:hAnsi="Arial" w:cs="Arial"/>
                <w:color w:val="000000" w:themeColor="text1"/>
                <w:sz w:val="20"/>
                <w:szCs w:val="20"/>
              </w:rPr>
              <w:t>1</w:t>
            </w:r>
          </w:p>
        </w:tc>
      </w:tr>
      <w:tr w:rsidR="002D69D2"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2D69D2" w:rsidRPr="00E821E9" w:rsidRDefault="002D69D2" w:rsidP="002D69D2">
            <w:pPr>
              <w:rPr>
                <w:rFonts w:ascii="Arial" w:hAnsi="Arial" w:cs="Arial"/>
                <w:color w:val="000000" w:themeColor="text1"/>
                <w:sz w:val="20"/>
                <w:szCs w:val="20"/>
              </w:rPr>
            </w:pPr>
            <w:r w:rsidRPr="00E821E9">
              <w:rPr>
                <w:rFonts w:ascii="Arial" w:hAnsi="Arial" w:cs="Arial"/>
                <w:color w:val="000000" w:themeColor="text1"/>
                <w:sz w:val="20"/>
                <w:szCs w:val="20"/>
              </w:rPr>
              <w:t>CSE2280</w:t>
            </w:r>
          </w:p>
        </w:tc>
        <w:tc>
          <w:tcPr>
            <w:tcW w:w="5490" w:type="dxa"/>
            <w:tcBorders>
              <w:top w:val="nil"/>
              <w:left w:val="nil"/>
              <w:bottom w:val="single" w:sz="4" w:space="0" w:color="auto"/>
              <w:right w:val="single" w:sz="4" w:space="0" w:color="auto"/>
            </w:tcBorders>
            <w:shd w:val="clear" w:color="000000" w:fill="FFFFFF"/>
            <w:noWrap/>
            <w:vAlign w:val="center"/>
          </w:tcPr>
          <w:p w:rsidR="002D69D2" w:rsidRPr="00E821E9" w:rsidRDefault="002D69D2" w:rsidP="002D69D2">
            <w:pPr>
              <w:rPr>
                <w:rFonts w:ascii="Arial" w:hAnsi="Arial" w:cs="Arial"/>
                <w:color w:val="000000" w:themeColor="text1"/>
                <w:sz w:val="20"/>
                <w:szCs w:val="20"/>
              </w:rPr>
            </w:pPr>
            <w:r w:rsidRPr="00E821E9">
              <w:rPr>
                <w:rFonts w:ascii="Arial" w:hAnsi="Arial" w:cs="Arial"/>
                <w:color w:val="000000" w:themeColor="text1"/>
                <w:sz w:val="20"/>
                <w:szCs w:val="20"/>
              </w:rPr>
              <w:t>Board viva-voce</w:t>
            </w:r>
          </w:p>
        </w:tc>
        <w:tc>
          <w:tcPr>
            <w:tcW w:w="761" w:type="dxa"/>
            <w:tcBorders>
              <w:top w:val="nil"/>
              <w:left w:val="nil"/>
              <w:bottom w:val="single" w:sz="4" w:space="0" w:color="auto"/>
              <w:right w:val="single" w:sz="4" w:space="0" w:color="auto"/>
            </w:tcBorders>
            <w:shd w:val="clear" w:color="000000" w:fill="FFFFFF"/>
            <w:noWrap/>
            <w:vAlign w:val="center"/>
          </w:tcPr>
          <w:p w:rsidR="002D69D2" w:rsidRPr="00E821E9" w:rsidRDefault="002D69D2" w:rsidP="002D69D2">
            <w:pPr>
              <w:jc w:val="right"/>
              <w:rPr>
                <w:rFonts w:ascii="Arial" w:hAnsi="Arial" w:cs="Arial"/>
                <w:color w:val="000000" w:themeColor="text1"/>
                <w:sz w:val="20"/>
                <w:szCs w:val="20"/>
              </w:rPr>
            </w:pPr>
            <w:r w:rsidRPr="00E821E9">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2D69D2" w:rsidRPr="00E821E9" w:rsidRDefault="002D69D2" w:rsidP="002D69D2">
            <w:pPr>
              <w:jc w:val="right"/>
              <w:rPr>
                <w:rFonts w:ascii="Arial" w:hAnsi="Arial" w:cs="Arial"/>
                <w:color w:val="000000" w:themeColor="text1"/>
                <w:sz w:val="20"/>
                <w:szCs w:val="20"/>
              </w:rPr>
            </w:pPr>
            <w:r w:rsidRPr="00E821E9">
              <w:rPr>
                <w:rFonts w:ascii="Arial" w:hAnsi="Arial" w:cs="Arial"/>
                <w:color w:val="000000" w:themeColor="text1"/>
                <w:sz w:val="20"/>
                <w:szCs w:val="20"/>
              </w:rPr>
              <w:t>1</w:t>
            </w:r>
          </w:p>
        </w:tc>
      </w:tr>
      <w:tr w:rsidR="002D69D2"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2D69D2" w:rsidRPr="003A1C44" w:rsidRDefault="002D69D2"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rsidR="002D69D2" w:rsidRPr="003A1C44" w:rsidRDefault="002F559E" w:rsidP="002D69D2">
            <w:pPr>
              <w:jc w:val="right"/>
              <w:rPr>
                <w:rFonts w:ascii="Arial" w:hAnsi="Arial" w:cs="Arial"/>
                <w:color w:val="000000" w:themeColor="text1"/>
                <w:sz w:val="20"/>
                <w:szCs w:val="20"/>
              </w:rPr>
            </w:pPr>
            <w:r>
              <w:rPr>
                <w:rFonts w:ascii="Arial" w:hAnsi="Arial" w:cs="Arial"/>
                <w:color w:val="000000" w:themeColor="text1"/>
                <w:sz w:val="20"/>
                <w:szCs w:val="20"/>
              </w:rPr>
              <w:t>500</w:t>
            </w:r>
          </w:p>
        </w:tc>
        <w:tc>
          <w:tcPr>
            <w:tcW w:w="750" w:type="dxa"/>
            <w:tcBorders>
              <w:top w:val="nil"/>
              <w:left w:val="nil"/>
              <w:bottom w:val="single" w:sz="4" w:space="0" w:color="auto"/>
              <w:right w:val="single" w:sz="4" w:space="0" w:color="auto"/>
            </w:tcBorders>
            <w:shd w:val="clear" w:color="000000" w:fill="FFFFFF"/>
            <w:noWrap/>
            <w:vAlign w:val="center"/>
          </w:tcPr>
          <w:p w:rsidR="002D69D2" w:rsidRPr="003A1C44" w:rsidRDefault="002D69D2" w:rsidP="002D69D2">
            <w:pPr>
              <w:jc w:val="right"/>
              <w:rPr>
                <w:rFonts w:ascii="Arial" w:hAnsi="Arial" w:cs="Arial"/>
                <w:color w:val="000000" w:themeColor="text1"/>
                <w:sz w:val="20"/>
                <w:szCs w:val="20"/>
              </w:rPr>
            </w:pPr>
            <w:r>
              <w:rPr>
                <w:rFonts w:ascii="Arial" w:hAnsi="Arial" w:cs="Arial"/>
                <w:color w:val="000000" w:themeColor="text1"/>
                <w:sz w:val="20"/>
                <w:szCs w:val="20"/>
              </w:rPr>
              <w:t>20</w:t>
            </w:r>
          </w:p>
        </w:tc>
      </w:tr>
    </w:tbl>
    <w:p w:rsidR="006F0CB5" w:rsidRPr="003A1C44" w:rsidRDefault="006F0CB5" w:rsidP="00805AD2">
      <w:pPr>
        <w:suppressAutoHyphens/>
        <w:jc w:val="center"/>
        <w:rPr>
          <w:rFonts w:ascii="Arial" w:hAnsi="Arial" w:cs="Arial"/>
          <w:color w:val="000000" w:themeColor="text1"/>
          <w:sz w:val="20"/>
          <w:szCs w:val="20"/>
        </w:rPr>
      </w:pPr>
    </w:p>
    <w:p w:rsidR="006F0CB5" w:rsidRPr="003A1C44" w:rsidRDefault="006F0CB5">
      <w:pPr>
        <w:spacing w:after="200" w:line="276" w:lineRule="auto"/>
        <w:rPr>
          <w:rFonts w:ascii="Arial" w:hAnsi="Arial" w:cs="Arial"/>
          <w:color w:val="000000" w:themeColor="text1"/>
          <w:sz w:val="20"/>
          <w:szCs w:val="20"/>
        </w:rPr>
      </w:pPr>
    </w:p>
    <w:p w:rsidR="006F0CB5" w:rsidRPr="003A1C44" w:rsidRDefault="006F0CB5" w:rsidP="00805AD2">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 xml:space="preserve">Courses offered in </w:t>
      </w:r>
      <w:r w:rsidR="00E958F3">
        <w:rPr>
          <w:rFonts w:ascii="Arial" w:hAnsi="Arial" w:cs="Arial"/>
          <w:b/>
          <w:bCs/>
          <w:color w:val="000000" w:themeColor="text1"/>
          <w:sz w:val="20"/>
          <w:szCs w:val="20"/>
        </w:rPr>
        <w:t>3</w:t>
      </w:r>
      <w:r w:rsidR="00E958F3" w:rsidRPr="00E958F3">
        <w:rPr>
          <w:rFonts w:ascii="Arial" w:hAnsi="Arial" w:cs="Arial"/>
          <w:b/>
          <w:bCs/>
          <w:color w:val="000000" w:themeColor="text1"/>
          <w:sz w:val="20"/>
          <w:szCs w:val="20"/>
          <w:vertAlign w:val="superscript"/>
        </w:rPr>
        <w:t>rd</w:t>
      </w:r>
      <w:r w:rsidR="00E958F3">
        <w:rPr>
          <w:rFonts w:ascii="Arial" w:hAnsi="Arial" w:cs="Arial"/>
          <w:b/>
          <w:bCs/>
          <w:color w:val="000000" w:themeColor="text1"/>
          <w:sz w:val="20"/>
          <w:szCs w:val="20"/>
        </w:rPr>
        <w:t xml:space="preserve"> Year</w:t>
      </w:r>
      <w:r w:rsidR="00FF427A">
        <w:rPr>
          <w:rFonts w:ascii="Arial" w:hAnsi="Arial" w:cs="Arial"/>
          <w:b/>
          <w:bCs/>
          <w:color w:val="000000" w:themeColor="text1"/>
          <w:sz w:val="20"/>
          <w:szCs w:val="20"/>
        </w:rPr>
        <w:t>,</w:t>
      </w:r>
      <w:r w:rsidR="00E958F3">
        <w:rPr>
          <w:rFonts w:ascii="Arial" w:hAnsi="Arial" w:cs="Arial"/>
          <w:b/>
          <w:bCs/>
          <w:color w:val="000000" w:themeColor="text1"/>
          <w:sz w:val="20"/>
          <w:szCs w:val="20"/>
        </w:rPr>
        <w:t xml:space="preserve"> </w:t>
      </w:r>
      <w:r w:rsidR="00FF427A">
        <w:rPr>
          <w:rFonts w:ascii="Arial" w:hAnsi="Arial" w:cs="Arial"/>
          <w:b/>
          <w:bCs/>
          <w:color w:val="000000" w:themeColor="text1"/>
          <w:sz w:val="20"/>
          <w:szCs w:val="20"/>
        </w:rPr>
        <w:t xml:space="preserve">First </w:t>
      </w:r>
      <w:r w:rsidR="00FF427A" w:rsidRPr="003A1C44">
        <w:rPr>
          <w:rFonts w:ascii="Arial" w:hAnsi="Arial" w:cs="Arial"/>
          <w:b/>
          <w:bCs/>
          <w:color w:val="000000" w:themeColor="text1"/>
          <w:sz w:val="20"/>
          <w:szCs w:val="20"/>
        </w:rPr>
        <w:t xml:space="preserve">Semester </w:t>
      </w:r>
    </w:p>
    <w:tbl>
      <w:tblPr>
        <w:tblW w:w="8456" w:type="dxa"/>
        <w:jc w:val="center"/>
        <w:tblLook w:val="04A0" w:firstRow="1" w:lastRow="0" w:firstColumn="1" w:lastColumn="0" w:noHBand="0" w:noVBand="1"/>
      </w:tblPr>
      <w:tblGrid>
        <w:gridCol w:w="1455"/>
        <w:gridCol w:w="5490"/>
        <w:gridCol w:w="761"/>
        <w:gridCol w:w="750"/>
      </w:tblGrid>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136668" w:rsidP="00805AD2">
            <w:pPr>
              <w:rPr>
                <w:rFonts w:ascii="Arial" w:hAnsi="Arial" w:cs="Arial"/>
                <w:color w:val="000000" w:themeColor="text1"/>
                <w:sz w:val="20"/>
                <w:szCs w:val="20"/>
              </w:rPr>
            </w:pPr>
            <w:r w:rsidRPr="003A1C44">
              <w:rPr>
                <w:rFonts w:ascii="Arial" w:hAnsi="Arial" w:cs="Arial"/>
                <w:color w:val="000000" w:themeColor="text1"/>
                <w:sz w:val="20"/>
                <w:szCs w:val="20"/>
              </w:rPr>
              <w:t>Software Engineering</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CSE3121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Database Management Systems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CSE3122 </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Database Management Systems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E6517D"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E6517D" w:rsidRPr="003A1C44" w:rsidRDefault="00E6517D" w:rsidP="00805AD2">
            <w:pPr>
              <w:rPr>
                <w:rFonts w:ascii="Arial" w:hAnsi="Arial" w:cs="Arial"/>
                <w:color w:val="000000" w:themeColor="text1"/>
                <w:sz w:val="20"/>
                <w:szCs w:val="20"/>
              </w:rPr>
            </w:pPr>
            <w:r w:rsidRPr="003A1C44">
              <w:rPr>
                <w:rFonts w:ascii="Arial" w:hAnsi="Arial" w:cs="Arial"/>
                <w:color w:val="000000" w:themeColor="text1"/>
                <w:sz w:val="20"/>
                <w:szCs w:val="20"/>
              </w:rPr>
              <w:t>CSE3131</w:t>
            </w:r>
          </w:p>
        </w:tc>
        <w:tc>
          <w:tcPr>
            <w:tcW w:w="549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52CE1">
            <w:pPr>
              <w:rPr>
                <w:rFonts w:ascii="Arial" w:hAnsi="Arial" w:cs="Arial"/>
                <w:color w:val="000000" w:themeColor="text1"/>
                <w:sz w:val="20"/>
                <w:szCs w:val="20"/>
              </w:rPr>
            </w:pPr>
            <w:r w:rsidRPr="003A1C44">
              <w:rPr>
                <w:rFonts w:ascii="Arial" w:hAnsi="Arial" w:cs="Arial"/>
                <w:color w:val="000000" w:themeColor="text1"/>
                <w:sz w:val="20"/>
                <w:szCs w:val="20"/>
              </w:rPr>
              <w:t>Web Engineering</w:t>
            </w:r>
          </w:p>
        </w:tc>
        <w:tc>
          <w:tcPr>
            <w:tcW w:w="761"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E6517D"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E6517D" w:rsidRPr="003A1C44" w:rsidRDefault="00E6517D" w:rsidP="00805AD2">
            <w:pPr>
              <w:rPr>
                <w:rFonts w:ascii="Arial" w:hAnsi="Arial" w:cs="Arial"/>
                <w:color w:val="000000" w:themeColor="text1"/>
                <w:sz w:val="20"/>
                <w:szCs w:val="20"/>
              </w:rPr>
            </w:pPr>
            <w:r w:rsidRPr="003A1C44">
              <w:rPr>
                <w:rFonts w:ascii="Arial" w:hAnsi="Arial" w:cs="Arial"/>
                <w:color w:val="000000" w:themeColor="text1"/>
                <w:sz w:val="20"/>
                <w:szCs w:val="20"/>
              </w:rPr>
              <w:t>CSE3132</w:t>
            </w:r>
          </w:p>
        </w:tc>
        <w:tc>
          <w:tcPr>
            <w:tcW w:w="549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52CE1">
            <w:pPr>
              <w:rPr>
                <w:rFonts w:ascii="Arial" w:hAnsi="Arial" w:cs="Arial"/>
                <w:color w:val="000000" w:themeColor="text1"/>
                <w:sz w:val="20"/>
                <w:szCs w:val="20"/>
              </w:rPr>
            </w:pPr>
            <w:r w:rsidRPr="003A1C44">
              <w:rPr>
                <w:rFonts w:ascii="Arial" w:hAnsi="Arial" w:cs="Arial"/>
                <w:color w:val="000000" w:themeColor="text1"/>
                <w:sz w:val="20"/>
                <w:szCs w:val="20"/>
              </w:rPr>
              <w:t>Web Engineering Lab</w:t>
            </w:r>
          </w:p>
        </w:tc>
        <w:tc>
          <w:tcPr>
            <w:tcW w:w="761"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CSE3141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Compiler Design </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CSE3142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Compiler Design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 3151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Engineering Ethics and Environment Protection</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ICE3161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Communication Engineering</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574A4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574A45" w:rsidRPr="003A1C44" w:rsidRDefault="00574A45" w:rsidP="00DB3F39">
            <w:pPr>
              <w:rPr>
                <w:rFonts w:ascii="Arial" w:hAnsi="Arial" w:cs="Arial"/>
                <w:color w:val="000000" w:themeColor="text1"/>
                <w:sz w:val="20"/>
                <w:szCs w:val="20"/>
              </w:rPr>
            </w:pPr>
            <w:r w:rsidRPr="003A1C44">
              <w:rPr>
                <w:rFonts w:ascii="Arial" w:hAnsi="Arial" w:cs="Arial"/>
                <w:color w:val="000000" w:themeColor="text1"/>
                <w:sz w:val="20"/>
                <w:szCs w:val="20"/>
              </w:rPr>
              <w:t>CSE3162</w:t>
            </w:r>
          </w:p>
        </w:tc>
        <w:tc>
          <w:tcPr>
            <w:tcW w:w="5490" w:type="dxa"/>
            <w:tcBorders>
              <w:top w:val="nil"/>
              <w:left w:val="nil"/>
              <w:bottom w:val="single" w:sz="4" w:space="0" w:color="auto"/>
              <w:right w:val="single" w:sz="4" w:space="0" w:color="auto"/>
            </w:tcBorders>
            <w:shd w:val="clear" w:color="000000" w:fill="FFFFFF"/>
            <w:noWrap/>
            <w:vAlign w:val="center"/>
          </w:tcPr>
          <w:p w:rsidR="00574A45" w:rsidRPr="003A1C44" w:rsidRDefault="00574A45" w:rsidP="00DB3F39">
            <w:pPr>
              <w:rPr>
                <w:rFonts w:ascii="Arial" w:hAnsi="Arial" w:cs="Arial"/>
                <w:color w:val="000000" w:themeColor="text1"/>
                <w:sz w:val="20"/>
                <w:szCs w:val="20"/>
              </w:rPr>
            </w:pPr>
            <w:r w:rsidRPr="003A1C44">
              <w:rPr>
                <w:rFonts w:ascii="Arial" w:hAnsi="Arial" w:cs="Arial"/>
                <w:color w:val="000000" w:themeColor="text1"/>
                <w:sz w:val="20"/>
                <w:szCs w:val="20"/>
              </w:rPr>
              <w:t>Mobile Application Development Lab</w:t>
            </w:r>
          </w:p>
        </w:tc>
        <w:tc>
          <w:tcPr>
            <w:tcW w:w="761" w:type="dxa"/>
            <w:tcBorders>
              <w:top w:val="nil"/>
              <w:left w:val="nil"/>
              <w:bottom w:val="single" w:sz="4" w:space="0" w:color="auto"/>
              <w:right w:val="single" w:sz="4" w:space="0" w:color="auto"/>
            </w:tcBorders>
            <w:shd w:val="clear" w:color="000000" w:fill="FFFFFF"/>
            <w:noWrap/>
            <w:vAlign w:val="center"/>
          </w:tcPr>
          <w:p w:rsidR="00574A45" w:rsidRPr="003A1C44" w:rsidRDefault="00574A45" w:rsidP="00DB3F39">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574A45" w:rsidRPr="003A1C44" w:rsidRDefault="00574A45" w:rsidP="00DB3F39">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574A45"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574A45" w:rsidRPr="003A1C44" w:rsidRDefault="00574A4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rsidR="00574A45" w:rsidRPr="003A1C44" w:rsidRDefault="00574A45" w:rsidP="00022570">
            <w:pPr>
              <w:jc w:val="right"/>
              <w:rPr>
                <w:rFonts w:ascii="Arial" w:hAnsi="Arial" w:cs="Arial"/>
                <w:color w:val="000000" w:themeColor="text1"/>
                <w:sz w:val="20"/>
                <w:szCs w:val="20"/>
              </w:rPr>
            </w:pPr>
            <w:r>
              <w:rPr>
                <w:rFonts w:ascii="Arial" w:hAnsi="Arial" w:cs="Arial"/>
                <w:color w:val="000000" w:themeColor="text1"/>
                <w:sz w:val="20"/>
                <w:szCs w:val="20"/>
              </w:rPr>
              <w:t>500</w:t>
            </w:r>
          </w:p>
        </w:tc>
        <w:tc>
          <w:tcPr>
            <w:tcW w:w="750" w:type="dxa"/>
            <w:tcBorders>
              <w:top w:val="nil"/>
              <w:left w:val="nil"/>
              <w:bottom w:val="single" w:sz="4" w:space="0" w:color="auto"/>
              <w:right w:val="single" w:sz="4" w:space="0" w:color="auto"/>
            </w:tcBorders>
            <w:shd w:val="clear" w:color="000000" w:fill="FFFFFF"/>
            <w:noWrap/>
            <w:vAlign w:val="center"/>
          </w:tcPr>
          <w:p w:rsidR="00574A45" w:rsidRPr="003A1C44" w:rsidRDefault="00574A45" w:rsidP="00805AD2">
            <w:pPr>
              <w:jc w:val="right"/>
              <w:rPr>
                <w:rFonts w:ascii="Arial" w:hAnsi="Arial" w:cs="Arial"/>
                <w:color w:val="000000" w:themeColor="text1"/>
                <w:sz w:val="20"/>
                <w:szCs w:val="20"/>
              </w:rPr>
            </w:pPr>
            <w:r>
              <w:rPr>
                <w:rFonts w:ascii="Arial" w:hAnsi="Arial" w:cs="Arial"/>
                <w:color w:val="000000" w:themeColor="text1"/>
                <w:sz w:val="20"/>
                <w:szCs w:val="20"/>
              </w:rPr>
              <w:t>20</w:t>
            </w:r>
          </w:p>
        </w:tc>
      </w:tr>
    </w:tbl>
    <w:p w:rsidR="006F0CB5" w:rsidRPr="003A1C44" w:rsidRDefault="006F0CB5" w:rsidP="00805AD2">
      <w:pPr>
        <w:rPr>
          <w:rFonts w:ascii="Arial" w:hAnsi="Arial" w:cs="Arial"/>
          <w:color w:val="000000" w:themeColor="text1"/>
          <w:sz w:val="20"/>
          <w:szCs w:val="20"/>
        </w:rPr>
      </w:pPr>
    </w:p>
    <w:p w:rsidR="006F0CB5" w:rsidRPr="003A1C44" w:rsidRDefault="006F0CB5">
      <w:pPr>
        <w:spacing w:after="200" w:line="276" w:lineRule="auto"/>
        <w:rPr>
          <w:rFonts w:ascii="Arial" w:hAnsi="Arial" w:cs="Arial"/>
          <w:color w:val="000000" w:themeColor="text1"/>
          <w:sz w:val="20"/>
          <w:szCs w:val="20"/>
        </w:rPr>
      </w:pPr>
    </w:p>
    <w:p w:rsidR="006F0CB5" w:rsidRPr="003A1C44" w:rsidRDefault="006F0CB5" w:rsidP="00805AD2">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 xml:space="preserve">Courses offered in </w:t>
      </w:r>
      <w:r w:rsidR="008F6BD5">
        <w:rPr>
          <w:rFonts w:ascii="Arial" w:hAnsi="Arial" w:cs="Arial"/>
          <w:b/>
          <w:bCs/>
          <w:color w:val="000000" w:themeColor="text1"/>
          <w:sz w:val="20"/>
          <w:szCs w:val="20"/>
        </w:rPr>
        <w:t>3</w:t>
      </w:r>
      <w:r w:rsidR="008F6BD5" w:rsidRPr="00E958F3">
        <w:rPr>
          <w:rFonts w:ascii="Arial" w:hAnsi="Arial" w:cs="Arial"/>
          <w:b/>
          <w:bCs/>
          <w:color w:val="000000" w:themeColor="text1"/>
          <w:sz w:val="20"/>
          <w:szCs w:val="20"/>
          <w:vertAlign w:val="superscript"/>
        </w:rPr>
        <w:t>rd</w:t>
      </w:r>
      <w:r w:rsidR="008F6BD5">
        <w:rPr>
          <w:rFonts w:ascii="Arial" w:hAnsi="Arial" w:cs="Arial"/>
          <w:b/>
          <w:bCs/>
          <w:color w:val="000000" w:themeColor="text1"/>
          <w:sz w:val="20"/>
          <w:szCs w:val="20"/>
        </w:rPr>
        <w:t xml:space="preserve"> Year, Second </w:t>
      </w:r>
      <w:r w:rsidR="008F6BD5" w:rsidRPr="003A1C44">
        <w:rPr>
          <w:rFonts w:ascii="Arial" w:hAnsi="Arial" w:cs="Arial"/>
          <w:b/>
          <w:bCs/>
          <w:color w:val="000000" w:themeColor="text1"/>
          <w:sz w:val="20"/>
          <w:szCs w:val="20"/>
        </w:rPr>
        <w:t>Semester</w:t>
      </w:r>
    </w:p>
    <w:tbl>
      <w:tblPr>
        <w:tblW w:w="8456" w:type="dxa"/>
        <w:jc w:val="center"/>
        <w:tblLook w:val="04A0" w:firstRow="1" w:lastRow="0" w:firstColumn="1" w:lastColumn="0" w:noHBand="0" w:noVBand="1"/>
      </w:tblPr>
      <w:tblGrid>
        <w:gridCol w:w="1455"/>
        <w:gridCol w:w="5490"/>
        <w:gridCol w:w="761"/>
        <w:gridCol w:w="750"/>
      </w:tblGrid>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136668" w:rsidP="00136668">
            <w:pPr>
              <w:rPr>
                <w:rFonts w:ascii="Arial" w:hAnsi="Arial" w:cs="Arial"/>
                <w:color w:val="000000" w:themeColor="text1"/>
                <w:sz w:val="20"/>
                <w:szCs w:val="20"/>
              </w:rPr>
            </w:pPr>
            <w:r w:rsidRPr="003A1C44">
              <w:rPr>
                <w:rFonts w:ascii="Arial" w:hAnsi="Arial" w:cs="Arial"/>
                <w:color w:val="000000" w:themeColor="text1"/>
                <w:sz w:val="20"/>
                <w:szCs w:val="20"/>
              </w:rPr>
              <w:t xml:space="preserve">Project Planning &amp; Management </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E6517D"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E6517D" w:rsidRPr="003A1C44" w:rsidRDefault="00E6517D"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CSE3221 </w:t>
            </w:r>
          </w:p>
        </w:tc>
        <w:tc>
          <w:tcPr>
            <w:tcW w:w="549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52CE1">
            <w:pPr>
              <w:rPr>
                <w:rFonts w:ascii="Arial" w:hAnsi="Arial" w:cs="Arial"/>
                <w:color w:val="000000" w:themeColor="text1"/>
                <w:sz w:val="20"/>
                <w:szCs w:val="20"/>
              </w:rPr>
            </w:pPr>
            <w:r w:rsidRPr="003A1C44">
              <w:rPr>
                <w:rFonts w:ascii="Arial" w:hAnsi="Arial" w:cs="Arial"/>
                <w:color w:val="000000" w:themeColor="text1"/>
                <w:sz w:val="20"/>
                <w:szCs w:val="20"/>
              </w:rPr>
              <w:t>Digital Signal Processing</w:t>
            </w:r>
          </w:p>
        </w:tc>
        <w:tc>
          <w:tcPr>
            <w:tcW w:w="761"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E6517D"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E6517D" w:rsidRPr="003A1C44" w:rsidRDefault="00E6517D" w:rsidP="00805AD2">
            <w:pPr>
              <w:rPr>
                <w:rFonts w:ascii="Arial" w:hAnsi="Arial" w:cs="Arial"/>
                <w:color w:val="000000" w:themeColor="text1"/>
                <w:sz w:val="20"/>
                <w:szCs w:val="20"/>
              </w:rPr>
            </w:pPr>
            <w:r w:rsidRPr="003A1C44">
              <w:rPr>
                <w:rFonts w:ascii="Arial" w:hAnsi="Arial" w:cs="Arial"/>
                <w:color w:val="000000" w:themeColor="text1"/>
                <w:sz w:val="20"/>
                <w:szCs w:val="20"/>
              </w:rPr>
              <w:t>CSE3222</w:t>
            </w:r>
          </w:p>
        </w:tc>
        <w:tc>
          <w:tcPr>
            <w:tcW w:w="549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52CE1">
            <w:pPr>
              <w:rPr>
                <w:rFonts w:ascii="Arial" w:hAnsi="Arial" w:cs="Arial"/>
                <w:color w:val="000000" w:themeColor="text1"/>
                <w:sz w:val="20"/>
                <w:szCs w:val="20"/>
              </w:rPr>
            </w:pPr>
            <w:r w:rsidRPr="003A1C44">
              <w:rPr>
                <w:rFonts w:ascii="Arial" w:hAnsi="Arial" w:cs="Arial"/>
                <w:color w:val="000000" w:themeColor="text1"/>
                <w:sz w:val="20"/>
                <w:szCs w:val="20"/>
              </w:rPr>
              <w:t>Digital Signal Processing Lab</w:t>
            </w:r>
          </w:p>
        </w:tc>
        <w:tc>
          <w:tcPr>
            <w:tcW w:w="761"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E6517D" w:rsidRPr="003A1C44" w:rsidRDefault="00E6517D"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CSE3231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9D5D30" w:rsidP="00805AD2">
            <w:pPr>
              <w:rPr>
                <w:rFonts w:ascii="Arial" w:hAnsi="Arial" w:cs="Arial"/>
                <w:color w:val="000000" w:themeColor="text1"/>
                <w:sz w:val="20"/>
                <w:szCs w:val="20"/>
              </w:rPr>
            </w:pPr>
            <w:r w:rsidRPr="009D5D30">
              <w:rPr>
                <w:rFonts w:ascii="Arial" w:hAnsi="Arial" w:cs="Arial"/>
                <w:color w:val="000000" w:themeColor="text1"/>
                <w:sz w:val="20"/>
                <w:szCs w:val="20"/>
              </w:rPr>
              <w:t>Microprocessor and Microcontroller</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CSE3232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3963C0" w:rsidP="00805AD2">
            <w:pPr>
              <w:rPr>
                <w:rFonts w:ascii="Arial" w:hAnsi="Arial" w:cs="Arial"/>
                <w:color w:val="000000" w:themeColor="text1"/>
                <w:sz w:val="20"/>
                <w:szCs w:val="20"/>
              </w:rPr>
            </w:pPr>
            <w:r w:rsidRPr="003963C0">
              <w:rPr>
                <w:rFonts w:ascii="Arial" w:hAnsi="Arial" w:cs="Arial"/>
                <w:color w:val="000000" w:themeColor="text1"/>
                <w:sz w:val="20"/>
                <w:szCs w:val="20"/>
              </w:rPr>
              <w:t>Microcontroller Programming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CSE3241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Operating Systems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CSE3242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Operating Systems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 3251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Computer Networks</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 3252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Computer Networks Lab</w:t>
            </w:r>
          </w:p>
        </w:tc>
        <w:tc>
          <w:tcPr>
            <w:tcW w:w="761"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8063CF" w:rsidRPr="00E821E9"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8063CF" w:rsidRPr="00E821E9" w:rsidRDefault="008063CF" w:rsidP="008063CF">
            <w:pPr>
              <w:rPr>
                <w:rFonts w:ascii="Arial" w:hAnsi="Arial" w:cs="Arial"/>
                <w:color w:val="000000" w:themeColor="text1"/>
                <w:sz w:val="20"/>
                <w:szCs w:val="20"/>
              </w:rPr>
            </w:pPr>
            <w:r w:rsidRPr="00E821E9">
              <w:rPr>
                <w:rFonts w:ascii="Arial" w:hAnsi="Arial" w:cs="Arial"/>
                <w:color w:val="000000" w:themeColor="text1"/>
                <w:sz w:val="20"/>
                <w:szCs w:val="20"/>
              </w:rPr>
              <w:t>CSE 3262</w:t>
            </w:r>
          </w:p>
        </w:tc>
        <w:tc>
          <w:tcPr>
            <w:tcW w:w="5490" w:type="dxa"/>
            <w:tcBorders>
              <w:top w:val="nil"/>
              <w:left w:val="nil"/>
              <w:bottom w:val="single" w:sz="4" w:space="0" w:color="auto"/>
              <w:right w:val="single" w:sz="4" w:space="0" w:color="auto"/>
            </w:tcBorders>
            <w:shd w:val="clear" w:color="000000" w:fill="FFFFFF"/>
            <w:noWrap/>
            <w:vAlign w:val="center"/>
          </w:tcPr>
          <w:p w:rsidR="008063CF" w:rsidRPr="00E821E9" w:rsidRDefault="008063CF" w:rsidP="008063CF">
            <w:pPr>
              <w:rPr>
                <w:rFonts w:ascii="Arial" w:hAnsi="Arial" w:cs="Arial"/>
                <w:color w:val="000000" w:themeColor="text1"/>
                <w:sz w:val="20"/>
                <w:szCs w:val="20"/>
              </w:rPr>
            </w:pPr>
            <w:r w:rsidRPr="00E821E9">
              <w:rPr>
                <w:rFonts w:ascii="Arial" w:hAnsi="Arial" w:cs="Arial"/>
                <w:color w:val="000000" w:themeColor="text1"/>
                <w:sz w:val="20"/>
                <w:szCs w:val="20"/>
              </w:rPr>
              <w:t>Technical Writing and Presentation</w:t>
            </w:r>
          </w:p>
        </w:tc>
        <w:tc>
          <w:tcPr>
            <w:tcW w:w="761" w:type="dxa"/>
            <w:tcBorders>
              <w:top w:val="nil"/>
              <w:left w:val="nil"/>
              <w:bottom w:val="single" w:sz="4" w:space="0" w:color="auto"/>
              <w:right w:val="single" w:sz="4" w:space="0" w:color="auto"/>
            </w:tcBorders>
            <w:shd w:val="clear" w:color="000000" w:fill="FFFFFF"/>
            <w:noWrap/>
            <w:vAlign w:val="center"/>
          </w:tcPr>
          <w:p w:rsidR="008063CF" w:rsidRPr="00E821E9" w:rsidRDefault="008063CF" w:rsidP="008063CF">
            <w:pPr>
              <w:jc w:val="right"/>
              <w:rPr>
                <w:rFonts w:ascii="Arial" w:hAnsi="Arial" w:cs="Arial"/>
                <w:color w:val="000000" w:themeColor="text1"/>
                <w:sz w:val="20"/>
                <w:szCs w:val="20"/>
              </w:rPr>
            </w:pPr>
            <w:r w:rsidRPr="00E821E9">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8063CF" w:rsidRPr="00E821E9" w:rsidRDefault="008063CF" w:rsidP="008063CF">
            <w:pPr>
              <w:jc w:val="right"/>
              <w:rPr>
                <w:rFonts w:ascii="Arial" w:hAnsi="Arial" w:cs="Arial"/>
                <w:color w:val="000000" w:themeColor="text1"/>
                <w:sz w:val="20"/>
                <w:szCs w:val="20"/>
              </w:rPr>
            </w:pPr>
            <w:r w:rsidRPr="00E821E9">
              <w:rPr>
                <w:rFonts w:ascii="Arial" w:hAnsi="Arial" w:cs="Arial"/>
                <w:color w:val="000000" w:themeColor="text1"/>
                <w:sz w:val="20"/>
                <w:szCs w:val="20"/>
              </w:rPr>
              <w:t>1</w:t>
            </w:r>
          </w:p>
        </w:tc>
      </w:tr>
      <w:tr w:rsidR="002F559E"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2F559E" w:rsidRPr="00E821E9" w:rsidRDefault="002F559E" w:rsidP="002F559E">
            <w:pPr>
              <w:rPr>
                <w:rFonts w:ascii="Arial" w:hAnsi="Arial" w:cs="Arial"/>
                <w:color w:val="000000" w:themeColor="text1"/>
                <w:sz w:val="20"/>
                <w:szCs w:val="20"/>
              </w:rPr>
            </w:pPr>
            <w:r w:rsidRPr="00E821E9">
              <w:rPr>
                <w:rFonts w:ascii="Arial" w:hAnsi="Arial" w:cs="Arial"/>
                <w:color w:val="000000" w:themeColor="text1"/>
                <w:sz w:val="20"/>
                <w:szCs w:val="20"/>
              </w:rPr>
              <w:t>CSE3280</w:t>
            </w:r>
          </w:p>
        </w:tc>
        <w:tc>
          <w:tcPr>
            <w:tcW w:w="5490" w:type="dxa"/>
            <w:tcBorders>
              <w:top w:val="nil"/>
              <w:left w:val="nil"/>
              <w:bottom w:val="single" w:sz="4" w:space="0" w:color="auto"/>
              <w:right w:val="single" w:sz="4" w:space="0" w:color="auto"/>
            </w:tcBorders>
            <w:shd w:val="clear" w:color="000000" w:fill="FFFFFF"/>
            <w:noWrap/>
            <w:vAlign w:val="center"/>
          </w:tcPr>
          <w:p w:rsidR="002F559E" w:rsidRPr="00E821E9" w:rsidRDefault="002F559E" w:rsidP="002F559E">
            <w:pPr>
              <w:rPr>
                <w:rFonts w:ascii="Arial" w:hAnsi="Arial" w:cs="Arial"/>
                <w:color w:val="000000" w:themeColor="text1"/>
                <w:sz w:val="20"/>
                <w:szCs w:val="20"/>
              </w:rPr>
            </w:pPr>
            <w:r w:rsidRPr="00E821E9">
              <w:rPr>
                <w:rFonts w:ascii="Arial" w:hAnsi="Arial" w:cs="Arial"/>
                <w:color w:val="000000" w:themeColor="text1"/>
                <w:sz w:val="20"/>
                <w:szCs w:val="20"/>
              </w:rPr>
              <w:t>Board viva-voce</w:t>
            </w:r>
          </w:p>
        </w:tc>
        <w:tc>
          <w:tcPr>
            <w:tcW w:w="761" w:type="dxa"/>
            <w:tcBorders>
              <w:top w:val="nil"/>
              <w:left w:val="nil"/>
              <w:bottom w:val="single" w:sz="4" w:space="0" w:color="auto"/>
              <w:right w:val="single" w:sz="4" w:space="0" w:color="auto"/>
            </w:tcBorders>
            <w:shd w:val="clear" w:color="000000" w:fill="FFFFFF"/>
            <w:noWrap/>
            <w:vAlign w:val="center"/>
          </w:tcPr>
          <w:p w:rsidR="002F559E" w:rsidRPr="00E821E9" w:rsidRDefault="002F559E" w:rsidP="002F559E">
            <w:pPr>
              <w:jc w:val="right"/>
              <w:rPr>
                <w:rFonts w:ascii="Arial" w:hAnsi="Arial" w:cs="Arial"/>
                <w:color w:val="000000" w:themeColor="text1"/>
                <w:sz w:val="20"/>
                <w:szCs w:val="20"/>
              </w:rPr>
            </w:pPr>
            <w:r w:rsidRPr="00E821E9">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rsidR="002F559E" w:rsidRPr="00E821E9" w:rsidRDefault="002F559E" w:rsidP="002F559E">
            <w:pPr>
              <w:jc w:val="right"/>
              <w:rPr>
                <w:rFonts w:ascii="Arial" w:hAnsi="Arial" w:cs="Arial"/>
                <w:color w:val="000000" w:themeColor="text1"/>
                <w:sz w:val="20"/>
                <w:szCs w:val="20"/>
              </w:rPr>
            </w:pPr>
            <w:r w:rsidRPr="00E821E9">
              <w:rPr>
                <w:rFonts w:ascii="Arial" w:hAnsi="Arial" w:cs="Arial"/>
                <w:color w:val="000000" w:themeColor="text1"/>
                <w:sz w:val="20"/>
                <w:szCs w:val="20"/>
              </w:rPr>
              <w:t>1</w:t>
            </w:r>
          </w:p>
        </w:tc>
      </w:tr>
      <w:tr w:rsidR="002F559E"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2F559E" w:rsidRPr="003A1C44" w:rsidRDefault="002F559E" w:rsidP="002F559E">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rsidR="002F559E" w:rsidRPr="003A1C44" w:rsidRDefault="002F559E" w:rsidP="002F559E">
            <w:pPr>
              <w:jc w:val="right"/>
              <w:rPr>
                <w:rFonts w:ascii="Arial" w:hAnsi="Arial" w:cs="Arial"/>
                <w:color w:val="000000" w:themeColor="text1"/>
                <w:sz w:val="20"/>
                <w:szCs w:val="20"/>
              </w:rPr>
            </w:pPr>
            <w:r>
              <w:rPr>
                <w:rFonts w:ascii="Arial" w:hAnsi="Arial" w:cs="Arial"/>
                <w:color w:val="000000" w:themeColor="text1"/>
                <w:sz w:val="20"/>
                <w:szCs w:val="20"/>
              </w:rPr>
              <w:t>525</w:t>
            </w:r>
          </w:p>
        </w:tc>
        <w:tc>
          <w:tcPr>
            <w:tcW w:w="750" w:type="dxa"/>
            <w:tcBorders>
              <w:top w:val="nil"/>
              <w:left w:val="nil"/>
              <w:bottom w:val="single" w:sz="4" w:space="0" w:color="auto"/>
              <w:right w:val="single" w:sz="4" w:space="0" w:color="auto"/>
            </w:tcBorders>
            <w:shd w:val="clear" w:color="000000" w:fill="FFFFFF"/>
            <w:noWrap/>
            <w:vAlign w:val="center"/>
          </w:tcPr>
          <w:p w:rsidR="002F559E" w:rsidRPr="003A1C44" w:rsidRDefault="002F559E" w:rsidP="002F559E">
            <w:pPr>
              <w:jc w:val="right"/>
              <w:rPr>
                <w:rFonts w:ascii="Arial" w:hAnsi="Arial" w:cs="Arial"/>
                <w:color w:val="000000" w:themeColor="text1"/>
                <w:sz w:val="20"/>
                <w:szCs w:val="20"/>
              </w:rPr>
            </w:pPr>
            <w:r>
              <w:rPr>
                <w:rFonts w:ascii="Arial" w:hAnsi="Arial" w:cs="Arial"/>
                <w:color w:val="000000" w:themeColor="text1"/>
                <w:sz w:val="20"/>
                <w:szCs w:val="20"/>
              </w:rPr>
              <w:t>21</w:t>
            </w:r>
          </w:p>
        </w:tc>
      </w:tr>
    </w:tbl>
    <w:p w:rsidR="006F0CB5" w:rsidRPr="003A1C44" w:rsidRDefault="006F0CB5" w:rsidP="00805AD2">
      <w:pPr>
        <w:rPr>
          <w:rFonts w:ascii="Arial" w:hAnsi="Arial" w:cs="Arial"/>
          <w:color w:val="000000" w:themeColor="text1"/>
          <w:sz w:val="20"/>
          <w:szCs w:val="20"/>
        </w:rPr>
      </w:pPr>
    </w:p>
    <w:p w:rsidR="006F0CB5" w:rsidRPr="003A1C44" w:rsidRDefault="006F0CB5" w:rsidP="00805AD2">
      <w:pPr>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lastRenderedPageBreak/>
        <w:t xml:space="preserve">Courses offered in </w:t>
      </w:r>
      <w:r w:rsidR="008F6BD5">
        <w:rPr>
          <w:rFonts w:ascii="Arial" w:hAnsi="Arial" w:cs="Arial"/>
          <w:b/>
          <w:bCs/>
          <w:color w:val="000000" w:themeColor="text1"/>
          <w:sz w:val="20"/>
          <w:szCs w:val="20"/>
        </w:rPr>
        <w:t>4</w:t>
      </w:r>
      <w:r w:rsidR="008F6BD5" w:rsidRPr="008F6BD5">
        <w:rPr>
          <w:rFonts w:ascii="Arial" w:hAnsi="Arial" w:cs="Arial"/>
          <w:b/>
          <w:bCs/>
          <w:color w:val="000000" w:themeColor="text1"/>
          <w:sz w:val="20"/>
          <w:szCs w:val="20"/>
          <w:vertAlign w:val="superscript"/>
        </w:rPr>
        <w:t>th</w:t>
      </w:r>
      <w:r w:rsidR="008F6BD5">
        <w:rPr>
          <w:rFonts w:ascii="Arial" w:hAnsi="Arial" w:cs="Arial"/>
          <w:b/>
          <w:bCs/>
          <w:color w:val="000000" w:themeColor="text1"/>
          <w:sz w:val="20"/>
          <w:szCs w:val="20"/>
        </w:rPr>
        <w:t xml:space="preserve"> Year, First </w:t>
      </w:r>
      <w:r w:rsidR="008F6BD5" w:rsidRPr="003A1C44">
        <w:rPr>
          <w:rFonts w:ascii="Arial" w:hAnsi="Arial" w:cs="Arial"/>
          <w:b/>
          <w:bCs/>
          <w:color w:val="000000" w:themeColor="text1"/>
          <w:sz w:val="20"/>
          <w:szCs w:val="20"/>
        </w:rPr>
        <w:t>Semester</w:t>
      </w:r>
    </w:p>
    <w:tbl>
      <w:tblPr>
        <w:tblW w:w="8534" w:type="dxa"/>
        <w:jc w:val="center"/>
        <w:tblLook w:val="04A0" w:firstRow="1" w:lastRow="0" w:firstColumn="1" w:lastColumn="0" w:noHBand="0" w:noVBand="1"/>
      </w:tblPr>
      <w:tblGrid>
        <w:gridCol w:w="1455"/>
        <w:gridCol w:w="5490"/>
        <w:gridCol w:w="795"/>
        <w:gridCol w:w="794"/>
      </w:tblGrid>
      <w:tr w:rsidR="006F0CB5" w:rsidRPr="003A1C44" w:rsidTr="00805AD2">
        <w:trPr>
          <w:trHeight w:val="300"/>
          <w:tblHeader/>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Parallel Processing and Distributed System</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CSE4112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Parallel Processing and Distributed System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CSE4121 </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Object Oriented Design and Design Patterns</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CSE4122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Object Oriented Design and Design Patterns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Artificial Intelligence</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CSE4132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Artificial Intelligence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CSE4141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900978" w:rsidP="00805AD2">
            <w:pPr>
              <w:rPr>
                <w:rFonts w:ascii="Arial" w:hAnsi="Arial" w:cs="Arial"/>
                <w:color w:val="000000" w:themeColor="text1"/>
                <w:sz w:val="20"/>
                <w:szCs w:val="20"/>
              </w:rPr>
            </w:pPr>
            <w:r w:rsidRPr="00900978">
              <w:rPr>
                <w:rFonts w:ascii="Arial" w:hAnsi="Arial" w:cs="Arial"/>
                <w:color w:val="000000" w:themeColor="text1"/>
                <w:sz w:val="20"/>
                <w:szCs w:val="20"/>
              </w:rPr>
              <w:t>Microcontroller Interfacing</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CSE4142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900978" w:rsidP="00805AD2">
            <w:pPr>
              <w:rPr>
                <w:rFonts w:ascii="Arial" w:hAnsi="Arial" w:cs="Arial"/>
                <w:color w:val="000000" w:themeColor="text1"/>
                <w:sz w:val="20"/>
                <w:szCs w:val="20"/>
              </w:rPr>
            </w:pPr>
            <w:r w:rsidRPr="00900978">
              <w:rPr>
                <w:rFonts w:ascii="Arial" w:hAnsi="Arial" w:cs="Arial"/>
                <w:color w:val="000000" w:themeColor="text1"/>
                <w:sz w:val="20"/>
                <w:szCs w:val="20"/>
              </w:rPr>
              <w:t xml:space="preserve">Microcontroller Interfacing </w:t>
            </w:r>
            <w:r w:rsidR="006F0CB5" w:rsidRPr="003A1C44">
              <w:rPr>
                <w:rFonts w:ascii="Arial" w:hAnsi="Arial" w:cs="Arial"/>
                <w:color w:val="000000" w:themeColor="text1"/>
                <w:sz w:val="20"/>
                <w:szCs w:val="20"/>
              </w:rPr>
              <w:t>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Option I (T)</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Theory: Should be selected from Table-I</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Option I (L)</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Lab course based on Option-I (T)</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C55E89"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C55E89" w:rsidRDefault="006F0CB5" w:rsidP="00500222">
            <w:pPr>
              <w:rPr>
                <w:rFonts w:ascii="Arial" w:hAnsi="Arial" w:cs="Arial"/>
                <w:color w:val="000000" w:themeColor="text1"/>
                <w:sz w:val="20"/>
                <w:szCs w:val="20"/>
              </w:rPr>
            </w:pPr>
            <w:r w:rsidRPr="00C55E89">
              <w:rPr>
                <w:rFonts w:ascii="Arial" w:hAnsi="Arial" w:cs="Arial"/>
                <w:color w:val="000000" w:themeColor="text1"/>
                <w:sz w:val="20"/>
                <w:szCs w:val="20"/>
              </w:rPr>
              <w:t>CSE41</w:t>
            </w:r>
            <w:r w:rsidR="00500222" w:rsidRPr="00C55E89">
              <w:rPr>
                <w:rFonts w:ascii="Arial" w:hAnsi="Arial" w:cs="Arial"/>
                <w:color w:val="000000" w:themeColor="text1"/>
                <w:sz w:val="20"/>
                <w:szCs w:val="20"/>
              </w:rPr>
              <w:t>10</w:t>
            </w:r>
          </w:p>
        </w:tc>
        <w:tc>
          <w:tcPr>
            <w:tcW w:w="5490" w:type="dxa"/>
            <w:tcBorders>
              <w:top w:val="nil"/>
              <w:left w:val="nil"/>
              <w:bottom w:val="single" w:sz="4" w:space="0" w:color="auto"/>
              <w:right w:val="single" w:sz="4" w:space="0" w:color="auto"/>
            </w:tcBorders>
            <w:shd w:val="clear" w:color="000000" w:fill="FFFFFF"/>
            <w:noWrap/>
            <w:vAlign w:val="center"/>
          </w:tcPr>
          <w:p w:rsidR="006F0CB5" w:rsidRPr="00C55E89" w:rsidRDefault="006F0CB5" w:rsidP="00805AD2">
            <w:pPr>
              <w:rPr>
                <w:rFonts w:ascii="Arial" w:hAnsi="Arial" w:cs="Arial"/>
                <w:color w:val="000000" w:themeColor="text1"/>
                <w:sz w:val="20"/>
                <w:szCs w:val="20"/>
              </w:rPr>
            </w:pPr>
            <w:r w:rsidRPr="00C55E89">
              <w:rPr>
                <w:rFonts w:ascii="Arial" w:hAnsi="Arial" w:cs="Arial"/>
                <w:color w:val="000000" w:themeColor="text1"/>
                <w:sz w:val="20"/>
                <w:szCs w:val="20"/>
              </w:rPr>
              <w:t>Thesis/ Project (Part I)</w:t>
            </w:r>
          </w:p>
        </w:tc>
        <w:tc>
          <w:tcPr>
            <w:tcW w:w="795" w:type="dxa"/>
            <w:tcBorders>
              <w:top w:val="nil"/>
              <w:left w:val="nil"/>
              <w:bottom w:val="single" w:sz="4" w:space="0" w:color="auto"/>
              <w:right w:val="single" w:sz="4" w:space="0" w:color="auto"/>
            </w:tcBorders>
            <w:shd w:val="clear" w:color="000000" w:fill="FFFFFF"/>
            <w:noWrap/>
            <w:vAlign w:val="center"/>
          </w:tcPr>
          <w:p w:rsidR="006F0CB5" w:rsidRPr="00C55E89" w:rsidRDefault="006F0CB5" w:rsidP="00805AD2">
            <w:pPr>
              <w:jc w:val="right"/>
              <w:rPr>
                <w:rFonts w:ascii="Arial" w:hAnsi="Arial" w:cs="Arial"/>
                <w:color w:val="000000" w:themeColor="text1"/>
                <w:sz w:val="20"/>
                <w:szCs w:val="20"/>
              </w:rPr>
            </w:pPr>
            <w:r w:rsidRPr="00C55E89">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C55E89" w:rsidRDefault="006F0CB5" w:rsidP="00805AD2">
            <w:pPr>
              <w:jc w:val="right"/>
              <w:rPr>
                <w:rFonts w:ascii="Arial" w:hAnsi="Arial" w:cs="Arial"/>
                <w:color w:val="000000" w:themeColor="text1"/>
                <w:sz w:val="20"/>
                <w:szCs w:val="20"/>
              </w:rPr>
            </w:pPr>
            <w:r w:rsidRPr="00C55E89">
              <w:rPr>
                <w:rFonts w:ascii="Arial" w:hAnsi="Arial" w:cs="Arial"/>
                <w:color w:val="000000" w:themeColor="text1"/>
                <w:sz w:val="20"/>
                <w:szCs w:val="20"/>
              </w:rPr>
              <w:t>1</w:t>
            </w:r>
          </w:p>
        </w:tc>
      </w:tr>
      <w:tr w:rsidR="00BE128A"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BE128A" w:rsidRPr="00C55E89" w:rsidRDefault="00BE128A" w:rsidP="00805AD2">
            <w:pPr>
              <w:rPr>
                <w:rFonts w:ascii="Arial" w:hAnsi="Arial" w:cs="Arial"/>
                <w:color w:val="000000" w:themeColor="text1"/>
                <w:sz w:val="20"/>
                <w:szCs w:val="20"/>
              </w:rPr>
            </w:pPr>
            <w:r w:rsidRPr="00C55E89">
              <w:rPr>
                <w:rFonts w:ascii="Arial" w:hAnsi="Arial" w:cs="Arial"/>
                <w:color w:val="000000" w:themeColor="text1"/>
                <w:sz w:val="20"/>
                <w:szCs w:val="20"/>
              </w:rPr>
              <w:t>CSE 410</w:t>
            </w:r>
            <w:r w:rsidR="00850522" w:rsidRPr="00C55E89">
              <w:rPr>
                <w:rFonts w:ascii="Arial" w:hAnsi="Arial" w:cs="Arial"/>
                <w:color w:val="000000" w:themeColor="text1"/>
                <w:sz w:val="20"/>
                <w:szCs w:val="20"/>
              </w:rPr>
              <w:t>8</w:t>
            </w:r>
          </w:p>
        </w:tc>
        <w:tc>
          <w:tcPr>
            <w:tcW w:w="5490" w:type="dxa"/>
            <w:tcBorders>
              <w:top w:val="nil"/>
              <w:left w:val="nil"/>
              <w:bottom w:val="single" w:sz="4" w:space="0" w:color="auto"/>
              <w:right w:val="single" w:sz="4" w:space="0" w:color="auto"/>
            </w:tcBorders>
            <w:shd w:val="clear" w:color="000000" w:fill="FFFFFF"/>
            <w:noWrap/>
            <w:vAlign w:val="center"/>
          </w:tcPr>
          <w:p w:rsidR="00BE128A" w:rsidRPr="00C55E89" w:rsidRDefault="00850522" w:rsidP="00805AD2">
            <w:pPr>
              <w:rPr>
                <w:rFonts w:ascii="Arial" w:hAnsi="Arial" w:cs="Arial"/>
                <w:color w:val="000000" w:themeColor="text1"/>
                <w:sz w:val="20"/>
                <w:szCs w:val="20"/>
              </w:rPr>
            </w:pPr>
            <w:r w:rsidRPr="00C55E89">
              <w:rPr>
                <w:rFonts w:ascii="Arial" w:hAnsi="Arial" w:cs="Arial"/>
                <w:color w:val="000000" w:themeColor="text1"/>
                <w:sz w:val="20"/>
                <w:szCs w:val="20"/>
              </w:rPr>
              <w:t>Study Tour and Industry Visit</w:t>
            </w:r>
          </w:p>
        </w:tc>
        <w:tc>
          <w:tcPr>
            <w:tcW w:w="795" w:type="dxa"/>
            <w:tcBorders>
              <w:top w:val="nil"/>
              <w:left w:val="nil"/>
              <w:bottom w:val="single" w:sz="4" w:space="0" w:color="auto"/>
              <w:right w:val="single" w:sz="4" w:space="0" w:color="auto"/>
            </w:tcBorders>
            <w:shd w:val="clear" w:color="000000" w:fill="FFFFFF"/>
            <w:noWrap/>
            <w:vAlign w:val="center"/>
          </w:tcPr>
          <w:p w:rsidR="00BE128A" w:rsidRPr="00C55E89" w:rsidRDefault="00BE128A" w:rsidP="00805AD2">
            <w:pPr>
              <w:jc w:val="right"/>
              <w:rPr>
                <w:rFonts w:ascii="Arial" w:hAnsi="Arial" w:cs="Arial"/>
                <w:color w:val="000000" w:themeColor="text1"/>
                <w:sz w:val="20"/>
                <w:szCs w:val="20"/>
              </w:rPr>
            </w:pPr>
          </w:p>
        </w:tc>
        <w:tc>
          <w:tcPr>
            <w:tcW w:w="794" w:type="dxa"/>
            <w:tcBorders>
              <w:top w:val="nil"/>
              <w:left w:val="nil"/>
              <w:bottom w:val="single" w:sz="4" w:space="0" w:color="auto"/>
              <w:right w:val="single" w:sz="4" w:space="0" w:color="auto"/>
            </w:tcBorders>
            <w:shd w:val="clear" w:color="000000" w:fill="FFFFFF"/>
            <w:noWrap/>
            <w:vAlign w:val="center"/>
          </w:tcPr>
          <w:p w:rsidR="00BE128A" w:rsidRPr="00C55E89" w:rsidRDefault="00850522" w:rsidP="00805AD2">
            <w:pPr>
              <w:jc w:val="right"/>
              <w:rPr>
                <w:rFonts w:ascii="Arial" w:hAnsi="Arial" w:cs="Arial"/>
                <w:color w:val="000000" w:themeColor="text1"/>
                <w:sz w:val="20"/>
                <w:szCs w:val="20"/>
              </w:rPr>
            </w:pPr>
            <w:r w:rsidRPr="00C55E89">
              <w:rPr>
                <w:rFonts w:ascii="Arial" w:hAnsi="Arial" w:cs="Arial"/>
                <w:color w:val="000000" w:themeColor="text1"/>
                <w:sz w:val="20"/>
                <w:szCs w:val="20"/>
              </w:rPr>
              <w:t>NC</w:t>
            </w:r>
          </w:p>
        </w:tc>
      </w:tr>
      <w:tr w:rsidR="006F0CB5" w:rsidRPr="003A1C44" w:rsidTr="00805AD2">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500</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20</w:t>
            </w:r>
          </w:p>
        </w:tc>
      </w:tr>
    </w:tbl>
    <w:p w:rsidR="006F0CB5" w:rsidRPr="003A1C44" w:rsidRDefault="006F0CB5" w:rsidP="00805AD2">
      <w:pPr>
        <w:rPr>
          <w:rFonts w:ascii="Arial" w:hAnsi="Arial" w:cs="Arial"/>
          <w:color w:val="000000" w:themeColor="text1"/>
          <w:sz w:val="20"/>
          <w:szCs w:val="20"/>
        </w:rPr>
      </w:pPr>
    </w:p>
    <w:p w:rsidR="006F0CB5" w:rsidRPr="003A1C44" w:rsidRDefault="006F0CB5" w:rsidP="00805AD2">
      <w:pPr>
        <w:rPr>
          <w:rFonts w:ascii="Arial" w:hAnsi="Arial" w:cs="Arial"/>
          <w:color w:val="000000" w:themeColor="text1"/>
          <w:sz w:val="20"/>
          <w:szCs w:val="20"/>
        </w:rPr>
      </w:pPr>
    </w:p>
    <w:tbl>
      <w:tblPr>
        <w:tblW w:w="8534" w:type="dxa"/>
        <w:jc w:val="center"/>
        <w:tblLook w:val="04A0" w:firstRow="1" w:lastRow="0" w:firstColumn="1" w:lastColumn="0" w:noHBand="0" w:noVBand="1"/>
      </w:tblPr>
      <w:tblGrid>
        <w:gridCol w:w="1455"/>
        <w:gridCol w:w="5490"/>
        <w:gridCol w:w="795"/>
        <w:gridCol w:w="794"/>
      </w:tblGrid>
      <w:tr w:rsidR="006F0CB5" w:rsidRPr="003A1C44" w:rsidTr="00805AD2">
        <w:trPr>
          <w:trHeight w:val="300"/>
          <w:jc w:val="center"/>
        </w:trPr>
        <w:tc>
          <w:tcPr>
            <w:tcW w:w="8534" w:type="dxa"/>
            <w:gridSpan w:val="4"/>
            <w:tcBorders>
              <w:top w:val="nil"/>
              <w:left w:val="nil"/>
              <w:bottom w:val="nil"/>
              <w:right w:val="nil"/>
            </w:tcBorders>
            <w:shd w:val="clear" w:color="000000" w:fill="FFFFFF"/>
            <w:noWrap/>
            <w:vAlign w:val="center"/>
          </w:tcPr>
          <w:p w:rsidR="006F0CB5" w:rsidRPr="003A1C44" w:rsidRDefault="006F0CB5" w:rsidP="00805AD2">
            <w:pPr>
              <w:jc w:val="center"/>
              <w:rPr>
                <w:rFonts w:ascii="Arial" w:hAnsi="Arial" w:cs="Arial"/>
                <w:b/>
                <w:bCs/>
                <w:color w:val="000000" w:themeColor="text1"/>
                <w:sz w:val="20"/>
                <w:szCs w:val="20"/>
              </w:rPr>
            </w:pPr>
            <w:r w:rsidRPr="003A1C44">
              <w:rPr>
                <w:rFonts w:ascii="Arial" w:hAnsi="Arial" w:cs="Arial"/>
                <w:b/>
                <w:bCs/>
                <w:color w:val="000000" w:themeColor="text1"/>
                <w:sz w:val="20"/>
                <w:szCs w:val="20"/>
              </w:rPr>
              <w:t xml:space="preserve">Table-I: Option I </w:t>
            </w:r>
          </w:p>
        </w:tc>
      </w:tr>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CSE4151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Computational Geometry</w:t>
            </w:r>
          </w:p>
        </w:tc>
        <w:tc>
          <w:tcPr>
            <w:tcW w:w="795" w:type="dxa"/>
            <w:tcBorders>
              <w:top w:val="nil"/>
              <w:left w:val="nil"/>
              <w:bottom w:val="single" w:sz="4" w:space="0" w:color="auto"/>
              <w:right w:val="single" w:sz="4" w:space="0" w:color="auto"/>
            </w:tcBorders>
            <w:shd w:val="clear" w:color="000000" w:fill="FFFFFF"/>
            <w:noWrap/>
            <w:vAlign w:val="bottom"/>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CSE4152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Computational Geometry Lab</w:t>
            </w:r>
          </w:p>
        </w:tc>
        <w:tc>
          <w:tcPr>
            <w:tcW w:w="795" w:type="dxa"/>
            <w:tcBorders>
              <w:top w:val="nil"/>
              <w:left w:val="nil"/>
              <w:bottom w:val="single" w:sz="4" w:space="0" w:color="auto"/>
              <w:right w:val="single" w:sz="4" w:space="0" w:color="auto"/>
            </w:tcBorders>
            <w:shd w:val="clear" w:color="000000" w:fill="FFFFFF"/>
            <w:noWrap/>
            <w:vAlign w:val="bottom"/>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CSE4161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Digital Image Processing</w:t>
            </w:r>
          </w:p>
        </w:tc>
        <w:tc>
          <w:tcPr>
            <w:tcW w:w="795" w:type="dxa"/>
            <w:tcBorders>
              <w:top w:val="nil"/>
              <w:left w:val="nil"/>
              <w:bottom w:val="single" w:sz="4" w:space="0" w:color="auto"/>
              <w:right w:val="single" w:sz="4" w:space="0" w:color="auto"/>
            </w:tcBorders>
            <w:shd w:val="clear" w:color="000000" w:fill="FFFFFF"/>
            <w:noWrap/>
            <w:vAlign w:val="bottom"/>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CSE4162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Digital Image Processing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8339C9" w:rsidRPr="00C55E89" w:rsidTr="00852CE1">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rsidR="008339C9" w:rsidRPr="00C55E89" w:rsidRDefault="008339C9" w:rsidP="008339C9">
            <w:pPr>
              <w:rPr>
                <w:rFonts w:ascii="Arial" w:hAnsi="Arial" w:cs="Arial"/>
                <w:color w:val="000000" w:themeColor="text1"/>
                <w:sz w:val="20"/>
                <w:szCs w:val="20"/>
              </w:rPr>
            </w:pPr>
            <w:r w:rsidRPr="00C55E89">
              <w:rPr>
                <w:rFonts w:ascii="Arial" w:hAnsi="Arial" w:cs="Arial"/>
                <w:color w:val="000000" w:themeColor="text1"/>
                <w:sz w:val="20"/>
                <w:szCs w:val="20"/>
              </w:rPr>
              <w:t>CSE4171</w:t>
            </w:r>
          </w:p>
        </w:tc>
        <w:tc>
          <w:tcPr>
            <w:tcW w:w="5490" w:type="dxa"/>
            <w:tcBorders>
              <w:top w:val="single" w:sz="4" w:space="0" w:color="auto"/>
              <w:left w:val="nil"/>
              <w:bottom w:val="single" w:sz="4" w:space="0" w:color="auto"/>
              <w:right w:val="single" w:sz="4" w:space="0" w:color="auto"/>
            </w:tcBorders>
            <w:shd w:val="clear" w:color="000000" w:fill="FFFFFF"/>
            <w:noWrap/>
          </w:tcPr>
          <w:p w:rsidR="008339C9" w:rsidRPr="00C55E89" w:rsidRDefault="00017BF7">
            <w:pPr>
              <w:rPr>
                <w:rFonts w:ascii="Arial" w:hAnsi="Arial" w:cs="Arial"/>
                <w:color w:val="000000" w:themeColor="text1"/>
                <w:sz w:val="20"/>
                <w:szCs w:val="20"/>
              </w:rPr>
            </w:pPr>
            <w:r w:rsidRPr="00C55E89">
              <w:rPr>
                <w:rFonts w:ascii="Arial" w:hAnsi="Arial" w:cs="Arial"/>
                <w:color w:val="000000" w:themeColor="text1"/>
                <w:sz w:val="20"/>
                <w:szCs w:val="20"/>
              </w:rPr>
              <w:t>Software Quality Assurance (SQA)</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8339C9" w:rsidRPr="00C55E89" w:rsidRDefault="008339C9" w:rsidP="00852CE1">
            <w:pPr>
              <w:jc w:val="right"/>
              <w:rPr>
                <w:rFonts w:ascii="Arial" w:hAnsi="Arial" w:cs="Arial"/>
                <w:color w:val="000000" w:themeColor="text1"/>
                <w:sz w:val="20"/>
                <w:szCs w:val="20"/>
              </w:rPr>
            </w:pPr>
            <w:r w:rsidRPr="00C55E89">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8339C9" w:rsidRPr="00C55E89" w:rsidRDefault="008339C9" w:rsidP="00852CE1">
            <w:pPr>
              <w:jc w:val="right"/>
              <w:rPr>
                <w:rFonts w:ascii="Arial" w:hAnsi="Arial" w:cs="Arial"/>
                <w:color w:val="000000" w:themeColor="text1"/>
                <w:sz w:val="20"/>
                <w:szCs w:val="20"/>
              </w:rPr>
            </w:pPr>
            <w:r w:rsidRPr="00C55E89">
              <w:rPr>
                <w:rFonts w:ascii="Arial" w:hAnsi="Arial" w:cs="Arial"/>
                <w:color w:val="000000" w:themeColor="text1"/>
                <w:sz w:val="20"/>
                <w:szCs w:val="20"/>
              </w:rPr>
              <w:t>3</w:t>
            </w:r>
          </w:p>
        </w:tc>
      </w:tr>
      <w:tr w:rsidR="008339C9" w:rsidRPr="003A1C44" w:rsidTr="00852CE1">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rsidR="008339C9" w:rsidRPr="00C55E89" w:rsidRDefault="008339C9" w:rsidP="00852CE1">
            <w:pPr>
              <w:rPr>
                <w:rFonts w:ascii="Arial" w:hAnsi="Arial" w:cs="Arial"/>
                <w:color w:val="000000" w:themeColor="text1"/>
                <w:sz w:val="20"/>
                <w:szCs w:val="20"/>
              </w:rPr>
            </w:pPr>
            <w:r w:rsidRPr="00C55E89">
              <w:rPr>
                <w:rFonts w:ascii="Arial" w:hAnsi="Arial" w:cs="Arial"/>
                <w:color w:val="000000" w:themeColor="text1"/>
                <w:sz w:val="20"/>
                <w:szCs w:val="20"/>
              </w:rPr>
              <w:t>CSE417</w:t>
            </w:r>
            <w:r w:rsidR="00ED26A4" w:rsidRPr="00C55E89">
              <w:rPr>
                <w:rFonts w:ascii="Arial" w:hAnsi="Arial" w:cs="Arial"/>
                <w:color w:val="000000" w:themeColor="text1"/>
                <w:sz w:val="20"/>
                <w:szCs w:val="20"/>
              </w:rPr>
              <w:t>2</w:t>
            </w:r>
          </w:p>
        </w:tc>
        <w:tc>
          <w:tcPr>
            <w:tcW w:w="5490" w:type="dxa"/>
            <w:tcBorders>
              <w:top w:val="single" w:sz="4" w:space="0" w:color="auto"/>
              <w:left w:val="nil"/>
              <w:bottom w:val="single" w:sz="4" w:space="0" w:color="auto"/>
              <w:right w:val="single" w:sz="4" w:space="0" w:color="auto"/>
            </w:tcBorders>
            <w:shd w:val="clear" w:color="000000" w:fill="FFFFFF"/>
            <w:noWrap/>
          </w:tcPr>
          <w:p w:rsidR="008339C9" w:rsidRPr="00C55E89" w:rsidRDefault="00017BF7" w:rsidP="00852CE1">
            <w:pPr>
              <w:rPr>
                <w:rFonts w:ascii="Arial" w:hAnsi="Arial" w:cs="Arial"/>
                <w:color w:val="000000" w:themeColor="text1"/>
                <w:sz w:val="20"/>
                <w:szCs w:val="20"/>
              </w:rPr>
            </w:pPr>
            <w:r w:rsidRPr="00C55E89">
              <w:rPr>
                <w:rFonts w:ascii="Arial" w:hAnsi="Arial" w:cs="Arial"/>
                <w:color w:val="000000" w:themeColor="text1"/>
                <w:sz w:val="20"/>
                <w:szCs w:val="20"/>
              </w:rPr>
              <w:t>Software Quality Assurance (SQA)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8339C9" w:rsidRPr="00C55E89" w:rsidRDefault="008339C9" w:rsidP="00852CE1">
            <w:pPr>
              <w:jc w:val="right"/>
              <w:rPr>
                <w:rFonts w:ascii="Arial" w:hAnsi="Arial" w:cs="Arial"/>
                <w:color w:val="000000" w:themeColor="text1"/>
                <w:sz w:val="20"/>
                <w:szCs w:val="20"/>
              </w:rPr>
            </w:pPr>
            <w:r w:rsidRPr="00C55E89">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8339C9" w:rsidRPr="003A1C44" w:rsidRDefault="008339C9" w:rsidP="00852CE1">
            <w:pPr>
              <w:jc w:val="right"/>
              <w:rPr>
                <w:rFonts w:ascii="Arial" w:hAnsi="Arial" w:cs="Arial"/>
                <w:color w:val="000000" w:themeColor="text1"/>
                <w:sz w:val="20"/>
                <w:szCs w:val="20"/>
              </w:rPr>
            </w:pPr>
            <w:r w:rsidRPr="00C55E89">
              <w:rPr>
                <w:rFonts w:ascii="Arial" w:hAnsi="Arial" w:cs="Arial"/>
                <w:color w:val="000000" w:themeColor="text1"/>
                <w:sz w:val="20"/>
                <w:szCs w:val="20"/>
              </w:rPr>
              <w:t>1</w:t>
            </w:r>
          </w:p>
        </w:tc>
      </w:tr>
      <w:tr w:rsidR="00673A3F" w:rsidRPr="003A1C44" w:rsidTr="00852CE1">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rsidR="00673A3F" w:rsidRPr="008339C9" w:rsidRDefault="00F16442" w:rsidP="00852CE1">
            <w:pPr>
              <w:rPr>
                <w:rFonts w:ascii="Arial" w:hAnsi="Arial" w:cs="Arial"/>
                <w:color w:val="000000" w:themeColor="text1"/>
                <w:sz w:val="20"/>
                <w:szCs w:val="20"/>
              </w:rPr>
            </w:pPr>
            <w:r w:rsidRPr="00F16442">
              <w:rPr>
                <w:rFonts w:ascii="Arial" w:hAnsi="Arial" w:cs="Arial"/>
                <w:color w:val="000000" w:themeColor="text1"/>
                <w:sz w:val="20"/>
                <w:szCs w:val="20"/>
              </w:rPr>
              <w:t>CSE4181</w:t>
            </w:r>
          </w:p>
        </w:tc>
        <w:tc>
          <w:tcPr>
            <w:tcW w:w="5490" w:type="dxa"/>
            <w:tcBorders>
              <w:top w:val="single" w:sz="4" w:space="0" w:color="auto"/>
              <w:left w:val="nil"/>
              <w:bottom w:val="single" w:sz="4" w:space="0" w:color="auto"/>
              <w:right w:val="single" w:sz="4" w:space="0" w:color="auto"/>
            </w:tcBorders>
            <w:shd w:val="clear" w:color="000000" w:fill="FFFFFF"/>
            <w:noWrap/>
          </w:tcPr>
          <w:p w:rsidR="00673A3F" w:rsidRPr="008339C9" w:rsidRDefault="00F16442" w:rsidP="00852CE1">
            <w:pPr>
              <w:rPr>
                <w:rFonts w:ascii="Arial" w:hAnsi="Arial" w:cs="Arial"/>
                <w:color w:val="000000" w:themeColor="text1"/>
                <w:sz w:val="20"/>
                <w:szCs w:val="20"/>
              </w:rPr>
            </w:pPr>
            <w:r w:rsidRPr="00F16442">
              <w:rPr>
                <w:rFonts w:ascii="Arial" w:hAnsi="Arial" w:cs="Arial"/>
                <w:color w:val="000000" w:themeColor="text1"/>
                <w:sz w:val="20"/>
                <w:szCs w:val="20"/>
              </w:rPr>
              <w:t>UI UX Engineering</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673A3F" w:rsidRPr="003A1C44" w:rsidRDefault="00673A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73A3F" w:rsidRPr="003A1C44" w:rsidRDefault="00673A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F16442" w:rsidRPr="003A1C44" w:rsidTr="00852CE1">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rsidR="00F16442" w:rsidRPr="008339C9" w:rsidRDefault="00F16442" w:rsidP="002D69D2">
            <w:pPr>
              <w:rPr>
                <w:rFonts w:ascii="Arial" w:hAnsi="Arial" w:cs="Arial"/>
                <w:color w:val="000000" w:themeColor="text1"/>
                <w:sz w:val="20"/>
                <w:szCs w:val="20"/>
              </w:rPr>
            </w:pPr>
            <w:r>
              <w:rPr>
                <w:rFonts w:ascii="Arial" w:hAnsi="Arial" w:cs="Arial"/>
                <w:color w:val="000000" w:themeColor="text1"/>
                <w:sz w:val="20"/>
                <w:szCs w:val="20"/>
              </w:rPr>
              <w:t>CSE4182</w:t>
            </w:r>
          </w:p>
        </w:tc>
        <w:tc>
          <w:tcPr>
            <w:tcW w:w="5490" w:type="dxa"/>
            <w:tcBorders>
              <w:top w:val="single" w:sz="4" w:space="0" w:color="auto"/>
              <w:left w:val="nil"/>
              <w:bottom w:val="single" w:sz="4" w:space="0" w:color="auto"/>
              <w:right w:val="single" w:sz="4" w:space="0" w:color="auto"/>
            </w:tcBorders>
            <w:shd w:val="clear" w:color="000000" w:fill="FFFFFF"/>
            <w:noWrap/>
          </w:tcPr>
          <w:p w:rsidR="00F16442" w:rsidRPr="008339C9" w:rsidRDefault="00F16442" w:rsidP="002D69D2">
            <w:pPr>
              <w:rPr>
                <w:rFonts w:ascii="Arial" w:hAnsi="Arial" w:cs="Arial"/>
                <w:color w:val="000000" w:themeColor="text1"/>
                <w:sz w:val="20"/>
                <w:szCs w:val="20"/>
              </w:rPr>
            </w:pPr>
            <w:r w:rsidRPr="00F16442">
              <w:rPr>
                <w:rFonts w:ascii="Arial" w:hAnsi="Arial" w:cs="Arial"/>
                <w:color w:val="000000" w:themeColor="text1"/>
                <w:sz w:val="20"/>
                <w:szCs w:val="20"/>
              </w:rPr>
              <w:t>UI UX Engineering</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F16442" w:rsidRPr="003A1C44" w:rsidRDefault="00F16442"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F16442" w:rsidRPr="003A1C44" w:rsidRDefault="00F16442"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73A3F" w:rsidRPr="003A1C44" w:rsidTr="00852CE1">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rsidR="00673A3F" w:rsidRPr="008339C9" w:rsidRDefault="00F16442" w:rsidP="00852CE1">
            <w:pPr>
              <w:rPr>
                <w:rFonts w:ascii="Arial" w:hAnsi="Arial" w:cs="Arial"/>
                <w:color w:val="000000" w:themeColor="text1"/>
                <w:sz w:val="20"/>
                <w:szCs w:val="20"/>
              </w:rPr>
            </w:pPr>
            <w:r w:rsidRPr="00F16442">
              <w:rPr>
                <w:rFonts w:ascii="Arial" w:hAnsi="Arial" w:cs="Arial"/>
                <w:color w:val="000000" w:themeColor="text1"/>
                <w:sz w:val="20"/>
                <w:szCs w:val="20"/>
              </w:rPr>
              <w:t>CSE4191</w:t>
            </w:r>
          </w:p>
        </w:tc>
        <w:tc>
          <w:tcPr>
            <w:tcW w:w="5490" w:type="dxa"/>
            <w:tcBorders>
              <w:top w:val="single" w:sz="4" w:space="0" w:color="auto"/>
              <w:left w:val="nil"/>
              <w:bottom w:val="single" w:sz="4" w:space="0" w:color="auto"/>
              <w:right w:val="single" w:sz="4" w:space="0" w:color="auto"/>
            </w:tcBorders>
            <w:shd w:val="clear" w:color="000000" w:fill="FFFFFF"/>
            <w:noWrap/>
          </w:tcPr>
          <w:p w:rsidR="00673A3F" w:rsidRPr="008339C9" w:rsidRDefault="00F16442" w:rsidP="00852CE1">
            <w:pPr>
              <w:rPr>
                <w:rFonts w:ascii="Arial" w:hAnsi="Arial" w:cs="Arial"/>
                <w:color w:val="000000" w:themeColor="text1"/>
                <w:sz w:val="20"/>
                <w:szCs w:val="20"/>
              </w:rPr>
            </w:pPr>
            <w:r w:rsidRPr="00F16442">
              <w:rPr>
                <w:rFonts w:ascii="Arial" w:hAnsi="Arial" w:cs="Arial"/>
                <w:color w:val="000000" w:themeColor="text1"/>
                <w:sz w:val="20"/>
                <w:szCs w:val="20"/>
              </w:rPr>
              <w:t>Blockchain</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673A3F" w:rsidRPr="003A1C44" w:rsidRDefault="00673A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73A3F" w:rsidRPr="003A1C44" w:rsidRDefault="00673A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73A3F" w:rsidRPr="003A1C44" w:rsidTr="00852CE1">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rsidR="00673A3F" w:rsidRPr="008339C9" w:rsidRDefault="00F16442" w:rsidP="00852CE1">
            <w:pPr>
              <w:rPr>
                <w:rFonts w:ascii="Arial" w:hAnsi="Arial" w:cs="Arial"/>
                <w:color w:val="000000" w:themeColor="text1"/>
                <w:sz w:val="20"/>
                <w:szCs w:val="20"/>
              </w:rPr>
            </w:pPr>
            <w:r>
              <w:rPr>
                <w:rFonts w:ascii="Arial" w:hAnsi="Arial" w:cs="Arial"/>
                <w:color w:val="000000" w:themeColor="text1"/>
                <w:sz w:val="20"/>
                <w:szCs w:val="20"/>
              </w:rPr>
              <w:t>CSE4192</w:t>
            </w:r>
          </w:p>
        </w:tc>
        <w:tc>
          <w:tcPr>
            <w:tcW w:w="5490" w:type="dxa"/>
            <w:tcBorders>
              <w:top w:val="single" w:sz="4" w:space="0" w:color="auto"/>
              <w:left w:val="nil"/>
              <w:bottom w:val="single" w:sz="4" w:space="0" w:color="auto"/>
              <w:right w:val="single" w:sz="4" w:space="0" w:color="auto"/>
            </w:tcBorders>
            <w:shd w:val="clear" w:color="000000" w:fill="FFFFFF"/>
            <w:noWrap/>
          </w:tcPr>
          <w:p w:rsidR="00673A3F" w:rsidRPr="008339C9" w:rsidRDefault="00F16442" w:rsidP="00852CE1">
            <w:pPr>
              <w:rPr>
                <w:rFonts w:ascii="Arial" w:hAnsi="Arial" w:cs="Arial"/>
                <w:color w:val="000000" w:themeColor="text1"/>
                <w:sz w:val="20"/>
                <w:szCs w:val="20"/>
              </w:rPr>
            </w:pPr>
            <w:r w:rsidRPr="00F16442">
              <w:rPr>
                <w:rFonts w:ascii="Arial" w:hAnsi="Arial" w:cs="Arial"/>
                <w:color w:val="000000" w:themeColor="text1"/>
                <w:sz w:val="20"/>
                <w:szCs w:val="20"/>
              </w:rPr>
              <w:t>Blockchain</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rsidR="00673A3F" w:rsidRPr="003A1C44" w:rsidRDefault="00673A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73A3F" w:rsidRPr="003A1C44" w:rsidRDefault="00673A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bl>
    <w:p w:rsidR="006F0CB5" w:rsidRPr="003A1C44" w:rsidRDefault="006F0CB5" w:rsidP="00805AD2">
      <w:pPr>
        <w:tabs>
          <w:tab w:val="left" w:pos="2160"/>
        </w:tabs>
        <w:suppressAutoHyphens/>
        <w:rPr>
          <w:rFonts w:ascii="Arial" w:hAnsi="Arial" w:cs="Arial"/>
          <w:color w:val="000000" w:themeColor="text1"/>
          <w:sz w:val="20"/>
          <w:szCs w:val="20"/>
        </w:rPr>
      </w:pPr>
      <w:r w:rsidRPr="003A1C44">
        <w:rPr>
          <w:rFonts w:ascii="Arial" w:hAnsi="Arial" w:cs="Arial"/>
          <w:color w:val="000000" w:themeColor="text1"/>
          <w:sz w:val="20"/>
          <w:szCs w:val="20"/>
        </w:rPr>
        <w:tab/>
      </w:r>
    </w:p>
    <w:p w:rsidR="006F0CB5" w:rsidRPr="003A1C44" w:rsidRDefault="006F0CB5">
      <w:pPr>
        <w:spacing w:after="200" w:line="276" w:lineRule="auto"/>
        <w:rPr>
          <w:rFonts w:ascii="Arial" w:hAnsi="Arial" w:cs="Arial"/>
          <w:color w:val="000000" w:themeColor="text1"/>
          <w:sz w:val="20"/>
          <w:szCs w:val="20"/>
        </w:rPr>
      </w:pPr>
      <w:r w:rsidRPr="003A1C44">
        <w:rPr>
          <w:rFonts w:ascii="Arial" w:hAnsi="Arial" w:cs="Arial"/>
          <w:color w:val="000000" w:themeColor="text1"/>
          <w:sz w:val="20"/>
          <w:szCs w:val="20"/>
        </w:rPr>
        <w:br w:type="page"/>
      </w:r>
    </w:p>
    <w:p w:rsidR="006F0CB5" w:rsidRPr="003A1C44" w:rsidRDefault="006F0CB5" w:rsidP="00805AD2">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lastRenderedPageBreak/>
        <w:t xml:space="preserve">Courses offered in </w:t>
      </w:r>
      <w:r w:rsidR="008F6BD5">
        <w:rPr>
          <w:rFonts w:ascii="Arial" w:hAnsi="Arial" w:cs="Arial"/>
          <w:b/>
          <w:bCs/>
          <w:color w:val="000000" w:themeColor="text1"/>
          <w:sz w:val="20"/>
          <w:szCs w:val="20"/>
        </w:rPr>
        <w:t>4</w:t>
      </w:r>
      <w:r w:rsidR="008F6BD5" w:rsidRPr="008F6BD5">
        <w:rPr>
          <w:rFonts w:ascii="Arial" w:hAnsi="Arial" w:cs="Arial"/>
          <w:b/>
          <w:bCs/>
          <w:color w:val="000000" w:themeColor="text1"/>
          <w:sz w:val="20"/>
          <w:szCs w:val="20"/>
          <w:vertAlign w:val="superscript"/>
        </w:rPr>
        <w:t>th</w:t>
      </w:r>
      <w:r w:rsidR="008F6BD5">
        <w:rPr>
          <w:rFonts w:ascii="Arial" w:hAnsi="Arial" w:cs="Arial"/>
          <w:b/>
          <w:bCs/>
          <w:color w:val="000000" w:themeColor="text1"/>
          <w:sz w:val="20"/>
          <w:szCs w:val="20"/>
        </w:rPr>
        <w:t xml:space="preserve"> Year, Second </w:t>
      </w:r>
      <w:r w:rsidR="008F6BD5" w:rsidRPr="003A1C44">
        <w:rPr>
          <w:rFonts w:ascii="Arial" w:hAnsi="Arial" w:cs="Arial"/>
          <w:b/>
          <w:bCs/>
          <w:color w:val="000000" w:themeColor="text1"/>
          <w:sz w:val="20"/>
          <w:szCs w:val="20"/>
        </w:rPr>
        <w:t>Semester</w:t>
      </w:r>
    </w:p>
    <w:tbl>
      <w:tblPr>
        <w:tblW w:w="8534" w:type="dxa"/>
        <w:jc w:val="center"/>
        <w:tblLook w:val="04A0" w:firstRow="1" w:lastRow="0" w:firstColumn="1" w:lastColumn="0" w:noHBand="0" w:noVBand="1"/>
      </w:tblPr>
      <w:tblGrid>
        <w:gridCol w:w="1455"/>
        <w:gridCol w:w="5490"/>
        <w:gridCol w:w="795"/>
        <w:gridCol w:w="794"/>
      </w:tblGrid>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rPr>
                <w:rFonts w:ascii="Arial" w:hAnsi="Arial" w:cs="Arial"/>
                <w:color w:val="000000" w:themeColor="text1"/>
                <w:sz w:val="20"/>
                <w:szCs w:val="20"/>
              </w:rPr>
            </w:pPr>
            <w:r w:rsidRPr="003A1C44">
              <w:rPr>
                <w:color w:val="000000" w:themeColor="text1"/>
              </w:rPr>
              <w:br w:type="page"/>
            </w: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CSE4211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Machine Learning</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CSE4212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Machine Learning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022A4C"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022A4C" w:rsidRPr="003A1C44" w:rsidRDefault="00022A4C" w:rsidP="00805AD2">
            <w:pPr>
              <w:rPr>
                <w:rFonts w:ascii="Arial" w:hAnsi="Arial" w:cs="Arial"/>
                <w:color w:val="000000" w:themeColor="text1"/>
                <w:sz w:val="20"/>
                <w:szCs w:val="20"/>
              </w:rPr>
            </w:pPr>
            <w:r w:rsidRPr="003A1C44">
              <w:rPr>
                <w:rFonts w:ascii="Arial" w:hAnsi="Arial" w:cs="Arial"/>
                <w:color w:val="000000" w:themeColor="text1"/>
                <w:sz w:val="20"/>
                <w:szCs w:val="20"/>
              </w:rPr>
              <w:t>CSE4221</w:t>
            </w:r>
          </w:p>
        </w:tc>
        <w:tc>
          <w:tcPr>
            <w:tcW w:w="5490" w:type="dxa"/>
            <w:tcBorders>
              <w:top w:val="nil"/>
              <w:left w:val="nil"/>
              <w:bottom w:val="single" w:sz="4" w:space="0" w:color="auto"/>
              <w:right w:val="single" w:sz="4" w:space="0" w:color="auto"/>
            </w:tcBorders>
            <w:shd w:val="clear" w:color="000000" w:fill="FFFFFF"/>
            <w:noWrap/>
            <w:vAlign w:val="center"/>
          </w:tcPr>
          <w:p w:rsidR="00022A4C" w:rsidRPr="003A1C44" w:rsidRDefault="00022A4C" w:rsidP="00852CE1">
            <w:pPr>
              <w:rPr>
                <w:rFonts w:ascii="Arial" w:hAnsi="Arial" w:cs="Arial"/>
                <w:color w:val="000000" w:themeColor="text1"/>
                <w:sz w:val="20"/>
                <w:szCs w:val="20"/>
              </w:rPr>
            </w:pPr>
            <w:r w:rsidRPr="003A1C44">
              <w:rPr>
                <w:rFonts w:ascii="Arial" w:hAnsi="Arial" w:cs="Arial"/>
                <w:color w:val="000000" w:themeColor="text1"/>
                <w:sz w:val="20"/>
                <w:szCs w:val="20"/>
              </w:rPr>
              <w:t>Computer Graphics</w:t>
            </w:r>
          </w:p>
        </w:tc>
        <w:tc>
          <w:tcPr>
            <w:tcW w:w="795" w:type="dxa"/>
            <w:tcBorders>
              <w:top w:val="nil"/>
              <w:left w:val="nil"/>
              <w:bottom w:val="single" w:sz="4" w:space="0" w:color="auto"/>
              <w:right w:val="single" w:sz="4" w:space="0" w:color="auto"/>
            </w:tcBorders>
            <w:shd w:val="clear" w:color="000000" w:fill="FFFFFF"/>
            <w:noWrap/>
            <w:vAlign w:val="center"/>
          </w:tcPr>
          <w:p w:rsidR="00022A4C" w:rsidRPr="003A1C44" w:rsidRDefault="00022A4C"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022A4C" w:rsidRPr="003A1C44" w:rsidRDefault="00022A4C"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022A4C"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022A4C" w:rsidRPr="003A1C44" w:rsidRDefault="00022A4C" w:rsidP="00805AD2">
            <w:pPr>
              <w:rPr>
                <w:rFonts w:ascii="Arial" w:hAnsi="Arial" w:cs="Arial"/>
                <w:color w:val="000000" w:themeColor="text1"/>
                <w:sz w:val="20"/>
                <w:szCs w:val="20"/>
              </w:rPr>
            </w:pPr>
            <w:r w:rsidRPr="003A1C44">
              <w:rPr>
                <w:rFonts w:ascii="Arial" w:hAnsi="Arial" w:cs="Arial"/>
                <w:color w:val="000000" w:themeColor="text1"/>
                <w:sz w:val="20"/>
                <w:szCs w:val="20"/>
              </w:rPr>
              <w:t xml:space="preserve">CSE4222 </w:t>
            </w:r>
          </w:p>
        </w:tc>
        <w:tc>
          <w:tcPr>
            <w:tcW w:w="5490" w:type="dxa"/>
            <w:tcBorders>
              <w:top w:val="nil"/>
              <w:left w:val="nil"/>
              <w:bottom w:val="single" w:sz="4" w:space="0" w:color="auto"/>
              <w:right w:val="single" w:sz="4" w:space="0" w:color="auto"/>
            </w:tcBorders>
            <w:shd w:val="clear" w:color="000000" w:fill="FFFFFF"/>
            <w:noWrap/>
            <w:vAlign w:val="center"/>
          </w:tcPr>
          <w:p w:rsidR="00022A4C" w:rsidRPr="003A1C44" w:rsidRDefault="00022A4C" w:rsidP="00852CE1">
            <w:pPr>
              <w:rPr>
                <w:rFonts w:ascii="Arial" w:hAnsi="Arial" w:cs="Arial"/>
                <w:color w:val="000000" w:themeColor="text1"/>
                <w:sz w:val="20"/>
                <w:szCs w:val="20"/>
              </w:rPr>
            </w:pPr>
            <w:r w:rsidRPr="003A1C44">
              <w:rPr>
                <w:rFonts w:ascii="Arial" w:hAnsi="Arial" w:cs="Arial"/>
                <w:color w:val="000000" w:themeColor="text1"/>
                <w:sz w:val="20"/>
                <w:szCs w:val="20"/>
              </w:rPr>
              <w:t>Computer Graphics Lab</w:t>
            </w:r>
          </w:p>
        </w:tc>
        <w:tc>
          <w:tcPr>
            <w:tcW w:w="795" w:type="dxa"/>
            <w:tcBorders>
              <w:top w:val="nil"/>
              <w:left w:val="nil"/>
              <w:bottom w:val="single" w:sz="4" w:space="0" w:color="auto"/>
              <w:right w:val="single" w:sz="4" w:space="0" w:color="auto"/>
            </w:tcBorders>
            <w:shd w:val="clear" w:color="000000" w:fill="FFFFFF"/>
            <w:noWrap/>
            <w:vAlign w:val="center"/>
          </w:tcPr>
          <w:p w:rsidR="00022A4C" w:rsidRPr="003A1C44" w:rsidRDefault="00022A4C"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022A4C" w:rsidRPr="003A1C44" w:rsidRDefault="00022A4C"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CSE4231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Cryptography and Network Security</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CSE4232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Cryptography and Network Security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Option II (T)</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Theory: Should be selected from Table-II</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Option II (L)</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Lab course based on Option-II (T)</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6F0CB5" w:rsidRPr="003A1C44" w:rsidTr="00740B8D">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CSE4280</w:t>
            </w:r>
          </w:p>
        </w:tc>
        <w:tc>
          <w:tcPr>
            <w:tcW w:w="5490"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Board viva-voce</w:t>
            </w:r>
          </w:p>
        </w:tc>
        <w:tc>
          <w:tcPr>
            <w:tcW w:w="795"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6F0CB5" w:rsidRPr="00CE7553" w:rsidTr="00740B8D">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CE7553" w:rsidRDefault="006F0CB5" w:rsidP="00500222">
            <w:pPr>
              <w:rPr>
                <w:rFonts w:ascii="Arial" w:hAnsi="Arial" w:cs="Arial"/>
                <w:color w:val="000000" w:themeColor="text1"/>
                <w:sz w:val="20"/>
                <w:szCs w:val="20"/>
              </w:rPr>
            </w:pPr>
            <w:r w:rsidRPr="00CE7553">
              <w:rPr>
                <w:rFonts w:ascii="Arial" w:hAnsi="Arial" w:cs="Arial"/>
                <w:color w:val="000000" w:themeColor="text1"/>
                <w:sz w:val="20"/>
                <w:szCs w:val="20"/>
              </w:rPr>
              <w:t>CSE4</w:t>
            </w:r>
            <w:r w:rsidR="00500222" w:rsidRPr="00CE7553">
              <w:rPr>
                <w:rFonts w:ascii="Arial" w:hAnsi="Arial" w:cs="Arial"/>
                <w:color w:val="000000" w:themeColor="text1"/>
                <w:sz w:val="20"/>
                <w:szCs w:val="20"/>
              </w:rPr>
              <w:t>210</w:t>
            </w:r>
          </w:p>
        </w:tc>
        <w:tc>
          <w:tcPr>
            <w:tcW w:w="5490" w:type="dxa"/>
            <w:tcBorders>
              <w:top w:val="nil"/>
              <w:left w:val="nil"/>
              <w:bottom w:val="single" w:sz="4" w:space="0" w:color="auto"/>
              <w:right w:val="single" w:sz="4" w:space="0" w:color="auto"/>
            </w:tcBorders>
            <w:shd w:val="clear" w:color="000000" w:fill="FFFFFF"/>
            <w:noWrap/>
            <w:vAlign w:val="center"/>
          </w:tcPr>
          <w:p w:rsidR="006F0CB5" w:rsidRPr="00CE7553" w:rsidRDefault="006F0CB5" w:rsidP="00805AD2">
            <w:pPr>
              <w:rPr>
                <w:rFonts w:ascii="Arial" w:hAnsi="Arial" w:cs="Arial"/>
                <w:color w:val="000000" w:themeColor="text1"/>
                <w:sz w:val="20"/>
                <w:szCs w:val="20"/>
              </w:rPr>
            </w:pPr>
            <w:r w:rsidRPr="00CE7553">
              <w:rPr>
                <w:rFonts w:ascii="Arial" w:hAnsi="Arial" w:cs="Arial"/>
                <w:color w:val="000000" w:themeColor="text1"/>
                <w:sz w:val="20"/>
                <w:szCs w:val="20"/>
              </w:rPr>
              <w:t>Thesis/ Project (Part II)</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50</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2</w:t>
            </w:r>
          </w:p>
        </w:tc>
      </w:tr>
      <w:tr w:rsidR="006F0CB5" w:rsidRPr="00CE7553" w:rsidTr="00740B8D">
        <w:trPr>
          <w:trHeight w:val="300"/>
          <w:jc w:val="center"/>
        </w:trPr>
        <w:tc>
          <w:tcPr>
            <w:tcW w:w="6945"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 Total</w:t>
            </w:r>
          </w:p>
        </w:tc>
        <w:tc>
          <w:tcPr>
            <w:tcW w:w="79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500</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20</w:t>
            </w:r>
          </w:p>
        </w:tc>
      </w:tr>
    </w:tbl>
    <w:p w:rsidR="006F0CB5" w:rsidRPr="00CE7553" w:rsidRDefault="006F0CB5" w:rsidP="00805AD2">
      <w:pPr>
        <w:rPr>
          <w:rFonts w:ascii="Arial" w:hAnsi="Arial" w:cs="Arial"/>
          <w:color w:val="000000" w:themeColor="text1"/>
          <w:sz w:val="20"/>
          <w:szCs w:val="20"/>
        </w:rPr>
      </w:pPr>
    </w:p>
    <w:tbl>
      <w:tblPr>
        <w:tblW w:w="8534" w:type="dxa"/>
        <w:jc w:val="center"/>
        <w:tblLook w:val="04A0" w:firstRow="1" w:lastRow="0" w:firstColumn="1" w:lastColumn="0" w:noHBand="0" w:noVBand="1"/>
      </w:tblPr>
      <w:tblGrid>
        <w:gridCol w:w="1455"/>
        <w:gridCol w:w="5490"/>
        <w:gridCol w:w="795"/>
        <w:gridCol w:w="794"/>
      </w:tblGrid>
      <w:tr w:rsidR="006F0CB5" w:rsidRPr="00CE7553" w:rsidTr="00805AD2">
        <w:trPr>
          <w:trHeight w:val="330"/>
          <w:jc w:val="center"/>
        </w:trPr>
        <w:tc>
          <w:tcPr>
            <w:tcW w:w="8534" w:type="dxa"/>
            <w:gridSpan w:val="4"/>
            <w:tcBorders>
              <w:top w:val="nil"/>
              <w:left w:val="nil"/>
              <w:bottom w:val="nil"/>
              <w:right w:val="nil"/>
            </w:tcBorders>
            <w:shd w:val="clear" w:color="000000" w:fill="FFFFFF"/>
            <w:noWrap/>
            <w:vAlign w:val="center"/>
          </w:tcPr>
          <w:p w:rsidR="006F0CB5" w:rsidRPr="00CE7553" w:rsidRDefault="006F0CB5" w:rsidP="00805AD2">
            <w:pPr>
              <w:jc w:val="center"/>
              <w:rPr>
                <w:rFonts w:ascii="Arial" w:hAnsi="Arial" w:cs="Arial"/>
                <w:b/>
                <w:bCs/>
                <w:color w:val="000000" w:themeColor="text1"/>
                <w:sz w:val="20"/>
                <w:szCs w:val="20"/>
              </w:rPr>
            </w:pPr>
            <w:r w:rsidRPr="00CE7553">
              <w:rPr>
                <w:rFonts w:ascii="Arial" w:hAnsi="Arial" w:cs="Arial"/>
                <w:b/>
                <w:bCs/>
                <w:color w:val="000000" w:themeColor="text1"/>
                <w:sz w:val="20"/>
                <w:szCs w:val="20"/>
              </w:rPr>
              <w:t>Table-II: Option II</w:t>
            </w:r>
          </w:p>
        </w:tc>
      </w:tr>
      <w:tr w:rsidR="006F0CB5" w:rsidRPr="00CE7553"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F0CB5" w:rsidRPr="00CE7553" w:rsidRDefault="006F0CB5" w:rsidP="00805AD2">
            <w:pPr>
              <w:rPr>
                <w:rFonts w:ascii="Arial" w:hAnsi="Arial" w:cs="Arial"/>
                <w:color w:val="000000" w:themeColor="text1"/>
                <w:sz w:val="20"/>
                <w:szCs w:val="20"/>
              </w:rPr>
            </w:pPr>
            <w:r w:rsidRPr="00CE7553">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CE7553" w:rsidRDefault="006F0CB5" w:rsidP="00805AD2">
            <w:pPr>
              <w:jc w:val="center"/>
              <w:rPr>
                <w:rFonts w:ascii="Arial" w:hAnsi="Arial" w:cs="Arial"/>
                <w:color w:val="000000" w:themeColor="text1"/>
                <w:sz w:val="20"/>
                <w:szCs w:val="20"/>
              </w:rPr>
            </w:pPr>
            <w:r w:rsidRPr="00CE7553">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Credit</w:t>
            </w:r>
          </w:p>
        </w:tc>
      </w:tr>
      <w:tr w:rsidR="006F0CB5" w:rsidRPr="00CE7553" w:rsidTr="00805AD2">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rsidR="006F0CB5" w:rsidRPr="00CE7553" w:rsidRDefault="006F0CB5" w:rsidP="00805AD2">
            <w:pPr>
              <w:rPr>
                <w:rFonts w:ascii="Arial" w:hAnsi="Arial" w:cs="Arial"/>
                <w:color w:val="000000" w:themeColor="text1"/>
                <w:sz w:val="20"/>
                <w:szCs w:val="20"/>
              </w:rPr>
            </w:pPr>
            <w:r w:rsidRPr="00CE7553">
              <w:rPr>
                <w:rFonts w:ascii="Arial" w:hAnsi="Arial" w:cs="Arial"/>
                <w:color w:val="000000" w:themeColor="text1"/>
                <w:sz w:val="20"/>
                <w:szCs w:val="20"/>
              </w:rPr>
              <w:t>CSE4241</w:t>
            </w:r>
          </w:p>
        </w:tc>
        <w:tc>
          <w:tcPr>
            <w:tcW w:w="5490" w:type="dxa"/>
            <w:tcBorders>
              <w:top w:val="nil"/>
              <w:left w:val="nil"/>
              <w:bottom w:val="single" w:sz="4" w:space="0" w:color="auto"/>
              <w:right w:val="single" w:sz="4" w:space="0" w:color="auto"/>
            </w:tcBorders>
            <w:shd w:val="clear" w:color="000000" w:fill="FFFFFF"/>
            <w:noWrap/>
            <w:vAlign w:val="center"/>
          </w:tcPr>
          <w:p w:rsidR="006F0CB5" w:rsidRPr="00CE7553" w:rsidRDefault="004C7DDC" w:rsidP="00805AD2">
            <w:pPr>
              <w:rPr>
                <w:rFonts w:ascii="Arial" w:hAnsi="Arial" w:cs="Arial"/>
                <w:color w:val="000000" w:themeColor="text1"/>
                <w:sz w:val="20"/>
                <w:szCs w:val="20"/>
              </w:rPr>
            </w:pPr>
            <w:r w:rsidRPr="00CE7553">
              <w:rPr>
                <w:rFonts w:ascii="Arial" w:hAnsi="Arial" w:cs="Arial"/>
                <w:color w:val="000000" w:themeColor="text1"/>
                <w:sz w:val="20"/>
                <w:szCs w:val="20"/>
              </w:rPr>
              <w:t>Cloud Engineering</w:t>
            </w:r>
          </w:p>
        </w:tc>
        <w:tc>
          <w:tcPr>
            <w:tcW w:w="795" w:type="dxa"/>
            <w:tcBorders>
              <w:top w:val="nil"/>
              <w:left w:val="nil"/>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3</w:t>
            </w:r>
          </w:p>
        </w:tc>
      </w:tr>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6F0CB5" w:rsidRPr="00CE7553" w:rsidRDefault="006F0CB5" w:rsidP="00805AD2">
            <w:pPr>
              <w:rPr>
                <w:rFonts w:ascii="Arial" w:hAnsi="Arial" w:cs="Arial"/>
                <w:color w:val="000000" w:themeColor="text1"/>
                <w:sz w:val="20"/>
                <w:szCs w:val="20"/>
              </w:rPr>
            </w:pPr>
            <w:r w:rsidRPr="00CE7553">
              <w:rPr>
                <w:rFonts w:ascii="Arial" w:hAnsi="Arial" w:cs="Arial"/>
                <w:color w:val="000000" w:themeColor="text1"/>
                <w:sz w:val="20"/>
                <w:szCs w:val="20"/>
              </w:rPr>
              <w:t>CSE4242</w:t>
            </w:r>
          </w:p>
        </w:tc>
        <w:tc>
          <w:tcPr>
            <w:tcW w:w="5490" w:type="dxa"/>
            <w:tcBorders>
              <w:top w:val="nil"/>
              <w:left w:val="nil"/>
              <w:bottom w:val="single" w:sz="4" w:space="0" w:color="auto"/>
              <w:right w:val="single" w:sz="4" w:space="0" w:color="auto"/>
            </w:tcBorders>
            <w:shd w:val="clear" w:color="000000" w:fill="FFFFFF"/>
            <w:noWrap/>
            <w:vAlign w:val="center"/>
          </w:tcPr>
          <w:p w:rsidR="006F0CB5" w:rsidRPr="00CE7553" w:rsidRDefault="004C7DDC" w:rsidP="00805AD2">
            <w:pPr>
              <w:rPr>
                <w:rFonts w:ascii="Arial" w:hAnsi="Arial" w:cs="Arial"/>
                <w:color w:val="000000" w:themeColor="text1"/>
                <w:sz w:val="20"/>
                <w:szCs w:val="20"/>
              </w:rPr>
            </w:pPr>
            <w:r w:rsidRPr="00CE7553">
              <w:rPr>
                <w:rFonts w:ascii="Arial" w:hAnsi="Arial" w:cs="Arial"/>
                <w:color w:val="000000" w:themeColor="text1"/>
                <w:sz w:val="20"/>
                <w:szCs w:val="20"/>
              </w:rPr>
              <w:t>Cloud Engineering Lab</w:t>
            </w:r>
          </w:p>
        </w:tc>
        <w:tc>
          <w:tcPr>
            <w:tcW w:w="795" w:type="dxa"/>
            <w:tcBorders>
              <w:top w:val="nil"/>
              <w:left w:val="nil"/>
              <w:bottom w:val="single" w:sz="4" w:space="0" w:color="auto"/>
              <w:right w:val="single" w:sz="4" w:space="0" w:color="auto"/>
            </w:tcBorders>
            <w:shd w:val="clear" w:color="000000" w:fill="FFFFFF"/>
            <w:noWrap/>
            <w:vAlign w:val="center"/>
          </w:tcPr>
          <w:p w:rsidR="006F0CB5" w:rsidRPr="00CE7553"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CE7553">
              <w:rPr>
                <w:rFonts w:ascii="Arial" w:hAnsi="Arial" w:cs="Arial"/>
                <w:color w:val="000000" w:themeColor="text1"/>
                <w:sz w:val="20"/>
                <w:szCs w:val="20"/>
              </w:rPr>
              <w:t>1</w:t>
            </w:r>
          </w:p>
        </w:tc>
      </w:tr>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CSE4251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Distributed Database Management System</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6F0CB5"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CSE4252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rPr>
                <w:rFonts w:ascii="Arial" w:hAnsi="Arial" w:cs="Arial"/>
                <w:color w:val="000000" w:themeColor="text1"/>
                <w:sz w:val="20"/>
                <w:szCs w:val="20"/>
              </w:rPr>
            </w:pPr>
            <w:r w:rsidRPr="003A1C44">
              <w:rPr>
                <w:rFonts w:ascii="Arial" w:hAnsi="Arial" w:cs="Arial"/>
                <w:color w:val="000000" w:themeColor="text1"/>
                <w:sz w:val="20"/>
                <w:szCs w:val="20"/>
              </w:rPr>
              <w:t>Distributed Database Management System Lab</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6F0CB5" w:rsidRPr="003A1C44" w:rsidRDefault="006F0CB5" w:rsidP="00805A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1C133F"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C133F" w:rsidRPr="003A1C44" w:rsidRDefault="001C133F" w:rsidP="00805AD2">
            <w:pPr>
              <w:rPr>
                <w:rFonts w:ascii="Arial" w:hAnsi="Arial" w:cs="Arial"/>
                <w:color w:val="000000" w:themeColor="text1"/>
                <w:sz w:val="20"/>
                <w:szCs w:val="20"/>
              </w:rPr>
            </w:pPr>
            <w:r w:rsidRPr="00AD59D2">
              <w:rPr>
                <w:rFonts w:ascii="Arial" w:hAnsi="Arial" w:cs="Arial"/>
                <w:color w:val="000000" w:themeColor="text1"/>
                <w:sz w:val="20"/>
                <w:szCs w:val="20"/>
              </w:rPr>
              <w:t>CSE4261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805AD2">
            <w:pPr>
              <w:rPr>
                <w:rFonts w:ascii="Arial" w:hAnsi="Arial" w:cs="Arial"/>
                <w:color w:val="000000" w:themeColor="text1"/>
                <w:sz w:val="20"/>
                <w:szCs w:val="20"/>
              </w:rPr>
            </w:pPr>
            <w:r w:rsidRPr="00AD59D2">
              <w:rPr>
                <w:rFonts w:ascii="Arial" w:hAnsi="Arial" w:cs="Arial"/>
                <w:color w:val="000000" w:themeColor="text1"/>
                <w:sz w:val="20"/>
                <w:szCs w:val="20"/>
              </w:rPr>
              <w:t>Neural Networks and Deep Learning</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1C133F"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C133F" w:rsidRPr="003A1C44" w:rsidRDefault="001C133F" w:rsidP="002D69D2">
            <w:pPr>
              <w:rPr>
                <w:rFonts w:ascii="Arial" w:hAnsi="Arial" w:cs="Arial"/>
                <w:color w:val="000000" w:themeColor="text1"/>
                <w:sz w:val="20"/>
                <w:szCs w:val="20"/>
              </w:rPr>
            </w:pPr>
            <w:r>
              <w:rPr>
                <w:rFonts w:ascii="Arial" w:hAnsi="Arial" w:cs="Arial"/>
                <w:color w:val="000000" w:themeColor="text1"/>
                <w:sz w:val="20"/>
                <w:szCs w:val="20"/>
              </w:rPr>
              <w:t>CSE4262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rPr>
                <w:rFonts w:ascii="Arial" w:hAnsi="Arial" w:cs="Arial"/>
                <w:color w:val="000000" w:themeColor="text1"/>
                <w:sz w:val="20"/>
                <w:szCs w:val="20"/>
              </w:rPr>
            </w:pPr>
            <w:r w:rsidRPr="00AD59D2">
              <w:rPr>
                <w:rFonts w:ascii="Arial" w:hAnsi="Arial" w:cs="Arial"/>
                <w:color w:val="000000" w:themeColor="text1"/>
                <w:sz w:val="20"/>
                <w:szCs w:val="20"/>
              </w:rPr>
              <w:t>Neural Networks and Deep Learning</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1C133F"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C133F" w:rsidRPr="003A1C44" w:rsidRDefault="001C133F" w:rsidP="00805AD2">
            <w:pPr>
              <w:rPr>
                <w:rFonts w:ascii="Arial" w:hAnsi="Arial" w:cs="Arial"/>
                <w:color w:val="000000" w:themeColor="text1"/>
                <w:sz w:val="20"/>
                <w:szCs w:val="20"/>
              </w:rPr>
            </w:pPr>
            <w:r w:rsidRPr="008713F0">
              <w:rPr>
                <w:rFonts w:ascii="Arial" w:hAnsi="Arial" w:cs="Arial"/>
                <w:color w:val="000000" w:themeColor="text1"/>
                <w:sz w:val="20"/>
                <w:szCs w:val="20"/>
              </w:rPr>
              <w:t>CSE4271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805AD2">
            <w:pPr>
              <w:rPr>
                <w:rFonts w:ascii="Arial" w:hAnsi="Arial" w:cs="Arial"/>
                <w:color w:val="000000" w:themeColor="text1"/>
                <w:sz w:val="20"/>
                <w:szCs w:val="20"/>
              </w:rPr>
            </w:pPr>
            <w:r w:rsidRPr="008713F0">
              <w:rPr>
                <w:rFonts w:ascii="Arial" w:hAnsi="Arial" w:cs="Arial"/>
                <w:color w:val="000000" w:themeColor="text1"/>
                <w:sz w:val="20"/>
                <w:szCs w:val="20"/>
              </w:rPr>
              <w:t>Big Data</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1C133F"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C133F" w:rsidRPr="003A1C44" w:rsidRDefault="00794F9B" w:rsidP="002D69D2">
            <w:pPr>
              <w:rPr>
                <w:rFonts w:ascii="Arial" w:hAnsi="Arial" w:cs="Arial"/>
                <w:color w:val="000000" w:themeColor="text1"/>
                <w:sz w:val="20"/>
                <w:szCs w:val="20"/>
              </w:rPr>
            </w:pPr>
            <w:r>
              <w:rPr>
                <w:rFonts w:ascii="Arial" w:hAnsi="Arial" w:cs="Arial"/>
                <w:color w:val="000000" w:themeColor="text1"/>
                <w:sz w:val="20"/>
                <w:szCs w:val="20"/>
              </w:rPr>
              <w:t>CSE4272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rPr>
                <w:rFonts w:ascii="Arial" w:hAnsi="Arial" w:cs="Arial"/>
                <w:color w:val="000000" w:themeColor="text1"/>
                <w:sz w:val="20"/>
                <w:szCs w:val="20"/>
              </w:rPr>
            </w:pPr>
            <w:r w:rsidRPr="008713F0">
              <w:rPr>
                <w:rFonts w:ascii="Arial" w:hAnsi="Arial" w:cs="Arial"/>
                <w:color w:val="000000" w:themeColor="text1"/>
                <w:sz w:val="20"/>
                <w:szCs w:val="20"/>
              </w:rPr>
              <w:t>Big Data</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1C133F"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C133F" w:rsidRPr="003A1C44" w:rsidRDefault="001C133F" w:rsidP="00805AD2">
            <w:pPr>
              <w:rPr>
                <w:rFonts w:ascii="Arial" w:hAnsi="Arial" w:cs="Arial"/>
                <w:color w:val="000000" w:themeColor="text1"/>
                <w:sz w:val="20"/>
                <w:szCs w:val="20"/>
              </w:rPr>
            </w:pPr>
            <w:r w:rsidRPr="001C133F">
              <w:rPr>
                <w:rFonts w:ascii="Arial" w:hAnsi="Arial" w:cs="Arial"/>
                <w:color w:val="000000" w:themeColor="text1"/>
                <w:sz w:val="20"/>
                <w:szCs w:val="20"/>
              </w:rPr>
              <w:t>CSE4281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805AD2">
            <w:pPr>
              <w:rPr>
                <w:rFonts w:ascii="Arial" w:hAnsi="Arial" w:cs="Arial"/>
                <w:color w:val="000000" w:themeColor="text1"/>
                <w:sz w:val="20"/>
                <w:szCs w:val="20"/>
              </w:rPr>
            </w:pPr>
            <w:r w:rsidRPr="001C133F">
              <w:rPr>
                <w:rFonts w:ascii="Arial" w:hAnsi="Arial" w:cs="Arial"/>
                <w:color w:val="000000" w:themeColor="text1"/>
                <w:sz w:val="20"/>
                <w:szCs w:val="20"/>
              </w:rPr>
              <w:t>Systems Biology</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1C133F" w:rsidRPr="003A1C44" w:rsidTr="00805AD2">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1C133F" w:rsidRPr="003A1C44" w:rsidRDefault="00794F9B" w:rsidP="002D69D2">
            <w:pPr>
              <w:rPr>
                <w:rFonts w:ascii="Arial" w:hAnsi="Arial" w:cs="Arial"/>
                <w:color w:val="000000" w:themeColor="text1"/>
                <w:sz w:val="20"/>
                <w:szCs w:val="20"/>
              </w:rPr>
            </w:pPr>
            <w:r>
              <w:rPr>
                <w:rFonts w:ascii="Arial" w:hAnsi="Arial" w:cs="Arial"/>
                <w:color w:val="000000" w:themeColor="text1"/>
                <w:sz w:val="20"/>
                <w:szCs w:val="20"/>
              </w:rPr>
              <w:t>CSE4282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rPr>
                <w:rFonts w:ascii="Arial" w:hAnsi="Arial" w:cs="Arial"/>
                <w:color w:val="000000" w:themeColor="text1"/>
                <w:sz w:val="20"/>
                <w:szCs w:val="20"/>
              </w:rPr>
            </w:pPr>
            <w:r w:rsidRPr="001C133F">
              <w:rPr>
                <w:rFonts w:ascii="Arial" w:hAnsi="Arial" w:cs="Arial"/>
                <w:color w:val="000000" w:themeColor="text1"/>
                <w:sz w:val="20"/>
                <w:szCs w:val="20"/>
              </w:rPr>
              <w:t>Systems Biology</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rsidR="001C133F" w:rsidRPr="003A1C44" w:rsidRDefault="001C133F" w:rsidP="002D69D2">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bl>
    <w:p w:rsidR="006F0CB5" w:rsidRPr="003A1C44" w:rsidRDefault="006F0CB5">
      <w:pPr>
        <w:rPr>
          <w:rFonts w:ascii="Arial" w:hAnsi="Arial" w:cs="Arial"/>
          <w:color w:val="000000" w:themeColor="text1"/>
          <w:sz w:val="20"/>
          <w:szCs w:val="20"/>
        </w:rPr>
      </w:pPr>
    </w:p>
    <w:p w:rsidR="004F2884" w:rsidRDefault="004F2884">
      <w:pPr>
        <w:rPr>
          <w:rFonts w:ascii="Arial" w:hAnsi="Arial" w:cs="Arial"/>
          <w:b/>
          <w:bCs/>
          <w:sz w:val="19"/>
          <w:szCs w:val="19"/>
        </w:rPr>
      </w:pPr>
    </w:p>
    <w:p w:rsidR="004F2884" w:rsidRDefault="004F2884">
      <w:pPr>
        <w:rPr>
          <w:rFonts w:ascii="Arial" w:hAnsi="Arial" w:cs="Arial"/>
          <w:b/>
          <w:bCs/>
          <w:sz w:val="19"/>
          <w:szCs w:val="19"/>
        </w:rPr>
      </w:pPr>
    </w:p>
    <w:p w:rsidR="00D528C9" w:rsidRDefault="00D528C9">
      <w:pPr>
        <w:rPr>
          <w:rFonts w:ascii="Arial" w:hAnsi="Arial" w:cs="Arial"/>
          <w:b/>
          <w:bCs/>
          <w:sz w:val="19"/>
          <w:szCs w:val="19"/>
        </w:rPr>
      </w:pPr>
    </w:p>
    <w:p w:rsidR="00CA5D11" w:rsidRPr="00504FC5" w:rsidRDefault="00CA5D11" w:rsidP="00CA5D11">
      <w:pPr>
        <w:rPr>
          <w:rFonts w:ascii="Arial" w:hAnsi="Arial" w:cs="Arial"/>
          <w:sz w:val="28"/>
        </w:rPr>
      </w:pPr>
    </w:p>
    <w:p w:rsidR="00CA5D11" w:rsidRPr="00D43B2D" w:rsidRDefault="00CA5D11" w:rsidP="00DB03B6">
      <w:pPr>
        <w:tabs>
          <w:tab w:val="left" w:pos="2160"/>
        </w:tabs>
        <w:suppressAutoHyphens/>
        <w:rPr>
          <w:rFonts w:ascii="Arial" w:hAnsi="Arial" w:cs="Arial"/>
          <w:b/>
          <w:bCs/>
          <w:sz w:val="19"/>
          <w:szCs w:val="19"/>
        </w:rPr>
      </w:pPr>
      <w:r w:rsidRPr="00D43B2D">
        <w:rPr>
          <w:rFonts w:ascii="Arial" w:hAnsi="Arial" w:cs="Arial"/>
          <w:b/>
          <w:bCs/>
          <w:sz w:val="19"/>
          <w:szCs w:val="19"/>
        </w:rPr>
        <w:tab/>
      </w:r>
    </w:p>
    <w:p w:rsidR="0034611B" w:rsidRDefault="0032094A" w:rsidP="0038648B">
      <w:pPr>
        <w:rPr>
          <w:highlight w:val="yellow"/>
        </w:rPr>
        <w:sectPr w:rsidR="0034611B" w:rsidSect="002D69D2">
          <w:footerReference w:type="default" r:id="rId20"/>
          <w:pgSz w:w="11906" w:h="16838" w:code="9"/>
          <w:pgMar w:top="1440" w:right="1440" w:bottom="1440" w:left="1440" w:header="720" w:footer="432" w:gutter="0"/>
          <w:cols w:space="720"/>
          <w:titlePg/>
          <w:docGrid w:linePitch="360"/>
        </w:sectPr>
      </w:pPr>
      <w:r>
        <w:rPr>
          <w:rFonts w:ascii="Arial" w:hAnsi="Arial" w:cs="Arial"/>
          <w:b/>
          <w:bCs/>
          <w:sz w:val="28"/>
        </w:rPr>
        <w:br w:type="page"/>
      </w:r>
    </w:p>
    <w:p w:rsidR="00DB4EE2" w:rsidRPr="00257886" w:rsidRDefault="00DB4EE2" w:rsidP="00DB4EE2">
      <w:pPr>
        <w:rPr>
          <w:rFonts w:ascii="Arial" w:hAnsi="Arial" w:cs="Arial"/>
          <w:sz w:val="28"/>
          <w:szCs w:val="32"/>
        </w:rPr>
      </w:pPr>
    </w:p>
    <w:p w:rsidR="00274A16" w:rsidRDefault="00803408" w:rsidP="00803408">
      <w:pPr>
        <w:spacing w:after="200" w:line="276" w:lineRule="auto"/>
        <w:jc w:val="center"/>
        <w:rPr>
          <w:rFonts w:ascii="Arial" w:hAnsi="Arial" w:cs="Arial"/>
          <w:b/>
          <w:bCs/>
          <w:sz w:val="28"/>
          <w:szCs w:val="32"/>
        </w:rPr>
      </w:pPr>
      <w:r w:rsidRPr="00257886">
        <w:rPr>
          <w:rFonts w:ascii="Arial" w:hAnsi="Arial" w:cs="Arial"/>
          <w:b/>
          <w:bCs/>
          <w:sz w:val="28"/>
          <w:szCs w:val="32"/>
        </w:rPr>
        <w:t>Offered Course</w:t>
      </w:r>
      <w:r w:rsidR="00973D59">
        <w:rPr>
          <w:rFonts w:ascii="Arial" w:hAnsi="Arial" w:cs="Arial"/>
          <w:b/>
          <w:bCs/>
          <w:sz w:val="28"/>
          <w:szCs w:val="32"/>
        </w:rPr>
        <w:t>s</w:t>
      </w:r>
      <w:r w:rsidRPr="00257886">
        <w:rPr>
          <w:rFonts w:ascii="Arial" w:hAnsi="Arial" w:cs="Arial"/>
          <w:b/>
          <w:bCs/>
          <w:sz w:val="28"/>
          <w:szCs w:val="32"/>
        </w:rPr>
        <w:t xml:space="preserve"> Vs Program Learning Outcome mapping</w:t>
      </w:r>
    </w:p>
    <w:tbl>
      <w:tblPr>
        <w:tblStyle w:val="TableGrid"/>
        <w:tblpPr w:leftFromText="180" w:rightFromText="180" w:vertAnchor="page" w:horzAnchor="page" w:tblpXSpec="center" w:tblpY="2735"/>
        <w:tblW w:w="14314" w:type="dxa"/>
        <w:tblLayout w:type="fixed"/>
        <w:tblLook w:val="04A0" w:firstRow="1" w:lastRow="0" w:firstColumn="1" w:lastColumn="0" w:noHBand="0" w:noVBand="1"/>
      </w:tblPr>
      <w:tblGrid>
        <w:gridCol w:w="1288"/>
        <w:gridCol w:w="5358"/>
        <w:gridCol w:w="624"/>
        <w:gridCol w:w="624"/>
        <w:gridCol w:w="624"/>
        <w:gridCol w:w="624"/>
        <w:gridCol w:w="624"/>
        <w:gridCol w:w="624"/>
        <w:gridCol w:w="624"/>
        <w:gridCol w:w="624"/>
        <w:gridCol w:w="624"/>
        <w:gridCol w:w="684"/>
        <w:gridCol w:w="684"/>
        <w:gridCol w:w="684"/>
      </w:tblGrid>
      <w:tr w:rsidR="00847D6F" w:rsidRPr="00274A16" w:rsidTr="003044B3">
        <w:trPr>
          <w:trHeight w:val="408"/>
        </w:trPr>
        <w:tc>
          <w:tcPr>
            <w:tcW w:w="1288" w:type="dxa"/>
            <w:shd w:val="clear" w:color="auto" w:fill="BFBFBF" w:themeFill="background1" w:themeFillShade="BF"/>
          </w:tcPr>
          <w:p w:rsidR="00847D6F" w:rsidRPr="00274A16" w:rsidRDefault="00847D6F" w:rsidP="00847D6F">
            <w:pPr>
              <w:rPr>
                <w:rFonts w:ascii="Arial" w:hAnsi="Arial" w:cs="Arial"/>
                <w:b/>
                <w:bCs/>
                <w:sz w:val="18"/>
                <w:szCs w:val="18"/>
              </w:rPr>
            </w:pPr>
            <w:r w:rsidRPr="00274A16">
              <w:rPr>
                <w:rFonts w:ascii="Arial" w:hAnsi="Arial" w:cs="Arial"/>
                <w:b/>
                <w:bCs/>
                <w:sz w:val="18"/>
                <w:szCs w:val="18"/>
              </w:rPr>
              <w:t>Course ID</w:t>
            </w:r>
          </w:p>
        </w:tc>
        <w:tc>
          <w:tcPr>
            <w:tcW w:w="5358" w:type="dxa"/>
            <w:shd w:val="clear" w:color="auto" w:fill="BFBFBF" w:themeFill="background1" w:themeFillShade="BF"/>
          </w:tcPr>
          <w:p w:rsidR="00847D6F" w:rsidRPr="00274A16" w:rsidRDefault="00847D6F" w:rsidP="00847D6F">
            <w:pPr>
              <w:rPr>
                <w:rFonts w:ascii="Arial" w:hAnsi="Arial" w:cs="Arial"/>
                <w:b/>
                <w:bCs/>
                <w:sz w:val="18"/>
                <w:szCs w:val="18"/>
              </w:rPr>
            </w:pPr>
            <w:r w:rsidRPr="00274A16">
              <w:rPr>
                <w:rFonts w:ascii="Arial" w:hAnsi="Arial" w:cs="Arial"/>
                <w:b/>
                <w:bCs/>
                <w:sz w:val="18"/>
                <w:szCs w:val="18"/>
              </w:rPr>
              <w:t xml:space="preserve">Course Title </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PO1</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PO2</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PO3</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PO4</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PO5</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PO6</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PO7</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PO8</w:t>
            </w:r>
          </w:p>
        </w:tc>
        <w:tc>
          <w:tcPr>
            <w:tcW w:w="62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PO9</w:t>
            </w:r>
          </w:p>
        </w:tc>
        <w:tc>
          <w:tcPr>
            <w:tcW w:w="68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PO10</w:t>
            </w:r>
          </w:p>
        </w:tc>
        <w:tc>
          <w:tcPr>
            <w:tcW w:w="68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PO11</w:t>
            </w:r>
          </w:p>
        </w:tc>
        <w:tc>
          <w:tcPr>
            <w:tcW w:w="684" w:type="dxa"/>
            <w:shd w:val="clear" w:color="auto" w:fill="BFBFBF" w:themeFill="background1" w:themeFillShade="BF"/>
            <w:vAlign w:val="center"/>
          </w:tcPr>
          <w:p w:rsidR="00847D6F" w:rsidRPr="00274A16" w:rsidRDefault="00847D6F" w:rsidP="00847D6F">
            <w:pPr>
              <w:jc w:val="center"/>
              <w:rPr>
                <w:rFonts w:ascii="Arial" w:hAnsi="Arial" w:cs="Arial"/>
                <w:b/>
                <w:bCs/>
                <w:sz w:val="18"/>
                <w:szCs w:val="18"/>
              </w:rPr>
            </w:pPr>
            <w:r w:rsidRPr="00274A16">
              <w:rPr>
                <w:rFonts w:ascii="Arial" w:hAnsi="Arial" w:cs="Arial"/>
                <w:b/>
                <w:bCs/>
                <w:sz w:val="18"/>
                <w:szCs w:val="18"/>
              </w:rPr>
              <w:t>P)12</w:t>
            </w:r>
          </w:p>
        </w:tc>
      </w:tr>
      <w:tr w:rsidR="00847D6F" w:rsidRPr="00274A16" w:rsidTr="003044B3">
        <w:trPr>
          <w:trHeight w:val="272"/>
        </w:trPr>
        <w:tc>
          <w:tcPr>
            <w:tcW w:w="128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ENG1111</w:t>
            </w:r>
          </w:p>
        </w:tc>
        <w:tc>
          <w:tcPr>
            <w:tcW w:w="535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Technical and Communicative English</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r>
      <w:tr w:rsidR="00917B32" w:rsidRPr="00274A16" w:rsidTr="003044B3">
        <w:trPr>
          <w:trHeight w:val="272"/>
        </w:trPr>
        <w:tc>
          <w:tcPr>
            <w:tcW w:w="1288" w:type="dxa"/>
            <w:vAlign w:val="center"/>
          </w:tcPr>
          <w:p w:rsidR="00917B32" w:rsidRPr="00CF171A" w:rsidRDefault="00917B32" w:rsidP="00917B32">
            <w:pPr>
              <w:rPr>
                <w:rFonts w:ascii="Arial" w:hAnsi="Arial" w:cs="Arial"/>
                <w:color w:val="000000" w:themeColor="text1"/>
                <w:sz w:val="18"/>
                <w:szCs w:val="18"/>
              </w:rPr>
            </w:pPr>
            <w:r>
              <w:rPr>
                <w:rFonts w:ascii="Arial" w:hAnsi="Arial" w:cs="Arial"/>
                <w:color w:val="000000" w:themeColor="text1"/>
                <w:sz w:val="18"/>
                <w:szCs w:val="18"/>
              </w:rPr>
              <w:t>MATH1121</w:t>
            </w:r>
          </w:p>
        </w:tc>
        <w:tc>
          <w:tcPr>
            <w:tcW w:w="5358" w:type="dxa"/>
            <w:vAlign w:val="center"/>
          </w:tcPr>
          <w:p w:rsidR="00917B32" w:rsidRPr="00CF171A" w:rsidRDefault="00917B32" w:rsidP="00917B32">
            <w:pPr>
              <w:rPr>
                <w:rFonts w:ascii="Arial" w:hAnsi="Arial" w:cs="Arial"/>
                <w:color w:val="000000" w:themeColor="text1"/>
                <w:sz w:val="18"/>
                <w:szCs w:val="18"/>
              </w:rPr>
            </w:pPr>
            <w:r w:rsidRPr="00CF171A">
              <w:rPr>
                <w:rFonts w:ascii="Arial" w:hAnsi="Arial" w:cs="Arial"/>
                <w:color w:val="000000" w:themeColor="text1"/>
                <w:sz w:val="18"/>
                <w:szCs w:val="18"/>
              </w:rPr>
              <w:t>Differential and Integral Calculus</w:t>
            </w:r>
          </w:p>
        </w:tc>
        <w:tc>
          <w:tcPr>
            <w:tcW w:w="624" w:type="dxa"/>
          </w:tcPr>
          <w:p w:rsidR="00917B32" w:rsidRPr="003044B3" w:rsidRDefault="00917B32" w:rsidP="00917B32">
            <w:pPr>
              <w:jc w:val="center"/>
              <w:rPr>
                <w:rFonts w:ascii="Arial" w:hAnsi="Arial" w:cs="Arial"/>
                <w:sz w:val="20"/>
                <w:szCs w:val="20"/>
              </w:rPr>
            </w:pPr>
            <w:r w:rsidRPr="003044B3">
              <w:rPr>
                <w:rFonts w:ascii="Arial" w:hAnsi="Arial" w:cs="Arial"/>
                <w:sz w:val="20"/>
                <w:szCs w:val="20"/>
              </w:rPr>
              <w:t>√</w:t>
            </w:r>
          </w:p>
        </w:tc>
        <w:tc>
          <w:tcPr>
            <w:tcW w:w="624" w:type="dxa"/>
          </w:tcPr>
          <w:p w:rsidR="00917B32" w:rsidRPr="003044B3" w:rsidRDefault="00917B32" w:rsidP="00917B32">
            <w:pPr>
              <w:jc w:val="center"/>
              <w:rPr>
                <w:rFonts w:ascii="Arial" w:hAnsi="Arial" w:cs="Arial"/>
                <w:sz w:val="20"/>
                <w:szCs w:val="20"/>
              </w:rPr>
            </w:pPr>
            <w:r w:rsidRPr="003044B3">
              <w:rPr>
                <w:rFonts w:ascii="Arial" w:hAnsi="Arial" w:cs="Arial"/>
                <w:sz w:val="20"/>
                <w:szCs w:val="20"/>
              </w:rPr>
              <w:t>√</w:t>
            </w:r>
          </w:p>
        </w:tc>
        <w:tc>
          <w:tcPr>
            <w:tcW w:w="624" w:type="dxa"/>
          </w:tcPr>
          <w:p w:rsidR="00917B32" w:rsidRPr="003044B3" w:rsidRDefault="00917B32" w:rsidP="00917B32">
            <w:pPr>
              <w:jc w:val="center"/>
              <w:rPr>
                <w:rFonts w:ascii="Arial" w:hAnsi="Arial" w:cs="Arial"/>
                <w:sz w:val="20"/>
                <w:szCs w:val="20"/>
              </w:rPr>
            </w:pPr>
            <w:r w:rsidRPr="003044B3">
              <w:rPr>
                <w:rFonts w:ascii="Arial" w:hAnsi="Arial" w:cs="Arial"/>
                <w:sz w:val="20"/>
                <w:szCs w:val="20"/>
              </w:rPr>
              <w:t>√</w:t>
            </w:r>
          </w:p>
        </w:tc>
        <w:tc>
          <w:tcPr>
            <w:tcW w:w="624" w:type="dxa"/>
          </w:tcPr>
          <w:p w:rsidR="00917B32" w:rsidRPr="003044B3" w:rsidRDefault="00917B32" w:rsidP="00917B32">
            <w:pPr>
              <w:jc w:val="center"/>
              <w:rPr>
                <w:rFonts w:ascii="Arial" w:hAnsi="Arial" w:cs="Arial"/>
                <w:sz w:val="20"/>
                <w:szCs w:val="20"/>
              </w:rPr>
            </w:pPr>
            <w:r w:rsidRPr="003044B3">
              <w:rPr>
                <w:rFonts w:ascii="Arial" w:hAnsi="Arial" w:cs="Arial"/>
                <w:sz w:val="20"/>
                <w:szCs w:val="20"/>
              </w:rPr>
              <w:t>√</w:t>
            </w:r>
          </w:p>
        </w:tc>
        <w:tc>
          <w:tcPr>
            <w:tcW w:w="624" w:type="dxa"/>
          </w:tcPr>
          <w:p w:rsidR="00917B32" w:rsidRPr="003044B3" w:rsidRDefault="00917B32" w:rsidP="00917B32">
            <w:pPr>
              <w:jc w:val="center"/>
              <w:rPr>
                <w:rFonts w:ascii="Arial" w:hAnsi="Arial" w:cs="Arial"/>
                <w:sz w:val="20"/>
                <w:szCs w:val="20"/>
              </w:rPr>
            </w:pPr>
          </w:p>
        </w:tc>
        <w:tc>
          <w:tcPr>
            <w:tcW w:w="624" w:type="dxa"/>
          </w:tcPr>
          <w:p w:rsidR="00917B32" w:rsidRPr="003044B3" w:rsidRDefault="00917B32" w:rsidP="00917B32">
            <w:pPr>
              <w:jc w:val="center"/>
              <w:rPr>
                <w:rFonts w:ascii="Arial" w:hAnsi="Arial" w:cs="Arial"/>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84" w:type="dxa"/>
          </w:tcPr>
          <w:p w:rsidR="00917B32" w:rsidRPr="003044B3" w:rsidRDefault="00917B32" w:rsidP="00917B32">
            <w:pPr>
              <w:jc w:val="center"/>
              <w:rPr>
                <w:rFonts w:ascii="Arial" w:hAnsi="Arial" w:cs="Arial"/>
                <w:b/>
                <w:bCs/>
                <w:sz w:val="20"/>
                <w:szCs w:val="20"/>
              </w:rPr>
            </w:pPr>
          </w:p>
        </w:tc>
        <w:tc>
          <w:tcPr>
            <w:tcW w:w="684" w:type="dxa"/>
          </w:tcPr>
          <w:p w:rsidR="00917B32" w:rsidRPr="003044B3" w:rsidRDefault="00917B32" w:rsidP="00917B32">
            <w:pPr>
              <w:jc w:val="center"/>
              <w:rPr>
                <w:rFonts w:ascii="Arial" w:hAnsi="Arial" w:cs="Arial"/>
                <w:b/>
                <w:bCs/>
                <w:sz w:val="20"/>
                <w:szCs w:val="20"/>
              </w:rPr>
            </w:pPr>
          </w:p>
        </w:tc>
        <w:tc>
          <w:tcPr>
            <w:tcW w:w="684" w:type="dxa"/>
          </w:tcPr>
          <w:p w:rsidR="00917B32" w:rsidRPr="003044B3" w:rsidRDefault="00917B32" w:rsidP="00917B32">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BB5AD5">
            <w:pPr>
              <w:rPr>
                <w:rFonts w:ascii="Arial" w:hAnsi="Arial" w:cs="Arial"/>
                <w:color w:val="000000" w:themeColor="text1"/>
                <w:sz w:val="18"/>
                <w:szCs w:val="18"/>
              </w:rPr>
            </w:pPr>
            <w:r w:rsidRPr="00CF171A">
              <w:rPr>
                <w:rFonts w:ascii="Arial" w:hAnsi="Arial" w:cs="Arial"/>
                <w:color w:val="000000" w:themeColor="text1"/>
                <w:sz w:val="18"/>
                <w:szCs w:val="18"/>
              </w:rPr>
              <w:t>CHEM11</w:t>
            </w:r>
            <w:r w:rsidR="00BB5AD5">
              <w:rPr>
                <w:rFonts w:ascii="Arial" w:hAnsi="Arial" w:cs="Arial"/>
                <w:color w:val="000000" w:themeColor="text1"/>
                <w:sz w:val="18"/>
                <w:szCs w:val="18"/>
              </w:rPr>
              <w:t>2</w:t>
            </w:r>
            <w:r w:rsidRPr="00CF171A">
              <w:rPr>
                <w:rFonts w:ascii="Arial" w:hAnsi="Arial" w:cs="Arial"/>
                <w:color w:val="000000" w:themeColor="text1"/>
                <w:sz w:val="18"/>
                <w:szCs w:val="18"/>
              </w:rPr>
              <w:t>1</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Chemistry</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87"/>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EEE1131</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 xml:space="preserve">Basic Electronics </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EEE1132</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Basic Electronics Lab</w:t>
            </w: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b/>
                <w:bCs/>
                <w:sz w:val="20"/>
                <w:szCs w:val="20"/>
              </w:rPr>
            </w:pPr>
            <w:r w:rsidRPr="003044B3">
              <w:rPr>
                <w:rFonts w:ascii="Arial" w:hAnsi="Arial" w:cs="Arial"/>
                <w:b/>
                <w:bCs/>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CSE1111</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Introduction to Computer Systems</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CSE1112</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Computer Maintenance and Engineering Drawing Lab</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C21263"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C21263"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C21263"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CSE1121</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Structural Programming Language</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CSE1122</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Structural Programming Language Lab</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tcPr>
          <w:p w:rsidR="00847D6F" w:rsidRPr="00CF171A" w:rsidRDefault="00847D6F" w:rsidP="00847D6F">
            <w:pPr>
              <w:rPr>
                <w:rFonts w:ascii="Arial" w:hAnsi="Arial" w:cs="Arial"/>
                <w:sz w:val="18"/>
                <w:szCs w:val="18"/>
              </w:rPr>
            </w:pPr>
          </w:p>
        </w:tc>
        <w:tc>
          <w:tcPr>
            <w:tcW w:w="5358" w:type="dxa"/>
          </w:tcPr>
          <w:p w:rsidR="00847D6F" w:rsidRPr="00CF171A" w:rsidRDefault="00847D6F" w:rsidP="00847D6F">
            <w:pPr>
              <w:rPr>
                <w:rFonts w:ascii="Arial" w:hAnsi="Arial" w:cs="Arial"/>
                <w:sz w:val="18"/>
                <w:szCs w:val="18"/>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ECON1211</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Engineering Economics</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sz w:val="20"/>
                <w:szCs w:val="20"/>
              </w:rPr>
            </w:pPr>
          </w:p>
        </w:tc>
        <w:tc>
          <w:tcPr>
            <w:tcW w:w="684" w:type="dxa"/>
          </w:tcPr>
          <w:p w:rsidR="00847D6F" w:rsidRPr="003044B3" w:rsidRDefault="00847D6F" w:rsidP="00847D6F">
            <w:pPr>
              <w:jc w:val="center"/>
              <w:rPr>
                <w:rFonts w:ascii="Arial" w:hAnsi="Arial" w:cs="Arial"/>
                <w:sz w:val="20"/>
                <w:szCs w:val="20"/>
              </w:rPr>
            </w:pPr>
          </w:p>
        </w:tc>
        <w:tc>
          <w:tcPr>
            <w:tcW w:w="684" w:type="dxa"/>
          </w:tcPr>
          <w:p w:rsidR="00847D6F" w:rsidRPr="003044B3" w:rsidRDefault="00847D6F" w:rsidP="00847D6F">
            <w:pPr>
              <w:jc w:val="center"/>
              <w:rPr>
                <w:rFonts w:ascii="Arial" w:hAnsi="Arial" w:cs="Arial"/>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STAT1211</w:t>
            </w:r>
          </w:p>
        </w:tc>
        <w:tc>
          <w:tcPr>
            <w:tcW w:w="5358" w:type="dxa"/>
            <w:vAlign w:val="center"/>
          </w:tcPr>
          <w:p w:rsidR="00847D6F" w:rsidRPr="00CF171A" w:rsidRDefault="00847D6F" w:rsidP="00847D6F">
            <w:pPr>
              <w:rPr>
                <w:rFonts w:ascii="Arial" w:hAnsi="Arial" w:cs="Arial"/>
                <w:color w:val="000000" w:themeColor="text1"/>
                <w:sz w:val="18"/>
                <w:szCs w:val="18"/>
              </w:rPr>
            </w:pPr>
            <w:r w:rsidRPr="00CF171A">
              <w:rPr>
                <w:rFonts w:ascii="Arial" w:hAnsi="Arial" w:cs="Arial"/>
                <w:color w:val="000000" w:themeColor="text1"/>
                <w:sz w:val="18"/>
                <w:szCs w:val="18"/>
              </w:rPr>
              <w:t>Statistics for Engineers</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917B32" w:rsidRPr="003044B3" w:rsidTr="00852CE1">
        <w:trPr>
          <w:trHeight w:val="272"/>
        </w:trPr>
        <w:tc>
          <w:tcPr>
            <w:tcW w:w="1288" w:type="dxa"/>
            <w:vAlign w:val="center"/>
          </w:tcPr>
          <w:p w:rsidR="00917B32" w:rsidRPr="008E512C" w:rsidRDefault="00917B32" w:rsidP="00917B32">
            <w:pPr>
              <w:rPr>
                <w:rFonts w:ascii="Arial" w:hAnsi="Arial" w:cs="Arial"/>
                <w:color w:val="000000" w:themeColor="text1"/>
                <w:sz w:val="18"/>
                <w:szCs w:val="18"/>
              </w:rPr>
            </w:pPr>
            <w:r>
              <w:rPr>
                <w:rFonts w:ascii="Arial" w:hAnsi="Arial" w:cs="Arial"/>
                <w:color w:val="000000" w:themeColor="text1"/>
                <w:sz w:val="18"/>
                <w:szCs w:val="18"/>
              </w:rPr>
              <w:t>MATH 1221</w:t>
            </w:r>
          </w:p>
        </w:tc>
        <w:tc>
          <w:tcPr>
            <w:tcW w:w="5358" w:type="dxa"/>
            <w:vAlign w:val="center"/>
          </w:tcPr>
          <w:p w:rsidR="00917B32" w:rsidRPr="008E512C" w:rsidRDefault="00917B32" w:rsidP="00917B32">
            <w:pPr>
              <w:rPr>
                <w:rFonts w:ascii="Arial" w:hAnsi="Arial" w:cs="Arial"/>
                <w:color w:val="000000" w:themeColor="text1"/>
                <w:sz w:val="18"/>
                <w:szCs w:val="18"/>
              </w:rPr>
            </w:pPr>
            <w:r w:rsidRPr="008E512C">
              <w:rPr>
                <w:rFonts w:ascii="Arial" w:hAnsi="Arial" w:cs="Arial"/>
                <w:color w:val="000000" w:themeColor="text1"/>
                <w:sz w:val="18"/>
                <w:szCs w:val="18"/>
              </w:rPr>
              <w:t>Co-ordinate Geometry, Vector analysis and Complex Variable</w:t>
            </w:r>
          </w:p>
        </w:tc>
        <w:tc>
          <w:tcPr>
            <w:tcW w:w="624" w:type="dxa"/>
          </w:tcPr>
          <w:p w:rsidR="00917B32" w:rsidRPr="003044B3" w:rsidRDefault="00917B32" w:rsidP="00917B32">
            <w:pPr>
              <w:jc w:val="center"/>
              <w:rPr>
                <w:rFonts w:ascii="Arial" w:hAnsi="Arial" w:cs="Arial"/>
                <w:b/>
                <w:bCs/>
                <w:sz w:val="20"/>
                <w:szCs w:val="20"/>
              </w:rPr>
            </w:pPr>
            <w:r w:rsidRPr="003044B3">
              <w:rPr>
                <w:rFonts w:ascii="Arial" w:hAnsi="Arial" w:cs="Arial"/>
                <w:b/>
                <w:bCs/>
                <w:sz w:val="20"/>
                <w:szCs w:val="20"/>
              </w:rPr>
              <w:t>√</w:t>
            </w: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24" w:type="dxa"/>
          </w:tcPr>
          <w:p w:rsidR="00917B32" w:rsidRPr="003044B3" w:rsidRDefault="00917B32" w:rsidP="00917B32">
            <w:pPr>
              <w:jc w:val="center"/>
              <w:rPr>
                <w:rFonts w:ascii="Arial" w:hAnsi="Arial" w:cs="Arial"/>
                <w:b/>
                <w:bCs/>
                <w:sz w:val="20"/>
                <w:szCs w:val="20"/>
              </w:rPr>
            </w:pPr>
          </w:p>
        </w:tc>
        <w:tc>
          <w:tcPr>
            <w:tcW w:w="684" w:type="dxa"/>
          </w:tcPr>
          <w:p w:rsidR="00917B32" w:rsidRPr="003044B3" w:rsidRDefault="00917B32" w:rsidP="00917B32">
            <w:pPr>
              <w:jc w:val="center"/>
              <w:rPr>
                <w:rFonts w:ascii="Arial" w:hAnsi="Arial" w:cs="Arial"/>
                <w:b/>
                <w:bCs/>
                <w:sz w:val="20"/>
                <w:szCs w:val="20"/>
              </w:rPr>
            </w:pPr>
          </w:p>
        </w:tc>
        <w:tc>
          <w:tcPr>
            <w:tcW w:w="684" w:type="dxa"/>
          </w:tcPr>
          <w:p w:rsidR="00917B32" w:rsidRPr="003044B3" w:rsidRDefault="00917B32" w:rsidP="00917B32">
            <w:pPr>
              <w:jc w:val="center"/>
              <w:rPr>
                <w:rFonts w:ascii="Arial" w:hAnsi="Arial" w:cs="Arial"/>
                <w:b/>
                <w:bCs/>
                <w:sz w:val="20"/>
                <w:szCs w:val="20"/>
              </w:rPr>
            </w:pPr>
          </w:p>
        </w:tc>
        <w:tc>
          <w:tcPr>
            <w:tcW w:w="684" w:type="dxa"/>
          </w:tcPr>
          <w:p w:rsidR="00917B32" w:rsidRPr="003044B3" w:rsidRDefault="00917B32" w:rsidP="00917B32">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CF171A" w:rsidRDefault="00811E83" w:rsidP="00847D6F">
            <w:pPr>
              <w:rPr>
                <w:rFonts w:ascii="Arial" w:hAnsi="Arial" w:cs="Arial"/>
                <w:color w:val="000000" w:themeColor="text1"/>
                <w:sz w:val="18"/>
                <w:szCs w:val="18"/>
              </w:rPr>
            </w:pPr>
            <w:r>
              <w:rPr>
                <w:rFonts w:ascii="Arial" w:hAnsi="Arial" w:cs="Arial"/>
                <w:color w:val="000000" w:themeColor="text1"/>
                <w:sz w:val="18"/>
                <w:szCs w:val="18"/>
              </w:rPr>
              <w:t>PHY1211</w:t>
            </w:r>
          </w:p>
        </w:tc>
        <w:tc>
          <w:tcPr>
            <w:tcW w:w="5358" w:type="dxa"/>
            <w:vAlign w:val="center"/>
          </w:tcPr>
          <w:p w:rsidR="00847D6F" w:rsidRPr="00CF171A" w:rsidRDefault="00497153" w:rsidP="00847D6F">
            <w:pPr>
              <w:rPr>
                <w:rFonts w:ascii="Arial" w:hAnsi="Arial" w:cs="Arial"/>
                <w:color w:val="000000" w:themeColor="text1"/>
                <w:sz w:val="18"/>
                <w:szCs w:val="18"/>
              </w:rPr>
            </w:pPr>
            <w:r w:rsidRPr="00CF171A">
              <w:rPr>
                <w:rFonts w:ascii="Arial" w:hAnsi="Arial" w:cs="Arial"/>
                <w:color w:val="000000" w:themeColor="text1"/>
                <w:sz w:val="18"/>
                <w:szCs w:val="18"/>
              </w:rPr>
              <w:t xml:space="preserve">Basic Electricity and Electrical Circuits   </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CSE1211</w:t>
            </w:r>
          </w:p>
        </w:tc>
        <w:tc>
          <w:tcPr>
            <w:tcW w:w="535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 xml:space="preserve">Introduction to Digital Electronics </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CSE1212</w:t>
            </w:r>
          </w:p>
        </w:tc>
        <w:tc>
          <w:tcPr>
            <w:tcW w:w="535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Introduction to Digital Electronics Lab</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CSE1221</w:t>
            </w:r>
          </w:p>
        </w:tc>
        <w:tc>
          <w:tcPr>
            <w:tcW w:w="535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Object Oriented Programming</w:t>
            </w: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847D6F" w:rsidRPr="00274A16" w:rsidTr="003044B3">
        <w:trPr>
          <w:trHeight w:val="272"/>
        </w:trPr>
        <w:tc>
          <w:tcPr>
            <w:tcW w:w="128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CSE1222</w:t>
            </w:r>
          </w:p>
        </w:tc>
        <w:tc>
          <w:tcPr>
            <w:tcW w:w="5358" w:type="dxa"/>
            <w:vAlign w:val="center"/>
          </w:tcPr>
          <w:p w:rsidR="00847D6F" w:rsidRPr="00274A16" w:rsidRDefault="00847D6F" w:rsidP="00847D6F">
            <w:pPr>
              <w:rPr>
                <w:rFonts w:ascii="Arial" w:hAnsi="Arial" w:cs="Arial"/>
                <w:color w:val="000000" w:themeColor="text1"/>
                <w:sz w:val="18"/>
                <w:szCs w:val="18"/>
              </w:rPr>
            </w:pPr>
            <w:r w:rsidRPr="00274A16">
              <w:rPr>
                <w:rFonts w:ascii="Arial" w:hAnsi="Arial" w:cs="Arial"/>
                <w:color w:val="000000" w:themeColor="text1"/>
                <w:sz w:val="18"/>
                <w:szCs w:val="18"/>
              </w:rPr>
              <w:t>Object Oriented Programming Lab</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sz w:val="20"/>
                <w:szCs w:val="20"/>
              </w:rPr>
            </w:pPr>
            <w:r w:rsidRPr="003044B3">
              <w:rPr>
                <w:rFonts w:ascii="Arial" w:hAnsi="Arial" w:cs="Arial"/>
                <w:sz w:val="20"/>
                <w:szCs w:val="20"/>
              </w:rPr>
              <w:t>√</w:t>
            </w:r>
          </w:p>
        </w:tc>
        <w:tc>
          <w:tcPr>
            <w:tcW w:w="624" w:type="dxa"/>
          </w:tcPr>
          <w:p w:rsidR="00847D6F" w:rsidRPr="003044B3" w:rsidRDefault="00847D6F" w:rsidP="00847D6F">
            <w:pPr>
              <w:jc w:val="center"/>
              <w:rPr>
                <w:rFonts w:ascii="Arial" w:hAnsi="Arial" w:cs="Arial"/>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2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c>
          <w:tcPr>
            <w:tcW w:w="684" w:type="dxa"/>
          </w:tcPr>
          <w:p w:rsidR="00847D6F" w:rsidRPr="003044B3" w:rsidRDefault="00847D6F" w:rsidP="00847D6F">
            <w:pPr>
              <w:jc w:val="center"/>
              <w:rPr>
                <w:rFonts w:ascii="Arial" w:hAnsi="Arial" w:cs="Arial"/>
                <w:b/>
                <w:bCs/>
                <w:sz w:val="20"/>
                <w:szCs w:val="20"/>
              </w:rPr>
            </w:pPr>
          </w:p>
        </w:tc>
      </w:tr>
      <w:tr w:rsidR="00930F2A" w:rsidRPr="00274A16" w:rsidTr="006A2DCD">
        <w:trPr>
          <w:trHeight w:val="272"/>
        </w:trPr>
        <w:tc>
          <w:tcPr>
            <w:tcW w:w="1288" w:type="dxa"/>
            <w:vAlign w:val="center"/>
          </w:tcPr>
          <w:p w:rsidR="00930F2A" w:rsidRPr="001F3A27" w:rsidRDefault="00930F2A" w:rsidP="00930F2A">
            <w:pPr>
              <w:rPr>
                <w:rFonts w:ascii="Arial" w:hAnsi="Arial" w:cs="Arial"/>
                <w:sz w:val="18"/>
                <w:szCs w:val="18"/>
              </w:rPr>
            </w:pPr>
            <w:r w:rsidRPr="001F3A27">
              <w:rPr>
                <w:rFonts w:ascii="Arial" w:hAnsi="Arial" w:cs="Arial"/>
                <w:color w:val="000000" w:themeColor="text1"/>
                <w:sz w:val="18"/>
                <w:szCs w:val="18"/>
              </w:rPr>
              <w:t>CSE 1280</w:t>
            </w:r>
          </w:p>
        </w:tc>
        <w:tc>
          <w:tcPr>
            <w:tcW w:w="5358" w:type="dxa"/>
            <w:vAlign w:val="center"/>
          </w:tcPr>
          <w:p w:rsidR="00930F2A" w:rsidRPr="001F3A27" w:rsidRDefault="00930F2A" w:rsidP="00930F2A">
            <w:pPr>
              <w:rPr>
                <w:rFonts w:ascii="Arial" w:hAnsi="Arial" w:cs="Arial"/>
                <w:sz w:val="18"/>
                <w:szCs w:val="18"/>
              </w:rPr>
            </w:pPr>
            <w:r w:rsidRPr="001F3A27">
              <w:rPr>
                <w:rFonts w:ascii="Arial" w:hAnsi="Arial" w:cs="Arial"/>
                <w:color w:val="000000" w:themeColor="text1"/>
                <w:sz w:val="18"/>
                <w:szCs w:val="18"/>
              </w:rPr>
              <w:t>Board viva-voce</w:t>
            </w:r>
          </w:p>
        </w:tc>
        <w:tc>
          <w:tcPr>
            <w:tcW w:w="624" w:type="dxa"/>
          </w:tcPr>
          <w:p w:rsidR="00930F2A" w:rsidRPr="003044B3" w:rsidRDefault="00930F2A" w:rsidP="00930F2A">
            <w:pPr>
              <w:jc w:val="center"/>
              <w:rPr>
                <w:rFonts w:ascii="Arial" w:hAnsi="Arial" w:cs="Arial"/>
                <w:sz w:val="20"/>
                <w:szCs w:val="20"/>
              </w:rPr>
            </w:pPr>
          </w:p>
        </w:tc>
        <w:tc>
          <w:tcPr>
            <w:tcW w:w="624" w:type="dxa"/>
          </w:tcPr>
          <w:p w:rsidR="00930F2A" w:rsidRPr="003044B3" w:rsidRDefault="00930F2A" w:rsidP="00930F2A">
            <w:pPr>
              <w:jc w:val="center"/>
              <w:rPr>
                <w:rFonts w:ascii="Arial" w:hAnsi="Arial" w:cs="Arial"/>
                <w:sz w:val="20"/>
                <w:szCs w:val="20"/>
              </w:rPr>
            </w:pPr>
          </w:p>
        </w:tc>
        <w:tc>
          <w:tcPr>
            <w:tcW w:w="624" w:type="dxa"/>
          </w:tcPr>
          <w:p w:rsidR="00930F2A" w:rsidRPr="003044B3" w:rsidRDefault="00930F2A" w:rsidP="00930F2A">
            <w:pPr>
              <w:jc w:val="center"/>
              <w:rPr>
                <w:rFonts w:ascii="Arial" w:hAnsi="Arial" w:cs="Arial"/>
                <w:sz w:val="20"/>
                <w:szCs w:val="20"/>
              </w:rPr>
            </w:pPr>
          </w:p>
        </w:tc>
        <w:tc>
          <w:tcPr>
            <w:tcW w:w="624" w:type="dxa"/>
          </w:tcPr>
          <w:p w:rsidR="00930F2A" w:rsidRPr="003044B3" w:rsidRDefault="00930F2A" w:rsidP="00930F2A">
            <w:pPr>
              <w:jc w:val="center"/>
              <w:rPr>
                <w:rFonts w:ascii="Arial" w:hAnsi="Arial" w:cs="Arial"/>
                <w:sz w:val="20"/>
                <w:szCs w:val="20"/>
              </w:rPr>
            </w:pPr>
          </w:p>
        </w:tc>
        <w:tc>
          <w:tcPr>
            <w:tcW w:w="624" w:type="dxa"/>
          </w:tcPr>
          <w:p w:rsidR="00930F2A" w:rsidRPr="003044B3" w:rsidRDefault="00930F2A" w:rsidP="00930F2A">
            <w:pPr>
              <w:jc w:val="center"/>
              <w:rPr>
                <w:rFonts w:ascii="Arial" w:hAnsi="Arial" w:cs="Arial"/>
                <w:sz w:val="20"/>
                <w:szCs w:val="20"/>
              </w:rPr>
            </w:pPr>
          </w:p>
        </w:tc>
        <w:tc>
          <w:tcPr>
            <w:tcW w:w="624" w:type="dxa"/>
          </w:tcPr>
          <w:p w:rsidR="00930F2A" w:rsidRPr="003044B3" w:rsidRDefault="00930F2A" w:rsidP="00930F2A">
            <w:pPr>
              <w:jc w:val="center"/>
              <w:rPr>
                <w:rFonts w:ascii="Arial" w:hAnsi="Arial" w:cs="Arial"/>
                <w:sz w:val="20"/>
                <w:szCs w:val="20"/>
              </w:rPr>
            </w:pPr>
          </w:p>
        </w:tc>
        <w:tc>
          <w:tcPr>
            <w:tcW w:w="624" w:type="dxa"/>
          </w:tcPr>
          <w:p w:rsidR="00930F2A" w:rsidRPr="003044B3" w:rsidRDefault="00930F2A" w:rsidP="00930F2A">
            <w:pPr>
              <w:jc w:val="center"/>
              <w:rPr>
                <w:rFonts w:ascii="Arial" w:hAnsi="Arial" w:cs="Arial"/>
                <w:b/>
                <w:bCs/>
                <w:sz w:val="20"/>
                <w:szCs w:val="20"/>
              </w:rPr>
            </w:pPr>
          </w:p>
        </w:tc>
        <w:tc>
          <w:tcPr>
            <w:tcW w:w="624" w:type="dxa"/>
          </w:tcPr>
          <w:p w:rsidR="00930F2A" w:rsidRPr="003044B3" w:rsidRDefault="00930F2A" w:rsidP="00930F2A">
            <w:pPr>
              <w:jc w:val="center"/>
              <w:rPr>
                <w:rFonts w:ascii="Arial" w:hAnsi="Arial" w:cs="Arial"/>
                <w:b/>
                <w:bCs/>
                <w:sz w:val="20"/>
                <w:szCs w:val="20"/>
              </w:rPr>
            </w:pPr>
          </w:p>
        </w:tc>
        <w:tc>
          <w:tcPr>
            <w:tcW w:w="624" w:type="dxa"/>
          </w:tcPr>
          <w:p w:rsidR="00930F2A" w:rsidRPr="003044B3" w:rsidRDefault="00930F2A" w:rsidP="00930F2A">
            <w:pPr>
              <w:jc w:val="center"/>
              <w:rPr>
                <w:rFonts w:ascii="Arial" w:hAnsi="Arial" w:cs="Arial"/>
                <w:b/>
                <w:bCs/>
                <w:sz w:val="20"/>
                <w:szCs w:val="20"/>
              </w:rPr>
            </w:pPr>
          </w:p>
        </w:tc>
        <w:tc>
          <w:tcPr>
            <w:tcW w:w="684" w:type="dxa"/>
          </w:tcPr>
          <w:p w:rsidR="00930F2A" w:rsidRPr="003044B3" w:rsidRDefault="00930F2A" w:rsidP="00930F2A">
            <w:pPr>
              <w:jc w:val="center"/>
              <w:rPr>
                <w:rFonts w:ascii="Arial" w:hAnsi="Arial" w:cs="Arial"/>
                <w:b/>
                <w:bCs/>
                <w:sz w:val="20"/>
                <w:szCs w:val="20"/>
              </w:rPr>
            </w:pPr>
            <w:r w:rsidRPr="00274A16">
              <w:rPr>
                <w:rFonts w:ascii="Arial" w:hAnsi="Arial" w:cs="Arial"/>
                <w:b/>
                <w:bCs/>
                <w:sz w:val="18"/>
                <w:szCs w:val="18"/>
              </w:rPr>
              <w:t>√</w:t>
            </w:r>
          </w:p>
        </w:tc>
        <w:tc>
          <w:tcPr>
            <w:tcW w:w="684" w:type="dxa"/>
          </w:tcPr>
          <w:p w:rsidR="00930F2A" w:rsidRPr="003044B3" w:rsidRDefault="00930F2A" w:rsidP="00930F2A">
            <w:pPr>
              <w:jc w:val="center"/>
              <w:rPr>
                <w:rFonts w:ascii="Arial" w:hAnsi="Arial" w:cs="Arial"/>
                <w:b/>
                <w:bCs/>
                <w:sz w:val="20"/>
                <w:szCs w:val="20"/>
              </w:rPr>
            </w:pPr>
          </w:p>
        </w:tc>
        <w:tc>
          <w:tcPr>
            <w:tcW w:w="684" w:type="dxa"/>
          </w:tcPr>
          <w:p w:rsidR="00930F2A" w:rsidRPr="003044B3" w:rsidRDefault="00930F2A" w:rsidP="00930F2A">
            <w:pPr>
              <w:jc w:val="center"/>
              <w:rPr>
                <w:rFonts w:ascii="Arial" w:hAnsi="Arial" w:cs="Arial"/>
                <w:b/>
                <w:bCs/>
                <w:sz w:val="20"/>
                <w:szCs w:val="20"/>
              </w:rPr>
            </w:pPr>
          </w:p>
        </w:tc>
      </w:tr>
    </w:tbl>
    <w:p w:rsidR="00274A16" w:rsidRPr="00803408" w:rsidRDefault="00274A16" w:rsidP="009E32ED">
      <w:pPr>
        <w:jc w:val="center"/>
        <w:rPr>
          <w:rFonts w:ascii="Arial" w:hAnsi="Arial" w:cs="Arial"/>
          <w:b/>
          <w:bCs/>
        </w:rPr>
      </w:pPr>
      <w:r w:rsidRPr="00803408">
        <w:rPr>
          <w:rFonts w:ascii="Arial" w:hAnsi="Arial" w:cs="Arial"/>
          <w:b/>
          <w:bCs/>
        </w:rPr>
        <w:br w:type="page"/>
      </w:r>
    </w:p>
    <w:tbl>
      <w:tblPr>
        <w:tblStyle w:val="TableGrid"/>
        <w:tblpPr w:leftFromText="180" w:rightFromText="180" w:horzAnchor="margin" w:tblpXSpec="center" w:tblpY="960"/>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74A16" w:rsidRPr="00274A16" w:rsidTr="009E32ED">
        <w:trPr>
          <w:trHeight w:val="408"/>
        </w:trPr>
        <w:tc>
          <w:tcPr>
            <w:tcW w:w="124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P)12</w:t>
            </w: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ACCO2111</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Industrial Management and Accountancy</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r>
      <w:tr w:rsidR="00F64800" w:rsidRPr="00274A16" w:rsidTr="009E32ED">
        <w:trPr>
          <w:trHeight w:val="272"/>
        </w:trPr>
        <w:tc>
          <w:tcPr>
            <w:tcW w:w="1244" w:type="dxa"/>
            <w:vAlign w:val="center"/>
          </w:tcPr>
          <w:p w:rsidR="00F64800" w:rsidRPr="00274A16" w:rsidRDefault="00F64800" w:rsidP="009E32ED">
            <w:pPr>
              <w:rPr>
                <w:rFonts w:ascii="Arial" w:hAnsi="Arial" w:cs="Arial"/>
                <w:color w:val="000000" w:themeColor="text1"/>
                <w:sz w:val="18"/>
                <w:szCs w:val="18"/>
              </w:rPr>
            </w:pPr>
            <w:r w:rsidRPr="00274A16">
              <w:rPr>
                <w:rFonts w:ascii="Arial" w:hAnsi="Arial" w:cs="Arial"/>
                <w:color w:val="000000" w:themeColor="text1"/>
                <w:sz w:val="18"/>
                <w:szCs w:val="18"/>
              </w:rPr>
              <w:t>STAT2111</w:t>
            </w:r>
          </w:p>
        </w:tc>
        <w:tc>
          <w:tcPr>
            <w:tcW w:w="4824" w:type="dxa"/>
            <w:vAlign w:val="center"/>
          </w:tcPr>
          <w:p w:rsidR="00F64800" w:rsidRPr="00274A16" w:rsidRDefault="00F64800" w:rsidP="009E32ED">
            <w:pPr>
              <w:rPr>
                <w:rFonts w:ascii="Arial" w:hAnsi="Arial" w:cs="Arial"/>
                <w:color w:val="000000" w:themeColor="text1"/>
                <w:sz w:val="18"/>
                <w:szCs w:val="18"/>
              </w:rPr>
            </w:pPr>
            <w:r w:rsidRPr="00274A16">
              <w:rPr>
                <w:rFonts w:ascii="Arial" w:hAnsi="Arial" w:cs="Arial"/>
                <w:color w:val="000000" w:themeColor="text1"/>
                <w:sz w:val="18"/>
                <w:szCs w:val="18"/>
              </w:rPr>
              <w:t>Theory of Statistics</w:t>
            </w:r>
          </w:p>
        </w:tc>
        <w:tc>
          <w:tcPr>
            <w:tcW w:w="688" w:type="dxa"/>
          </w:tcPr>
          <w:p w:rsidR="00F64800" w:rsidRDefault="00F64800" w:rsidP="00F64800">
            <w:pPr>
              <w:jc w:val="center"/>
            </w:pPr>
            <w:r w:rsidRPr="00F07ABE">
              <w:rPr>
                <w:rFonts w:ascii="Arial" w:hAnsi="Arial" w:cs="Arial"/>
                <w:b/>
                <w:bCs/>
                <w:sz w:val="20"/>
                <w:szCs w:val="20"/>
              </w:rPr>
              <w:t>√</w:t>
            </w:r>
          </w:p>
        </w:tc>
        <w:tc>
          <w:tcPr>
            <w:tcW w:w="688" w:type="dxa"/>
          </w:tcPr>
          <w:p w:rsidR="00F64800" w:rsidRPr="003044B3" w:rsidRDefault="00F64800"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sz w:val="20"/>
                <w:szCs w:val="20"/>
              </w:rPr>
            </w:pPr>
          </w:p>
        </w:tc>
        <w:tc>
          <w:tcPr>
            <w:tcW w:w="687" w:type="dxa"/>
          </w:tcPr>
          <w:p w:rsidR="00F64800" w:rsidRPr="003044B3" w:rsidRDefault="00F64800" w:rsidP="009E32ED">
            <w:pPr>
              <w:jc w:val="center"/>
              <w:rPr>
                <w:rFonts w:ascii="Arial" w:hAnsi="Arial" w:cs="Arial"/>
                <w:sz w:val="20"/>
                <w:szCs w:val="20"/>
              </w:rPr>
            </w:pP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b/>
                <w:bCs/>
                <w:sz w:val="20"/>
                <w:szCs w:val="20"/>
              </w:rPr>
            </w:pPr>
          </w:p>
        </w:tc>
        <w:tc>
          <w:tcPr>
            <w:tcW w:w="687" w:type="dxa"/>
          </w:tcPr>
          <w:p w:rsidR="00F64800" w:rsidRPr="003044B3" w:rsidRDefault="00F64800" w:rsidP="009E32ED">
            <w:pPr>
              <w:jc w:val="center"/>
              <w:rPr>
                <w:rFonts w:ascii="Arial" w:hAnsi="Arial" w:cs="Arial"/>
                <w:b/>
                <w:bCs/>
                <w:sz w:val="20"/>
                <w:szCs w:val="20"/>
              </w:rPr>
            </w:pPr>
          </w:p>
        </w:tc>
      </w:tr>
      <w:tr w:rsidR="000737B7" w:rsidRPr="00274A16" w:rsidTr="009E32ED">
        <w:trPr>
          <w:trHeight w:val="272"/>
        </w:trPr>
        <w:tc>
          <w:tcPr>
            <w:tcW w:w="1244" w:type="dxa"/>
            <w:vAlign w:val="center"/>
          </w:tcPr>
          <w:p w:rsidR="000737B7" w:rsidRPr="000737B7" w:rsidRDefault="000737B7" w:rsidP="00DB1CAE">
            <w:pPr>
              <w:rPr>
                <w:rFonts w:ascii="Arial" w:hAnsi="Arial" w:cs="Arial"/>
                <w:color w:val="000000" w:themeColor="text1"/>
                <w:sz w:val="18"/>
                <w:szCs w:val="18"/>
              </w:rPr>
            </w:pPr>
            <w:r w:rsidRPr="000737B7">
              <w:rPr>
                <w:rFonts w:ascii="Arial" w:hAnsi="Arial" w:cs="Arial"/>
                <w:color w:val="000000" w:themeColor="text1"/>
                <w:sz w:val="18"/>
                <w:szCs w:val="18"/>
              </w:rPr>
              <w:t>MATH 2131</w:t>
            </w:r>
          </w:p>
        </w:tc>
        <w:tc>
          <w:tcPr>
            <w:tcW w:w="4824" w:type="dxa"/>
            <w:vAlign w:val="center"/>
          </w:tcPr>
          <w:p w:rsidR="000737B7" w:rsidRPr="000737B7" w:rsidRDefault="000737B7" w:rsidP="00DB1CAE">
            <w:pPr>
              <w:rPr>
                <w:rFonts w:ascii="Arial" w:hAnsi="Arial" w:cs="Arial"/>
                <w:color w:val="000000" w:themeColor="text1"/>
                <w:sz w:val="18"/>
                <w:szCs w:val="18"/>
              </w:rPr>
            </w:pPr>
            <w:r w:rsidRPr="000737B7">
              <w:rPr>
                <w:rFonts w:ascii="Arial" w:hAnsi="Arial" w:cs="Arial"/>
                <w:color w:val="000000" w:themeColor="text1"/>
                <w:sz w:val="18"/>
                <w:szCs w:val="18"/>
              </w:rPr>
              <w:t>Differential Equations and Optimization</w:t>
            </w:r>
          </w:p>
        </w:tc>
        <w:tc>
          <w:tcPr>
            <w:tcW w:w="688" w:type="dxa"/>
          </w:tcPr>
          <w:p w:rsidR="000737B7" w:rsidRDefault="000737B7" w:rsidP="00F64800">
            <w:pPr>
              <w:jc w:val="center"/>
            </w:pPr>
            <w:r w:rsidRPr="00F07ABE">
              <w:rPr>
                <w:rFonts w:ascii="Arial" w:hAnsi="Arial" w:cs="Arial"/>
                <w:b/>
                <w:bCs/>
                <w:sz w:val="20"/>
                <w:szCs w:val="20"/>
              </w:rPr>
              <w:t>√</w:t>
            </w:r>
          </w:p>
        </w:tc>
        <w:tc>
          <w:tcPr>
            <w:tcW w:w="688"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c>
          <w:tcPr>
            <w:tcW w:w="687" w:type="dxa"/>
          </w:tcPr>
          <w:p w:rsidR="000737B7" w:rsidRPr="003044B3" w:rsidRDefault="000737B7" w:rsidP="009E32ED">
            <w:pPr>
              <w:jc w:val="center"/>
              <w:rPr>
                <w:rFonts w:ascii="Arial" w:hAnsi="Arial" w:cs="Arial"/>
                <w:b/>
                <w:bCs/>
                <w:sz w:val="20"/>
                <w:szCs w:val="20"/>
              </w:rPr>
            </w:pPr>
          </w:p>
        </w:tc>
      </w:tr>
      <w:tr w:rsidR="00274A16" w:rsidRPr="00274A16" w:rsidTr="009E32ED">
        <w:trPr>
          <w:trHeight w:val="287"/>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CSE2111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Digital System Design</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CSE2112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Digital System Design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CSE2121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Data Structure</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CSE2122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Data Structure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CSE2131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Discrete Mathematics</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CSE2142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Writing Professional Code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tcPr>
          <w:p w:rsidR="00274A16" w:rsidRPr="00274A16" w:rsidRDefault="00274A16" w:rsidP="009E32ED">
            <w:pPr>
              <w:rPr>
                <w:rFonts w:ascii="Arial" w:hAnsi="Arial" w:cs="Arial"/>
                <w:sz w:val="18"/>
                <w:szCs w:val="18"/>
              </w:rPr>
            </w:pPr>
          </w:p>
        </w:tc>
        <w:tc>
          <w:tcPr>
            <w:tcW w:w="4824" w:type="dxa"/>
          </w:tcPr>
          <w:p w:rsidR="00274A16" w:rsidRPr="00CF171A" w:rsidRDefault="00274A16" w:rsidP="009E32ED">
            <w:pPr>
              <w:rPr>
                <w:rFonts w:ascii="Arial" w:hAnsi="Arial" w:cs="Arial"/>
                <w:sz w:val="18"/>
                <w:szCs w:val="18"/>
              </w:rPr>
            </w:pPr>
          </w:p>
        </w:tc>
        <w:tc>
          <w:tcPr>
            <w:tcW w:w="688" w:type="dxa"/>
          </w:tcPr>
          <w:p w:rsidR="00274A16" w:rsidRPr="003044B3" w:rsidRDefault="00274A16" w:rsidP="009E32ED">
            <w:pPr>
              <w:jc w:val="center"/>
              <w:rPr>
                <w:rFonts w:ascii="Arial" w:hAnsi="Arial" w:cs="Arial"/>
                <w:b/>
                <w:bCs/>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LAW2211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Cyber and Intellectual Property Law</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MATH2231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Numerical Methods</w:t>
            </w:r>
          </w:p>
        </w:tc>
        <w:tc>
          <w:tcPr>
            <w:tcW w:w="688" w:type="dxa"/>
          </w:tcPr>
          <w:p w:rsidR="00274A16" w:rsidRPr="003044B3" w:rsidRDefault="00274A16" w:rsidP="009E32ED">
            <w:pPr>
              <w:jc w:val="center"/>
              <w:rPr>
                <w:rFonts w:ascii="Arial" w:hAnsi="Arial" w:cs="Arial"/>
                <w:b/>
                <w:bCs/>
                <w:sz w:val="20"/>
                <w:szCs w:val="20"/>
              </w:rPr>
            </w:pP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MATH2241</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Linear Algebra</w:t>
            </w:r>
          </w:p>
        </w:tc>
        <w:tc>
          <w:tcPr>
            <w:tcW w:w="688" w:type="dxa"/>
          </w:tcPr>
          <w:p w:rsidR="00274A16" w:rsidRPr="003044B3" w:rsidRDefault="00274A16" w:rsidP="009E32ED">
            <w:pPr>
              <w:jc w:val="center"/>
              <w:rPr>
                <w:rFonts w:ascii="Arial" w:hAnsi="Arial" w:cs="Arial"/>
                <w:b/>
                <w:bCs/>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 xml:space="preserve">CSE2211 </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Theory of Computation</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CSE2221</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Design and Analysis of Algorithms</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CSE2222</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Design and Analysis of Algorithms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 xml:space="preserve">CSE2231 </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Computer Architecture and Organization</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CSE2232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Computer Architecture and Organization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CSE2252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Web Application Development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930F2A" w:rsidRPr="00274A16" w:rsidTr="009E32ED">
        <w:trPr>
          <w:trHeight w:val="272"/>
        </w:trPr>
        <w:tc>
          <w:tcPr>
            <w:tcW w:w="1244" w:type="dxa"/>
            <w:vAlign w:val="center"/>
          </w:tcPr>
          <w:p w:rsidR="00930F2A" w:rsidRPr="001F3A27" w:rsidRDefault="00930F2A" w:rsidP="00930F2A">
            <w:pPr>
              <w:rPr>
                <w:rFonts w:ascii="Arial" w:hAnsi="Arial" w:cs="Arial"/>
                <w:color w:val="000000" w:themeColor="text1"/>
                <w:sz w:val="18"/>
                <w:szCs w:val="18"/>
              </w:rPr>
            </w:pPr>
            <w:r w:rsidRPr="001F3A27">
              <w:rPr>
                <w:rFonts w:ascii="Arial" w:hAnsi="Arial" w:cs="Arial"/>
                <w:color w:val="000000" w:themeColor="text1"/>
                <w:sz w:val="18"/>
                <w:szCs w:val="18"/>
              </w:rPr>
              <w:t>CSE 2280</w:t>
            </w:r>
          </w:p>
        </w:tc>
        <w:tc>
          <w:tcPr>
            <w:tcW w:w="4824" w:type="dxa"/>
            <w:vAlign w:val="center"/>
          </w:tcPr>
          <w:p w:rsidR="00930F2A" w:rsidRPr="001F3A27" w:rsidRDefault="00930F2A" w:rsidP="00930F2A">
            <w:pPr>
              <w:rPr>
                <w:rFonts w:ascii="Arial" w:hAnsi="Arial" w:cs="Arial"/>
                <w:color w:val="000000" w:themeColor="text1"/>
                <w:sz w:val="18"/>
                <w:szCs w:val="18"/>
              </w:rPr>
            </w:pPr>
            <w:r w:rsidRPr="001F3A27">
              <w:rPr>
                <w:rFonts w:ascii="Arial" w:hAnsi="Arial" w:cs="Arial"/>
                <w:color w:val="000000" w:themeColor="text1"/>
                <w:sz w:val="18"/>
                <w:szCs w:val="18"/>
              </w:rPr>
              <w:t>Board viva-voce</w:t>
            </w:r>
          </w:p>
        </w:tc>
        <w:tc>
          <w:tcPr>
            <w:tcW w:w="688" w:type="dxa"/>
          </w:tcPr>
          <w:p w:rsidR="00930F2A" w:rsidRPr="003044B3" w:rsidRDefault="00930F2A" w:rsidP="00930F2A">
            <w:pPr>
              <w:jc w:val="center"/>
              <w:rPr>
                <w:rFonts w:ascii="Arial" w:hAnsi="Arial" w:cs="Arial"/>
                <w:sz w:val="20"/>
                <w:szCs w:val="20"/>
              </w:rPr>
            </w:pPr>
          </w:p>
        </w:tc>
        <w:tc>
          <w:tcPr>
            <w:tcW w:w="688"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r w:rsidRPr="00274A16">
              <w:rPr>
                <w:rFonts w:ascii="Arial" w:hAnsi="Arial" w:cs="Arial"/>
                <w:b/>
                <w:bCs/>
                <w:sz w:val="18"/>
                <w:szCs w:val="18"/>
              </w:rPr>
              <w:t>√</w:t>
            </w:r>
          </w:p>
        </w:tc>
        <w:tc>
          <w:tcPr>
            <w:tcW w:w="687" w:type="dxa"/>
          </w:tcPr>
          <w:p w:rsidR="00930F2A" w:rsidRPr="003044B3" w:rsidRDefault="00930F2A" w:rsidP="00930F2A">
            <w:pPr>
              <w:jc w:val="center"/>
              <w:rPr>
                <w:rFonts w:ascii="Arial" w:hAnsi="Arial" w:cs="Arial"/>
                <w:b/>
                <w:bCs/>
                <w:sz w:val="20"/>
                <w:szCs w:val="20"/>
              </w:rPr>
            </w:pPr>
          </w:p>
        </w:tc>
        <w:tc>
          <w:tcPr>
            <w:tcW w:w="687" w:type="dxa"/>
          </w:tcPr>
          <w:p w:rsidR="00930F2A" w:rsidRPr="003044B3" w:rsidRDefault="00930F2A" w:rsidP="00930F2A">
            <w:pPr>
              <w:jc w:val="center"/>
              <w:rPr>
                <w:rFonts w:ascii="Arial" w:hAnsi="Arial" w:cs="Arial"/>
                <w:b/>
                <w:bCs/>
                <w:sz w:val="20"/>
                <w:szCs w:val="20"/>
              </w:rPr>
            </w:pPr>
          </w:p>
        </w:tc>
      </w:tr>
    </w:tbl>
    <w:p w:rsidR="00274A16" w:rsidRDefault="00274A16" w:rsidP="009E32ED">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rsidR="00274A16" w:rsidRDefault="00274A16" w:rsidP="009E32ED">
      <w:r>
        <w:br w:type="page"/>
      </w:r>
    </w:p>
    <w:tbl>
      <w:tblPr>
        <w:tblStyle w:val="TableGrid"/>
        <w:tblpPr w:leftFromText="180" w:rightFromText="180" w:horzAnchor="margin" w:tblpXSpec="center" w:tblpY="1080"/>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74A16" w:rsidRPr="00274A16" w:rsidTr="009E32ED">
        <w:trPr>
          <w:trHeight w:val="408"/>
        </w:trPr>
        <w:tc>
          <w:tcPr>
            <w:tcW w:w="124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P)12</w:t>
            </w:r>
          </w:p>
        </w:tc>
      </w:tr>
      <w:tr w:rsidR="00750B9A" w:rsidRPr="003044B3" w:rsidTr="009E32ED">
        <w:trPr>
          <w:trHeight w:val="272"/>
        </w:trPr>
        <w:tc>
          <w:tcPr>
            <w:tcW w:w="1244" w:type="dxa"/>
            <w:vAlign w:val="center"/>
          </w:tcPr>
          <w:p w:rsidR="00750B9A" w:rsidRPr="00274A16" w:rsidRDefault="00750B9A" w:rsidP="00EF531C">
            <w:pPr>
              <w:rPr>
                <w:rFonts w:ascii="Arial" w:hAnsi="Arial" w:cs="Arial"/>
                <w:color w:val="000000" w:themeColor="text1"/>
                <w:sz w:val="18"/>
                <w:szCs w:val="18"/>
              </w:rPr>
            </w:pPr>
            <w:r w:rsidRPr="00274A16">
              <w:rPr>
                <w:rFonts w:ascii="Arial" w:hAnsi="Arial" w:cs="Arial"/>
                <w:color w:val="000000" w:themeColor="text1"/>
                <w:sz w:val="18"/>
                <w:szCs w:val="18"/>
              </w:rPr>
              <w:t>CSE3</w:t>
            </w:r>
            <w:r w:rsidR="00EF531C">
              <w:rPr>
                <w:rFonts w:ascii="Arial" w:hAnsi="Arial" w:cs="Arial"/>
                <w:color w:val="000000" w:themeColor="text1"/>
                <w:sz w:val="18"/>
                <w:szCs w:val="18"/>
              </w:rPr>
              <w:t>1</w:t>
            </w:r>
            <w:r w:rsidRPr="00274A16">
              <w:rPr>
                <w:rFonts w:ascii="Arial" w:hAnsi="Arial" w:cs="Arial"/>
                <w:color w:val="000000" w:themeColor="text1"/>
                <w:sz w:val="18"/>
                <w:szCs w:val="18"/>
              </w:rPr>
              <w:t>11</w:t>
            </w:r>
          </w:p>
        </w:tc>
        <w:tc>
          <w:tcPr>
            <w:tcW w:w="4824" w:type="dxa"/>
            <w:vAlign w:val="center"/>
          </w:tcPr>
          <w:p w:rsidR="00750B9A" w:rsidRPr="00274A16" w:rsidRDefault="00750B9A" w:rsidP="00750B9A">
            <w:pPr>
              <w:rPr>
                <w:rFonts w:ascii="Arial" w:hAnsi="Arial" w:cs="Arial"/>
                <w:color w:val="000000" w:themeColor="text1"/>
                <w:sz w:val="18"/>
                <w:szCs w:val="18"/>
              </w:rPr>
            </w:pPr>
            <w:r w:rsidRPr="00274A16">
              <w:rPr>
                <w:rFonts w:ascii="Arial" w:hAnsi="Arial" w:cs="Arial"/>
                <w:color w:val="000000" w:themeColor="text1"/>
                <w:sz w:val="18"/>
                <w:szCs w:val="18"/>
              </w:rPr>
              <w:t>Software Engineering</w:t>
            </w:r>
          </w:p>
        </w:tc>
        <w:tc>
          <w:tcPr>
            <w:tcW w:w="688" w:type="dxa"/>
          </w:tcPr>
          <w:p w:rsidR="00750B9A" w:rsidRPr="003044B3" w:rsidRDefault="00750B9A" w:rsidP="00750B9A">
            <w:pPr>
              <w:jc w:val="center"/>
              <w:rPr>
                <w:rFonts w:ascii="Arial" w:hAnsi="Arial" w:cs="Arial"/>
                <w:sz w:val="20"/>
                <w:szCs w:val="20"/>
              </w:rPr>
            </w:pPr>
            <w:r w:rsidRPr="003044B3">
              <w:rPr>
                <w:rFonts w:ascii="Arial" w:hAnsi="Arial" w:cs="Arial"/>
                <w:b/>
                <w:bCs/>
                <w:sz w:val="20"/>
                <w:szCs w:val="20"/>
              </w:rPr>
              <w:t>√</w:t>
            </w:r>
          </w:p>
        </w:tc>
        <w:tc>
          <w:tcPr>
            <w:tcW w:w="688" w:type="dxa"/>
          </w:tcPr>
          <w:p w:rsidR="00750B9A" w:rsidRPr="003044B3" w:rsidRDefault="00750B9A" w:rsidP="00750B9A">
            <w:pPr>
              <w:jc w:val="center"/>
              <w:rPr>
                <w:rFonts w:ascii="Arial" w:hAnsi="Arial" w:cs="Arial"/>
                <w:b/>
                <w:bCs/>
                <w:sz w:val="20"/>
                <w:szCs w:val="20"/>
              </w:rPr>
            </w:pPr>
          </w:p>
        </w:tc>
        <w:tc>
          <w:tcPr>
            <w:tcW w:w="687" w:type="dxa"/>
          </w:tcPr>
          <w:p w:rsidR="00750B9A" w:rsidRPr="003044B3" w:rsidRDefault="00750B9A" w:rsidP="00750B9A">
            <w:pPr>
              <w:jc w:val="center"/>
              <w:rPr>
                <w:rFonts w:ascii="Arial" w:hAnsi="Arial" w:cs="Arial"/>
                <w:sz w:val="20"/>
                <w:szCs w:val="20"/>
              </w:rPr>
            </w:pPr>
          </w:p>
        </w:tc>
        <w:tc>
          <w:tcPr>
            <w:tcW w:w="687" w:type="dxa"/>
          </w:tcPr>
          <w:p w:rsidR="00750B9A" w:rsidRPr="003044B3" w:rsidRDefault="00750B9A" w:rsidP="00750B9A">
            <w:pPr>
              <w:jc w:val="center"/>
              <w:rPr>
                <w:rFonts w:ascii="Arial" w:hAnsi="Arial" w:cs="Arial"/>
                <w:sz w:val="20"/>
                <w:szCs w:val="20"/>
              </w:rPr>
            </w:pPr>
          </w:p>
        </w:tc>
        <w:tc>
          <w:tcPr>
            <w:tcW w:w="687" w:type="dxa"/>
          </w:tcPr>
          <w:p w:rsidR="00750B9A" w:rsidRPr="003044B3" w:rsidRDefault="00750B9A" w:rsidP="00750B9A">
            <w:pPr>
              <w:jc w:val="center"/>
              <w:rPr>
                <w:rFonts w:ascii="Arial" w:hAnsi="Arial" w:cs="Arial"/>
                <w:b/>
                <w:bCs/>
                <w:sz w:val="20"/>
                <w:szCs w:val="20"/>
              </w:rPr>
            </w:pPr>
          </w:p>
        </w:tc>
        <w:tc>
          <w:tcPr>
            <w:tcW w:w="687" w:type="dxa"/>
          </w:tcPr>
          <w:p w:rsidR="00750B9A" w:rsidRPr="003044B3" w:rsidRDefault="00750B9A" w:rsidP="00750B9A">
            <w:pPr>
              <w:jc w:val="center"/>
              <w:rPr>
                <w:rFonts w:ascii="Arial" w:hAnsi="Arial" w:cs="Arial"/>
                <w:b/>
                <w:bCs/>
                <w:sz w:val="20"/>
                <w:szCs w:val="20"/>
              </w:rPr>
            </w:pPr>
          </w:p>
        </w:tc>
        <w:tc>
          <w:tcPr>
            <w:tcW w:w="687" w:type="dxa"/>
          </w:tcPr>
          <w:p w:rsidR="00750B9A" w:rsidRPr="003044B3" w:rsidRDefault="00750B9A" w:rsidP="00750B9A">
            <w:pPr>
              <w:jc w:val="center"/>
              <w:rPr>
                <w:rFonts w:ascii="Arial" w:hAnsi="Arial" w:cs="Arial"/>
                <w:b/>
                <w:bCs/>
                <w:sz w:val="20"/>
                <w:szCs w:val="20"/>
              </w:rPr>
            </w:pPr>
          </w:p>
        </w:tc>
        <w:tc>
          <w:tcPr>
            <w:tcW w:w="687" w:type="dxa"/>
          </w:tcPr>
          <w:p w:rsidR="00750B9A" w:rsidRPr="003044B3" w:rsidRDefault="00750B9A" w:rsidP="00750B9A">
            <w:pPr>
              <w:jc w:val="center"/>
              <w:rPr>
                <w:rFonts w:ascii="Arial" w:hAnsi="Arial" w:cs="Arial"/>
                <w:b/>
                <w:bCs/>
                <w:sz w:val="20"/>
                <w:szCs w:val="20"/>
              </w:rPr>
            </w:pPr>
          </w:p>
        </w:tc>
        <w:tc>
          <w:tcPr>
            <w:tcW w:w="687" w:type="dxa"/>
          </w:tcPr>
          <w:p w:rsidR="00750B9A" w:rsidRPr="003044B3" w:rsidRDefault="00750B9A" w:rsidP="00750B9A">
            <w:pPr>
              <w:jc w:val="center"/>
              <w:rPr>
                <w:rFonts w:ascii="Arial" w:hAnsi="Arial" w:cs="Arial"/>
                <w:sz w:val="20"/>
                <w:szCs w:val="20"/>
              </w:rPr>
            </w:pPr>
            <w:r w:rsidRPr="003044B3">
              <w:rPr>
                <w:rFonts w:ascii="Arial" w:hAnsi="Arial" w:cs="Arial"/>
                <w:b/>
                <w:bCs/>
                <w:sz w:val="20"/>
                <w:szCs w:val="20"/>
              </w:rPr>
              <w:t>√</w:t>
            </w:r>
          </w:p>
        </w:tc>
        <w:tc>
          <w:tcPr>
            <w:tcW w:w="687" w:type="dxa"/>
          </w:tcPr>
          <w:p w:rsidR="00750B9A" w:rsidRPr="003044B3" w:rsidRDefault="00750B9A" w:rsidP="00750B9A">
            <w:pPr>
              <w:jc w:val="center"/>
              <w:rPr>
                <w:rFonts w:ascii="Arial" w:hAnsi="Arial" w:cs="Arial"/>
                <w:sz w:val="20"/>
                <w:szCs w:val="20"/>
              </w:rPr>
            </w:pPr>
          </w:p>
        </w:tc>
        <w:tc>
          <w:tcPr>
            <w:tcW w:w="687" w:type="dxa"/>
          </w:tcPr>
          <w:p w:rsidR="00750B9A" w:rsidRPr="003044B3" w:rsidRDefault="00750B9A" w:rsidP="00750B9A">
            <w:pPr>
              <w:jc w:val="center"/>
              <w:rPr>
                <w:rFonts w:ascii="Arial" w:hAnsi="Arial" w:cs="Arial"/>
                <w:sz w:val="20"/>
                <w:szCs w:val="20"/>
              </w:rPr>
            </w:pPr>
          </w:p>
        </w:tc>
        <w:tc>
          <w:tcPr>
            <w:tcW w:w="687" w:type="dxa"/>
          </w:tcPr>
          <w:p w:rsidR="00750B9A" w:rsidRPr="003044B3" w:rsidRDefault="00750B9A" w:rsidP="00750B9A">
            <w:pPr>
              <w:jc w:val="center"/>
              <w:rPr>
                <w:rFonts w:ascii="Arial" w:hAnsi="Arial" w:cs="Arial"/>
                <w:b/>
                <w:bCs/>
                <w:sz w:val="20"/>
                <w:szCs w:val="20"/>
              </w:rPr>
            </w:pPr>
          </w:p>
        </w:tc>
      </w:tr>
      <w:tr w:rsidR="00274A16" w:rsidRPr="003044B3"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CSE3121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Database Management Systems</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3044B3" w:rsidTr="009E32ED">
        <w:trPr>
          <w:trHeight w:val="287"/>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 xml:space="preserve">CSE3122 </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Database Management Systems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473EAE" w:rsidRPr="003044B3" w:rsidTr="009E32ED">
        <w:trPr>
          <w:trHeight w:val="272"/>
        </w:trPr>
        <w:tc>
          <w:tcPr>
            <w:tcW w:w="1244" w:type="dxa"/>
            <w:vAlign w:val="center"/>
          </w:tcPr>
          <w:p w:rsidR="00473EAE" w:rsidRPr="00CF171A" w:rsidRDefault="00164093" w:rsidP="00473EAE">
            <w:pPr>
              <w:rPr>
                <w:rFonts w:ascii="Arial" w:hAnsi="Arial" w:cs="Arial"/>
                <w:color w:val="000000" w:themeColor="text1"/>
                <w:sz w:val="18"/>
                <w:szCs w:val="18"/>
              </w:rPr>
            </w:pPr>
            <w:r>
              <w:rPr>
                <w:rFonts w:ascii="Arial" w:hAnsi="Arial" w:cs="Arial"/>
                <w:color w:val="000000" w:themeColor="text1"/>
                <w:sz w:val="18"/>
                <w:szCs w:val="18"/>
              </w:rPr>
              <w:t>CSE3131</w:t>
            </w:r>
          </w:p>
        </w:tc>
        <w:tc>
          <w:tcPr>
            <w:tcW w:w="4824" w:type="dxa"/>
            <w:vAlign w:val="center"/>
          </w:tcPr>
          <w:p w:rsidR="00473EAE" w:rsidRPr="00CF171A" w:rsidRDefault="00473EAE" w:rsidP="00473EAE">
            <w:pPr>
              <w:rPr>
                <w:rFonts w:ascii="Arial" w:hAnsi="Arial" w:cs="Arial"/>
                <w:color w:val="000000" w:themeColor="text1"/>
                <w:sz w:val="18"/>
                <w:szCs w:val="18"/>
              </w:rPr>
            </w:pPr>
            <w:r w:rsidRPr="00CF171A">
              <w:rPr>
                <w:rFonts w:ascii="Arial" w:hAnsi="Arial" w:cs="Arial"/>
                <w:color w:val="000000" w:themeColor="text1"/>
                <w:sz w:val="18"/>
                <w:szCs w:val="18"/>
              </w:rPr>
              <w:t>Web Engineering</w:t>
            </w:r>
          </w:p>
        </w:tc>
        <w:tc>
          <w:tcPr>
            <w:tcW w:w="688" w:type="dxa"/>
          </w:tcPr>
          <w:p w:rsidR="00473EAE" w:rsidRPr="00274A16" w:rsidRDefault="00473EAE" w:rsidP="00473EAE">
            <w:pPr>
              <w:jc w:val="center"/>
              <w:rPr>
                <w:rFonts w:ascii="Arial" w:hAnsi="Arial" w:cs="Arial"/>
                <w:sz w:val="18"/>
                <w:szCs w:val="18"/>
              </w:rPr>
            </w:pPr>
            <w:r w:rsidRPr="00274A16">
              <w:rPr>
                <w:rFonts w:ascii="Arial" w:hAnsi="Arial" w:cs="Arial"/>
                <w:b/>
                <w:bCs/>
                <w:sz w:val="18"/>
                <w:szCs w:val="18"/>
              </w:rPr>
              <w:t>√</w:t>
            </w:r>
          </w:p>
        </w:tc>
        <w:tc>
          <w:tcPr>
            <w:tcW w:w="688" w:type="dxa"/>
          </w:tcPr>
          <w:p w:rsidR="00473EAE" w:rsidRPr="00274A16" w:rsidRDefault="00473EAE" w:rsidP="00473EAE">
            <w:pPr>
              <w:jc w:val="center"/>
              <w:rPr>
                <w:rFonts w:ascii="Arial" w:hAnsi="Arial" w:cs="Arial"/>
                <w:b/>
                <w:bCs/>
                <w:sz w:val="18"/>
                <w:szCs w:val="18"/>
              </w:rPr>
            </w:pPr>
            <w:r w:rsidRPr="00274A16">
              <w:rPr>
                <w:rFonts w:ascii="Arial" w:hAnsi="Arial" w:cs="Arial"/>
                <w:b/>
                <w:bCs/>
                <w:sz w:val="18"/>
                <w:szCs w:val="18"/>
              </w:rPr>
              <w:t>√</w:t>
            </w: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r w:rsidRPr="00274A16">
              <w:rPr>
                <w:rFonts w:ascii="Arial" w:hAnsi="Arial" w:cs="Arial"/>
                <w:b/>
                <w:bCs/>
                <w:sz w:val="18"/>
                <w:szCs w:val="18"/>
              </w:rPr>
              <w:t>√</w:t>
            </w: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sz w:val="18"/>
                <w:szCs w:val="18"/>
              </w:rPr>
            </w:pPr>
          </w:p>
        </w:tc>
        <w:tc>
          <w:tcPr>
            <w:tcW w:w="687" w:type="dxa"/>
          </w:tcPr>
          <w:p w:rsidR="00473EAE" w:rsidRPr="00274A16" w:rsidRDefault="00473EAE" w:rsidP="00473EAE">
            <w:pPr>
              <w:jc w:val="center"/>
              <w:rPr>
                <w:rFonts w:ascii="Arial" w:hAnsi="Arial" w:cs="Arial"/>
                <w:sz w:val="18"/>
                <w:szCs w:val="18"/>
              </w:rPr>
            </w:pPr>
          </w:p>
        </w:tc>
        <w:tc>
          <w:tcPr>
            <w:tcW w:w="687" w:type="dxa"/>
          </w:tcPr>
          <w:p w:rsidR="00473EAE" w:rsidRPr="00274A16" w:rsidRDefault="00473EAE" w:rsidP="00473EAE">
            <w:pPr>
              <w:jc w:val="center"/>
              <w:rPr>
                <w:rFonts w:ascii="Arial" w:hAnsi="Arial" w:cs="Arial"/>
                <w:sz w:val="18"/>
                <w:szCs w:val="18"/>
              </w:rPr>
            </w:pPr>
          </w:p>
        </w:tc>
        <w:tc>
          <w:tcPr>
            <w:tcW w:w="687" w:type="dxa"/>
          </w:tcPr>
          <w:p w:rsidR="00473EAE" w:rsidRPr="00274A16" w:rsidRDefault="00473EAE" w:rsidP="00473EAE">
            <w:pPr>
              <w:jc w:val="center"/>
              <w:rPr>
                <w:rFonts w:ascii="Arial" w:hAnsi="Arial" w:cs="Arial"/>
                <w:b/>
                <w:bCs/>
                <w:sz w:val="18"/>
                <w:szCs w:val="18"/>
              </w:rPr>
            </w:pPr>
          </w:p>
        </w:tc>
      </w:tr>
      <w:tr w:rsidR="00473EAE" w:rsidRPr="003044B3" w:rsidTr="009E32ED">
        <w:trPr>
          <w:trHeight w:val="272"/>
        </w:trPr>
        <w:tc>
          <w:tcPr>
            <w:tcW w:w="1244" w:type="dxa"/>
            <w:vAlign w:val="center"/>
          </w:tcPr>
          <w:p w:rsidR="00473EAE" w:rsidRPr="00274A16" w:rsidRDefault="00164093" w:rsidP="00473EAE">
            <w:pPr>
              <w:rPr>
                <w:rFonts w:ascii="Arial" w:hAnsi="Arial" w:cs="Arial"/>
                <w:color w:val="000000" w:themeColor="text1"/>
                <w:sz w:val="18"/>
                <w:szCs w:val="18"/>
              </w:rPr>
            </w:pPr>
            <w:r>
              <w:rPr>
                <w:rFonts w:ascii="Arial" w:hAnsi="Arial" w:cs="Arial"/>
                <w:color w:val="000000" w:themeColor="text1"/>
                <w:sz w:val="18"/>
                <w:szCs w:val="18"/>
              </w:rPr>
              <w:t>CSE3132</w:t>
            </w:r>
          </w:p>
        </w:tc>
        <w:tc>
          <w:tcPr>
            <w:tcW w:w="4824" w:type="dxa"/>
            <w:vAlign w:val="center"/>
          </w:tcPr>
          <w:p w:rsidR="00473EAE" w:rsidRPr="00274A16" w:rsidRDefault="00473EAE" w:rsidP="00473EAE">
            <w:pPr>
              <w:rPr>
                <w:rFonts w:ascii="Arial" w:hAnsi="Arial" w:cs="Arial"/>
                <w:color w:val="000000" w:themeColor="text1"/>
                <w:sz w:val="18"/>
                <w:szCs w:val="18"/>
              </w:rPr>
            </w:pPr>
            <w:r w:rsidRPr="00274A16">
              <w:rPr>
                <w:rFonts w:ascii="Arial" w:hAnsi="Arial" w:cs="Arial"/>
                <w:color w:val="000000" w:themeColor="text1"/>
                <w:sz w:val="18"/>
                <w:szCs w:val="18"/>
              </w:rPr>
              <w:t>Web Engineering Lab</w:t>
            </w:r>
          </w:p>
        </w:tc>
        <w:tc>
          <w:tcPr>
            <w:tcW w:w="688" w:type="dxa"/>
          </w:tcPr>
          <w:p w:rsidR="00473EAE" w:rsidRPr="00274A16" w:rsidRDefault="00473EAE" w:rsidP="00473EAE">
            <w:pPr>
              <w:jc w:val="center"/>
              <w:rPr>
                <w:rFonts w:ascii="Arial" w:hAnsi="Arial" w:cs="Arial"/>
                <w:sz w:val="18"/>
                <w:szCs w:val="18"/>
              </w:rPr>
            </w:pPr>
          </w:p>
        </w:tc>
        <w:tc>
          <w:tcPr>
            <w:tcW w:w="688"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r w:rsidRPr="00274A16">
              <w:rPr>
                <w:rFonts w:ascii="Arial" w:hAnsi="Arial" w:cs="Arial"/>
                <w:b/>
                <w:bCs/>
                <w:sz w:val="18"/>
                <w:szCs w:val="18"/>
              </w:rPr>
              <w:t>√</w:t>
            </w: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b/>
                <w:bCs/>
                <w:sz w:val="18"/>
                <w:szCs w:val="18"/>
              </w:rPr>
            </w:pPr>
          </w:p>
        </w:tc>
        <w:tc>
          <w:tcPr>
            <w:tcW w:w="687" w:type="dxa"/>
          </w:tcPr>
          <w:p w:rsidR="00473EAE" w:rsidRPr="00274A16" w:rsidRDefault="00473EAE" w:rsidP="00473EAE">
            <w:pPr>
              <w:jc w:val="center"/>
              <w:rPr>
                <w:rFonts w:ascii="Arial" w:hAnsi="Arial" w:cs="Arial"/>
                <w:sz w:val="18"/>
                <w:szCs w:val="18"/>
              </w:rPr>
            </w:pPr>
          </w:p>
        </w:tc>
        <w:tc>
          <w:tcPr>
            <w:tcW w:w="687" w:type="dxa"/>
          </w:tcPr>
          <w:p w:rsidR="00473EAE" w:rsidRPr="00274A16" w:rsidRDefault="00473EAE" w:rsidP="00473EAE">
            <w:pPr>
              <w:jc w:val="center"/>
              <w:rPr>
                <w:rFonts w:ascii="Arial" w:hAnsi="Arial" w:cs="Arial"/>
                <w:sz w:val="18"/>
                <w:szCs w:val="18"/>
              </w:rPr>
            </w:pPr>
          </w:p>
        </w:tc>
        <w:tc>
          <w:tcPr>
            <w:tcW w:w="687" w:type="dxa"/>
          </w:tcPr>
          <w:p w:rsidR="00473EAE" w:rsidRPr="00274A16" w:rsidRDefault="00473EAE" w:rsidP="00473EAE">
            <w:pPr>
              <w:jc w:val="center"/>
              <w:rPr>
                <w:rFonts w:ascii="Arial" w:hAnsi="Arial" w:cs="Arial"/>
                <w:sz w:val="18"/>
                <w:szCs w:val="18"/>
              </w:rPr>
            </w:pPr>
          </w:p>
        </w:tc>
        <w:tc>
          <w:tcPr>
            <w:tcW w:w="687" w:type="dxa"/>
          </w:tcPr>
          <w:p w:rsidR="00473EAE" w:rsidRPr="00274A16" w:rsidRDefault="00473EAE" w:rsidP="00473EAE">
            <w:pPr>
              <w:jc w:val="center"/>
              <w:rPr>
                <w:rFonts w:ascii="Arial" w:hAnsi="Arial" w:cs="Arial"/>
                <w:b/>
                <w:bCs/>
                <w:sz w:val="18"/>
                <w:szCs w:val="18"/>
              </w:rPr>
            </w:pPr>
            <w:r w:rsidRPr="00274A16">
              <w:rPr>
                <w:rFonts w:ascii="Arial" w:hAnsi="Arial" w:cs="Arial"/>
                <w:b/>
                <w:bCs/>
                <w:sz w:val="18"/>
                <w:szCs w:val="18"/>
              </w:rPr>
              <w:t>√</w:t>
            </w:r>
          </w:p>
        </w:tc>
      </w:tr>
      <w:tr w:rsidR="00802204" w:rsidRPr="003044B3" w:rsidTr="009E32ED">
        <w:trPr>
          <w:trHeight w:val="272"/>
        </w:trPr>
        <w:tc>
          <w:tcPr>
            <w:tcW w:w="1244" w:type="dxa"/>
            <w:vAlign w:val="center"/>
          </w:tcPr>
          <w:p w:rsidR="00802204" w:rsidRPr="00CF171A" w:rsidRDefault="00802204" w:rsidP="00802204">
            <w:pPr>
              <w:rPr>
                <w:rFonts w:ascii="Arial" w:hAnsi="Arial" w:cs="Arial"/>
                <w:color w:val="000000" w:themeColor="text1"/>
                <w:sz w:val="18"/>
                <w:szCs w:val="18"/>
              </w:rPr>
            </w:pPr>
            <w:r w:rsidRPr="00CF171A">
              <w:rPr>
                <w:rFonts w:ascii="Arial" w:hAnsi="Arial" w:cs="Arial"/>
                <w:color w:val="000000" w:themeColor="text1"/>
                <w:sz w:val="18"/>
                <w:szCs w:val="18"/>
              </w:rPr>
              <w:t>CSE3141</w:t>
            </w:r>
          </w:p>
        </w:tc>
        <w:tc>
          <w:tcPr>
            <w:tcW w:w="4824" w:type="dxa"/>
            <w:vAlign w:val="center"/>
          </w:tcPr>
          <w:p w:rsidR="00802204" w:rsidRPr="00CF171A" w:rsidRDefault="00802204" w:rsidP="00802204">
            <w:pPr>
              <w:rPr>
                <w:rFonts w:ascii="Arial" w:hAnsi="Arial" w:cs="Arial"/>
                <w:color w:val="000000" w:themeColor="text1"/>
                <w:sz w:val="18"/>
                <w:szCs w:val="18"/>
              </w:rPr>
            </w:pPr>
            <w:r w:rsidRPr="00CF171A">
              <w:rPr>
                <w:rFonts w:ascii="Arial" w:hAnsi="Arial" w:cs="Arial"/>
                <w:color w:val="000000" w:themeColor="text1"/>
                <w:sz w:val="18"/>
                <w:szCs w:val="18"/>
              </w:rPr>
              <w:t xml:space="preserve">Compiler Design </w:t>
            </w:r>
          </w:p>
        </w:tc>
        <w:tc>
          <w:tcPr>
            <w:tcW w:w="688" w:type="dxa"/>
          </w:tcPr>
          <w:p w:rsidR="00802204" w:rsidRPr="003044B3" w:rsidRDefault="00802204" w:rsidP="00802204">
            <w:pPr>
              <w:jc w:val="center"/>
              <w:rPr>
                <w:rFonts w:ascii="Arial" w:hAnsi="Arial" w:cs="Arial"/>
                <w:sz w:val="20"/>
                <w:szCs w:val="20"/>
              </w:rPr>
            </w:pPr>
            <w:r w:rsidRPr="003044B3">
              <w:rPr>
                <w:rFonts w:ascii="Arial" w:hAnsi="Arial" w:cs="Arial"/>
                <w:b/>
                <w:bCs/>
                <w:sz w:val="20"/>
                <w:szCs w:val="20"/>
              </w:rPr>
              <w:t>√</w:t>
            </w:r>
          </w:p>
        </w:tc>
        <w:tc>
          <w:tcPr>
            <w:tcW w:w="688"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r w:rsidRPr="003044B3">
              <w:rPr>
                <w:rFonts w:ascii="Arial" w:hAnsi="Arial" w:cs="Arial"/>
                <w:b/>
                <w:bCs/>
                <w:sz w:val="20"/>
                <w:szCs w:val="20"/>
              </w:rPr>
              <w:t>√</w:t>
            </w: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r w:rsidRPr="003044B3">
              <w:rPr>
                <w:rFonts w:ascii="Arial" w:hAnsi="Arial" w:cs="Arial"/>
                <w:b/>
                <w:bCs/>
                <w:sz w:val="20"/>
                <w:szCs w:val="20"/>
              </w:rPr>
              <w:t>√</w:t>
            </w: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r>
      <w:tr w:rsidR="00802204" w:rsidRPr="003044B3" w:rsidTr="009E32ED">
        <w:trPr>
          <w:trHeight w:val="272"/>
        </w:trPr>
        <w:tc>
          <w:tcPr>
            <w:tcW w:w="1244" w:type="dxa"/>
            <w:vAlign w:val="center"/>
          </w:tcPr>
          <w:p w:rsidR="00802204" w:rsidRPr="00CF171A" w:rsidRDefault="00802204" w:rsidP="00802204">
            <w:pPr>
              <w:rPr>
                <w:rFonts w:ascii="Arial" w:hAnsi="Arial" w:cs="Arial"/>
                <w:color w:val="000000" w:themeColor="text1"/>
                <w:sz w:val="18"/>
                <w:szCs w:val="18"/>
              </w:rPr>
            </w:pPr>
            <w:r w:rsidRPr="00CF171A">
              <w:rPr>
                <w:rFonts w:ascii="Arial" w:hAnsi="Arial" w:cs="Arial"/>
                <w:color w:val="000000" w:themeColor="text1"/>
                <w:sz w:val="18"/>
                <w:szCs w:val="18"/>
              </w:rPr>
              <w:t>CSE3142</w:t>
            </w:r>
          </w:p>
        </w:tc>
        <w:tc>
          <w:tcPr>
            <w:tcW w:w="4824" w:type="dxa"/>
            <w:vAlign w:val="center"/>
          </w:tcPr>
          <w:p w:rsidR="00802204" w:rsidRPr="00CF171A" w:rsidRDefault="00802204" w:rsidP="00802204">
            <w:pPr>
              <w:rPr>
                <w:rFonts w:ascii="Arial" w:hAnsi="Arial" w:cs="Arial"/>
                <w:color w:val="000000" w:themeColor="text1"/>
                <w:sz w:val="18"/>
                <w:szCs w:val="18"/>
              </w:rPr>
            </w:pPr>
            <w:r w:rsidRPr="00CF171A">
              <w:rPr>
                <w:rFonts w:ascii="Arial" w:hAnsi="Arial" w:cs="Arial"/>
                <w:color w:val="000000" w:themeColor="text1"/>
                <w:sz w:val="18"/>
                <w:szCs w:val="18"/>
              </w:rPr>
              <w:t>Compiler Design Lab</w:t>
            </w:r>
          </w:p>
        </w:tc>
        <w:tc>
          <w:tcPr>
            <w:tcW w:w="688" w:type="dxa"/>
          </w:tcPr>
          <w:p w:rsidR="00802204" w:rsidRPr="003044B3" w:rsidRDefault="00802204" w:rsidP="00802204">
            <w:pPr>
              <w:jc w:val="center"/>
              <w:rPr>
                <w:rFonts w:ascii="Arial" w:hAnsi="Arial" w:cs="Arial"/>
                <w:sz w:val="20"/>
                <w:szCs w:val="20"/>
              </w:rPr>
            </w:pPr>
          </w:p>
        </w:tc>
        <w:tc>
          <w:tcPr>
            <w:tcW w:w="688"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r w:rsidRPr="003044B3">
              <w:rPr>
                <w:rFonts w:ascii="Arial" w:hAnsi="Arial" w:cs="Arial"/>
                <w:b/>
                <w:bCs/>
                <w:sz w:val="20"/>
                <w:szCs w:val="20"/>
              </w:rPr>
              <w:t>√</w:t>
            </w: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r w:rsidRPr="003044B3">
              <w:rPr>
                <w:rFonts w:ascii="Arial" w:hAnsi="Arial" w:cs="Arial"/>
                <w:b/>
                <w:bCs/>
                <w:sz w:val="20"/>
                <w:szCs w:val="20"/>
              </w:rPr>
              <w:t>√</w:t>
            </w: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c>
          <w:tcPr>
            <w:tcW w:w="687" w:type="dxa"/>
          </w:tcPr>
          <w:p w:rsidR="00802204" w:rsidRPr="003044B3" w:rsidRDefault="00802204" w:rsidP="00802204">
            <w:pPr>
              <w:jc w:val="center"/>
              <w:rPr>
                <w:rFonts w:ascii="Arial" w:hAnsi="Arial" w:cs="Arial"/>
                <w:b/>
                <w:bCs/>
                <w:sz w:val="20"/>
                <w:szCs w:val="20"/>
              </w:rPr>
            </w:pPr>
          </w:p>
        </w:tc>
      </w:tr>
      <w:tr w:rsidR="00274A16" w:rsidRPr="003044B3"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 3151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Engineering Ethics and Environment Protection</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E24111" w:rsidRPr="003044B3" w:rsidTr="009E32ED">
        <w:trPr>
          <w:trHeight w:val="272"/>
        </w:trPr>
        <w:tc>
          <w:tcPr>
            <w:tcW w:w="1244" w:type="dxa"/>
            <w:vAlign w:val="center"/>
          </w:tcPr>
          <w:p w:rsidR="00E24111" w:rsidRPr="00CF171A" w:rsidRDefault="00E24111" w:rsidP="00E24111">
            <w:pPr>
              <w:rPr>
                <w:rFonts w:ascii="Arial" w:hAnsi="Arial" w:cs="Arial"/>
                <w:color w:val="000000" w:themeColor="text1"/>
                <w:sz w:val="18"/>
                <w:szCs w:val="18"/>
              </w:rPr>
            </w:pPr>
            <w:r w:rsidRPr="00CF171A">
              <w:rPr>
                <w:rFonts w:ascii="Arial" w:hAnsi="Arial" w:cs="Arial"/>
                <w:color w:val="000000" w:themeColor="text1"/>
                <w:sz w:val="18"/>
                <w:szCs w:val="18"/>
              </w:rPr>
              <w:t>ICE3161</w:t>
            </w:r>
          </w:p>
        </w:tc>
        <w:tc>
          <w:tcPr>
            <w:tcW w:w="4824" w:type="dxa"/>
            <w:vAlign w:val="center"/>
          </w:tcPr>
          <w:p w:rsidR="00E24111" w:rsidRPr="00CF171A" w:rsidRDefault="00E24111" w:rsidP="00E24111">
            <w:pPr>
              <w:rPr>
                <w:rFonts w:ascii="Arial" w:hAnsi="Arial" w:cs="Arial"/>
                <w:color w:val="000000" w:themeColor="text1"/>
                <w:sz w:val="18"/>
                <w:szCs w:val="18"/>
              </w:rPr>
            </w:pPr>
            <w:r w:rsidRPr="00CF171A">
              <w:rPr>
                <w:rFonts w:ascii="Arial" w:hAnsi="Arial" w:cs="Arial"/>
                <w:color w:val="000000" w:themeColor="text1"/>
                <w:sz w:val="18"/>
                <w:szCs w:val="18"/>
              </w:rPr>
              <w:t>Communication Engineering</w:t>
            </w:r>
          </w:p>
        </w:tc>
        <w:tc>
          <w:tcPr>
            <w:tcW w:w="688" w:type="dxa"/>
          </w:tcPr>
          <w:p w:rsidR="00E24111" w:rsidRPr="003044B3" w:rsidRDefault="00E24111" w:rsidP="00E24111">
            <w:pPr>
              <w:jc w:val="center"/>
              <w:rPr>
                <w:rFonts w:ascii="Arial" w:hAnsi="Arial" w:cs="Arial"/>
                <w:sz w:val="20"/>
                <w:szCs w:val="20"/>
              </w:rPr>
            </w:pPr>
            <w:r w:rsidRPr="003044B3">
              <w:rPr>
                <w:rFonts w:ascii="Arial" w:hAnsi="Arial" w:cs="Arial"/>
                <w:b/>
                <w:bCs/>
                <w:sz w:val="20"/>
                <w:szCs w:val="20"/>
              </w:rPr>
              <w:t>√</w:t>
            </w:r>
          </w:p>
        </w:tc>
        <w:tc>
          <w:tcPr>
            <w:tcW w:w="688"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CSE3162</w:t>
            </w:r>
          </w:p>
        </w:tc>
        <w:tc>
          <w:tcPr>
            <w:tcW w:w="482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Mobile Application Development Lab</w:t>
            </w:r>
          </w:p>
        </w:tc>
        <w:tc>
          <w:tcPr>
            <w:tcW w:w="688" w:type="dxa"/>
          </w:tcPr>
          <w:p w:rsidR="00F67264" w:rsidRPr="003044B3" w:rsidRDefault="00F67264" w:rsidP="00F67264">
            <w:pPr>
              <w:jc w:val="center"/>
              <w:rPr>
                <w:rFonts w:ascii="Arial" w:hAnsi="Arial" w:cs="Arial"/>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274A16" w:rsidRDefault="00F67264" w:rsidP="00F67264">
            <w:pPr>
              <w:rPr>
                <w:rFonts w:ascii="Arial" w:hAnsi="Arial" w:cs="Arial"/>
                <w:sz w:val="18"/>
                <w:szCs w:val="18"/>
              </w:rPr>
            </w:pPr>
          </w:p>
        </w:tc>
        <w:tc>
          <w:tcPr>
            <w:tcW w:w="4824" w:type="dxa"/>
            <w:vAlign w:val="center"/>
          </w:tcPr>
          <w:p w:rsidR="00F67264" w:rsidRPr="00274A16" w:rsidRDefault="00F67264" w:rsidP="00F67264">
            <w:pPr>
              <w:rPr>
                <w:rFonts w:ascii="Arial" w:hAnsi="Arial" w:cs="Arial"/>
                <w:sz w:val="18"/>
                <w:szCs w:val="18"/>
              </w:rPr>
            </w:pPr>
          </w:p>
        </w:tc>
        <w:tc>
          <w:tcPr>
            <w:tcW w:w="688" w:type="dxa"/>
          </w:tcPr>
          <w:p w:rsidR="00F67264" w:rsidRPr="003044B3" w:rsidRDefault="00F67264" w:rsidP="00F67264">
            <w:pPr>
              <w:jc w:val="center"/>
              <w:rPr>
                <w:rFonts w:ascii="Arial" w:hAnsi="Arial" w:cs="Arial"/>
                <w:b/>
                <w:bCs/>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CF171A" w:rsidRDefault="00F67264" w:rsidP="00F67264">
            <w:pPr>
              <w:rPr>
                <w:rFonts w:ascii="Arial" w:hAnsi="Arial" w:cs="Arial"/>
                <w:color w:val="000000" w:themeColor="text1"/>
                <w:sz w:val="18"/>
                <w:szCs w:val="18"/>
              </w:rPr>
            </w:pPr>
            <w:r>
              <w:rPr>
                <w:rFonts w:ascii="Arial" w:hAnsi="Arial" w:cs="Arial"/>
                <w:color w:val="000000" w:themeColor="text1"/>
                <w:sz w:val="18"/>
                <w:szCs w:val="18"/>
              </w:rPr>
              <w:t>CSE32</w:t>
            </w:r>
            <w:r w:rsidRPr="00CF171A">
              <w:rPr>
                <w:rFonts w:ascii="Arial" w:hAnsi="Arial" w:cs="Arial"/>
                <w:color w:val="000000" w:themeColor="text1"/>
                <w:sz w:val="18"/>
                <w:szCs w:val="18"/>
              </w:rPr>
              <w:t>11</w:t>
            </w:r>
          </w:p>
        </w:tc>
        <w:tc>
          <w:tcPr>
            <w:tcW w:w="482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Project Planning &amp; Management</w:t>
            </w:r>
          </w:p>
        </w:tc>
        <w:tc>
          <w:tcPr>
            <w:tcW w:w="688"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sz w:val="20"/>
                <w:szCs w:val="20"/>
              </w:rPr>
            </w:pPr>
          </w:p>
        </w:tc>
        <w:tc>
          <w:tcPr>
            <w:tcW w:w="687" w:type="dxa"/>
          </w:tcPr>
          <w:p w:rsidR="00F67264" w:rsidRPr="003044B3" w:rsidRDefault="00F67264" w:rsidP="00F67264">
            <w:pPr>
              <w:jc w:val="center"/>
              <w:rPr>
                <w:rFonts w:ascii="Arial" w:hAnsi="Arial" w:cs="Arial"/>
                <w:sz w:val="20"/>
                <w:szCs w:val="20"/>
              </w:rPr>
            </w:pPr>
          </w:p>
        </w:tc>
        <w:tc>
          <w:tcPr>
            <w:tcW w:w="687"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CF171A" w:rsidRDefault="00F67264" w:rsidP="00F67264">
            <w:pPr>
              <w:rPr>
                <w:rFonts w:ascii="Arial" w:hAnsi="Arial" w:cs="Arial"/>
                <w:color w:val="000000" w:themeColor="text1"/>
                <w:sz w:val="18"/>
                <w:szCs w:val="18"/>
              </w:rPr>
            </w:pPr>
            <w:r>
              <w:rPr>
                <w:rFonts w:ascii="Arial" w:hAnsi="Arial" w:cs="Arial"/>
                <w:color w:val="000000" w:themeColor="text1"/>
                <w:sz w:val="18"/>
                <w:szCs w:val="18"/>
              </w:rPr>
              <w:t>CSE3221</w:t>
            </w:r>
          </w:p>
        </w:tc>
        <w:tc>
          <w:tcPr>
            <w:tcW w:w="482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Digital Signal Processing</w:t>
            </w:r>
          </w:p>
        </w:tc>
        <w:tc>
          <w:tcPr>
            <w:tcW w:w="688"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8"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CF171A" w:rsidRDefault="00F67264" w:rsidP="00F67264">
            <w:pPr>
              <w:rPr>
                <w:rFonts w:ascii="Arial" w:hAnsi="Arial" w:cs="Arial"/>
                <w:color w:val="000000" w:themeColor="text1"/>
                <w:sz w:val="18"/>
                <w:szCs w:val="18"/>
              </w:rPr>
            </w:pPr>
            <w:r>
              <w:rPr>
                <w:rFonts w:ascii="Arial" w:hAnsi="Arial" w:cs="Arial"/>
                <w:color w:val="000000" w:themeColor="text1"/>
                <w:sz w:val="18"/>
                <w:szCs w:val="18"/>
              </w:rPr>
              <w:t>CSE3222</w:t>
            </w:r>
          </w:p>
        </w:tc>
        <w:tc>
          <w:tcPr>
            <w:tcW w:w="482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Digital Signal Processing Lab</w:t>
            </w:r>
          </w:p>
        </w:tc>
        <w:tc>
          <w:tcPr>
            <w:tcW w:w="688" w:type="dxa"/>
          </w:tcPr>
          <w:p w:rsidR="00F67264" w:rsidRPr="003044B3" w:rsidRDefault="00F67264" w:rsidP="00F67264">
            <w:pPr>
              <w:jc w:val="center"/>
              <w:rPr>
                <w:rFonts w:ascii="Arial" w:hAnsi="Arial" w:cs="Arial"/>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CSE3231</w:t>
            </w:r>
          </w:p>
        </w:tc>
        <w:tc>
          <w:tcPr>
            <w:tcW w:w="482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 xml:space="preserve">Microprocessor and </w:t>
            </w:r>
            <w:r>
              <w:rPr>
                <w:rFonts w:ascii="Arial" w:hAnsi="Arial" w:cs="Arial"/>
                <w:color w:val="000000" w:themeColor="text1"/>
                <w:sz w:val="18"/>
                <w:szCs w:val="18"/>
              </w:rPr>
              <w:t>Microcontroller</w:t>
            </w:r>
          </w:p>
        </w:tc>
        <w:tc>
          <w:tcPr>
            <w:tcW w:w="688"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8"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CSE3232</w:t>
            </w:r>
          </w:p>
        </w:tc>
        <w:tc>
          <w:tcPr>
            <w:tcW w:w="4824" w:type="dxa"/>
            <w:vAlign w:val="center"/>
          </w:tcPr>
          <w:p w:rsidR="00F67264" w:rsidRPr="00274A16" w:rsidRDefault="00F67264" w:rsidP="00F67264">
            <w:pPr>
              <w:rPr>
                <w:rFonts w:ascii="Arial" w:hAnsi="Arial" w:cs="Arial"/>
                <w:color w:val="000000" w:themeColor="text1"/>
                <w:sz w:val="18"/>
                <w:szCs w:val="18"/>
              </w:rPr>
            </w:pPr>
            <w:r w:rsidRPr="003963C0">
              <w:rPr>
                <w:rFonts w:ascii="Arial" w:hAnsi="Arial" w:cs="Arial"/>
                <w:color w:val="000000" w:themeColor="text1"/>
                <w:sz w:val="18"/>
                <w:szCs w:val="18"/>
              </w:rPr>
              <w:t>Microcontroller Programming Lab</w:t>
            </w:r>
          </w:p>
        </w:tc>
        <w:tc>
          <w:tcPr>
            <w:tcW w:w="688" w:type="dxa"/>
          </w:tcPr>
          <w:p w:rsidR="00F67264" w:rsidRPr="003044B3" w:rsidRDefault="00F67264" w:rsidP="00F67264">
            <w:pPr>
              <w:jc w:val="center"/>
              <w:rPr>
                <w:rFonts w:ascii="Arial" w:hAnsi="Arial" w:cs="Arial"/>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sz w:val="20"/>
                <w:szCs w:val="20"/>
              </w:rPr>
            </w:pPr>
          </w:p>
        </w:tc>
        <w:tc>
          <w:tcPr>
            <w:tcW w:w="687"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CSE3241</w:t>
            </w:r>
          </w:p>
        </w:tc>
        <w:tc>
          <w:tcPr>
            <w:tcW w:w="482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Operating Systems</w:t>
            </w:r>
          </w:p>
        </w:tc>
        <w:tc>
          <w:tcPr>
            <w:tcW w:w="688"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CSE3242</w:t>
            </w:r>
          </w:p>
        </w:tc>
        <w:tc>
          <w:tcPr>
            <w:tcW w:w="4824" w:type="dxa"/>
            <w:vAlign w:val="center"/>
          </w:tcPr>
          <w:p w:rsidR="00F67264" w:rsidRPr="00274A16" w:rsidRDefault="00F67264" w:rsidP="00F67264">
            <w:pPr>
              <w:rPr>
                <w:rFonts w:ascii="Arial" w:hAnsi="Arial" w:cs="Arial"/>
                <w:color w:val="000000" w:themeColor="text1"/>
                <w:sz w:val="18"/>
                <w:szCs w:val="18"/>
              </w:rPr>
            </w:pPr>
            <w:r w:rsidRPr="00274A16">
              <w:rPr>
                <w:rFonts w:ascii="Arial" w:hAnsi="Arial" w:cs="Arial"/>
                <w:color w:val="000000" w:themeColor="text1"/>
                <w:sz w:val="18"/>
                <w:szCs w:val="18"/>
              </w:rPr>
              <w:t>Operating Systems Lab</w:t>
            </w:r>
          </w:p>
        </w:tc>
        <w:tc>
          <w:tcPr>
            <w:tcW w:w="688" w:type="dxa"/>
          </w:tcPr>
          <w:p w:rsidR="00F67264" w:rsidRDefault="00F67264" w:rsidP="00F67264">
            <w:r w:rsidRPr="00137A4A">
              <w:rPr>
                <w:rFonts w:ascii="Arial" w:hAnsi="Arial" w:cs="Arial"/>
                <w:b/>
                <w:bCs/>
                <w:sz w:val="20"/>
                <w:szCs w:val="20"/>
              </w:rPr>
              <w:t>√</w:t>
            </w:r>
          </w:p>
        </w:tc>
        <w:tc>
          <w:tcPr>
            <w:tcW w:w="688" w:type="dxa"/>
          </w:tcPr>
          <w:p w:rsidR="00F67264" w:rsidRDefault="00F67264" w:rsidP="00F67264">
            <w:r w:rsidRPr="00137A4A">
              <w:rPr>
                <w:rFonts w:ascii="Arial" w:hAnsi="Arial" w:cs="Arial"/>
                <w:b/>
                <w:bCs/>
                <w:sz w:val="20"/>
                <w:szCs w:val="20"/>
              </w:rPr>
              <w:t>√</w:t>
            </w:r>
          </w:p>
        </w:tc>
        <w:tc>
          <w:tcPr>
            <w:tcW w:w="687" w:type="dxa"/>
          </w:tcPr>
          <w:p w:rsidR="00F67264" w:rsidRDefault="00F67264" w:rsidP="00F67264">
            <w:r w:rsidRPr="00137A4A">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CSE 3251</w:t>
            </w:r>
          </w:p>
        </w:tc>
        <w:tc>
          <w:tcPr>
            <w:tcW w:w="482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Computer Networks</w:t>
            </w:r>
          </w:p>
        </w:tc>
        <w:tc>
          <w:tcPr>
            <w:tcW w:w="688" w:type="dxa"/>
          </w:tcPr>
          <w:p w:rsidR="00F67264" w:rsidRPr="003044B3" w:rsidRDefault="00F67264" w:rsidP="00F67264">
            <w:pPr>
              <w:jc w:val="center"/>
              <w:rPr>
                <w:rFonts w:ascii="Arial" w:hAnsi="Arial" w:cs="Arial"/>
                <w:sz w:val="20"/>
                <w:szCs w:val="20"/>
              </w:rPr>
            </w:pPr>
            <w:r w:rsidRPr="003044B3">
              <w:rPr>
                <w:rFonts w:ascii="Arial" w:hAnsi="Arial" w:cs="Arial"/>
                <w:b/>
                <w:bCs/>
                <w:sz w:val="20"/>
                <w:szCs w:val="20"/>
              </w:rPr>
              <w:t>√</w:t>
            </w: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CSE 3252</w:t>
            </w:r>
          </w:p>
        </w:tc>
        <w:tc>
          <w:tcPr>
            <w:tcW w:w="4824" w:type="dxa"/>
            <w:vAlign w:val="center"/>
          </w:tcPr>
          <w:p w:rsidR="00F67264" w:rsidRPr="00CF171A" w:rsidRDefault="00F67264" w:rsidP="00F67264">
            <w:pPr>
              <w:rPr>
                <w:rFonts w:ascii="Arial" w:hAnsi="Arial" w:cs="Arial"/>
                <w:color w:val="000000" w:themeColor="text1"/>
                <w:sz w:val="18"/>
                <w:szCs w:val="18"/>
              </w:rPr>
            </w:pPr>
            <w:r w:rsidRPr="00CF171A">
              <w:rPr>
                <w:rFonts w:ascii="Arial" w:hAnsi="Arial" w:cs="Arial"/>
                <w:color w:val="000000" w:themeColor="text1"/>
                <w:sz w:val="18"/>
                <w:szCs w:val="18"/>
              </w:rPr>
              <w:t>Computer Networks Lab</w:t>
            </w:r>
          </w:p>
        </w:tc>
        <w:tc>
          <w:tcPr>
            <w:tcW w:w="688" w:type="dxa"/>
          </w:tcPr>
          <w:p w:rsidR="00F67264" w:rsidRPr="003044B3" w:rsidRDefault="00F67264" w:rsidP="00F67264">
            <w:pPr>
              <w:jc w:val="center"/>
              <w:rPr>
                <w:rFonts w:ascii="Arial" w:hAnsi="Arial" w:cs="Arial"/>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1F3A27" w:rsidRDefault="00F67264" w:rsidP="00F67264">
            <w:pPr>
              <w:rPr>
                <w:rFonts w:ascii="Arial" w:hAnsi="Arial" w:cs="Arial"/>
                <w:color w:val="000000" w:themeColor="text1"/>
                <w:sz w:val="18"/>
                <w:szCs w:val="18"/>
              </w:rPr>
            </w:pPr>
            <w:r w:rsidRPr="001F3A27">
              <w:rPr>
                <w:rFonts w:ascii="Arial" w:hAnsi="Arial" w:cs="Arial"/>
                <w:color w:val="000000" w:themeColor="text1"/>
                <w:sz w:val="18"/>
                <w:szCs w:val="18"/>
              </w:rPr>
              <w:t>CSE 3262</w:t>
            </w:r>
          </w:p>
        </w:tc>
        <w:tc>
          <w:tcPr>
            <w:tcW w:w="4824" w:type="dxa"/>
            <w:vAlign w:val="center"/>
          </w:tcPr>
          <w:p w:rsidR="00F67264" w:rsidRPr="001F3A27" w:rsidRDefault="00F67264" w:rsidP="00F67264">
            <w:pPr>
              <w:rPr>
                <w:rFonts w:ascii="Arial" w:hAnsi="Arial" w:cs="Arial"/>
                <w:color w:val="000000" w:themeColor="text1"/>
                <w:sz w:val="18"/>
                <w:szCs w:val="18"/>
              </w:rPr>
            </w:pPr>
            <w:r w:rsidRPr="001F3A27">
              <w:rPr>
                <w:rFonts w:ascii="Arial" w:hAnsi="Arial" w:cs="Arial"/>
                <w:color w:val="000000" w:themeColor="text1"/>
                <w:sz w:val="18"/>
                <w:szCs w:val="18"/>
              </w:rPr>
              <w:t>Technical Writing and Presentation</w:t>
            </w:r>
          </w:p>
        </w:tc>
        <w:tc>
          <w:tcPr>
            <w:tcW w:w="688" w:type="dxa"/>
          </w:tcPr>
          <w:p w:rsidR="00F67264" w:rsidRPr="003044B3" w:rsidRDefault="00F67264" w:rsidP="00F67264">
            <w:pPr>
              <w:jc w:val="center"/>
              <w:rPr>
                <w:rFonts w:ascii="Arial" w:hAnsi="Arial" w:cs="Arial"/>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3044B3">
              <w:rPr>
                <w:rFonts w:ascii="Arial" w:hAnsi="Arial" w:cs="Arial"/>
                <w:b/>
                <w:bCs/>
                <w:sz w:val="20"/>
                <w:szCs w:val="20"/>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r w:rsidR="00F67264" w:rsidRPr="003044B3" w:rsidTr="009E32ED">
        <w:trPr>
          <w:trHeight w:val="272"/>
        </w:trPr>
        <w:tc>
          <w:tcPr>
            <w:tcW w:w="1244" w:type="dxa"/>
            <w:vAlign w:val="center"/>
          </w:tcPr>
          <w:p w:rsidR="00F67264" w:rsidRPr="001F3A27" w:rsidRDefault="00F67264" w:rsidP="00F67264">
            <w:pPr>
              <w:rPr>
                <w:rFonts w:ascii="Arial" w:hAnsi="Arial" w:cs="Arial"/>
                <w:color w:val="000000" w:themeColor="text1"/>
                <w:sz w:val="18"/>
                <w:szCs w:val="18"/>
              </w:rPr>
            </w:pPr>
            <w:r w:rsidRPr="001F3A27">
              <w:rPr>
                <w:rFonts w:ascii="Arial" w:hAnsi="Arial" w:cs="Arial"/>
                <w:color w:val="000000" w:themeColor="text1"/>
                <w:sz w:val="18"/>
                <w:szCs w:val="18"/>
              </w:rPr>
              <w:t>CSE 3280</w:t>
            </w:r>
          </w:p>
        </w:tc>
        <w:tc>
          <w:tcPr>
            <w:tcW w:w="4824" w:type="dxa"/>
            <w:vAlign w:val="center"/>
          </w:tcPr>
          <w:p w:rsidR="00F67264" w:rsidRPr="001F3A27" w:rsidRDefault="00F67264" w:rsidP="00F67264">
            <w:pPr>
              <w:rPr>
                <w:rFonts w:ascii="Arial" w:hAnsi="Arial" w:cs="Arial"/>
                <w:color w:val="000000" w:themeColor="text1"/>
                <w:sz w:val="20"/>
                <w:szCs w:val="20"/>
              </w:rPr>
            </w:pPr>
            <w:r w:rsidRPr="001F3A27">
              <w:rPr>
                <w:rFonts w:ascii="Arial" w:hAnsi="Arial" w:cs="Arial"/>
                <w:color w:val="000000" w:themeColor="text1"/>
                <w:sz w:val="18"/>
                <w:szCs w:val="18"/>
              </w:rPr>
              <w:t>Board viva-voce</w:t>
            </w:r>
          </w:p>
        </w:tc>
        <w:tc>
          <w:tcPr>
            <w:tcW w:w="688" w:type="dxa"/>
          </w:tcPr>
          <w:p w:rsidR="00F67264" w:rsidRPr="003044B3" w:rsidRDefault="00F67264" w:rsidP="00F67264">
            <w:pPr>
              <w:jc w:val="center"/>
              <w:rPr>
                <w:rFonts w:ascii="Arial" w:hAnsi="Arial" w:cs="Arial"/>
                <w:sz w:val="20"/>
                <w:szCs w:val="20"/>
              </w:rPr>
            </w:pPr>
          </w:p>
        </w:tc>
        <w:tc>
          <w:tcPr>
            <w:tcW w:w="688"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r w:rsidRPr="00274A16">
              <w:rPr>
                <w:rFonts w:ascii="Arial" w:hAnsi="Arial" w:cs="Arial"/>
                <w:b/>
                <w:bCs/>
                <w:sz w:val="18"/>
                <w:szCs w:val="18"/>
              </w:rPr>
              <w:t>√</w:t>
            </w:r>
          </w:p>
        </w:tc>
        <w:tc>
          <w:tcPr>
            <w:tcW w:w="687" w:type="dxa"/>
          </w:tcPr>
          <w:p w:rsidR="00F67264" w:rsidRPr="003044B3" w:rsidRDefault="00F67264" w:rsidP="00F67264">
            <w:pPr>
              <w:jc w:val="center"/>
              <w:rPr>
                <w:rFonts w:ascii="Arial" w:hAnsi="Arial" w:cs="Arial"/>
                <w:b/>
                <w:bCs/>
                <w:sz w:val="20"/>
                <w:szCs w:val="20"/>
              </w:rPr>
            </w:pPr>
          </w:p>
        </w:tc>
        <w:tc>
          <w:tcPr>
            <w:tcW w:w="687" w:type="dxa"/>
          </w:tcPr>
          <w:p w:rsidR="00F67264" w:rsidRPr="003044B3" w:rsidRDefault="00F67264" w:rsidP="00F67264">
            <w:pPr>
              <w:jc w:val="center"/>
              <w:rPr>
                <w:rFonts w:ascii="Arial" w:hAnsi="Arial" w:cs="Arial"/>
                <w:b/>
                <w:bCs/>
                <w:sz w:val="20"/>
                <w:szCs w:val="20"/>
              </w:rPr>
            </w:pPr>
          </w:p>
        </w:tc>
      </w:tr>
    </w:tbl>
    <w:p w:rsidR="00274A16" w:rsidRDefault="00274A16" w:rsidP="009E32ED">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rsidR="00274A16" w:rsidRDefault="00274A16" w:rsidP="009E32ED">
      <w:r>
        <w:br w:type="page"/>
      </w:r>
    </w:p>
    <w:tbl>
      <w:tblPr>
        <w:tblStyle w:val="TableGrid"/>
        <w:tblpPr w:leftFromText="180" w:rightFromText="180" w:horzAnchor="margin" w:tblpXSpec="center" w:tblpY="1032"/>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74A16" w:rsidRPr="00274A16" w:rsidTr="009E32ED">
        <w:trPr>
          <w:trHeight w:val="408"/>
        </w:trPr>
        <w:tc>
          <w:tcPr>
            <w:tcW w:w="124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P)12</w:t>
            </w: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CSE4111</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Parallel Processing and Distributed System</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CSE4112</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Parallel Processing and Distributed System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 xml:space="preserve">CSE4121 </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Object Oriented Design and Design Patterns</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CSE4122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Object Oriented Design and Design Patterns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87"/>
        </w:trPr>
        <w:tc>
          <w:tcPr>
            <w:tcW w:w="124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CSE4131</w:t>
            </w:r>
          </w:p>
        </w:tc>
        <w:tc>
          <w:tcPr>
            <w:tcW w:w="482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Artificial Intelligence</w:t>
            </w:r>
          </w:p>
        </w:tc>
        <w:tc>
          <w:tcPr>
            <w:tcW w:w="688" w:type="dxa"/>
          </w:tcPr>
          <w:p w:rsidR="00274A16" w:rsidRPr="003044B3" w:rsidRDefault="00274A16" w:rsidP="009E32ED">
            <w:pPr>
              <w:jc w:val="center"/>
              <w:rPr>
                <w:rFonts w:ascii="Arial" w:hAnsi="Arial" w:cs="Arial"/>
                <w:sz w:val="20"/>
                <w:szCs w:val="20"/>
              </w:rPr>
            </w:pPr>
            <w:r w:rsidRPr="003044B3">
              <w:rPr>
                <w:rFonts w:ascii="Arial" w:hAnsi="Arial" w:cs="Arial"/>
                <w:b/>
                <w:bCs/>
                <w:sz w:val="20"/>
                <w:szCs w:val="20"/>
              </w:rPr>
              <w:t>√</w:t>
            </w: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CSE4132</w:t>
            </w:r>
          </w:p>
        </w:tc>
        <w:tc>
          <w:tcPr>
            <w:tcW w:w="482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Artificial Intelligence Lab</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r w:rsidRPr="003044B3">
              <w:rPr>
                <w:rFonts w:ascii="Arial" w:hAnsi="Arial" w:cs="Arial"/>
                <w:b/>
                <w:bCs/>
                <w:sz w:val="20"/>
                <w:szCs w:val="20"/>
              </w:rPr>
              <w:t>√</w:t>
            </w: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717AD3" w:rsidRPr="00274A16" w:rsidTr="002D69D2">
        <w:trPr>
          <w:trHeight w:val="272"/>
        </w:trPr>
        <w:tc>
          <w:tcPr>
            <w:tcW w:w="1244" w:type="dxa"/>
            <w:vAlign w:val="center"/>
          </w:tcPr>
          <w:p w:rsidR="00717AD3" w:rsidRPr="00717AD3" w:rsidRDefault="00717AD3" w:rsidP="00717AD3">
            <w:pPr>
              <w:rPr>
                <w:rFonts w:ascii="Arial" w:hAnsi="Arial" w:cs="Arial"/>
                <w:color w:val="000000" w:themeColor="text1"/>
                <w:sz w:val="18"/>
                <w:szCs w:val="18"/>
              </w:rPr>
            </w:pPr>
            <w:r w:rsidRPr="00717AD3">
              <w:rPr>
                <w:rFonts w:ascii="Arial" w:hAnsi="Arial" w:cs="Arial"/>
                <w:color w:val="000000" w:themeColor="text1"/>
                <w:sz w:val="18"/>
                <w:szCs w:val="18"/>
              </w:rPr>
              <w:t>CSE4141</w:t>
            </w:r>
          </w:p>
        </w:tc>
        <w:tc>
          <w:tcPr>
            <w:tcW w:w="4824" w:type="dxa"/>
          </w:tcPr>
          <w:p w:rsidR="00717AD3" w:rsidRPr="00717AD3" w:rsidRDefault="00717AD3" w:rsidP="00717AD3">
            <w:pPr>
              <w:rPr>
                <w:rFonts w:ascii="Arial" w:hAnsi="Arial" w:cs="Arial"/>
                <w:color w:val="000000" w:themeColor="text1"/>
                <w:sz w:val="18"/>
                <w:szCs w:val="18"/>
              </w:rPr>
            </w:pPr>
            <w:r w:rsidRPr="00717AD3">
              <w:rPr>
                <w:rFonts w:ascii="Arial" w:hAnsi="Arial" w:cs="Arial"/>
                <w:sz w:val="18"/>
                <w:szCs w:val="18"/>
              </w:rPr>
              <w:t>Microcontroller Interfacing</w:t>
            </w:r>
          </w:p>
        </w:tc>
        <w:tc>
          <w:tcPr>
            <w:tcW w:w="688" w:type="dxa"/>
          </w:tcPr>
          <w:p w:rsidR="00717AD3" w:rsidRPr="003044B3" w:rsidRDefault="00717AD3" w:rsidP="00717AD3">
            <w:pPr>
              <w:jc w:val="center"/>
              <w:rPr>
                <w:rFonts w:ascii="Arial" w:hAnsi="Arial" w:cs="Arial"/>
                <w:sz w:val="20"/>
                <w:szCs w:val="20"/>
              </w:rPr>
            </w:pPr>
            <w:r w:rsidRPr="003044B3">
              <w:rPr>
                <w:rFonts w:ascii="Arial" w:hAnsi="Arial" w:cs="Arial"/>
                <w:b/>
                <w:bCs/>
                <w:sz w:val="20"/>
                <w:szCs w:val="20"/>
              </w:rPr>
              <w:t>√</w:t>
            </w:r>
          </w:p>
        </w:tc>
        <w:tc>
          <w:tcPr>
            <w:tcW w:w="688" w:type="dxa"/>
          </w:tcPr>
          <w:p w:rsidR="00717AD3" w:rsidRPr="003044B3" w:rsidRDefault="00717AD3" w:rsidP="00717AD3">
            <w:pPr>
              <w:jc w:val="center"/>
              <w:rPr>
                <w:rFonts w:ascii="Arial" w:hAnsi="Arial" w:cs="Arial"/>
                <w:b/>
                <w:bCs/>
                <w:sz w:val="20"/>
                <w:szCs w:val="20"/>
              </w:rPr>
            </w:pPr>
            <w:r w:rsidRPr="003044B3">
              <w:rPr>
                <w:rFonts w:ascii="Arial" w:hAnsi="Arial" w:cs="Arial"/>
                <w:b/>
                <w:bCs/>
                <w:sz w:val="20"/>
                <w:szCs w:val="20"/>
              </w:rPr>
              <w:t>√</w:t>
            </w: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r>
      <w:tr w:rsidR="00717AD3" w:rsidRPr="00274A16" w:rsidTr="002D69D2">
        <w:trPr>
          <w:trHeight w:val="272"/>
        </w:trPr>
        <w:tc>
          <w:tcPr>
            <w:tcW w:w="1244" w:type="dxa"/>
            <w:vAlign w:val="center"/>
          </w:tcPr>
          <w:p w:rsidR="00717AD3" w:rsidRPr="00717AD3" w:rsidRDefault="00717AD3" w:rsidP="00717AD3">
            <w:pPr>
              <w:rPr>
                <w:rFonts w:ascii="Arial" w:hAnsi="Arial" w:cs="Arial"/>
                <w:color w:val="000000" w:themeColor="text1"/>
                <w:sz w:val="18"/>
                <w:szCs w:val="18"/>
              </w:rPr>
            </w:pPr>
            <w:r w:rsidRPr="00717AD3">
              <w:rPr>
                <w:rFonts w:ascii="Arial" w:hAnsi="Arial" w:cs="Arial"/>
                <w:color w:val="000000" w:themeColor="text1"/>
                <w:sz w:val="18"/>
                <w:szCs w:val="18"/>
              </w:rPr>
              <w:t>CSE4142</w:t>
            </w:r>
          </w:p>
        </w:tc>
        <w:tc>
          <w:tcPr>
            <w:tcW w:w="4824" w:type="dxa"/>
          </w:tcPr>
          <w:p w:rsidR="00717AD3" w:rsidRPr="00717AD3" w:rsidRDefault="00717AD3" w:rsidP="00717AD3">
            <w:pPr>
              <w:rPr>
                <w:rFonts w:ascii="Arial" w:hAnsi="Arial" w:cs="Arial"/>
                <w:color w:val="000000" w:themeColor="text1"/>
                <w:sz w:val="18"/>
                <w:szCs w:val="18"/>
              </w:rPr>
            </w:pPr>
            <w:r w:rsidRPr="00717AD3">
              <w:rPr>
                <w:rFonts w:ascii="Arial" w:hAnsi="Arial" w:cs="Arial"/>
                <w:sz w:val="18"/>
                <w:szCs w:val="18"/>
              </w:rPr>
              <w:t>Microcontroller Interfacing Lab</w:t>
            </w:r>
          </w:p>
        </w:tc>
        <w:tc>
          <w:tcPr>
            <w:tcW w:w="688" w:type="dxa"/>
          </w:tcPr>
          <w:p w:rsidR="00717AD3" w:rsidRPr="003044B3" w:rsidRDefault="00717AD3" w:rsidP="00717AD3">
            <w:pPr>
              <w:jc w:val="center"/>
              <w:rPr>
                <w:rFonts w:ascii="Arial" w:hAnsi="Arial" w:cs="Arial"/>
                <w:sz w:val="20"/>
                <w:szCs w:val="20"/>
              </w:rPr>
            </w:pPr>
          </w:p>
        </w:tc>
        <w:tc>
          <w:tcPr>
            <w:tcW w:w="688"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r w:rsidRPr="003044B3">
              <w:rPr>
                <w:rFonts w:ascii="Arial" w:hAnsi="Arial" w:cs="Arial"/>
                <w:b/>
                <w:bCs/>
                <w:sz w:val="20"/>
                <w:szCs w:val="20"/>
              </w:rPr>
              <w:t>√</w:t>
            </w: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r w:rsidRPr="003044B3">
              <w:rPr>
                <w:rFonts w:ascii="Arial" w:hAnsi="Arial" w:cs="Arial"/>
                <w:b/>
                <w:bCs/>
                <w:sz w:val="20"/>
                <w:szCs w:val="20"/>
              </w:rPr>
              <w:t>√</w:t>
            </w: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c>
          <w:tcPr>
            <w:tcW w:w="687" w:type="dxa"/>
          </w:tcPr>
          <w:p w:rsidR="00717AD3" w:rsidRPr="003044B3" w:rsidRDefault="00717AD3" w:rsidP="00717AD3">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Option I (T)</w:t>
            </w:r>
          </w:p>
        </w:tc>
        <w:tc>
          <w:tcPr>
            <w:tcW w:w="482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Theory: Should be selected from Table-I</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Option I (L)</w:t>
            </w:r>
          </w:p>
        </w:tc>
        <w:tc>
          <w:tcPr>
            <w:tcW w:w="4824" w:type="dxa"/>
            <w:vAlign w:val="center"/>
          </w:tcPr>
          <w:p w:rsidR="00274A16" w:rsidRPr="00717AD3" w:rsidRDefault="00274A16" w:rsidP="009E32ED">
            <w:pPr>
              <w:rPr>
                <w:rFonts w:ascii="Arial" w:hAnsi="Arial" w:cs="Arial"/>
                <w:color w:val="000000" w:themeColor="text1"/>
                <w:sz w:val="18"/>
                <w:szCs w:val="18"/>
              </w:rPr>
            </w:pPr>
            <w:r w:rsidRPr="00717AD3">
              <w:rPr>
                <w:rFonts w:ascii="Arial" w:hAnsi="Arial" w:cs="Arial"/>
                <w:color w:val="000000" w:themeColor="text1"/>
                <w:sz w:val="18"/>
                <w:szCs w:val="18"/>
              </w:rPr>
              <w:t>Lab course based on Option-I (T)</w:t>
            </w:r>
          </w:p>
        </w:tc>
        <w:tc>
          <w:tcPr>
            <w:tcW w:w="688" w:type="dxa"/>
          </w:tcPr>
          <w:p w:rsidR="00274A16" w:rsidRPr="003044B3" w:rsidRDefault="00274A16" w:rsidP="009E32ED">
            <w:pPr>
              <w:jc w:val="center"/>
              <w:rPr>
                <w:rFonts w:ascii="Arial" w:hAnsi="Arial" w:cs="Arial"/>
                <w:sz w:val="20"/>
                <w:szCs w:val="20"/>
              </w:rPr>
            </w:pPr>
          </w:p>
        </w:tc>
        <w:tc>
          <w:tcPr>
            <w:tcW w:w="688"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F67264" w:rsidRDefault="00274A16" w:rsidP="00500222">
            <w:pPr>
              <w:rPr>
                <w:rFonts w:ascii="Arial" w:hAnsi="Arial" w:cs="Arial"/>
                <w:color w:val="000000" w:themeColor="text1"/>
                <w:sz w:val="18"/>
                <w:szCs w:val="18"/>
              </w:rPr>
            </w:pPr>
            <w:r w:rsidRPr="00F67264">
              <w:rPr>
                <w:rFonts w:ascii="Arial" w:hAnsi="Arial" w:cs="Arial"/>
                <w:color w:val="000000" w:themeColor="text1"/>
                <w:sz w:val="18"/>
                <w:szCs w:val="18"/>
              </w:rPr>
              <w:t>CSE41</w:t>
            </w:r>
            <w:r w:rsidR="00500222" w:rsidRPr="00F67264">
              <w:rPr>
                <w:rFonts w:ascii="Arial" w:hAnsi="Arial" w:cs="Arial"/>
                <w:color w:val="000000" w:themeColor="text1"/>
                <w:sz w:val="18"/>
                <w:szCs w:val="18"/>
              </w:rPr>
              <w:t>10</w:t>
            </w:r>
          </w:p>
        </w:tc>
        <w:tc>
          <w:tcPr>
            <w:tcW w:w="482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Thesis/ Project (Part I)</w:t>
            </w:r>
          </w:p>
        </w:tc>
        <w:tc>
          <w:tcPr>
            <w:tcW w:w="688" w:type="dxa"/>
          </w:tcPr>
          <w:p w:rsidR="00274A16" w:rsidRPr="00F67264" w:rsidRDefault="00274A16" w:rsidP="009E32ED">
            <w:pPr>
              <w:jc w:val="center"/>
              <w:rPr>
                <w:rFonts w:ascii="Arial" w:hAnsi="Arial" w:cs="Arial"/>
                <w:sz w:val="20"/>
                <w:szCs w:val="20"/>
              </w:rPr>
            </w:pPr>
          </w:p>
        </w:tc>
        <w:tc>
          <w:tcPr>
            <w:tcW w:w="688"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3044B3" w:rsidRDefault="00EC4223" w:rsidP="009E32ED">
            <w:pPr>
              <w:jc w:val="center"/>
              <w:rPr>
                <w:rFonts w:ascii="Arial" w:hAnsi="Arial" w:cs="Arial"/>
                <w:sz w:val="20"/>
                <w:szCs w:val="20"/>
              </w:rPr>
            </w:pPr>
            <w:r w:rsidRPr="003044B3">
              <w:rPr>
                <w:rFonts w:ascii="Arial" w:hAnsi="Arial" w:cs="Arial"/>
                <w:sz w:val="20"/>
                <w:szCs w:val="20"/>
              </w:rPr>
              <w:t>√</w:t>
            </w: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5856BA" w:rsidRPr="00274A16" w:rsidTr="009E32ED">
        <w:trPr>
          <w:trHeight w:val="272"/>
        </w:trPr>
        <w:tc>
          <w:tcPr>
            <w:tcW w:w="1244" w:type="dxa"/>
            <w:vAlign w:val="center"/>
          </w:tcPr>
          <w:p w:rsidR="005856BA" w:rsidRPr="00F67264" w:rsidRDefault="005856BA" w:rsidP="009E32ED">
            <w:pPr>
              <w:rPr>
                <w:rFonts w:ascii="Arial" w:hAnsi="Arial" w:cs="Arial"/>
                <w:color w:val="000000" w:themeColor="text1"/>
                <w:sz w:val="18"/>
                <w:szCs w:val="18"/>
              </w:rPr>
            </w:pPr>
            <w:r w:rsidRPr="00F67264">
              <w:rPr>
                <w:rFonts w:ascii="Arial" w:hAnsi="Arial" w:cs="Arial"/>
                <w:color w:val="000000" w:themeColor="text1"/>
                <w:sz w:val="18"/>
                <w:szCs w:val="18"/>
              </w:rPr>
              <w:t>CSE 4108</w:t>
            </w:r>
          </w:p>
        </w:tc>
        <w:tc>
          <w:tcPr>
            <w:tcW w:w="4824" w:type="dxa"/>
            <w:vAlign w:val="center"/>
          </w:tcPr>
          <w:p w:rsidR="005856BA" w:rsidRPr="00F67264" w:rsidRDefault="005856BA" w:rsidP="009E32ED">
            <w:pPr>
              <w:rPr>
                <w:rFonts w:ascii="Arial" w:hAnsi="Arial" w:cs="Arial"/>
                <w:color w:val="000000" w:themeColor="text1"/>
                <w:sz w:val="18"/>
                <w:szCs w:val="18"/>
              </w:rPr>
            </w:pPr>
            <w:r w:rsidRPr="00F67264">
              <w:rPr>
                <w:rFonts w:ascii="Arial" w:hAnsi="Arial" w:cs="Arial"/>
                <w:color w:val="000000" w:themeColor="text1"/>
                <w:sz w:val="18"/>
                <w:szCs w:val="18"/>
              </w:rPr>
              <w:t>Study Tour and Industry Visit</w:t>
            </w:r>
          </w:p>
        </w:tc>
        <w:tc>
          <w:tcPr>
            <w:tcW w:w="688" w:type="dxa"/>
          </w:tcPr>
          <w:p w:rsidR="005856BA" w:rsidRPr="00F67264" w:rsidRDefault="005856BA" w:rsidP="009E32ED">
            <w:pPr>
              <w:jc w:val="center"/>
              <w:rPr>
                <w:rFonts w:ascii="Arial" w:hAnsi="Arial" w:cs="Arial"/>
                <w:sz w:val="18"/>
                <w:szCs w:val="18"/>
              </w:rPr>
            </w:pPr>
          </w:p>
        </w:tc>
        <w:tc>
          <w:tcPr>
            <w:tcW w:w="688" w:type="dxa"/>
          </w:tcPr>
          <w:p w:rsidR="005856BA" w:rsidRPr="00F67264" w:rsidRDefault="005856BA" w:rsidP="009E32ED">
            <w:pPr>
              <w:jc w:val="center"/>
              <w:rPr>
                <w:rFonts w:ascii="Arial" w:hAnsi="Arial" w:cs="Arial"/>
                <w:b/>
                <w:bCs/>
                <w:sz w:val="18"/>
                <w:szCs w:val="18"/>
              </w:rPr>
            </w:pPr>
          </w:p>
        </w:tc>
        <w:tc>
          <w:tcPr>
            <w:tcW w:w="687" w:type="dxa"/>
          </w:tcPr>
          <w:p w:rsidR="005856BA" w:rsidRPr="00F67264" w:rsidRDefault="005856BA" w:rsidP="009E32ED">
            <w:pPr>
              <w:jc w:val="center"/>
              <w:rPr>
                <w:rFonts w:ascii="Arial" w:hAnsi="Arial" w:cs="Arial"/>
                <w:b/>
                <w:bCs/>
                <w:sz w:val="18"/>
                <w:szCs w:val="18"/>
              </w:rPr>
            </w:pPr>
          </w:p>
        </w:tc>
        <w:tc>
          <w:tcPr>
            <w:tcW w:w="687" w:type="dxa"/>
          </w:tcPr>
          <w:p w:rsidR="005856BA" w:rsidRPr="00F67264" w:rsidRDefault="005856BA" w:rsidP="009E32ED">
            <w:pPr>
              <w:jc w:val="center"/>
              <w:rPr>
                <w:rFonts w:ascii="Arial" w:hAnsi="Arial" w:cs="Arial"/>
                <w:b/>
                <w:bCs/>
                <w:sz w:val="18"/>
                <w:szCs w:val="18"/>
              </w:rPr>
            </w:pPr>
          </w:p>
        </w:tc>
        <w:tc>
          <w:tcPr>
            <w:tcW w:w="687" w:type="dxa"/>
          </w:tcPr>
          <w:p w:rsidR="005856BA" w:rsidRPr="00F67264" w:rsidRDefault="005856BA" w:rsidP="009E32ED">
            <w:pPr>
              <w:jc w:val="center"/>
              <w:rPr>
                <w:rFonts w:ascii="Arial" w:hAnsi="Arial" w:cs="Arial"/>
                <w:b/>
                <w:bCs/>
                <w:sz w:val="18"/>
                <w:szCs w:val="18"/>
              </w:rPr>
            </w:pPr>
          </w:p>
        </w:tc>
        <w:tc>
          <w:tcPr>
            <w:tcW w:w="687" w:type="dxa"/>
          </w:tcPr>
          <w:p w:rsidR="005856BA" w:rsidRPr="00F67264" w:rsidRDefault="00955199"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5856BA" w:rsidRPr="00F67264" w:rsidRDefault="005856BA" w:rsidP="009E32ED">
            <w:pPr>
              <w:jc w:val="center"/>
              <w:rPr>
                <w:rFonts w:ascii="Arial" w:hAnsi="Arial" w:cs="Arial"/>
                <w:b/>
                <w:bCs/>
                <w:sz w:val="18"/>
                <w:szCs w:val="18"/>
              </w:rPr>
            </w:pPr>
          </w:p>
        </w:tc>
        <w:tc>
          <w:tcPr>
            <w:tcW w:w="687" w:type="dxa"/>
          </w:tcPr>
          <w:p w:rsidR="005856BA" w:rsidRPr="00F67264" w:rsidRDefault="005856BA" w:rsidP="009E32ED">
            <w:pPr>
              <w:jc w:val="center"/>
              <w:rPr>
                <w:rFonts w:ascii="Arial" w:hAnsi="Arial" w:cs="Arial"/>
                <w:b/>
                <w:bCs/>
                <w:sz w:val="18"/>
                <w:szCs w:val="18"/>
              </w:rPr>
            </w:pPr>
          </w:p>
        </w:tc>
        <w:tc>
          <w:tcPr>
            <w:tcW w:w="687" w:type="dxa"/>
          </w:tcPr>
          <w:p w:rsidR="005856BA" w:rsidRPr="009A459C" w:rsidRDefault="005856BA" w:rsidP="009E32ED">
            <w:pPr>
              <w:jc w:val="center"/>
              <w:rPr>
                <w:rFonts w:ascii="Arial" w:hAnsi="Arial" w:cs="Arial"/>
                <w:sz w:val="18"/>
                <w:szCs w:val="18"/>
              </w:rPr>
            </w:pPr>
          </w:p>
        </w:tc>
        <w:tc>
          <w:tcPr>
            <w:tcW w:w="687" w:type="dxa"/>
          </w:tcPr>
          <w:p w:rsidR="005856BA" w:rsidRPr="009A459C" w:rsidRDefault="005856BA" w:rsidP="009E32ED">
            <w:pPr>
              <w:jc w:val="center"/>
              <w:rPr>
                <w:rFonts w:ascii="Arial" w:hAnsi="Arial" w:cs="Arial"/>
                <w:sz w:val="18"/>
                <w:szCs w:val="18"/>
              </w:rPr>
            </w:pPr>
          </w:p>
        </w:tc>
        <w:tc>
          <w:tcPr>
            <w:tcW w:w="687" w:type="dxa"/>
          </w:tcPr>
          <w:p w:rsidR="005856BA" w:rsidRPr="009A459C" w:rsidRDefault="005856BA" w:rsidP="009E32ED">
            <w:pPr>
              <w:jc w:val="center"/>
              <w:rPr>
                <w:rFonts w:ascii="Arial" w:hAnsi="Arial" w:cs="Arial"/>
                <w:sz w:val="18"/>
                <w:szCs w:val="18"/>
              </w:rPr>
            </w:pPr>
          </w:p>
        </w:tc>
        <w:tc>
          <w:tcPr>
            <w:tcW w:w="687" w:type="dxa"/>
          </w:tcPr>
          <w:p w:rsidR="005856BA" w:rsidRPr="009A459C" w:rsidRDefault="005856BA"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F67264" w:rsidRDefault="00274A16" w:rsidP="009E32ED">
            <w:pPr>
              <w:rPr>
                <w:rFonts w:ascii="Arial" w:hAnsi="Arial" w:cs="Arial"/>
                <w:sz w:val="18"/>
                <w:szCs w:val="18"/>
              </w:rPr>
            </w:pPr>
          </w:p>
        </w:tc>
        <w:tc>
          <w:tcPr>
            <w:tcW w:w="4824" w:type="dxa"/>
            <w:vAlign w:val="center"/>
          </w:tcPr>
          <w:p w:rsidR="00274A16" w:rsidRPr="00F67264" w:rsidRDefault="00274A16" w:rsidP="009E32ED">
            <w:pPr>
              <w:rPr>
                <w:rFonts w:ascii="Arial" w:hAnsi="Arial" w:cs="Arial"/>
                <w:sz w:val="18"/>
                <w:szCs w:val="18"/>
              </w:rPr>
            </w:pPr>
          </w:p>
        </w:tc>
        <w:tc>
          <w:tcPr>
            <w:tcW w:w="688" w:type="dxa"/>
          </w:tcPr>
          <w:p w:rsidR="00274A16" w:rsidRPr="00F67264" w:rsidRDefault="00274A16" w:rsidP="009E32ED">
            <w:pPr>
              <w:jc w:val="center"/>
              <w:rPr>
                <w:rFonts w:ascii="Arial" w:hAnsi="Arial" w:cs="Arial"/>
                <w:b/>
                <w:bCs/>
                <w:sz w:val="20"/>
                <w:szCs w:val="20"/>
              </w:rPr>
            </w:pPr>
          </w:p>
        </w:tc>
        <w:tc>
          <w:tcPr>
            <w:tcW w:w="688"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B9771C" w:rsidRPr="00274A16" w:rsidTr="009E32ED">
        <w:trPr>
          <w:trHeight w:val="272"/>
        </w:trPr>
        <w:tc>
          <w:tcPr>
            <w:tcW w:w="1244" w:type="dxa"/>
            <w:vAlign w:val="center"/>
          </w:tcPr>
          <w:p w:rsidR="00B9771C" w:rsidRPr="00F67264" w:rsidRDefault="00B9771C" w:rsidP="009E32ED">
            <w:pPr>
              <w:rPr>
                <w:rFonts w:ascii="Arial" w:hAnsi="Arial" w:cs="Arial"/>
                <w:color w:val="000000" w:themeColor="text1"/>
                <w:sz w:val="18"/>
                <w:szCs w:val="18"/>
              </w:rPr>
            </w:pPr>
            <w:r w:rsidRPr="00F67264">
              <w:rPr>
                <w:rFonts w:ascii="Arial" w:hAnsi="Arial" w:cs="Arial"/>
                <w:color w:val="000000" w:themeColor="text1"/>
                <w:sz w:val="18"/>
                <w:szCs w:val="18"/>
              </w:rPr>
              <w:t>CSE4151</w:t>
            </w:r>
          </w:p>
        </w:tc>
        <w:tc>
          <w:tcPr>
            <w:tcW w:w="4824" w:type="dxa"/>
            <w:vAlign w:val="center"/>
          </w:tcPr>
          <w:p w:rsidR="00B9771C" w:rsidRPr="00F67264" w:rsidRDefault="00B9771C" w:rsidP="009E32ED">
            <w:pPr>
              <w:rPr>
                <w:rFonts w:ascii="Arial" w:hAnsi="Arial" w:cs="Arial"/>
                <w:color w:val="000000" w:themeColor="text1"/>
                <w:sz w:val="18"/>
                <w:szCs w:val="18"/>
              </w:rPr>
            </w:pPr>
            <w:r w:rsidRPr="00F67264">
              <w:rPr>
                <w:rFonts w:ascii="Arial" w:hAnsi="Arial" w:cs="Arial"/>
                <w:color w:val="000000" w:themeColor="text1"/>
                <w:sz w:val="18"/>
                <w:szCs w:val="18"/>
              </w:rPr>
              <w:t>Computational Geometry</w:t>
            </w:r>
          </w:p>
        </w:tc>
        <w:tc>
          <w:tcPr>
            <w:tcW w:w="688" w:type="dxa"/>
          </w:tcPr>
          <w:p w:rsidR="00B9771C" w:rsidRPr="00F67264" w:rsidRDefault="00B9771C" w:rsidP="00B9771C">
            <w:pPr>
              <w:jc w:val="center"/>
            </w:pPr>
            <w:r w:rsidRPr="00F67264">
              <w:rPr>
                <w:rFonts w:ascii="Arial" w:hAnsi="Arial" w:cs="Arial"/>
                <w:b/>
                <w:bCs/>
                <w:sz w:val="20"/>
                <w:szCs w:val="20"/>
              </w:rPr>
              <w:t>√</w:t>
            </w:r>
          </w:p>
        </w:tc>
        <w:tc>
          <w:tcPr>
            <w:tcW w:w="688"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r>
      <w:tr w:rsidR="00B9771C" w:rsidRPr="00274A16" w:rsidTr="009E32ED">
        <w:trPr>
          <w:trHeight w:val="272"/>
        </w:trPr>
        <w:tc>
          <w:tcPr>
            <w:tcW w:w="1244" w:type="dxa"/>
            <w:vAlign w:val="center"/>
          </w:tcPr>
          <w:p w:rsidR="00B9771C" w:rsidRPr="00F67264" w:rsidRDefault="00B9771C" w:rsidP="009E32ED">
            <w:pPr>
              <w:rPr>
                <w:rFonts w:ascii="Arial" w:hAnsi="Arial" w:cs="Arial"/>
                <w:color w:val="000000" w:themeColor="text1"/>
                <w:sz w:val="18"/>
                <w:szCs w:val="18"/>
              </w:rPr>
            </w:pPr>
            <w:r w:rsidRPr="00F67264">
              <w:rPr>
                <w:rFonts w:ascii="Arial" w:hAnsi="Arial" w:cs="Arial"/>
                <w:color w:val="000000" w:themeColor="text1"/>
                <w:sz w:val="18"/>
                <w:szCs w:val="18"/>
              </w:rPr>
              <w:t>CSE4152</w:t>
            </w:r>
          </w:p>
        </w:tc>
        <w:tc>
          <w:tcPr>
            <w:tcW w:w="4824" w:type="dxa"/>
            <w:vAlign w:val="center"/>
          </w:tcPr>
          <w:p w:rsidR="00B9771C" w:rsidRPr="00F67264" w:rsidRDefault="00B9771C" w:rsidP="009E32ED">
            <w:pPr>
              <w:rPr>
                <w:rFonts w:ascii="Arial" w:hAnsi="Arial" w:cs="Arial"/>
                <w:color w:val="000000" w:themeColor="text1"/>
                <w:sz w:val="18"/>
                <w:szCs w:val="18"/>
              </w:rPr>
            </w:pPr>
            <w:r w:rsidRPr="00F67264">
              <w:rPr>
                <w:rFonts w:ascii="Arial" w:hAnsi="Arial" w:cs="Arial"/>
                <w:color w:val="000000" w:themeColor="text1"/>
                <w:sz w:val="18"/>
                <w:szCs w:val="18"/>
              </w:rPr>
              <w:t>Computational Geometry Lab</w:t>
            </w:r>
          </w:p>
        </w:tc>
        <w:tc>
          <w:tcPr>
            <w:tcW w:w="688" w:type="dxa"/>
          </w:tcPr>
          <w:p w:rsidR="00B9771C" w:rsidRPr="00F67264" w:rsidRDefault="00B9771C" w:rsidP="00B9771C">
            <w:pPr>
              <w:jc w:val="center"/>
            </w:pPr>
            <w:r w:rsidRPr="00F67264">
              <w:rPr>
                <w:rFonts w:ascii="Arial" w:hAnsi="Arial" w:cs="Arial"/>
                <w:b/>
                <w:bCs/>
                <w:sz w:val="20"/>
                <w:szCs w:val="20"/>
              </w:rPr>
              <w:t>√</w:t>
            </w:r>
          </w:p>
        </w:tc>
        <w:tc>
          <w:tcPr>
            <w:tcW w:w="688" w:type="dxa"/>
          </w:tcPr>
          <w:p w:rsidR="00B9771C" w:rsidRPr="00F67264" w:rsidRDefault="00B9771C" w:rsidP="009E32ED">
            <w:pPr>
              <w:jc w:val="center"/>
              <w:rPr>
                <w:rFonts w:ascii="Arial" w:hAnsi="Arial" w:cs="Arial"/>
                <w:b/>
                <w:bCs/>
                <w:sz w:val="20"/>
                <w:szCs w:val="20"/>
              </w:rPr>
            </w:pPr>
            <w:r w:rsidRPr="00F67264">
              <w:rPr>
                <w:rFonts w:ascii="Arial" w:hAnsi="Arial" w:cs="Arial"/>
                <w:b/>
                <w:bCs/>
                <w:sz w:val="20"/>
                <w:szCs w:val="20"/>
              </w:rPr>
              <w:t>√</w:t>
            </w: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F67264"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c>
          <w:tcPr>
            <w:tcW w:w="687" w:type="dxa"/>
          </w:tcPr>
          <w:p w:rsidR="00B9771C" w:rsidRPr="003044B3" w:rsidRDefault="00B9771C" w:rsidP="009E32ED">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CSE4161</w:t>
            </w:r>
          </w:p>
        </w:tc>
        <w:tc>
          <w:tcPr>
            <w:tcW w:w="482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Digital Image Processing</w:t>
            </w:r>
          </w:p>
        </w:tc>
        <w:tc>
          <w:tcPr>
            <w:tcW w:w="688" w:type="dxa"/>
          </w:tcPr>
          <w:p w:rsidR="00274A16" w:rsidRPr="00F67264" w:rsidRDefault="00274A16" w:rsidP="009E32ED">
            <w:pPr>
              <w:jc w:val="center"/>
              <w:rPr>
                <w:rFonts w:ascii="Arial" w:hAnsi="Arial" w:cs="Arial"/>
                <w:sz w:val="20"/>
                <w:szCs w:val="20"/>
              </w:rPr>
            </w:pPr>
            <w:r w:rsidRPr="00F67264">
              <w:rPr>
                <w:rFonts w:ascii="Arial" w:hAnsi="Arial" w:cs="Arial"/>
                <w:b/>
                <w:bCs/>
                <w:sz w:val="20"/>
                <w:szCs w:val="20"/>
              </w:rPr>
              <w:t>√</w:t>
            </w:r>
          </w:p>
        </w:tc>
        <w:tc>
          <w:tcPr>
            <w:tcW w:w="688" w:type="dxa"/>
          </w:tcPr>
          <w:p w:rsidR="00274A16" w:rsidRPr="00F67264" w:rsidRDefault="00274A16" w:rsidP="009E32ED">
            <w:pPr>
              <w:jc w:val="center"/>
              <w:rPr>
                <w:rFonts w:ascii="Arial" w:hAnsi="Arial" w:cs="Arial"/>
                <w:b/>
                <w:bCs/>
                <w:sz w:val="20"/>
                <w:szCs w:val="20"/>
              </w:rPr>
            </w:pPr>
            <w:r w:rsidRPr="00F67264">
              <w:rPr>
                <w:rFonts w:ascii="Arial" w:hAnsi="Arial" w:cs="Arial"/>
                <w:b/>
                <w:bCs/>
                <w:sz w:val="20"/>
                <w:szCs w:val="20"/>
              </w:rPr>
              <w:t>√</w:t>
            </w: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391171" w:rsidRPr="00274A16" w:rsidTr="009E32ED">
        <w:trPr>
          <w:trHeight w:val="272"/>
        </w:trPr>
        <w:tc>
          <w:tcPr>
            <w:tcW w:w="1244" w:type="dxa"/>
            <w:vAlign w:val="center"/>
          </w:tcPr>
          <w:p w:rsidR="00391171" w:rsidRPr="00F67264" w:rsidRDefault="00391171" w:rsidP="00391171">
            <w:pPr>
              <w:rPr>
                <w:rFonts w:ascii="Arial" w:hAnsi="Arial" w:cs="Arial"/>
                <w:color w:val="000000" w:themeColor="text1"/>
                <w:sz w:val="18"/>
                <w:szCs w:val="18"/>
              </w:rPr>
            </w:pPr>
            <w:r w:rsidRPr="00F67264">
              <w:rPr>
                <w:rFonts w:ascii="Arial" w:hAnsi="Arial" w:cs="Arial"/>
                <w:color w:val="000000" w:themeColor="text1"/>
                <w:sz w:val="18"/>
                <w:szCs w:val="18"/>
              </w:rPr>
              <w:t>CSE4162</w:t>
            </w:r>
          </w:p>
        </w:tc>
        <w:tc>
          <w:tcPr>
            <w:tcW w:w="4824" w:type="dxa"/>
            <w:vAlign w:val="center"/>
          </w:tcPr>
          <w:p w:rsidR="00391171" w:rsidRPr="00F67264" w:rsidRDefault="00391171" w:rsidP="00391171">
            <w:pPr>
              <w:rPr>
                <w:rFonts w:ascii="Arial" w:hAnsi="Arial" w:cs="Arial"/>
                <w:color w:val="000000" w:themeColor="text1"/>
                <w:sz w:val="18"/>
                <w:szCs w:val="18"/>
              </w:rPr>
            </w:pPr>
            <w:r w:rsidRPr="00F67264">
              <w:rPr>
                <w:rFonts w:ascii="Arial" w:hAnsi="Arial" w:cs="Arial"/>
                <w:color w:val="000000" w:themeColor="text1"/>
                <w:sz w:val="18"/>
                <w:szCs w:val="18"/>
              </w:rPr>
              <w:t>Digital Image Processing Lab</w:t>
            </w:r>
          </w:p>
        </w:tc>
        <w:tc>
          <w:tcPr>
            <w:tcW w:w="688" w:type="dxa"/>
          </w:tcPr>
          <w:p w:rsidR="00391171" w:rsidRPr="00F67264" w:rsidRDefault="00391171" w:rsidP="00391171">
            <w:pPr>
              <w:jc w:val="center"/>
              <w:rPr>
                <w:rFonts w:ascii="Arial" w:hAnsi="Arial" w:cs="Arial"/>
                <w:sz w:val="20"/>
                <w:szCs w:val="20"/>
              </w:rPr>
            </w:pPr>
            <w:r w:rsidRPr="00F67264">
              <w:rPr>
                <w:rFonts w:ascii="Arial" w:hAnsi="Arial" w:cs="Arial"/>
                <w:b/>
                <w:bCs/>
                <w:sz w:val="20"/>
                <w:szCs w:val="20"/>
              </w:rPr>
              <w:t>√</w:t>
            </w:r>
          </w:p>
        </w:tc>
        <w:tc>
          <w:tcPr>
            <w:tcW w:w="688" w:type="dxa"/>
          </w:tcPr>
          <w:p w:rsidR="00391171" w:rsidRPr="00F67264" w:rsidRDefault="00391171" w:rsidP="00391171">
            <w:pPr>
              <w:jc w:val="center"/>
              <w:rPr>
                <w:rFonts w:ascii="Arial" w:hAnsi="Arial" w:cs="Arial"/>
                <w:b/>
                <w:bCs/>
                <w:sz w:val="20"/>
                <w:szCs w:val="20"/>
              </w:rPr>
            </w:pPr>
            <w:r w:rsidRPr="00F67264">
              <w:rPr>
                <w:rFonts w:ascii="Arial" w:hAnsi="Arial" w:cs="Arial"/>
                <w:b/>
                <w:bCs/>
                <w:sz w:val="20"/>
                <w:szCs w:val="20"/>
              </w:rPr>
              <w:t>√</w:t>
            </w:r>
          </w:p>
        </w:tc>
        <w:tc>
          <w:tcPr>
            <w:tcW w:w="687" w:type="dxa"/>
          </w:tcPr>
          <w:p w:rsidR="00391171" w:rsidRPr="00F67264" w:rsidRDefault="00391171" w:rsidP="00391171">
            <w:pPr>
              <w:jc w:val="center"/>
              <w:rPr>
                <w:rFonts w:ascii="Arial" w:hAnsi="Arial" w:cs="Arial"/>
                <w:b/>
                <w:bCs/>
                <w:sz w:val="20"/>
                <w:szCs w:val="20"/>
              </w:rPr>
            </w:pPr>
            <w:r w:rsidRPr="00F67264">
              <w:rPr>
                <w:rFonts w:ascii="Arial" w:hAnsi="Arial" w:cs="Arial"/>
                <w:b/>
                <w:bCs/>
                <w:sz w:val="20"/>
                <w:szCs w:val="20"/>
              </w:rPr>
              <w:t>√</w:t>
            </w: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F67264" w:rsidRDefault="00391171" w:rsidP="00391171">
            <w:pPr>
              <w:jc w:val="center"/>
              <w:rPr>
                <w:rFonts w:ascii="Arial" w:hAnsi="Arial" w:cs="Arial"/>
                <w:b/>
                <w:bCs/>
                <w:sz w:val="20"/>
                <w:szCs w:val="20"/>
              </w:rPr>
            </w:pPr>
            <w:r w:rsidRPr="00F67264">
              <w:rPr>
                <w:rFonts w:ascii="Arial" w:hAnsi="Arial" w:cs="Arial"/>
                <w:b/>
                <w:bCs/>
                <w:sz w:val="20"/>
                <w:szCs w:val="20"/>
              </w:rPr>
              <w:t>√</w:t>
            </w: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3044B3" w:rsidRDefault="00391171" w:rsidP="00391171">
            <w:pPr>
              <w:jc w:val="center"/>
              <w:rPr>
                <w:rFonts w:ascii="Arial" w:hAnsi="Arial" w:cs="Arial"/>
                <w:sz w:val="20"/>
                <w:szCs w:val="20"/>
              </w:rPr>
            </w:pPr>
          </w:p>
        </w:tc>
        <w:tc>
          <w:tcPr>
            <w:tcW w:w="687" w:type="dxa"/>
          </w:tcPr>
          <w:p w:rsidR="00391171" w:rsidRPr="003044B3" w:rsidRDefault="00391171" w:rsidP="00391171">
            <w:pPr>
              <w:jc w:val="center"/>
              <w:rPr>
                <w:rFonts w:ascii="Arial" w:hAnsi="Arial" w:cs="Arial"/>
                <w:sz w:val="20"/>
                <w:szCs w:val="20"/>
              </w:rPr>
            </w:pPr>
          </w:p>
        </w:tc>
        <w:tc>
          <w:tcPr>
            <w:tcW w:w="687" w:type="dxa"/>
          </w:tcPr>
          <w:p w:rsidR="00391171" w:rsidRPr="003044B3" w:rsidRDefault="00391171" w:rsidP="00391171">
            <w:pPr>
              <w:jc w:val="center"/>
              <w:rPr>
                <w:rFonts w:ascii="Arial" w:hAnsi="Arial" w:cs="Arial"/>
                <w:sz w:val="20"/>
                <w:szCs w:val="20"/>
              </w:rPr>
            </w:pPr>
          </w:p>
        </w:tc>
        <w:tc>
          <w:tcPr>
            <w:tcW w:w="687" w:type="dxa"/>
          </w:tcPr>
          <w:p w:rsidR="00391171" w:rsidRPr="003044B3" w:rsidRDefault="00391171" w:rsidP="00391171">
            <w:pPr>
              <w:jc w:val="center"/>
              <w:rPr>
                <w:rFonts w:ascii="Arial" w:hAnsi="Arial" w:cs="Arial"/>
                <w:b/>
                <w:bCs/>
                <w:sz w:val="20"/>
                <w:szCs w:val="20"/>
              </w:rPr>
            </w:pPr>
          </w:p>
        </w:tc>
      </w:tr>
      <w:tr w:rsidR="00391171" w:rsidRPr="00274A16" w:rsidTr="009E32ED">
        <w:trPr>
          <w:trHeight w:val="272"/>
        </w:trPr>
        <w:tc>
          <w:tcPr>
            <w:tcW w:w="1244" w:type="dxa"/>
            <w:vAlign w:val="center"/>
          </w:tcPr>
          <w:p w:rsidR="00391171" w:rsidRPr="00F67264" w:rsidRDefault="00391171" w:rsidP="00391171">
            <w:pPr>
              <w:rPr>
                <w:rFonts w:ascii="Arial" w:hAnsi="Arial" w:cs="Arial"/>
                <w:color w:val="000000" w:themeColor="text1"/>
                <w:sz w:val="18"/>
                <w:szCs w:val="18"/>
              </w:rPr>
            </w:pPr>
            <w:r w:rsidRPr="00F67264">
              <w:rPr>
                <w:rFonts w:ascii="Arial" w:hAnsi="Arial" w:cs="Arial"/>
                <w:color w:val="000000" w:themeColor="text1"/>
                <w:sz w:val="18"/>
                <w:szCs w:val="18"/>
              </w:rPr>
              <w:t>CSE 4171</w:t>
            </w:r>
          </w:p>
        </w:tc>
        <w:tc>
          <w:tcPr>
            <w:tcW w:w="4824" w:type="dxa"/>
            <w:vAlign w:val="center"/>
          </w:tcPr>
          <w:p w:rsidR="00391171" w:rsidRPr="00F67264" w:rsidRDefault="00391171" w:rsidP="00391171">
            <w:pPr>
              <w:rPr>
                <w:rFonts w:ascii="Arial" w:hAnsi="Arial" w:cs="Arial"/>
                <w:color w:val="000000" w:themeColor="text1"/>
                <w:sz w:val="18"/>
                <w:szCs w:val="18"/>
              </w:rPr>
            </w:pPr>
            <w:r w:rsidRPr="00F67264">
              <w:rPr>
                <w:rFonts w:ascii="Arial" w:hAnsi="Arial" w:cs="Arial"/>
                <w:color w:val="000000" w:themeColor="text1"/>
                <w:sz w:val="18"/>
                <w:szCs w:val="18"/>
              </w:rPr>
              <w:t>Software Quality Assurance (SQA)</w:t>
            </w:r>
          </w:p>
        </w:tc>
        <w:tc>
          <w:tcPr>
            <w:tcW w:w="688" w:type="dxa"/>
          </w:tcPr>
          <w:p w:rsidR="00391171" w:rsidRPr="00F67264" w:rsidRDefault="00391171" w:rsidP="00391171">
            <w:pPr>
              <w:jc w:val="center"/>
              <w:rPr>
                <w:rFonts w:ascii="Arial" w:hAnsi="Arial" w:cs="Arial"/>
                <w:sz w:val="20"/>
                <w:szCs w:val="20"/>
              </w:rPr>
            </w:pPr>
          </w:p>
        </w:tc>
        <w:tc>
          <w:tcPr>
            <w:tcW w:w="688" w:type="dxa"/>
          </w:tcPr>
          <w:p w:rsidR="00391171" w:rsidRPr="00F67264" w:rsidRDefault="00391171" w:rsidP="00391171">
            <w:pPr>
              <w:jc w:val="center"/>
              <w:rPr>
                <w:rFonts w:ascii="Arial" w:hAnsi="Arial" w:cs="Arial"/>
                <w:b/>
                <w:bCs/>
                <w:sz w:val="20"/>
                <w:szCs w:val="20"/>
              </w:rPr>
            </w:pPr>
            <w:r w:rsidRPr="00F67264">
              <w:rPr>
                <w:rFonts w:ascii="Arial" w:hAnsi="Arial" w:cs="Arial"/>
                <w:b/>
                <w:bCs/>
                <w:sz w:val="20"/>
                <w:szCs w:val="20"/>
              </w:rPr>
              <w:t>√</w:t>
            </w:r>
          </w:p>
        </w:tc>
        <w:tc>
          <w:tcPr>
            <w:tcW w:w="687" w:type="dxa"/>
          </w:tcPr>
          <w:p w:rsidR="00391171" w:rsidRPr="00F67264" w:rsidRDefault="00391171" w:rsidP="00391171">
            <w:pPr>
              <w:jc w:val="center"/>
              <w:rPr>
                <w:rFonts w:ascii="Arial" w:hAnsi="Arial" w:cs="Arial"/>
                <w:b/>
                <w:bCs/>
                <w:sz w:val="20"/>
                <w:szCs w:val="20"/>
              </w:rPr>
            </w:pPr>
            <w:r w:rsidRPr="00F67264">
              <w:rPr>
                <w:rFonts w:ascii="Arial" w:hAnsi="Arial" w:cs="Arial"/>
                <w:b/>
                <w:bCs/>
                <w:sz w:val="20"/>
                <w:szCs w:val="20"/>
              </w:rPr>
              <w:t>√</w:t>
            </w: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F67264" w:rsidRDefault="00391171" w:rsidP="00391171">
            <w:pPr>
              <w:jc w:val="center"/>
              <w:rPr>
                <w:rFonts w:ascii="Arial" w:hAnsi="Arial" w:cs="Arial"/>
                <w:b/>
                <w:bCs/>
                <w:sz w:val="20"/>
                <w:szCs w:val="20"/>
              </w:rPr>
            </w:pPr>
            <w:r w:rsidRPr="00F67264">
              <w:rPr>
                <w:rFonts w:ascii="Arial" w:hAnsi="Arial" w:cs="Arial"/>
                <w:b/>
                <w:bCs/>
                <w:sz w:val="20"/>
                <w:szCs w:val="20"/>
              </w:rPr>
              <w:t>√</w:t>
            </w: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F67264" w:rsidRDefault="00391171" w:rsidP="00391171">
            <w:pPr>
              <w:jc w:val="center"/>
              <w:rPr>
                <w:rFonts w:ascii="Arial" w:hAnsi="Arial" w:cs="Arial"/>
                <w:b/>
                <w:bCs/>
                <w:sz w:val="20"/>
                <w:szCs w:val="20"/>
              </w:rPr>
            </w:pPr>
          </w:p>
        </w:tc>
        <w:tc>
          <w:tcPr>
            <w:tcW w:w="687" w:type="dxa"/>
          </w:tcPr>
          <w:p w:rsidR="00391171" w:rsidRPr="003044B3" w:rsidRDefault="00391171" w:rsidP="00391171">
            <w:pPr>
              <w:jc w:val="center"/>
              <w:rPr>
                <w:rFonts w:ascii="Arial" w:hAnsi="Arial" w:cs="Arial"/>
                <w:b/>
                <w:bCs/>
                <w:sz w:val="20"/>
                <w:szCs w:val="20"/>
              </w:rPr>
            </w:pPr>
          </w:p>
        </w:tc>
        <w:tc>
          <w:tcPr>
            <w:tcW w:w="687" w:type="dxa"/>
          </w:tcPr>
          <w:p w:rsidR="00391171" w:rsidRPr="003044B3" w:rsidRDefault="00391171" w:rsidP="00391171">
            <w:pPr>
              <w:jc w:val="center"/>
              <w:rPr>
                <w:rFonts w:ascii="Arial" w:hAnsi="Arial" w:cs="Arial"/>
                <w:b/>
                <w:bCs/>
                <w:sz w:val="20"/>
                <w:szCs w:val="20"/>
              </w:rPr>
            </w:pPr>
          </w:p>
        </w:tc>
        <w:tc>
          <w:tcPr>
            <w:tcW w:w="687" w:type="dxa"/>
          </w:tcPr>
          <w:p w:rsidR="00391171" w:rsidRPr="003044B3" w:rsidRDefault="00391171" w:rsidP="00391171">
            <w:pPr>
              <w:jc w:val="center"/>
              <w:rPr>
                <w:rFonts w:ascii="Arial" w:hAnsi="Arial" w:cs="Arial"/>
                <w:b/>
                <w:bCs/>
                <w:sz w:val="20"/>
                <w:szCs w:val="20"/>
              </w:rPr>
            </w:pPr>
          </w:p>
        </w:tc>
        <w:tc>
          <w:tcPr>
            <w:tcW w:w="687" w:type="dxa"/>
          </w:tcPr>
          <w:p w:rsidR="00391171" w:rsidRPr="003044B3" w:rsidRDefault="00391171" w:rsidP="00391171">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CSE 4172</w:t>
            </w:r>
          </w:p>
        </w:tc>
        <w:tc>
          <w:tcPr>
            <w:tcW w:w="4824" w:type="dxa"/>
            <w:vAlign w:val="center"/>
          </w:tcPr>
          <w:p w:rsidR="00274A16" w:rsidRPr="00F67264" w:rsidRDefault="00017BF7" w:rsidP="009E32ED">
            <w:pPr>
              <w:rPr>
                <w:rFonts w:ascii="Arial" w:hAnsi="Arial" w:cs="Arial"/>
                <w:color w:val="000000" w:themeColor="text1"/>
                <w:sz w:val="18"/>
                <w:szCs w:val="18"/>
              </w:rPr>
            </w:pPr>
            <w:r w:rsidRPr="00F67264">
              <w:rPr>
                <w:rFonts w:ascii="Arial" w:hAnsi="Arial" w:cs="Arial"/>
                <w:color w:val="000000" w:themeColor="text1"/>
                <w:sz w:val="18"/>
                <w:szCs w:val="18"/>
              </w:rPr>
              <w:t xml:space="preserve">Software Quality Assurance (SQA) </w:t>
            </w:r>
            <w:r w:rsidR="00274A16" w:rsidRPr="00F67264">
              <w:rPr>
                <w:rFonts w:ascii="Arial" w:hAnsi="Arial" w:cs="Arial"/>
                <w:color w:val="000000" w:themeColor="text1"/>
                <w:sz w:val="18"/>
                <w:szCs w:val="18"/>
              </w:rPr>
              <w:t>Lab</w:t>
            </w:r>
          </w:p>
        </w:tc>
        <w:tc>
          <w:tcPr>
            <w:tcW w:w="688" w:type="dxa"/>
          </w:tcPr>
          <w:p w:rsidR="00274A16" w:rsidRPr="00F67264" w:rsidRDefault="00274A16" w:rsidP="009E32ED">
            <w:pPr>
              <w:jc w:val="center"/>
              <w:rPr>
                <w:rFonts w:ascii="Arial" w:hAnsi="Arial" w:cs="Arial"/>
                <w:sz w:val="20"/>
                <w:szCs w:val="20"/>
              </w:rPr>
            </w:pPr>
          </w:p>
        </w:tc>
        <w:tc>
          <w:tcPr>
            <w:tcW w:w="688"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F67264"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c>
          <w:tcPr>
            <w:tcW w:w="687" w:type="dxa"/>
          </w:tcPr>
          <w:p w:rsidR="00274A16" w:rsidRPr="003044B3" w:rsidRDefault="00274A16" w:rsidP="009E32ED">
            <w:pPr>
              <w:jc w:val="center"/>
              <w:rPr>
                <w:rFonts w:ascii="Arial" w:hAnsi="Arial" w:cs="Arial"/>
                <w:b/>
                <w:bCs/>
                <w:sz w:val="20"/>
                <w:szCs w:val="20"/>
              </w:rPr>
            </w:pPr>
          </w:p>
        </w:tc>
      </w:tr>
      <w:tr w:rsidR="00794F9B" w:rsidRPr="00274A16" w:rsidTr="002D69D2">
        <w:trPr>
          <w:trHeight w:val="272"/>
        </w:trPr>
        <w:tc>
          <w:tcPr>
            <w:tcW w:w="1244" w:type="dxa"/>
          </w:tcPr>
          <w:p w:rsidR="00794F9B" w:rsidRPr="00F67264" w:rsidRDefault="00794F9B" w:rsidP="002D69D2">
            <w:pPr>
              <w:rPr>
                <w:rFonts w:ascii="Arial" w:hAnsi="Arial" w:cs="Arial"/>
                <w:color w:val="000000" w:themeColor="text1"/>
                <w:sz w:val="18"/>
                <w:szCs w:val="18"/>
              </w:rPr>
            </w:pPr>
            <w:r w:rsidRPr="00F67264">
              <w:rPr>
                <w:rFonts w:ascii="Arial" w:hAnsi="Arial" w:cs="Arial"/>
                <w:color w:val="000000" w:themeColor="text1"/>
                <w:sz w:val="18"/>
                <w:szCs w:val="18"/>
              </w:rPr>
              <w:t>CSE4181</w:t>
            </w:r>
          </w:p>
        </w:tc>
        <w:tc>
          <w:tcPr>
            <w:tcW w:w="4824" w:type="dxa"/>
          </w:tcPr>
          <w:p w:rsidR="00794F9B" w:rsidRPr="00F67264" w:rsidRDefault="00794F9B" w:rsidP="002D69D2">
            <w:pPr>
              <w:rPr>
                <w:rFonts w:ascii="Arial" w:hAnsi="Arial" w:cs="Arial"/>
                <w:color w:val="000000" w:themeColor="text1"/>
                <w:sz w:val="18"/>
                <w:szCs w:val="18"/>
              </w:rPr>
            </w:pPr>
            <w:r w:rsidRPr="00F67264">
              <w:rPr>
                <w:rFonts w:ascii="Arial" w:hAnsi="Arial" w:cs="Arial"/>
                <w:color w:val="000000" w:themeColor="text1"/>
                <w:sz w:val="18"/>
                <w:szCs w:val="18"/>
              </w:rPr>
              <w:t>UI UX Engineering</w:t>
            </w:r>
          </w:p>
        </w:tc>
        <w:tc>
          <w:tcPr>
            <w:tcW w:w="688" w:type="dxa"/>
          </w:tcPr>
          <w:p w:rsidR="00794F9B" w:rsidRPr="00F67264" w:rsidRDefault="00794F9B" w:rsidP="00473EAE">
            <w:pPr>
              <w:jc w:val="center"/>
              <w:rPr>
                <w:rFonts w:ascii="Arial" w:hAnsi="Arial" w:cs="Arial"/>
                <w:b/>
                <w:bCs/>
                <w:sz w:val="20"/>
                <w:szCs w:val="20"/>
              </w:rPr>
            </w:pPr>
          </w:p>
        </w:tc>
        <w:tc>
          <w:tcPr>
            <w:tcW w:w="688" w:type="dxa"/>
          </w:tcPr>
          <w:p w:rsidR="00794F9B" w:rsidRPr="00F67264" w:rsidRDefault="00794F9B" w:rsidP="00473EAE">
            <w:pPr>
              <w:jc w:val="center"/>
              <w:rPr>
                <w:rFonts w:ascii="Arial" w:hAnsi="Arial" w:cs="Arial"/>
                <w:b/>
                <w:bCs/>
                <w:sz w:val="20"/>
                <w:szCs w:val="20"/>
              </w:rPr>
            </w:pPr>
          </w:p>
        </w:tc>
        <w:tc>
          <w:tcPr>
            <w:tcW w:w="687" w:type="dxa"/>
          </w:tcPr>
          <w:p w:rsidR="00794F9B" w:rsidRPr="00F67264" w:rsidRDefault="00DF3FAA" w:rsidP="00473EAE">
            <w:pPr>
              <w:jc w:val="center"/>
              <w:rPr>
                <w:rFonts w:ascii="Arial" w:hAnsi="Arial" w:cs="Arial"/>
                <w:b/>
                <w:bCs/>
                <w:sz w:val="20"/>
                <w:szCs w:val="20"/>
              </w:rPr>
            </w:pPr>
            <w:r w:rsidRPr="00F67264">
              <w:rPr>
                <w:rFonts w:ascii="Arial" w:hAnsi="Arial" w:cs="Arial"/>
                <w:b/>
                <w:bCs/>
                <w:sz w:val="20"/>
                <w:szCs w:val="20"/>
              </w:rPr>
              <w:t>√</w:t>
            </w:r>
          </w:p>
        </w:tc>
        <w:tc>
          <w:tcPr>
            <w:tcW w:w="687" w:type="dxa"/>
          </w:tcPr>
          <w:p w:rsidR="00794F9B" w:rsidRPr="00F67264" w:rsidRDefault="00794F9B" w:rsidP="00473EAE">
            <w:pPr>
              <w:jc w:val="center"/>
              <w:rPr>
                <w:rFonts w:ascii="Arial" w:hAnsi="Arial" w:cs="Arial"/>
                <w:b/>
                <w:bCs/>
                <w:sz w:val="20"/>
                <w:szCs w:val="20"/>
              </w:rPr>
            </w:pPr>
          </w:p>
        </w:tc>
        <w:tc>
          <w:tcPr>
            <w:tcW w:w="687" w:type="dxa"/>
          </w:tcPr>
          <w:p w:rsidR="00794F9B" w:rsidRPr="00F67264" w:rsidRDefault="00794F9B" w:rsidP="00473EAE">
            <w:pPr>
              <w:jc w:val="center"/>
              <w:rPr>
                <w:rFonts w:ascii="Arial" w:hAnsi="Arial" w:cs="Arial"/>
                <w:b/>
                <w:bCs/>
                <w:sz w:val="20"/>
                <w:szCs w:val="20"/>
              </w:rPr>
            </w:pPr>
          </w:p>
        </w:tc>
        <w:tc>
          <w:tcPr>
            <w:tcW w:w="687" w:type="dxa"/>
          </w:tcPr>
          <w:p w:rsidR="00794F9B" w:rsidRPr="00F67264" w:rsidRDefault="00794F9B" w:rsidP="00473EAE">
            <w:pPr>
              <w:jc w:val="center"/>
              <w:rPr>
                <w:rFonts w:ascii="Arial" w:hAnsi="Arial" w:cs="Arial"/>
                <w:b/>
                <w:bCs/>
                <w:sz w:val="20"/>
                <w:szCs w:val="20"/>
              </w:rPr>
            </w:pPr>
          </w:p>
        </w:tc>
        <w:tc>
          <w:tcPr>
            <w:tcW w:w="687" w:type="dxa"/>
          </w:tcPr>
          <w:p w:rsidR="00794F9B" w:rsidRPr="00F67264" w:rsidRDefault="00794F9B" w:rsidP="00473EAE">
            <w:pPr>
              <w:jc w:val="center"/>
              <w:rPr>
                <w:rFonts w:ascii="Arial" w:hAnsi="Arial" w:cs="Arial"/>
                <w:b/>
                <w:bCs/>
                <w:sz w:val="20"/>
                <w:szCs w:val="20"/>
              </w:rPr>
            </w:pPr>
          </w:p>
        </w:tc>
        <w:tc>
          <w:tcPr>
            <w:tcW w:w="687" w:type="dxa"/>
          </w:tcPr>
          <w:p w:rsidR="00794F9B" w:rsidRPr="00F67264"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r>
      <w:tr w:rsidR="00794F9B" w:rsidRPr="00274A16" w:rsidTr="002D69D2">
        <w:trPr>
          <w:trHeight w:val="272"/>
        </w:trPr>
        <w:tc>
          <w:tcPr>
            <w:tcW w:w="1244" w:type="dxa"/>
          </w:tcPr>
          <w:p w:rsidR="00794F9B" w:rsidRPr="00794F9B" w:rsidRDefault="00794F9B" w:rsidP="002D69D2">
            <w:pPr>
              <w:rPr>
                <w:rFonts w:ascii="Arial" w:hAnsi="Arial" w:cs="Arial"/>
                <w:color w:val="000000" w:themeColor="text1"/>
                <w:sz w:val="18"/>
                <w:szCs w:val="18"/>
              </w:rPr>
            </w:pPr>
            <w:r w:rsidRPr="00794F9B">
              <w:rPr>
                <w:rFonts w:ascii="Arial" w:hAnsi="Arial" w:cs="Arial"/>
                <w:color w:val="000000" w:themeColor="text1"/>
                <w:sz w:val="18"/>
                <w:szCs w:val="18"/>
              </w:rPr>
              <w:t>CSE4182</w:t>
            </w:r>
          </w:p>
        </w:tc>
        <w:tc>
          <w:tcPr>
            <w:tcW w:w="4824" w:type="dxa"/>
          </w:tcPr>
          <w:p w:rsidR="00794F9B" w:rsidRPr="00794F9B" w:rsidRDefault="00794F9B" w:rsidP="002D69D2">
            <w:pPr>
              <w:rPr>
                <w:rFonts w:ascii="Arial" w:hAnsi="Arial" w:cs="Arial"/>
                <w:color w:val="000000" w:themeColor="text1"/>
                <w:sz w:val="18"/>
                <w:szCs w:val="18"/>
              </w:rPr>
            </w:pPr>
            <w:r w:rsidRPr="00794F9B">
              <w:rPr>
                <w:rFonts w:ascii="Arial" w:hAnsi="Arial" w:cs="Arial"/>
                <w:color w:val="000000" w:themeColor="text1"/>
                <w:sz w:val="18"/>
                <w:szCs w:val="18"/>
              </w:rPr>
              <w:t>UI UX Engineering Lab</w:t>
            </w:r>
          </w:p>
        </w:tc>
        <w:tc>
          <w:tcPr>
            <w:tcW w:w="688" w:type="dxa"/>
          </w:tcPr>
          <w:p w:rsidR="00794F9B" w:rsidRPr="00473EAE" w:rsidRDefault="00794F9B" w:rsidP="00473EAE">
            <w:pPr>
              <w:jc w:val="center"/>
              <w:rPr>
                <w:rFonts w:ascii="Arial" w:hAnsi="Arial" w:cs="Arial"/>
                <w:b/>
                <w:bCs/>
                <w:sz w:val="20"/>
                <w:szCs w:val="20"/>
              </w:rPr>
            </w:pPr>
          </w:p>
        </w:tc>
        <w:tc>
          <w:tcPr>
            <w:tcW w:w="688"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DF3FAA" w:rsidP="00473EAE">
            <w:pPr>
              <w:jc w:val="center"/>
              <w:rPr>
                <w:rFonts w:ascii="Arial" w:hAnsi="Arial" w:cs="Arial"/>
                <w:b/>
                <w:bCs/>
                <w:sz w:val="20"/>
                <w:szCs w:val="20"/>
              </w:rPr>
            </w:pPr>
            <w:r w:rsidRPr="003044B3">
              <w:rPr>
                <w:rFonts w:ascii="Arial" w:hAnsi="Arial" w:cs="Arial"/>
                <w:b/>
                <w:bCs/>
                <w:sz w:val="20"/>
                <w:szCs w:val="20"/>
              </w:rPr>
              <w:t>√</w:t>
            </w: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r>
      <w:tr w:rsidR="00794F9B" w:rsidRPr="00274A16" w:rsidTr="002D69D2">
        <w:trPr>
          <w:trHeight w:val="272"/>
        </w:trPr>
        <w:tc>
          <w:tcPr>
            <w:tcW w:w="1244" w:type="dxa"/>
          </w:tcPr>
          <w:p w:rsidR="00794F9B" w:rsidRPr="00794F9B" w:rsidRDefault="00794F9B" w:rsidP="002D69D2">
            <w:pPr>
              <w:rPr>
                <w:rFonts w:ascii="Arial" w:hAnsi="Arial" w:cs="Arial"/>
                <w:color w:val="000000" w:themeColor="text1"/>
                <w:sz w:val="18"/>
                <w:szCs w:val="18"/>
              </w:rPr>
            </w:pPr>
            <w:r w:rsidRPr="00794F9B">
              <w:rPr>
                <w:rFonts w:ascii="Arial" w:hAnsi="Arial" w:cs="Arial"/>
                <w:color w:val="000000" w:themeColor="text1"/>
                <w:sz w:val="18"/>
                <w:szCs w:val="18"/>
              </w:rPr>
              <w:t>CSE4191</w:t>
            </w:r>
          </w:p>
        </w:tc>
        <w:tc>
          <w:tcPr>
            <w:tcW w:w="4824" w:type="dxa"/>
          </w:tcPr>
          <w:p w:rsidR="00794F9B" w:rsidRPr="00794F9B" w:rsidRDefault="00794F9B" w:rsidP="002D69D2">
            <w:pPr>
              <w:rPr>
                <w:rFonts w:ascii="Arial" w:hAnsi="Arial" w:cs="Arial"/>
                <w:color w:val="000000" w:themeColor="text1"/>
                <w:sz w:val="18"/>
                <w:szCs w:val="18"/>
              </w:rPr>
            </w:pPr>
            <w:r w:rsidRPr="00794F9B">
              <w:rPr>
                <w:rFonts w:ascii="Arial" w:hAnsi="Arial" w:cs="Arial"/>
                <w:color w:val="000000" w:themeColor="text1"/>
                <w:sz w:val="18"/>
                <w:szCs w:val="18"/>
              </w:rPr>
              <w:t>Blockchain</w:t>
            </w:r>
          </w:p>
        </w:tc>
        <w:tc>
          <w:tcPr>
            <w:tcW w:w="688" w:type="dxa"/>
          </w:tcPr>
          <w:p w:rsidR="00794F9B" w:rsidRPr="00473EAE" w:rsidRDefault="00DF3FAA" w:rsidP="00473EAE">
            <w:pPr>
              <w:jc w:val="center"/>
              <w:rPr>
                <w:rFonts w:ascii="Arial" w:hAnsi="Arial" w:cs="Arial"/>
                <w:b/>
                <w:bCs/>
                <w:sz w:val="20"/>
                <w:szCs w:val="20"/>
              </w:rPr>
            </w:pPr>
            <w:r w:rsidRPr="003044B3">
              <w:rPr>
                <w:rFonts w:ascii="Arial" w:hAnsi="Arial" w:cs="Arial"/>
                <w:b/>
                <w:bCs/>
                <w:sz w:val="20"/>
                <w:szCs w:val="20"/>
              </w:rPr>
              <w:t>√</w:t>
            </w:r>
          </w:p>
        </w:tc>
        <w:tc>
          <w:tcPr>
            <w:tcW w:w="688"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DF3FAA" w:rsidP="00473EAE">
            <w:pPr>
              <w:jc w:val="center"/>
              <w:rPr>
                <w:rFonts w:ascii="Arial" w:hAnsi="Arial" w:cs="Arial"/>
                <w:b/>
                <w:bCs/>
                <w:sz w:val="20"/>
                <w:szCs w:val="20"/>
              </w:rPr>
            </w:pPr>
            <w:r w:rsidRPr="003044B3">
              <w:rPr>
                <w:rFonts w:ascii="Arial" w:hAnsi="Arial" w:cs="Arial"/>
                <w:b/>
                <w:bCs/>
                <w:sz w:val="20"/>
                <w:szCs w:val="20"/>
              </w:rPr>
              <w:t>√</w:t>
            </w: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r>
      <w:tr w:rsidR="00794F9B" w:rsidRPr="00274A16" w:rsidTr="002D69D2">
        <w:trPr>
          <w:trHeight w:val="272"/>
        </w:trPr>
        <w:tc>
          <w:tcPr>
            <w:tcW w:w="1244" w:type="dxa"/>
          </w:tcPr>
          <w:p w:rsidR="00794F9B" w:rsidRPr="00794F9B" w:rsidRDefault="00794F9B" w:rsidP="002D69D2">
            <w:pPr>
              <w:rPr>
                <w:rFonts w:ascii="Arial" w:hAnsi="Arial" w:cs="Arial"/>
                <w:color w:val="000000" w:themeColor="text1"/>
                <w:sz w:val="18"/>
                <w:szCs w:val="18"/>
              </w:rPr>
            </w:pPr>
            <w:r w:rsidRPr="00794F9B">
              <w:rPr>
                <w:rFonts w:ascii="Arial" w:hAnsi="Arial" w:cs="Arial"/>
                <w:color w:val="000000" w:themeColor="text1"/>
                <w:sz w:val="18"/>
                <w:szCs w:val="18"/>
              </w:rPr>
              <w:t>CSE4192</w:t>
            </w:r>
          </w:p>
        </w:tc>
        <w:tc>
          <w:tcPr>
            <w:tcW w:w="4824" w:type="dxa"/>
          </w:tcPr>
          <w:p w:rsidR="00794F9B" w:rsidRPr="00794F9B" w:rsidRDefault="00794F9B" w:rsidP="002D69D2">
            <w:pPr>
              <w:rPr>
                <w:rFonts w:ascii="Arial" w:hAnsi="Arial" w:cs="Arial"/>
                <w:color w:val="000000" w:themeColor="text1"/>
                <w:sz w:val="18"/>
                <w:szCs w:val="18"/>
              </w:rPr>
            </w:pPr>
            <w:r w:rsidRPr="00794F9B">
              <w:rPr>
                <w:rFonts w:ascii="Arial" w:hAnsi="Arial" w:cs="Arial"/>
                <w:color w:val="000000" w:themeColor="text1"/>
                <w:sz w:val="18"/>
                <w:szCs w:val="18"/>
              </w:rPr>
              <w:t>Blockchain Lab</w:t>
            </w:r>
          </w:p>
        </w:tc>
        <w:tc>
          <w:tcPr>
            <w:tcW w:w="688" w:type="dxa"/>
          </w:tcPr>
          <w:p w:rsidR="00794F9B" w:rsidRPr="00473EAE" w:rsidRDefault="00794F9B" w:rsidP="00473EAE">
            <w:pPr>
              <w:jc w:val="center"/>
              <w:rPr>
                <w:rFonts w:ascii="Arial" w:hAnsi="Arial" w:cs="Arial"/>
                <w:b/>
                <w:bCs/>
                <w:sz w:val="20"/>
                <w:szCs w:val="20"/>
              </w:rPr>
            </w:pPr>
          </w:p>
        </w:tc>
        <w:tc>
          <w:tcPr>
            <w:tcW w:w="688"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DF3FAA" w:rsidP="00473EAE">
            <w:pPr>
              <w:jc w:val="center"/>
              <w:rPr>
                <w:rFonts w:ascii="Arial" w:hAnsi="Arial" w:cs="Arial"/>
                <w:b/>
                <w:bCs/>
                <w:sz w:val="20"/>
                <w:szCs w:val="20"/>
              </w:rPr>
            </w:pPr>
            <w:r w:rsidRPr="003044B3">
              <w:rPr>
                <w:rFonts w:ascii="Arial" w:hAnsi="Arial" w:cs="Arial"/>
                <w:b/>
                <w:bCs/>
                <w:sz w:val="20"/>
                <w:szCs w:val="20"/>
              </w:rPr>
              <w:t>√</w:t>
            </w: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c>
          <w:tcPr>
            <w:tcW w:w="687" w:type="dxa"/>
          </w:tcPr>
          <w:p w:rsidR="00794F9B" w:rsidRPr="00473EAE" w:rsidRDefault="00794F9B" w:rsidP="00473EAE">
            <w:pPr>
              <w:jc w:val="center"/>
              <w:rPr>
                <w:rFonts w:ascii="Arial" w:hAnsi="Arial" w:cs="Arial"/>
                <w:b/>
                <w:bCs/>
                <w:sz w:val="20"/>
                <w:szCs w:val="20"/>
              </w:rPr>
            </w:pPr>
          </w:p>
        </w:tc>
      </w:tr>
    </w:tbl>
    <w:p w:rsidR="00274A16" w:rsidRDefault="00274A16" w:rsidP="009E32ED">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rsidR="00274A16" w:rsidRDefault="00274A16" w:rsidP="009E32ED">
      <w:r>
        <w:br w:type="page"/>
      </w:r>
    </w:p>
    <w:tbl>
      <w:tblPr>
        <w:tblStyle w:val="TableGrid"/>
        <w:tblpPr w:leftFromText="180" w:rightFromText="180" w:horzAnchor="margin" w:tblpXSpec="center" w:tblpY="840"/>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74A16" w:rsidRPr="00274A16" w:rsidTr="009E32ED">
        <w:trPr>
          <w:trHeight w:val="408"/>
        </w:trPr>
        <w:tc>
          <w:tcPr>
            <w:tcW w:w="124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rsidR="00274A16" w:rsidRPr="00274A16" w:rsidRDefault="00274A16" w:rsidP="009E32ED">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P)12</w:t>
            </w:r>
          </w:p>
        </w:tc>
      </w:tr>
      <w:tr w:rsidR="00274A16" w:rsidRPr="00274A16"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CSE4211</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Machine Learning</w:t>
            </w:r>
          </w:p>
        </w:tc>
        <w:tc>
          <w:tcPr>
            <w:tcW w:w="688" w:type="dxa"/>
          </w:tcPr>
          <w:p w:rsidR="00274A16" w:rsidRPr="00274A16" w:rsidRDefault="00274A16" w:rsidP="009E32ED">
            <w:pPr>
              <w:jc w:val="center"/>
              <w:rPr>
                <w:rFonts w:ascii="Arial" w:hAnsi="Arial" w:cs="Arial"/>
                <w:sz w:val="18"/>
                <w:szCs w:val="18"/>
              </w:rPr>
            </w:pPr>
          </w:p>
        </w:tc>
        <w:tc>
          <w:tcPr>
            <w:tcW w:w="688" w:type="dxa"/>
          </w:tcPr>
          <w:p w:rsidR="00274A16" w:rsidRPr="00274A16" w:rsidRDefault="00E179EB" w:rsidP="009E32ED">
            <w:pPr>
              <w:jc w:val="center"/>
              <w:rPr>
                <w:rFonts w:ascii="Arial" w:hAnsi="Arial" w:cs="Arial"/>
                <w:b/>
                <w:bCs/>
                <w:sz w:val="18"/>
                <w:szCs w:val="18"/>
              </w:rPr>
            </w:pPr>
            <w:r w:rsidRPr="003044B3">
              <w:rPr>
                <w:rFonts w:ascii="Arial" w:hAnsi="Arial" w:cs="Arial"/>
                <w:b/>
                <w:bCs/>
                <w:sz w:val="20"/>
                <w:szCs w:val="20"/>
              </w:rPr>
              <w:t>√</w:t>
            </w:r>
          </w:p>
        </w:tc>
        <w:tc>
          <w:tcPr>
            <w:tcW w:w="687" w:type="dxa"/>
          </w:tcPr>
          <w:p w:rsidR="00274A16" w:rsidRPr="00274A16" w:rsidRDefault="00E179EB" w:rsidP="009E32ED">
            <w:pPr>
              <w:jc w:val="center"/>
              <w:rPr>
                <w:rFonts w:ascii="Arial" w:hAnsi="Arial" w:cs="Arial"/>
                <w:b/>
                <w:bCs/>
                <w:sz w:val="18"/>
                <w:szCs w:val="18"/>
              </w:rPr>
            </w:pPr>
            <w:r w:rsidRPr="003044B3">
              <w:rPr>
                <w:rFonts w:ascii="Arial" w:hAnsi="Arial" w:cs="Arial"/>
                <w:b/>
                <w:bCs/>
                <w:sz w:val="20"/>
                <w:szCs w:val="20"/>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CSE4212</w:t>
            </w:r>
          </w:p>
        </w:tc>
        <w:tc>
          <w:tcPr>
            <w:tcW w:w="4824" w:type="dxa"/>
            <w:vAlign w:val="center"/>
          </w:tcPr>
          <w:p w:rsidR="00274A16" w:rsidRPr="00CF171A" w:rsidRDefault="00274A16" w:rsidP="009E32ED">
            <w:pPr>
              <w:rPr>
                <w:rFonts w:ascii="Arial" w:hAnsi="Arial" w:cs="Arial"/>
                <w:color w:val="000000" w:themeColor="text1"/>
                <w:sz w:val="18"/>
                <w:szCs w:val="18"/>
              </w:rPr>
            </w:pPr>
            <w:r w:rsidRPr="00CF171A">
              <w:rPr>
                <w:rFonts w:ascii="Arial" w:hAnsi="Arial" w:cs="Arial"/>
                <w:color w:val="000000" w:themeColor="text1"/>
                <w:sz w:val="18"/>
                <w:szCs w:val="18"/>
              </w:rPr>
              <w:t>Machine Learning Lab</w:t>
            </w:r>
          </w:p>
        </w:tc>
        <w:tc>
          <w:tcPr>
            <w:tcW w:w="688" w:type="dxa"/>
          </w:tcPr>
          <w:p w:rsidR="00274A16" w:rsidRPr="00274A16" w:rsidRDefault="00274A16" w:rsidP="009E32ED">
            <w:pPr>
              <w:jc w:val="center"/>
              <w:rPr>
                <w:rFonts w:ascii="Arial" w:hAnsi="Arial" w:cs="Arial"/>
                <w:sz w:val="18"/>
                <w:szCs w:val="18"/>
              </w:rPr>
            </w:pPr>
          </w:p>
        </w:tc>
        <w:tc>
          <w:tcPr>
            <w:tcW w:w="688"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E179EB" w:rsidP="009E32ED">
            <w:pPr>
              <w:jc w:val="center"/>
              <w:rPr>
                <w:rFonts w:ascii="Arial" w:hAnsi="Arial" w:cs="Arial"/>
                <w:b/>
                <w:bCs/>
                <w:sz w:val="18"/>
                <w:szCs w:val="18"/>
              </w:rPr>
            </w:pPr>
            <w:r w:rsidRPr="003044B3">
              <w:rPr>
                <w:rFonts w:ascii="Arial" w:hAnsi="Arial" w:cs="Arial"/>
                <w:b/>
                <w:bCs/>
                <w:sz w:val="20"/>
                <w:szCs w:val="20"/>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E179EB" w:rsidP="009E32ED">
            <w:pPr>
              <w:jc w:val="center"/>
              <w:rPr>
                <w:rFonts w:ascii="Arial" w:hAnsi="Arial" w:cs="Arial"/>
                <w:b/>
                <w:bCs/>
                <w:sz w:val="18"/>
                <w:szCs w:val="18"/>
              </w:rPr>
            </w:pPr>
            <w:r w:rsidRPr="003044B3">
              <w:rPr>
                <w:rFonts w:ascii="Arial" w:hAnsi="Arial" w:cs="Arial"/>
                <w:b/>
                <w:bCs/>
                <w:sz w:val="20"/>
                <w:szCs w:val="20"/>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E24111" w:rsidRPr="00274A16" w:rsidTr="009E32ED">
        <w:trPr>
          <w:trHeight w:val="272"/>
        </w:trPr>
        <w:tc>
          <w:tcPr>
            <w:tcW w:w="1244" w:type="dxa"/>
            <w:vAlign w:val="center"/>
          </w:tcPr>
          <w:p w:rsidR="00E24111" w:rsidRPr="00274A16" w:rsidRDefault="00E24111" w:rsidP="00E24111">
            <w:pPr>
              <w:rPr>
                <w:rFonts w:ascii="Arial" w:hAnsi="Arial" w:cs="Arial"/>
                <w:color w:val="000000" w:themeColor="text1"/>
                <w:sz w:val="18"/>
                <w:szCs w:val="18"/>
              </w:rPr>
            </w:pPr>
            <w:r>
              <w:rPr>
                <w:rFonts w:ascii="Arial" w:hAnsi="Arial" w:cs="Arial"/>
                <w:color w:val="000000" w:themeColor="text1"/>
                <w:sz w:val="18"/>
                <w:szCs w:val="18"/>
              </w:rPr>
              <w:t>CSE4221</w:t>
            </w:r>
          </w:p>
        </w:tc>
        <w:tc>
          <w:tcPr>
            <w:tcW w:w="4824" w:type="dxa"/>
            <w:vAlign w:val="center"/>
          </w:tcPr>
          <w:p w:rsidR="00E24111" w:rsidRPr="00274A16" w:rsidRDefault="00E24111" w:rsidP="00E24111">
            <w:pPr>
              <w:rPr>
                <w:rFonts w:ascii="Arial" w:hAnsi="Arial" w:cs="Arial"/>
                <w:color w:val="000000" w:themeColor="text1"/>
                <w:sz w:val="18"/>
                <w:szCs w:val="18"/>
              </w:rPr>
            </w:pPr>
            <w:r w:rsidRPr="00274A16">
              <w:rPr>
                <w:rFonts w:ascii="Arial" w:hAnsi="Arial" w:cs="Arial"/>
                <w:color w:val="000000" w:themeColor="text1"/>
                <w:sz w:val="18"/>
                <w:szCs w:val="18"/>
              </w:rPr>
              <w:t>Computer Graphics</w:t>
            </w:r>
          </w:p>
        </w:tc>
        <w:tc>
          <w:tcPr>
            <w:tcW w:w="688" w:type="dxa"/>
          </w:tcPr>
          <w:p w:rsidR="00E24111" w:rsidRPr="003044B3" w:rsidRDefault="00E24111" w:rsidP="00E24111">
            <w:pPr>
              <w:jc w:val="center"/>
              <w:rPr>
                <w:rFonts w:ascii="Arial" w:hAnsi="Arial" w:cs="Arial"/>
                <w:sz w:val="20"/>
                <w:szCs w:val="20"/>
              </w:rPr>
            </w:pPr>
            <w:r w:rsidRPr="003044B3">
              <w:rPr>
                <w:rFonts w:ascii="Arial" w:hAnsi="Arial" w:cs="Arial"/>
                <w:b/>
                <w:bCs/>
                <w:sz w:val="20"/>
                <w:szCs w:val="20"/>
              </w:rPr>
              <w:t>√</w:t>
            </w:r>
          </w:p>
        </w:tc>
        <w:tc>
          <w:tcPr>
            <w:tcW w:w="688" w:type="dxa"/>
          </w:tcPr>
          <w:p w:rsidR="00E24111" w:rsidRPr="003044B3" w:rsidRDefault="00E24111" w:rsidP="00E24111">
            <w:pPr>
              <w:jc w:val="center"/>
              <w:rPr>
                <w:rFonts w:ascii="Arial" w:hAnsi="Arial" w:cs="Arial"/>
                <w:b/>
                <w:bCs/>
                <w:sz w:val="20"/>
                <w:szCs w:val="20"/>
              </w:rPr>
            </w:pPr>
            <w:r w:rsidRPr="003044B3">
              <w:rPr>
                <w:rFonts w:ascii="Arial" w:hAnsi="Arial" w:cs="Arial"/>
                <w:b/>
                <w:bCs/>
                <w:sz w:val="20"/>
                <w:szCs w:val="20"/>
              </w:rPr>
              <w:t>√</w:t>
            </w:r>
          </w:p>
        </w:tc>
        <w:tc>
          <w:tcPr>
            <w:tcW w:w="687" w:type="dxa"/>
          </w:tcPr>
          <w:p w:rsidR="00E24111" w:rsidRPr="003044B3" w:rsidRDefault="00E24111" w:rsidP="00E24111">
            <w:pPr>
              <w:jc w:val="center"/>
              <w:rPr>
                <w:rFonts w:ascii="Arial" w:hAnsi="Arial" w:cs="Arial"/>
                <w:b/>
                <w:bCs/>
                <w:sz w:val="20"/>
                <w:szCs w:val="20"/>
              </w:rPr>
            </w:pPr>
            <w:r w:rsidRPr="003044B3">
              <w:rPr>
                <w:rFonts w:ascii="Arial" w:hAnsi="Arial" w:cs="Arial"/>
                <w:b/>
                <w:bCs/>
                <w:sz w:val="20"/>
                <w:szCs w:val="20"/>
              </w:rPr>
              <w:t>√</w:t>
            </w: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r>
      <w:tr w:rsidR="00E24111" w:rsidRPr="00274A16" w:rsidTr="009E32ED">
        <w:trPr>
          <w:trHeight w:val="287"/>
        </w:trPr>
        <w:tc>
          <w:tcPr>
            <w:tcW w:w="1244" w:type="dxa"/>
            <w:vAlign w:val="center"/>
          </w:tcPr>
          <w:p w:rsidR="00E24111" w:rsidRPr="00274A16" w:rsidRDefault="00E24111" w:rsidP="00E24111">
            <w:pPr>
              <w:rPr>
                <w:rFonts w:ascii="Arial" w:hAnsi="Arial" w:cs="Arial"/>
                <w:color w:val="000000" w:themeColor="text1"/>
                <w:sz w:val="18"/>
                <w:szCs w:val="18"/>
              </w:rPr>
            </w:pPr>
            <w:r>
              <w:rPr>
                <w:rFonts w:ascii="Arial" w:hAnsi="Arial" w:cs="Arial"/>
                <w:color w:val="000000" w:themeColor="text1"/>
                <w:sz w:val="18"/>
                <w:szCs w:val="18"/>
              </w:rPr>
              <w:t>CSE4222</w:t>
            </w:r>
          </w:p>
        </w:tc>
        <w:tc>
          <w:tcPr>
            <w:tcW w:w="4824" w:type="dxa"/>
            <w:vAlign w:val="center"/>
          </w:tcPr>
          <w:p w:rsidR="00E24111" w:rsidRPr="00274A16" w:rsidRDefault="00E24111" w:rsidP="00E24111">
            <w:pPr>
              <w:rPr>
                <w:rFonts w:ascii="Arial" w:hAnsi="Arial" w:cs="Arial"/>
                <w:color w:val="000000" w:themeColor="text1"/>
                <w:sz w:val="18"/>
                <w:szCs w:val="18"/>
              </w:rPr>
            </w:pPr>
            <w:r w:rsidRPr="00274A16">
              <w:rPr>
                <w:rFonts w:ascii="Arial" w:hAnsi="Arial" w:cs="Arial"/>
                <w:color w:val="000000" w:themeColor="text1"/>
                <w:sz w:val="18"/>
                <w:szCs w:val="18"/>
              </w:rPr>
              <w:t>Computer Graphics Lab</w:t>
            </w:r>
          </w:p>
        </w:tc>
        <w:tc>
          <w:tcPr>
            <w:tcW w:w="688" w:type="dxa"/>
          </w:tcPr>
          <w:p w:rsidR="00E24111" w:rsidRPr="003044B3" w:rsidRDefault="00E24111" w:rsidP="00E24111">
            <w:pPr>
              <w:jc w:val="center"/>
              <w:rPr>
                <w:rFonts w:ascii="Arial" w:hAnsi="Arial" w:cs="Arial"/>
                <w:sz w:val="20"/>
                <w:szCs w:val="20"/>
              </w:rPr>
            </w:pPr>
          </w:p>
        </w:tc>
        <w:tc>
          <w:tcPr>
            <w:tcW w:w="688"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r w:rsidRPr="003044B3">
              <w:rPr>
                <w:rFonts w:ascii="Arial" w:hAnsi="Arial" w:cs="Arial"/>
                <w:b/>
                <w:bCs/>
                <w:sz w:val="20"/>
                <w:szCs w:val="20"/>
              </w:rPr>
              <w:t>√</w:t>
            </w: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r w:rsidRPr="003044B3">
              <w:rPr>
                <w:rFonts w:ascii="Arial" w:hAnsi="Arial" w:cs="Arial"/>
                <w:b/>
                <w:bCs/>
                <w:sz w:val="20"/>
                <w:szCs w:val="20"/>
              </w:rPr>
              <w:t>√</w:t>
            </w: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c>
          <w:tcPr>
            <w:tcW w:w="687" w:type="dxa"/>
          </w:tcPr>
          <w:p w:rsidR="00E24111" w:rsidRPr="003044B3" w:rsidRDefault="00E24111" w:rsidP="00E24111">
            <w:pPr>
              <w:jc w:val="center"/>
              <w:rPr>
                <w:rFonts w:ascii="Arial" w:hAnsi="Arial" w:cs="Arial"/>
                <w:b/>
                <w:bCs/>
                <w:sz w:val="20"/>
                <w:szCs w:val="20"/>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CSE4231</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Cryptography and Network Security</w:t>
            </w:r>
          </w:p>
        </w:tc>
        <w:tc>
          <w:tcPr>
            <w:tcW w:w="688" w:type="dxa"/>
          </w:tcPr>
          <w:p w:rsidR="00274A16" w:rsidRPr="00274A16" w:rsidRDefault="00274A16" w:rsidP="009E32ED">
            <w:pPr>
              <w:jc w:val="center"/>
              <w:rPr>
                <w:rFonts w:ascii="Arial" w:hAnsi="Arial" w:cs="Arial"/>
                <w:sz w:val="18"/>
                <w:szCs w:val="18"/>
              </w:rPr>
            </w:pPr>
            <w:r w:rsidRPr="00274A16">
              <w:rPr>
                <w:rFonts w:ascii="Arial" w:hAnsi="Arial" w:cs="Arial"/>
                <w:b/>
                <w:bCs/>
                <w:sz w:val="18"/>
                <w:szCs w:val="18"/>
              </w:rPr>
              <w:t>√</w:t>
            </w:r>
          </w:p>
        </w:tc>
        <w:tc>
          <w:tcPr>
            <w:tcW w:w="688"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CSE4232</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Cryptography and Network Security Lab</w:t>
            </w:r>
          </w:p>
        </w:tc>
        <w:tc>
          <w:tcPr>
            <w:tcW w:w="688" w:type="dxa"/>
          </w:tcPr>
          <w:p w:rsidR="00274A16" w:rsidRPr="00274A16" w:rsidRDefault="00274A16" w:rsidP="009E32ED">
            <w:pPr>
              <w:jc w:val="center"/>
              <w:rPr>
                <w:rFonts w:ascii="Arial" w:hAnsi="Arial" w:cs="Arial"/>
                <w:sz w:val="18"/>
                <w:szCs w:val="18"/>
              </w:rPr>
            </w:pPr>
          </w:p>
        </w:tc>
        <w:tc>
          <w:tcPr>
            <w:tcW w:w="688"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r w:rsidRPr="00274A16">
              <w:rPr>
                <w:rFonts w:ascii="Arial" w:hAnsi="Arial" w:cs="Arial"/>
                <w:b/>
                <w:bCs/>
                <w:sz w:val="18"/>
                <w:szCs w:val="18"/>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Option II (T)</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Theory: Should be selected from Table-II</w:t>
            </w:r>
          </w:p>
        </w:tc>
        <w:tc>
          <w:tcPr>
            <w:tcW w:w="688" w:type="dxa"/>
          </w:tcPr>
          <w:p w:rsidR="00274A16" w:rsidRPr="00274A16" w:rsidRDefault="00274A16" w:rsidP="009E32ED">
            <w:pPr>
              <w:jc w:val="center"/>
              <w:rPr>
                <w:rFonts w:ascii="Arial" w:hAnsi="Arial" w:cs="Arial"/>
                <w:sz w:val="18"/>
                <w:szCs w:val="18"/>
              </w:rPr>
            </w:pPr>
          </w:p>
        </w:tc>
        <w:tc>
          <w:tcPr>
            <w:tcW w:w="688"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Option II (L)</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Lab course based on Option-II (T)</w:t>
            </w:r>
          </w:p>
        </w:tc>
        <w:tc>
          <w:tcPr>
            <w:tcW w:w="688" w:type="dxa"/>
          </w:tcPr>
          <w:p w:rsidR="00274A16" w:rsidRPr="00274A16" w:rsidRDefault="00274A16" w:rsidP="009E32ED">
            <w:pPr>
              <w:jc w:val="center"/>
              <w:rPr>
                <w:rFonts w:ascii="Arial" w:hAnsi="Arial" w:cs="Arial"/>
                <w:sz w:val="18"/>
                <w:szCs w:val="18"/>
              </w:rPr>
            </w:pPr>
          </w:p>
        </w:tc>
        <w:tc>
          <w:tcPr>
            <w:tcW w:w="688"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CSE4280</w:t>
            </w:r>
          </w:p>
        </w:tc>
        <w:tc>
          <w:tcPr>
            <w:tcW w:w="4824" w:type="dxa"/>
            <w:vAlign w:val="center"/>
          </w:tcPr>
          <w:p w:rsidR="00274A16" w:rsidRPr="00274A16" w:rsidRDefault="00274A16" w:rsidP="009E32ED">
            <w:pPr>
              <w:rPr>
                <w:rFonts w:ascii="Arial" w:hAnsi="Arial" w:cs="Arial"/>
                <w:color w:val="000000" w:themeColor="text1"/>
                <w:sz w:val="18"/>
                <w:szCs w:val="18"/>
              </w:rPr>
            </w:pPr>
            <w:r w:rsidRPr="00274A16">
              <w:rPr>
                <w:rFonts w:ascii="Arial" w:hAnsi="Arial" w:cs="Arial"/>
                <w:color w:val="000000" w:themeColor="text1"/>
                <w:sz w:val="18"/>
                <w:szCs w:val="18"/>
              </w:rPr>
              <w:t>Board viva-voce</w:t>
            </w:r>
          </w:p>
        </w:tc>
        <w:tc>
          <w:tcPr>
            <w:tcW w:w="688" w:type="dxa"/>
          </w:tcPr>
          <w:p w:rsidR="00274A16" w:rsidRPr="00274A16" w:rsidRDefault="00274A16" w:rsidP="009E32ED">
            <w:pPr>
              <w:jc w:val="center"/>
              <w:rPr>
                <w:rFonts w:ascii="Arial" w:hAnsi="Arial" w:cs="Arial"/>
                <w:sz w:val="18"/>
                <w:szCs w:val="18"/>
              </w:rPr>
            </w:pPr>
          </w:p>
        </w:tc>
        <w:tc>
          <w:tcPr>
            <w:tcW w:w="688"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47394A" w:rsidP="009E32ED">
            <w:pPr>
              <w:jc w:val="center"/>
              <w:rPr>
                <w:rFonts w:ascii="Arial" w:hAnsi="Arial" w:cs="Arial"/>
                <w:b/>
                <w:bCs/>
                <w:sz w:val="18"/>
                <w:szCs w:val="18"/>
              </w:rPr>
            </w:pPr>
            <w:r w:rsidRPr="00274A16">
              <w:rPr>
                <w:rFonts w:ascii="Arial" w:hAnsi="Arial" w:cs="Arial"/>
                <w:b/>
                <w:bCs/>
                <w:sz w:val="18"/>
                <w:szCs w:val="18"/>
              </w:rPr>
              <w:t>√</w:t>
            </w: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F67264" w:rsidRDefault="00274A16" w:rsidP="00500222">
            <w:pPr>
              <w:rPr>
                <w:rFonts w:ascii="Arial" w:hAnsi="Arial" w:cs="Arial"/>
                <w:color w:val="000000" w:themeColor="text1"/>
                <w:sz w:val="18"/>
                <w:szCs w:val="18"/>
              </w:rPr>
            </w:pPr>
            <w:r w:rsidRPr="00F67264">
              <w:rPr>
                <w:rFonts w:ascii="Arial" w:hAnsi="Arial" w:cs="Arial"/>
                <w:color w:val="000000" w:themeColor="text1"/>
                <w:sz w:val="18"/>
                <w:szCs w:val="18"/>
              </w:rPr>
              <w:t>CSE42</w:t>
            </w:r>
            <w:r w:rsidR="00500222" w:rsidRPr="00F67264">
              <w:rPr>
                <w:rFonts w:ascii="Arial" w:hAnsi="Arial" w:cs="Arial"/>
                <w:color w:val="000000" w:themeColor="text1"/>
                <w:sz w:val="18"/>
                <w:szCs w:val="18"/>
              </w:rPr>
              <w:t>10</w:t>
            </w:r>
          </w:p>
        </w:tc>
        <w:tc>
          <w:tcPr>
            <w:tcW w:w="482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Thesis/ Project (Part II)</w:t>
            </w:r>
          </w:p>
        </w:tc>
        <w:tc>
          <w:tcPr>
            <w:tcW w:w="688" w:type="dxa"/>
          </w:tcPr>
          <w:p w:rsidR="00274A16" w:rsidRPr="00F67264" w:rsidRDefault="00274A16" w:rsidP="009E32ED">
            <w:pPr>
              <w:jc w:val="center"/>
              <w:rPr>
                <w:rFonts w:ascii="Arial" w:hAnsi="Arial" w:cs="Arial"/>
                <w:b/>
                <w:bCs/>
                <w:sz w:val="18"/>
                <w:szCs w:val="18"/>
              </w:rPr>
            </w:pPr>
          </w:p>
        </w:tc>
        <w:tc>
          <w:tcPr>
            <w:tcW w:w="688"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274A16" w:rsidRDefault="00FF58F7" w:rsidP="009E32ED">
            <w:pPr>
              <w:jc w:val="center"/>
              <w:rPr>
                <w:rFonts w:ascii="Arial" w:hAnsi="Arial" w:cs="Arial"/>
                <w:b/>
                <w:bCs/>
                <w:sz w:val="18"/>
                <w:szCs w:val="18"/>
              </w:rPr>
            </w:pPr>
            <w:r w:rsidRPr="00274A16">
              <w:rPr>
                <w:rFonts w:ascii="Arial" w:hAnsi="Arial" w:cs="Arial"/>
                <w:b/>
                <w:bCs/>
                <w:sz w:val="18"/>
                <w:szCs w:val="18"/>
              </w:rPr>
              <w:t>√</w:t>
            </w: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F67264" w:rsidRDefault="00274A16" w:rsidP="009E32ED">
            <w:pPr>
              <w:rPr>
                <w:rFonts w:ascii="Arial" w:hAnsi="Arial" w:cs="Arial"/>
                <w:sz w:val="18"/>
                <w:szCs w:val="18"/>
              </w:rPr>
            </w:pPr>
          </w:p>
        </w:tc>
        <w:tc>
          <w:tcPr>
            <w:tcW w:w="4824" w:type="dxa"/>
            <w:vAlign w:val="center"/>
          </w:tcPr>
          <w:p w:rsidR="00274A16" w:rsidRPr="00F67264" w:rsidRDefault="00274A16" w:rsidP="009E32ED">
            <w:pPr>
              <w:rPr>
                <w:rFonts w:ascii="Arial" w:hAnsi="Arial" w:cs="Arial"/>
                <w:sz w:val="18"/>
                <w:szCs w:val="18"/>
              </w:rPr>
            </w:pPr>
          </w:p>
        </w:tc>
        <w:tc>
          <w:tcPr>
            <w:tcW w:w="688" w:type="dxa"/>
          </w:tcPr>
          <w:p w:rsidR="00274A16" w:rsidRPr="00F67264" w:rsidRDefault="00274A16" w:rsidP="009E32ED">
            <w:pPr>
              <w:jc w:val="center"/>
              <w:rPr>
                <w:rFonts w:ascii="Arial" w:hAnsi="Arial" w:cs="Arial"/>
                <w:b/>
                <w:bCs/>
                <w:sz w:val="18"/>
                <w:szCs w:val="18"/>
              </w:rPr>
            </w:pPr>
          </w:p>
        </w:tc>
        <w:tc>
          <w:tcPr>
            <w:tcW w:w="688"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CSE4241</w:t>
            </w:r>
          </w:p>
        </w:tc>
        <w:tc>
          <w:tcPr>
            <w:tcW w:w="4824" w:type="dxa"/>
            <w:vAlign w:val="center"/>
          </w:tcPr>
          <w:p w:rsidR="00274A16" w:rsidRPr="00F67264" w:rsidRDefault="00AC693B" w:rsidP="009E32ED">
            <w:pPr>
              <w:rPr>
                <w:rFonts w:ascii="Arial" w:hAnsi="Arial" w:cs="Arial"/>
                <w:color w:val="000000" w:themeColor="text1"/>
                <w:sz w:val="18"/>
                <w:szCs w:val="18"/>
              </w:rPr>
            </w:pPr>
            <w:r w:rsidRPr="00F67264">
              <w:rPr>
                <w:rFonts w:ascii="Arial" w:hAnsi="Arial" w:cs="Arial"/>
                <w:color w:val="000000" w:themeColor="text1"/>
                <w:sz w:val="18"/>
                <w:szCs w:val="18"/>
              </w:rPr>
              <w:t>Cloud Engineering</w:t>
            </w:r>
          </w:p>
        </w:tc>
        <w:tc>
          <w:tcPr>
            <w:tcW w:w="688" w:type="dxa"/>
          </w:tcPr>
          <w:p w:rsidR="00274A16" w:rsidRPr="00F67264" w:rsidRDefault="00274A16" w:rsidP="009E32ED">
            <w:pPr>
              <w:jc w:val="center"/>
              <w:rPr>
                <w:rFonts w:ascii="Arial" w:hAnsi="Arial" w:cs="Arial"/>
                <w:sz w:val="18"/>
                <w:szCs w:val="18"/>
              </w:rPr>
            </w:pPr>
            <w:r w:rsidRPr="00F67264">
              <w:rPr>
                <w:rFonts w:ascii="Arial" w:hAnsi="Arial" w:cs="Arial"/>
                <w:b/>
                <w:bCs/>
                <w:sz w:val="18"/>
                <w:szCs w:val="18"/>
              </w:rPr>
              <w:t>√</w:t>
            </w:r>
          </w:p>
        </w:tc>
        <w:tc>
          <w:tcPr>
            <w:tcW w:w="688" w:type="dxa"/>
          </w:tcPr>
          <w:p w:rsidR="00274A16" w:rsidRPr="00F67264" w:rsidRDefault="00274A16"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274A16" w:rsidRPr="00F67264" w:rsidRDefault="00616969"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9A459C" w:rsidRDefault="00274A16" w:rsidP="009E32ED">
            <w:pPr>
              <w:jc w:val="center"/>
              <w:rPr>
                <w:rFonts w:ascii="Arial" w:hAnsi="Arial" w:cs="Arial"/>
                <w:b/>
                <w:bCs/>
                <w:sz w:val="18"/>
                <w:szCs w:val="18"/>
              </w:rPr>
            </w:pPr>
          </w:p>
        </w:tc>
        <w:tc>
          <w:tcPr>
            <w:tcW w:w="687" w:type="dxa"/>
          </w:tcPr>
          <w:p w:rsidR="00274A16" w:rsidRPr="009A459C" w:rsidRDefault="00274A16" w:rsidP="009E32ED">
            <w:pPr>
              <w:jc w:val="center"/>
              <w:rPr>
                <w:rFonts w:ascii="Arial" w:hAnsi="Arial" w:cs="Arial"/>
                <w:b/>
                <w:bCs/>
                <w:sz w:val="18"/>
                <w:szCs w:val="18"/>
              </w:rPr>
            </w:pPr>
          </w:p>
        </w:tc>
        <w:tc>
          <w:tcPr>
            <w:tcW w:w="687" w:type="dxa"/>
          </w:tcPr>
          <w:p w:rsidR="00274A16" w:rsidRPr="009A459C" w:rsidRDefault="00274A16" w:rsidP="009E32ED">
            <w:pPr>
              <w:jc w:val="center"/>
              <w:rPr>
                <w:rFonts w:ascii="Arial" w:hAnsi="Arial" w:cs="Arial"/>
                <w:b/>
                <w:bCs/>
                <w:sz w:val="18"/>
                <w:szCs w:val="18"/>
              </w:rPr>
            </w:pPr>
          </w:p>
        </w:tc>
        <w:tc>
          <w:tcPr>
            <w:tcW w:w="687" w:type="dxa"/>
          </w:tcPr>
          <w:p w:rsidR="00274A16" w:rsidRPr="009A459C" w:rsidRDefault="00274A16" w:rsidP="009E32ED">
            <w:pPr>
              <w:jc w:val="center"/>
              <w:rPr>
                <w:rFonts w:ascii="Arial" w:hAnsi="Arial" w:cs="Arial"/>
                <w:b/>
                <w:bCs/>
                <w:sz w:val="18"/>
                <w:szCs w:val="18"/>
              </w:rPr>
            </w:pPr>
          </w:p>
        </w:tc>
      </w:tr>
      <w:tr w:rsidR="00274A16" w:rsidRPr="00274A16" w:rsidTr="009E32ED">
        <w:trPr>
          <w:trHeight w:val="272"/>
        </w:trPr>
        <w:tc>
          <w:tcPr>
            <w:tcW w:w="1244" w:type="dxa"/>
            <w:vAlign w:val="center"/>
          </w:tcPr>
          <w:p w:rsidR="00274A16" w:rsidRPr="00F67264" w:rsidRDefault="00274A16" w:rsidP="009E32ED">
            <w:pPr>
              <w:rPr>
                <w:rFonts w:ascii="Arial" w:hAnsi="Arial" w:cs="Arial"/>
                <w:color w:val="000000" w:themeColor="text1"/>
                <w:sz w:val="18"/>
                <w:szCs w:val="18"/>
              </w:rPr>
            </w:pPr>
            <w:r w:rsidRPr="00F67264">
              <w:rPr>
                <w:rFonts w:ascii="Arial" w:hAnsi="Arial" w:cs="Arial"/>
                <w:color w:val="000000" w:themeColor="text1"/>
                <w:sz w:val="18"/>
                <w:szCs w:val="18"/>
              </w:rPr>
              <w:t>CSE4242</w:t>
            </w:r>
          </w:p>
        </w:tc>
        <w:tc>
          <w:tcPr>
            <w:tcW w:w="4824" w:type="dxa"/>
            <w:vAlign w:val="center"/>
          </w:tcPr>
          <w:p w:rsidR="00274A16" w:rsidRPr="00F67264" w:rsidRDefault="00AC693B" w:rsidP="009E32ED">
            <w:pPr>
              <w:rPr>
                <w:rFonts w:ascii="Arial" w:hAnsi="Arial" w:cs="Arial"/>
                <w:color w:val="000000" w:themeColor="text1"/>
                <w:sz w:val="18"/>
                <w:szCs w:val="18"/>
              </w:rPr>
            </w:pPr>
            <w:r w:rsidRPr="00F67264">
              <w:rPr>
                <w:rFonts w:ascii="Arial" w:hAnsi="Arial" w:cs="Arial"/>
                <w:color w:val="000000" w:themeColor="text1"/>
                <w:sz w:val="18"/>
                <w:szCs w:val="18"/>
              </w:rPr>
              <w:t xml:space="preserve">Cloud Engineering </w:t>
            </w:r>
            <w:r w:rsidR="00274A16" w:rsidRPr="00F67264">
              <w:rPr>
                <w:rFonts w:ascii="Arial" w:hAnsi="Arial" w:cs="Arial"/>
                <w:color w:val="000000" w:themeColor="text1"/>
                <w:sz w:val="18"/>
                <w:szCs w:val="18"/>
              </w:rPr>
              <w:t>Lab</w:t>
            </w:r>
          </w:p>
        </w:tc>
        <w:tc>
          <w:tcPr>
            <w:tcW w:w="688" w:type="dxa"/>
          </w:tcPr>
          <w:p w:rsidR="00274A16" w:rsidRPr="00F67264" w:rsidRDefault="00274A16" w:rsidP="009E32ED">
            <w:pPr>
              <w:jc w:val="center"/>
              <w:rPr>
                <w:rFonts w:ascii="Arial" w:hAnsi="Arial" w:cs="Arial"/>
                <w:sz w:val="18"/>
                <w:szCs w:val="18"/>
              </w:rPr>
            </w:pPr>
            <w:r w:rsidRPr="00F67264">
              <w:rPr>
                <w:rFonts w:ascii="Arial" w:hAnsi="Arial" w:cs="Arial"/>
                <w:b/>
                <w:bCs/>
                <w:sz w:val="18"/>
                <w:szCs w:val="18"/>
              </w:rPr>
              <w:t>√</w:t>
            </w:r>
          </w:p>
        </w:tc>
        <w:tc>
          <w:tcPr>
            <w:tcW w:w="688" w:type="dxa"/>
          </w:tcPr>
          <w:p w:rsidR="00274A16" w:rsidRPr="00F67264" w:rsidRDefault="00274A16"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274A16" w:rsidRPr="00F67264" w:rsidRDefault="00274A16" w:rsidP="009E32ED">
            <w:pPr>
              <w:jc w:val="center"/>
              <w:rPr>
                <w:rFonts w:ascii="Arial" w:hAnsi="Arial" w:cs="Arial"/>
                <w:b/>
                <w:bCs/>
                <w:sz w:val="18"/>
                <w:szCs w:val="18"/>
              </w:rPr>
            </w:pPr>
            <w:r w:rsidRPr="00F67264">
              <w:rPr>
                <w:rFonts w:ascii="Arial" w:hAnsi="Arial" w:cs="Arial"/>
                <w:b/>
                <w:bCs/>
                <w:sz w:val="18"/>
                <w:szCs w:val="18"/>
              </w:rPr>
              <w:t>√</w:t>
            </w: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F67264"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c>
          <w:tcPr>
            <w:tcW w:w="687" w:type="dxa"/>
          </w:tcPr>
          <w:p w:rsidR="00274A16" w:rsidRPr="00274A16" w:rsidRDefault="00274A16" w:rsidP="009E32ED">
            <w:pPr>
              <w:jc w:val="center"/>
              <w:rPr>
                <w:rFonts w:ascii="Arial" w:hAnsi="Arial" w:cs="Arial"/>
                <w:b/>
                <w:bCs/>
                <w:sz w:val="18"/>
                <w:szCs w:val="18"/>
              </w:rPr>
            </w:pPr>
          </w:p>
        </w:tc>
      </w:tr>
      <w:tr w:rsidR="00B9771C" w:rsidRPr="00274A16" w:rsidTr="009E32ED">
        <w:trPr>
          <w:trHeight w:val="272"/>
        </w:trPr>
        <w:tc>
          <w:tcPr>
            <w:tcW w:w="1244" w:type="dxa"/>
            <w:vAlign w:val="center"/>
          </w:tcPr>
          <w:p w:rsidR="00B9771C" w:rsidRPr="00274A16" w:rsidRDefault="00B9771C" w:rsidP="009E32ED">
            <w:pPr>
              <w:rPr>
                <w:rFonts w:ascii="Arial" w:hAnsi="Arial" w:cs="Arial"/>
                <w:color w:val="000000" w:themeColor="text1"/>
                <w:sz w:val="18"/>
                <w:szCs w:val="18"/>
              </w:rPr>
            </w:pPr>
            <w:r w:rsidRPr="00274A16">
              <w:rPr>
                <w:rFonts w:ascii="Arial" w:hAnsi="Arial" w:cs="Arial"/>
                <w:color w:val="000000" w:themeColor="text1"/>
                <w:sz w:val="18"/>
                <w:szCs w:val="18"/>
              </w:rPr>
              <w:t>CSE4251</w:t>
            </w:r>
          </w:p>
        </w:tc>
        <w:tc>
          <w:tcPr>
            <w:tcW w:w="4824" w:type="dxa"/>
            <w:vAlign w:val="center"/>
          </w:tcPr>
          <w:p w:rsidR="00B9771C" w:rsidRPr="00274A16" w:rsidRDefault="00B9771C" w:rsidP="009E32ED">
            <w:pPr>
              <w:rPr>
                <w:rFonts w:ascii="Arial" w:hAnsi="Arial" w:cs="Arial"/>
                <w:color w:val="000000" w:themeColor="text1"/>
                <w:sz w:val="18"/>
                <w:szCs w:val="18"/>
              </w:rPr>
            </w:pPr>
            <w:r w:rsidRPr="00274A16">
              <w:rPr>
                <w:rFonts w:ascii="Arial" w:hAnsi="Arial" w:cs="Arial"/>
                <w:color w:val="000000" w:themeColor="text1"/>
                <w:sz w:val="18"/>
                <w:szCs w:val="18"/>
              </w:rPr>
              <w:t>Distributed Database Management System</w:t>
            </w:r>
          </w:p>
        </w:tc>
        <w:tc>
          <w:tcPr>
            <w:tcW w:w="688" w:type="dxa"/>
          </w:tcPr>
          <w:p w:rsidR="00B9771C" w:rsidRDefault="00B9771C" w:rsidP="00B9771C">
            <w:pPr>
              <w:jc w:val="center"/>
            </w:pPr>
            <w:r w:rsidRPr="00C91738">
              <w:rPr>
                <w:rFonts w:ascii="Arial" w:hAnsi="Arial" w:cs="Arial"/>
                <w:b/>
                <w:bCs/>
                <w:sz w:val="20"/>
                <w:szCs w:val="20"/>
              </w:rPr>
              <w:t>√</w:t>
            </w:r>
          </w:p>
        </w:tc>
        <w:tc>
          <w:tcPr>
            <w:tcW w:w="688" w:type="dxa"/>
          </w:tcPr>
          <w:p w:rsidR="00B9771C" w:rsidRPr="00274A16" w:rsidRDefault="00B9771C" w:rsidP="00B9771C">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r>
      <w:tr w:rsidR="00B9771C" w:rsidRPr="00274A16" w:rsidTr="009E32ED">
        <w:trPr>
          <w:trHeight w:val="272"/>
        </w:trPr>
        <w:tc>
          <w:tcPr>
            <w:tcW w:w="1244" w:type="dxa"/>
            <w:vAlign w:val="center"/>
          </w:tcPr>
          <w:p w:rsidR="00B9771C" w:rsidRPr="00274A16" w:rsidRDefault="00B9771C" w:rsidP="009E32ED">
            <w:pPr>
              <w:rPr>
                <w:rFonts w:ascii="Arial" w:hAnsi="Arial" w:cs="Arial"/>
                <w:color w:val="000000" w:themeColor="text1"/>
                <w:sz w:val="18"/>
                <w:szCs w:val="18"/>
              </w:rPr>
            </w:pPr>
            <w:r w:rsidRPr="00274A16">
              <w:rPr>
                <w:rFonts w:ascii="Arial" w:hAnsi="Arial" w:cs="Arial"/>
                <w:color w:val="000000" w:themeColor="text1"/>
                <w:sz w:val="18"/>
                <w:szCs w:val="18"/>
              </w:rPr>
              <w:t>CSE4252</w:t>
            </w:r>
          </w:p>
        </w:tc>
        <w:tc>
          <w:tcPr>
            <w:tcW w:w="4824" w:type="dxa"/>
            <w:vAlign w:val="center"/>
          </w:tcPr>
          <w:p w:rsidR="00B9771C" w:rsidRPr="00274A16" w:rsidRDefault="00B9771C" w:rsidP="009E32ED">
            <w:pPr>
              <w:rPr>
                <w:rFonts w:ascii="Arial" w:hAnsi="Arial" w:cs="Arial"/>
                <w:color w:val="000000" w:themeColor="text1"/>
                <w:sz w:val="18"/>
                <w:szCs w:val="18"/>
              </w:rPr>
            </w:pPr>
            <w:r w:rsidRPr="00274A16">
              <w:rPr>
                <w:rFonts w:ascii="Arial" w:hAnsi="Arial" w:cs="Arial"/>
                <w:color w:val="000000" w:themeColor="text1"/>
                <w:sz w:val="18"/>
                <w:szCs w:val="18"/>
              </w:rPr>
              <w:t>Distributed Database Management System Lab</w:t>
            </w:r>
          </w:p>
        </w:tc>
        <w:tc>
          <w:tcPr>
            <w:tcW w:w="688" w:type="dxa"/>
          </w:tcPr>
          <w:p w:rsidR="00B9771C" w:rsidRDefault="00B9771C" w:rsidP="00B9771C">
            <w:pPr>
              <w:jc w:val="center"/>
            </w:pPr>
            <w:r w:rsidRPr="00C91738">
              <w:rPr>
                <w:rFonts w:ascii="Arial" w:hAnsi="Arial" w:cs="Arial"/>
                <w:b/>
                <w:bCs/>
                <w:sz w:val="20"/>
                <w:szCs w:val="20"/>
              </w:rPr>
              <w:t>√</w:t>
            </w:r>
          </w:p>
        </w:tc>
        <w:tc>
          <w:tcPr>
            <w:tcW w:w="688" w:type="dxa"/>
          </w:tcPr>
          <w:p w:rsidR="00B9771C" w:rsidRPr="00274A16" w:rsidRDefault="00B9771C" w:rsidP="00B9771C">
            <w:pPr>
              <w:jc w:val="center"/>
              <w:rPr>
                <w:rFonts w:ascii="Arial" w:hAnsi="Arial" w:cs="Arial"/>
                <w:b/>
                <w:bCs/>
                <w:sz w:val="18"/>
                <w:szCs w:val="18"/>
              </w:rPr>
            </w:pPr>
            <w:r w:rsidRPr="003044B3">
              <w:rPr>
                <w:rFonts w:ascii="Arial" w:hAnsi="Arial" w:cs="Arial"/>
                <w:b/>
                <w:bCs/>
                <w:sz w:val="20"/>
                <w:szCs w:val="20"/>
              </w:rPr>
              <w:t>√</w:t>
            </w: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c>
          <w:tcPr>
            <w:tcW w:w="687" w:type="dxa"/>
          </w:tcPr>
          <w:p w:rsidR="00B9771C" w:rsidRPr="00274A16" w:rsidRDefault="00B9771C" w:rsidP="009E32ED">
            <w:pPr>
              <w:jc w:val="center"/>
              <w:rPr>
                <w:rFonts w:ascii="Arial" w:hAnsi="Arial" w:cs="Arial"/>
                <w:b/>
                <w:bCs/>
                <w:sz w:val="18"/>
                <w:szCs w:val="18"/>
              </w:rPr>
            </w:pPr>
          </w:p>
        </w:tc>
      </w:tr>
      <w:tr w:rsidR="008D7437" w:rsidRPr="00274A16" w:rsidTr="009E32ED">
        <w:trPr>
          <w:trHeight w:val="272"/>
        </w:trPr>
        <w:tc>
          <w:tcPr>
            <w:tcW w:w="124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CSE4261</w:t>
            </w:r>
          </w:p>
        </w:tc>
        <w:tc>
          <w:tcPr>
            <w:tcW w:w="482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Neural Networks and Deep Learning</w:t>
            </w:r>
          </w:p>
        </w:tc>
        <w:tc>
          <w:tcPr>
            <w:tcW w:w="688" w:type="dxa"/>
          </w:tcPr>
          <w:p w:rsidR="008D7437" w:rsidRPr="00C91738" w:rsidRDefault="00C655C6" w:rsidP="00B9771C">
            <w:pPr>
              <w:jc w:val="center"/>
              <w:rPr>
                <w:rFonts w:ascii="Arial" w:hAnsi="Arial" w:cs="Arial"/>
                <w:b/>
                <w:bCs/>
                <w:sz w:val="20"/>
                <w:szCs w:val="20"/>
              </w:rPr>
            </w:pPr>
            <w:r w:rsidRPr="00C91738">
              <w:rPr>
                <w:rFonts w:ascii="Arial" w:hAnsi="Arial" w:cs="Arial"/>
                <w:b/>
                <w:bCs/>
                <w:sz w:val="20"/>
                <w:szCs w:val="20"/>
              </w:rPr>
              <w:t>√</w:t>
            </w:r>
          </w:p>
        </w:tc>
        <w:tc>
          <w:tcPr>
            <w:tcW w:w="688" w:type="dxa"/>
          </w:tcPr>
          <w:p w:rsidR="008D7437" w:rsidRPr="003044B3" w:rsidRDefault="008D7437" w:rsidP="00B9771C">
            <w:pPr>
              <w:jc w:val="center"/>
              <w:rPr>
                <w:rFonts w:ascii="Arial" w:hAnsi="Arial" w:cs="Arial"/>
                <w:b/>
                <w:bCs/>
                <w:sz w:val="20"/>
                <w:szCs w:val="20"/>
              </w:rPr>
            </w:pPr>
          </w:p>
        </w:tc>
        <w:tc>
          <w:tcPr>
            <w:tcW w:w="687" w:type="dxa"/>
          </w:tcPr>
          <w:p w:rsidR="008D7437" w:rsidRPr="00274A16" w:rsidRDefault="00C655C6"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r>
      <w:tr w:rsidR="008D7437" w:rsidRPr="00274A16" w:rsidTr="009E32ED">
        <w:trPr>
          <w:trHeight w:val="272"/>
        </w:trPr>
        <w:tc>
          <w:tcPr>
            <w:tcW w:w="124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CSE4262</w:t>
            </w:r>
          </w:p>
        </w:tc>
        <w:tc>
          <w:tcPr>
            <w:tcW w:w="482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Neural Networks and Deep Learning Lab</w:t>
            </w:r>
          </w:p>
        </w:tc>
        <w:tc>
          <w:tcPr>
            <w:tcW w:w="688" w:type="dxa"/>
          </w:tcPr>
          <w:p w:rsidR="008D7437" w:rsidRPr="00C91738" w:rsidRDefault="008D7437" w:rsidP="00B9771C">
            <w:pPr>
              <w:jc w:val="center"/>
              <w:rPr>
                <w:rFonts w:ascii="Arial" w:hAnsi="Arial" w:cs="Arial"/>
                <w:b/>
                <w:bCs/>
                <w:sz w:val="20"/>
                <w:szCs w:val="20"/>
              </w:rPr>
            </w:pPr>
          </w:p>
        </w:tc>
        <w:tc>
          <w:tcPr>
            <w:tcW w:w="688" w:type="dxa"/>
          </w:tcPr>
          <w:p w:rsidR="008D7437" w:rsidRPr="003044B3" w:rsidRDefault="008D7437" w:rsidP="00B9771C">
            <w:pPr>
              <w:jc w:val="center"/>
              <w:rPr>
                <w:rFonts w:ascii="Arial" w:hAnsi="Arial" w:cs="Arial"/>
                <w:b/>
                <w:bCs/>
                <w:sz w:val="20"/>
                <w:szCs w:val="20"/>
              </w:rPr>
            </w:pPr>
          </w:p>
        </w:tc>
        <w:tc>
          <w:tcPr>
            <w:tcW w:w="687" w:type="dxa"/>
          </w:tcPr>
          <w:p w:rsidR="008D7437" w:rsidRPr="00274A16" w:rsidRDefault="00C655C6"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r>
      <w:tr w:rsidR="008D7437" w:rsidRPr="00274A16" w:rsidTr="009E32ED">
        <w:trPr>
          <w:trHeight w:val="272"/>
        </w:trPr>
        <w:tc>
          <w:tcPr>
            <w:tcW w:w="124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CSE4271</w:t>
            </w:r>
          </w:p>
        </w:tc>
        <w:tc>
          <w:tcPr>
            <w:tcW w:w="482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Big Data</w:t>
            </w:r>
          </w:p>
        </w:tc>
        <w:tc>
          <w:tcPr>
            <w:tcW w:w="688" w:type="dxa"/>
          </w:tcPr>
          <w:p w:rsidR="008D7437" w:rsidRPr="00C91738" w:rsidRDefault="00BE5D82" w:rsidP="00B9771C">
            <w:pPr>
              <w:jc w:val="center"/>
              <w:rPr>
                <w:rFonts w:ascii="Arial" w:hAnsi="Arial" w:cs="Arial"/>
                <w:b/>
                <w:bCs/>
                <w:sz w:val="20"/>
                <w:szCs w:val="20"/>
              </w:rPr>
            </w:pPr>
            <w:r w:rsidRPr="00C91738">
              <w:rPr>
                <w:rFonts w:ascii="Arial" w:hAnsi="Arial" w:cs="Arial"/>
                <w:b/>
                <w:bCs/>
                <w:sz w:val="20"/>
                <w:szCs w:val="20"/>
              </w:rPr>
              <w:t>√</w:t>
            </w:r>
          </w:p>
        </w:tc>
        <w:tc>
          <w:tcPr>
            <w:tcW w:w="688" w:type="dxa"/>
          </w:tcPr>
          <w:p w:rsidR="008D7437" w:rsidRPr="003044B3" w:rsidRDefault="008D7437" w:rsidP="00B9771C">
            <w:pPr>
              <w:jc w:val="center"/>
              <w:rPr>
                <w:rFonts w:ascii="Arial" w:hAnsi="Arial" w:cs="Arial"/>
                <w:b/>
                <w:bCs/>
                <w:sz w:val="20"/>
                <w:szCs w:val="20"/>
              </w:rPr>
            </w:pPr>
          </w:p>
        </w:tc>
        <w:tc>
          <w:tcPr>
            <w:tcW w:w="687" w:type="dxa"/>
          </w:tcPr>
          <w:p w:rsidR="008D7437" w:rsidRPr="00274A16" w:rsidRDefault="00BE5D82"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BE5D82"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r>
      <w:tr w:rsidR="008D7437" w:rsidRPr="00274A16" w:rsidTr="009E32ED">
        <w:trPr>
          <w:trHeight w:val="272"/>
        </w:trPr>
        <w:tc>
          <w:tcPr>
            <w:tcW w:w="124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CSE4272</w:t>
            </w:r>
          </w:p>
        </w:tc>
        <w:tc>
          <w:tcPr>
            <w:tcW w:w="482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Big Data Lab</w:t>
            </w:r>
          </w:p>
        </w:tc>
        <w:tc>
          <w:tcPr>
            <w:tcW w:w="688" w:type="dxa"/>
          </w:tcPr>
          <w:p w:rsidR="008D7437" w:rsidRPr="00C91738" w:rsidRDefault="00BE5D82" w:rsidP="00B9771C">
            <w:pPr>
              <w:jc w:val="center"/>
              <w:rPr>
                <w:rFonts w:ascii="Arial" w:hAnsi="Arial" w:cs="Arial"/>
                <w:b/>
                <w:bCs/>
                <w:sz w:val="20"/>
                <w:szCs w:val="20"/>
              </w:rPr>
            </w:pPr>
            <w:r w:rsidRPr="00C91738">
              <w:rPr>
                <w:rFonts w:ascii="Arial" w:hAnsi="Arial" w:cs="Arial"/>
                <w:b/>
                <w:bCs/>
                <w:sz w:val="20"/>
                <w:szCs w:val="20"/>
              </w:rPr>
              <w:t>√</w:t>
            </w:r>
          </w:p>
        </w:tc>
        <w:tc>
          <w:tcPr>
            <w:tcW w:w="688" w:type="dxa"/>
          </w:tcPr>
          <w:p w:rsidR="008D7437" w:rsidRPr="003044B3" w:rsidRDefault="008D7437" w:rsidP="00B9771C">
            <w:pPr>
              <w:jc w:val="center"/>
              <w:rPr>
                <w:rFonts w:ascii="Arial" w:hAnsi="Arial" w:cs="Arial"/>
                <w:b/>
                <w:bCs/>
                <w:sz w:val="20"/>
                <w:szCs w:val="20"/>
              </w:rPr>
            </w:pPr>
          </w:p>
        </w:tc>
        <w:tc>
          <w:tcPr>
            <w:tcW w:w="687" w:type="dxa"/>
          </w:tcPr>
          <w:p w:rsidR="008D7437" w:rsidRPr="00274A16" w:rsidRDefault="00BE5D82"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BE5D82"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r>
      <w:tr w:rsidR="008D7437" w:rsidRPr="00274A16" w:rsidTr="009E32ED">
        <w:trPr>
          <w:trHeight w:val="272"/>
        </w:trPr>
        <w:tc>
          <w:tcPr>
            <w:tcW w:w="124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CSE4281</w:t>
            </w:r>
          </w:p>
        </w:tc>
        <w:tc>
          <w:tcPr>
            <w:tcW w:w="482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Systems Biology</w:t>
            </w:r>
          </w:p>
        </w:tc>
        <w:tc>
          <w:tcPr>
            <w:tcW w:w="688" w:type="dxa"/>
          </w:tcPr>
          <w:p w:rsidR="008D7437" w:rsidRPr="00C91738" w:rsidRDefault="008D7437" w:rsidP="00B9771C">
            <w:pPr>
              <w:jc w:val="center"/>
              <w:rPr>
                <w:rFonts w:ascii="Arial" w:hAnsi="Arial" w:cs="Arial"/>
                <w:b/>
                <w:bCs/>
                <w:sz w:val="20"/>
                <w:szCs w:val="20"/>
              </w:rPr>
            </w:pPr>
          </w:p>
        </w:tc>
        <w:tc>
          <w:tcPr>
            <w:tcW w:w="688" w:type="dxa"/>
          </w:tcPr>
          <w:p w:rsidR="008D7437" w:rsidRPr="003044B3" w:rsidRDefault="008D7437" w:rsidP="00B9771C">
            <w:pPr>
              <w:jc w:val="center"/>
              <w:rPr>
                <w:rFonts w:ascii="Arial" w:hAnsi="Arial" w:cs="Arial"/>
                <w:b/>
                <w:bCs/>
                <w:sz w:val="20"/>
                <w:szCs w:val="20"/>
              </w:rPr>
            </w:pPr>
          </w:p>
        </w:tc>
        <w:tc>
          <w:tcPr>
            <w:tcW w:w="687" w:type="dxa"/>
          </w:tcPr>
          <w:p w:rsidR="008D7437" w:rsidRPr="00274A16" w:rsidRDefault="00B1567F"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r>
      <w:tr w:rsidR="008D7437" w:rsidRPr="00274A16" w:rsidTr="009E32ED">
        <w:trPr>
          <w:trHeight w:val="272"/>
        </w:trPr>
        <w:tc>
          <w:tcPr>
            <w:tcW w:w="124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CSE4282</w:t>
            </w:r>
          </w:p>
        </w:tc>
        <w:tc>
          <w:tcPr>
            <w:tcW w:w="4824" w:type="dxa"/>
            <w:vAlign w:val="center"/>
          </w:tcPr>
          <w:p w:rsidR="008D7437" w:rsidRPr="008D7437" w:rsidRDefault="008D7437" w:rsidP="002D69D2">
            <w:pPr>
              <w:rPr>
                <w:rFonts w:ascii="Arial" w:hAnsi="Arial" w:cs="Arial"/>
                <w:color w:val="000000" w:themeColor="text1"/>
                <w:sz w:val="18"/>
                <w:szCs w:val="18"/>
              </w:rPr>
            </w:pPr>
            <w:r w:rsidRPr="008D7437">
              <w:rPr>
                <w:rFonts w:ascii="Arial" w:hAnsi="Arial" w:cs="Arial"/>
                <w:color w:val="000000" w:themeColor="text1"/>
                <w:sz w:val="18"/>
                <w:szCs w:val="18"/>
              </w:rPr>
              <w:t>Systems Biology</w:t>
            </w:r>
          </w:p>
        </w:tc>
        <w:tc>
          <w:tcPr>
            <w:tcW w:w="688" w:type="dxa"/>
          </w:tcPr>
          <w:p w:rsidR="008D7437" w:rsidRPr="00C91738" w:rsidRDefault="008D7437" w:rsidP="00B9771C">
            <w:pPr>
              <w:jc w:val="center"/>
              <w:rPr>
                <w:rFonts w:ascii="Arial" w:hAnsi="Arial" w:cs="Arial"/>
                <w:b/>
                <w:bCs/>
                <w:sz w:val="20"/>
                <w:szCs w:val="20"/>
              </w:rPr>
            </w:pPr>
          </w:p>
        </w:tc>
        <w:tc>
          <w:tcPr>
            <w:tcW w:w="688" w:type="dxa"/>
          </w:tcPr>
          <w:p w:rsidR="008D7437" w:rsidRPr="003044B3" w:rsidRDefault="008D7437" w:rsidP="00B9771C">
            <w:pPr>
              <w:jc w:val="center"/>
              <w:rPr>
                <w:rFonts w:ascii="Arial" w:hAnsi="Arial" w:cs="Arial"/>
                <w:b/>
                <w:bCs/>
                <w:sz w:val="20"/>
                <w:szCs w:val="20"/>
              </w:rPr>
            </w:pPr>
          </w:p>
        </w:tc>
        <w:tc>
          <w:tcPr>
            <w:tcW w:w="687" w:type="dxa"/>
          </w:tcPr>
          <w:p w:rsidR="008D7437" w:rsidRPr="00274A16" w:rsidRDefault="00B1567F" w:rsidP="009E32ED">
            <w:pPr>
              <w:jc w:val="center"/>
              <w:rPr>
                <w:rFonts w:ascii="Arial" w:hAnsi="Arial" w:cs="Arial"/>
                <w:b/>
                <w:bCs/>
                <w:sz w:val="18"/>
                <w:szCs w:val="18"/>
              </w:rPr>
            </w:pPr>
            <w:r w:rsidRPr="00C91738">
              <w:rPr>
                <w:rFonts w:ascii="Arial" w:hAnsi="Arial" w:cs="Arial"/>
                <w:b/>
                <w:bCs/>
                <w:sz w:val="20"/>
                <w:szCs w:val="20"/>
              </w:rPr>
              <w:t>√</w:t>
            </w: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c>
          <w:tcPr>
            <w:tcW w:w="687" w:type="dxa"/>
          </w:tcPr>
          <w:p w:rsidR="008D7437" w:rsidRPr="00274A16" w:rsidRDefault="008D7437" w:rsidP="009E32ED">
            <w:pPr>
              <w:jc w:val="center"/>
              <w:rPr>
                <w:rFonts w:ascii="Arial" w:hAnsi="Arial" w:cs="Arial"/>
                <w:b/>
                <w:bCs/>
                <w:sz w:val="18"/>
                <w:szCs w:val="18"/>
              </w:rPr>
            </w:pPr>
          </w:p>
        </w:tc>
      </w:tr>
    </w:tbl>
    <w:p w:rsidR="00A354C3" w:rsidRDefault="00A354C3" w:rsidP="00A354C3">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rsidR="00274A16" w:rsidRDefault="00274A16"/>
    <w:p w:rsidR="004F119F" w:rsidRDefault="00274A16">
      <w:pPr>
        <w:rPr>
          <w:rFonts w:ascii="Arial" w:hAnsi="Arial" w:cs="Arial"/>
          <w:b/>
          <w:bCs/>
          <w:iCs/>
          <w:sz w:val="20"/>
          <w:szCs w:val="20"/>
          <w:highlight w:val="yellow"/>
        </w:rPr>
        <w:sectPr w:rsidR="004F119F" w:rsidSect="00106C75">
          <w:pgSz w:w="16838" w:h="11906" w:orient="landscape" w:code="9"/>
          <w:pgMar w:top="1440" w:right="1440" w:bottom="1440" w:left="1440" w:header="720" w:footer="432" w:gutter="0"/>
          <w:cols w:space="720"/>
          <w:docGrid w:linePitch="360"/>
        </w:sectPr>
      </w:pPr>
      <w:r>
        <w:br w:type="page"/>
      </w:r>
    </w:p>
    <w:p w:rsidR="00D44EB6" w:rsidRPr="00D44EB6" w:rsidRDefault="00D44EB6" w:rsidP="00D44EB6">
      <w:pPr>
        <w:jc w:val="center"/>
        <w:rPr>
          <w:rFonts w:ascii="Arial" w:hAnsi="Arial" w:cs="Arial"/>
          <w:b/>
          <w:bCs/>
          <w:iCs/>
          <w:sz w:val="42"/>
          <w:szCs w:val="42"/>
        </w:rPr>
      </w:pPr>
    </w:p>
    <w:p w:rsidR="00D44EB6" w:rsidRDefault="00D44EB6" w:rsidP="00D44EB6">
      <w:pPr>
        <w:jc w:val="center"/>
        <w:rPr>
          <w:rFonts w:ascii="Arial" w:hAnsi="Arial" w:cs="Arial"/>
          <w:b/>
          <w:bCs/>
          <w:iCs/>
          <w:sz w:val="42"/>
          <w:szCs w:val="42"/>
        </w:rPr>
      </w:pPr>
    </w:p>
    <w:p w:rsidR="00D44EB6" w:rsidRDefault="00D44EB6" w:rsidP="00D44EB6">
      <w:pPr>
        <w:jc w:val="center"/>
        <w:rPr>
          <w:rFonts w:ascii="Arial" w:hAnsi="Arial" w:cs="Arial"/>
          <w:b/>
          <w:bCs/>
          <w:iCs/>
          <w:sz w:val="42"/>
          <w:szCs w:val="42"/>
        </w:rPr>
      </w:pPr>
    </w:p>
    <w:p w:rsidR="00D44EB6" w:rsidRDefault="00D44EB6" w:rsidP="00D44EB6">
      <w:pPr>
        <w:jc w:val="center"/>
        <w:rPr>
          <w:rFonts w:ascii="Arial" w:hAnsi="Arial" w:cs="Arial"/>
          <w:b/>
          <w:bCs/>
          <w:iCs/>
          <w:sz w:val="42"/>
          <w:szCs w:val="42"/>
        </w:rPr>
      </w:pPr>
    </w:p>
    <w:p w:rsidR="00D44EB6" w:rsidRDefault="00D44EB6" w:rsidP="00D44EB6">
      <w:pPr>
        <w:jc w:val="center"/>
        <w:rPr>
          <w:rFonts w:ascii="Arial" w:hAnsi="Arial" w:cs="Arial"/>
          <w:b/>
          <w:bCs/>
          <w:iCs/>
          <w:sz w:val="42"/>
          <w:szCs w:val="42"/>
        </w:rPr>
      </w:pPr>
    </w:p>
    <w:p w:rsidR="00D44EB6" w:rsidRDefault="00D44EB6" w:rsidP="00D44EB6">
      <w:pPr>
        <w:jc w:val="center"/>
        <w:rPr>
          <w:rFonts w:ascii="Arial" w:hAnsi="Arial" w:cs="Arial"/>
          <w:b/>
          <w:bCs/>
          <w:iCs/>
          <w:sz w:val="42"/>
          <w:szCs w:val="42"/>
        </w:rPr>
      </w:pPr>
    </w:p>
    <w:p w:rsidR="00D44EB6" w:rsidRDefault="00D44EB6" w:rsidP="00D44EB6">
      <w:pPr>
        <w:jc w:val="center"/>
        <w:rPr>
          <w:rFonts w:ascii="Arial" w:hAnsi="Arial" w:cs="Arial"/>
          <w:b/>
          <w:bCs/>
          <w:iCs/>
          <w:sz w:val="42"/>
          <w:szCs w:val="42"/>
        </w:rPr>
      </w:pPr>
      <w:r w:rsidRPr="00D44EB6">
        <w:rPr>
          <w:rFonts w:ascii="Arial" w:hAnsi="Arial" w:cs="Arial"/>
          <w:b/>
          <w:bCs/>
          <w:iCs/>
          <w:sz w:val="42"/>
          <w:szCs w:val="42"/>
        </w:rPr>
        <w:t xml:space="preserve">Details of the </w:t>
      </w:r>
    </w:p>
    <w:p w:rsidR="00D44EB6" w:rsidRDefault="00D44EB6" w:rsidP="00D44EB6">
      <w:pPr>
        <w:jc w:val="center"/>
        <w:rPr>
          <w:rFonts w:ascii="Arial" w:hAnsi="Arial" w:cs="Arial"/>
          <w:b/>
          <w:bCs/>
          <w:iCs/>
          <w:sz w:val="42"/>
          <w:szCs w:val="42"/>
        </w:rPr>
      </w:pPr>
      <w:r>
        <w:rPr>
          <w:rFonts w:ascii="Arial" w:hAnsi="Arial" w:cs="Arial"/>
          <w:b/>
          <w:bCs/>
          <w:iCs/>
          <w:sz w:val="42"/>
          <w:szCs w:val="42"/>
        </w:rPr>
        <w:t>Offered C</w:t>
      </w:r>
      <w:r w:rsidRPr="00D44EB6">
        <w:rPr>
          <w:rFonts w:ascii="Arial" w:hAnsi="Arial" w:cs="Arial"/>
          <w:b/>
          <w:bCs/>
          <w:iCs/>
          <w:sz w:val="42"/>
          <w:szCs w:val="42"/>
        </w:rPr>
        <w:t>ourses</w:t>
      </w:r>
    </w:p>
    <w:p w:rsidR="00D44EB6" w:rsidRDefault="00D44EB6" w:rsidP="00D44EB6">
      <w:pPr>
        <w:jc w:val="center"/>
        <w:rPr>
          <w:rFonts w:ascii="Arial" w:hAnsi="Arial" w:cs="Arial"/>
          <w:b/>
          <w:bCs/>
          <w:iCs/>
          <w:sz w:val="42"/>
          <w:szCs w:val="42"/>
        </w:rPr>
      </w:pPr>
      <w:r>
        <w:rPr>
          <w:rFonts w:ascii="Arial" w:hAnsi="Arial" w:cs="Arial"/>
          <w:b/>
          <w:bCs/>
          <w:iCs/>
          <w:sz w:val="42"/>
          <w:szCs w:val="42"/>
        </w:rPr>
        <w:t>of</w:t>
      </w:r>
    </w:p>
    <w:p w:rsidR="00D44EB6" w:rsidRPr="00D44EB6" w:rsidRDefault="00D44EB6" w:rsidP="00D44EB6">
      <w:pPr>
        <w:jc w:val="center"/>
        <w:rPr>
          <w:rFonts w:ascii="Arial" w:hAnsi="Arial" w:cs="Arial"/>
          <w:b/>
          <w:bCs/>
          <w:iCs/>
          <w:sz w:val="42"/>
          <w:szCs w:val="42"/>
        </w:rPr>
      </w:pPr>
      <w:r w:rsidRPr="00D44EB6">
        <w:rPr>
          <w:rFonts w:ascii="Arial" w:hAnsi="Arial" w:cs="Arial"/>
          <w:b/>
          <w:bCs/>
          <w:iCs/>
          <w:sz w:val="42"/>
          <w:szCs w:val="42"/>
        </w:rPr>
        <w:t xml:space="preserve"> B.Sc. in</w:t>
      </w:r>
    </w:p>
    <w:p w:rsidR="00D44EB6" w:rsidRPr="00D44EB6" w:rsidRDefault="00D44EB6" w:rsidP="00D44EB6">
      <w:pPr>
        <w:jc w:val="center"/>
        <w:rPr>
          <w:rFonts w:ascii="Arial" w:hAnsi="Arial" w:cs="Arial"/>
          <w:b/>
          <w:bCs/>
          <w:iCs/>
          <w:sz w:val="42"/>
          <w:szCs w:val="42"/>
        </w:rPr>
      </w:pPr>
      <w:r w:rsidRPr="00D44EB6">
        <w:rPr>
          <w:rFonts w:ascii="Arial" w:hAnsi="Arial" w:cs="Arial"/>
          <w:b/>
          <w:bCs/>
          <w:iCs/>
          <w:sz w:val="42"/>
          <w:szCs w:val="42"/>
        </w:rPr>
        <w:t>Computer Science and Engineering</w:t>
      </w:r>
    </w:p>
    <w:p w:rsidR="00D44EB6" w:rsidRDefault="00D44EB6">
      <w:pPr>
        <w:rPr>
          <w:rFonts w:ascii="Arial" w:hAnsi="Arial" w:cs="Arial"/>
          <w:b/>
          <w:bCs/>
          <w:iCs/>
          <w:sz w:val="20"/>
          <w:szCs w:val="20"/>
          <w:highlight w:val="yellow"/>
        </w:rPr>
      </w:pPr>
    </w:p>
    <w:p w:rsidR="00D44EB6" w:rsidRDefault="00D44EB6">
      <w:pPr>
        <w:rPr>
          <w:rFonts w:ascii="Arial" w:hAnsi="Arial" w:cs="Arial"/>
          <w:b/>
          <w:bCs/>
          <w:iCs/>
          <w:sz w:val="20"/>
          <w:szCs w:val="20"/>
          <w:highlight w:val="yellow"/>
        </w:rPr>
      </w:pPr>
    </w:p>
    <w:p w:rsidR="00D44EB6" w:rsidRDefault="00D44EB6">
      <w:pPr>
        <w:rPr>
          <w:rFonts w:ascii="Arial" w:hAnsi="Arial" w:cs="Arial"/>
          <w:b/>
          <w:bCs/>
          <w:iCs/>
          <w:sz w:val="20"/>
          <w:szCs w:val="20"/>
          <w:highlight w:val="yellow"/>
        </w:rPr>
      </w:pPr>
    </w:p>
    <w:p w:rsidR="00D44EB6" w:rsidRDefault="00D44EB6">
      <w:pPr>
        <w:rPr>
          <w:rFonts w:ascii="Arial" w:hAnsi="Arial" w:cs="Arial"/>
          <w:b/>
          <w:bCs/>
          <w:iCs/>
          <w:sz w:val="20"/>
          <w:szCs w:val="20"/>
          <w:highlight w:val="yellow"/>
        </w:rPr>
      </w:pPr>
    </w:p>
    <w:p w:rsidR="00D44EB6" w:rsidRDefault="00D44EB6">
      <w:pPr>
        <w:rPr>
          <w:rFonts w:ascii="Arial" w:hAnsi="Arial" w:cs="Arial"/>
          <w:b/>
          <w:bCs/>
          <w:iCs/>
          <w:sz w:val="20"/>
          <w:szCs w:val="20"/>
          <w:highlight w:val="yellow"/>
        </w:rPr>
      </w:pPr>
      <w:r>
        <w:rPr>
          <w:rFonts w:ascii="Arial" w:hAnsi="Arial" w:cs="Arial"/>
          <w:b/>
          <w:bCs/>
          <w:iCs/>
          <w:sz w:val="20"/>
          <w:szCs w:val="20"/>
          <w:highlight w:val="yellow"/>
        </w:rPr>
        <w:br w:type="page"/>
      </w:r>
    </w:p>
    <w:p w:rsidR="00B85B1B" w:rsidRPr="00B85B1B" w:rsidRDefault="00B85B1B" w:rsidP="00B85B1B">
      <w:pPr>
        <w:jc w:val="center"/>
        <w:rPr>
          <w:rFonts w:ascii="Arial" w:hAnsi="Arial" w:cs="Arial"/>
          <w:bCs/>
          <w:sz w:val="52"/>
          <w:szCs w:val="52"/>
        </w:rPr>
      </w:pPr>
    </w:p>
    <w:p w:rsidR="00B85B1B" w:rsidRPr="00B85B1B" w:rsidRDefault="00B85B1B" w:rsidP="00B85B1B">
      <w:pPr>
        <w:jc w:val="center"/>
        <w:rPr>
          <w:rFonts w:ascii="Arial" w:hAnsi="Arial" w:cs="Arial"/>
          <w:bCs/>
          <w:sz w:val="52"/>
          <w:szCs w:val="52"/>
        </w:rPr>
      </w:pPr>
    </w:p>
    <w:p w:rsidR="00B85B1B" w:rsidRPr="00B85B1B" w:rsidRDefault="00B85B1B" w:rsidP="00B85B1B">
      <w:pPr>
        <w:jc w:val="center"/>
        <w:rPr>
          <w:rFonts w:ascii="Arial" w:hAnsi="Arial" w:cs="Arial"/>
          <w:bCs/>
          <w:sz w:val="52"/>
          <w:szCs w:val="52"/>
        </w:rPr>
      </w:pPr>
    </w:p>
    <w:p w:rsidR="00B85B1B" w:rsidRPr="00B85B1B" w:rsidRDefault="00B85B1B" w:rsidP="00B85B1B">
      <w:pPr>
        <w:jc w:val="center"/>
        <w:rPr>
          <w:rFonts w:ascii="Arial" w:hAnsi="Arial" w:cs="Arial"/>
          <w:bCs/>
          <w:sz w:val="52"/>
          <w:szCs w:val="52"/>
        </w:rPr>
      </w:pPr>
    </w:p>
    <w:p w:rsidR="00B85B1B" w:rsidRPr="00B85B1B" w:rsidRDefault="00B85B1B" w:rsidP="00B85B1B">
      <w:pPr>
        <w:jc w:val="center"/>
        <w:rPr>
          <w:rFonts w:ascii="Arial" w:hAnsi="Arial" w:cs="Arial"/>
          <w:bCs/>
          <w:sz w:val="52"/>
          <w:szCs w:val="52"/>
        </w:rPr>
      </w:pPr>
    </w:p>
    <w:p w:rsidR="006E1B1C" w:rsidRPr="00B85B1B" w:rsidRDefault="00B85B1B" w:rsidP="008B295F">
      <w:pPr>
        <w:ind w:left="-180" w:right="-154"/>
        <w:jc w:val="center"/>
        <w:rPr>
          <w:rFonts w:ascii="Arial" w:hAnsi="Arial" w:cs="Arial"/>
          <w:b/>
          <w:sz w:val="57"/>
          <w:szCs w:val="57"/>
        </w:rPr>
        <w:sectPr w:rsidR="006E1B1C" w:rsidRPr="00B85B1B" w:rsidSect="00011835">
          <w:pgSz w:w="11906" w:h="16838" w:code="9"/>
          <w:pgMar w:top="1440" w:right="1440" w:bottom="1440" w:left="1440" w:header="720" w:footer="432" w:gutter="0"/>
          <w:cols w:space="720"/>
          <w:docGrid w:linePitch="360"/>
        </w:sectPr>
      </w:pPr>
      <w:r w:rsidRPr="00B85B1B">
        <w:rPr>
          <w:rFonts w:ascii="Arial" w:hAnsi="Arial" w:cs="Arial"/>
          <w:b/>
          <w:sz w:val="52"/>
          <w:szCs w:val="52"/>
        </w:rPr>
        <w:t>1st Year</w:t>
      </w:r>
      <w:r w:rsidR="004265F2">
        <w:rPr>
          <w:rFonts w:ascii="Arial" w:hAnsi="Arial" w:cs="Arial"/>
          <w:b/>
          <w:sz w:val="52"/>
          <w:szCs w:val="52"/>
        </w:rPr>
        <w:t>,</w:t>
      </w:r>
      <w:r w:rsidRPr="00B85B1B">
        <w:rPr>
          <w:rFonts w:ascii="Arial" w:hAnsi="Arial" w:cs="Arial"/>
          <w:b/>
          <w:sz w:val="52"/>
          <w:szCs w:val="52"/>
        </w:rPr>
        <w:t xml:space="preserve"> </w:t>
      </w:r>
      <w:r w:rsidR="001A0C7A">
        <w:rPr>
          <w:rFonts w:ascii="Arial" w:hAnsi="Arial" w:cs="Arial"/>
          <w:b/>
          <w:sz w:val="52"/>
          <w:szCs w:val="52"/>
        </w:rPr>
        <w:t>First</w:t>
      </w:r>
      <w:r w:rsidR="008B295F">
        <w:rPr>
          <w:rFonts w:ascii="Arial" w:hAnsi="Arial" w:cs="Arial"/>
          <w:b/>
          <w:sz w:val="52"/>
          <w:szCs w:val="52"/>
        </w:rPr>
        <w:t xml:space="preserve"> Semester </w:t>
      </w:r>
    </w:p>
    <w:p w:rsidR="00EA337D" w:rsidRPr="00272B92" w:rsidRDefault="00EA33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272B92">
        <w:rPr>
          <w:rFonts w:ascii="Arial" w:hAnsi="Arial" w:cs="Arial"/>
          <w:b/>
          <w:bCs/>
          <w:iCs/>
          <w:sz w:val="18"/>
          <w:szCs w:val="18"/>
        </w:rPr>
        <w:lastRenderedPageBreak/>
        <w:t xml:space="preserve">ENG 1111: Technical and Communicative English </w:t>
      </w:r>
    </w:p>
    <w:p w:rsidR="00EA337D" w:rsidRPr="00272B92" w:rsidRDefault="00EA33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272B92">
        <w:rPr>
          <w:rFonts w:ascii="Arial" w:hAnsi="Arial" w:cs="Arial"/>
          <w:b/>
          <w:bCs/>
          <w:iCs/>
          <w:sz w:val="18"/>
          <w:szCs w:val="18"/>
        </w:rPr>
        <w:t xml:space="preserve">Credits: </w:t>
      </w:r>
      <w:r w:rsidRPr="00272B92">
        <w:rPr>
          <w:rFonts w:ascii="Arial" w:hAnsi="Arial" w:cs="Arial"/>
          <w:iCs/>
          <w:sz w:val="18"/>
          <w:szCs w:val="18"/>
        </w:rPr>
        <w:t xml:space="preserve">2 </w:t>
      </w:r>
      <w:r w:rsidR="00844CE6">
        <w:rPr>
          <w:rFonts w:ascii="Arial" w:hAnsi="Arial" w:cs="Arial"/>
          <w:b/>
          <w:bCs/>
          <w:iCs/>
          <w:sz w:val="18"/>
          <w:szCs w:val="18"/>
        </w:rPr>
        <w:t>Contact Hours: 28</w:t>
      </w:r>
    </w:p>
    <w:p w:rsidR="00EA337D" w:rsidRPr="00272B92" w:rsidRDefault="00EA33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272B92">
        <w:rPr>
          <w:rFonts w:ascii="Arial" w:hAnsi="Arial" w:cs="Arial"/>
          <w:b/>
          <w:bCs/>
          <w:iCs/>
          <w:sz w:val="18"/>
          <w:szCs w:val="18"/>
        </w:rPr>
        <w:t xml:space="preserve">Year: </w:t>
      </w:r>
      <w:r w:rsidR="00077BDC">
        <w:rPr>
          <w:rFonts w:ascii="Arial" w:hAnsi="Arial" w:cs="Arial"/>
          <w:iCs/>
          <w:sz w:val="18"/>
          <w:szCs w:val="18"/>
        </w:rPr>
        <w:t>1</w:t>
      </w:r>
      <w:r w:rsidR="00077BDC" w:rsidRPr="00077BDC">
        <w:rPr>
          <w:rFonts w:ascii="Arial" w:hAnsi="Arial" w:cs="Arial"/>
          <w:iCs/>
          <w:sz w:val="18"/>
          <w:szCs w:val="18"/>
          <w:vertAlign w:val="superscript"/>
        </w:rPr>
        <w:t>st</w:t>
      </w:r>
      <w:r w:rsidR="00077BDC">
        <w:rPr>
          <w:rFonts w:ascii="Arial" w:hAnsi="Arial" w:cs="Arial"/>
          <w:iCs/>
          <w:sz w:val="18"/>
          <w:szCs w:val="18"/>
        </w:rPr>
        <w:t xml:space="preserve"> Year</w:t>
      </w:r>
      <w:r w:rsidR="004265F2">
        <w:rPr>
          <w:rFonts w:ascii="Arial" w:hAnsi="Arial" w:cs="Arial"/>
          <w:iCs/>
          <w:sz w:val="18"/>
          <w:szCs w:val="18"/>
        </w:rPr>
        <w:t>,</w:t>
      </w:r>
      <w:r w:rsidR="00077BDC">
        <w:rPr>
          <w:rFonts w:ascii="Arial" w:hAnsi="Arial" w:cs="Arial"/>
          <w:iCs/>
          <w:sz w:val="18"/>
          <w:szCs w:val="18"/>
        </w:rPr>
        <w:t xml:space="preserve"> </w:t>
      </w:r>
      <w:r w:rsidR="004265F2">
        <w:rPr>
          <w:rFonts w:ascii="Arial" w:hAnsi="Arial" w:cs="Arial"/>
          <w:iCs/>
          <w:sz w:val="18"/>
          <w:szCs w:val="18"/>
        </w:rPr>
        <w:t xml:space="preserve">First </w:t>
      </w:r>
      <w:r w:rsidRPr="006A2DCD">
        <w:rPr>
          <w:rFonts w:ascii="Arial" w:hAnsi="Arial" w:cs="Arial"/>
          <w:b/>
          <w:bCs/>
          <w:iCs/>
          <w:sz w:val="18"/>
          <w:szCs w:val="18"/>
        </w:rPr>
        <w:t>Semester</w:t>
      </w:r>
    </w:p>
    <w:p w:rsidR="00EA337D" w:rsidRPr="00272B92" w:rsidRDefault="00EA337D"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EA337D" w:rsidRPr="00272B92" w:rsidTr="00805AD2">
        <w:trPr>
          <w:jc w:val="center"/>
        </w:trPr>
        <w:tc>
          <w:tcPr>
            <w:tcW w:w="1439" w:type="dxa"/>
          </w:tcPr>
          <w:p w:rsidR="00EA337D" w:rsidRPr="00272B92" w:rsidRDefault="00EA337D" w:rsidP="00805AD2">
            <w:pPr>
              <w:rPr>
                <w:rFonts w:ascii="Arial" w:hAnsi="Arial" w:cs="Arial"/>
                <w:b/>
                <w:bCs/>
                <w:sz w:val="18"/>
                <w:szCs w:val="18"/>
              </w:rPr>
            </w:pPr>
            <w:r w:rsidRPr="00272B92">
              <w:rPr>
                <w:rFonts w:ascii="Arial" w:hAnsi="Arial" w:cs="Arial"/>
                <w:b/>
                <w:sz w:val="18"/>
                <w:szCs w:val="18"/>
              </w:rPr>
              <w:t>Prerequisite:</w:t>
            </w:r>
          </w:p>
        </w:tc>
        <w:tc>
          <w:tcPr>
            <w:tcW w:w="7741" w:type="dxa"/>
          </w:tcPr>
          <w:p w:rsidR="00EA337D" w:rsidRPr="00272B92" w:rsidRDefault="00EA337D" w:rsidP="00805AD2">
            <w:pPr>
              <w:rPr>
                <w:rFonts w:ascii="Arial" w:hAnsi="Arial" w:cs="Arial"/>
                <w:iCs/>
                <w:sz w:val="18"/>
                <w:szCs w:val="18"/>
              </w:rPr>
            </w:pPr>
            <w:r w:rsidRPr="00272B92">
              <w:rPr>
                <w:rFonts w:ascii="Arial" w:hAnsi="Arial" w:cs="Arial"/>
                <w:iCs/>
                <w:sz w:val="18"/>
                <w:szCs w:val="18"/>
              </w:rPr>
              <w:t>None</w:t>
            </w:r>
          </w:p>
        </w:tc>
      </w:tr>
      <w:tr w:rsidR="00EA337D" w:rsidRPr="00272B92" w:rsidTr="00805AD2">
        <w:trPr>
          <w:jc w:val="center"/>
        </w:trPr>
        <w:tc>
          <w:tcPr>
            <w:tcW w:w="1439" w:type="dxa"/>
          </w:tcPr>
          <w:p w:rsidR="00EA337D" w:rsidRPr="00272B92" w:rsidRDefault="00EA337D" w:rsidP="00805AD2">
            <w:pPr>
              <w:rPr>
                <w:rFonts w:ascii="Arial" w:hAnsi="Arial" w:cs="Arial"/>
                <w:b/>
                <w:sz w:val="18"/>
                <w:szCs w:val="18"/>
              </w:rPr>
            </w:pPr>
            <w:r w:rsidRPr="00272B92">
              <w:rPr>
                <w:rFonts w:ascii="Arial" w:hAnsi="Arial" w:cs="Arial"/>
                <w:b/>
                <w:sz w:val="18"/>
                <w:szCs w:val="18"/>
              </w:rPr>
              <w:t>Course Type</w:t>
            </w:r>
          </w:p>
        </w:tc>
        <w:tc>
          <w:tcPr>
            <w:tcW w:w="7741" w:type="dxa"/>
          </w:tcPr>
          <w:p w:rsidR="00EA337D" w:rsidRPr="00272B92" w:rsidRDefault="00EA337D" w:rsidP="00805AD2">
            <w:pPr>
              <w:rPr>
                <w:rFonts w:ascii="Arial" w:hAnsi="Arial" w:cs="Arial"/>
                <w:iCs/>
                <w:sz w:val="18"/>
                <w:szCs w:val="18"/>
              </w:rPr>
            </w:pPr>
            <w:r w:rsidRPr="00272B92">
              <w:rPr>
                <w:rFonts w:ascii="MS Gothic" w:eastAsia="MS Gothic" w:hAnsi="MS Gothic" w:cs="MS Gothic" w:hint="eastAsia"/>
                <w:iCs/>
                <w:sz w:val="18"/>
                <w:szCs w:val="18"/>
              </w:rPr>
              <w:t>☒</w:t>
            </w:r>
            <w:r w:rsidRPr="00272B92">
              <w:rPr>
                <w:rFonts w:ascii="Arial" w:hAnsi="Arial" w:cs="Arial"/>
                <w:iCs/>
                <w:sz w:val="18"/>
                <w:szCs w:val="18"/>
              </w:rPr>
              <w:t xml:space="preserve"> Theory         </w:t>
            </w:r>
            <w:r w:rsidRPr="00272B92">
              <w:rPr>
                <w:rFonts w:ascii="MS Gothic" w:eastAsia="MS Gothic" w:hAnsi="MS Gothic" w:cs="MS Gothic" w:hint="eastAsia"/>
                <w:iCs/>
                <w:sz w:val="18"/>
                <w:szCs w:val="18"/>
              </w:rPr>
              <w:t>☐</w:t>
            </w:r>
            <w:r w:rsidRPr="00272B92">
              <w:rPr>
                <w:rFonts w:ascii="Arial" w:hAnsi="Arial" w:cs="Arial"/>
                <w:iCs/>
                <w:sz w:val="18"/>
                <w:szCs w:val="18"/>
              </w:rPr>
              <w:t xml:space="preserve"> Laboratory work         </w:t>
            </w:r>
            <w:r w:rsidRPr="00272B92">
              <w:rPr>
                <w:rFonts w:ascii="MS Gothic" w:eastAsia="MS Gothic" w:hAnsi="MS Gothic" w:cs="MS Gothic" w:hint="eastAsia"/>
                <w:iCs/>
                <w:sz w:val="18"/>
                <w:szCs w:val="18"/>
              </w:rPr>
              <w:t>☐</w:t>
            </w:r>
            <w:r w:rsidRPr="00272B92">
              <w:rPr>
                <w:rFonts w:ascii="Arial" w:hAnsi="Arial" w:cs="Arial"/>
                <w:iCs/>
                <w:sz w:val="18"/>
                <w:szCs w:val="18"/>
              </w:rPr>
              <w:t xml:space="preserve"> Project work      </w:t>
            </w:r>
            <w:r w:rsidRPr="00272B92">
              <w:rPr>
                <w:rFonts w:ascii="MS Gothic" w:eastAsia="MS Gothic" w:hAnsi="MS Gothic" w:cs="MS Gothic" w:hint="eastAsia"/>
                <w:iCs/>
                <w:sz w:val="18"/>
                <w:szCs w:val="18"/>
              </w:rPr>
              <w:t>☐</w:t>
            </w:r>
            <w:r w:rsidRPr="00272B92">
              <w:rPr>
                <w:rFonts w:ascii="Arial" w:hAnsi="Arial" w:cs="Arial"/>
                <w:iCs/>
                <w:sz w:val="18"/>
                <w:szCs w:val="18"/>
              </w:rPr>
              <w:t xml:space="preserve"> Viva Voce  </w:t>
            </w:r>
          </w:p>
        </w:tc>
      </w:tr>
      <w:tr w:rsidR="00EA337D" w:rsidRPr="00272B92" w:rsidTr="00805AD2">
        <w:trPr>
          <w:trHeight w:val="238"/>
          <w:jc w:val="center"/>
        </w:trPr>
        <w:tc>
          <w:tcPr>
            <w:tcW w:w="1439" w:type="dxa"/>
          </w:tcPr>
          <w:p w:rsidR="00EA337D" w:rsidRPr="00272B92" w:rsidRDefault="00EA337D" w:rsidP="00805AD2">
            <w:pPr>
              <w:ind w:left="2160" w:hanging="2160"/>
              <w:rPr>
                <w:rFonts w:ascii="Arial" w:hAnsi="Arial" w:cs="Arial"/>
                <w:b/>
                <w:bCs/>
                <w:sz w:val="18"/>
                <w:szCs w:val="18"/>
              </w:rPr>
            </w:pPr>
            <w:r w:rsidRPr="00272B92">
              <w:rPr>
                <w:rFonts w:ascii="Arial" w:hAnsi="Arial" w:cs="Arial"/>
                <w:b/>
                <w:bCs/>
                <w:sz w:val="18"/>
                <w:szCs w:val="18"/>
              </w:rPr>
              <w:t>Motivation</w:t>
            </w:r>
          </w:p>
        </w:tc>
        <w:tc>
          <w:tcPr>
            <w:tcW w:w="7741" w:type="dxa"/>
          </w:tcPr>
          <w:p w:rsidR="00EA337D" w:rsidRPr="00272B92" w:rsidRDefault="00EA337D" w:rsidP="00805AD2">
            <w:pPr>
              <w:rPr>
                <w:rFonts w:ascii="Arial" w:hAnsi="Arial" w:cs="Arial"/>
                <w:b/>
                <w:iCs/>
                <w:sz w:val="18"/>
                <w:szCs w:val="18"/>
              </w:rPr>
            </w:pPr>
            <w:r w:rsidRPr="00272B92">
              <w:rPr>
                <w:rFonts w:ascii="Arial" w:hAnsi="Arial" w:cs="Arial"/>
                <w:sz w:val="18"/>
                <w:szCs w:val="18"/>
                <w:lang w:bidi="ar-SA"/>
              </w:rPr>
              <w:t xml:space="preserve">To be able to communicate through </w:t>
            </w:r>
            <w:r w:rsidRPr="00272B92">
              <w:rPr>
                <w:rStyle w:val="st"/>
                <w:rFonts w:ascii="Arial" w:hAnsi="Arial" w:cs="Arial"/>
                <w:sz w:val="18"/>
                <w:szCs w:val="18"/>
              </w:rPr>
              <w:t xml:space="preserve">one of the most dominating </w:t>
            </w:r>
            <w:r w:rsidRPr="00272B92">
              <w:rPr>
                <w:rStyle w:val="Emphasis"/>
                <w:rFonts w:ascii="Arial" w:hAnsi="Arial" w:cs="Arial"/>
                <w:sz w:val="18"/>
                <w:szCs w:val="18"/>
              </w:rPr>
              <w:t>language</w:t>
            </w:r>
            <w:r w:rsidRPr="00272B92">
              <w:rPr>
                <w:rStyle w:val="st"/>
                <w:rFonts w:ascii="Arial" w:hAnsi="Arial" w:cs="Arial"/>
                <w:sz w:val="18"/>
                <w:szCs w:val="18"/>
              </w:rPr>
              <w:t xml:space="preserve"> of the world, which is having its impact on every field of work</w:t>
            </w:r>
            <w:r w:rsidRPr="00272B92">
              <w:rPr>
                <w:rFonts w:ascii="Arial" w:hAnsi="Arial" w:cs="Arial"/>
                <w:sz w:val="18"/>
                <w:szCs w:val="18"/>
                <w:lang w:bidi="ar-SA"/>
              </w:rPr>
              <w:t>, English.</w:t>
            </w:r>
          </w:p>
        </w:tc>
      </w:tr>
      <w:tr w:rsidR="00EA337D" w:rsidRPr="00272B92" w:rsidTr="00805AD2">
        <w:trPr>
          <w:trHeight w:val="238"/>
          <w:jc w:val="center"/>
        </w:trPr>
        <w:tc>
          <w:tcPr>
            <w:tcW w:w="9180" w:type="dxa"/>
            <w:gridSpan w:val="2"/>
          </w:tcPr>
          <w:p w:rsidR="00EA337D" w:rsidRPr="00272B92" w:rsidRDefault="00EA337D" w:rsidP="00805AD2">
            <w:pPr>
              <w:rPr>
                <w:rFonts w:ascii="Arial" w:hAnsi="Arial" w:cs="Arial"/>
                <w:b/>
                <w:bCs/>
                <w:sz w:val="18"/>
                <w:szCs w:val="18"/>
              </w:rPr>
            </w:pPr>
          </w:p>
          <w:p w:rsidR="00EA337D" w:rsidRPr="00272B92" w:rsidRDefault="00EA337D" w:rsidP="00805AD2">
            <w:pPr>
              <w:rPr>
                <w:rFonts w:ascii="Arial" w:hAnsi="Arial" w:cs="Arial"/>
                <w:b/>
                <w:bCs/>
                <w:sz w:val="18"/>
                <w:szCs w:val="18"/>
              </w:rPr>
            </w:pPr>
            <w:r w:rsidRPr="00272B92">
              <w:rPr>
                <w:rFonts w:ascii="Arial" w:hAnsi="Arial" w:cs="Arial"/>
                <w:b/>
                <w:bCs/>
                <w:sz w:val="18"/>
                <w:szCs w:val="18"/>
              </w:rPr>
              <w:t>Course Objective:</w:t>
            </w:r>
          </w:p>
          <w:p w:rsidR="00EA337D" w:rsidRPr="00272B92" w:rsidRDefault="00EA337D" w:rsidP="00805AD2">
            <w:pPr>
              <w:jc w:val="both"/>
              <w:rPr>
                <w:rFonts w:ascii="Arial" w:hAnsi="Arial" w:cs="Arial"/>
                <w:iCs/>
                <w:sz w:val="18"/>
                <w:szCs w:val="18"/>
              </w:rPr>
            </w:pPr>
            <w:r w:rsidRPr="00272B92">
              <w:rPr>
                <w:rFonts w:ascii="Arial" w:hAnsi="Arial" w:cs="Arial"/>
                <w:iCs/>
                <w:sz w:val="18"/>
                <w:szCs w:val="18"/>
              </w:rPr>
              <w:t>The course aims to give students a formal and methodical exposure to Academic and Technical writing and professional communication skills. It intends to teach students the tools for writing technical error free English. It also intends to grow effective and fast reading skill among the students. Students will also be taught to speak English with correct pronunciation and phonetics.</w:t>
            </w:r>
          </w:p>
        </w:tc>
      </w:tr>
    </w:tbl>
    <w:p w:rsidR="00EA337D" w:rsidRPr="00272B92" w:rsidRDefault="00EA337D" w:rsidP="00805AD2">
      <w:pPr>
        <w:jc w:val="center"/>
        <w:rPr>
          <w:rFonts w:ascii="Arial" w:hAnsi="Arial" w:cs="Arial"/>
          <w:sz w:val="18"/>
          <w:szCs w:val="18"/>
        </w:rPr>
      </w:pPr>
    </w:p>
    <w:p w:rsidR="00EA337D" w:rsidRPr="00272B92" w:rsidRDefault="00EA337D" w:rsidP="00805AD2">
      <w:pPr>
        <w:autoSpaceDE w:val="0"/>
        <w:autoSpaceDN w:val="0"/>
        <w:adjustRightInd w:val="0"/>
        <w:jc w:val="center"/>
        <w:rPr>
          <w:rFonts w:ascii="Arial" w:hAnsi="Arial" w:cs="Arial"/>
          <w:b/>
          <w:color w:val="000000"/>
          <w:sz w:val="18"/>
          <w:szCs w:val="18"/>
        </w:rPr>
      </w:pPr>
      <w:r w:rsidRPr="00272B92">
        <w:rPr>
          <w:rFonts w:ascii="Arial" w:hAnsi="Arial" w:cs="Arial"/>
          <w:b/>
          <w:color w:val="000000"/>
          <w:sz w:val="18"/>
          <w:szCs w:val="18"/>
        </w:rPr>
        <w:t>Course Outcomes (COs), Program Outcomes (POs) and Assessment:</w:t>
      </w:r>
    </w:p>
    <w:p w:rsidR="00EA337D" w:rsidRPr="00272B92" w:rsidRDefault="00EA337D" w:rsidP="00805AD2">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EA337D" w:rsidRPr="00272B92" w:rsidTr="00805AD2">
        <w:trPr>
          <w:trHeight w:val="877"/>
          <w:jc w:val="center"/>
        </w:trPr>
        <w:tc>
          <w:tcPr>
            <w:tcW w:w="646"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 No.</w:t>
            </w:r>
          </w:p>
        </w:tc>
        <w:tc>
          <w:tcPr>
            <w:tcW w:w="1762"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 Statement</w:t>
            </w:r>
          </w:p>
        </w:tc>
        <w:tc>
          <w:tcPr>
            <w:tcW w:w="2357"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Corresponding PO</w:t>
            </w:r>
          </w:p>
        </w:tc>
        <w:tc>
          <w:tcPr>
            <w:tcW w:w="1051"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Domain / level of learning taxonomy</w:t>
            </w:r>
          </w:p>
        </w:tc>
        <w:tc>
          <w:tcPr>
            <w:tcW w:w="1747"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Delivery methods and activities</w:t>
            </w:r>
          </w:p>
        </w:tc>
        <w:tc>
          <w:tcPr>
            <w:tcW w:w="1612"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Assessment tools</w:t>
            </w:r>
          </w:p>
        </w:tc>
      </w:tr>
      <w:tr w:rsidR="00EA337D" w:rsidRPr="00272B92" w:rsidTr="00805AD2">
        <w:trPr>
          <w:trHeight w:val="1646"/>
          <w:jc w:val="center"/>
        </w:trPr>
        <w:tc>
          <w:tcPr>
            <w:tcW w:w="646"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CO1</w:t>
            </w:r>
          </w:p>
        </w:tc>
        <w:tc>
          <w:tcPr>
            <w:tcW w:w="1762" w:type="dxa"/>
            <w:vAlign w:val="center"/>
          </w:tcPr>
          <w:p w:rsidR="00EA337D" w:rsidRPr="00272B92" w:rsidRDefault="00EA337D" w:rsidP="00805AD2">
            <w:pPr>
              <w:jc w:val="center"/>
              <w:rPr>
                <w:rFonts w:ascii="Arial" w:hAnsi="Arial" w:cs="Arial"/>
                <w:iCs/>
                <w:sz w:val="18"/>
                <w:szCs w:val="18"/>
              </w:rPr>
            </w:pPr>
            <w:r w:rsidRPr="00F26072">
              <w:rPr>
                <w:rFonts w:ascii="Arial" w:hAnsi="Arial" w:cs="Arial"/>
                <w:sz w:val="18"/>
                <w:szCs w:val="18"/>
              </w:rPr>
              <w:t>To</w:t>
            </w:r>
            <w:r>
              <w:rPr>
                <w:rFonts w:ascii="Arial" w:hAnsi="Arial" w:cs="Arial"/>
                <w:b/>
                <w:bCs/>
                <w:sz w:val="18"/>
                <w:szCs w:val="18"/>
              </w:rPr>
              <w:t xml:space="preserve"> u</w:t>
            </w:r>
            <w:r w:rsidRPr="00272B92">
              <w:rPr>
                <w:rFonts w:ascii="Arial" w:hAnsi="Arial" w:cs="Arial"/>
                <w:b/>
                <w:bCs/>
                <w:sz w:val="18"/>
                <w:szCs w:val="18"/>
              </w:rPr>
              <w:t>nderstand</w:t>
            </w:r>
            <w:r w:rsidRPr="00272B92">
              <w:rPr>
                <w:rFonts w:ascii="Arial" w:hAnsi="Arial" w:cs="Arial"/>
                <w:sz w:val="18"/>
                <w:szCs w:val="18"/>
              </w:rPr>
              <w:t xml:space="preserve"> and extract the essential information from a written or spoken text on a specific topic.</w:t>
            </w:r>
          </w:p>
        </w:tc>
        <w:tc>
          <w:tcPr>
            <w:tcW w:w="2357" w:type="dxa"/>
            <w:vAlign w:val="center"/>
          </w:tcPr>
          <w:p w:rsidR="00EA337D" w:rsidRDefault="00EA337D" w:rsidP="00805AD2">
            <w:pPr>
              <w:jc w:val="center"/>
              <w:rPr>
                <w:rFonts w:ascii="Arial" w:hAnsi="Arial" w:cs="Arial"/>
                <w:iCs/>
                <w:sz w:val="18"/>
                <w:szCs w:val="18"/>
              </w:rPr>
            </w:pPr>
            <w:r w:rsidRPr="00272B92">
              <w:rPr>
                <w:rFonts w:ascii="Arial" w:hAnsi="Arial" w:cs="Arial"/>
                <w:b/>
                <w:bCs/>
                <w:sz w:val="18"/>
                <w:szCs w:val="18"/>
              </w:rPr>
              <w:t>Engineering knowledge</w:t>
            </w:r>
          </w:p>
          <w:p w:rsidR="00EA337D" w:rsidRPr="00272B92" w:rsidRDefault="00EA337D" w:rsidP="00805AD2">
            <w:pPr>
              <w:jc w:val="center"/>
              <w:rPr>
                <w:rFonts w:ascii="Arial" w:hAnsi="Arial" w:cs="Arial"/>
                <w:iCs/>
                <w:sz w:val="18"/>
                <w:szCs w:val="18"/>
              </w:rPr>
            </w:pPr>
            <w:r w:rsidRPr="00272B92">
              <w:rPr>
                <w:rFonts w:ascii="Arial" w:hAnsi="Arial" w:cs="Arial"/>
                <w:iCs/>
                <w:sz w:val="18"/>
                <w:szCs w:val="18"/>
              </w:rPr>
              <w:t>(PO1)</w:t>
            </w:r>
          </w:p>
        </w:tc>
        <w:tc>
          <w:tcPr>
            <w:tcW w:w="1051"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Cognitive domain – level 5</w:t>
            </w:r>
          </w:p>
        </w:tc>
        <w:tc>
          <w:tcPr>
            <w:tcW w:w="1747" w:type="dxa"/>
            <w:vAlign w:val="center"/>
          </w:tcPr>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Lecture Note</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Text Book</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Audio/Video</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Web Material</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Journal paper</w:t>
            </w:r>
          </w:p>
        </w:tc>
        <w:tc>
          <w:tcPr>
            <w:tcW w:w="1612" w:type="dxa"/>
            <w:vAlign w:val="center"/>
          </w:tcPr>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Class Test</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Final Exam</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Assignment</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Participation</w:t>
            </w:r>
          </w:p>
          <w:p w:rsidR="00EA337D" w:rsidRPr="00272B92" w:rsidRDefault="00EA337D" w:rsidP="00805AD2">
            <w:pPr>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Presentation</w:t>
            </w:r>
          </w:p>
        </w:tc>
      </w:tr>
      <w:tr w:rsidR="00EA337D" w:rsidRPr="00272B92" w:rsidTr="00805AD2">
        <w:trPr>
          <w:trHeight w:val="1583"/>
          <w:jc w:val="center"/>
        </w:trPr>
        <w:tc>
          <w:tcPr>
            <w:tcW w:w="646"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CO2</w:t>
            </w:r>
          </w:p>
        </w:tc>
        <w:tc>
          <w:tcPr>
            <w:tcW w:w="1762" w:type="dxa"/>
            <w:vAlign w:val="center"/>
          </w:tcPr>
          <w:p w:rsidR="00EA337D" w:rsidRPr="00272B92" w:rsidRDefault="00EA337D" w:rsidP="00805AD2">
            <w:pPr>
              <w:jc w:val="center"/>
              <w:rPr>
                <w:rFonts w:ascii="Arial" w:hAnsi="Arial" w:cs="Arial"/>
                <w:iCs/>
                <w:sz w:val="18"/>
                <w:szCs w:val="18"/>
              </w:rPr>
            </w:pPr>
            <w:r w:rsidRPr="00F26072">
              <w:rPr>
                <w:rFonts w:ascii="Arial" w:hAnsi="Arial" w:cs="Arial"/>
                <w:sz w:val="18"/>
                <w:szCs w:val="18"/>
              </w:rPr>
              <w:t>To</w:t>
            </w:r>
            <w:r>
              <w:rPr>
                <w:rFonts w:ascii="Arial" w:hAnsi="Arial" w:cs="Arial"/>
                <w:b/>
                <w:bCs/>
                <w:sz w:val="18"/>
                <w:szCs w:val="18"/>
              </w:rPr>
              <w:t xml:space="preserve"> p</w:t>
            </w:r>
            <w:r w:rsidRPr="00272B92">
              <w:rPr>
                <w:rFonts w:ascii="Arial" w:hAnsi="Arial" w:cs="Arial"/>
                <w:b/>
                <w:bCs/>
                <w:sz w:val="18"/>
                <w:szCs w:val="18"/>
              </w:rPr>
              <w:t>ractice</w:t>
            </w:r>
            <w:r w:rsidRPr="00272B92">
              <w:rPr>
                <w:rFonts w:ascii="Arial" w:hAnsi="Arial" w:cs="Arial"/>
                <w:sz w:val="18"/>
                <w:szCs w:val="18"/>
              </w:rPr>
              <w:t xml:space="preserve"> a variety of social functions including greetings, introductions and farewells.</w:t>
            </w:r>
          </w:p>
        </w:tc>
        <w:tc>
          <w:tcPr>
            <w:tcW w:w="2357" w:type="dxa"/>
            <w:vAlign w:val="center"/>
          </w:tcPr>
          <w:p w:rsidR="00EA337D" w:rsidRDefault="00EA337D" w:rsidP="00805AD2">
            <w:pPr>
              <w:jc w:val="center"/>
              <w:rPr>
                <w:rFonts w:ascii="Arial" w:hAnsi="Arial" w:cs="Arial"/>
                <w:iCs/>
                <w:sz w:val="18"/>
                <w:szCs w:val="18"/>
              </w:rPr>
            </w:pPr>
            <w:r w:rsidRPr="00272B92">
              <w:rPr>
                <w:rFonts w:ascii="Arial" w:hAnsi="Arial" w:cs="Arial"/>
                <w:b/>
                <w:bCs/>
                <w:sz w:val="18"/>
                <w:szCs w:val="18"/>
              </w:rPr>
              <w:t>Engineering knowledge</w:t>
            </w:r>
          </w:p>
          <w:p w:rsidR="00EA337D" w:rsidRDefault="00EA337D" w:rsidP="00805AD2">
            <w:pPr>
              <w:jc w:val="center"/>
              <w:rPr>
                <w:rFonts w:ascii="Arial" w:hAnsi="Arial" w:cs="Arial"/>
                <w:iCs/>
                <w:sz w:val="18"/>
                <w:szCs w:val="18"/>
              </w:rPr>
            </w:pPr>
            <w:r w:rsidRPr="00272B92">
              <w:rPr>
                <w:rFonts w:ascii="Arial" w:hAnsi="Arial" w:cs="Arial"/>
                <w:iCs/>
                <w:sz w:val="18"/>
                <w:szCs w:val="18"/>
              </w:rPr>
              <w:t>(PO1)</w:t>
            </w:r>
          </w:p>
          <w:p w:rsidR="00EA337D" w:rsidRPr="00272B92" w:rsidRDefault="00EA337D" w:rsidP="00805AD2">
            <w:pPr>
              <w:jc w:val="center"/>
              <w:rPr>
                <w:rFonts w:ascii="Arial" w:hAnsi="Arial" w:cs="Arial"/>
                <w:iCs/>
                <w:sz w:val="18"/>
                <w:szCs w:val="18"/>
              </w:rPr>
            </w:pPr>
            <w:r w:rsidRPr="00272B92">
              <w:rPr>
                <w:rFonts w:ascii="Arial" w:hAnsi="Arial" w:cs="Arial"/>
                <w:b/>
                <w:bCs/>
                <w:sz w:val="18"/>
                <w:szCs w:val="18"/>
              </w:rPr>
              <w:t xml:space="preserve">Problem analysis </w:t>
            </w:r>
            <w:r w:rsidRPr="00272B92">
              <w:rPr>
                <w:rFonts w:ascii="Arial" w:hAnsi="Arial" w:cs="Arial"/>
                <w:sz w:val="18"/>
                <w:szCs w:val="18"/>
              </w:rPr>
              <w:t>(PO2)</w:t>
            </w:r>
          </w:p>
        </w:tc>
        <w:tc>
          <w:tcPr>
            <w:tcW w:w="1051"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Cognitive domain – level 4</w:t>
            </w:r>
          </w:p>
        </w:tc>
        <w:tc>
          <w:tcPr>
            <w:tcW w:w="1747" w:type="dxa"/>
            <w:vAlign w:val="center"/>
          </w:tcPr>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Lecture Note</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Text Book</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Audio/Video</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Web Material</w:t>
            </w:r>
          </w:p>
          <w:p w:rsidR="00EA337D" w:rsidRPr="00272B92" w:rsidRDefault="00EA337D" w:rsidP="002660A8">
            <w:pP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Journal paper</w:t>
            </w:r>
          </w:p>
        </w:tc>
        <w:tc>
          <w:tcPr>
            <w:tcW w:w="1612" w:type="dxa"/>
            <w:vAlign w:val="center"/>
          </w:tcPr>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Class Test</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Final Exam</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Assignment</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Participation</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Presentation</w:t>
            </w:r>
          </w:p>
        </w:tc>
      </w:tr>
      <w:tr w:rsidR="00EA337D" w:rsidRPr="00272B92" w:rsidTr="00805AD2">
        <w:trPr>
          <w:trHeight w:val="1700"/>
          <w:jc w:val="center"/>
        </w:trPr>
        <w:tc>
          <w:tcPr>
            <w:tcW w:w="646"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CO3</w:t>
            </w:r>
          </w:p>
        </w:tc>
        <w:tc>
          <w:tcPr>
            <w:tcW w:w="1762" w:type="dxa"/>
            <w:vAlign w:val="center"/>
          </w:tcPr>
          <w:p w:rsidR="00EA337D" w:rsidRPr="00272B92" w:rsidRDefault="00EA337D" w:rsidP="00805AD2">
            <w:pPr>
              <w:jc w:val="center"/>
              <w:rPr>
                <w:rFonts w:ascii="Arial" w:hAnsi="Arial" w:cs="Arial"/>
                <w:iCs/>
                <w:sz w:val="18"/>
                <w:szCs w:val="18"/>
              </w:rPr>
            </w:pPr>
            <w:r w:rsidRPr="00F26072">
              <w:rPr>
                <w:rFonts w:ascii="Arial" w:hAnsi="Arial" w:cs="Arial"/>
                <w:iCs/>
                <w:sz w:val="18"/>
                <w:szCs w:val="18"/>
              </w:rPr>
              <w:t>To</w:t>
            </w:r>
            <w:r>
              <w:rPr>
                <w:rFonts w:ascii="Arial" w:hAnsi="Arial" w:cs="Arial"/>
                <w:b/>
                <w:bCs/>
                <w:iCs/>
                <w:sz w:val="18"/>
                <w:szCs w:val="18"/>
              </w:rPr>
              <w:t xml:space="preserve"> e</w:t>
            </w:r>
            <w:r w:rsidRPr="00272B92">
              <w:rPr>
                <w:rFonts w:ascii="Arial" w:hAnsi="Arial" w:cs="Arial"/>
                <w:b/>
                <w:bCs/>
                <w:iCs/>
                <w:sz w:val="18"/>
                <w:szCs w:val="18"/>
              </w:rPr>
              <w:t>xamine</w:t>
            </w:r>
            <w:r w:rsidRPr="00272B92">
              <w:rPr>
                <w:rFonts w:ascii="Arial" w:hAnsi="Arial" w:cs="Arial"/>
                <w:bCs/>
                <w:iCs/>
                <w:sz w:val="18"/>
                <w:szCs w:val="18"/>
              </w:rPr>
              <w:t xml:space="preserve"> and Integrate information from various texts on the same subject, in order to write or speak on the subject knowledgeably.</w:t>
            </w:r>
          </w:p>
        </w:tc>
        <w:tc>
          <w:tcPr>
            <w:tcW w:w="2357" w:type="dxa"/>
            <w:vAlign w:val="center"/>
          </w:tcPr>
          <w:p w:rsidR="00EA337D" w:rsidRDefault="00EA337D" w:rsidP="00805AD2">
            <w:pPr>
              <w:jc w:val="center"/>
              <w:rPr>
                <w:rFonts w:ascii="Arial" w:hAnsi="Arial" w:cs="Arial"/>
                <w:b/>
                <w:bCs/>
                <w:iCs/>
                <w:sz w:val="18"/>
                <w:szCs w:val="18"/>
              </w:rPr>
            </w:pPr>
            <w:r w:rsidRPr="00272B92">
              <w:rPr>
                <w:rFonts w:ascii="Arial" w:hAnsi="Arial" w:cs="Arial"/>
                <w:b/>
                <w:bCs/>
                <w:iCs/>
                <w:sz w:val="18"/>
                <w:szCs w:val="18"/>
              </w:rPr>
              <w:t>Investigation</w:t>
            </w:r>
          </w:p>
          <w:p w:rsidR="00EA337D" w:rsidRDefault="00EA337D" w:rsidP="00805AD2">
            <w:pPr>
              <w:jc w:val="center"/>
              <w:rPr>
                <w:rFonts w:ascii="Arial" w:hAnsi="Arial" w:cs="Arial"/>
                <w:iCs/>
                <w:sz w:val="18"/>
                <w:szCs w:val="18"/>
              </w:rPr>
            </w:pPr>
            <w:r w:rsidRPr="00272B92">
              <w:rPr>
                <w:rFonts w:ascii="Arial" w:hAnsi="Arial" w:cs="Arial"/>
                <w:iCs/>
                <w:sz w:val="18"/>
                <w:szCs w:val="18"/>
              </w:rPr>
              <w:t>(PO4),</w:t>
            </w:r>
          </w:p>
          <w:p w:rsidR="00EA337D" w:rsidRPr="00272B92" w:rsidRDefault="00EA337D" w:rsidP="00805AD2">
            <w:pPr>
              <w:jc w:val="center"/>
              <w:rPr>
                <w:rFonts w:ascii="Arial" w:hAnsi="Arial" w:cs="Arial"/>
                <w:iCs/>
                <w:sz w:val="18"/>
                <w:szCs w:val="18"/>
              </w:rPr>
            </w:pPr>
            <w:r w:rsidRPr="00272B92">
              <w:rPr>
                <w:rFonts w:ascii="Arial" w:hAnsi="Arial" w:cs="Arial"/>
                <w:b/>
                <w:bCs/>
                <w:iCs/>
                <w:sz w:val="18"/>
                <w:szCs w:val="18"/>
              </w:rPr>
              <w:t>Life-long Learning</w:t>
            </w:r>
            <w:r w:rsidRPr="00272B92">
              <w:rPr>
                <w:rFonts w:ascii="Arial" w:hAnsi="Arial" w:cs="Arial"/>
                <w:iCs/>
                <w:sz w:val="18"/>
                <w:szCs w:val="18"/>
              </w:rPr>
              <w:t xml:space="preserve"> (P12)</w:t>
            </w:r>
          </w:p>
        </w:tc>
        <w:tc>
          <w:tcPr>
            <w:tcW w:w="1051" w:type="dxa"/>
            <w:vAlign w:val="center"/>
          </w:tcPr>
          <w:p w:rsidR="00EA337D" w:rsidRPr="00272B92" w:rsidRDefault="00EA337D" w:rsidP="00805AD2">
            <w:pPr>
              <w:jc w:val="center"/>
              <w:rPr>
                <w:rFonts w:ascii="Arial" w:hAnsi="Arial" w:cs="Arial"/>
                <w:color w:val="000000"/>
                <w:sz w:val="18"/>
                <w:szCs w:val="18"/>
              </w:rPr>
            </w:pPr>
            <w:r w:rsidRPr="00272B92">
              <w:rPr>
                <w:rFonts w:ascii="Arial" w:hAnsi="Arial" w:cs="Arial"/>
                <w:color w:val="000000"/>
                <w:sz w:val="18"/>
                <w:szCs w:val="18"/>
              </w:rPr>
              <w:t>Cognitive domain – level 3</w:t>
            </w:r>
          </w:p>
        </w:tc>
        <w:tc>
          <w:tcPr>
            <w:tcW w:w="1747" w:type="dxa"/>
            <w:vAlign w:val="center"/>
          </w:tcPr>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Lecture Note</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Text Book</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Audio/Video</w:t>
            </w:r>
          </w:p>
          <w:p w:rsidR="00EA337D" w:rsidRPr="00272B92" w:rsidRDefault="00EA337D" w:rsidP="002660A8">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Web Material</w:t>
            </w:r>
          </w:p>
          <w:p w:rsidR="00EA337D" w:rsidRPr="00272B92" w:rsidRDefault="00EA337D" w:rsidP="002660A8">
            <w:pP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Journal paper</w:t>
            </w:r>
          </w:p>
        </w:tc>
        <w:tc>
          <w:tcPr>
            <w:tcW w:w="1612" w:type="dxa"/>
            <w:vAlign w:val="center"/>
          </w:tcPr>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Class Test</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Final Exam</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Assignment</w:t>
            </w:r>
          </w:p>
          <w:p w:rsidR="00EA337D" w:rsidRPr="00272B92" w:rsidRDefault="00EA337D" w:rsidP="00805AD2">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Participation</w:t>
            </w:r>
          </w:p>
          <w:p w:rsidR="00EA337D" w:rsidRPr="00272B92" w:rsidRDefault="00EA337D" w:rsidP="00805AD2">
            <w:pPr>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Presentation</w:t>
            </w:r>
          </w:p>
        </w:tc>
      </w:tr>
    </w:tbl>
    <w:p w:rsidR="00EA337D" w:rsidRPr="00272B92" w:rsidRDefault="00EA337D" w:rsidP="00805AD2">
      <w:pPr>
        <w:autoSpaceDE w:val="0"/>
        <w:autoSpaceDN w:val="0"/>
        <w:adjustRightInd w:val="0"/>
        <w:jc w:val="center"/>
        <w:rPr>
          <w:rFonts w:ascii="Arial" w:hAnsi="Arial" w:cs="Arial"/>
          <w:b/>
          <w:color w:val="000000"/>
          <w:sz w:val="18"/>
          <w:szCs w:val="18"/>
        </w:rPr>
      </w:pPr>
    </w:p>
    <w:tbl>
      <w:tblPr>
        <w:tblW w:w="9097" w:type="dxa"/>
        <w:jc w:val="center"/>
        <w:tblLook w:val="04A0" w:firstRow="1" w:lastRow="0" w:firstColumn="1" w:lastColumn="0" w:noHBand="0" w:noVBand="1"/>
      </w:tblPr>
      <w:tblGrid>
        <w:gridCol w:w="9097"/>
      </w:tblGrid>
      <w:tr w:rsidR="00EA337D" w:rsidRPr="00272B92" w:rsidTr="00CF71BD">
        <w:trPr>
          <w:jc w:val="center"/>
        </w:trPr>
        <w:tc>
          <w:tcPr>
            <w:tcW w:w="9097" w:type="dxa"/>
          </w:tcPr>
          <w:p w:rsidR="00EA337D" w:rsidRPr="00272B92" w:rsidRDefault="00EA337D" w:rsidP="00805AD2">
            <w:pPr>
              <w:rPr>
                <w:rFonts w:ascii="Arial" w:hAnsi="Arial" w:cs="Arial"/>
                <w:b/>
                <w:color w:val="000000"/>
                <w:sz w:val="18"/>
                <w:szCs w:val="18"/>
              </w:rPr>
            </w:pPr>
          </w:p>
          <w:p w:rsidR="00EA337D" w:rsidRPr="00272B92" w:rsidRDefault="00EA337D" w:rsidP="00805AD2">
            <w:pPr>
              <w:rPr>
                <w:rFonts w:ascii="Arial" w:hAnsi="Arial" w:cs="Arial"/>
                <w:b/>
                <w:color w:val="000000"/>
                <w:sz w:val="18"/>
                <w:szCs w:val="18"/>
              </w:rPr>
            </w:pPr>
            <w:r w:rsidRPr="00272B92">
              <w:rPr>
                <w:rFonts w:ascii="Arial" w:hAnsi="Arial" w:cs="Arial"/>
                <w:b/>
                <w:color w:val="000000"/>
                <w:sz w:val="18"/>
                <w:szCs w:val="18"/>
              </w:rPr>
              <w:t>Assessment and Marks Distribution:</w:t>
            </w:r>
          </w:p>
          <w:p w:rsidR="00EA337D" w:rsidRPr="00272B92" w:rsidRDefault="00EA337D" w:rsidP="00805AD2">
            <w:pPr>
              <w:rPr>
                <w:rFonts w:ascii="Arial" w:hAnsi="Arial" w:cs="Arial"/>
                <w:bCs/>
                <w:color w:val="000000"/>
                <w:sz w:val="18"/>
                <w:szCs w:val="18"/>
              </w:rPr>
            </w:pPr>
            <w:r w:rsidRPr="00272B92">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EA337D" w:rsidRPr="00272B92" w:rsidRDefault="00EA337D" w:rsidP="00805AD2">
            <w:pPr>
              <w:rPr>
                <w:rFonts w:ascii="Arial" w:hAnsi="Arial" w:cs="Arial"/>
                <w:bCs/>
                <w:color w:val="000000"/>
                <w:sz w:val="18"/>
                <w:szCs w:val="18"/>
              </w:rPr>
            </w:pPr>
            <w:r w:rsidRPr="00272B92">
              <w:rPr>
                <w:rFonts w:ascii="Arial" w:hAnsi="Arial" w:cs="Arial"/>
                <w:bCs/>
                <w:color w:val="000000"/>
                <w:sz w:val="18"/>
                <w:szCs w:val="18"/>
              </w:rPr>
              <w:tab/>
              <w:t>Class tests + Assignments due in different times of the semester (20%)</w:t>
            </w:r>
          </w:p>
          <w:p w:rsidR="00EA337D" w:rsidRPr="00272B92" w:rsidRDefault="00EA337D" w:rsidP="00805AD2">
            <w:pPr>
              <w:rPr>
                <w:rFonts w:ascii="Arial" w:hAnsi="Arial" w:cs="Arial"/>
                <w:bCs/>
                <w:color w:val="000000"/>
                <w:sz w:val="18"/>
                <w:szCs w:val="18"/>
              </w:rPr>
            </w:pPr>
            <w:r w:rsidRPr="00272B92">
              <w:rPr>
                <w:rFonts w:ascii="Arial" w:hAnsi="Arial" w:cs="Arial"/>
                <w:bCs/>
                <w:color w:val="000000"/>
                <w:sz w:val="18"/>
                <w:szCs w:val="18"/>
              </w:rPr>
              <w:tab/>
              <w:t>A comprehensive</w:t>
            </w:r>
            <w:r w:rsidR="0019047A">
              <w:rPr>
                <w:rFonts w:ascii="Arial" w:hAnsi="Arial" w:cs="Arial"/>
                <w:bCs/>
                <w:color w:val="000000"/>
                <w:sz w:val="18"/>
                <w:szCs w:val="18"/>
              </w:rPr>
              <w:t xml:space="preserve"> final exam (70%), Total Time: 2</w:t>
            </w:r>
            <w:r w:rsidRPr="00272B92">
              <w:rPr>
                <w:rFonts w:ascii="Arial" w:hAnsi="Arial" w:cs="Arial"/>
                <w:bCs/>
                <w:color w:val="000000"/>
                <w:sz w:val="18"/>
                <w:szCs w:val="18"/>
              </w:rPr>
              <w:t xml:space="preserve"> hours. </w:t>
            </w:r>
          </w:p>
          <w:p w:rsidR="00EA337D" w:rsidRPr="00272B92" w:rsidRDefault="00EA337D" w:rsidP="00805AD2">
            <w:pPr>
              <w:rPr>
                <w:rFonts w:ascii="Arial" w:hAnsi="Arial" w:cs="Arial"/>
                <w:b/>
                <w:color w:val="000000"/>
                <w:sz w:val="18"/>
                <w:szCs w:val="18"/>
              </w:rPr>
            </w:pPr>
            <w:r w:rsidRPr="00272B92">
              <w:rPr>
                <w:rFonts w:ascii="Arial" w:hAnsi="Arial" w:cs="Arial"/>
                <w:bCs/>
                <w:color w:val="000000"/>
                <w:sz w:val="18"/>
                <w:szCs w:val="18"/>
              </w:rPr>
              <w:tab/>
              <w:t>A class participation mark (10%).</w:t>
            </w:r>
          </w:p>
        </w:tc>
      </w:tr>
      <w:tr w:rsidR="00EA337D" w:rsidRPr="00272B92" w:rsidTr="00CF71BD">
        <w:trPr>
          <w:jc w:val="center"/>
        </w:trPr>
        <w:tc>
          <w:tcPr>
            <w:tcW w:w="9097" w:type="dxa"/>
          </w:tcPr>
          <w:p w:rsidR="00EA337D" w:rsidRPr="00272B92" w:rsidRDefault="00EA337D" w:rsidP="00805AD2">
            <w:pPr>
              <w:spacing w:after="120"/>
              <w:rPr>
                <w:rFonts w:ascii="Arial" w:hAnsi="Arial" w:cs="Arial"/>
                <w:b/>
                <w:bCs/>
                <w:iCs/>
                <w:sz w:val="18"/>
                <w:szCs w:val="18"/>
              </w:rPr>
            </w:pPr>
          </w:p>
          <w:p w:rsidR="00EA337D" w:rsidRPr="00272B92" w:rsidRDefault="00EA337D" w:rsidP="00805AD2">
            <w:pPr>
              <w:spacing w:after="120"/>
              <w:rPr>
                <w:rFonts w:ascii="Arial" w:hAnsi="Arial" w:cs="Arial"/>
                <w:b/>
                <w:bCs/>
                <w:iCs/>
                <w:sz w:val="18"/>
                <w:szCs w:val="18"/>
              </w:rPr>
            </w:pPr>
            <w:r w:rsidRPr="00272B92">
              <w:rPr>
                <w:rFonts w:ascii="Arial" w:hAnsi="Arial" w:cs="Arial"/>
                <w:b/>
                <w:bCs/>
                <w:iCs/>
                <w:sz w:val="18"/>
                <w:szCs w:val="18"/>
              </w:rPr>
              <w:t>Course Contents:</w:t>
            </w:r>
          </w:p>
          <w:p w:rsidR="00EA337D" w:rsidRPr="00272B92" w:rsidRDefault="00EA337D" w:rsidP="00805AD2">
            <w:pPr>
              <w:spacing w:before="120" w:after="120"/>
              <w:jc w:val="both"/>
              <w:rPr>
                <w:rFonts w:ascii="Arial" w:hAnsi="Arial" w:cs="Arial"/>
                <w:sz w:val="18"/>
                <w:szCs w:val="18"/>
              </w:rPr>
            </w:pPr>
            <w:r w:rsidRPr="00272B92">
              <w:rPr>
                <w:rFonts w:ascii="Arial" w:hAnsi="Arial" w:cs="Arial"/>
                <w:sz w:val="18"/>
                <w:szCs w:val="18"/>
              </w:rPr>
              <w:t>Grammar: Grammatical principles, modals, phrases &amp; idioms, prefixes &amp; suffixes, sentence structures, WH &amp; yes/ no questions, conditional sentences.</w:t>
            </w:r>
          </w:p>
          <w:p w:rsidR="00EA337D" w:rsidRPr="00272B92" w:rsidRDefault="00EA337D" w:rsidP="00805AD2">
            <w:pPr>
              <w:spacing w:before="120" w:after="120"/>
              <w:jc w:val="both"/>
              <w:rPr>
                <w:rFonts w:ascii="Arial" w:hAnsi="Arial" w:cs="Arial"/>
                <w:sz w:val="18"/>
                <w:szCs w:val="18"/>
              </w:rPr>
            </w:pPr>
            <w:r w:rsidRPr="00272B92">
              <w:rPr>
                <w:rFonts w:ascii="Arial" w:hAnsi="Arial" w:cs="Arial"/>
                <w:sz w:val="18"/>
                <w:szCs w:val="18"/>
              </w:rPr>
              <w:t>Vocabulary: Technical &amp; scientific vocabulary, defining terms.</w:t>
            </w:r>
          </w:p>
          <w:p w:rsidR="00EA337D" w:rsidRPr="00272B92" w:rsidRDefault="00EA337D" w:rsidP="00805AD2">
            <w:pPr>
              <w:spacing w:before="120" w:after="120"/>
              <w:jc w:val="both"/>
              <w:rPr>
                <w:rFonts w:ascii="Arial" w:hAnsi="Arial" w:cs="Arial"/>
                <w:sz w:val="18"/>
                <w:szCs w:val="18"/>
              </w:rPr>
            </w:pPr>
            <w:r w:rsidRPr="00272B92">
              <w:rPr>
                <w:rFonts w:ascii="Arial" w:hAnsi="Arial" w:cs="Arial"/>
                <w:sz w:val="18"/>
                <w:szCs w:val="18"/>
              </w:rPr>
              <w:t>Spoken English: Introduction to phonetic symbols, dialogue, responding to particular situations, extempore speech.</w:t>
            </w:r>
          </w:p>
          <w:p w:rsidR="00EA337D" w:rsidRPr="00272B92" w:rsidRDefault="00EA337D" w:rsidP="00805AD2">
            <w:pPr>
              <w:spacing w:before="120" w:after="120"/>
              <w:jc w:val="both"/>
              <w:rPr>
                <w:rFonts w:ascii="Arial" w:hAnsi="Arial" w:cs="Arial"/>
                <w:sz w:val="18"/>
                <w:szCs w:val="18"/>
              </w:rPr>
            </w:pPr>
            <w:r w:rsidRPr="00272B92">
              <w:rPr>
                <w:rFonts w:ascii="Arial" w:hAnsi="Arial" w:cs="Arial"/>
                <w:sz w:val="18"/>
                <w:szCs w:val="18"/>
              </w:rPr>
              <w:t>Reading: Comprehension of technical &amp; non-technical materials-skimming, scanning, inferring &amp; responding to context.</w:t>
            </w:r>
          </w:p>
          <w:p w:rsidR="00EA337D" w:rsidRPr="00272B92" w:rsidRDefault="00EA337D" w:rsidP="00805AD2">
            <w:pPr>
              <w:spacing w:before="120" w:after="120"/>
              <w:jc w:val="both"/>
              <w:rPr>
                <w:rFonts w:ascii="Arial" w:hAnsi="Arial" w:cs="Arial"/>
                <w:sz w:val="18"/>
                <w:szCs w:val="18"/>
              </w:rPr>
            </w:pPr>
            <w:r w:rsidRPr="00272B92">
              <w:rPr>
                <w:rFonts w:ascii="Arial" w:hAnsi="Arial" w:cs="Arial"/>
                <w:sz w:val="18"/>
                <w:szCs w:val="18"/>
              </w:rPr>
              <w:lastRenderedPageBreak/>
              <w:t>Technical Writing: Paragraph &amp; composition writing on scientific &amp; other themes, report writing, research paper writing, library references.</w:t>
            </w:r>
          </w:p>
          <w:p w:rsidR="00EA337D" w:rsidRPr="00272B92" w:rsidRDefault="00EA337D" w:rsidP="00805AD2">
            <w:pPr>
              <w:rPr>
                <w:rFonts w:ascii="Arial" w:hAnsi="Arial" w:cs="Arial"/>
                <w:b/>
                <w:color w:val="FF0000"/>
                <w:sz w:val="18"/>
                <w:szCs w:val="18"/>
              </w:rPr>
            </w:pPr>
            <w:r w:rsidRPr="00272B92">
              <w:rPr>
                <w:rFonts w:ascii="Arial" w:hAnsi="Arial" w:cs="Arial"/>
                <w:sz w:val="18"/>
                <w:szCs w:val="18"/>
              </w:rPr>
              <w:t>Professional communication: Business letter, job application, memos, quotations, tender notice.</w:t>
            </w:r>
          </w:p>
        </w:tc>
      </w:tr>
    </w:tbl>
    <w:p w:rsidR="00EA337D" w:rsidRPr="00272B92" w:rsidRDefault="00EA337D" w:rsidP="00805AD2">
      <w:pPr>
        <w:rPr>
          <w:rFonts w:ascii="Arial" w:hAnsi="Arial" w:cs="Arial"/>
          <w:sz w:val="18"/>
          <w:szCs w:val="18"/>
          <w:highlight w:val="yellow"/>
        </w:rPr>
      </w:pPr>
    </w:p>
    <w:p w:rsidR="00EA337D" w:rsidRPr="00272B92" w:rsidRDefault="00EA337D" w:rsidP="00805AD2">
      <w:pPr>
        <w:jc w:val="center"/>
        <w:rPr>
          <w:rFonts w:ascii="Arial" w:hAnsi="Arial" w:cs="Arial"/>
          <w:b/>
          <w:color w:val="FFFFFF"/>
          <w:sz w:val="18"/>
          <w:szCs w:val="18"/>
          <w:highlight w:val="black"/>
        </w:rPr>
      </w:pPr>
    </w:p>
    <w:p w:rsidR="00EA337D" w:rsidRPr="00272B92" w:rsidRDefault="00EA337D" w:rsidP="00EA3B88">
      <w:pPr>
        <w:rPr>
          <w:rFonts w:ascii="Arial" w:hAnsi="Arial" w:cs="Arial"/>
          <w:b/>
          <w:spacing w:val="-3"/>
          <w:sz w:val="18"/>
          <w:szCs w:val="18"/>
        </w:rPr>
      </w:pPr>
      <w:r w:rsidRPr="00272B92">
        <w:rPr>
          <w:rFonts w:ascii="Arial" w:hAnsi="Arial" w:cs="Arial"/>
          <w:b/>
          <w:spacing w:val="-3"/>
          <w:sz w:val="18"/>
          <w:szCs w:val="18"/>
        </w:rPr>
        <w:t>Text Book:</w:t>
      </w:r>
    </w:p>
    <w:tbl>
      <w:tblPr>
        <w:tblW w:w="4907" w:type="pct"/>
        <w:jc w:val="center"/>
        <w:tblLook w:val="0000" w:firstRow="0" w:lastRow="0" w:firstColumn="0" w:lastColumn="0" w:noHBand="0" w:noVBand="0"/>
      </w:tblPr>
      <w:tblGrid>
        <w:gridCol w:w="424"/>
        <w:gridCol w:w="2861"/>
        <w:gridCol w:w="267"/>
        <w:gridCol w:w="5518"/>
      </w:tblGrid>
      <w:tr w:rsidR="00EA337D" w:rsidRPr="00272B92" w:rsidTr="00B60BAD">
        <w:trPr>
          <w:jc w:val="center"/>
        </w:trPr>
        <w:tc>
          <w:tcPr>
            <w:tcW w:w="234" w:type="pct"/>
          </w:tcPr>
          <w:p w:rsidR="00EA337D" w:rsidRPr="00272B92" w:rsidRDefault="00EA337D" w:rsidP="00805AD2">
            <w:pPr>
              <w:suppressAutoHyphens/>
              <w:jc w:val="center"/>
              <w:rPr>
                <w:rFonts w:ascii="Arial" w:hAnsi="Arial" w:cs="Arial"/>
                <w:spacing w:val="-3"/>
                <w:sz w:val="18"/>
                <w:szCs w:val="18"/>
              </w:rPr>
            </w:pPr>
            <w:r w:rsidRPr="00272B92">
              <w:rPr>
                <w:rFonts w:ascii="Arial" w:hAnsi="Arial" w:cs="Arial"/>
                <w:spacing w:val="-3"/>
                <w:sz w:val="18"/>
                <w:szCs w:val="18"/>
              </w:rPr>
              <w:t>1.</w:t>
            </w:r>
          </w:p>
        </w:tc>
        <w:tc>
          <w:tcPr>
            <w:tcW w:w="1577" w:type="pct"/>
          </w:tcPr>
          <w:p w:rsidR="00EA337D" w:rsidRPr="00272B92" w:rsidRDefault="00EA337D" w:rsidP="00805AD2">
            <w:pPr>
              <w:spacing w:line="228" w:lineRule="auto"/>
              <w:rPr>
                <w:rFonts w:ascii="Arial" w:hAnsi="Arial" w:cs="Arial"/>
                <w:sz w:val="18"/>
                <w:szCs w:val="18"/>
              </w:rPr>
            </w:pPr>
            <w:r w:rsidRPr="00272B92">
              <w:rPr>
                <w:rFonts w:ascii="Arial" w:hAnsi="Arial" w:cs="Arial"/>
                <w:sz w:val="18"/>
                <w:szCs w:val="18"/>
              </w:rPr>
              <w:t>A. J. Thomson &amp; A. V. Martinet</w:t>
            </w:r>
          </w:p>
        </w:tc>
        <w:tc>
          <w:tcPr>
            <w:tcW w:w="147" w:type="pct"/>
          </w:tcPr>
          <w:p w:rsidR="00EA337D" w:rsidRPr="00272B92" w:rsidRDefault="00EA337D" w:rsidP="00805AD2">
            <w:pPr>
              <w:spacing w:line="228" w:lineRule="auto"/>
              <w:jc w:val="both"/>
              <w:rPr>
                <w:rFonts w:ascii="Arial" w:hAnsi="Arial" w:cs="Arial"/>
                <w:sz w:val="18"/>
                <w:szCs w:val="18"/>
              </w:rPr>
            </w:pPr>
            <w:r w:rsidRPr="00272B92">
              <w:rPr>
                <w:rFonts w:ascii="Arial" w:hAnsi="Arial" w:cs="Arial"/>
                <w:sz w:val="18"/>
                <w:szCs w:val="18"/>
              </w:rPr>
              <w:t>:</w:t>
            </w:r>
          </w:p>
        </w:tc>
        <w:tc>
          <w:tcPr>
            <w:tcW w:w="3042" w:type="pct"/>
          </w:tcPr>
          <w:p w:rsidR="00EA337D" w:rsidRPr="00272B92" w:rsidRDefault="00EA337D" w:rsidP="00805AD2">
            <w:pPr>
              <w:spacing w:line="228" w:lineRule="auto"/>
              <w:rPr>
                <w:rFonts w:ascii="Arial" w:hAnsi="Arial" w:cs="Arial"/>
                <w:sz w:val="18"/>
                <w:szCs w:val="18"/>
              </w:rPr>
            </w:pPr>
            <w:r w:rsidRPr="00272B92">
              <w:rPr>
                <w:rFonts w:ascii="Arial" w:hAnsi="Arial" w:cs="Arial"/>
                <w:b/>
                <w:sz w:val="18"/>
                <w:szCs w:val="18"/>
              </w:rPr>
              <w:t>A Practical English Grammar</w:t>
            </w:r>
            <w:r w:rsidRPr="00272B92">
              <w:rPr>
                <w:rFonts w:ascii="Arial" w:hAnsi="Arial" w:cs="Arial"/>
                <w:sz w:val="18"/>
                <w:szCs w:val="18"/>
              </w:rPr>
              <w:t xml:space="preserve">, </w:t>
            </w:r>
            <w:r w:rsidRPr="00272B92">
              <w:rPr>
                <w:rFonts w:ascii="Arial" w:hAnsi="Arial" w:cs="Arial"/>
                <w:i/>
                <w:iCs/>
                <w:sz w:val="18"/>
                <w:szCs w:val="18"/>
              </w:rPr>
              <w:t>Oxford University Press</w:t>
            </w:r>
          </w:p>
        </w:tc>
      </w:tr>
      <w:tr w:rsidR="00EA337D" w:rsidRPr="00272B92" w:rsidTr="00B60BAD">
        <w:trPr>
          <w:jc w:val="center"/>
        </w:trPr>
        <w:tc>
          <w:tcPr>
            <w:tcW w:w="234" w:type="pct"/>
          </w:tcPr>
          <w:p w:rsidR="00EA337D" w:rsidRPr="00272B92" w:rsidRDefault="00EA337D" w:rsidP="00805AD2">
            <w:pPr>
              <w:suppressAutoHyphens/>
              <w:jc w:val="center"/>
              <w:rPr>
                <w:rFonts w:ascii="Arial" w:hAnsi="Arial" w:cs="Arial"/>
                <w:spacing w:val="-3"/>
                <w:sz w:val="18"/>
                <w:szCs w:val="18"/>
              </w:rPr>
            </w:pPr>
            <w:r w:rsidRPr="00272B92">
              <w:rPr>
                <w:rFonts w:ascii="Arial" w:hAnsi="Arial" w:cs="Arial"/>
                <w:spacing w:val="-3"/>
                <w:sz w:val="18"/>
                <w:szCs w:val="18"/>
              </w:rPr>
              <w:t>2.</w:t>
            </w:r>
          </w:p>
        </w:tc>
        <w:tc>
          <w:tcPr>
            <w:tcW w:w="1577" w:type="pct"/>
          </w:tcPr>
          <w:p w:rsidR="00EA337D" w:rsidRPr="00272B92" w:rsidRDefault="00EA337D" w:rsidP="00805AD2">
            <w:pPr>
              <w:spacing w:line="228" w:lineRule="auto"/>
              <w:rPr>
                <w:rFonts w:ascii="Arial" w:hAnsi="Arial" w:cs="Arial"/>
                <w:sz w:val="18"/>
                <w:szCs w:val="18"/>
              </w:rPr>
            </w:pPr>
            <w:r w:rsidRPr="00272B92">
              <w:rPr>
                <w:rFonts w:ascii="Arial" w:hAnsi="Arial" w:cs="Arial"/>
                <w:sz w:val="18"/>
                <w:szCs w:val="18"/>
              </w:rPr>
              <w:t>John M. Lannon</w:t>
            </w:r>
          </w:p>
        </w:tc>
        <w:tc>
          <w:tcPr>
            <w:tcW w:w="147" w:type="pct"/>
          </w:tcPr>
          <w:p w:rsidR="00EA337D" w:rsidRPr="00272B92" w:rsidRDefault="00EA337D" w:rsidP="00805AD2">
            <w:pPr>
              <w:spacing w:line="228" w:lineRule="auto"/>
              <w:jc w:val="both"/>
              <w:rPr>
                <w:rFonts w:ascii="Arial" w:hAnsi="Arial" w:cs="Arial"/>
                <w:sz w:val="18"/>
                <w:szCs w:val="18"/>
              </w:rPr>
            </w:pPr>
            <w:r w:rsidRPr="00272B92">
              <w:rPr>
                <w:rFonts w:ascii="Arial" w:hAnsi="Arial" w:cs="Arial"/>
                <w:sz w:val="18"/>
                <w:szCs w:val="18"/>
              </w:rPr>
              <w:t>:</w:t>
            </w:r>
          </w:p>
        </w:tc>
        <w:tc>
          <w:tcPr>
            <w:tcW w:w="3042" w:type="pct"/>
          </w:tcPr>
          <w:p w:rsidR="00EA337D" w:rsidRPr="00272B92" w:rsidRDefault="00EA337D" w:rsidP="00805AD2">
            <w:pPr>
              <w:spacing w:line="228" w:lineRule="auto"/>
              <w:rPr>
                <w:rFonts w:ascii="Arial" w:hAnsi="Arial" w:cs="Arial"/>
                <w:sz w:val="18"/>
                <w:szCs w:val="18"/>
              </w:rPr>
            </w:pPr>
            <w:r w:rsidRPr="00272B92">
              <w:rPr>
                <w:rFonts w:ascii="Arial" w:hAnsi="Arial" w:cs="Arial"/>
                <w:b/>
                <w:sz w:val="18"/>
                <w:szCs w:val="18"/>
              </w:rPr>
              <w:t>Technical Writing</w:t>
            </w:r>
            <w:r w:rsidRPr="00272B92">
              <w:rPr>
                <w:rFonts w:ascii="Arial" w:hAnsi="Arial" w:cs="Arial"/>
                <w:sz w:val="18"/>
                <w:szCs w:val="18"/>
              </w:rPr>
              <w:t xml:space="preserve">, </w:t>
            </w:r>
            <w:r w:rsidRPr="00272B92">
              <w:rPr>
                <w:rFonts w:ascii="Arial" w:hAnsi="Arial" w:cs="Arial"/>
                <w:i/>
                <w:iCs/>
                <w:sz w:val="18"/>
                <w:szCs w:val="18"/>
              </w:rPr>
              <w:t>Scott Foresman&amp; Co.</w:t>
            </w:r>
          </w:p>
        </w:tc>
      </w:tr>
    </w:tbl>
    <w:p w:rsidR="00EA337D" w:rsidRPr="00272B92" w:rsidRDefault="00EA337D" w:rsidP="00805AD2">
      <w:pPr>
        <w:jc w:val="center"/>
        <w:rPr>
          <w:rFonts w:ascii="Arial" w:hAnsi="Arial" w:cs="Arial"/>
          <w:b/>
          <w:spacing w:val="-3"/>
          <w:sz w:val="18"/>
          <w:szCs w:val="18"/>
        </w:rPr>
      </w:pPr>
      <w:r>
        <w:rPr>
          <w:rFonts w:ascii="Arial" w:hAnsi="Arial" w:cs="Arial"/>
          <w:b/>
          <w:spacing w:val="-3"/>
          <w:sz w:val="18"/>
          <w:szCs w:val="18"/>
        </w:rPr>
        <w:tab/>
      </w:r>
    </w:p>
    <w:p w:rsidR="00EA337D" w:rsidRPr="00272B92" w:rsidRDefault="00EA337D" w:rsidP="00EA3B88">
      <w:pPr>
        <w:rPr>
          <w:rFonts w:ascii="Arial" w:hAnsi="Arial" w:cs="Arial"/>
          <w:b/>
          <w:spacing w:val="-3"/>
          <w:sz w:val="18"/>
          <w:szCs w:val="18"/>
        </w:rPr>
      </w:pPr>
      <w:r w:rsidRPr="00272B92">
        <w:rPr>
          <w:rFonts w:ascii="Arial" w:hAnsi="Arial" w:cs="Arial"/>
          <w:b/>
          <w:spacing w:val="-3"/>
          <w:sz w:val="18"/>
          <w:szCs w:val="18"/>
        </w:rPr>
        <w:t>Books Recommended:</w:t>
      </w:r>
    </w:p>
    <w:tbl>
      <w:tblPr>
        <w:tblW w:w="4948" w:type="pct"/>
        <w:jc w:val="center"/>
        <w:tblLook w:val="0000" w:firstRow="0" w:lastRow="0" w:firstColumn="0" w:lastColumn="0" w:noHBand="0" w:noVBand="0"/>
      </w:tblPr>
      <w:tblGrid>
        <w:gridCol w:w="441"/>
        <w:gridCol w:w="2797"/>
        <w:gridCol w:w="269"/>
        <w:gridCol w:w="5639"/>
      </w:tblGrid>
      <w:tr w:rsidR="00EA337D" w:rsidRPr="00272B92" w:rsidTr="00EA3B88">
        <w:trPr>
          <w:trHeight w:val="196"/>
          <w:jc w:val="center"/>
        </w:trPr>
        <w:tc>
          <w:tcPr>
            <w:tcW w:w="241" w:type="pct"/>
          </w:tcPr>
          <w:p w:rsidR="00EA337D" w:rsidRPr="00272B92" w:rsidRDefault="00EA337D" w:rsidP="00805AD2">
            <w:pPr>
              <w:suppressAutoHyphens/>
              <w:jc w:val="center"/>
              <w:rPr>
                <w:rFonts w:ascii="Arial" w:hAnsi="Arial" w:cs="Arial"/>
                <w:spacing w:val="-3"/>
                <w:sz w:val="18"/>
                <w:szCs w:val="18"/>
              </w:rPr>
            </w:pPr>
            <w:r w:rsidRPr="00272B92">
              <w:rPr>
                <w:rFonts w:ascii="Arial" w:hAnsi="Arial" w:cs="Arial"/>
                <w:spacing w:val="-3"/>
                <w:sz w:val="18"/>
                <w:szCs w:val="18"/>
              </w:rPr>
              <w:t>1.</w:t>
            </w:r>
          </w:p>
        </w:tc>
        <w:tc>
          <w:tcPr>
            <w:tcW w:w="1529" w:type="pct"/>
          </w:tcPr>
          <w:p w:rsidR="00EA337D" w:rsidRPr="00272B92" w:rsidRDefault="00EA337D" w:rsidP="00805AD2">
            <w:pPr>
              <w:spacing w:line="228" w:lineRule="auto"/>
              <w:rPr>
                <w:rFonts w:ascii="Arial" w:hAnsi="Arial" w:cs="Arial"/>
                <w:sz w:val="18"/>
                <w:szCs w:val="18"/>
              </w:rPr>
            </w:pPr>
            <w:r w:rsidRPr="00272B92">
              <w:rPr>
                <w:rFonts w:ascii="Arial" w:hAnsi="Arial" w:cs="Arial"/>
                <w:sz w:val="18"/>
                <w:szCs w:val="18"/>
              </w:rPr>
              <w:t>A. Ashley</w:t>
            </w:r>
          </w:p>
        </w:tc>
        <w:tc>
          <w:tcPr>
            <w:tcW w:w="147" w:type="pct"/>
          </w:tcPr>
          <w:p w:rsidR="00EA337D" w:rsidRPr="00272B92" w:rsidRDefault="00EA337D" w:rsidP="00805AD2">
            <w:pPr>
              <w:spacing w:line="228" w:lineRule="auto"/>
              <w:jc w:val="both"/>
              <w:rPr>
                <w:rFonts w:ascii="Arial" w:hAnsi="Arial" w:cs="Arial"/>
                <w:sz w:val="18"/>
                <w:szCs w:val="18"/>
              </w:rPr>
            </w:pPr>
            <w:r w:rsidRPr="00272B92">
              <w:rPr>
                <w:rFonts w:ascii="Arial" w:hAnsi="Arial" w:cs="Arial"/>
                <w:sz w:val="18"/>
                <w:szCs w:val="18"/>
              </w:rPr>
              <w:t>:</w:t>
            </w:r>
          </w:p>
        </w:tc>
        <w:tc>
          <w:tcPr>
            <w:tcW w:w="3083" w:type="pct"/>
          </w:tcPr>
          <w:p w:rsidR="00EA337D" w:rsidRPr="00272B92" w:rsidRDefault="00EA337D" w:rsidP="00805AD2">
            <w:pPr>
              <w:spacing w:line="228" w:lineRule="auto"/>
              <w:rPr>
                <w:rFonts w:ascii="Arial" w:hAnsi="Arial" w:cs="Arial"/>
                <w:sz w:val="18"/>
                <w:szCs w:val="18"/>
              </w:rPr>
            </w:pPr>
            <w:r w:rsidRPr="00272B92">
              <w:rPr>
                <w:rFonts w:ascii="Arial" w:hAnsi="Arial" w:cs="Arial"/>
                <w:b/>
                <w:sz w:val="18"/>
                <w:szCs w:val="18"/>
              </w:rPr>
              <w:t>Oxford Handbook of Commercial Correspondence</w:t>
            </w:r>
            <w:r w:rsidRPr="00272B92">
              <w:rPr>
                <w:rFonts w:ascii="Arial" w:hAnsi="Arial" w:cs="Arial"/>
                <w:sz w:val="18"/>
                <w:szCs w:val="18"/>
              </w:rPr>
              <w:t xml:space="preserve">, </w:t>
            </w:r>
            <w:r w:rsidRPr="00272B92">
              <w:rPr>
                <w:rFonts w:ascii="Arial" w:hAnsi="Arial" w:cs="Arial"/>
                <w:i/>
                <w:iCs/>
                <w:sz w:val="18"/>
                <w:szCs w:val="18"/>
              </w:rPr>
              <w:t>Oxford University Press</w:t>
            </w:r>
          </w:p>
        </w:tc>
      </w:tr>
      <w:tr w:rsidR="00EA337D" w:rsidRPr="00272B92" w:rsidTr="00EA3B88">
        <w:trPr>
          <w:trHeight w:val="109"/>
          <w:jc w:val="center"/>
        </w:trPr>
        <w:tc>
          <w:tcPr>
            <w:tcW w:w="241" w:type="pct"/>
          </w:tcPr>
          <w:p w:rsidR="00EA337D" w:rsidRPr="00272B92" w:rsidRDefault="00EA337D" w:rsidP="00805AD2">
            <w:pPr>
              <w:suppressAutoHyphens/>
              <w:jc w:val="center"/>
              <w:rPr>
                <w:rFonts w:ascii="Arial" w:hAnsi="Arial" w:cs="Arial"/>
                <w:spacing w:val="-3"/>
                <w:sz w:val="18"/>
                <w:szCs w:val="18"/>
              </w:rPr>
            </w:pPr>
            <w:r w:rsidRPr="00272B92">
              <w:rPr>
                <w:rFonts w:ascii="Arial" w:hAnsi="Arial" w:cs="Arial"/>
                <w:spacing w:val="-3"/>
                <w:sz w:val="18"/>
                <w:szCs w:val="18"/>
              </w:rPr>
              <w:t>2.</w:t>
            </w:r>
          </w:p>
        </w:tc>
        <w:tc>
          <w:tcPr>
            <w:tcW w:w="1529" w:type="pct"/>
          </w:tcPr>
          <w:p w:rsidR="00EA337D" w:rsidRPr="00272B92" w:rsidRDefault="00EA337D" w:rsidP="00805AD2">
            <w:pPr>
              <w:spacing w:line="228" w:lineRule="auto"/>
              <w:rPr>
                <w:rFonts w:ascii="Arial" w:hAnsi="Arial" w:cs="Arial"/>
                <w:sz w:val="18"/>
                <w:szCs w:val="18"/>
              </w:rPr>
            </w:pPr>
            <w:r w:rsidRPr="00272B92">
              <w:rPr>
                <w:rFonts w:ascii="Arial" w:hAnsi="Arial" w:cs="Arial"/>
                <w:sz w:val="18"/>
                <w:szCs w:val="18"/>
              </w:rPr>
              <w:t>John Swales</w:t>
            </w:r>
          </w:p>
        </w:tc>
        <w:tc>
          <w:tcPr>
            <w:tcW w:w="147" w:type="pct"/>
          </w:tcPr>
          <w:p w:rsidR="00EA337D" w:rsidRPr="00272B92" w:rsidRDefault="00EA337D" w:rsidP="00805AD2">
            <w:pPr>
              <w:spacing w:line="228" w:lineRule="auto"/>
              <w:jc w:val="both"/>
              <w:rPr>
                <w:rFonts w:ascii="Arial" w:hAnsi="Arial" w:cs="Arial"/>
                <w:sz w:val="18"/>
                <w:szCs w:val="18"/>
              </w:rPr>
            </w:pPr>
            <w:r w:rsidRPr="00272B92">
              <w:rPr>
                <w:rFonts w:ascii="Arial" w:hAnsi="Arial" w:cs="Arial"/>
                <w:sz w:val="18"/>
                <w:szCs w:val="18"/>
              </w:rPr>
              <w:t>:</w:t>
            </w:r>
          </w:p>
        </w:tc>
        <w:tc>
          <w:tcPr>
            <w:tcW w:w="3083" w:type="pct"/>
          </w:tcPr>
          <w:p w:rsidR="00EA337D" w:rsidRPr="00272B92" w:rsidRDefault="00EA337D" w:rsidP="00805AD2">
            <w:pPr>
              <w:spacing w:line="228" w:lineRule="auto"/>
              <w:rPr>
                <w:rFonts w:ascii="Arial" w:hAnsi="Arial" w:cs="Arial"/>
                <w:sz w:val="18"/>
                <w:szCs w:val="18"/>
              </w:rPr>
            </w:pPr>
            <w:r w:rsidRPr="00272B92">
              <w:rPr>
                <w:rFonts w:ascii="Arial" w:hAnsi="Arial" w:cs="Arial"/>
                <w:b/>
                <w:sz w:val="18"/>
                <w:szCs w:val="18"/>
              </w:rPr>
              <w:t>Writing Scientific English</w:t>
            </w:r>
            <w:r w:rsidRPr="00272B92">
              <w:rPr>
                <w:rFonts w:ascii="Arial" w:hAnsi="Arial" w:cs="Arial"/>
                <w:sz w:val="18"/>
                <w:szCs w:val="18"/>
              </w:rPr>
              <w:t xml:space="preserve">, </w:t>
            </w:r>
            <w:r w:rsidRPr="00272B92">
              <w:rPr>
                <w:rFonts w:ascii="Arial" w:hAnsi="Arial" w:cs="Arial"/>
                <w:i/>
                <w:iCs/>
                <w:sz w:val="18"/>
                <w:szCs w:val="18"/>
              </w:rPr>
              <w:t>Cengage Learning Australia</w:t>
            </w:r>
          </w:p>
        </w:tc>
      </w:tr>
      <w:tr w:rsidR="00EA337D" w:rsidRPr="00272B92" w:rsidTr="00EA3B88">
        <w:trPr>
          <w:trHeight w:val="109"/>
          <w:jc w:val="center"/>
        </w:trPr>
        <w:tc>
          <w:tcPr>
            <w:tcW w:w="241" w:type="pct"/>
          </w:tcPr>
          <w:p w:rsidR="00EA337D" w:rsidRPr="00272B92" w:rsidRDefault="00EA337D" w:rsidP="00805AD2">
            <w:pPr>
              <w:suppressAutoHyphens/>
              <w:jc w:val="center"/>
              <w:rPr>
                <w:rFonts w:ascii="Arial" w:hAnsi="Arial" w:cs="Arial"/>
                <w:spacing w:val="-3"/>
                <w:sz w:val="18"/>
                <w:szCs w:val="18"/>
              </w:rPr>
            </w:pPr>
            <w:r w:rsidRPr="00272B92">
              <w:rPr>
                <w:rFonts w:ascii="Arial" w:hAnsi="Arial" w:cs="Arial"/>
                <w:spacing w:val="-3"/>
                <w:sz w:val="18"/>
                <w:szCs w:val="18"/>
              </w:rPr>
              <w:t>3.</w:t>
            </w:r>
          </w:p>
        </w:tc>
        <w:tc>
          <w:tcPr>
            <w:tcW w:w="1529" w:type="pct"/>
          </w:tcPr>
          <w:p w:rsidR="00EA337D" w:rsidRPr="00272B92" w:rsidRDefault="00EA337D" w:rsidP="00805AD2">
            <w:pPr>
              <w:spacing w:line="228" w:lineRule="auto"/>
              <w:rPr>
                <w:rFonts w:ascii="Arial" w:hAnsi="Arial" w:cs="Arial"/>
                <w:sz w:val="18"/>
                <w:szCs w:val="18"/>
              </w:rPr>
            </w:pPr>
            <w:r w:rsidRPr="00272B92">
              <w:rPr>
                <w:rFonts w:ascii="Arial" w:hAnsi="Arial" w:cs="Arial"/>
                <w:sz w:val="18"/>
                <w:szCs w:val="18"/>
              </w:rPr>
              <w:t>Robert J. Dixson</w:t>
            </w:r>
          </w:p>
        </w:tc>
        <w:tc>
          <w:tcPr>
            <w:tcW w:w="147" w:type="pct"/>
          </w:tcPr>
          <w:p w:rsidR="00EA337D" w:rsidRPr="00272B92" w:rsidRDefault="00EA337D" w:rsidP="00805AD2">
            <w:pPr>
              <w:spacing w:line="228" w:lineRule="auto"/>
              <w:jc w:val="both"/>
              <w:rPr>
                <w:rFonts w:ascii="Arial" w:hAnsi="Arial" w:cs="Arial"/>
                <w:sz w:val="18"/>
                <w:szCs w:val="18"/>
              </w:rPr>
            </w:pPr>
            <w:r w:rsidRPr="00272B92">
              <w:rPr>
                <w:rFonts w:ascii="Arial" w:hAnsi="Arial" w:cs="Arial"/>
                <w:sz w:val="18"/>
                <w:szCs w:val="18"/>
              </w:rPr>
              <w:t>:</w:t>
            </w:r>
          </w:p>
        </w:tc>
        <w:tc>
          <w:tcPr>
            <w:tcW w:w="3083" w:type="pct"/>
          </w:tcPr>
          <w:p w:rsidR="00EA337D" w:rsidRPr="00272B92" w:rsidRDefault="00EA337D" w:rsidP="00805AD2">
            <w:pPr>
              <w:spacing w:line="228" w:lineRule="auto"/>
              <w:rPr>
                <w:rFonts w:ascii="Arial" w:hAnsi="Arial" w:cs="Arial"/>
                <w:sz w:val="18"/>
                <w:szCs w:val="18"/>
              </w:rPr>
            </w:pPr>
            <w:r w:rsidRPr="00272B92">
              <w:rPr>
                <w:rFonts w:ascii="Arial" w:hAnsi="Arial" w:cs="Arial"/>
                <w:b/>
                <w:sz w:val="18"/>
                <w:szCs w:val="18"/>
              </w:rPr>
              <w:t>Complete Course in English</w:t>
            </w:r>
            <w:r w:rsidRPr="00272B92">
              <w:rPr>
                <w:rFonts w:ascii="Arial" w:hAnsi="Arial" w:cs="Arial"/>
                <w:sz w:val="18"/>
                <w:szCs w:val="18"/>
              </w:rPr>
              <w:t xml:space="preserve">, </w:t>
            </w:r>
            <w:r w:rsidRPr="00272B92">
              <w:rPr>
                <w:rFonts w:ascii="Arial" w:hAnsi="Arial" w:cs="Arial"/>
                <w:i/>
                <w:iCs/>
                <w:sz w:val="18"/>
                <w:szCs w:val="18"/>
              </w:rPr>
              <w:t>Prentice Hall</w:t>
            </w:r>
          </w:p>
        </w:tc>
      </w:tr>
    </w:tbl>
    <w:p w:rsidR="00EA337D" w:rsidRDefault="00EA337D" w:rsidP="00805AD2">
      <w:pPr>
        <w:jc w:val="center"/>
        <w:rPr>
          <w:rFonts w:ascii="Arial" w:hAnsi="Arial" w:cs="Arial"/>
          <w:sz w:val="18"/>
          <w:szCs w:val="18"/>
        </w:rPr>
      </w:pPr>
    </w:p>
    <w:p w:rsidR="00BC0DF1" w:rsidRPr="00272B92" w:rsidRDefault="00BC0DF1" w:rsidP="00805AD2">
      <w:pPr>
        <w:jc w:val="center"/>
        <w:rPr>
          <w:rFonts w:ascii="Arial" w:hAnsi="Arial" w:cs="Arial"/>
          <w:sz w:val="18"/>
          <w:szCs w:val="18"/>
        </w:rPr>
      </w:pPr>
    </w:p>
    <w:p w:rsidR="00B745FC" w:rsidRPr="00AB7A6F" w:rsidRDefault="00B745FC" w:rsidP="00B745FC">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Pr>
          <w:rFonts w:ascii="Arial" w:hAnsi="Arial" w:cs="Arial"/>
          <w:b/>
          <w:bCs/>
          <w:iCs/>
          <w:sz w:val="18"/>
          <w:szCs w:val="18"/>
        </w:rPr>
        <w:t>MATH112</w:t>
      </w:r>
      <w:r w:rsidRPr="00AB7A6F">
        <w:rPr>
          <w:rFonts w:ascii="Arial" w:hAnsi="Arial" w:cs="Arial"/>
          <w:b/>
          <w:bCs/>
          <w:iCs/>
          <w:sz w:val="18"/>
          <w:szCs w:val="18"/>
        </w:rPr>
        <w:t>1: Differential and Integral Calculus</w:t>
      </w:r>
    </w:p>
    <w:p w:rsidR="00B745FC" w:rsidRPr="00AB7A6F" w:rsidRDefault="00B745FC" w:rsidP="00B745FC">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AB7A6F">
        <w:rPr>
          <w:rFonts w:ascii="Arial" w:hAnsi="Arial" w:cs="Arial"/>
          <w:b/>
          <w:bCs/>
          <w:iCs/>
          <w:sz w:val="18"/>
          <w:szCs w:val="18"/>
        </w:rPr>
        <w:t xml:space="preserve">Credits: </w:t>
      </w:r>
      <w:r w:rsidRPr="00AB7A6F">
        <w:rPr>
          <w:rFonts w:ascii="Arial" w:hAnsi="Arial" w:cs="Arial"/>
          <w:iCs/>
          <w:sz w:val="18"/>
          <w:szCs w:val="18"/>
        </w:rPr>
        <w:t xml:space="preserve">3 </w:t>
      </w:r>
      <w:r w:rsidR="00844CE6">
        <w:rPr>
          <w:rFonts w:ascii="Arial" w:hAnsi="Arial" w:cs="Arial"/>
          <w:b/>
          <w:bCs/>
          <w:iCs/>
          <w:sz w:val="18"/>
          <w:szCs w:val="18"/>
        </w:rPr>
        <w:t>Contact Hours: 42</w:t>
      </w:r>
    </w:p>
    <w:p w:rsidR="00B745FC" w:rsidRPr="00AB7A6F" w:rsidRDefault="00B745FC" w:rsidP="00B745FC">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AB7A6F">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B745FC" w:rsidRPr="00AB7A6F" w:rsidRDefault="00B745FC" w:rsidP="00B745FC">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745FC" w:rsidRPr="00AB7A6F" w:rsidTr="00852CE1">
        <w:trPr>
          <w:jc w:val="center"/>
        </w:trPr>
        <w:tc>
          <w:tcPr>
            <w:tcW w:w="1439" w:type="dxa"/>
          </w:tcPr>
          <w:p w:rsidR="00B745FC" w:rsidRPr="00AB7A6F" w:rsidRDefault="00B745FC" w:rsidP="00852CE1">
            <w:pPr>
              <w:rPr>
                <w:rFonts w:ascii="Arial" w:hAnsi="Arial" w:cs="Arial"/>
                <w:b/>
                <w:bCs/>
                <w:sz w:val="18"/>
                <w:szCs w:val="18"/>
              </w:rPr>
            </w:pPr>
            <w:r w:rsidRPr="00AB7A6F">
              <w:rPr>
                <w:rFonts w:ascii="Arial" w:hAnsi="Arial" w:cs="Arial"/>
                <w:b/>
                <w:sz w:val="18"/>
                <w:szCs w:val="18"/>
              </w:rPr>
              <w:t>Prerequisite:</w:t>
            </w:r>
          </w:p>
        </w:tc>
        <w:tc>
          <w:tcPr>
            <w:tcW w:w="7741" w:type="dxa"/>
          </w:tcPr>
          <w:p w:rsidR="00B745FC" w:rsidRPr="00AB7A6F" w:rsidRDefault="002264B1" w:rsidP="00852CE1">
            <w:pPr>
              <w:jc w:val="both"/>
              <w:rPr>
                <w:rFonts w:ascii="Arial" w:hAnsi="Arial" w:cs="Arial"/>
                <w:iCs/>
                <w:sz w:val="18"/>
                <w:szCs w:val="18"/>
              </w:rPr>
            </w:pPr>
            <w:r>
              <w:rPr>
                <w:rFonts w:ascii="Arial" w:hAnsi="Arial" w:cs="Arial"/>
                <w:iCs/>
                <w:sz w:val="18"/>
                <w:szCs w:val="18"/>
              </w:rPr>
              <w:t>None</w:t>
            </w:r>
          </w:p>
        </w:tc>
      </w:tr>
      <w:tr w:rsidR="00B745FC" w:rsidRPr="00AB7A6F" w:rsidTr="00852CE1">
        <w:trPr>
          <w:jc w:val="center"/>
        </w:trPr>
        <w:tc>
          <w:tcPr>
            <w:tcW w:w="1439" w:type="dxa"/>
          </w:tcPr>
          <w:p w:rsidR="00B745FC" w:rsidRPr="00AB7A6F" w:rsidRDefault="00B745FC" w:rsidP="00852CE1">
            <w:pPr>
              <w:rPr>
                <w:rFonts w:ascii="Arial" w:hAnsi="Arial" w:cs="Arial"/>
                <w:b/>
                <w:sz w:val="18"/>
                <w:szCs w:val="18"/>
              </w:rPr>
            </w:pPr>
            <w:r w:rsidRPr="00AB7A6F">
              <w:rPr>
                <w:rFonts w:ascii="Arial" w:hAnsi="Arial" w:cs="Arial"/>
                <w:b/>
                <w:sz w:val="18"/>
                <w:szCs w:val="18"/>
              </w:rPr>
              <w:t>Course Type</w:t>
            </w:r>
          </w:p>
        </w:tc>
        <w:tc>
          <w:tcPr>
            <w:tcW w:w="7741" w:type="dxa"/>
          </w:tcPr>
          <w:p w:rsidR="00B745FC" w:rsidRPr="00AB7A6F" w:rsidRDefault="00B745FC" w:rsidP="00852CE1">
            <w:pPr>
              <w:rPr>
                <w:rFonts w:ascii="Arial" w:hAnsi="Arial" w:cs="Arial"/>
                <w:iCs/>
                <w:sz w:val="18"/>
                <w:szCs w:val="18"/>
              </w:rPr>
            </w:pPr>
            <w:r w:rsidRPr="00AB7A6F">
              <w:rPr>
                <w:rFonts w:ascii="MS Gothic" w:eastAsia="MS Gothic" w:hAnsi="MS Gothic" w:cs="MS Gothic" w:hint="eastAsia"/>
                <w:iCs/>
                <w:sz w:val="18"/>
                <w:szCs w:val="18"/>
              </w:rPr>
              <w:t>☒</w:t>
            </w:r>
            <w:r w:rsidRPr="00AB7A6F">
              <w:rPr>
                <w:rFonts w:ascii="Arial" w:hAnsi="Arial" w:cs="Arial"/>
                <w:iCs/>
                <w:sz w:val="18"/>
                <w:szCs w:val="18"/>
              </w:rPr>
              <w:t xml:space="preserve"> Theory         </w:t>
            </w:r>
            <w:r w:rsidRPr="00AB7A6F">
              <w:rPr>
                <w:rFonts w:ascii="MS Gothic" w:eastAsia="MS Gothic" w:hAnsi="MS Gothic" w:cs="MS Gothic" w:hint="eastAsia"/>
                <w:iCs/>
                <w:sz w:val="18"/>
                <w:szCs w:val="18"/>
              </w:rPr>
              <w:t>☐</w:t>
            </w:r>
            <w:r w:rsidRPr="00AB7A6F">
              <w:rPr>
                <w:rFonts w:ascii="Arial" w:hAnsi="Arial" w:cs="Arial"/>
                <w:iCs/>
                <w:sz w:val="18"/>
                <w:szCs w:val="18"/>
              </w:rPr>
              <w:t xml:space="preserve"> Laboratory work         </w:t>
            </w:r>
            <w:r w:rsidRPr="00AB7A6F">
              <w:rPr>
                <w:rFonts w:ascii="MS Gothic" w:eastAsia="MS Gothic" w:hAnsi="MS Gothic" w:cs="MS Gothic" w:hint="eastAsia"/>
                <w:iCs/>
                <w:sz w:val="18"/>
                <w:szCs w:val="18"/>
              </w:rPr>
              <w:t>☐</w:t>
            </w:r>
            <w:r w:rsidRPr="00AB7A6F">
              <w:rPr>
                <w:rFonts w:ascii="Arial" w:hAnsi="Arial" w:cs="Arial"/>
                <w:iCs/>
                <w:sz w:val="18"/>
                <w:szCs w:val="18"/>
              </w:rPr>
              <w:t xml:space="preserve"> Project work      </w:t>
            </w:r>
            <w:r w:rsidRPr="00AB7A6F">
              <w:rPr>
                <w:rFonts w:ascii="MS Gothic" w:eastAsia="MS Gothic" w:hAnsi="MS Gothic" w:cs="MS Gothic" w:hint="eastAsia"/>
                <w:iCs/>
                <w:sz w:val="18"/>
                <w:szCs w:val="18"/>
              </w:rPr>
              <w:t>☐</w:t>
            </w:r>
            <w:r w:rsidRPr="00AB7A6F">
              <w:rPr>
                <w:rFonts w:ascii="Arial" w:hAnsi="Arial" w:cs="Arial"/>
                <w:iCs/>
                <w:sz w:val="18"/>
                <w:szCs w:val="18"/>
              </w:rPr>
              <w:t xml:space="preserve"> Viva Voce  </w:t>
            </w:r>
          </w:p>
        </w:tc>
      </w:tr>
      <w:tr w:rsidR="00B745FC" w:rsidRPr="00AB7A6F" w:rsidTr="00852CE1">
        <w:trPr>
          <w:trHeight w:val="238"/>
          <w:jc w:val="center"/>
        </w:trPr>
        <w:tc>
          <w:tcPr>
            <w:tcW w:w="1439" w:type="dxa"/>
          </w:tcPr>
          <w:p w:rsidR="00B745FC" w:rsidRPr="00AB7A6F" w:rsidRDefault="00B745FC" w:rsidP="00852CE1">
            <w:pPr>
              <w:ind w:left="2160" w:hanging="2160"/>
              <w:rPr>
                <w:rFonts w:ascii="Arial" w:hAnsi="Arial" w:cs="Arial"/>
                <w:b/>
                <w:bCs/>
                <w:sz w:val="18"/>
                <w:szCs w:val="18"/>
              </w:rPr>
            </w:pPr>
            <w:r w:rsidRPr="00AB7A6F">
              <w:rPr>
                <w:rFonts w:ascii="Arial" w:hAnsi="Arial" w:cs="Arial"/>
                <w:b/>
                <w:bCs/>
                <w:sz w:val="18"/>
                <w:szCs w:val="18"/>
              </w:rPr>
              <w:t>Motivation</w:t>
            </w:r>
          </w:p>
        </w:tc>
        <w:tc>
          <w:tcPr>
            <w:tcW w:w="7741" w:type="dxa"/>
          </w:tcPr>
          <w:p w:rsidR="00B745FC" w:rsidRPr="00AB7A6F" w:rsidRDefault="00B745FC" w:rsidP="00852CE1">
            <w:pPr>
              <w:jc w:val="both"/>
              <w:rPr>
                <w:rFonts w:ascii="Arial" w:hAnsi="Arial" w:cs="Arial"/>
                <w:iCs/>
                <w:sz w:val="18"/>
                <w:szCs w:val="18"/>
              </w:rPr>
            </w:pPr>
            <w:r w:rsidRPr="00AB7A6F">
              <w:rPr>
                <w:rFonts w:ascii="Arial" w:hAnsi="Arial" w:cs="Arial"/>
                <w:iCs/>
                <w:sz w:val="18"/>
                <w:szCs w:val="18"/>
              </w:rPr>
              <w:t>Familiarize students with introductory calculus.</w:t>
            </w:r>
          </w:p>
        </w:tc>
      </w:tr>
      <w:tr w:rsidR="00B745FC" w:rsidRPr="00AB7A6F" w:rsidTr="00852CE1">
        <w:trPr>
          <w:trHeight w:val="238"/>
          <w:jc w:val="center"/>
        </w:trPr>
        <w:tc>
          <w:tcPr>
            <w:tcW w:w="9180" w:type="dxa"/>
            <w:gridSpan w:val="2"/>
          </w:tcPr>
          <w:p w:rsidR="00B745FC" w:rsidRPr="00AB7A6F" w:rsidRDefault="00B745FC" w:rsidP="00852CE1">
            <w:pPr>
              <w:rPr>
                <w:rFonts w:ascii="Arial" w:hAnsi="Arial" w:cs="Arial"/>
                <w:b/>
                <w:bCs/>
                <w:sz w:val="18"/>
                <w:szCs w:val="18"/>
              </w:rPr>
            </w:pPr>
          </w:p>
          <w:p w:rsidR="00B745FC" w:rsidRPr="00AB7A6F" w:rsidRDefault="00B745FC" w:rsidP="00852CE1">
            <w:pPr>
              <w:rPr>
                <w:rFonts w:ascii="Arial" w:hAnsi="Arial" w:cs="Arial"/>
                <w:b/>
                <w:bCs/>
                <w:sz w:val="18"/>
                <w:szCs w:val="18"/>
              </w:rPr>
            </w:pPr>
            <w:r w:rsidRPr="00AB7A6F">
              <w:rPr>
                <w:rFonts w:ascii="Arial" w:hAnsi="Arial" w:cs="Arial"/>
                <w:b/>
                <w:bCs/>
                <w:sz w:val="18"/>
                <w:szCs w:val="18"/>
              </w:rPr>
              <w:t>Course Objective:</w:t>
            </w:r>
          </w:p>
          <w:p w:rsidR="00B745FC" w:rsidRPr="00AB7A6F" w:rsidRDefault="00B745FC" w:rsidP="00852CE1">
            <w:pPr>
              <w:jc w:val="both"/>
              <w:rPr>
                <w:rFonts w:ascii="Arial" w:hAnsi="Arial" w:cs="Arial"/>
                <w:iCs/>
                <w:sz w:val="18"/>
                <w:szCs w:val="18"/>
              </w:rPr>
            </w:pPr>
            <w:r w:rsidRPr="00AB7A6F">
              <w:rPr>
                <w:rFonts w:ascii="Arial" w:hAnsi="Arial" w:cs="Arial"/>
                <w:iCs/>
                <w:sz w:val="18"/>
                <w:szCs w:val="18"/>
              </w:rPr>
              <w:t>The main objective of this course is to provide necessary background of differential and integral calculus. Different mathematical problems in this course will help building a comprehensive skill for analyzing and solving real life engineering problems</w:t>
            </w:r>
            <w:r w:rsidRPr="00AB7A6F">
              <w:rPr>
                <w:rFonts w:ascii="Arial" w:hAnsi="Arial" w:cs="Arial"/>
                <w:sz w:val="18"/>
                <w:szCs w:val="18"/>
                <w:lang w:bidi="ar-SA"/>
              </w:rPr>
              <w:t>.</w:t>
            </w:r>
          </w:p>
        </w:tc>
      </w:tr>
    </w:tbl>
    <w:p w:rsidR="00B745FC" w:rsidRPr="00AB7A6F" w:rsidRDefault="00B745FC" w:rsidP="00B745FC">
      <w:pPr>
        <w:jc w:val="center"/>
        <w:rPr>
          <w:rFonts w:ascii="Arial" w:hAnsi="Arial" w:cs="Arial"/>
          <w:sz w:val="18"/>
          <w:szCs w:val="18"/>
        </w:rPr>
      </w:pPr>
    </w:p>
    <w:p w:rsidR="00B745FC" w:rsidRPr="00AB7A6F" w:rsidRDefault="00B745FC" w:rsidP="00B745FC">
      <w:pPr>
        <w:autoSpaceDE w:val="0"/>
        <w:autoSpaceDN w:val="0"/>
        <w:adjustRightInd w:val="0"/>
        <w:jc w:val="center"/>
        <w:rPr>
          <w:rFonts w:ascii="Arial" w:hAnsi="Arial" w:cs="Arial"/>
          <w:b/>
          <w:color w:val="000000"/>
          <w:sz w:val="18"/>
          <w:szCs w:val="18"/>
        </w:rPr>
      </w:pPr>
      <w:r w:rsidRPr="00AB7A6F">
        <w:rPr>
          <w:rFonts w:ascii="Arial" w:hAnsi="Arial" w:cs="Arial"/>
          <w:b/>
          <w:color w:val="000000"/>
          <w:sz w:val="18"/>
          <w:szCs w:val="18"/>
        </w:rPr>
        <w:t>Course Outcomes (COs), Program Outcomes (POs) and Assessment:</w:t>
      </w:r>
    </w:p>
    <w:p w:rsidR="00B745FC" w:rsidRPr="00AB7A6F" w:rsidRDefault="00B745FC" w:rsidP="00B745FC">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673"/>
        <w:gridCol w:w="2511"/>
        <w:gridCol w:w="1048"/>
        <w:gridCol w:w="1712"/>
        <w:gridCol w:w="1588"/>
      </w:tblGrid>
      <w:tr w:rsidR="00B745FC" w:rsidRPr="00AB7A6F" w:rsidTr="00852CE1">
        <w:trPr>
          <w:trHeight w:val="877"/>
          <w:jc w:val="center"/>
        </w:trPr>
        <w:tc>
          <w:tcPr>
            <w:tcW w:w="643"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 No.</w:t>
            </w:r>
          </w:p>
        </w:tc>
        <w:tc>
          <w:tcPr>
            <w:tcW w:w="1673"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 Statement</w:t>
            </w:r>
          </w:p>
        </w:tc>
        <w:tc>
          <w:tcPr>
            <w:tcW w:w="2511"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Corresponding PO</w:t>
            </w:r>
          </w:p>
        </w:tc>
        <w:tc>
          <w:tcPr>
            <w:tcW w:w="1048"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Domain / level of learning taxonomy</w:t>
            </w:r>
          </w:p>
        </w:tc>
        <w:tc>
          <w:tcPr>
            <w:tcW w:w="1712"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Delivery methods and activities</w:t>
            </w:r>
          </w:p>
        </w:tc>
        <w:tc>
          <w:tcPr>
            <w:tcW w:w="1588"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Assessment tools</w:t>
            </w:r>
          </w:p>
        </w:tc>
      </w:tr>
      <w:tr w:rsidR="00B745FC" w:rsidRPr="00AB7A6F" w:rsidTr="00852CE1">
        <w:trPr>
          <w:trHeight w:val="1646"/>
          <w:jc w:val="center"/>
        </w:trPr>
        <w:tc>
          <w:tcPr>
            <w:tcW w:w="643"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CO1</w:t>
            </w:r>
          </w:p>
        </w:tc>
        <w:tc>
          <w:tcPr>
            <w:tcW w:w="1673" w:type="dxa"/>
            <w:vAlign w:val="center"/>
          </w:tcPr>
          <w:p w:rsidR="00B745FC" w:rsidRPr="00AB7A6F" w:rsidRDefault="00B745FC" w:rsidP="00852CE1">
            <w:pPr>
              <w:jc w:val="center"/>
              <w:rPr>
                <w:rFonts w:ascii="Arial" w:hAnsi="Arial" w:cs="Arial"/>
                <w:color w:val="000000"/>
                <w:sz w:val="18"/>
                <w:szCs w:val="18"/>
              </w:rPr>
            </w:pPr>
            <w:r w:rsidRPr="000B5F5C">
              <w:rPr>
                <w:rFonts w:ascii="Arial" w:hAnsi="Arial" w:cs="Arial"/>
                <w:color w:val="000000"/>
                <w:sz w:val="18"/>
                <w:szCs w:val="18"/>
              </w:rPr>
              <w:t>To</w:t>
            </w:r>
            <w:r>
              <w:rPr>
                <w:rFonts w:ascii="Arial" w:hAnsi="Arial" w:cs="Arial"/>
                <w:b/>
                <w:bCs/>
                <w:color w:val="000000"/>
                <w:sz w:val="18"/>
                <w:szCs w:val="18"/>
              </w:rPr>
              <w:t xml:space="preserve"> u</w:t>
            </w:r>
            <w:r w:rsidRPr="00AB7A6F">
              <w:rPr>
                <w:rFonts w:ascii="Arial" w:hAnsi="Arial" w:cs="Arial"/>
                <w:b/>
                <w:bCs/>
                <w:color w:val="000000"/>
                <w:sz w:val="18"/>
                <w:szCs w:val="18"/>
              </w:rPr>
              <w:t>nderstand</w:t>
            </w:r>
            <w:r w:rsidRPr="00AB7A6F">
              <w:rPr>
                <w:rFonts w:ascii="Arial" w:hAnsi="Arial" w:cs="Arial"/>
                <w:color w:val="000000"/>
                <w:sz w:val="18"/>
                <w:szCs w:val="18"/>
              </w:rPr>
              <w:t xml:space="preserve"> the concept of a function, limits and continuity and solve the limiting value problem.</w:t>
            </w:r>
          </w:p>
        </w:tc>
        <w:tc>
          <w:tcPr>
            <w:tcW w:w="2511" w:type="dxa"/>
            <w:vAlign w:val="center"/>
          </w:tcPr>
          <w:p w:rsidR="00B745FC" w:rsidRPr="00AB7A6F" w:rsidRDefault="00B745FC" w:rsidP="00852CE1">
            <w:pPr>
              <w:jc w:val="center"/>
              <w:rPr>
                <w:rFonts w:ascii="Arial" w:hAnsi="Arial" w:cs="Arial"/>
                <w:iCs/>
                <w:sz w:val="18"/>
                <w:szCs w:val="18"/>
              </w:rPr>
            </w:pPr>
            <w:r w:rsidRPr="00AB7A6F">
              <w:rPr>
                <w:rFonts w:ascii="Arial" w:hAnsi="Arial" w:cs="Arial"/>
                <w:b/>
                <w:bCs/>
                <w:sz w:val="18"/>
                <w:szCs w:val="18"/>
              </w:rPr>
              <w:t>Engineering knowledge</w:t>
            </w:r>
            <w:r w:rsidRPr="00AB7A6F">
              <w:rPr>
                <w:rFonts w:ascii="Arial" w:hAnsi="Arial" w:cs="Arial"/>
                <w:iCs/>
                <w:sz w:val="18"/>
                <w:szCs w:val="18"/>
              </w:rPr>
              <w:t xml:space="preserve"> (PO1)</w:t>
            </w:r>
          </w:p>
          <w:p w:rsidR="00B745FC" w:rsidRPr="00AB7A6F" w:rsidRDefault="00B745FC" w:rsidP="00852CE1">
            <w:pPr>
              <w:jc w:val="center"/>
              <w:rPr>
                <w:rFonts w:ascii="Arial" w:hAnsi="Arial" w:cs="Arial"/>
                <w:b/>
                <w:bCs/>
                <w:sz w:val="18"/>
                <w:szCs w:val="18"/>
              </w:rPr>
            </w:pPr>
            <w:r w:rsidRPr="00AB7A6F">
              <w:rPr>
                <w:rFonts w:ascii="Arial" w:hAnsi="Arial" w:cs="Arial"/>
                <w:b/>
                <w:bCs/>
                <w:sz w:val="18"/>
                <w:szCs w:val="18"/>
              </w:rPr>
              <w:t>Problem analysis</w:t>
            </w:r>
          </w:p>
          <w:p w:rsidR="00B745FC" w:rsidRPr="00AB7A6F" w:rsidRDefault="00B745FC" w:rsidP="00852CE1">
            <w:pPr>
              <w:jc w:val="center"/>
              <w:rPr>
                <w:rFonts w:ascii="Arial" w:hAnsi="Arial" w:cs="Arial"/>
                <w:iCs/>
                <w:sz w:val="18"/>
                <w:szCs w:val="18"/>
              </w:rPr>
            </w:pPr>
            <w:r w:rsidRPr="00AB7A6F">
              <w:rPr>
                <w:rFonts w:ascii="Arial" w:hAnsi="Arial" w:cs="Arial"/>
                <w:sz w:val="18"/>
                <w:szCs w:val="18"/>
              </w:rPr>
              <w:t>(PO2)</w:t>
            </w:r>
          </w:p>
        </w:tc>
        <w:tc>
          <w:tcPr>
            <w:tcW w:w="1048"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Cognitive domain – level 5</w:t>
            </w:r>
          </w:p>
        </w:tc>
        <w:tc>
          <w:tcPr>
            <w:tcW w:w="1712" w:type="dxa"/>
            <w:vAlign w:val="center"/>
          </w:tcPr>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Lecture Note</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Text Book</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Audio/Video</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Web Material</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Journal paper</w:t>
            </w:r>
          </w:p>
        </w:tc>
        <w:tc>
          <w:tcPr>
            <w:tcW w:w="1588" w:type="dxa"/>
            <w:vAlign w:val="center"/>
          </w:tcPr>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Class Test</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Final Exam</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Assignment </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Participation</w:t>
            </w:r>
          </w:p>
          <w:p w:rsidR="00B745FC" w:rsidRPr="00AB7A6F" w:rsidRDefault="00B745FC" w:rsidP="00852CE1">
            <w:pPr>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Presentation</w:t>
            </w:r>
          </w:p>
        </w:tc>
      </w:tr>
      <w:tr w:rsidR="00B745FC" w:rsidRPr="00AB7A6F" w:rsidTr="00852CE1">
        <w:trPr>
          <w:trHeight w:val="1583"/>
          <w:jc w:val="center"/>
        </w:trPr>
        <w:tc>
          <w:tcPr>
            <w:tcW w:w="643"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CO2</w:t>
            </w:r>
          </w:p>
        </w:tc>
        <w:tc>
          <w:tcPr>
            <w:tcW w:w="1673" w:type="dxa"/>
            <w:vAlign w:val="center"/>
          </w:tcPr>
          <w:p w:rsidR="00B745FC" w:rsidRPr="00AB7A6F" w:rsidRDefault="00B745FC" w:rsidP="00852CE1">
            <w:pPr>
              <w:spacing w:after="40" w:line="259" w:lineRule="auto"/>
              <w:contextualSpacing/>
              <w:jc w:val="center"/>
              <w:rPr>
                <w:rFonts w:ascii="Arial" w:hAnsi="Arial" w:cs="Arial"/>
                <w:sz w:val="18"/>
                <w:szCs w:val="18"/>
                <w:lang w:bidi="ar-SA"/>
              </w:rPr>
            </w:pPr>
            <w:r w:rsidRPr="000B5F5C">
              <w:rPr>
                <w:rFonts w:ascii="Arial" w:hAnsi="Arial" w:cs="Arial"/>
                <w:color w:val="000000"/>
                <w:sz w:val="18"/>
                <w:szCs w:val="18"/>
              </w:rPr>
              <w:t>To</w:t>
            </w:r>
            <w:r>
              <w:rPr>
                <w:rFonts w:ascii="Arial" w:hAnsi="Arial" w:cs="Arial"/>
                <w:b/>
                <w:bCs/>
                <w:color w:val="000000"/>
                <w:sz w:val="18"/>
                <w:szCs w:val="18"/>
              </w:rPr>
              <w:t xml:space="preserve"> a</w:t>
            </w:r>
            <w:r w:rsidRPr="00AB7A6F">
              <w:rPr>
                <w:rFonts w:ascii="Arial" w:hAnsi="Arial" w:cs="Arial"/>
                <w:b/>
                <w:bCs/>
                <w:color w:val="000000"/>
                <w:sz w:val="18"/>
                <w:szCs w:val="18"/>
              </w:rPr>
              <w:t xml:space="preserve">pply </w:t>
            </w:r>
            <w:r w:rsidRPr="00AB7A6F">
              <w:rPr>
                <w:rFonts w:ascii="Arial" w:hAnsi="Arial" w:cs="Arial"/>
                <w:color w:val="000000"/>
                <w:sz w:val="18"/>
                <w:szCs w:val="18"/>
              </w:rPr>
              <w:t>different method of solving ordinary and partial differentiation.</w:t>
            </w:r>
          </w:p>
        </w:tc>
        <w:tc>
          <w:tcPr>
            <w:tcW w:w="2511" w:type="dxa"/>
            <w:vAlign w:val="center"/>
          </w:tcPr>
          <w:p w:rsidR="00B745FC" w:rsidRPr="00AB7A6F" w:rsidRDefault="00B745FC" w:rsidP="00852CE1">
            <w:pPr>
              <w:jc w:val="center"/>
              <w:rPr>
                <w:rFonts w:ascii="Arial" w:hAnsi="Arial" w:cs="Arial"/>
                <w:b/>
                <w:bCs/>
                <w:sz w:val="18"/>
                <w:szCs w:val="18"/>
              </w:rPr>
            </w:pPr>
            <w:r w:rsidRPr="00AB7A6F">
              <w:rPr>
                <w:rFonts w:ascii="Arial" w:hAnsi="Arial" w:cs="Arial"/>
                <w:b/>
                <w:bCs/>
                <w:sz w:val="18"/>
                <w:szCs w:val="18"/>
              </w:rPr>
              <w:t>Design/development of solutions</w:t>
            </w:r>
          </w:p>
          <w:p w:rsidR="00B745FC" w:rsidRPr="00AB7A6F" w:rsidRDefault="00B745FC" w:rsidP="00852CE1">
            <w:pPr>
              <w:jc w:val="center"/>
              <w:rPr>
                <w:rFonts w:ascii="Arial" w:hAnsi="Arial" w:cs="Arial"/>
                <w:sz w:val="18"/>
                <w:szCs w:val="18"/>
              </w:rPr>
            </w:pPr>
            <w:r w:rsidRPr="00AB7A6F">
              <w:rPr>
                <w:rFonts w:ascii="Arial" w:hAnsi="Arial" w:cs="Arial"/>
                <w:sz w:val="18"/>
                <w:szCs w:val="18"/>
              </w:rPr>
              <w:t>(PO3)</w:t>
            </w:r>
          </w:p>
          <w:p w:rsidR="00B745FC" w:rsidRPr="00AB7A6F" w:rsidRDefault="00B745FC" w:rsidP="00852CE1">
            <w:pPr>
              <w:jc w:val="center"/>
              <w:rPr>
                <w:rFonts w:ascii="Arial" w:hAnsi="Arial" w:cs="Arial"/>
                <w:b/>
                <w:bCs/>
                <w:sz w:val="18"/>
                <w:szCs w:val="18"/>
              </w:rPr>
            </w:pPr>
            <w:r w:rsidRPr="00AB7A6F">
              <w:rPr>
                <w:rFonts w:ascii="Arial" w:hAnsi="Arial" w:cs="Arial"/>
                <w:b/>
                <w:bCs/>
                <w:sz w:val="18"/>
                <w:szCs w:val="18"/>
              </w:rPr>
              <w:t>Investigation</w:t>
            </w:r>
          </w:p>
          <w:p w:rsidR="00B745FC" w:rsidRPr="00AB7A6F" w:rsidRDefault="00B745FC" w:rsidP="00852CE1">
            <w:pPr>
              <w:jc w:val="center"/>
              <w:rPr>
                <w:rFonts w:ascii="Arial" w:hAnsi="Arial" w:cs="Arial"/>
                <w:iCs/>
                <w:sz w:val="18"/>
                <w:szCs w:val="18"/>
              </w:rPr>
            </w:pPr>
            <w:r w:rsidRPr="00AB7A6F">
              <w:rPr>
                <w:rFonts w:ascii="Arial" w:hAnsi="Arial" w:cs="Arial"/>
                <w:sz w:val="18"/>
                <w:szCs w:val="18"/>
              </w:rPr>
              <w:t xml:space="preserve"> (PO4)</w:t>
            </w:r>
          </w:p>
        </w:tc>
        <w:tc>
          <w:tcPr>
            <w:tcW w:w="1048"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Cognitive domain – level 4</w:t>
            </w:r>
          </w:p>
        </w:tc>
        <w:tc>
          <w:tcPr>
            <w:tcW w:w="1712" w:type="dxa"/>
            <w:vAlign w:val="center"/>
          </w:tcPr>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Lecture Note</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Text Book</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Audio/Video</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Web Material</w:t>
            </w:r>
          </w:p>
          <w:p w:rsidR="00B745FC" w:rsidRPr="00AB7A6F" w:rsidRDefault="00B745FC" w:rsidP="00852CE1">
            <w:pPr>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Journal paper</w:t>
            </w:r>
          </w:p>
        </w:tc>
        <w:tc>
          <w:tcPr>
            <w:tcW w:w="1588" w:type="dxa"/>
            <w:vAlign w:val="center"/>
          </w:tcPr>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Class Test</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Final Exam</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Assignment</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Participation</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Presentation</w:t>
            </w:r>
          </w:p>
        </w:tc>
      </w:tr>
      <w:tr w:rsidR="00B745FC" w:rsidRPr="00AB7A6F" w:rsidTr="00852CE1">
        <w:trPr>
          <w:trHeight w:val="1700"/>
          <w:jc w:val="center"/>
        </w:trPr>
        <w:tc>
          <w:tcPr>
            <w:tcW w:w="643"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CO3</w:t>
            </w:r>
          </w:p>
        </w:tc>
        <w:tc>
          <w:tcPr>
            <w:tcW w:w="1673" w:type="dxa"/>
            <w:vAlign w:val="center"/>
          </w:tcPr>
          <w:p w:rsidR="00B745FC" w:rsidRPr="00AB7A6F" w:rsidRDefault="00B745FC" w:rsidP="00852CE1">
            <w:pPr>
              <w:spacing w:after="40" w:line="259" w:lineRule="auto"/>
              <w:contextualSpacing/>
              <w:jc w:val="center"/>
              <w:rPr>
                <w:rFonts w:ascii="Arial" w:hAnsi="Arial" w:cs="Arial"/>
                <w:color w:val="000000"/>
                <w:sz w:val="18"/>
                <w:szCs w:val="18"/>
              </w:rPr>
            </w:pPr>
            <w:r w:rsidRPr="000B5F5C">
              <w:rPr>
                <w:rFonts w:ascii="Arial" w:hAnsi="Arial" w:cs="Arial"/>
                <w:color w:val="000000"/>
                <w:sz w:val="18"/>
                <w:szCs w:val="18"/>
              </w:rPr>
              <w:t>To</w:t>
            </w:r>
            <w:r>
              <w:rPr>
                <w:rFonts w:ascii="Arial" w:hAnsi="Arial" w:cs="Arial"/>
                <w:b/>
                <w:bCs/>
                <w:color w:val="000000"/>
                <w:sz w:val="18"/>
                <w:szCs w:val="18"/>
              </w:rPr>
              <w:t xml:space="preserve"> c</w:t>
            </w:r>
            <w:r w:rsidRPr="00AB7A6F">
              <w:rPr>
                <w:rFonts w:ascii="Arial" w:hAnsi="Arial" w:cs="Arial"/>
                <w:b/>
                <w:bCs/>
                <w:color w:val="000000"/>
                <w:sz w:val="18"/>
                <w:szCs w:val="18"/>
              </w:rPr>
              <w:t>alculate</w:t>
            </w:r>
            <w:r w:rsidRPr="00AB7A6F">
              <w:rPr>
                <w:rFonts w:ascii="Arial" w:hAnsi="Arial" w:cs="Arial"/>
                <w:color w:val="000000"/>
                <w:sz w:val="18"/>
                <w:szCs w:val="18"/>
              </w:rPr>
              <w:t xml:space="preserve"> the integral of definite and indefinite forms.</w:t>
            </w:r>
          </w:p>
        </w:tc>
        <w:tc>
          <w:tcPr>
            <w:tcW w:w="2511" w:type="dxa"/>
            <w:vAlign w:val="center"/>
          </w:tcPr>
          <w:p w:rsidR="00B745FC" w:rsidRPr="00AB7A6F" w:rsidRDefault="00B745FC" w:rsidP="00852CE1">
            <w:pPr>
              <w:jc w:val="center"/>
              <w:rPr>
                <w:rFonts w:ascii="Arial" w:hAnsi="Arial" w:cs="Arial"/>
                <w:b/>
                <w:bCs/>
                <w:sz w:val="18"/>
                <w:szCs w:val="18"/>
              </w:rPr>
            </w:pPr>
            <w:r w:rsidRPr="00AB7A6F">
              <w:rPr>
                <w:rFonts w:ascii="Arial" w:hAnsi="Arial" w:cs="Arial"/>
                <w:b/>
                <w:bCs/>
                <w:sz w:val="18"/>
                <w:szCs w:val="18"/>
              </w:rPr>
              <w:t>Problem analysis</w:t>
            </w:r>
          </w:p>
          <w:p w:rsidR="00B745FC" w:rsidRPr="00AB7A6F" w:rsidRDefault="00B745FC" w:rsidP="00852CE1">
            <w:pPr>
              <w:jc w:val="center"/>
              <w:rPr>
                <w:rFonts w:ascii="Arial" w:hAnsi="Arial" w:cs="Arial"/>
                <w:b/>
                <w:bCs/>
                <w:sz w:val="18"/>
                <w:szCs w:val="18"/>
              </w:rPr>
            </w:pPr>
            <w:r w:rsidRPr="00AB7A6F">
              <w:rPr>
                <w:rFonts w:ascii="Arial" w:hAnsi="Arial" w:cs="Arial"/>
                <w:sz w:val="18"/>
                <w:szCs w:val="18"/>
              </w:rPr>
              <w:t xml:space="preserve">(PO2), </w:t>
            </w:r>
            <w:r w:rsidRPr="00AB7A6F">
              <w:rPr>
                <w:rFonts w:ascii="Arial" w:hAnsi="Arial" w:cs="Arial"/>
                <w:b/>
                <w:bCs/>
                <w:sz w:val="18"/>
                <w:szCs w:val="18"/>
              </w:rPr>
              <w:t>Design/development of solutions</w:t>
            </w:r>
          </w:p>
          <w:p w:rsidR="00B745FC" w:rsidRPr="00AB7A6F" w:rsidRDefault="00B745FC" w:rsidP="00852CE1">
            <w:pPr>
              <w:jc w:val="center"/>
              <w:rPr>
                <w:rFonts w:ascii="Arial" w:hAnsi="Arial" w:cs="Arial"/>
                <w:iCs/>
                <w:sz w:val="18"/>
                <w:szCs w:val="18"/>
              </w:rPr>
            </w:pPr>
            <w:r w:rsidRPr="00AB7A6F">
              <w:rPr>
                <w:rFonts w:ascii="Arial" w:hAnsi="Arial" w:cs="Arial"/>
                <w:sz w:val="18"/>
                <w:szCs w:val="18"/>
              </w:rPr>
              <w:t>(PO3)</w:t>
            </w:r>
          </w:p>
        </w:tc>
        <w:tc>
          <w:tcPr>
            <w:tcW w:w="1048" w:type="dxa"/>
            <w:vAlign w:val="center"/>
          </w:tcPr>
          <w:p w:rsidR="00B745FC" w:rsidRPr="00AB7A6F" w:rsidRDefault="00B745FC" w:rsidP="00852CE1">
            <w:pPr>
              <w:jc w:val="center"/>
              <w:rPr>
                <w:rFonts w:ascii="Arial" w:hAnsi="Arial" w:cs="Arial"/>
                <w:color w:val="000000"/>
                <w:sz w:val="18"/>
                <w:szCs w:val="18"/>
              </w:rPr>
            </w:pPr>
            <w:r w:rsidRPr="00AB7A6F">
              <w:rPr>
                <w:rFonts w:ascii="Arial" w:hAnsi="Arial" w:cs="Arial"/>
                <w:color w:val="000000"/>
                <w:sz w:val="18"/>
                <w:szCs w:val="18"/>
              </w:rPr>
              <w:t>Cognitive domain – level 3</w:t>
            </w:r>
          </w:p>
        </w:tc>
        <w:tc>
          <w:tcPr>
            <w:tcW w:w="1712" w:type="dxa"/>
            <w:vAlign w:val="center"/>
          </w:tcPr>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Lecture Note</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Text Book</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Audio/Video</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Web Material</w:t>
            </w:r>
          </w:p>
          <w:p w:rsidR="00B745FC" w:rsidRPr="00AB7A6F" w:rsidRDefault="00B745FC" w:rsidP="00852CE1">
            <w:pPr>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Journal paper</w:t>
            </w:r>
          </w:p>
        </w:tc>
        <w:tc>
          <w:tcPr>
            <w:tcW w:w="1588" w:type="dxa"/>
            <w:vAlign w:val="center"/>
          </w:tcPr>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Class Test</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Final Exam</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Assignment </w:t>
            </w:r>
          </w:p>
          <w:p w:rsidR="00B745FC" w:rsidRPr="00AB7A6F" w:rsidRDefault="00B745FC" w:rsidP="00852CE1">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Participation</w:t>
            </w:r>
          </w:p>
          <w:p w:rsidR="00B745FC" w:rsidRPr="00AB7A6F" w:rsidRDefault="00B745FC" w:rsidP="00852CE1">
            <w:pPr>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Presentation</w:t>
            </w:r>
          </w:p>
        </w:tc>
      </w:tr>
    </w:tbl>
    <w:p w:rsidR="00B745FC" w:rsidRPr="00AB7A6F" w:rsidRDefault="00B745FC" w:rsidP="00B745FC">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B745FC" w:rsidRPr="00AB7A6F" w:rsidTr="00852CE1">
        <w:trPr>
          <w:jc w:val="center"/>
        </w:trPr>
        <w:tc>
          <w:tcPr>
            <w:tcW w:w="9269" w:type="dxa"/>
          </w:tcPr>
          <w:p w:rsidR="00B745FC" w:rsidRPr="00AB7A6F" w:rsidRDefault="00B745FC" w:rsidP="00852CE1">
            <w:pPr>
              <w:rPr>
                <w:rFonts w:ascii="Arial" w:hAnsi="Arial" w:cs="Arial"/>
                <w:b/>
                <w:color w:val="000000"/>
                <w:sz w:val="18"/>
                <w:szCs w:val="18"/>
              </w:rPr>
            </w:pPr>
            <w:r w:rsidRPr="00AB7A6F">
              <w:rPr>
                <w:rFonts w:ascii="Arial" w:hAnsi="Arial" w:cs="Arial"/>
                <w:b/>
                <w:color w:val="000000"/>
                <w:sz w:val="18"/>
                <w:szCs w:val="18"/>
              </w:rPr>
              <w:t>Assessment and Marks Distribution:</w:t>
            </w:r>
          </w:p>
          <w:p w:rsidR="00B745FC" w:rsidRPr="00AB7A6F" w:rsidRDefault="00B745FC" w:rsidP="00852CE1">
            <w:pPr>
              <w:rPr>
                <w:rFonts w:ascii="Arial" w:hAnsi="Arial" w:cs="Arial"/>
                <w:bCs/>
                <w:color w:val="000000"/>
                <w:sz w:val="18"/>
                <w:szCs w:val="18"/>
              </w:rPr>
            </w:pPr>
            <w:r w:rsidRPr="00AB7A6F">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B745FC" w:rsidRPr="00AB7A6F" w:rsidRDefault="00B745FC" w:rsidP="00852CE1">
            <w:pPr>
              <w:rPr>
                <w:rFonts w:ascii="Arial" w:hAnsi="Arial" w:cs="Arial"/>
                <w:bCs/>
                <w:color w:val="000000"/>
                <w:sz w:val="18"/>
                <w:szCs w:val="18"/>
              </w:rPr>
            </w:pPr>
            <w:r w:rsidRPr="00AB7A6F">
              <w:rPr>
                <w:rFonts w:ascii="Arial" w:hAnsi="Arial" w:cs="Arial"/>
                <w:bCs/>
                <w:color w:val="000000"/>
                <w:sz w:val="18"/>
                <w:szCs w:val="18"/>
              </w:rPr>
              <w:tab/>
              <w:t>Class tests + Assignments due in different times of the semester (20%)</w:t>
            </w:r>
          </w:p>
          <w:p w:rsidR="00B745FC" w:rsidRPr="00AB7A6F" w:rsidRDefault="00B745FC" w:rsidP="00852CE1">
            <w:pPr>
              <w:rPr>
                <w:rFonts w:ascii="Arial" w:hAnsi="Arial" w:cs="Arial"/>
                <w:bCs/>
                <w:color w:val="000000"/>
                <w:sz w:val="18"/>
                <w:szCs w:val="18"/>
              </w:rPr>
            </w:pPr>
            <w:r w:rsidRPr="00AB7A6F">
              <w:rPr>
                <w:rFonts w:ascii="Arial" w:hAnsi="Arial" w:cs="Arial"/>
                <w:bCs/>
                <w:color w:val="000000"/>
                <w:sz w:val="18"/>
                <w:szCs w:val="18"/>
              </w:rPr>
              <w:tab/>
              <w:t xml:space="preserve">A comprehensive final exam (70%), Total Time: 3 hours. </w:t>
            </w:r>
          </w:p>
          <w:p w:rsidR="00B745FC" w:rsidRPr="00AB7A6F" w:rsidRDefault="00B745FC" w:rsidP="00852CE1">
            <w:pPr>
              <w:rPr>
                <w:rFonts w:ascii="Arial" w:hAnsi="Arial" w:cs="Arial"/>
                <w:b/>
                <w:color w:val="000000"/>
                <w:sz w:val="18"/>
                <w:szCs w:val="18"/>
              </w:rPr>
            </w:pPr>
            <w:r w:rsidRPr="00AB7A6F">
              <w:rPr>
                <w:rFonts w:ascii="Arial" w:hAnsi="Arial" w:cs="Arial"/>
                <w:bCs/>
                <w:color w:val="000000"/>
                <w:sz w:val="18"/>
                <w:szCs w:val="18"/>
              </w:rPr>
              <w:tab/>
              <w:t>A class participation mark (10%).</w:t>
            </w:r>
          </w:p>
        </w:tc>
      </w:tr>
      <w:tr w:rsidR="00B745FC" w:rsidRPr="00AB7A6F" w:rsidTr="00852CE1">
        <w:trPr>
          <w:jc w:val="center"/>
        </w:trPr>
        <w:tc>
          <w:tcPr>
            <w:tcW w:w="9269" w:type="dxa"/>
          </w:tcPr>
          <w:p w:rsidR="00B745FC" w:rsidRDefault="00B745FC" w:rsidP="00852CE1">
            <w:pPr>
              <w:jc w:val="both"/>
              <w:rPr>
                <w:rFonts w:ascii="Arial" w:hAnsi="Arial" w:cs="Arial"/>
                <w:b/>
                <w:bCs/>
                <w:iCs/>
                <w:sz w:val="18"/>
                <w:szCs w:val="18"/>
              </w:rPr>
            </w:pPr>
            <w:r w:rsidRPr="00AB7A6F">
              <w:rPr>
                <w:rFonts w:ascii="Arial" w:hAnsi="Arial" w:cs="Arial"/>
                <w:b/>
                <w:bCs/>
                <w:iCs/>
                <w:sz w:val="18"/>
                <w:szCs w:val="18"/>
              </w:rPr>
              <w:lastRenderedPageBreak/>
              <w:t>Course Contents:</w:t>
            </w:r>
          </w:p>
          <w:p w:rsidR="00B745FC" w:rsidRPr="00AB7A6F" w:rsidRDefault="00B745FC" w:rsidP="00852CE1">
            <w:pPr>
              <w:jc w:val="both"/>
              <w:rPr>
                <w:rFonts w:ascii="Arial" w:hAnsi="Arial" w:cs="Arial"/>
                <w:b/>
                <w:bCs/>
                <w:iCs/>
                <w:sz w:val="18"/>
                <w:szCs w:val="18"/>
              </w:rPr>
            </w:pPr>
          </w:p>
          <w:p w:rsidR="00B745FC" w:rsidRPr="00920B3F" w:rsidRDefault="00B745FC" w:rsidP="00852CE1">
            <w:pPr>
              <w:jc w:val="both"/>
              <w:rPr>
                <w:rFonts w:ascii="Arial" w:hAnsi="Arial" w:cs="Arial"/>
                <w:iCs/>
                <w:sz w:val="18"/>
                <w:szCs w:val="18"/>
              </w:rPr>
            </w:pPr>
            <w:r w:rsidRPr="00920B3F">
              <w:rPr>
                <w:rFonts w:ascii="Arial" w:hAnsi="Arial" w:cs="Arial"/>
                <w:iCs/>
                <w:sz w:val="18"/>
                <w:szCs w:val="18"/>
              </w:rPr>
              <w:t>Series and Sequences : Sequence and infinite series, their convergence and divergence, The taylor series for e^x, sin</w:t>
            </w:r>
            <w:r w:rsidRPr="00920B3F">
              <w:rPr>
                <w:rFonts w:ascii="Cambria Math" w:hAnsi="Cambria Math" w:cs="Cambria Math"/>
                <w:iCs/>
                <w:sz w:val="18"/>
                <w:szCs w:val="18"/>
              </w:rPr>
              <w:t>⁡</w:t>
            </w:r>
            <w:r w:rsidRPr="00920B3F">
              <w:rPr>
                <w:rFonts w:ascii="Arial" w:hAnsi="Arial" w:cs="Arial"/>
                <w:iCs/>
                <w:sz w:val="18"/>
                <w:szCs w:val="18"/>
              </w:rPr>
              <w:t>x, and cos</w:t>
            </w:r>
            <w:r w:rsidRPr="00920B3F">
              <w:rPr>
                <w:rFonts w:ascii="Cambria Math" w:hAnsi="Cambria Math" w:cs="Cambria Math"/>
                <w:iCs/>
                <w:sz w:val="18"/>
                <w:szCs w:val="18"/>
              </w:rPr>
              <w:t>⁡</w:t>
            </w:r>
            <w:r w:rsidRPr="00920B3F">
              <w:rPr>
                <w:rFonts w:ascii="Arial" w:hAnsi="Arial" w:cs="Arial"/>
                <w:iCs/>
                <w:sz w:val="18"/>
                <w:szCs w:val="18"/>
              </w:rPr>
              <w:t>x, Power series, Radius of convergence.</w:t>
            </w:r>
          </w:p>
          <w:p w:rsidR="00B745FC" w:rsidRPr="00920B3F" w:rsidRDefault="00B745FC" w:rsidP="00852CE1">
            <w:pPr>
              <w:jc w:val="both"/>
              <w:rPr>
                <w:rFonts w:ascii="Arial" w:hAnsi="Arial" w:cs="Arial"/>
                <w:iCs/>
                <w:sz w:val="18"/>
                <w:szCs w:val="18"/>
              </w:rPr>
            </w:pPr>
          </w:p>
          <w:p w:rsidR="00B745FC" w:rsidRPr="00920B3F" w:rsidRDefault="00B745FC" w:rsidP="00852CE1">
            <w:pPr>
              <w:jc w:val="both"/>
              <w:rPr>
                <w:rFonts w:ascii="Arial" w:hAnsi="Arial" w:cs="Arial"/>
                <w:iCs/>
                <w:sz w:val="18"/>
                <w:szCs w:val="18"/>
              </w:rPr>
            </w:pPr>
            <w:r w:rsidRPr="00920B3F">
              <w:rPr>
                <w:rFonts w:ascii="Arial" w:hAnsi="Arial" w:cs="Arial"/>
                <w:iCs/>
                <w:sz w:val="18"/>
                <w:szCs w:val="18"/>
              </w:rPr>
              <w:t>Functions: Domain, Range, Inverse function and graphs of functions, Composition of function, Limits, Continuity and Differentiability.</w:t>
            </w:r>
          </w:p>
          <w:p w:rsidR="00B745FC" w:rsidRPr="00920B3F" w:rsidRDefault="00B745FC" w:rsidP="00852CE1">
            <w:pPr>
              <w:jc w:val="both"/>
              <w:rPr>
                <w:rFonts w:ascii="Arial" w:hAnsi="Arial" w:cs="Arial"/>
                <w:iCs/>
                <w:sz w:val="18"/>
                <w:szCs w:val="18"/>
              </w:rPr>
            </w:pPr>
          </w:p>
          <w:p w:rsidR="00B745FC" w:rsidRPr="00920B3F" w:rsidRDefault="00B745FC" w:rsidP="00852CE1">
            <w:pPr>
              <w:jc w:val="both"/>
              <w:rPr>
                <w:rFonts w:ascii="Arial" w:hAnsi="Arial" w:cs="Arial"/>
                <w:iCs/>
                <w:sz w:val="18"/>
                <w:szCs w:val="18"/>
              </w:rPr>
            </w:pPr>
            <w:r w:rsidRPr="00920B3F">
              <w:rPr>
                <w:rFonts w:ascii="Arial" w:hAnsi="Arial" w:cs="Arial"/>
                <w:iCs/>
                <w:sz w:val="18"/>
                <w:szCs w:val="18"/>
              </w:rPr>
              <w:t>Ordinary Differentiation: Differentiability, Differentiation, Successive differentiation and Leibnitz theorem.Expansions of functions: Rolle's theorem, Mean value theorem, Taylor's and Maclaurin's formulae.Partial Differentiation: Euler's theorem, Tangents and normal, Asymptotes.</w:t>
            </w:r>
          </w:p>
          <w:p w:rsidR="00B745FC" w:rsidRPr="00920B3F" w:rsidRDefault="00B745FC" w:rsidP="00852CE1">
            <w:pPr>
              <w:jc w:val="both"/>
              <w:rPr>
                <w:rFonts w:ascii="Arial" w:hAnsi="Arial" w:cs="Arial"/>
                <w:iCs/>
                <w:sz w:val="18"/>
                <w:szCs w:val="18"/>
              </w:rPr>
            </w:pPr>
          </w:p>
          <w:p w:rsidR="00B745FC" w:rsidRPr="00920B3F" w:rsidRDefault="00B745FC" w:rsidP="00852CE1">
            <w:pPr>
              <w:jc w:val="both"/>
              <w:rPr>
                <w:rFonts w:ascii="Arial" w:hAnsi="Arial" w:cs="Arial"/>
                <w:iCs/>
                <w:sz w:val="18"/>
                <w:szCs w:val="18"/>
              </w:rPr>
            </w:pPr>
            <w:r w:rsidRPr="00920B3F">
              <w:rPr>
                <w:rFonts w:ascii="Arial" w:hAnsi="Arial" w:cs="Arial"/>
                <w:iCs/>
                <w:sz w:val="18"/>
                <w:szCs w:val="18"/>
              </w:rPr>
              <w:t>Application of Derivative: Linear Approximations and Newton's Method, Maximum and Minimum Values, Increasing and Decreasing Functions, Concavity and the Second Derivative Test, Rates of Change in Economics and the Sciences.</w:t>
            </w:r>
          </w:p>
          <w:p w:rsidR="00B745FC" w:rsidRPr="00920B3F" w:rsidRDefault="00B745FC" w:rsidP="00852CE1">
            <w:pPr>
              <w:jc w:val="both"/>
              <w:rPr>
                <w:rFonts w:ascii="Arial" w:hAnsi="Arial" w:cs="Arial"/>
                <w:iCs/>
                <w:sz w:val="18"/>
                <w:szCs w:val="18"/>
              </w:rPr>
            </w:pPr>
          </w:p>
          <w:p w:rsidR="00B745FC" w:rsidRPr="00920B3F" w:rsidRDefault="00B745FC" w:rsidP="00852CE1">
            <w:pPr>
              <w:jc w:val="both"/>
              <w:rPr>
                <w:rFonts w:ascii="Arial" w:hAnsi="Arial" w:cs="Arial"/>
                <w:iCs/>
                <w:sz w:val="18"/>
                <w:szCs w:val="18"/>
              </w:rPr>
            </w:pPr>
            <w:r w:rsidRPr="00920B3F">
              <w:rPr>
                <w:rFonts w:ascii="Arial" w:hAnsi="Arial" w:cs="Arial"/>
                <w:iCs/>
                <w:sz w:val="18"/>
                <w:szCs w:val="18"/>
              </w:rPr>
              <w:t xml:space="preserve">Indefinite Integrals: Method of substitution, Integration by parts, Special trigonometric functions and rational fractions.Definite Integrals: Fundamental theorem, General properties, Evaluations of definite integrals and reduction formulas.Multiple Integrals: Double integrals Triple integrals Change of variables in multiple integration. </w:t>
            </w:r>
          </w:p>
          <w:p w:rsidR="00B745FC" w:rsidRPr="00920B3F" w:rsidRDefault="00B745FC" w:rsidP="00852CE1">
            <w:pPr>
              <w:jc w:val="both"/>
              <w:rPr>
                <w:rFonts w:ascii="Arial" w:hAnsi="Arial" w:cs="Arial"/>
                <w:iCs/>
                <w:sz w:val="18"/>
                <w:szCs w:val="18"/>
              </w:rPr>
            </w:pPr>
          </w:p>
          <w:p w:rsidR="00B745FC" w:rsidRPr="00920B3F" w:rsidRDefault="00B745FC" w:rsidP="00852CE1">
            <w:pPr>
              <w:jc w:val="both"/>
              <w:rPr>
                <w:rFonts w:ascii="Arial" w:hAnsi="Arial" w:cs="Arial"/>
                <w:iCs/>
                <w:sz w:val="18"/>
                <w:szCs w:val="18"/>
              </w:rPr>
            </w:pPr>
            <w:r w:rsidRPr="00920B3F">
              <w:rPr>
                <w:rFonts w:ascii="Arial" w:hAnsi="Arial" w:cs="Arial"/>
                <w:iCs/>
                <w:sz w:val="18"/>
                <w:szCs w:val="18"/>
              </w:rPr>
              <w:t>Application of the Definite Integral: Determination of lengths, Areas and Volumes, Area Between Curves, Arc Length and Surface Area.</w:t>
            </w:r>
          </w:p>
          <w:p w:rsidR="00B745FC" w:rsidRPr="00920B3F" w:rsidRDefault="00B745FC" w:rsidP="00852CE1">
            <w:pPr>
              <w:jc w:val="both"/>
              <w:rPr>
                <w:rFonts w:ascii="Arial" w:hAnsi="Arial" w:cs="Arial"/>
                <w:iCs/>
                <w:sz w:val="18"/>
                <w:szCs w:val="18"/>
              </w:rPr>
            </w:pPr>
          </w:p>
          <w:p w:rsidR="00B745FC" w:rsidRPr="00AB7A6F" w:rsidRDefault="00B745FC" w:rsidP="00852CE1">
            <w:pPr>
              <w:jc w:val="both"/>
              <w:rPr>
                <w:rFonts w:ascii="Arial" w:hAnsi="Arial" w:cs="Arial"/>
                <w:b/>
                <w:color w:val="FF0000"/>
                <w:sz w:val="18"/>
                <w:szCs w:val="18"/>
              </w:rPr>
            </w:pPr>
            <w:r w:rsidRPr="00920B3F">
              <w:rPr>
                <w:rFonts w:ascii="Arial" w:hAnsi="Arial" w:cs="Arial"/>
                <w:iCs/>
                <w:sz w:val="18"/>
                <w:szCs w:val="18"/>
              </w:rPr>
              <w:t>Basic concepts of Vector Calculus.</w:t>
            </w:r>
          </w:p>
        </w:tc>
      </w:tr>
    </w:tbl>
    <w:p w:rsidR="00B745FC" w:rsidRPr="00AB7A6F" w:rsidRDefault="00B745FC" w:rsidP="00B745FC">
      <w:pPr>
        <w:rPr>
          <w:rFonts w:ascii="Arial" w:hAnsi="Arial" w:cs="Arial"/>
          <w:sz w:val="18"/>
          <w:szCs w:val="18"/>
          <w:highlight w:val="yellow"/>
        </w:rPr>
      </w:pPr>
    </w:p>
    <w:p w:rsidR="00B745FC" w:rsidRPr="00AB7A6F" w:rsidRDefault="00B745FC" w:rsidP="00B745FC">
      <w:pPr>
        <w:jc w:val="center"/>
        <w:rPr>
          <w:rFonts w:ascii="Arial" w:hAnsi="Arial" w:cs="Arial"/>
          <w:b/>
          <w:color w:val="FFFFFF"/>
          <w:sz w:val="18"/>
          <w:szCs w:val="18"/>
          <w:highlight w:val="black"/>
        </w:rPr>
      </w:pPr>
    </w:p>
    <w:p w:rsidR="00B745FC" w:rsidRPr="00AB7A6F" w:rsidRDefault="00B745FC" w:rsidP="00B745FC">
      <w:pPr>
        <w:rPr>
          <w:rFonts w:ascii="Arial" w:hAnsi="Arial" w:cs="Arial"/>
          <w:b/>
          <w:spacing w:val="-3"/>
          <w:sz w:val="18"/>
          <w:szCs w:val="18"/>
        </w:rPr>
      </w:pPr>
      <w:r w:rsidRPr="00AB7A6F">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3574"/>
        <w:gridCol w:w="283"/>
        <w:gridCol w:w="5024"/>
      </w:tblGrid>
      <w:tr w:rsidR="008E7784" w:rsidRPr="00AB7A6F" w:rsidTr="00852CE1">
        <w:trPr>
          <w:jc w:val="center"/>
        </w:trPr>
        <w:tc>
          <w:tcPr>
            <w:tcW w:w="195" w:type="pct"/>
          </w:tcPr>
          <w:p w:rsidR="008E7784" w:rsidRPr="00AB7A6F" w:rsidRDefault="008E7784" w:rsidP="00852CE1">
            <w:pPr>
              <w:suppressAutoHyphens/>
              <w:jc w:val="center"/>
              <w:rPr>
                <w:rFonts w:ascii="Arial" w:hAnsi="Arial" w:cs="Arial"/>
                <w:spacing w:val="-3"/>
                <w:sz w:val="18"/>
                <w:szCs w:val="18"/>
              </w:rPr>
            </w:pPr>
            <w:r w:rsidRPr="00AB7A6F">
              <w:rPr>
                <w:rFonts w:ascii="Arial" w:hAnsi="Arial" w:cs="Arial"/>
                <w:spacing w:val="-3"/>
                <w:sz w:val="18"/>
                <w:szCs w:val="18"/>
              </w:rPr>
              <w:t>1.</w:t>
            </w:r>
          </w:p>
        </w:tc>
        <w:tc>
          <w:tcPr>
            <w:tcW w:w="1934" w:type="pct"/>
          </w:tcPr>
          <w:p w:rsidR="008E7784" w:rsidRPr="00AB7A6F" w:rsidRDefault="008E7784" w:rsidP="00852CE1">
            <w:pPr>
              <w:suppressAutoHyphens/>
              <w:rPr>
                <w:rFonts w:ascii="Arial" w:hAnsi="Arial" w:cs="Arial"/>
                <w:sz w:val="18"/>
                <w:szCs w:val="18"/>
              </w:rPr>
            </w:pPr>
            <w:r>
              <w:rPr>
                <w:rFonts w:ascii="Arial" w:hAnsi="Arial" w:cs="Arial"/>
                <w:spacing w:val="-3"/>
                <w:sz w:val="18"/>
                <w:szCs w:val="18"/>
              </w:rPr>
              <w:t>Gilbert Strang</w:t>
            </w:r>
          </w:p>
        </w:tc>
        <w:tc>
          <w:tcPr>
            <w:tcW w:w="153" w:type="pct"/>
          </w:tcPr>
          <w:p w:rsidR="008E7784" w:rsidRPr="00AB7A6F" w:rsidRDefault="008E7784" w:rsidP="00852CE1">
            <w:pPr>
              <w:suppressAutoHyphens/>
              <w:jc w:val="both"/>
              <w:rPr>
                <w:rFonts w:ascii="Arial" w:hAnsi="Arial" w:cs="Arial"/>
                <w:spacing w:val="-3"/>
                <w:sz w:val="18"/>
                <w:szCs w:val="18"/>
              </w:rPr>
            </w:pPr>
            <w:r w:rsidRPr="00AB7A6F">
              <w:rPr>
                <w:rFonts w:ascii="Arial" w:hAnsi="Arial" w:cs="Arial"/>
                <w:spacing w:val="-3"/>
                <w:sz w:val="18"/>
                <w:szCs w:val="18"/>
              </w:rPr>
              <w:t>:</w:t>
            </w:r>
          </w:p>
        </w:tc>
        <w:tc>
          <w:tcPr>
            <w:tcW w:w="2718" w:type="pct"/>
          </w:tcPr>
          <w:p w:rsidR="008E7784" w:rsidRPr="00AB7A6F" w:rsidRDefault="008E7784" w:rsidP="00852CE1">
            <w:pPr>
              <w:suppressAutoHyphens/>
              <w:rPr>
                <w:rFonts w:ascii="Arial" w:hAnsi="Arial" w:cs="Arial"/>
                <w:sz w:val="18"/>
                <w:szCs w:val="18"/>
              </w:rPr>
            </w:pPr>
            <w:r w:rsidRPr="00AB7A6F">
              <w:rPr>
                <w:rFonts w:ascii="Arial" w:hAnsi="Arial" w:cs="Arial"/>
                <w:b/>
                <w:bCs/>
                <w:spacing w:val="-3"/>
                <w:sz w:val="18"/>
                <w:szCs w:val="18"/>
              </w:rPr>
              <w:t>Calculus</w:t>
            </w:r>
            <w:r w:rsidRPr="00AB7A6F">
              <w:rPr>
                <w:rFonts w:ascii="Arial" w:hAnsi="Arial" w:cs="Arial"/>
                <w:bCs/>
                <w:spacing w:val="-3"/>
                <w:sz w:val="18"/>
                <w:szCs w:val="18"/>
              </w:rPr>
              <w:t xml:space="preserve">, </w:t>
            </w:r>
            <w:r w:rsidRPr="008E7784">
              <w:rPr>
                <w:rFonts w:ascii="Arial" w:hAnsi="Arial" w:cs="Arial"/>
                <w:bCs/>
                <w:i/>
                <w:iCs/>
                <w:spacing w:val="-3"/>
                <w:sz w:val="18"/>
                <w:szCs w:val="18"/>
              </w:rPr>
              <w:t>Wellesley-Cambridge Press</w:t>
            </w:r>
            <w:r>
              <w:rPr>
                <w:rFonts w:ascii="Arial" w:hAnsi="Arial" w:cs="Arial"/>
                <w:bCs/>
                <w:spacing w:val="-3"/>
                <w:sz w:val="18"/>
                <w:szCs w:val="18"/>
              </w:rPr>
              <w:t xml:space="preserve">. </w:t>
            </w:r>
          </w:p>
        </w:tc>
      </w:tr>
      <w:tr w:rsidR="00B745FC" w:rsidRPr="00AB7A6F" w:rsidTr="00852CE1">
        <w:trPr>
          <w:jc w:val="center"/>
        </w:trPr>
        <w:tc>
          <w:tcPr>
            <w:tcW w:w="195" w:type="pct"/>
          </w:tcPr>
          <w:p w:rsidR="00B745FC" w:rsidRPr="00AB7A6F" w:rsidRDefault="008E7784" w:rsidP="00852CE1">
            <w:pPr>
              <w:suppressAutoHyphens/>
              <w:jc w:val="center"/>
              <w:rPr>
                <w:rFonts w:ascii="Arial" w:hAnsi="Arial" w:cs="Arial"/>
                <w:spacing w:val="-3"/>
                <w:sz w:val="18"/>
                <w:szCs w:val="18"/>
              </w:rPr>
            </w:pPr>
            <w:r>
              <w:rPr>
                <w:rFonts w:ascii="Arial" w:hAnsi="Arial" w:cs="Arial"/>
                <w:spacing w:val="-3"/>
                <w:sz w:val="18"/>
                <w:szCs w:val="18"/>
              </w:rPr>
              <w:t>2.</w:t>
            </w:r>
          </w:p>
        </w:tc>
        <w:tc>
          <w:tcPr>
            <w:tcW w:w="1934" w:type="pct"/>
          </w:tcPr>
          <w:p w:rsidR="00B745FC" w:rsidRPr="00AB7A6F" w:rsidRDefault="00B745FC" w:rsidP="00852CE1">
            <w:pPr>
              <w:suppressAutoHyphens/>
              <w:rPr>
                <w:rFonts w:ascii="Arial" w:hAnsi="Arial" w:cs="Arial"/>
                <w:sz w:val="18"/>
                <w:szCs w:val="18"/>
              </w:rPr>
            </w:pPr>
            <w:r w:rsidRPr="00AB7A6F">
              <w:rPr>
                <w:rFonts w:ascii="Arial" w:hAnsi="Arial" w:cs="Arial"/>
                <w:spacing w:val="-3"/>
                <w:sz w:val="18"/>
                <w:szCs w:val="18"/>
              </w:rPr>
              <w:t>B. C. Das and B.N. Mukherjee</w:t>
            </w:r>
          </w:p>
        </w:tc>
        <w:tc>
          <w:tcPr>
            <w:tcW w:w="153" w:type="pct"/>
          </w:tcPr>
          <w:p w:rsidR="00B745FC" w:rsidRPr="00AB7A6F" w:rsidRDefault="00B745FC" w:rsidP="00852CE1">
            <w:pPr>
              <w:suppressAutoHyphens/>
              <w:jc w:val="both"/>
              <w:rPr>
                <w:rFonts w:ascii="Arial" w:hAnsi="Arial" w:cs="Arial"/>
                <w:spacing w:val="-3"/>
                <w:sz w:val="18"/>
                <w:szCs w:val="18"/>
              </w:rPr>
            </w:pPr>
            <w:r w:rsidRPr="00AB7A6F">
              <w:rPr>
                <w:rFonts w:ascii="Arial" w:hAnsi="Arial" w:cs="Arial"/>
                <w:spacing w:val="-3"/>
                <w:sz w:val="18"/>
                <w:szCs w:val="18"/>
              </w:rPr>
              <w:t>:</w:t>
            </w:r>
          </w:p>
        </w:tc>
        <w:tc>
          <w:tcPr>
            <w:tcW w:w="2718" w:type="pct"/>
          </w:tcPr>
          <w:p w:rsidR="00B745FC" w:rsidRPr="00AB7A6F" w:rsidRDefault="00B745FC" w:rsidP="00852CE1">
            <w:pPr>
              <w:suppressAutoHyphens/>
              <w:rPr>
                <w:rFonts w:ascii="Arial" w:hAnsi="Arial" w:cs="Arial"/>
                <w:sz w:val="18"/>
                <w:szCs w:val="18"/>
              </w:rPr>
            </w:pPr>
            <w:r w:rsidRPr="00AB7A6F">
              <w:rPr>
                <w:rFonts w:ascii="Arial" w:hAnsi="Arial" w:cs="Arial"/>
                <w:b/>
                <w:bCs/>
                <w:spacing w:val="-3"/>
                <w:sz w:val="18"/>
                <w:szCs w:val="18"/>
              </w:rPr>
              <w:t>Differential Calculus</w:t>
            </w:r>
            <w:r w:rsidRPr="00AB7A6F">
              <w:rPr>
                <w:rFonts w:ascii="Arial" w:hAnsi="Arial" w:cs="Arial"/>
                <w:bCs/>
                <w:spacing w:val="-3"/>
                <w:sz w:val="18"/>
                <w:szCs w:val="18"/>
              </w:rPr>
              <w:t xml:space="preserve">, </w:t>
            </w:r>
            <w:r w:rsidRPr="00AB7A6F">
              <w:rPr>
                <w:rFonts w:ascii="Arial" w:hAnsi="Arial" w:cs="Arial"/>
                <w:bCs/>
                <w:i/>
                <w:spacing w:val="-3"/>
                <w:sz w:val="18"/>
                <w:szCs w:val="18"/>
              </w:rPr>
              <w:t>U. N. Dhur&amp; Sons</w:t>
            </w:r>
          </w:p>
        </w:tc>
      </w:tr>
      <w:tr w:rsidR="00B745FC" w:rsidRPr="00AB7A6F" w:rsidTr="00852CE1">
        <w:trPr>
          <w:jc w:val="center"/>
        </w:trPr>
        <w:tc>
          <w:tcPr>
            <w:tcW w:w="195" w:type="pct"/>
          </w:tcPr>
          <w:p w:rsidR="00B745FC" w:rsidRPr="00AB7A6F" w:rsidRDefault="008E7784" w:rsidP="00852CE1">
            <w:pPr>
              <w:suppressAutoHyphens/>
              <w:jc w:val="center"/>
              <w:rPr>
                <w:rFonts w:ascii="Arial" w:hAnsi="Arial" w:cs="Arial"/>
                <w:spacing w:val="-3"/>
                <w:sz w:val="18"/>
                <w:szCs w:val="18"/>
              </w:rPr>
            </w:pPr>
            <w:r>
              <w:rPr>
                <w:rFonts w:ascii="Arial" w:hAnsi="Arial" w:cs="Arial"/>
                <w:spacing w:val="-3"/>
                <w:sz w:val="18"/>
                <w:szCs w:val="18"/>
              </w:rPr>
              <w:t>3.</w:t>
            </w:r>
          </w:p>
        </w:tc>
        <w:tc>
          <w:tcPr>
            <w:tcW w:w="1934" w:type="pct"/>
          </w:tcPr>
          <w:p w:rsidR="00B745FC" w:rsidRPr="00AB7A6F" w:rsidRDefault="00B745FC" w:rsidP="00852CE1">
            <w:pPr>
              <w:suppressAutoHyphens/>
              <w:rPr>
                <w:rFonts w:ascii="Arial" w:hAnsi="Arial" w:cs="Arial"/>
                <w:spacing w:val="-3"/>
                <w:sz w:val="18"/>
                <w:szCs w:val="18"/>
              </w:rPr>
            </w:pPr>
            <w:r w:rsidRPr="00AB7A6F">
              <w:rPr>
                <w:rFonts w:ascii="Arial" w:hAnsi="Arial" w:cs="Arial"/>
                <w:spacing w:val="-3"/>
                <w:sz w:val="18"/>
                <w:szCs w:val="18"/>
              </w:rPr>
              <w:t>B. C. Das and B.N. Mukherjee</w:t>
            </w:r>
          </w:p>
        </w:tc>
        <w:tc>
          <w:tcPr>
            <w:tcW w:w="153" w:type="pct"/>
          </w:tcPr>
          <w:p w:rsidR="00B745FC" w:rsidRPr="00AB7A6F" w:rsidRDefault="00B745FC" w:rsidP="00852CE1">
            <w:pPr>
              <w:jc w:val="both"/>
              <w:rPr>
                <w:rFonts w:ascii="Arial" w:hAnsi="Arial" w:cs="Arial"/>
                <w:sz w:val="18"/>
                <w:szCs w:val="18"/>
              </w:rPr>
            </w:pPr>
            <w:r w:rsidRPr="00AB7A6F">
              <w:rPr>
                <w:rFonts w:ascii="Arial" w:hAnsi="Arial" w:cs="Arial"/>
                <w:sz w:val="18"/>
                <w:szCs w:val="18"/>
              </w:rPr>
              <w:t>:</w:t>
            </w:r>
          </w:p>
        </w:tc>
        <w:tc>
          <w:tcPr>
            <w:tcW w:w="2718" w:type="pct"/>
          </w:tcPr>
          <w:p w:rsidR="00B745FC" w:rsidRPr="00AB7A6F" w:rsidRDefault="00B745FC" w:rsidP="00852CE1">
            <w:pPr>
              <w:suppressAutoHyphens/>
              <w:rPr>
                <w:rFonts w:ascii="Arial" w:hAnsi="Arial" w:cs="Arial"/>
                <w:bCs/>
                <w:spacing w:val="-3"/>
                <w:sz w:val="18"/>
                <w:szCs w:val="18"/>
              </w:rPr>
            </w:pPr>
            <w:r w:rsidRPr="00AB7A6F">
              <w:rPr>
                <w:rFonts w:ascii="Arial" w:hAnsi="Arial" w:cs="Arial"/>
                <w:b/>
                <w:bCs/>
                <w:spacing w:val="-3"/>
                <w:sz w:val="18"/>
                <w:szCs w:val="18"/>
              </w:rPr>
              <w:t>Integral Calculus</w:t>
            </w:r>
            <w:r w:rsidRPr="00AB7A6F">
              <w:rPr>
                <w:rFonts w:ascii="Arial" w:hAnsi="Arial" w:cs="Arial"/>
                <w:bCs/>
                <w:spacing w:val="-3"/>
                <w:sz w:val="18"/>
                <w:szCs w:val="18"/>
              </w:rPr>
              <w:t xml:space="preserve">, </w:t>
            </w:r>
            <w:r w:rsidRPr="00AB7A6F">
              <w:rPr>
                <w:rFonts w:ascii="Arial" w:hAnsi="Arial" w:cs="Arial"/>
                <w:bCs/>
                <w:i/>
                <w:spacing w:val="-3"/>
                <w:sz w:val="18"/>
                <w:szCs w:val="18"/>
              </w:rPr>
              <w:t>U. N. Dhur&amp; Sons</w:t>
            </w:r>
          </w:p>
        </w:tc>
      </w:tr>
    </w:tbl>
    <w:p w:rsidR="00B745FC" w:rsidRPr="00AB7A6F" w:rsidRDefault="00B745FC" w:rsidP="00B745FC">
      <w:pPr>
        <w:jc w:val="center"/>
        <w:rPr>
          <w:rFonts w:ascii="Arial" w:hAnsi="Arial" w:cs="Arial"/>
          <w:b/>
          <w:spacing w:val="-3"/>
          <w:sz w:val="18"/>
          <w:szCs w:val="18"/>
        </w:rPr>
      </w:pPr>
    </w:p>
    <w:p w:rsidR="00B745FC" w:rsidRPr="00AB7A6F" w:rsidRDefault="00B745FC" w:rsidP="00B745FC">
      <w:pPr>
        <w:rPr>
          <w:rFonts w:ascii="Arial" w:hAnsi="Arial" w:cs="Arial"/>
          <w:b/>
          <w:spacing w:val="-3"/>
          <w:sz w:val="18"/>
          <w:szCs w:val="18"/>
        </w:rPr>
      </w:pPr>
      <w:r w:rsidRPr="00AB7A6F">
        <w:rPr>
          <w:rFonts w:ascii="Arial" w:hAnsi="Arial" w:cs="Arial"/>
          <w:b/>
          <w:spacing w:val="-3"/>
          <w:sz w:val="18"/>
          <w:szCs w:val="18"/>
        </w:rPr>
        <w:t>Books Recommended:</w:t>
      </w:r>
    </w:p>
    <w:tbl>
      <w:tblPr>
        <w:tblW w:w="5000" w:type="pct"/>
        <w:jc w:val="center"/>
        <w:tblLook w:val="0000" w:firstRow="0" w:lastRow="0" w:firstColumn="0" w:lastColumn="0" w:noHBand="0" w:noVBand="0"/>
      </w:tblPr>
      <w:tblGrid>
        <w:gridCol w:w="367"/>
        <w:gridCol w:w="3572"/>
        <w:gridCol w:w="281"/>
        <w:gridCol w:w="5022"/>
      </w:tblGrid>
      <w:tr w:rsidR="00B8101E" w:rsidRPr="00AB7A6F" w:rsidTr="00852CE1">
        <w:trPr>
          <w:trHeight w:val="196"/>
          <w:jc w:val="center"/>
        </w:trPr>
        <w:tc>
          <w:tcPr>
            <w:tcW w:w="195" w:type="pct"/>
          </w:tcPr>
          <w:p w:rsidR="00B8101E" w:rsidRPr="00B8101E" w:rsidRDefault="00B8101E" w:rsidP="00852CE1">
            <w:pPr>
              <w:rPr>
                <w:rFonts w:ascii="Arial" w:hAnsi="Arial" w:cs="Arial"/>
                <w:sz w:val="18"/>
                <w:szCs w:val="18"/>
              </w:rPr>
            </w:pPr>
            <w:r w:rsidRPr="00B8101E">
              <w:rPr>
                <w:rFonts w:ascii="Arial" w:hAnsi="Arial" w:cs="Arial"/>
                <w:sz w:val="18"/>
                <w:szCs w:val="18"/>
              </w:rPr>
              <w:t>1.</w:t>
            </w:r>
          </w:p>
        </w:tc>
        <w:tc>
          <w:tcPr>
            <w:tcW w:w="1934" w:type="pct"/>
          </w:tcPr>
          <w:p w:rsidR="00B8101E" w:rsidRPr="00B8101E" w:rsidRDefault="00B8101E" w:rsidP="00852CE1">
            <w:pPr>
              <w:rPr>
                <w:rFonts w:ascii="Arial" w:hAnsi="Arial" w:cs="Arial"/>
                <w:sz w:val="18"/>
                <w:szCs w:val="18"/>
              </w:rPr>
            </w:pPr>
            <w:r w:rsidRPr="00B8101E">
              <w:rPr>
                <w:rFonts w:ascii="Arial" w:hAnsi="Arial" w:cs="Arial"/>
                <w:sz w:val="18"/>
                <w:szCs w:val="18"/>
              </w:rPr>
              <w:t>Howard Hinton</w:t>
            </w:r>
          </w:p>
        </w:tc>
        <w:tc>
          <w:tcPr>
            <w:tcW w:w="153" w:type="pct"/>
          </w:tcPr>
          <w:p w:rsidR="00B8101E" w:rsidRPr="00B8101E" w:rsidRDefault="00B8101E" w:rsidP="00852CE1">
            <w:pPr>
              <w:rPr>
                <w:rFonts w:ascii="Arial" w:hAnsi="Arial" w:cs="Arial"/>
                <w:sz w:val="18"/>
                <w:szCs w:val="18"/>
              </w:rPr>
            </w:pPr>
            <w:r w:rsidRPr="00B8101E">
              <w:rPr>
                <w:rFonts w:ascii="Arial" w:hAnsi="Arial" w:cs="Arial"/>
                <w:sz w:val="18"/>
                <w:szCs w:val="18"/>
              </w:rPr>
              <w:t>:</w:t>
            </w:r>
          </w:p>
        </w:tc>
        <w:tc>
          <w:tcPr>
            <w:tcW w:w="2718" w:type="pct"/>
          </w:tcPr>
          <w:p w:rsidR="00B8101E" w:rsidRPr="00B8101E" w:rsidRDefault="00B8101E" w:rsidP="00852CE1">
            <w:pPr>
              <w:rPr>
                <w:rFonts w:ascii="Arial" w:hAnsi="Arial" w:cs="Arial"/>
                <w:sz w:val="18"/>
                <w:szCs w:val="18"/>
              </w:rPr>
            </w:pPr>
            <w:r w:rsidRPr="00B8101E">
              <w:rPr>
                <w:rFonts w:ascii="Arial" w:hAnsi="Arial" w:cs="Arial"/>
                <w:b/>
                <w:bCs/>
                <w:sz w:val="18"/>
                <w:szCs w:val="18"/>
              </w:rPr>
              <w:t>Calculas- A New Horizon</w:t>
            </w:r>
            <w:r w:rsidRPr="00B8101E">
              <w:rPr>
                <w:rFonts w:ascii="Arial" w:hAnsi="Arial" w:cs="Arial"/>
                <w:sz w:val="18"/>
                <w:szCs w:val="18"/>
              </w:rPr>
              <w:t xml:space="preserve">, </w:t>
            </w:r>
            <w:r w:rsidRPr="00B8101E">
              <w:rPr>
                <w:rFonts w:ascii="Arial" w:hAnsi="Arial" w:cs="Arial"/>
                <w:i/>
                <w:iCs/>
                <w:sz w:val="18"/>
                <w:szCs w:val="18"/>
              </w:rPr>
              <w:t xml:space="preserve"> John Wiley &amp; Sons Inc. </w:t>
            </w:r>
          </w:p>
        </w:tc>
      </w:tr>
      <w:tr w:rsidR="00B745FC" w:rsidRPr="00AB7A6F" w:rsidTr="00852CE1">
        <w:trPr>
          <w:trHeight w:val="196"/>
          <w:jc w:val="center"/>
        </w:trPr>
        <w:tc>
          <w:tcPr>
            <w:tcW w:w="195" w:type="pct"/>
          </w:tcPr>
          <w:p w:rsidR="00B745FC" w:rsidRPr="00B8101E" w:rsidRDefault="00C2418F" w:rsidP="00852CE1">
            <w:pPr>
              <w:suppressAutoHyphens/>
              <w:jc w:val="center"/>
              <w:rPr>
                <w:rFonts w:ascii="Arial" w:hAnsi="Arial" w:cs="Arial"/>
                <w:spacing w:val="-3"/>
                <w:sz w:val="18"/>
                <w:szCs w:val="18"/>
              </w:rPr>
            </w:pPr>
            <w:r>
              <w:rPr>
                <w:rFonts w:ascii="Arial" w:hAnsi="Arial" w:cs="Arial"/>
                <w:spacing w:val="-3"/>
                <w:sz w:val="18"/>
                <w:szCs w:val="18"/>
              </w:rPr>
              <w:t>2.</w:t>
            </w:r>
          </w:p>
        </w:tc>
        <w:tc>
          <w:tcPr>
            <w:tcW w:w="1934" w:type="pct"/>
          </w:tcPr>
          <w:p w:rsidR="00B745FC" w:rsidRPr="00B8101E" w:rsidRDefault="00B745FC" w:rsidP="00852CE1">
            <w:pPr>
              <w:suppressAutoHyphens/>
              <w:rPr>
                <w:rFonts w:ascii="Arial" w:hAnsi="Arial" w:cs="Arial"/>
                <w:spacing w:val="-3"/>
                <w:sz w:val="18"/>
                <w:szCs w:val="18"/>
              </w:rPr>
            </w:pPr>
            <w:r w:rsidRPr="00B8101E">
              <w:rPr>
                <w:rFonts w:ascii="Arial" w:hAnsi="Arial" w:cs="Arial"/>
                <w:spacing w:val="-3"/>
                <w:sz w:val="18"/>
                <w:szCs w:val="18"/>
              </w:rPr>
              <w:t>F. Ayres and Elliot Mendelson</w:t>
            </w:r>
          </w:p>
        </w:tc>
        <w:tc>
          <w:tcPr>
            <w:tcW w:w="153" w:type="pct"/>
          </w:tcPr>
          <w:p w:rsidR="00B745FC" w:rsidRPr="00B8101E" w:rsidRDefault="00B745FC" w:rsidP="00852CE1">
            <w:pPr>
              <w:jc w:val="both"/>
              <w:rPr>
                <w:rFonts w:ascii="Arial" w:hAnsi="Arial" w:cs="Arial"/>
                <w:sz w:val="18"/>
                <w:szCs w:val="18"/>
              </w:rPr>
            </w:pPr>
            <w:r w:rsidRPr="00B8101E">
              <w:rPr>
                <w:rFonts w:ascii="Arial" w:hAnsi="Arial" w:cs="Arial"/>
                <w:sz w:val="18"/>
                <w:szCs w:val="18"/>
              </w:rPr>
              <w:t>:</w:t>
            </w:r>
          </w:p>
        </w:tc>
        <w:tc>
          <w:tcPr>
            <w:tcW w:w="2718" w:type="pct"/>
          </w:tcPr>
          <w:p w:rsidR="00B745FC" w:rsidRPr="00B8101E" w:rsidRDefault="00B745FC" w:rsidP="00852CE1">
            <w:pPr>
              <w:rPr>
                <w:rFonts w:ascii="Arial" w:hAnsi="Arial" w:cs="Arial"/>
                <w:color w:val="000000"/>
                <w:sz w:val="18"/>
                <w:szCs w:val="18"/>
              </w:rPr>
            </w:pPr>
            <w:r w:rsidRPr="00B8101E">
              <w:rPr>
                <w:rFonts w:ascii="Arial" w:hAnsi="Arial" w:cs="Arial"/>
                <w:b/>
                <w:bCs/>
                <w:spacing w:val="-3"/>
                <w:sz w:val="18"/>
                <w:szCs w:val="18"/>
              </w:rPr>
              <w:t>Calculas (Schaum’s Outline Series)</w:t>
            </w:r>
            <w:r w:rsidRPr="00B8101E">
              <w:rPr>
                <w:rFonts w:ascii="Arial" w:hAnsi="Arial" w:cs="Arial"/>
                <w:bCs/>
                <w:spacing w:val="-3"/>
                <w:sz w:val="18"/>
                <w:szCs w:val="18"/>
              </w:rPr>
              <w:t xml:space="preserve">, </w:t>
            </w:r>
            <w:r w:rsidRPr="00B8101E">
              <w:rPr>
                <w:rFonts w:ascii="Arial" w:hAnsi="Arial" w:cs="Arial"/>
                <w:bCs/>
                <w:i/>
                <w:spacing w:val="-3"/>
                <w:sz w:val="18"/>
                <w:szCs w:val="18"/>
              </w:rPr>
              <w:t>McGraw-Hill</w:t>
            </w:r>
          </w:p>
        </w:tc>
      </w:tr>
      <w:tr w:rsidR="00B745FC" w:rsidRPr="00AB7A6F" w:rsidTr="00852CE1">
        <w:trPr>
          <w:trHeight w:val="109"/>
          <w:jc w:val="center"/>
        </w:trPr>
        <w:tc>
          <w:tcPr>
            <w:tcW w:w="195" w:type="pct"/>
          </w:tcPr>
          <w:p w:rsidR="00B745FC" w:rsidRPr="00B8101E" w:rsidRDefault="00C2418F" w:rsidP="00852CE1">
            <w:pPr>
              <w:suppressAutoHyphens/>
              <w:jc w:val="center"/>
              <w:rPr>
                <w:rFonts w:ascii="Arial" w:hAnsi="Arial" w:cs="Arial"/>
                <w:spacing w:val="-3"/>
                <w:sz w:val="18"/>
                <w:szCs w:val="18"/>
              </w:rPr>
            </w:pPr>
            <w:r>
              <w:rPr>
                <w:rFonts w:ascii="Arial" w:hAnsi="Arial" w:cs="Arial"/>
                <w:spacing w:val="-3"/>
                <w:sz w:val="18"/>
                <w:szCs w:val="18"/>
              </w:rPr>
              <w:t>3.</w:t>
            </w:r>
          </w:p>
        </w:tc>
        <w:tc>
          <w:tcPr>
            <w:tcW w:w="1934" w:type="pct"/>
          </w:tcPr>
          <w:p w:rsidR="00B745FC" w:rsidRPr="00B8101E" w:rsidRDefault="00B745FC" w:rsidP="00852CE1">
            <w:pPr>
              <w:suppressAutoHyphens/>
              <w:rPr>
                <w:rFonts w:ascii="Arial" w:hAnsi="Arial" w:cs="Arial"/>
                <w:spacing w:val="-3"/>
                <w:sz w:val="18"/>
                <w:szCs w:val="18"/>
              </w:rPr>
            </w:pPr>
            <w:r w:rsidRPr="00B8101E">
              <w:rPr>
                <w:rFonts w:ascii="Arial" w:hAnsi="Arial" w:cs="Arial"/>
                <w:spacing w:val="-3"/>
                <w:sz w:val="18"/>
                <w:szCs w:val="18"/>
              </w:rPr>
              <w:t>Joseph Edwards</w:t>
            </w:r>
          </w:p>
        </w:tc>
        <w:tc>
          <w:tcPr>
            <w:tcW w:w="153" w:type="pct"/>
          </w:tcPr>
          <w:p w:rsidR="00B745FC" w:rsidRPr="00B8101E" w:rsidRDefault="00B745FC" w:rsidP="00852CE1">
            <w:pPr>
              <w:jc w:val="both"/>
              <w:rPr>
                <w:rFonts w:ascii="Arial" w:hAnsi="Arial" w:cs="Arial"/>
                <w:sz w:val="18"/>
                <w:szCs w:val="18"/>
              </w:rPr>
            </w:pPr>
            <w:r w:rsidRPr="00B8101E">
              <w:rPr>
                <w:rFonts w:ascii="Arial" w:hAnsi="Arial" w:cs="Arial"/>
                <w:sz w:val="18"/>
                <w:szCs w:val="18"/>
              </w:rPr>
              <w:t>:</w:t>
            </w:r>
          </w:p>
        </w:tc>
        <w:tc>
          <w:tcPr>
            <w:tcW w:w="2718" w:type="pct"/>
          </w:tcPr>
          <w:p w:rsidR="00B745FC" w:rsidRPr="00B8101E" w:rsidRDefault="00B745FC" w:rsidP="00852CE1">
            <w:pPr>
              <w:rPr>
                <w:rFonts w:ascii="Arial" w:hAnsi="Arial" w:cs="Arial"/>
                <w:sz w:val="18"/>
                <w:szCs w:val="18"/>
              </w:rPr>
            </w:pPr>
            <w:r w:rsidRPr="00B8101E">
              <w:rPr>
                <w:rFonts w:ascii="Arial" w:hAnsi="Arial" w:cs="Arial"/>
                <w:b/>
                <w:bCs/>
                <w:sz w:val="18"/>
                <w:szCs w:val="18"/>
              </w:rPr>
              <w:t>Differential Calculas</w:t>
            </w:r>
            <w:r w:rsidRPr="00B8101E">
              <w:rPr>
                <w:rFonts w:ascii="Arial" w:hAnsi="Arial" w:cs="Arial"/>
                <w:bCs/>
                <w:sz w:val="18"/>
                <w:szCs w:val="18"/>
              </w:rPr>
              <w:t xml:space="preserve">, </w:t>
            </w:r>
            <w:r w:rsidRPr="00B8101E">
              <w:rPr>
                <w:rFonts w:ascii="Arial" w:hAnsi="Arial" w:cs="Arial"/>
                <w:bCs/>
                <w:i/>
                <w:spacing w:val="-3"/>
                <w:sz w:val="18"/>
                <w:szCs w:val="18"/>
              </w:rPr>
              <w:t>Kessinger Publishing</w:t>
            </w:r>
          </w:p>
        </w:tc>
      </w:tr>
      <w:tr w:rsidR="00B745FC" w:rsidRPr="00AB7A6F" w:rsidTr="00852CE1">
        <w:trPr>
          <w:trHeight w:val="109"/>
          <w:jc w:val="center"/>
        </w:trPr>
        <w:tc>
          <w:tcPr>
            <w:tcW w:w="195" w:type="pct"/>
          </w:tcPr>
          <w:p w:rsidR="00B745FC" w:rsidRPr="00B8101E" w:rsidRDefault="00C2418F" w:rsidP="00852CE1">
            <w:pPr>
              <w:suppressAutoHyphens/>
              <w:jc w:val="center"/>
              <w:rPr>
                <w:rFonts w:ascii="Arial" w:hAnsi="Arial" w:cs="Arial"/>
                <w:spacing w:val="-3"/>
                <w:sz w:val="18"/>
                <w:szCs w:val="18"/>
              </w:rPr>
            </w:pPr>
            <w:r>
              <w:rPr>
                <w:rFonts w:ascii="Arial" w:hAnsi="Arial" w:cs="Arial"/>
                <w:spacing w:val="-3"/>
                <w:sz w:val="18"/>
                <w:szCs w:val="18"/>
              </w:rPr>
              <w:t>4.</w:t>
            </w:r>
          </w:p>
        </w:tc>
        <w:tc>
          <w:tcPr>
            <w:tcW w:w="1934" w:type="pct"/>
          </w:tcPr>
          <w:p w:rsidR="00B745FC" w:rsidRPr="00B8101E" w:rsidRDefault="00B745FC" w:rsidP="00852CE1">
            <w:pPr>
              <w:suppressAutoHyphens/>
              <w:rPr>
                <w:rFonts w:ascii="Arial" w:hAnsi="Arial" w:cs="Arial"/>
                <w:spacing w:val="-3"/>
                <w:sz w:val="18"/>
                <w:szCs w:val="18"/>
              </w:rPr>
            </w:pPr>
            <w:r w:rsidRPr="00B8101E">
              <w:rPr>
                <w:rFonts w:ascii="Arial" w:hAnsi="Arial" w:cs="Arial"/>
                <w:spacing w:val="-3"/>
                <w:sz w:val="18"/>
                <w:szCs w:val="18"/>
              </w:rPr>
              <w:t>Md. Abdul Latif and S. Bhattacharjee</w:t>
            </w:r>
          </w:p>
        </w:tc>
        <w:tc>
          <w:tcPr>
            <w:tcW w:w="153" w:type="pct"/>
          </w:tcPr>
          <w:p w:rsidR="00B745FC" w:rsidRPr="00B8101E" w:rsidRDefault="00876554" w:rsidP="00852CE1">
            <w:pPr>
              <w:jc w:val="both"/>
              <w:rPr>
                <w:rFonts w:ascii="Arial" w:hAnsi="Arial" w:cs="Arial"/>
                <w:sz w:val="18"/>
                <w:szCs w:val="18"/>
              </w:rPr>
            </w:pPr>
            <w:r>
              <w:rPr>
                <w:rFonts w:ascii="Arial" w:hAnsi="Arial" w:cs="Arial"/>
                <w:sz w:val="18"/>
                <w:szCs w:val="18"/>
              </w:rPr>
              <w:t>:</w:t>
            </w:r>
          </w:p>
        </w:tc>
        <w:tc>
          <w:tcPr>
            <w:tcW w:w="2718" w:type="pct"/>
          </w:tcPr>
          <w:p w:rsidR="00B745FC" w:rsidRPr="00B8101E" w:rsidRDefault="00B745FC" w:rsidP="00852CE1">
            <w:pPr>
              <w:rPr>
                <w:rFonts w:ascii="Arial" w:hAnsi="Arial" w:cs="Arial"/>
                <w:b/>
                <w:bCs/>
                <w:sz w:val="18"/>
                <w:szCs w:val="18"/>
              </w:rPr>
            </w:pPr>
            <w:r w:rsidRPr="00B8101E">
              <w:rPr>
                <w:rFonts w:ascii="Arial" w:hAnsi="Arial" w:cs="Arial"/>
                <w:b/>
                <w:bCs/>
                <w:sz w:val="18"/>
                <w:szCs w:val="18"/>
              </w:rPr>
              <w:t>Differential Calculus</w:t>
            </w:r>
            <w:r w:rsidRPr="00B8101E">
              <w:rPr>
                <w:rFonts w:ascii="Arial" w:hAnsi="Arial" w:cs="Arial"/>
                <w:i/>
                <w:iCs/>
                <w:sz w:val="18"/>
                <w:szCs w:val="18"/>
              </w:rPr>
              <w:t>, Chandaapure, Chittagong</w:t>
            </w:r>
          </w:p>
        </w:tc>
      </w:tr>
    </w:tbl>
    <w:p w:rsidR="00B745FC" w:rsidRPr="00AB7A6F" w:rsidRDefault="00B745FC" w:rsidP="00B745FC">
      <w:pPr>
        <w:jc w:val="center"/>
        <w:rPr>
          <w:rFonts w:ascii="Arial" w:hAnsi="Arial" w:cs="Arial"/>
          <w:sz w:val="18"/>
          <w:szCs w:val="18"/>
        </w:rPr>
      </w:pPr>
    </w:p>
    <w:p w:rsidR="00B745FC" w:rsidRPr="00AB7A6F" w:rsidRDefault="00B745FC" w:rsidP="00B745FC">
      <w:pPr>
        <w:jc w:val="center"/>
        <w:rPr>
          <w:rFonts w:ascii="Arial" w:hAnsi="Arial" w:cs="Arial"/>
          <w:sz w:val="18"/>
          <w:szCs w:val="18"/>
        </w:rPr>
      </w:pPr>
    </w:p>
    <w:p w:rsidR="00B745FC" w:rsidRDefault="00B745FC">
      <w:pPr>
        <w:rPr>
          <w:rFonts w:ascii="Arial" w:hAnsi="Arial" w:cs="Arial"/>
          <w:sz w:val="20"/>
          <w:szCs w:val="20"/>
          <w:highlight w:val="red"/>
        </w:rPr>
      </w:pPr>
    </w:p>
    <w:p w:rsidR="009B1236" w:rsidRPr="00C31D26" w:rsidRDefault="009B1236"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C31D26">
        <w:rPr>
          <w:rFonts w:ascii="Arial" w:hAnsi="Arial" w:cs="Arial"/>
          <w:b/>
          <w:bCs/>
          <w:iCs/>
          <w:sz w:val="18"/>
          <w:szCs w:val="18"/>
        </w:rPr>
        <w:t xml:space="preserve">CHEM </w:t>
      </w:r>
      <w:r>
        <w:rPr>
          <w:rFonts w:ascii="Arial" w:hAnsi="Arial" w:cs="Arial"/>
          <w:b/>
          <w:bCs/>
          <w:iCs/>
          <w:sz w:val="18"/>
          <w:szCs w:val="18"/>
        </w:rPr>
        <w:t>112</w:t>
      </w:r>
      <w:r w:rsidRPr="00C31D26">
        <w:rPr>
          <w:rFonts w:ascii="Arial" w:hAnsi="Arial" w:cs="Arial"/>
          <w:b/>
          <w:bCs/>
          <w:iCs/>
          <w:sz w:val="18"/>
          <w:szCs w:val="18"/>
        </w:rPr>
        <w:t>1: Chemistry</w:t>
      </w:r>
    </w:p>
    <w:p w:rsidR="009B1236" w:rsidRPr="00C31D26" w:rsidRDefault="009B1236"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C31D26">
        <w:rPr>
          <w:rFonts w:ascii="Arial" w:hAnsi="Arial" w:cs="Arial"/>
          <w:b/>
          <w:bCs/>
          <w:iCs/>
          <w:sz w:val="18"/>
          <w:szCs w:val="18"/>
        </w:rPr>
        <w:t xml:space="preserve">Credits: </w:t>
      </w:r>
      <w:r w:rsidRPr="00C31D26">
        <w:rPr>
          <w:rFonts w:ascii="Arial" w:hAnsi="Arial" w:cs="Arial"/>
          <w:iCs/>
          <w:sz w:val="18"/>
          <w:szCs w:val="18"/>
        </w:rPr>
        <w:t>3</w:t>
      </w:r>
      <w:r w:rsidR="00844CE6">
        <w:rPr>
          <w:rFonts w:ascii="Arial" w:hAnsi="Arial" w:cs="Arial"/>
          <w:b/>
          <w:bCs/>
          <w:iCs/>
          <w:sz w:val="18"/>
          <w:szCs w:val="18"/>
        </w:rPr>
        <w:t>Contact Hours: 42</w:t>
      </w:r>
    </w:p>
    <w:p w:rsidR="009B1236" w:rsidRPr="00C31D26" w:rsidRDefault="009B1236"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C31D26">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9B1236" w:rsidRPr="00C31D26" w:rsidRDefault="009B1236"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B1236" w:rsidRPr="00C31D26" w:rsidTr="00805AD2">
        <w:trPr>
          <w:jc w:val="center"/>
        </w:trPr>
        <w:tc>
          <w:tcPr>
            <w:tcW w:w="1439" w:type="dxa"/>
          </w:tcPr>
          <w:p w:rsidR="009B1236" w:rsidRPr="00C31D26" w:rsidRDefault="009B1236" w:rsidP="00805AD2">
            <w:pPr>
              <w:rPr>
                <w:rFonts w:ascii="Arial" w:hAnsi="Arial" w:cs="Arial"/>
                <w:b/>
                <w:bCs/>
                <w:sz w:val="18"/>
                <w:szCs w:val="18"/>
              </w:rPr>
            </w:pPr>
            <w:r w:rsidRPr="00C31D26">
              <w:rPr>
                <w:rFonts w:ascii="Arial" w:hAnsi="Arial" w:cs="Arial"/>
                <w:b/>
                <w:sz w:val="18"/>
                <w:szCs w:val="18"/>
              </w:rPr>
              <w:t>Prerequisite:</w:t>
            </w:r>
          </w:p>
        </w:tc>
        <w:tc>
          <w:tcPr>
            <w:tcW w:w="7741" w:type="dxa"/>
          </w:tcPr>
          <w:p w:rsidR="009B1236" w:rsidRPr="00C31D26" w:rsidRDefault="009B1236" w:rsidP="00805AD2">
            <w:pPr>
              <w:rPr>
                <w:rFonts w:ascii="Arial" w:hAnsi="Arial" w:cs="Arial"/>
                <w:iCs/>
                <w:sz w:val="18"/>
                <w:szCs w:val="18"/>
              </w:rPr>
            </w:pPr>
            <w:r w:rsidRPr="00C31D26">
              <w:rPr>
                <w:rFonts w:ascii="Arial" w:hAnsi="Arial" w:cs="Arial"/>
                <w:iCs/>
                <w:sz w:val="18"/>
                <w:szCs w:val="18"/>
              </w:rPr>
              <w:t>None</w:t>
            </w:r>
          </w:p>
        </w:tc>
      </w:tr>
      <w:tr w:rsidR="009B1236" w:rsidRPr="00C31D26" w:rsidTr="00805AD2">
        <w:trPr>
          <w:jc w:val="center"/>
        </w:trPr>
        <w:tc>
          <w:tcPr>
            <w:tcW w:w="1439" w:type="dxa"/>
          </w:tcPr>
          <w:p w:rsidR="009B1236" w:rsidRPr="00C31D26" w:rsidRDefault="009B1236" w:rsidP="00805AD2">
            <w:pPr>
              <w:rPr>
                <w:rFonts w:ascii="Arial" w:hAnsi="Arial" w:cs="Arial"/>
                <w:b/>
                <w:sz w:val="18"/>
                <w:szCs w:val="18"/>
              </w:rPr>
            </w:pPr>
            <w:r w:rsidRPr="00C31D26">
              <w:rPr>
                <w:rFonts w:ascii="Arial" w:hAnsi="Arial" w:cs="Arial"/>
                <w:b/>
                <w:sz w:val="18"/>
                <w:szCs w:val="18"/>
              </w:rPr>
              <w:t>Course Type</w:t>
            </w:r>
          </w:p>
        </w:tc>
        <w:tc>
          <w:tcPr>
            <w:tcW w:w="7741" w:type="dxa"/>
          </w:tcPr>
          <w:p w:rsidR="009B1236" w:rsidRPr="00C31D26" w:rsidRDefault="009B1236" w:rsidP="00805AD2">
            <w:pPr>
              <w:rPr>
                <w:rFonts w:ascii="Arial" w:hAnsi="Arial" w:cs="Arial"/>
                <w:iCs/>
                <w:sz w:val="18"/>
                <w:szCs w:val="18"/>
              </w:rPr>
            </w:pPr>
            <w:r w:rsidRPr="00C31D26">
              <w:rPr>
                <w:rFonts w:ascii="MS Gothic" w:eastAsia="MS Gothic" w:hAnsi="MS Gothic" w:cs="MS Gothic" w:hint="eastAsia"/>
                <w:iCs/>
                <w:sz w:val="18"/>
                <w:szCs w:val="18"/>
              </w:rPr>
              <w:t>☒</w:t>
            </w:r>
            <w:r w:rsidRPr="00C31D26">
              <w:rPr>
                <w:rFonts w:ascii="Arial" w:hAnsi="Arial" w:cs="Arial"/>
                <w:iCs/>
                <w:sz w:val="18"/>
                <w:szCs w:val="18"/>
              </w:rPr>
              <w:t xml:space="preserve"> Theory         </w:t>
            </w:r>
            <w:r w:rsidRPr="00C31D26">
              <w:rPr>
                <w:rFonts w:ascii="MS Gothic" w:eastAsia="MS Gothic" w:hAnsi="MS Gothic" w:cs="MS Gothic" w:hint="eastAsia"/>
                <w:iCs/>
                <w:sz w:val="18"/>
                <w:szCs w:val="18"/>
              </w:rPr>
              <w:t>☐</w:t>
            </w:r>
            <w:r w:rsidRPr="00C31D26">
              <w:rPr>
                <w:rFonts w:ascii="Arial" w:hAnsi="Arial" w:cs="Arial"/>
                <w:iCs/>
                <w:sz w:val="18"/>
                <w:szCs w:val="18"/>
              </w:rPr>
              <w:t xml:space="preserve"> Laboratory work         </w:t>
            </w:r>
            <w:r w:rsidRPr="00C31D26">
              <w:rPr>
                <w:rFonts w:ascii="MS Gothic" w:eastAsia="MS Gothic" w:hAnsi="MS Gothic" w:cs="MS Gothic" w:hint="eastAsia"/>
                <w:iCs/>
                <w:sz w:val="18"/>
                <w:szCs w:val="18"/>
              </w:rPr>
              <w:t>☐</w:t>
            </w:r>
            <w:r w:rsidRPr="00C31D26">
              <w:rPr>
                <w:rFonts w:ascii="Arial" w:hAnsi="Arial" w:cs="Arial"/>
                <w:iCs/>
                <w:sz w:val="18"/>
                <w:szCs w:val="18"/>
              </w:rPr>
              <w:t xml:space="preserve"> Project work      </w:t>
            </w:r>
            <w:r w:rsidRPr="00C31D26">
              <w:rPr>
                <w:rFonts w:ascii="MS Gothic" w:eastAsia="MS Gothic" w:hAnsi="MS Gothic" w:cs="MS Gothic" w:hint="eastAsia"/>
                <w:iCs/>
                <w:sz w:val="18"/>
                <w:szCs w:val="18"/>
              </w:rPr>
              <w:t>☐</w:t>
            </w:r>
            <w:r w:rsidRPr="00C31D26">
              <w:rPr>
                <w:rFonts w:ascii="Arial" w:hAnsi="Arial" w:cs="Arial"/>
                <w:iCs/>
                <w:sz w:val="18"/>
                <w:szCs w:val="18"/>
              </w:rPr>
              <w:t xml:space="preserve"> Viva Voce  </w:t>
            </w:r>
          </w:p>
        </w:tc>
      </w:tr>
      <w:tr w:rsidR="009B1236" w:rsidRPr="00C31D26" w:rsidTr="00805AD2">
        <w:trPr>
          <w:trHeight w:val="238"/>
          <w:jc w:val="center"/>
        </w:trPr>
        <w:tc>
          <w:tcPr>
            <w:tcW w:w="1439" w:type="dxa"/>
          </w:tcPr>
          <w:p w:rsidR="009B1236" w:rsidRPr="00C31D26" w:rsidRDefault="009B1236" w:rsidP="00805AD2">
            <w:pPr>
              <w:ind w:left="2160" w:hanging="2160"/>
              <w:rPr>
                <w:rFonts w:ascii="Arial" w:hAnsi="Arial" w:cs="Arial"/>
                <w:b/>
                <w:bCs/>
                <w:sz w:val="18"/>
                <w:szCs w:val="18"/>
              </w:rPr>
            </w:pPr>
            <w:r w:rsidRPr="00C31D26">
              <w:rPr>
                <w:rFonts w:ascii="Arial" w:hAnsi="Arial" w:cs="Arial"/>
                <w:b/>
                <w:bCs/>
                <w:sz w:val="18"/>
                <w:szCs w:val="18"/>
              </w:rPr>
              <w:t>Motivation</w:t>
            </w:r>
          </w:p>
        </w:tc>
        <w:tc>
          <w:tcPr>
            <w:tcW w:w="7741" w:type="dxa"/>
          </w:tcPr>
          <w:p w:rsidR="009B1236" w:rsidRPr="00C31D26" w:rsidRDefault="009B1236" w:rsidP="00805AD2">
            <w:pPr>
              <w:rPr>
                <w:rFonts w:ascii="Arial" w:hAnsi="Arial" w:cs="Arial"/>
                <w:b/>
                <w:iCs/>
                <w:sz w:val="18"/>
                <w:szCs w:val="18"/>
              </w:rPr>
            </w:pPr>
            <w:r w:rsidRPr="00C31D26">
              <w:rPr>
                <w:rFonts w:ascii="Arial" w:hAnsi="Arial" w:cs="Arial"/>
                <w:iCs/>
                <w:sz w:val="18"/>
                <w:szCs w:val="18"/>
              </w:rPr>
              <w:t>To know basics of physical and inorganic chemistry.</w:t>
            </w:r>
          </w:p>
        </w:tc>
      </w:tr>
      <w:tr w:rsidR="009B1236" w:rsidRPr="00C31D26" w:rsidTr="00805AD2">
        <w:trPr>
          <w:trHeight w:val="238"/>
          <w:jc w:val="center"/>
        </w:trPr>
        <w:tc>
          <w:tcPr>
            <w:tcW w:w="9180" w:type="dxa"/>
            <w:gridSpan w:val="2"/>
          </w:tcPr>
          <w:p w:rsidR="009B1236" w:rsidRPr="00C31D26" w:rsidRDefault="009B1236" w:rsidP="00805AD2">
            <w:pPr>
              <w:rPr>
                <w:rFonts w:ascii="Arial" w:hAnsi="Arial" w:cs="Arial"/>
                <w:b/>
                <w:bCs/>
                <w:sz w:val="18"/>
                <w:szCs w:val="18"/>
              </w:rPr>
            </w:pPr>
          </w:p>
          <w:p w:rsidR="009B1236" w:rsidRPr="00C31D26" w:rsidRDefault="009B1236" w:rsidP="00805AD2">
            <w:pPr>
              <w:rPr>
                <w:rFonts w:ascii="Arial" w:hAnsi="Arial" w:cs="Arial"/>
                <w:b/>
                <w:bCs/>
                <w:sz w:val="18"/>
                <w:szCs w:val="18"/>
              </w:rPr>
            </w:pPr>
            <w:r w:rsidRPr="00C31D26">
              <w:rPr>
                <w:rFonts w:ascii="Arial" w:hAnsi="Arial" w:cs="Arial"/>
                <w:b/>
                <w:bCs/>
                <w:sz w:val="18"/>
                <w:szCs w:val="18"/>
              </w:rPr>
              <w:t>Course Objective:</w:t>
            </w:r>
          </w:p>
          <w:p w:rsidR="009B1236" w:rsidRPr="00C31D26" w:rsidRDefault="009B1236" w:rsidP="00805AD2">
            <w:pPr>
              <w:jc w:val="both"/>
              <w:rPr>
                <w:rFonts w:ascii="Arial" w:hAnsi="Arial" w:cs="Arial"/>
                <w:iCs/>
                <w:sz w:val="18"/>
                <w:szCs w:val="18"/>
              </w:rPr>
            </w:pPr>
            <w:r w:rsidRPr="00C31D26">
              <w:rPr>
                <w:rFonts w:ascii="Arial" w:hAnsi="Arial" w:cs="Arial"/>
                <w:iCs/>
                <w:sz w:val="18"/>
                <w:szCs w:val="18"/>
              </w:rPr>
              <w:t>As per standards, the engineering graduates need to study some basic science courses like physics, chemistry, mathematics in their undergraduate courses. The aim of this course is to review the basic knowledge of chemistry that they have learned in high school level as well as prepare them for a higher level of study. The physical and inorganic chemistry knowledge expected to help the CS graduates in understanding the environmental impacts created by their designed systems and the way to resolve the negative issues.</w:t>
            </w:r>
          </w:p>
        </w:tc>
      </w:tr>
    </w:tbl>
    <w:p w:rsidR="000F76D9" w:rsidRDefault="000F76D9" w:rsidP="00805AD2">
      <w:pPr>
        <w:jc w:val="center"/>
        <w:rPr>
          <w:rFonts w:ascii="Arial" w:hAnsi="Arial" w:cs="Arial"/>
          <w:sz w:val="18"/>
          <w:szCs w:val="18"/>
        </w:rPr>
      </w:pPr>
    </w:p>
    <w:p w:rsidR="000F76D9" w:rsidRDefault="000F76D9" w:rsidP="000F76D9">
      <w:r>
        <w:br w:type="page"/>
      </w:r>
    </w:p>
    <w:p w:rsidR="009B1236" w:rsidRPr="00C31D26" w:rsidRDefault="009B1236" w:rsidP="00805AD2">
      <w:pPr>
        <w:autoSpaceDE w:val="0"/>
        <w:autoSpaceDN w:val="0"/>
        <w:adjustRightInd w:val="0"/>
        <w:jc w:val="center"/>
        <w:rPr>
          <w:rFonts w:ascii="Arial" w:hAnsi="Arial" w:cs="Arial"/>
          <w:b/>
          <w:color w:val="000000"/>
          <w:sz w:val="18"/>
          <w:szCs w:val="18"/>
        </w:rPr>
      </w:pPr>
      <w:r w:rsidRPr="00C31D26">
        <w:rPr>
          <w:rFonts w:ascii="Arial" w:hAnsi="Arial" w:cs="Arial"/>
          <w:b/>
          <w:color w:val="000000"/>
          <w:sz w:val="18"/>
          <w:szCs w:val="18"/>
        </w:rPr>
        <w:lastRenderedPageBreak/>
        <w:t>Course Outcomes (COs), Program Outcomes (POs) and Assessment:</w:t>
      </w:r>
    </w:p>
    <w:p w:rsidR="009B1236" w:rsidRPr="00C31D26" w:rsidRDefault="009B1236" w:rsidP="00805AD2">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906"/>
        <w:gridCol w:w="2278"/>
        <w:gridCol w:w="1048"/>
        <w:gridCol w:w="1712"/>
        <w:gridCol w:w="1588"/>
      </w:tblGrid>
      <w:tr w:rsidR="009B1236" w:rsidRPr="00C31D26" w:rsidTr="00805AD2">
        <w:trPr>
          <w:trHeight w:val="877"/>
          <w:jc w:val="center"/>
        </w:trPr>
        <w:tc>
          <w:tcPr>
            <w:tcW w:w="643"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 No.</w:t>
            </w:r>
          </w:p>
        </w:tc>
        <w:tc>
          <w:tcPr>
            <w:tcW w:w="1906"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 Statement</w:t>
            </w:r>
          </w:p>
        </w:tc>
        <w:tc>
          <w:tcPr>
            <w:tcW w:w="2278"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Corresponding PO</w:t>
            </w:r>
          </w:p>
        </w:tc>
        <w:tc>
          <w:tcPr>
            <w:tcW w:w="1048"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Domain / level of learning taxonomy</w:t>
            </w:r>
          </w:p>
        </w:tc>
        <w:tc>
          <w:tcPr>
            <w:tcW w:w="1712"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Delivery methods and activities</w:t>
            </w:r>
          </w:p>
        </w:tc>
        <w:tc>
          <w:tcPr>
            <w:tcW w:w="1588"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Assessment tools</w:t>
            </w:r>
          </w:p>
        </w:tc>
      </w:tr>
      <w:tr w:rsidR="009B1236" w:rsidRPr="00C31D26" w:rsidTr="00805AD2">
        <w:trPr>
          <w:trHeight w:val="1646"/>
          <w:jc w:val="center"/>
        </w:trPr>
        <w:tc>
          <w:tcPr>
            <w:tcW w:w="643"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CO1</w:t>
            </w:r>
          </w:p>
        </w:tc>
        <w:tc>
          <w:tcPr>
            <w:tcW w:w="1906" w:type="dxa"/>
            <w:vAlign w:val="center"/>
          </w:tcPr>
          <w:p w:rsidR="009B1236" w:rsidRPr="00C31D26" w:rsidRDefault="009B1236" w:rsidP="00805AD2">
            <w:pPr>
              <w:jc w:val="center"/>
              <w:rPr>
                <w:rFonts w:ascii="Arial" w:hAnsi="Arial" w:cs="Arial"/>
                <w:iCs/>
                <w:sz w:val="18"/>
                <w:szCs w:val="18"/>
              </w:rPr>
            </w:pPr>
            <w:r w:rsidRPr="00D8226B">
              <w:rPr>
                <w:rFonts w:ascii="Arial" w:hAnsi="Arial" w:cs="Arial"/>
                <w:iCs/>
                <w:sz w:val="18"/>
                <w:szCs w:val="18"/>
              </w:rPr>
              <w:t>To</w:t>
            </w:r>
            <w:r>
              <w:rPr>
                <w:rFonts w:ascii="Arial" w:hAnsi="Arial" w:cs="Arial"/>
                <w:b/>
                <w:bCs/>
                <w:iCs/>
                <w:sz w:val="18"/>
                <w:szCs w:val="18"/>
              </w:rPr>
              <w:t xml:space="preserve"> e</w:t>
            </w:r>
            <w:r w:rsidRPr="00C31D26">
              <w:rPr>
                <w:rFonts w:ascii="Arial" w:hAnsi="Arial" w:cs="Arial"/>
                <w:b/>
                <w:bCs/>
                <w:iCs/>
                <w:sz w:val="18"/>
                <w:szCs w:val="18"/>
              </w:rPr>
              <w:t>xplain</w:t>
            </w:r>
            <w:r w:rsidRPr="00C31D26">
              <w:rPr>
                <w:rFonts w:ascii="Arial" w:hAnsi="Arial" w:cs="Arial"/>
                <w:iCs/>
                <w:sz w:val="18"/>
                <w:szCs w:val="18"/>
              </w:rPr>
              <w:t xml:space="preserve"> the different terminologies related with the physical and inorganic chemistry</w:t>
            </w:r>
          </w:p>
        </w:tc>
        <w:tc>
          <w:tcPr>
            <w:tcW w:w="2278" w:type="dxa"/>
            <w:vAlign w:val="center"/>
          </w:tcPr>
          <w:p w:rsidR="009B1236" w:rsidRDefault="009B1236" w:rsidP="00805AD2">
            <w:pPr>
              <w:jc w:val="center"/>
              <w:rPr>
                <w:rFonts w:ascii="Arial" w:hAnsi="Arial" w:cs="Arial"/>
                <w:iCs/>
                <w:sz w:val="18"/>
                <w:szCs w:val="18"/>
              </w:rPr>
            </w:pPr>
            <w:r w:rsidRPr="00C31D26">
              <w:rPr>
                <w:rFonts w:ascii="Arial" w:hAnsi="Arial" w:cs="Arial"/>
                <w:b/>
                <w:bCs/>
                <w:sz w:val="18"/>
                <w:szCs w:val="18"/>
              </w:rPr>
              <w:t>Engineering knowledge</w:t>
            </w:r>
            <w:r w:rsidRPr="00C31D26">
              <w:rPr>
                <w:rFonts w:ascii="Arial" w:hAnsi="Arial" w:cs="Arial"/>
                <w:iCs/>
                <w:sz w:val="18"/>
                <w:szCs w:val="18"/>
              </w:rPr>
              <w:t xml:space="preserve"> (PO1)</w:t>
            </w:r>
          </w:p>
          <w:p w:rsidR="009B1236" w:rsidRDefault="009B1236" w:rsidP="00805AD2">
            <w:pPr>
              <w:jc w:val="center"/>
              <w:rPr>
                <w:rFonts w:ascii="Arial" w:hAnsi="Arial" w:cs="Arial"/>
                <w:b/>
                <w:bCs/>
                <w:sz w:val="18"/>
                <w:szCs w:val="18"/>
              </w:rPr>
            </w:pPr>
            <w:r w:rsidRPr="00C31D26">
              <w:rPr>
                <w:rFonts w:ascii="Arial" w:hAnsi="Arial" w:cs="Arial"/>
                <w:b/>
                <w:bCs/>
                <w:sz w:val="18"/>
                <w:szCs w:val="18"/>
              </w:rPr>
              <w:t>Problem analysis</w:t>
            </w:r>
          </w:p>
          <w:p w:rsidR="009B1236" w:rsidRPr="00C31D26" w:rsidRDefault="009B1236" w:rsidP="00805AD2">
            <w:pPr>
              <w:jc w:val="center"/>
              <w:rPr>
                <w:rFonts w:ascii="Arial" w:hAnsi="Arial" w:cs="Arial"/>
                <w:iCs/>
                <w:sz w:val="18"/>
                <w:szCs w:val="18"/>
              </w:rPr>
            </w:pPr>
            <w:r w:rsidRPr="00C31D26">
              <w:rPr>
                <w:rFonts w:ascii="Arial" w:hAnsi="Arial" w:cs="Arial"/>
                <w:sz w:val="18"/>
                <w:szCs w:val="18"/>
              </w:rPr>
              <w:t>(PO2)</w:t>
            </w:r>
          </w:p>
        </w:tc>
        <w:tc>
          <w:tcPr>
            <w:tcW w:w="1048"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Cognitive domain – level 5</w:t>
            </w:r>
          </w:p>
        </w:tc>
        <w:tc>
          <w:tcPr>
            <w:tcW w:w="1712" w:type="dxa"/>
            <w:vAlign w:val="center"/>
          </w:tcPr>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Lecture Note</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Text Book</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Audio/Video</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Web Material</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Journal paper</w:t>
            </w:r>
          </w:p>
        </w:tc>
        <w:tc>
          <w:tcPr>
            <w:tcW w:w="1588" w:type="dxa"/>
            <w:vAlign w:val="center"/>
          </w:tcPr>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Class Test</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Final Exam</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Assignment</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Participation</w:t>
            </w:r>
          </w:p>
          <w:p w:rsidR="009B1236" w:rsidRPr="00C31D26" w:rsidRDefault="009B1236" w:rsidP="00805AD2">
            <w:pPr>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Presentation</w:t>
            </w:r>
          </w:p>
        </w:tc>
      </w:tr>
      <w:tr w:rsidR="009B1236" w:rsidRPr="00C31D26" w:rsidTr="00805AD2">
        <w:trPr>
          <w:trHeight w:val="1583"/>
          <w:jc w:val="center"/>
        </w:trPr>
        <w:tc>
          <w:tcPr>
            <w:tcW w:w="643"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CO2</w:t>
            </w:r>
          </w:p>
        </w:tc>
        <w:tc>
          <w:tcPr>
            <w:tcW w:w="1906" w:type="dxa"/>
            <w:vAlign w:val="center"/>
          </w:tcPr>
          <w:p w:rsidR="009B1236" w:rsidRPr="00C31D26" w:rsidRDefault="009B1236" w:rsidP="00805AD2">
            <w:pPr>
              <w:jc w:val="center"/>
              <w:rPr>
                <w:rFonts w:ascii="Arial" w:hAnsi="Arial" w:cs="Arial"/>
                <w:iCs/>
                <w:sz w:val="18"/>
                <w:szCs w:val="18"/>
              </w:rPr>
            </w:pPr>
            <w:r w:rsidRPr="00D8226B">
              <w:rPr>
                <w:rFonts w:ascii="Arial" w:hAnsi="Arial" w:cs="Arial"/>
                <w:iCs/>
                <w:sz w:val="18"/>
                <w:szCs w:val="18"/>
              </w:rPr>
              <w:t>To</w:t>
            </w:r>
            <w:r>
              <w:rPr>
                <w:rFonts w:ascii="Arial" w:hAnsi="Arial" w:cs="Arial"/>
                <w:b/>
                <w:bCs/>
                <w:iCs/>
                <w:sz w:val="18"/>
                <w:szCs w:val="18"/>
              </w:rPr>
              <w:t xml:space="preserve"> e</w:t>
            </w:r>
            <w:r w:rsidRPr="00C31D26">
              <w:rPr>
                <w:rFonts w:ascii="Arial" w:hAnsi="Arial" w:cs="Arial"/>
                <w:b/>
                <w:bCs/>
                <w:iCs/>
                <w:sz w:val="18"/>
                <w:szCs w:val="18"/>
              </w:rPr>
              <w:t xml:space="preserve">xplain </w:t>
            </w:r>
            <w:r w:rsidRPr="00C31D26">
              <w:rPr>
                <w:rFonts w:ascii="Arial" w:hAnsi="Arial" w:cs="Arial"/>
                <w:iCs/>
                <w:sz w:val="18"/>
                <w:szCs w:val="18"/>
              </w:rPr>
              <w:t>the internal chemical operations of devices related to computer systems like semiconductors, batteries.</w:t>
            </w:r>
          </w:p>
        </w:tc>
        <w:tc>
          <w:tcPr>
            <w:tcW w:w="2278" w:type="dxa"/>
            <w:vAlign w:val="center"/>
          </w:tcPr>
          <w:p w:rsidR="009B1236" w:rsidRDefault="009B1236" w:rsidP="00805AD2">
            <w:pPr>
              <w:jc w:val="center"/>
              <w:rPr>
                <w:rFonts w:ascii="Arial" w:hAnsi="Arial" w:cs="Arial"/>
                <w:b/>
                <w:bCs/>
                <w:sz w:val="18"/>
                <w:szCs w:val="18"/>
              </w:rPr>
            </w:pPr>
            <w:r w:rsidRPr="00C31D26">
              <w:rPr>
                <w:rFonts w:ascii="Arial" w:hAnsi="Arial" w:cs="Arial"/>
                <w:b/>
                <w:bCs/>
                <w:sz w:val="18"/>
                <w:szCs w:val="18"/>
              </w:rPr>
              <w:t>Problem analysis</w:t>
            </w:r>
          </w:p>
          <w:p w:rsidR="009B1236" w:rsidRPr="00C31D26" w:rsidRDefault="009B1236" w:rsidP="00805AD2">
            <w:pPr>
              <w:jc w:val="center"/>
              <w:rPr>
                <w:rFonts w:ascii="Arial" w:hAnsi="Arial" w:cs="Arial"/>
                <w:iCs/>
                <w:sz w:val="18"/>
                <w:szCs w:val="18"/>
              </w:rPr>
            </w:pPr>
            <w:r w:rsidRPr="00C31D26">
              <w:rPr>
                <w:rFonts w:ascii="Arial" w:hAnsi="Arial" w:cs="Arial"/>
                <w:sz w:val="18"/>
                <w:szCs w:val="18"/>
              </w:rPr>
              <w:t>(PO2)</w:t>
            </w:r>
          </w:p>
        </w:tc>
        <w:tc>
          <w:tcPr>
            <w:tcW w:w="1048"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Cognitive domain – level 5</w:t>
            </w:r>
          </w:p>
        </w:tc>
        <w:tc>
          <w:tcPr>
            <w:tcW w:w="1712" w:type="dxa"/>
            <w:vAlign w:val="center"/>
          </w:tcPr>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Lecture Note</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Text Book</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Audio/Video</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Web Material</w:t>
            </w:r>
          </w:p>
          <w:p w:rsidR="009B1236" w:rsidRPr="00C31D26" w:rsidRDefault="009B1236" w:rsidP="00805AD2">
            <w:pPr>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Journal paper</w:t>
            </w:r>
          </w:p>
        </w:tc>
        <w:tc>
          <w:tcPr>
            <w:tcW w:w="1588" w:type="dxa"/>
            <w:vAlign w:val="center"/>
          </w:tcPr>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Class Test</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Final Exam</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Assignment</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Participation</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Presentation</w:t>
            </w:r>
          </w:p>
        </w:tc>
      </w:tr>
      <w:tr w:rsidR="009B1236" w:rsidRPr="00C31D26" w:rsidTr="00805AD2">
        <w:trPr>
          <w:trHeight w:val="1700"/>
          <w:jc w:val="center"/>
        </w:trPr>
        <w:tc>
          <w:tcPr>
            <w:tcW w:w="643"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CO3</w:t>
            </w:r>
          </w:p>
        </w:tc>
        <w:tc>
          <w:tcPr>
            <w:tcW w:w="1906" w:type="dxa"/>
            <w:vAlign w:val="center"/>
          </w:tcPr>
          <w:p w:rsidR="009B1236" w:rsidRPr="00C31D26" w:rsidRDefault="009B1236" w:rsidP="00805AD2">
            <w:pPr>
              <w:jc w:val="center"/>
              <w:rPr>
                <w:rFonts w:ascii="Arial" w:hAnsi="Arial" w:cs="Arial"/>
                <w:iCs/>
                <w:sz w:val="18"/>
                <w:szCs w:val="18"/>
              </w:rPr>
            </w:pPr>
            <w:r w:rsidRPr="00D8226B">
              <w:rPr>
                <w:rFonts w:ascii="Arial" w:hAnsi="Arial" w:cs="Arial"/>
                <w:iCs/>
                <w:sz w:val="18"/>
                <w:szCs w:val="18"/>
              </w:rPr>
              <w:t>To</w:t>
            </w:r>
            <w:r>
              <w:rPr>
                <w:rFonts w:ascii="Arial" w:hAnsi="Arial" w:cs="Arial"/>
                <w:b/>
                <w:bCs/>
                <w:iCs/>
                <w:sz w:val="18"/>
                <w:szCs w:val="18"/>
              </w:rPr>
              <w:t xml:space="preserve"> c</w:t>
            </w:r>
            <w:r w:rsidRPr="00C31D26">
              <w:rPr>
                <w:rFonts w:ascii="Arial" w:hAnsi="Arial" w:cs="Arial"/>
                <w:b/>
                <w:bCs/>
                <w:iCs/>
                <w:sz w:val="18"/>
                <w:szCs w:val="18"/>
              </w:rPr>
              <w:t>hoose</w:t>
            </w:r>
            <w:r w:rsidRPr="00C31D26">
              <w:rPr>
                <w:rFonts w:ascii="Arial" w:hAnsi="Arial" w:cs="Arial"/>
                <w:iCs/>
                <w:sz w:val="18"/>
                <w:szCs w:val="18"/>
              </w:rPr>
              <w:t xml:space="preserve"> the right elements for the right situation based on their chemical bonding</w:t>
            </w:r>
          </w:p>
        </w:tc>
        <w:tc>
          <w:tcPr>
            <w:tcW w:w="2278" w:type="dxa"/>
            <w:vAlign w:val="center"/>
          </w:tcPr>
          <w:p w:rsidR="009B1236" w:rsidRDefault="009B1236" w:rsidP="00805AD2">
            <w:pPr>
              <w:jc w:val="center"/>
              <w:rPr>
                <w:rFonts w:ascii="Arial" w:hAnsi="Arial" w:cs="Arial"/>
                <w:b/>
                <w:bCs/>
                <w:sz w:val="18"/>
                <w:szCs w:val="18"/>
              </w:rPr>
            </w:pPr>
            <w:r w:rsidRPr="00C31D26">
              <w:rPr>
                <w:rFonts w:ascii="Arial" w:hAnsi="Arial" w:cs="Arial"/>
                <w:b/>
                <w:bCs/>
                <w:sz w:val="18"/>
                <w:szCs w:val="18"/>
              </w:rPr>
              <w:t>Problem analysis</w:t>
            </w:r>
          </w:p>
          <w:p w:rsidR="009B1236" w:rsidRDefault="009B1236" w:rsidP="00805AD2">
            <w:pPr>
              <w:jc w:val="center"/>
              <w:rPr>
                <w:rFonts w:ascii="Arial" w:hAnsi="Arial" w:cs="Arial"/>
                <w:b/>
                <w:bCs/>
                <w:sz w:val="18"/>
                <w:szCs w:val="18"/>
              </w:rPr>
            </w:pPr>
            <w:r w:rsidRPr="00C31D26">
              <w:rPr>
                <w:rFonts w:ascii="Arial" w:hAnsi="Arial" w:cs="Arial"/>
                <w:sz w:val="18"/>
                <w:szCs w:val="18"/>
              </w:rPr>
              <w:t xml:space="preserve">(PO2), </w:t>
            </w:r>
            <w:r w:rsidRPr="00C31D26">
              <w:rPr>
                <w:rFonts w:ascii="Arial" w:hAnsi="Arial" w:cs="Arial"/>
                <w:b/>
                <w:bCs/>
                <w:sz w:val="18"/>
                <w:szCs w:val="18"/>
              </w:rPr>
              <w:t>Design/development of solutions</w:t>
            </w:r>
          </w:p>
          <w:p w:rsidR="009B1236" w:rsidRPr="00C31D26" w:rsidRDefault="009B1236" w:rsidP="00805AD2">
            <w:pPr>
              <w:jc w:val="center"/>
              <w:rPr>
                <w:rFonts w:ascii="Arial" w:hAnsi="Arial" w:cs="Arial"/>
                <w:iCs/>
                <w:sz w:val="18"/>
                <w:szCs w:val="18"/>
              </w:rPr>
            </w:pPr>
            <w:r w:rsidRPr="00C31D26">
              <w:rPr>
                <w:rFonts w:ascii="Arial" w:hAnsi="Arial" w:cs="Arial"/>
                <w:sz w:val="18"/>
                <w:szCs w:val="18"/>
              </w:rPr>
              <w:t>(PO3)</w:t>
            </w:r>
          </w:p>
        </w:tc>
        <w:tc>
          <w:tcPr>
            <w:tcW w:w="1048" w:type="dxa"/>
            <w:vAlign w:val="center"/>
          </w:tcPr>
          <w:p w:rsidR="009B1236" w:rsidRPr="00C31D26" w:rsidRDefault="009B1236" w:rsidP="00805AD2">
            <w:pPr>
              <w:jc w:val="center"/>
              <w:rPr>
                <w:rFonts w:ascii="Arial" w:hAnsi="Arial" w:cs="Arial"/>
                <w:color w:val="000000"/>
                <w:sz w:val="18"/>
                <w:szCs w:val="18"/>
              </w:rPr>
            </w:pPr>
            <w:r w:rsidRPr="00C31D26">
              <w:rPr>
                <w:rFonts w:ascii="Arial" w:hAnsi="Arial" w:cs="Arial"/>
                <w:color w:val="000000"/>
                <w:sz w:val="18"/>
                <w:szCs w:val="18"/>
              </w:rPr>
              <w:t>Cognitive domain – level 4</w:t>
            </w:r>
          </w:p>
        </w:tc>
        <w:tc>
          <w:tcPr>
            <w:tcW w:w="1712" w:type="dxa"/>
            <w:vAlign w:val="center"/>
          </w:tcPr>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Lecture Note</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Text Book</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Audio/Video</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Web Material</w:t>
            </w:r>
          </w:p>
          <w:p w:rsidR="009B1236" w:rsidRPr="00C31D26" w:rsidRDefault="009B1236" w:rsidP="00805AD2">
            <w:pPr>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Journal paper</w:t>
            </w:r>
          </w:p>
        </w:tc>
        <w:tc>
          <w:tcPr>
            <w:tcW w:w="1588" w:type="dxa"/>
            <w:vAlign w:val="center"/>
          </w:tcPr>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Class Test</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Final Exam</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Assignment</w:t>
            </w:r>
          </w:p>
          <w:p w:rsidR="009B1236" w:rsidRPr="00C31D26" w:rsidRDefault="009B1236" w:rsidP="00805AD2">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Participation</w:t>
            </w:r>
          </w:p>
          <w:p w:rsidR="009B1236" w:rsidRPr="00C31D26" w:rsidRDefault="009B1236" w:rsidP="00805AD2">
            <w:pPr>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Presentation</w:t>
            </w:r>
          </w:p>
        </w:tc>
      </w:tr>
    </w:tbl>
    <w:p w:rsidR="009B1236" w:rsidRPr="00C31D26" w:rsidRDefault="009B1236" w:rsidP="00805AD2">
      <w:pPr>
        <w:autoSpaceDE w:val="0"/>
        <w:autoSpaceDN w:val="0"/>
        <w:adjustRightInd w:val="0"/>
        <w:jc w:val="center"/>
        <w:rPr>
          <w:rFonts w:ascii="Arial" w:hAnsi="Arial" w:cs="Arial"/>
          <w:b/>
          <w:color w:val="000000"/>
          <w:sz w:val="18"/>
          <w:szCs w:val="18"/>
        </w:rPr>
      </w:pPr>
    </w:p>
    <w:tbl>
      <w:tblPr>
        <w:tblW w:w="9264" w:type="dxa"/>
        <w:jc w:val="center"/>
        <w:tblLook w:val="04A0" w:firstRow="1" w:lastRow="0" w:firstColumn="1" w:lastColumn="0" w:noHBand="0" w:noVBand="1"/>
      </w:tblPr>
      <w:tblGrid>
        <w:gridCol w:w="9264"/>
      </w:tblGrid>
      <w:tr w:rsidR="009B1236" w:rsidRPr="00C31D26" w:rsidTr="00506DF3">
        <w:trPr>
          <w:jc w:val="center"/>
        </w:trPr>
        <w:tc>
          <w:tcPr>
            <w:tcW w:w="9264" w:type="dxa"/>
          </w:tcPr>
          <w:p w:rsidR="009B1236" w:rsidRPr="00C31D26" w:rsidRDefault="009B1236" w:rsidP="00805AD2">
            <w:pPr>
              <w:rPr>
                <w:rFonts w:ascii="Arial" w:hAnsi="Arial" w:cs="Arial"/>
                <w:b/>
                <w:color w:val="000000"/>
                <w:sz w:val="18"/>
                <w:szCs w:val="18"/>
              </w:rPr>
            </w:pPr>
          </w:p>
          <w:p w:rsidR="009B1236" w:rsidRPr="00C31D26" w:rsidRDefault="009B1236" w:rsidP="00805AD2">
            <w:pPr>
              <w:rPr>
                <w:rFonts w:ascii="Arial" w:hAnsi="Arial" w:cs="Arial"/>
                <w:b/>
                <w:color w:val="000000"/>
                <w:sz w:val="18"/>
                <w:szCs w:val="18"/>
              </w:rPr>
            </w:pPr>
            <w:r w:rsidRPr="00C31D26">
              <w:rPr>
                <w:rFonts w:ascii="Arial" w:hAnsi="Arial" w:cs="Arial"/>
                <w:b/>
                <w:color w:val="000000"/>
                <w:sz w:val="18"/>
                <w:szCs w:val="18"/>
              </w:rPr>
              <w:t>Assessment and Marks Distribution:</w:t>
            </w:r>
          </w:p>
          <w:p w:rsidR="009B1236" w:rsidRPr="00C31D26" w:rsidRDefault="009B1236" w:rsidP="00805AD2">
            <w:pPr>
              <w:rPr>
                <w:rFonts w:ascii="Arial" w:hAnsi="Arial" w:cs="Arial"/>
                <w:bCs/>
                <w:color w:val="000000"/>
                <w:sz w:val="18"/>
                <w:szCs w:val="18"/>
              </w:rPr>
            </w:pPr>
            <w:r w:rsidRPr="00C31D26">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9B1236" w:rsidRPr="00C31D26" w:rsidRDefault="009B1236" w:rsidP="00805AD2">
            <w:pPr>
              <w:rPr>
                <w:rFonts w:ascii="Arial" w:hAnsi="Arial" w:cs="Arial"/>
                <w:bCs/>
                <w:color w:val="000000"/>
                <w:sz w:val="18"/>
                <w:szCs w:val="18"/>
              </w:rPr>
            </w:pPr>
            <w:r w:rsidRPr="00C31D26">
              <w:rPr>
                <w:rFonts w:ascii="Arial" w:hAnsi="Arial" w:cs="Arial"/>
                <w:bCs/>
                <w:color w:val="000000"/>
                <w:sz w:val="18"/>
                <w:szCs w:val="18"/>
              </w:rPr>
              <w:tab/>
              <w:t>Class tests + Assignments due in different times of the semester (20%)</w:t>
            </w:r>
          </w:p>
          <w:p w:rsidR="009B1236" w:rsidRPr="00C31D26" w:rsidRDefault="009B1236" w:rsidP="00805AD2">
            <w:pPr>
              <w:rPr>
                <w:rFonts w:ascii="Arial" w:hAnsi="Arial" w:cs="Arial"/>
                <w:bCs/>
                <w:color w:val="000000"/>
                <w:sz w:val="18"/>
                <w:szCs w:val="18"/>
              </w:rPr>
            </w:pPr>
            <w:r w:rsidRPr="00C31D26">
              <w:rPr>
                <w:rFonts w:ascii="Arial" w:hAnsi="Arial" w:cs="Arial"/>
                <w:bCs/>
                <w:color w:val="000000"/>
                <w:sz w:val="18"/>
                <w:szCs w:val="18"/>
              </w:rPr>
              <w:tab/>
              <w:t xml:space="preserve">A comprehensive final exam (70%), Total Time: 3 hours. </w:t>
            </w:r>
          </w:p>
          <w:p w:rsidR="009B1236" w:rsidRPr="00C31D26" w:rsidRDefault="009B1236" w:rsidP="00805AD2">
            <w:pPr>
              <w:rPr>
                <w:rFonts w:ascii="Arial" w:hAnsi="Arial" w:cs="Arial"/>
                <w:b/>
                <w:color w:val="000000"/>
                <w:sz w:val="18"/>
                <w:szCs w:val="18"/>
              </w:rPr>
            </w:pPr>
            <w:r w:rsidRPr="00C31D26">
              <w:rPr>
                <w:rFonts w:ascii="Arial" w:hAnsi="Arial" w:cs="Arial"/>
                <w:bCs/>
                <w:color w:val="000000"/>
                <w:sz w:val="18"/>
                <w:szCs w:val="18"/>
              </w:rPr>
              <w:tab/>
              <w:t>A class participation mark (10%).</w:t>
            </w:r>
          </w:p>
        </w:tc>
      </w:tr>
      <w:tr w:rsidR="009B1236" w:rsidRPr="00C31D26" w:rsidTr="00506DF3">
        <w:trPr>
          <w:jc w:val="center"/>
        </w:trPr>
        <w:tc>
          <w:tcPr>
            <w:tcW w:w="9264" w:type="dxa"/>
          </w:tcPr>
          <w:p w:rsidR="009B1236" w:rsidRPr="00C31D26" w:rsidRDefault="009B1236" w:rsidP="00805AD2">
            <w:pPr>
              <w:spacing w:after="120"/>
              <w:rPr>
                <w:rFonts w:ascii="Arial" w:hAnsi="Arial" w:cs="Arial"/>
                <w:b/>
                <w:bCs/>
                <w:iCs/>
                <w:sz w:val="18"/>
                <w:szCs w:val="18"/>
              </w:rPr>
            </w:pPr>
          </w:p>
          <w:p w:rsidR="009B1236" w:rsidRPr="00C31D26" w:rsidRDefault="009B1236" w:rsidP="00805AD2">
            <w:pPr>
              <w:spacing w:after="120"/>
              <w:rPr>
                <w:rFonts w:ascii="Arial" w:hAnsi="Arial" w:cs="Arial"/>
                <w:b/>
                <w:bCs/>
                <w:iCs/>
                <w:sz w:val="18"/>
                <w:szCs w:val="18"/>
              </w:rPr>
            </w:pPr>
            <w:r w:rsidRPr="00C31D26">
              <w:rPr>
                <w:rFonts w:ascii="Arial" w:hAnsi="Arial" w:cs="Arial"/>
                <w:b/>
                <w:bCs/>
                <w:iCs/>
                <w:sz w:val="18"/>
                <w:szCs w:val="18"/>
              </w:rPr>
              <w:t>Course Contents:</w:t>
            </w:r>
          </w:p>
          <w:p w:rsidR="009B1236" w:rsidRPr="00C31D26" w:rsidRDefault="009B1236" w:rsidP="00805AD2">
            <w:pPr>
              <w:tabs>
                <w:tab w:val="left" w:pos="-720"/>
              </w:tabs>
              <w:suppressAutoHyphens/>
              <w:spacing w:before="120"/>
              <w:jc w:val="both"/>
              <w:rPr>
                <w:rFonts w:ascii="Arial" w:hAnsi="Arial" w:cs="Arial"/>
                <w:bCs/>
                <w:spacing w:val="-3"/>
                <w:sz w:val="18"/>
                <w:szCs w:val="18"/>
              </w:rPr>
            </w:pPr>
            <w:r w:rsidRPr="00C31D26">
              <w:rPr>
                <w:rFonts w:ascii="Arial" w:hAnsi="Arial" w:cs="Arial"/>
                <w:bCs/>
                <w:color w:val="000000"/>
                <w:spacing w:val="-3"/>
                <w:sz w:val="18"/>
                <w:szCs w:val="18"/>
              </w:rPr>
              <w:t>Electrochemistry: Conductors, Electrolytes and Electrolysis; Faradays Laws of Electrolysis and their significance. Ohm’s law and electrolytic conductances; Theories for electrolytic conductance ( Arrhenius&amp; Debye-Hükel). Ionic mobility, Kohlrausch’s law, Tranference Number and its determination; Activities, activity coefficient and Debye-</w:t>
            </w:r>
            <w:r w:rsidRPr="00C31D26">
              <w:rPr>
                <w:rFonts w:ascii="Arial" w:hAnsi="Arial" w:cs="Arial"/>
                <w:bCs/>
                <w:spacing w:val="-3"/>
                <w:sz w:val="18"/>
                <w:szCs w:val="18"/>
              </w:rPr>
              <w:t>Hükel limiting law.Electrochemicalcells(Electrolytic and Galvanic/Voltaic):Electrode reaction and potentials. Reference electrodes; Reversible and concentration cells,Storage Batteries(or accumulators).</w:t>
            </w:r>
          </w:p>
          <w:p w:rsidR="009B1236" w:rsidRPr="00C31D26" w:rsidRDefault="009B1236" w:rsidP="00805AD2">
            <w:pPr>
              <w:pStyle w:val="LightGrid-Accent31"/>
              <w:tabs>
                <w:tab w:val="left" w:pos="-720"/>
              </w:tabs>
              <w:suppressAutoHyphens/>
              <w:spacing w:before="120" w:after="0" w:line="240" w:lineRule="auto"/>
              <w:ind w:left="0"/>
              <w:jc w:val="both"/>
              <w:rPr>
                <w:rFonts w:ascii="Arial" w:hAnsi="Arial" w:cs="Arial"/>
                <w:bCs/>
                <w:spacing w:val="-3"/>
                <w:sz w:val="18"/>
                <w:szCs w:val="18"/>
              </w:rPr>
            </w:pPr>
            <w:r w:rsidRPr="00C31D26">
              <w:rPr>
                <w:rFonts w:ascii="Arial" w:hAnsi="Arial" w:cs="Arial"/>
                <w:bCs/>
                <w:spacing w:val="-3"/>
                <w:sz w:val="18"/>
                <w:szCs w:val="18"/>
              </w:rPr>
              <w:t>Atomic structure and Periodic Table: Modern concept of atomic structure and Periodic Table; related principles and Laws. Constitution and Periodic properties of elements (ionization potential, electronigativety, electron affinity, atomic and ionic radii). Grouping of elements, their properties and uses. Isotopes and radioactivity.</w:t>
            </w:r>
          </w:p>
          <w:p w:rsidR="009B1236" w:rsidRPr="00C31D26" w:rsidRDefault="009B1236" w:rsidP="00805AD2">
            <w:pPr>
              <w:pStyle w:val="LightGrid-Accent31"/>
              <w:tabs>
                <w:tab w:val="left" w:pos="-720"/>
              </w:tabs>
              <w:suppressAutoHyphens/>
              <w:spacing w:before="120" w:after="120" w:line="240" w:lineRule="auto"/>
              <w:ind w:left="0"/>
              <w:jc w:val="both"/>
              <w:rPr>
                <w:rFonts w:ascii="Arial" w:hAnsi="Arial" w:cs="Arial"/>
                <w:bCs/>
                <w:spacing w:val="-3"/>
                <w:sz w:val="18"/>
                <w:szCs w:val="18"/>
              </w:rPr>
            </w:pPr>
            <w:r w:rsidRPr="00C31D26">
              <w:rPr>
                <w:rFonts w:ascii="Arial" w:hAnsi="Arial" w:cs="Arial"/>
                <w:bCs/>
                <w:spacing w:val="-3"/>
                <w:sz w:val="18"/>
                <w:szCs w:val="18"/>
              </w:rPr>
              <w:t>Electronic Theory of Valency and Chemical Bonding: Different types of bonds (ionic, covalent, co-ordinate, hydrogen and metallic) Classification of solids on the basis of bonding and their properties. Atomic orbitals and their hybridization; valency bond and Molecular orbital theories.</w:t>
            </w:r>
          </w:p>
          <w:p w:rsidR="009B1236" w:rsidRPr="00C31D26" w:rsidRDefault="009B1236" w:rsidP="00805AD2">
            <w:pPr>
              <w:rPr>
                <w:rFonts w:ascii="Arial" w:hAnsi="Arial" w:cs="Arial"/>
                <w:b/>
                <w:color w:val="FF0000"/>
                <w:sz w:val="18"/>
                <w:szCs w:val="18"/>
              </w:rPr>
            </w:pPr>
            <w:r w:rsidRPr="00C31D26">
              <w:rPr>
                <w:rFonts w:ascii="Arial" w:hAnsi="Arial" w:cs="Arial"/>
                <w:bCs/>
                <w:spacing w:val="-3"/>
                <w:sz w:val="18"/>
                <w:szCs w:val="18"/>
              </w:rPr>
              <w:t>Chemistry of Transition Elements, Lanthanides and Actinides: Definitions, electronic configurations, preparations (nuclear transformations), general properties and uses.</w:t>
            </w:r>
          </w:p>
        </w:tc>
      </w:tr>
    </w:tbl>
    <w:p w:rsidR="009B1236" w:rsidRPr="00C31D26" w:rsidRDefault="009B1236" w:rsidP="00805AD2">
      <w:pPr>
        <w:rPr>
          <w:rFonts w:ascii="Arial" w:hAnsi="Arial" w:cs="Arial"/>
          <w:sz w:val="18"/>
          <w:szCs w:val="18"/>
          <w:highlight w:val="yellow"/>
        </w:rPr>
      </w:pPr>
    </w:p>
    <w:p w:rsidR="009B1236" w:rsidRPr="00C31D26" w:rsidRDefault="009B1236" w:rsidP="00805AD2">
      <w:pPr>
        <w:jc w:val="center"/>
        <w:rPr>
          <w:rFonts w:ascii="Arial" w:hAnsi="Arial" w:cs="Arial"/>
          <w:b/>
          <w:color w:val="FFFFFF"/>
          <w:sz w:val="18"/>
          <w:szCs w:val="18"/>
          <w:highlight w:val="black"/>
        </w:rPr>
      </w:pPr>
    </w:p>
    <w:p w:rsidR="009B1236" w:rsidRPr="00C31D26" w:rsidRDefault="009B1236" w:rsidP="00EA3B88">
      <w:pPr>
        <w:rPr>
          <w:rFonts w:ascii="Arial" w:hAnsi="Arial" w:cs="Arial"/>
          <w:b/>
          <w:spacing w:val="-3"/>
          <w:sz w:val="18"/>
          <w:szCs w:val="18"/>
        </w:rPr>
      </w:pPr>
      <w:r w:rsidRPr="00C31D26">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430"/>
        <w:gridCol w:w="267"/>
        <w:gridCol w:w="6141"/>
      </w:tblGrid>
      <w:tr w:rsidR="009B1236" w:rsidRPr="00C31D26" w:rsidTr="005D01CA">
        <w:trPr>
          <w:jc w:val="center"/>
        </w:trPr>
        <w:tc>
          <w:tcPr>
            <w:tcW w:w="196"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1.</w:t>
            </w:r>
          </w:p>
        </w:tc>
        <w:tc>
          <w:tcPr>
            <w:tcW w:w="1321" w:type="pct"/>
          </w:tcPr>
          <w:p w:rsidR="009B1236" w:rsidRPr="00C31D26" w:rsidRDefault="009B1236" w:rsidP="00805AD2">
            <w:pPr>
              <w:rPr>
                <w:rFonts w:ascii="Arial" w:hAnsi="Arial" w:cs="Arial"/>
                <w:sz w:val="18"/>
                <w:szCs w:val="18"/>
              </w:rPr>
            </w:pPr>
            <w:r w:rsidRPr="00C31D26">
              <w:rPr>
                <w:rFonts w:ascii="Arial" w:hAnsi="Arial" w:cs="Arial"/>
                <w:sz w:val="18"/>
                <w:szCs w:val="18"/>
              </w:rPr>
              <w:t>R. D. Madan</w:t>
            </w:r>
          </w:p>
        </w:tc>
        <w:tc>
          <w:tcPr>
            <w:tcW w:w="145"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38" w:type="pct"/>
          </w:tcPr>
          <w:p w:rsidR="009B1236" w:rsidRPr="00C31D26" w:rsidRDefault="009B1236" w:rsidP="00805AD2">
            <w:pPr>
              <w:rPr>
                <w:rFonts w:ascii="Arial" w:hAnsi="Arial" w:cs="Arial"/>
                <w:sz w:val="18"/>
                <w:szCs w:val="18"/>
              </w:rPr>
            </w:pPr>
            <w:r w:rsidRPr="00C31D26">
              <w:rPr>
                <w:rFonts w:ascii="Arial" w:hAnsi="Arial" w:cs="Arial"/>
                <w:b/>
                <w:bCs/>
                <w:iCs/>
                <w:spacing w:val="-3"/>
                <w:sz w:val="18"/>
                <w:szCs w:val="18"/>
              </w:rPr>
              <w:t xml:space="preserve">Modern Inorganic Chemistry, </w:t>
            </w:r>
            <w:r w:rsidRPr="00C31D26">
              <w:rPr>
                <w:rStyle w:val="publishername"/>
                <w:rFonts w:ascii="Arial" w:hAnsi="Arial" w:cs="Arial"/>
                <w:i/>
                <w:iCs/>
                <w:sz w:val="18"/>
                <w:szCs w:val="18"/>
              </w:rPr>
              <w:t>S. Chand Publishers</w:t>
            </w:r>
          </w:p>
        </w:tc>
      </w:tr>
      <w:tr w:rsidR="009B1236" w:rsidRPr="00C31D26" w:rsidTr="005D01CA">
        <w:trPr>
          <w:jc w:val="center"/>
        </w:trPr>
        <w:tc>
          <w:tcPr>
            <w:tcW w:w="196"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2.</w:t>
            </w:r>
          </w:p>
        </w:tc>
        <w:tc>
          <w:tcPr>
            <w:tcW w:w="1321" w:type="pct"/>
          </w:tcPr>
          <w:p w:rsidR="009B1236" w:rsidRPr="00C31D26" w:rsidRDefault="009B1236" w:rsidP="00805AD2">
            <w:pPr>
              <w:rPr>
                <w:rFonts w:ascii="Arial" w:hAnsi="Arial" w:cs="Arial"/>
                <w:sz w:val="18"/>
                <w:szCs w:val="18"/>
              </w:rPr>
            </w:pPr>
            <w:r w:rsidRPr="00C31D26">
              <w:rPr>
                <w:rFonts w:ascii="Arial" w:hAnsi="Arial" w:cs="Arial"/>
                <w:spacing w:val="-3"/>
                <w:sz w:val="18"/>
                <w:szCs w:val="18"/>
              </w:rPr>
              <w:t>M. M. Haque and M. A. Nawab</w:t>
            </w:r>
          </w:p>
        </w:tc>
        <w:tc>
          <w:tcPr>
            <w:tcW w:w="145"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38" w:type="pct"/>
          </w:tcPr>
          <w:p w:rsidR="009B1236" w:rsidRPr="00C31D26" w:rsidRDefault="009B1236" w:rsidP="00805AD2">
            <w:pPr>
              <w:rPr>
                <w:rFonts w:ascii="Arial" w:hAnsi="Arial" w:cs="Arial"/>
                <w:sz w:val="18"/>
                <w:szCs w:val="18"/>
              </w:rPr>
            </w:pPr>
            <w:r w:rsidRPr="00C31D26">
              <w:rPr>
                <w:rFonts w:ascii="Arial" w:hAnsi="Arial" w:cs="Arial"/>
                <w:b/>
                <w:bCs/>
                <w:spacing w:val="-3"/>
                <w:sz w:val="18"/>
                <w:szCs w:val="18"/>
              </w:rPr>
              <w:t>Principles of Physical Chemistry</w:t>
            </w:r>
            <w:r w:rsidRPr="00C31D26">
              <w:rPr>
                <w:rFonts w:ascii="Arial" w:hAnsi="Arial" w:cs="Arial"/>
                <w:spacing w:val="-3"/>
                <w:sz w:val="18"/>
                <w:szCs w:val="18"/>
              </w:rPr>
              <w:t xml:space="preserve">, </w:t>
            </w:r>
            <w:r w:rsidRPr="00C31D26">
              <w:rPr>
                <w:rFonts w:ascii="Arial" w:hAnsi="Arial" w:cs="Arial"/>
                <w:i/>
                <w:iCs/>
                <w:spacing w:val="-3"/>
                <w:sz w:val="18"/>
                <w:szCs w:val="18"/>
              </w:rPr>
              <w:t>Nawab Publications</w:t>
            </w:r>
          </w:p>
        </w:tc>
      </w:tr>
    </w:tbl>
    <w:p w:rsidR="009B1236" w:rsidRPr="00C31D26" w:rsidRDefault="009B1236" w:rsidP="00805AD2">
      <w:pPr>
        <w:jc w:val="center"/>
        <w:rPr>
          <w:rFonts w:ascii="Arial" w:hAnsi="Arial" w:cs="Arial"/>
          <w:b/>
          <w:spacing w:val="-3"/>
          <w:sz w:val="18"/>
          <w:szCs w:val="18"/>
        </w:rPr>
      </w:pPr>
    </w:p>
    <w:p w:rsidR="009B1236" w:rsidRPr="00C31D26" w:rsidRDefault="009B1236" w:rsidP="00EA3B88">
      <w:pPr>
        <w:rPr>
          <w:rFonts w:ascii="Arial" w:hAnsi="Arial" w:cs="Arial"/>
          <w:b/>
          <w:spacing w:val="-3"/>
          <w:sz w:val="18"/>
          <w:szCs w:val="18"/>
        </w:rPr>
      </w:pPr>
      <w:r w:rsidRPr="00C31D26">
        <w:rPr>
          <w:rFonts w:ascii="Arial" w:hAnsi="Arial" w:cs="Arial"/>
          <w:b/>
          <w:spacing w:val="-3"/>
          <w:sz w:val="18"/>
          <w:szCs w:val="18"/>
        </w:rPr>
        <w:t>Books Recommended:</w:t>
      </w:r>
    </w:p>
    <w:tbl>
      <w:tblPr>
        <w:tblW w:w="4916" w:type="pct"/>
        <w:jc w:val="center"/>
        <w:tblLook w:val="0000" w:firstRow="0" w:lastRow="0" w:firstColumn="0" w:lastColumn="0" w:noHBand="0" w:noVBand="0"/>
      </w:tblPr>
      <w:tblGrid>
        <w:gridCol w:w="362"/>
        <w:gridCol w:w="2430"/>
        <w:gridCol w:w="267"/>
        <w:gridCol w:w="6028"/>
      </w:tblGrid>
      <w:tr w:rsidR="009B1236" w:rsidRPr="00C31D26" w:rsidTr="005D01CA">
        <w:trPr>
          <w:trHeight w:val="196"/>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1.</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Esmarch S. Gilreath</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spacing w:val="-3"/>
                <w:sz w:val="18"/>
                <w:szCs w:val="18"/>
              </w:rPr>
            </w:pPr>
            <w:r w:rsidRPr="00C31D26">
              <w:rPr>
                <w:rFonts w:ascii="Arial" w:hAnsi="Arial" w:cs="Arial"/>
                <w:b/>
                <w:bCs/>
                <w:iCs/>
                <w:spacing w:val="-3"/>
                <w:sz w:val="18"/>
                <w:szCs w:val="18"/>
              </w:rPr>
              <w:t>Fundamental Concepts in Inorganic Chemistry</w:t>
            </w:r>
            <w:r w:rsidRPr="00C31D26">
              <w:rPr>
                <w:rFonts w:ascii="Arial" w:hAnsi="Arial" w:cs="Arial"/>
                <w:iCs/>
                <w:spacing w:val="-3"/>
                <w:sz w:val="18"/>
                <w:szCs w:val="18"/>
              </w:rPr>
              <w:t xml:space="preserve">, </w:t>
            </w:r>
            <w:r w:rsidRPr="00C31D26">
              <w:rPr>
                <w:rFonts w:ascii="Arial" w:hAnsi="Arial" w:cs="Arial"/>
                <w:i/>
                <w:spacing w:val="-3"/>
                <w:sz w:val="18"/>
                <w:szCs w:val="18"/>
              </w:rPr>
              <w:t>McGraw-Hill</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2.</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G. M. Barrow</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iCs/>
                <w:spacing w:val="-3"/>
                <w:sz w:val="18"/>
                <w:szCs w:val="18"/>
              </w:rPr>
            </w:pPr>
            <w:r w:rsidRPr="00C31D26">
              <w:rPr>
                <w:rFonts w:ascii="Arial" w:hAnsi="Arial" w:cs="Arial"/>
                <w:b/>
                <w:bCs/>
                <w:iCs/>
                <w:spacing w:val="-3"/>
                <w:sz w:val="18"/>
                <w:szCs w:val="18"/>
              </w:rPr>
              <w:t>Physical Chemistry</w:t>
            </w:r>
            <w:r w:rsidRPr="00C31D26">
              <w:rPr>
                <w:rFonts w:ascii="Arial" w:hAnsi="Arial" w:cs="Arial"/>
                <w:iCs/>
                <w:spacing w:val="-3"/>
                <w:sz w:val="18"/>
                <w:szCs w:val="18"/>
              </w:rPr>
              <w:t xml:space="preserve">, </w:t>
            </w:r>
            <w:r w:rsidRPr="00C31D26">
              <w:rPr>
                <w:rFonts w:ascii="Arial" w:hAnsi="Arial" w:cs="Arial"/>
                <w:i/>
                <w:spacing w:val="-3"/>
                <w:sz w:val="18"/>
                <w:szCs w:val="18"/>
              </w:rPr>
              <w:t>McGraw-Hill</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3.</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W. J. Moore</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bCs/>
                <w:iCs/>
                <w:spacing w:val="-3"/>
                <w:sz w:val="18"/>
                <w:szCs w:val="18"/>
              </w:rPr>
            </w:pPr>
            <w:r w:rsidRPr="00C31D26">
              <w:rPr>
                <w:rFonts w:ascii="Arial" w:hAnsi="Arial" w:cs="Arial"/>
                <w:b/>
                <w:iCs/>
                <w:spacing w:val="-3"/>
                <w:sz w:val="18"/>
                <w:szCs w:val="18"/>
              </w:rPr>
              <w:t>Physical Chemistry</w:t>
            </w:r>
            <w:r w:rsidRPr="00C31D26">
              <w:rPr>
                <w:rFonts w:ascii="Arial" w:hAnsi="Arial" w:cs="Arial"/>
                <w:bCs/>
                <w:iCs/>
                <w:spacing w:val="-3"/>
                <w:sz w:val="18"/>
                <w:szCs w:val="18"/>
              </w:rPr>
              <w:t xml:space="preserve">, </w:t>
            </w:r>
            <w:r w:rsidRPr="00C31D26">
              <w:rPr>
                <w:rStyle w:val="productdetailsvalues"/>
                <w:rFonts w:ascii="Arial" w:hAnsi="Arial" w:cs="Arial"/>
                <w:bCs/>
                <w:i/>
                <w:sz w:val="18"/>
                <w:szCs w:val="18"/>
              </w:rPr>
              <w:t>Orient BlackswanPvt Ltd.</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lastRenderedPageBreak/>
              <w:t>4.</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Keith J. Laidler, John H. Meiser</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bCs/>
                <w:iCs/>
                <w:spacing w:val="-3"/>
                <w:sz w:val="18"/>
                <w:szCs w:val="18"/>
              </w:rPr>
            </w:pPr>
            <w:r w:rsidRPr="00C31D26">
              <w:rPr>
                <w:rFonts w:ascii="Arial" w:hAnsi="Arial" w:cs="Arial"/>
                <w:b/>
                <w:bCs/>
                <w:iCs/>
                <w:spacing w:val="-3"/>
                <w:sz w:val="18"/>
                <w:szCs w:val="18"/>
              </w:rPr>
              <w:t>Physical Chemistry</w:t>
            </w:r>
            <w:r w:rsidRPr="00C31D26">
              <w:rPr>
                <w:rFonts w:ascii="Arial" w:hAnsi="Arial" w:cs="Arial"/>
                <w:iCs/>
                <w:spacing w:val="-3"/>
                <w:sz w:val="18"/>
                <w:szCs w:val="18"/>
              </w:rPr>
              <w:t xml:space="preserve">, </w:t>
            </w:r>
            <w:r w:rsidRPr="00C31D26">
              <w:rPr>
                <w:rStyle w:val="publishername"/>
                <w:rFonts w:ascii="Arial" w:hAnsi="Arial" w:cs="Arial"/>
                <w:i/>
                <w:iCs/>
                <w:sz w:val="18"/>
                <w:szCs w:val="18"/>
              </w:rPr>
              <w:t>Houghton Mifflin Company</w:t>
            </w:r>
            <w:r w:rsidRPr="00C31D26">
              <w:rPr>
                <w:rStyle w:val="publishername"/>
                <w:rFonts w:ascii="Arial" w:hAnsi="Arial" w:cs="Arial"/>
                <w:sz w:val="18"/>
                <w:szCs w:val="18"/>
              </w:rPr>
              <w:t>.</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5.</w:t>
            </w:r>
          </w:p>
        </w:tc>
        <w:tc>
          <w:tcPr>
            <w:tcW w:w="1337" w:type="pct"/>
          </w:tcPr>
          <w:p w:rsidR="009B1236" w:rsidRPr="00C31D26" w:rsidRDefault="009B1236" w:rsidP="00805AD2">
            <w:pPr>
              <w:rPr>
                <w:rFonts w:ascii="Arial" w:hAnsi="Arial" w:cs="Arial"/>
                <w:bCs/>
                <w:color w:val="000000"/>
                <w:spacing w:val="-3"/>
                <w:sz w:val="18"/>
                <w:szCs w:val="18"/>
              </w:rPr>
            </w:pPr>
            <w:r w:rsidRPr="00C31D26">
              <w:rPr>
                <w:rFonts w:ascii="Arial" w:hAnsi="Arial" w:cs="Arial"/>
                <w:bCs/>
                <w:color w:val="000000"/>
                <w:spacing w:val="-3"/>
                <w:sz w:val="18"/>
                <w:szCs w:val="18"/>
              </w:rPr>
              <w:t>S. Z. Haider</w:t>
            </w:r>
          </w:p>
        </w:tc>
        <w:tc>
          <w:tcPr>
            <w:tcW w:w="147" w:type="pct"/>
          </w:tcPr>
          <w:p w:rsidR="009B1236" w:rsidRPr="00C31D26" w:rsidRDefault="009B1236" w:rsidP="00805AD2">
            <w:pPr>
              <w:rPr>
                <w:rFonts w:ascii="Arial" w:hAnsi="Arial" w:cs="Arial"/>
                <w:color w:val="000000"/>
                <w:sz w:val="18"/>
                <w:szCs w:val="18"/>
              </w:rPr>
            </w:pPr>
            <w:r w:rsidRPr="00C31D26">
              <w:rPr>
                <w:rFonts w:ascii="Arial" w:hAnsi="Arial" w:cs="Arial"/>
                <w:color w:val="000000"/>
                <w:sz w:val="18"/>
                <w:szCs w:val="18"/>
              </w:rPr>
              <w:t>:</w:t>
            </w:r>
          </w:p>
        </w:tc>
        <w:tc>
          <w:tcPr>
            <w:tcW w:w="3318" w:type="pct"/>
          </w:tcPr>
          <w:p w:rsidR="009B1236" w:rsidRPr="00C31D26" w:rsidRDefault="009B1236" w:rsidP="00805AD2">
            <w:pPr>
              <w:tabs>
                <w:tab w:val="left" w:pos="-720"/>
              </w:tabs>
              <w:suppressAutoHyphens/>
              <w:rPr>
                <w:rFonts w:ascii="Arial" w:hAnsi="Arial" w:cs="Arial"/>
                <w:b/>
                <w:bCs/>
                <w:color w:val="000000"/>
                <w:spacing w:val="-3"/>
                <w:sz w:val="18"/>
                <w:szCs w:val="18"/>
              </w:rPr>
            </w:pPr>
            <w:r w:rsidRPr="00C31D26">
              <w:rPr>
                <w:rFonts w:ascii="Arial" w:hAnsi="Arial" w:cs="Arial"/>
                <w:b/>
                <w:bCs/>
                <w:color w:val="000000"/>
                <w:spacing w:val="-3"/>
                <w:sz w:val="18"/>
                <w:szCs w:val="18"/>
              </w:rPr>
              <w:t xml:space="preserve">Modern Inorganic Chemistry, </w:t>
            </w:r>
            <w:r w:rsidRPr="00C31D26">
              <w:rPr>
                <w:rFonts w:ascii="Arial" w:hAnsi="Arial" w:cs="Arial"/>
                <w:i/>
                <w:iCs/>
                <w:color w:val="000000"/>
                <w:spacing w:val="-3"/>
                <w:sz w:val="18"/>
                <w:szCs w:val="18"/>
              </w:rPr>
              <w:t>Friends International.</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6.</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Audrey L. Companion</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iCs/>
                <w:spacing w:val="-3"/>
                <w:sz w:val="18"/>
                <w:szCs w:val="18"/>
              </w:rPr>
            </w:pPr>
            <w:r w:rsidRPr="00C31D26">
              <w:rPr>
                <w:rFonts w:ascii="Arial" w:hAnsi="Arial" w:cs="Arial"/>
                <w:b/>
                <w:bCs/>
                <w:iCs/>
                <w:spacing w:val="-3"/>
                <w:sz w:val="18"/>
                <w:szCs w:val="18"/>
              </w:rPr>
              <w:t>Chemical Bonding</w:t>
            </w:r>
            <w:r w:rsidRPr="00C31D26">
              <w:rPr>
                <w:rFonts w:ascii="Arial" w:hAnsi="Arial" w:cs="Arial"/>
                <w:iCs/>
                <w:spacing w:val="-3"/>
                <w:sz w:val="18"/>
                <w:szCs w:val="18"/>
              </w:rPr>
              <w:t xml:space="preserve">, </w:t>
            </w:r>
            <w:r w:rsidRPr="00C31D26">
              <w:rPr>
                <w:rFonts w:ascii="Arial" w:hAnsi="Arial" w:cs="Arial"/>
                <w:i/>
                <w:spacing w:val="-3"/>
                <w:sz w:val="18"/>
                <w:szCs w:val="18"/>
              </w:rPr>
              <w:t>McGraw-Hill</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7.</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F. Albert Cotton, Geoffrey Wilkinson, Paul L. Gaus</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iCs/>
                <w:spacing w:val="-3"/>
                <w:sz w:val="18"/>
                <w:szCs w:val="18"/>
              </w:rPr>
            </w:pPr>
            <w:r w:rsidRPr="00C31D26">
              <w:rPr>
                <w:rFonts w:ascii="Arial" w:hAnsi="Arial" w:cs="Arial"/>
                <w:b/>
                <w:bCs/>
                <w:iCs/>
                <w:spacing w:val="-3"/>
                <w:sz w:val="18"/>
                <w:szCs w:val="18"/>
              </w:rPr>
              <w:t>Basic Inorganic Chemistry</w:t>
            </w:r>
            <w:r w:rsidRPr="00C31D26">
              <w:rPr>
                <w:rFonts w:ascii="Arial" w:hAnsi="Arial" w:cs="Arial"/>
                <w:iCs/>
                <w:spacing w:val="-3"/>
                <w:sz w:val="18"/>
                <w:szCs w:val="18"/>
              </w:rPr>
              <w:t xml:space="preserve">, </w:t>
            </w:r>
            <w:r w:rsidRPr="00C31D26">
              <w:rPr>
                <w:rFonts w:ascii="Arial" w:hAnsi="Arial" w:cs="Arial"/>
                <w:i/>
                <w:spacing w:val="-3"/>
                <w:sz w:val="18"/>
                <w:szCs w:val="18"/>
              </w:rPr>
              <w:t xml:space="preserve">Wiley &amp; Sons. </w:t>
            </w:r>
          </w:p>
        </w:tc>
      </w:tr>
      <w:tr w:rsidR="009B1236" w:rsidRPr="00C31D26" w:rsidTr="005D01CA">
        <w:trPr>
          <w:trHeight w:val="109"/>
          <w:jc w:val="center"/>
        </w:trPr>
        <w:tc>
          <w:tcPr>
            <w:tcW w:w="199" w:type="pct"/>
          </w:tcPr>
          <w:p w:rsidR="009B1236" w:rsidRPr="00C31D26" w:rsidRDefault="009B1236" w:rsidP="00805AD2">
            <w:pPr>
              <w:suppressAutoHyphens/>
              <w:jc w:val="center"/>
              <w:rPr>
                <w:rFonts w:ascii="Arial" w:hAnsi="Arial" w:cs="Arial"/>
                <w:spacing w:val="-3"/>
                <w:sz w:val="18"/>
                <w:szCs w:val="18"/>
              </w:rPr>
            </w:pPr>
            <w:r w:rsidRPr="00C31D26">
              <w:rPr>
                <w:rFonts w:ascii="Arial" w:hAnsi="Arial" w:cs="Arial"/>
                <w:spacing w:val="-3"/>
                <w:sz w:val="18"/>
                <w:szCs w:val="18"/>
              </w:rPr>
              <w:t>8.</w:t>
            </w:r>
          </w:p>
        </w:tc>
        <w:tc>
          <w:tcPr>
            <w:tcW w:w="1337" w:type="pct"/>
          </w:tcPr>
          <w:p w:rsidR="009B1236" w:rsidRPr="00C31D26" w:rsidRDefault="009B1236" w:rsidP="00805AD2">
            <w:pPr>
              <w:rPr>
                <w:rFonts w:ascii="Arial" w:hAnsi="Arial" w:cs="Arial"/>
                <w:bCs/>
                <w:spacing w:val="-3"/>
                <w:sz w:val="18"/>
                <w:szCs w:val="18"/>
              </w:rPr>
            </w:pPr>
            <w:r w:rsidRPr="00C31D26">
              <w:rPr>
                <w:rFonts w:ascii="Arial" w:hAnsi="Arial" w:cs="Arial"/>
                <w:bCs/>
                <w:spacing w:val="-3"/>
                <w:sz w:val="18"/>
                <w:szCs w:val="18"/>
              </w:rPr>
              <w:t>Donald K. Sebera</w:t>
            </w:r>
          </w:p>
        </w:tc>
        <w:tc>
          <w:tcPr>
            <w:tcW w:w="147" w:type="pct"/>
          </w:tcPr>
          <w:p w:rsidR="009B1236" w:rsidRPr="00C31D26" w:rsidRDefault="009B1236" w:rsidP="00805AD2">
            <w:pPr>
              <w:rPr>
                <w:rFonts w:ascii="Arial" w:hAnsi="Arial" w:cs="Arial"/>
                <w:sz w:val="18"/>
                <w:szCs w:val="18"/>
              </w:rPr>
            </w:pPr>
            <w:r w:rsidRPr="00C31D26">
              <w:rPr>
                <w:rFonts w:ascii="Arial" w:hAnsi="Arial" w:cs="Arial"/>
                <w:sz w:val="18"/>
                <w:szCs w:val="18"/>
              </w:rPr>
              <w:t>:</w:t>
            </w:r>
          </w:p>
        </w:tc>
        <w:tc>
          <w:tcPr>
            <w:tcW w:w="3318" w:type="pct"/>
          </w:tcPr>
          <w:p w:rsidR="009B1236" w:rsidRPr="00C31D26" w:rsidRDefault="009B1236" w:rsidP="00805AD2">
            <w:pPr>
              <w:tabs>
                <w:tab w:val="left" w:pos="-720"/>
              </w:tabs>
              <w:suppressAutoHyphens/>
              <w:rPr>
                <w:rFonts w:ascii="Arial" w:hAnsi="Arial" w:cs="Arial"/>
                <w:spacing w:val="-3"/>
                <w:sz w:val="18"/>
                <w:szCs w:val="18"/>
              </w:rPr>
            </w:pPr>
            <w:r w:rsidRPr="00C31D26">
              <w:rPr>
                <w:rFonts w:ascii="Arial" w:hAnsi="Arial" w:cs="Arial"/>
                <w:b/>
                <w:bCs/>
                <w:spacing w:val="-3"/>
                <w:sz w:val="18"/>
                <w:szCs w:val="18"/>
              </w:rPr>
              <w:t>Electronic Structure and Chemical  Bonding</w:t>
            </w:r>
            <w:r w:rsidRPr="00C31D26">
              <w:rPr>
                <w:rFonts w:ascii="Arial" w:hAnsi="Arial" w:cs="Arial"/>
                <w:spacing w:val="-3"/>
                <w:sz w:val="18"/>
                <w:szCs w:val="18"/>
              </w:rPr>
              <w:t xml:space="preserve">, </w:t>
            </w:r>
            <w:r w:rsidRPr="00C31D26">
              <w:rPr>
                <w:rFonts w:ascii="Arial" w:hAnsi="Arial" w:cs="Arial"/>
                <w:i/>
                <w:iCs/>
                <w:spacing w:val="-3"/>
                <w:sz w:val="18"/>
                <w:szCs w:val="18"/>
              </w:rPr>
              <w:t>Wiley</w:t>
            </w:r>
            <w:r w:rsidRPr="00C31D26">
              <w:rPr>
                <w:rFonts w:ascii="Arial" w:hAnsi="Arial" w:cs="Arial"/>
                <w:i/>
                <w:spacing w:val="-3"/>
                <w:sz w:val="18"/>
                <w:szCs w:val="18"/>
              </w:rPr>
              <w:t>&amp; Sons.</w:t>
            </w:r>
          </w:p>
        </w:tc>
      </w:tr>
    </w:tbl>
    <w:p w:rsidR="009B1236" w:rsidRPr="00C31D26" w:rsidRDefault="009B1236" w:rsidP="00805AD2">
      <w:pPr>
        <w:jc w:val="center"/>
        <w:rPr>
          <w:rFonts w:ascii="Arial" w:hAnsi="Arial" w:cs="Arial"/>
          <w:sz w:val="18"/>
          <w:szCs w:val="18"/>
        </w:rPr>
      </w:pPr>
    </w:p>
    <w:p w:rsidR="00F2037B" w:rsidRDefault="00F2037B">
      <w:pPr>
        <w:rPr>
          <w:rFonts w:ascii="Arial" w:hAnsi="Arial" w:cs="Arial"/>
          <w:sz w:val="18"/>
          <w:szCs w:val="18"/>
        </w:rPr>
      </w:pPr>
    </w:p>
    <w:p w:rsidR="009B1236" w:rsidRPr="00FE442D" w:rsidRDefault="009B1236"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E442D">
        <w:rPr>
          <w:rFonts w:ascii="Arial" w:hAnsi="Arial" w:cs="Arial"/>
          <w:b/>
          <w:bCs/>
          <w:iCs/>
          <w:sz w:val="18"/>
          <w:szCs w:val="18"/>
        </w:rPr>
        <w:t>EEE 1131: Basic Electronics</w:t>
      </w:r>
    </w:p>
    <w:p w:rsidR="009B1236" w:rsidRPr="00FE442D" w:rsidRDefault="009B1236"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E442D">
        <w:rPr>
          <w:rFonts w:ascii="Arial" w:hAnsi="Arial" w:cs="Arial"/>
          <w:b/>
          <w:bCs/>
          <w:iCs/>
          <w:sz w:val="18"/>
          <w:szCs w:val="18"/>
        </w:rPr>
        <w:t xml:space="preserve">Credits: </w:t>
      </w:r>
      <w:r w:rsidRPr="00FE442D">
        <w:rPr>
          <w:rFonts w:ascii="Arial" w:hAnsi="Arial" w:cs="Arial"/>
          <w:iCs/>
          <w:sz w:val="18"/>
          <w:szCs w:val="18"/>
        </w:rPr>
        <w:t xml:space="preserve">3 </w:t>
      </w:r>
      <w:r w:rsidR="00844CE6">
        <w:rPr>
          <w:rFonts w:ascii="Arial" w:hAnsi="Arial" w:cs="Arial"/>
          <w:b/>
          <w:bCs/>
          <w:iCs/>
          <w:sz w:val="18"/>
          <w:szCs w:val="18"/>
        </w:rPr>
        <w:t>Contact Hours: 42</w:t>
      </w:r>
    </w:p>
    <w:p w:rsidR="009B1236" w:rsidRPr="00FE442D" w:rsidRDefault="009B1236"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E442D">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9B1236" w:rsidRPr="00FE442D" w:rsidRDefault="009B1236"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B1236" w:rsidRPr="00FE442D" w:rsidTr="00805AD2">
        <w:trPr>
          <w:jc w:val="center"/>
        </w:trPr>
        <w:tc>
          <w:tcPr>
            <w:tcW w:w="1439" w:type="dxa"/>
          </w:tcPr>
          <w:p w:rsidR="009B1236" w:rsidRPr="00FE442D" w:rsidRDefault="009B1236" w:rsidP="00805AD2">
            <w:pPr>
              <w:rPr>
                <w:rFonts w:ascii="Arial" w:hAnsi="Arial" w:cs="Arial"/>
                <w:b/>
                <w:bCs/>
                <w:sz w:val="18"/>
                <w:szCs w:val="18"/>
              </w:rPr>
            </w:pPr>
            <w:r w:rsidRPr="00FE442D">
              <w:rPr>
                <w:rFonts w:ascii="Arial" w:hAnsi="Arial" w:cs="Arial"/>
                <w:b/>
                <w:sz w:val="18"/>
                <w:szCs w:val="18"/>
              </w:rPr>
              <w:t>Prerequisite:</w:t>
            </w:r>
          </w:p>
        </w:tc>
        <w:tc>
          <w:tcPr>
            <w:tcW w:w="7741" w:type="dxa"/>
          </w:tcPr>
          <w:p w:rsidR="009B1236" w:rsidRPr="00FE442D" w:rsidRDefault="009B1236" w:rsidP="00805AD2">
            <w:pPr>
              <w:rPr>
                <w:rFonts w:ascii="Arial" w:hAnsi="Arial" w:cs="Arial"/>
                <w:iCs/>
                <w:sz w:val="18"/>
                <w:szCs w:val="18"/>
              </w:rPr>
            </w:pPr>
            <w:r w:rsidRPr="00FE442D">
              <w:rPr>
                <w:rFonts w:ascii="Arial" w:hAnsi="Arial" w:cs="Arial"/>
                <w:iCs/>
                <w:sz w:val="18"/>
                <w:szCs w:val="18"/>
              </w:rPr>
              <w:t>None</w:t>
            </w:r>
          </w:p>
        </w:tc>
      </w:tr>
      <w:tr w:rsidR="009B1236" w:rsidRPr="00FE442D" w:rsidTr="00805AD2">
        <w:trPr>
          <w:jc w:val="center"/>
        </w:trPr>
        <w:tc>
          <w:tcPr>
            <w:tcW w:w="1439" w:type="dxa"/>
          </w:tcPr>
          <w:p w:rsidR="009B1236" w:rsidRPr="00FE442D" w:rsidRDefault="009B1236" w:rsidP="00805AD2">
            <w:pPr>
              <w:rPr>
                <w:rFonts w:ascii="Arial" w:hAnsi="Arial" w:cs="Arial"/>
                <w:b/>
                <w:sz w:val="18"/>
                <w:szCs w:val="18"/>
              </w:rPr>
            </w:pPr>
            <w:r w:rsidRPr="00FE442D">
              <w:rPr>
                <w:rFonts w:ascii="Arial" w:hAnsi="Arial" w:cs="Arial"/>
                <w:b/>
                <w:sz w:val="18"/>
                <w:szCs w:val="18"/>
              </w:rPr>
              <w:t>Course Type</w:t>
            </w:r>
          </w:p>
        </w:tc>
        <w:tc>
          <w:tcPr>
            <w:tcW w:w="7741" w:type="dxa"/>
          </w:tcPr>
          <w:p w:rsidR="009B1236" w:rsidRPr="00FE442D" w:rsidRDefault="009B1236" w:rsidP="00805AD2">
            <w:pPr>
              <w:rPr>
                <w:rFonts w:ascii="Arial" w:hAnsi="Arial" w:cs="Arial"/>
                <w:iCs/>
                <w:sz w:val="18"/>
                <w:szCs w:val="18"/>
              </w:rPr>
            </w:pPr>
            <w:r w:rsidRPr="00FE442D">
              <w:rPr>
                <w:rFonts w:ascii="MS Gothic" w:eastAsia="MS Gothic" w:hAnsi="MS Gothic" w:cs="MS Gothic" w:hint="eastAsia"/>
                <w:iCs/>
                <w:sz w:val="18"/>
                <w:szCs w:val="18"/>
              </w:rPr>
              <w:t>☒</w:t>
            </w:r>
            <w:r w:rsidRPr="00FE442D">
              <w:rPr>
                <w:rFonts w:ascii="Arial" w:hAnsi="Arial" w:cs="Arial"/>
                <w:iCs/>
                <w:sz w:val="18"/>
                <w:szCs w:val="18"/>
              </w:rPr>
              <w:t xml:space="preserve"> Theory         </w:t>
            </w:r>
            <w:r w:rsidRPr="00FE442D">
              <w:rPr>
                <w:rFonts w:ascii="MS Gothic" w:eastAsia="MS Gothic" w:hAnsi="MS Gothic" w:cs="MS Gothic" w:hint="eastAsia"/>
                <w:iCs/>
                <w:sz w:val="18"/>
                <w:szCs w:val="18"/>
              </w:rPr>
              <w:t>☐</w:t>
            </w:r>
            <w:r w:rsidRPr="00FE442D">
              <w:rPr>
                <w:rFonts w:ascii="Arial" w:hAnsi="Arial" w:cs="Arial"/>
                <w:iCs/>
                <w:sz w:val="18"/>
                <w:szCs w:val="18"/>
              </w:rPr>
              <w:t xml:space="preserve">  Laboratory work         </w:t>
            </w:r>
            <w:r w:rsidRPr="00FE442D">
              <w:rPr>
                <w:rFonts w:ascii="MS Gothic" w:eastAsia="MS Gothic" w:hAnsi="MS Gothic" w:cs="MS Gothic" w:hint="eastAsia"/>
                <w:iCs/>
                <w:sz w:val="18"/>
                <w:szCs w:val="18"/>
              </w:rPr>
              <w:t>☐</w:t>
            </w:r>
            <w:r w:rsidRPr="00FE442D">
              <w:rPr>
                <w:rFonts w:ascii="Arial" w:hAnsi="Arial" w:cs="Arial"/>
                <w:iCs/>
                <w:sz w:val="18"/>
                <w:szCs w:val="18"/>
              </w:rPr>
              <w:t xml:space="preserve">  Project work      </w:t>
            </w:r>
            <w:r w:rsidRPr="00FE442D">
              <w:rPr>
                <w:rFonts w:ascii="MS Gothic" w:eastAsia="MS Gothic" w:hAnsi="MS Gothic" w:cs="MS Gothic" w:hint="eastAsia"/>
                <w:iCs/>
                <w:sz w:val="18"/>
                <w:szCs w:val="18"/>
              </w:rPr>
              <w:t>☐</w:t>
            </w:r>
            <w:r w:rsidRPr="00FE442D">
              <w:rPr>
                <w:rFonts w:ascii="Arial" w:hAnsi="Arial" w:cs="Arial"/>
                <w:iCs/>
                <w:sz w:val="18"/>
                <w:szCs w:val="18"/>
              </w:rPr>
              <w:t xml:space="preserve">  Viva Voce      </w:t>
            </w:r>
          </w:p>
        </w:tc>
      </w:tr>
      <w:tr w:rsidR="009B1236" w:rsidRPr="00FE442D" w:rsidTr="00805AD2">
        <w:trPr>
          <w:trHeight w:val="238"/>
          <w:jc w:val="center"/>
        </w:trPr>
        <w:tc>
          <w:tcPr>
            <w:tcW w:w="1439" w:type="dxa"/>
          </w:tcPr>
          <w:p w:rsidR="009B1236" w:rsidRPr="00FE442D" w:rsidRDefault="009B1236" w:rsidP="00805AD2">
            <w:pPr>
              <w:ind w:left="2160" w:hanging="2160"/>
              <w:rPr>
                <w:rFonts w:ascii="Arial" w:hAnsi="Arial" w:cs="Arial"/>
                <w:b/>
                <w:bCs/>
                <w:sz w:val="18"/>
                <w:szCs w:val="18"/>
              </w:rPr>
            </w:pPr>
            <w:r w:rsidRPr="00FE442D">
              <w:rPr>
                <w:rFonts w:ascii="Arial" w:hAnsi="Arial" w:cs="Arial"/>
                <w:b/>
                <w:bCs/>
                <w:sz w:val="18"/>
                <w:szCs w:val="18"/>
              </w:rPr>
              <w:t>Motivation</w:t>
            </w:r>
          </w:p>
        </w:tc>
        <w:tc>
          <w:tcPr>
            <w:tcW w:w="7741" w:type="dxa"/>
          </w:tcPr>
          <w:p w:rsidR="009B1236" w:rsidRPr="00FE442D" w:rsidRDefault="009B1236" w:rsidP="00805AD2">
            <w:pPr>
              <w:rPr>
                <w:rFonts w:ascii="Arial" w:hAnsi="Arial" w:cs="Arial"/>
                <w:b/>
                <w:iCs/>
                <w:sz w:val="18"/>
                <w:szCs w:val="18"/>
              </w:rPr>
            </w:pPr>
            <w:r w:rsidRPr="00FE442D">
              <w:rPr>
                <w:rFonts w:ascii="Arial" w:hAnsi="Arial" w:cs="Arial"/>
                <w:iCs/>
                <w:sz w:val="18"/>
                <w:szCs w:val="18"/>
              </w:rPr>
              <w:t>To develop basics knowledge on Electrical circuits and Electronics</w:t>
            </w:r>
          </w:p>
        </w:tc>
      </w:tr>
      <w:tr w:rsidR="009B1236" w:rsidRPr="00FE442D" w:rsidTr="00805AD2">
        <w:trPr>
          <w:trHeight w:val="238"/>
          <w:jc w:val="center"/>
        </w:trPr>
        <w:tc>
          <w:tcPr>
            <w:tcW w:w="9180" w:type="dxa"/>
            <w:gridSpan w:val="2"/>
          </w:tcPr>
          <w:p w:rsidR="009B1236" w:rsidRPr="00FE442D" w:rsidRDefault="009B1236" w:rsidP="00805AD2">
            <w:pPr>
              <w:rPr>
                <w:rFonts w:ascii="Arial" w:hAnsi="Arial" w:cs="Arial"/>
                <w:b/>
                <w:bCs/>
                <w:sz w:val="18"/>
                <w:szCs w:val="18"/>
              </w:rPr>
            </w:pPr>
          </w:p>
          <w:p w:rsidR="009B1236" w:rsidRPr="00FE442D" w:rsidRDefault="009B1236" w:rsidP="00805AD2">
            <w:pPr>
              <w:rPr>
                <w:rFonts w:ascii="Arial" w:hAnsi="Arial" w:cs="Arial"/>
                <w:b/>
                <w:bCs/>
                <w:sz w:val="18"/>
                <w:szCs w:val="18"/>
              </w:rPr>
            </w:pPr>
            <w:r w:rsidRPr="00FE442D">
              <w:rPr>
                <w:rFonts w:ascii="Arial" w:hAnsi="Arial" w:cs="Arial"/>
                <w:b/>
                <w:bCs/>
                <w:sz w:val="18"/>
                <w:szCs w:val="18"/>
              </w:rPr>
              <w:t>Course Objective:</w:t>
            </w:r>
          </w:p>
          <w:p w:rsidR="009B1236" w:rsidRPr="00FE442D" w:rsidRDefault="009B1236" w:rsidP="00805AD2">
            <w:pPr>
              <w:jc w:val="both"/>
              <w:rPr>
                <w:rFonts w:ascii="Arial" w:hAnsi="Arial" w:cs="Arial"/>
                <w:iCs/>
                <w:sz w:val="18"/>
                <w:szCs w:val="18"/>
              </w:rPr>
            </w:pPr>
            <w:r w:rsidRPr="00FE442D">
              <w:rPr>
                <w:rFonts w:ascii="Arial" w:hAnsi="Arial" w:cs="Arial"/>
                <w:iCs/>
                <w:sz w:val="18"/>
                <w:szCs w:val="18"/>
              </w:rPr>
              <w:t>The knowledge on electrical circuits and electronics are highly significant to develop expertise on computer hardware. From this perspective, the major objectives of this course are to build necessary background on electrical circuits and electronics required to be a computer engineer. The student will study circuit theory, properties of electronic devices and their operational principle, measuring devices etc.</w:t>
            </w:r>
          </w:p>
        </w:tc>
      </w:tr>
    </w:tbl>
    <w:p w:rsidR="009B1236" w:rsidRPr="00FE442D" w:rsidRDefault="009B1236" w:rsidP="00805AD2">
      <w:pPr>
        <w:jc w:val="center"/>
        <w:rPr>
          <w:rFonts w:ascii="Arial" w:hAnsi="Arial" w:cs="Arial"/>
          <w:sz w:val="18"/>
          <w:szCs w:val="18"/>
        </w:rPr>
      </w:pPr>
    </w:p>
    <w:p w:rsidR="009B1236" w:rsidRPr="00FE442D" w:rsidRDefault="009B1236" w:rsidP="00805AD2">
      <w:pPr>
        <w:autoSpaceDE w:val="0"/>
        <w:autoSpaceDN w:val="0"/>
        <w:adjustRightInd w:val="0"/>
        <w:jc w:val="center"/>
        <w:rPr>
          <w:rFonts w:ascii="Arial" w:hAnsi="Arial" w:cs="Arial"/>
          <w:b/>
          <w:color w:val="000000"/>
          <w:sz w:val="18"/>
          <w:szCs w:val="18"/>
        </w:rPr>
      </w:pPr>
      <w:r w:rsidRPr="00FE442D">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69"/>
        <w:gridCol w:w="2150"/>
        <w:gridCol w:w="1051"/>
        <w:gridCol w:w="1747"/>
        <w:gridCol w:w="1612"/>
      </w:tblGrid>
      <w:tr w:rsidR="009B1236" w:rsidRPr="00FE442D" w:rsidTr="00805AD2">
        <w:trPr>
          <w:trHeight w:val="877"/>
          <w:jc w:val="center"/>
        </w:trPr>
        <w:tc>
          <w:tcPr>
            <w:tcW w:w="646"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CO No.</w:t>
            </w:r>
          </w:p>
        </w:tc>
        <w:tc>
          <w:tcPr>
            <w:tcW w:w="1969"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CO Statement</w:t>
            </w:r>
          </w:p>
        </w:tc>
        <w:tc>
          <w:tcPr>
            <w:tcW w:w="2150"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Corresponding PO</w:t>
            </w:r>
          </w:p>
        </w:tc>
        <w:tc>
          <w:tcPr>
            <w:tcW w:w="1051"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Domain / level of learning taxonomy</w:t>
            </w:r>
          </w:p>
        </w:tc>
        <w:tc>
          <w:tcPr>
            <w:tcW w:w="1747"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Delivery methods and activities</w:t>
            </w:r>
          </w:p>
        </w:tc>
        <w:tc>
          <w:tcPr>
            <w:tcW w:w="1612"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Assessment tools</w:t>
            </w:r>
          </w:p>
        </w:tc>
      </w:tr>
      <w:tr w:rsidR="009B1236" w:rsidRPr="00FE442D" w:rsidTr="00805AD2">
        <w:trPr>
          <w:trHeight w:val="1583"/>
          <w:jc w:val="center"/>
        </w:trPr>
        <w:tc>
          <w:tcPr>
            <w:tcW w:w="646" w:type="dxa"/>
            <w:vAlign w:val="center"/>
          </w:tcPr>
          <w:p w:rsidR="009B1236" w:rsidRPr="00FE442D" w:rsidRDefault="00F81510" w:rsidP="00805AD2">
            <w:pPr>
              <w:jc w:val="center"/>
              <w:rPr>
                <w:rFonts w:ascii="Arial" w:hAnsi="Arial" w:cs="Arial"/>
                <w:color w:val="000000"/>
                <w:sz w:val="18"/>
                <w:szCs w:val="18"/>
              </w:rPr>
            </w:pPr>
            <w:r>
              <w:rPr>
                <w:rFonts w:ascii="Arial" w:hAnsi="Arial" w:cs="Arial"/>
                <w:color w:val="000000"/>
                <w:sz w:val="18"/>
                <w:szCs w:val="18"/>
              </w:rPr>
              <w:t>CO1</w:t>
            </w:r>
          </w:p>
        </w:tc>
        <w:tc>
          <w:tcPr>
            <w:tcW w:w="1969" w:type="dxa"/>
            <w:vAlign w:val="center"/>
          </w:tcPr>
          <w:p w:rsidR="009B1236" w:rsidRPr="00FE442D" w:rsidRDefault="009B1236" w:rsidP="00805AD2">
            <w:pPr>
              <w:pStyle w:val="ListParagraph"/>
              <w:spacing w:after="0" w:line="240" w:lineRule="auto"/>
              <w:ind w:left="-18"/>
              <w:jc w:val="center"/>
              <w:rPr>
                <w:rFonts w:ascii="Arial" w:hAnsi="Arial" w:cs="Arial"/>
                <w:color w:val="000000"/>
                <w:sz w:val="18"/>
                <w:szCs w:val="18"/>
              </w:rPr>
            </w:pPr>
            <w:r w:rsidRPr="00AD41D1">
              <w:rPr>
                <w:rFonts w:ascii="Arial" w:hAnsi="Arial" w:cs="Arial"/>
                <w:bCs/>
                <w:color w:val="000000"/>
                <w:sz w:val="18"/>
                <w:szCs w:val="18"/>
              </w:rPr>
              <w:t>To</w:t>
            </w:r>
            <w:r>
              <w:rPr>
                <w:rFonts w:ascii="Arial" w:hAnsi="Arial" w:cs="Arial"/>
                <w:b/>
                <w:color w:val="000000"/>
                <w:sz w:val="18"/>
                <w:szCs w:val="18"/>
              </w:rPr>
              <w:t xml:space="preserve"> I</w:t>
            </w:r>
            <w:r w:rsidRPr="00FE442D">
              <w:rPr>
                <w:rFonts w:ascii="Arial" w:hAnsi="Arial" w:cs="Arial"/>
                <w:b/>
                <w:color w:val="000000"/>
                <w:sz w:val="18"/>
                <w:szCs w:val="18"/>
              </w:rPr>
              <w:t>nterpret</w:t>
            </w:r>
            <w:r w:rsidRPr="00FE442D">
              <w:rPr>
                <w:rFonts w:ascii="Arial" w:hAnsi="Arial" w:cs="Arial"/>
                <w:color w:val="000000"/>
                <w:sz w:val="18"/>
                <w:szCs w:val="18"/>
              </w:rPr>
              <w:t xml:space="preserve"> characteristics of diodes and transistors and their applications in electronics circuits.</w:t>
            </w:r>
          </w:p>
        </w:tc>
        <w:tc>
          <w:tcPr>
            <w:tcW w:w="2150" w:type="dxa"/>
            <w:vAlign w:val="center"/>
          </w:tcPr>
          <w:p w:rsidR="009B1236" w:rsidRPr="00FE442D" w:rsidRDefault="009B1236" w:rsidP="00805AD2">
            <w:pPr>
              <w:pStyle w:val="ListParagraph"/>
              <w:spacing w:after="0" w:line="240" w:lineRule="auto"/>
              <w:ind w:left="0"/>
              <w:jc w:val="center"/>
              <w:rPr>
                <w:rFonts w:ascii="Arial" w:hAnsi="Arial" w:cs="Arial"/>
                <w:b/>
                <w:bCs/>
                <w:color w:val="000000"/>
                <w:sz w:val="18"/>
                <w:szCs w:val="18"/>
              </w:rPr>
            </w:pPr>
            <w:r w:rsidRPr="00FE442D">
              <w:rPr>
                <w:rFonts w:ascii="Arial" w:hAnsi="Arial" w:cs="Arial"/>
                <w:b/>
                <w:bCs/>
                <w:color w:val="000000"/>
                <w:sz w:val="18"/>
                <w:szCs w:val="18"/>
              </w:rPr>
              <w:t>Engineering knowledge</w:t>
            </w:r>
          </w:p>
          <w:p w:rsidR="009B1236" w:rsidRPr="00FE442D" w:rsidRDefault="009B1236" w:rsidP="00805AD2">
            <w:pPr>
              <w:pStyle w:val="ListParagraph"/>
              <w:spacing w:after="0" w:line="240" w:lineRule="auto"/>
              <w:ind w:left="0"/>
              <w:jc w:val="center"/>
              <w:rPr>
                <w:rFonts w:ascii="Arial" w:hAnsi="Arial" w:cs="Arial"/>
                <w:color w:val="000000"/>
                <w:sz w:val="18"/>
                <w:szCs w:val="18"/>
              </w:rPr>
            </w:pPr>
            <w:r w:rsidRPr="00FE442D">
              <w:rPr>
                <w:rFonts w:ascii="Arial" w:hAnsi="Arial" w:cs="Arial"/>
                <w:color w:val="000000"/>
                <w:sz w:val="18"/>
                <w:szCs w:val="18"/>
              </w:rPr>
              <w:t>(PO1)</w:t>
            </w:r>
          </w:p>
        </w:tc>
        <w:tc>
          <w:tcPr>
            <w:tcW w:w="1051"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Cognitive domain – level 5</w:t>
            </w:r>
          </w:p>
        </w:tc>
        <w:tc>
          <w:tcPr>
            <w:tcW w:w="1747"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5737589"/>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Lecture Note</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454558"/>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Text Book</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7701898"/>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Audio/Video</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4245889"/>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Web Material</w:t>
            </w:r>
          </w:p>
          <w:p w:rsidR="009B1236" w:rsidRPr="00FE442D" w:rsidRDefault="009F4EBA" w:rsidP="00805AD2">
            <w:pPr>
              <w:rPr>
                <w:rFonts w:ascii="Arial" w:hAnsi="Arial" w:cs="Arial"/>
                <w:color w:val="000000"/>
                <w:sz w:val="18"/>
                <w:szCs w:val="18"/>
              </w:rPr>
            </w:pPr>
            <w:sdt>
              <w:sdtPr>
                <w:rPr>
                  <w:rFonts w:ascii="Arial" w:hAnsi="Arial" w:cs="Arial"/>
                  <w:color w:val="000000" w:themeColor="text1"/>
                  <w:sz w:val="18"/>
                  <w:szCs w:val="18"/>
                </w:rPr>
                <w:id w:val="1725179796"/>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Journal paper</w:t>
            </w:r>
          </w:p>
        </w:tc>
        <w:tc>
          <w:tcPr>
            <w:tcW w:w="1612"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4622077"/>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Class Test</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861225"/>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Final Exam</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8950904"/>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Assignment </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644248"/>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Participation</w:t>
            </w:r>
          </w:p>
          <w:p w:rsidR="009B1236" w:rsidRPr="00FE442D" w:rsidRDefault="009F4EBA" w:rsidP="00805AD2">
            <w:pPr>
              <w:spacing w:line="276" w:lineRule="auto"/>
              <w:rPr>
                <w:rFonts w:ascii="Arial" w:hAnsi="Arial" w:cs="Arial"/>
                <w:color w:val="000000"/>
                <w:sz w:val="18"/>
                <w:szCs w:val="18"/>
              </w:rPr>
            </w:pPr>
            <w:sdt>
              <w:sdtPr>
                <w:rPr>
                  <w:rFonts w:ascii="Arial" w:hAnsi="Arial" w:cs="Arial"/>
                  <w:color w:val="000000" w:themeColor="text1"/>
                  <w:sz w:val="18"/>
                  <w:szCs w:val="18"/>
                </w:rPr>
                <w:id w:val="732971890"/>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Presentation</w:t>
            </w:r>
          </w:p>
        </w:tc>
      </w:tr>
      <w:tr w:rsidR="009B1236" w:rsidRPr="00FE442D" w:rsidTr="00805AD2">
        <w:trPr>
          <w:trHeight w:val="1700"/>
          <w:jc w:val="center"/>
        </w:trPr>
        <w:tc>
          <w:tcPr>
            <w:tcW w:w="646" w:type="dxa"/>
            <w:vAlign w:val="center"/>
          </w:tcPr>
          <w:p w:rsidR="009B1236" w:rsidRPr="00FE442D" w:rsidRDefault="00F81510" w:rsidP="00805AD2">
            <w:pPr>
              <w:jc w:val="center"/>
              <w:rPr>
                <w:rFonts w:ascii="Arial" w:hAnsi="Arial" w:cs="Arial"/>
                <w:color w:val="000000"/>
                <w:sz w:val="18"/>
                <w:szCs w:val="18"/>
              </w:rPr>
            </w:pPr>
            <w:r>
              <w:rPr>
                <w:rFonts w:ascii="Arial" w:hAnsi="Arial" w:cs="Arial"/>
                <w:color w:val="000000"/>
                <w:sz w:val="18"/>
                <w:szCs w:val="18"/>
              </w:rPr>
              <w:t>CO2</w:t>
            </w:r>
          </w:p>
        </w:tc>
        <w:tc>
          <w:tcPr>
            <w:tcW w:w="1969" w:type="dxa"/>
            <w:vAlign w:val="center"/>
          </w:tcPr>
          <w:p w:rsidR="009B1236" w:rsidRPr="00FE442D" w:rsidRDefault="009B1236" w:rsidP="00805AD2">
            <w:pPr>
              <w:jc w:val="center"/>
              <w:rPr>
                <w:rFonts w:ascii="Arial" w:hAnsi="Arial" w:cs="Arial"/>
                <w:color w:val="000000"/>
                <w:sz w:val="18"/>
                <w:szCs w:val="18"/>
              </w:rPr>
            </w:pPr>
            <w:r w:rsidRPr="00AD41D1">
              <w:rPr>
                <w:rFonts w:ascii="Arial" w:hAnsi="Arial" w:cs="Arial"/>
                <w:bCs/>
                <w:color w:val="000000"/>
                <w:sz w:val="18"/>
                <w:szCs w:val="18"/>
              </w:rPr>
              <w:t>To</w:t>
            </w:r>
            <w:r>
              <w:rPr>
                <w:rFonts w:ascii="Arial" w:hAnsi="Arial" w:cs="Arial"/>
                <w:b/>
                <w:color w:val="000000"/>
                <w:sz w:val="18"/>
                <w:szCs w:val="18"/>
              </w:rPr>
              <w:t xml:space="preserve"> d</w:t>
            </w:r>
            <w:r w:rsidRPr="00FE442D">
              <w:rPr>
                <w:rFonts w:ascii="Arial" w:hAnsi="Arial" w:cs="Arial"/>
                <w:b/>
                <w:color w:val="000000"/>
                <w:sz w:val="18"/>
                <w:szCs w:val="18"/>
              </w:rPr>
              <w:t xml:space="preserve">esign and construct </w:t>
            </w:r>
            <w:r w:rsidRPr="00FE442D">
              <w:rPr>
                <w:rFonts w:ascii="Arial" w:hAnsi="Arial" w:cs="Arial"/>
                <w:color w:val="000000"/>
                <w:sz w:val="18"/>
                <w:szCs w:val="18"/>
              </w:rPr>
              <w:t>the characteristics of OpAmp and its various applications.</w:t>
            </w:r>
          </w:p>
        </w:tc>
        <w:tc>
          <w:tcPr>
            <w:tcW w:w="2150" w:type="dxa"/>
            <w:vAlign w:val="center"/>
          </w:tcPr>
          <w:p w:rsidR="009B1236" w:rsidRPr="00FE442D" w:rsidRDefault="009B1236" w:rsidP="00805AD2">
            <w:pPr>
              <w:pStyle w:val="ListParagraph"/>
              <w:spacing w:after="0" w:line="240" w:lineRule="auto"/>
              <w:ind w:left="0"/>
              <w:jc w:val="center"/>
              <w:rPr>
                <w:rFonts w:ascii="Arial" w:hAnsi="Arial" w:cs="Arial"/>
                <w:color w:val="000000"/>
                <w:sz w:val="18"/>
                <w:szCs w:val="18"/>
              </w:rPr>
            </w:pPr>
            <w:r w:rsidRPr="00FE442D">
              <w:rPr>
                <w:rFonts w:ascii="Arial" w:hAnsi="Arial" w:cs="Arial"/>
                <w:b/>
                <w:bCs/>
                <w:color w:val="000000"/>
                <w:sz w:val="18"/>
                <w:szCs w:val="18"/>
              </w:rPr>
              <w:t>Design/development of solutions</w:t>
            </w:r>
            <w:r w:rsidRPr="00FE442D">
              <w:rPr>
                <w:rFonts w:ascii="Arial" w:hAnsi="Arial" w:cs="Arial"/>
                <w:color w:val="000000"/>
                <w:sz w:val="18"/>
                <w:szCs w:val="18"/>
              </w:rPr>
              <w:t>(PO3)</w:t>
            </w:r>
          </w:p>
        </w:tc>
        <w:tc>
          <w:tcPr>
            <w:tcW w:w="1051"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Cognitive domain – level **</w:t>
            </w:r>
          </w:p>
        </w:tc>
        <w:tc>
          <w:tcPr>
            <w:tcW w:w="1747"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644935"/>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Lecture Note</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6683472"/>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Text Book</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4447667"/>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Audio/Video</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5561931"/>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Web Material</w:t>
            </w:r>
          </w:p>
          <w:p w:rsidR="009B1236" w:rsidRPr="00FE442D" w:rsidRDefault="009F4EBA" w:rsidP="00805AD2">
            <w:pPr>
              <w:rPr>
                <w:rFonts w:ascii="Arial" w:hAnsi="Arial" w:cs="Arial"/>
                <w:color w:val="000000"/>
                <w:sz w:val="18"/>
                <w:szCs w:val="18"/>
              </w:rPr>
            </w:pPr>
            <w:sdt>
              <w:sdtPr>
                <w:rPr>
                  <w:rFonts w:ascii="Arial" w:hAnsi="Arial" w:cs="Arial"/>
                  <w:color w:val="000000" w:themeColor="text1"/>
                  <w:sz w:val="18"/>
                  <w:szCs w:val="18"/>
                </w:rPr>
                <w:id w:val="-191222375"/>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Journal paper</w:t>
            </w:r>
          </w:p>
        </w:tc>
        <w:tc>
          <w:tcPr>
            <w:tcW w:w="1612"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1404105"/>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Class Test</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9007754"/>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Final Exam</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8043252"/>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Assignment </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2183687"/>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Participation</w:t>
            </w:r>
          </w:p>
          <w:p w:rsidR="009B1236" w:rsidRPr="00FE442D" w:rsidRDefault="009F4EBA" w:rsidP="00805AD2">
            <w:pPr>
              <w:rPr>
                <w:rFonts w:ascii="Arial" w:hAnsi="Arial" w:cs="Arial"/>
                <w:color w:val="000000"/>
                <w:sz w:val="18"/>
                <w:szCs w:val="18"/>
              </w:rPr>
            </w:pPr>
            <w:sdt>
              <w:sdtPr>
                <w:rPr>
                  <w:rFonts w:ascii="Arial" w:hAnsi="Arial" w:cs="Arial"/>
                  <w:color w:val="000000" w:themeColor="text1"/>
                  <w:sz w:val="18"/>
                  <w:szCs w:val="18"/>
                </w:rPr>
                <w:id w:val="-81836712"/>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Presentation</w:t>
            </w:r>
          </w:p>
        </w:tc>
      </w:tr>
      <w:tr w:rsidR="009B1236" w:rsidRPr="00FE442D" w:rsidTr="00805AD2">
        <w:trPr>
          <w:trHeight w:val="1700"/>
          <w:jc w:val="center"/>
        </w:trPr>
        <w:tc>
          <w:tcPr>
            <w:tcW w:w="646" w:type="dxa"/>
            <w:vAlign w:val="center"/>
          </w:tcPr>
          <w:p w:rsidR="009B1236" w:rsidRPr="00FE442D" w:rsidRDefault="00F81510" w:rsidP="00805AD2">
            <w:pPr>
              <w:jc w:val="center"/>
              <w:rPr>
                <w:rFonts w:ascii="Arial" w:hAnsi="Arial" w:cs="Arial"/>
                <w:color w:val="000000"/>
                <w:sz w:val="18"/>
                <w:szCs w:val="18"/>
              </w:rPr>
            </w:pPr>
            <w:r>
              <w:rPr>
                <w:rFonts w:ascii="Arial" w:hAnsi="Arial" w:cs="Arial"/>
                <w:color w:val="000000"/>
                <w:sz w:val="18"/>
                <w:szCs w:val="18"/>
              </w:rPr>
              <w:t>CO3</w:t>
            </w:r>
          </w:p>
        </w:tc>
        <w:tc>
          <w:tcPr>
            <w:tcW w:w="1969" w:type="dxa"/>
            <w:vAlign w:val="center"/>
          </w:tcPr>
          <w:p w:rsidR="009B1236" w:rsidRPr="00FE442D" w:rsidRDefault="009B1236" w:rsidP="00805AD2">
            <w:pPr>
              <w:jc w:val="center"/>
              <w:rPr>
                <w:rFonts w:ascii="Arial" w:hAnsi="Arial" w:cs="Arial"/>
                <w:color w:val="000000"/>
                <w:sz w:val="18"/>
                <w:szCs w:val="18"/>
              </w:rPr>
            </w:pPr>
            <w:r>
              <w:rPr>
                <w:rFonts w:ascii="Arial" w:hAnsi="Arial" w:cs="Arial"/>
                <w:b/>
                <w:color w:val="000000"/>
                <w:sz w:val="18"/>
                <w:szCs w:val="18"/>
              </w:rPr>
              <w:t>T</w:t>
            </w:r>
            <w:r w:rsidRPr="00AA2D23">
              <w:rPr>
                <w:rFonts w:ascii="Arial" w:hAnsi="Arial" w:cs="Arial"/>
                <w:bCs/>
                <w:color w:val="000000"/>
                <w:sz w:val="18"/>
                <w:szCs w:val="18"/>
              </w:rPr>
              <w:t xml:space="preserve">o </w:t>
            </w:r>
            <w:r w:rsidRPr="00FE442D">
              <w:rPr>
                <w:rFonts w:ascii="Arial" w:hAnsi="Arial" w:cs="Arial"/>
                <w:b/>
                <w:color w:val="000000"/>
                <w:sz w:val="18"/>
                <w:szCs w:val="18"/>
              </w:rPr>
              <w:t xml:space="preserve">Operate </w:t>
            </w:r>
            <w:r w:rsidRPr="00FE442D">
              <w:rPr>
                <w:rFonts w:ascii="Arial" w:hAnsi="Arial" w:cs="Arial"/>
                <w:color w:val="000000"/>
                <w:sz w:val="18"/>
                <w:szCs w:val="18"/>
              </w:rPr>
              <w:t xml:space="preserve">different types of instruement like multimeter, oscilloscope, function generator, trainer etc.  </w:t>
            </w:r>
          </w:p>
        </w:tc>
        <w:tc>
          <w:tcPr>
            <w:tcW w:w="2150" w:type="dxa"/>
            <w:vAlign w:val="center"/>
          </w:tcPr>
          <w:p w:rsidR="009B1236" w:rsidRDefault="009B1236" w:rsidP="00805AD2">
            <w:pPr>
              <w:pStyle w:val="ListParagraph"/>
              <w:spacing w:after="0" w:line="240" w:lineRule="auto"/>
              <w:ind w:left="0"/>
              <w:jc w:val="center"/>
              <w:rPr>
                <w:rFonts w:ascii="Arial" w:hAnsi="Arial" w:cs="Arial"/>
                <w:b/>
                <w:bCs/>
                <w:color w:val="000000"/>
                <w:sz w:val="18"/>
                <w:szCs w:val="18"/>
              </w:rPr>
            </w:pPr>
            <w:r w:rsidRPr="00FE442D">
              <w:rPr>
                <w:rFonts w:ascii="Arial" w:hAnsi="Arial" w:cs="Arial"/>
                <w:b/>
                <w:bCs/>
                <w:color w:val="000000"/>
                <w:sz w:val="18"/>
                <w:szCs w:val="18"/>
              </w:rPr>
              <w:t>Modern tools usage</w:t>
            </w:r>
          </w:p>
          <w:p w:rsidR="009B1236" w:rsidRPr="00FE442D" w:rsidRDefault="009B1236" w:rsidP="00805AD2">
            <w:pPr>
              <w:pStyle w:val="ListParagraph"/>
              <w:spacing w:after="0" w:line="240" w:lineRule="auto"/>
              <w:ind w:left="0"/>
              <w:jc w:val="center"/>
              <w:rPr>
                <w:rFonts w:ascii="Arial" w:hAnsi="Arial" w:cs="Arial"/>
                <w:color w:val="000000"/>
                <w:sz w:val="18"/>
                <w:szCs w:val="18"/>
              </w:rPr>
            </w:pPr>
            <w:r w:rsidRPr="00FE442D">
              <w:rPr>
                <w:rFonts w:ascii="Arial" w:hAnsi="Arial" w:cs="Arial"/>
                <w:color w:val="000000"/>
                <w:sz w:val="18"/>
                <w:szCs w:val="18"/>
              </w:rPr>
              <w:t>(PO5)</w:t>
            </w:r>
          </w:p>
        </w:tc>
        <w:tc>
          <w:tcPr>
            <w:tcW w:w="1051" w:type="dxa"/>
            <w:vAlign w:val="center"/>
          </w:tcPr>
          <w:p w:rsidR="009B1236" w:rsidRPr="00FE442D" w:rsidRDefault="009B1236" w:rsidP="00805AD2">
            <w:pPr>
              <w:jc w:val="center"/>
              <w:rPr>
                <w:rFonts w:ascii="Arial" w:hAnsi="Arial" w:cs="Arial"/>
                <w:color w:val="000000"/>
                <w:sz w:val="18"/>
                <w:szCs w:val="18"/>
              </w:rPr>
            </w:pPr>
            <w:r w:rsidRPr="00FE442D">
              <w:rPr>
                <w:rFonts w:ascii="Arial" w:hAnsi="Arial" w:cs="Arial"/>
                <w:color w:val="000000"/>
                <w:sz w:val="18"/>
                <w:szCs w:val="18"/>
              </w:rPr>
              <w:t>Cognitive domain – level 5</w:t>
            </w:r>
          </w:p>
        </w:tc>
        <w:tc>
          <w:tcPr>
            <w:tcW w:w="1747"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0817909"/>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Lecture Note</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1037013"/>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Text Book</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4323088"/>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Audio/Video</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1745503"/>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Web Material</w:t>
            </w:r>
          </w:p>
          <w:p w:rsidR="009B1236" w:rsidRPr="00FE442D" w:rsidRDefault="009F4EBA" w:rsidP="00805AD2">
            <w:pPr>
              <w:rPr>
                <w:rFonts w:ascii="Arial" w:hAnsi="Arial" w:cs="Arial"/>
                <w:color w:val="000000"/>
                <w:sz w:val="18"/>
                <w:szCs w:val="18"/>
              </w:rPr>
            </w:pPr>
            <w:sdt>
              <w:sdtPr>
                <w:rPr>
                  <w:rFonts w:ascii="Arial" w:hAnsi="Arial" w:cs="Arial"/>
                  <w:color w:val="000000" w:themeColor="text1"/>
                  <w:sz w:val="18"/>
                  <w:szCs w:val="18"/>
                </w:rPr>
                <w:id w:val="-1339693221"/>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Journal paper</w:t>
            </w:r>
          </w:p>
        </w:tc>
        <w:tc>
          <w:tcPr>
            <w:tcW w:w="1612"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4662045"/>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Class Test</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448318"/>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Final Exam</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2436081"/>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Assignment </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5266350"/>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Participation</w:t>
            </w:r>
          </w:p>
          <w:p w:rsidR="009B1236" w:rsidRPr="00FE442D" w:rsidRDefault="009F4EBA" w:rsidP="00805AD2">
            <w:pPr>
              <w:rPr>
                <w:rFonts w:ascii="Arial" w:hAnsi="Arial" w:cs="Arial"/>
                <w:color w:val="000000"/>
                <w:sz w:val="18"/>
                <w:szCs w:val="18"/>
              </w:rPr>
            </w:pPr>
            <w:sdt>
              <w:sdtPr>
                <w:rPr>
                  <w:rFonts w:ascii="Arial" w:hAnsi="Arial" w:cs="Arial"/>
                  <w:color w:val="000000" w:themeColor="text1"/>
                  <w:sz w:val="18"/>
                  <w:szCs w:val="18"/>
                </w:rPr>
                <w:id w:val="987819437"/>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Presentation</w:t>
            </w:r>
          </w:p>
        </w:tc>
      </w:tr>
    </w:tbl>
    <w:p w:rsidR="009B1236" w:rsidRPr="00FE442D" w:rsidRDefault="009B1236" w:rsidP="00805AD2">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9B1236" w:rsidRPr="00FE442D" w:rsidTr="004A2F64">
        <w:trPr>
          <w:jc w:val="center"/>
        </w:trPr>
        <w:tc>
          <w:tcPr>
            <w:tcW w:w="9269" w:type="dxa"/>
          </w:tcPr>
          <w:p w:rsidR="009B1236" w:rsidRPr="00FE442D" w:rsidRDefault="009B1236" w:rsidP="00805AD2">
            <w:pPr>
              <w:rPr>
                <w:rFonts w:ascii="Arial" w:hAnsi="Arial" w:cs="Arial"/>
                <w:b/>
                <w:color w:val="000000"/>
                <w:sz w:val="18"/>
                <w:szCs w:val="18"/>
              </w:rPr>
            </w:pPr>
          </w:p>
          <w:p w:rsidR="009B1236" w:rsidRPr="00FE442D" w:rsidRDefault="009B1236" w:rsidP="00805AD2">
            <w:pPr>
              <w:rPr>
                <w:rFonts w:ascii="Arial" w:hAnsi="Arial" w:cs="Arial"/>
                <w:b/>
                <w:color w:val="000000"/>
                <w:sz w:val="18"/>
                <w:szCs w:val="18"/>
              </w:rPr>
            </w:pPr>
            <w:r w:rsidRPr="00FE442D">
              <w:rPr>
                <w:rFonts w:ascii="Arial" w:hAnsi="Arial" w:cs="Arial"/>
                <w:b/>
                <w:color w:val="000000"/>
                <w:sz w:val="18"/>
                <w:szCs w:val="18"/>
              </w:rPr>
              <w:t>Assessment and Marks Distribution:</w:t>
            </w:r>
          </w:p>
          <w:p w:rsidR="009B1236" w:rsidRPr="00FE442D" w:rsidRDefault="009B1236" w:rsidP="00805AD2">
            <w:pPr>
              <w:rPr>
                <w:rFonts w:ascii="Arial" w:hAnsi="Arial" w:cs="Arial"/>
                <w:bCs/>
                <w:color w:val="000000"/>
                <w:sz w:val="18"/>
                <w:szCs w:val="18"/>
              </w:rPr>
            </w:pPr>
            <w:r w:rsidRPr="00FE442D">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9B1236" w:rsidRPr="00FE442D" w:rsidRDefault="009B1236" w:rsidP="00805AD2">
            <w:pPr>
              <w:rPr>
                <w:rFonts w:ascii="Arial" w:hAnsi="Arial" w:cs="Arial"/>
                <w:bCs/>
                <w:color w:val="000000"/>
                <w:sz w:val="18"/>
                <w:szCs w:val="18"/>
              </w:rPr>
            </w:pPr>
            <w:r w:rsidRPr="00FE442D">
              <w:rPr>
                <w:rFonts w:ascii="Arial" w:hAnsi="Arial" w:cs="Arial"/>
                <w:bCs/>
                <w:color w:val="000000"/>
                <w:sz w:val="18"/>
                <w:szCs w:val="18"/>
              </w:rPr>
              <w:tab/>
              <w:t>Class tests + Assignments due in different times of the semester (20%)</w:t>
            </w:r>
          </w:p>
          <w:p w:rsidR="009B1236" w:rsidRPr="00FE442D" w:rsidRDefault="009B1236" w:rsidP="00805AD2">
            <w:pPr>
              <w:rPr>
                <w:rFonts w:ascii="Arial" w:hAnsi="Arial" w:cs="Arial"/>
                <w:bCs/>
                <w:color w:val="000000"/>
                <w:sz w:val="18"/>
                <w:szCs w:val="18"/>
              </w:rPr>
            </w:pPr>
            <w:r w:rsidRPr="00FE442D">
              <w:rPr>
                <w:rFonts w:ascii="Arial" w:hAnsi="Arial" w:cs="Arial"/>
                <w:bCs/>
                <w:color w:val="000000"/>
                <w:sz w:val="18"/>
                <w:szCs w:val="18"/>
              </w:rPr>
              <w:tab/>
              <w:t xml:space="preserve">A comprehensive final exam (70%), Total Time: 3 hours. </w:t>
            </w:r>
          </w:p>
          <w:p w:rsidR="009B1236" w:rsidRPr="00FE442D" w:rsidRDefault="009B1236" w:rsidP="00805AD2">
            <w:pPr>
              <w:rPr>
                <w:rFonts w:ascii="Arial" w:hAnsi="Arial" w:cs="Arial"/>
                <w:b/>
                <w:color w:val="000000"/>
                <w:sz w:val="18"/>
                <w:szCs w:val="18"/>
              </w:rPr>
            </w:pPr>
            <w:r w:rsidRPr="00FE442D">
              <w:rPr>
                <w:rFonts w:ascii="Arial" w:hAnsi="Arial" w:cs="Arial"/>
                <w:bCs/>
                <w:color w:val="000000"/>
                <w:sz w:val="18"/>
                <w:szCs w:val="18"/>
              </w:rPr>
              <w:tab/>
              <w:t>A class participation mark (10%).</w:t>
            </w:r>
          </w:p>
        </w:tc>
      </w:tr>
      <w:tr w:rsidR="009B1236" w:rsidRPr="00FE442D" w:rsidTr="004A2F64">
        <w:trPr>
          <w:jc w:val="center"/>
        </w:trPr>
        <w:tc>
          <w:tcPr>
            <w:tcW w:w="9269" w:type="dxa"/>
          </w:tcPr>
          <w:p w:rsidR="009B1236" w:rsidRPr="00FE442D" w:rsidRDefault="009B1236" w:rsidP="00805AD2">
            <w:pPr>
              <w:spacing w:after="120"/>
              <w:rPr>
                <w:rFonts w:ascii="Arial" w:hAnsi="Arial" w:cs="Arial"/>
                <w:b/>
                <w:bCs/>
                <w:iCs/>
                <w:sz w:val="18"/>
                <w:szCs w:val="18"/>
              </w:rPr>
            </w:pPr>
          </w:p>
          <w:p w:rsidR="009B1236" w:rsidRPr="00FE442D" w:rsidRDefault="009B1236" w:rsidP="00805AD2">
            <w:pPr>
              <w:spacing w:after="120"/>
              <w:rPr>
                <w:rFonts w:ascii="Arial" w:hAnsi="Arial" w:cs="Arial"/>
                <w:b/>
                <w:bCs/>
                <w:iCs/>
                <w:sz w:val="18"/>
                <w:szCs w:val="18"/>
              </w:rPr>
            </w:pPr>
            <w:r w:rsidRPr="00FE442D">
              <w:rPr>
                <w:rFonts w:ascii="Arial" w:hAnsi="Arial" w:cs="Arial"/>
                <w:b/>
                <w:bCs/>
                <w:iCs/>
                <w:sz w:val="18"/>
                <w:szCs w:val="18"/>
              </w:rPr>
              <w:t>Course Contents:</w:t>
            </w:r>
          </w:p>
          <w:p w:rsidR="009B1236" w:rsidRPr="00FE442D" w:rsidRDefault="009B1236" w:rsidP="00805AD2">
            <w:pPr>
              <w:spacing w:after="120"/>
              <w:jc w:val="both"/>
              <w:rPr>
                <w:rFonts w:ascii="Arial" w:hAnsi="Arial" w:cs="Arial"/>
                <w:sz w:val="18"/>
                <w:szCs w:val="18"/>
              </w:rPr>
            </w:pPr>
            <w:r w:rsidRPr="00FE442D">
              <w:rPr>
                <w:rFonts w:ascii="Arial" w:hAnsi="Arial" w:cs="Arial"/>
                <w:sz w:val="18"/>
                <w:szCs w:val="18"/>
              </w:rPr>
              <w:t>Semiconductor Diodes: Semiconductor, n-and p-type semiconductors, p-n junction diode and their V-I characteristics, Zener diode, half-and full wave rectifiers, voltage regulation using Zener diodes.</w:t>
            </w:r>
          </w:p>
          <w:p w:rsidR="009B1236" w:rsidRDefault="009B1236" w:rsidP="00805AD2">
            <w:pPr>
              <w:spacing w:after="120"/>
              <w:jc w:val="both"/>
              <w:rPr>
                <w:rFonts w:ascii="Arial" w:hAnsi="Arial" w:cs="Arial"/>
                <w:sz w:val="18"/>
                <w:szCs w:val="18"/>
              </w:rPr>
            </w:pPr>
            <w:r w:rsidRPr="00FE442D">
              <w:rPr>
                <w:rFonts w:ascii="Arial" w:hAnsi="Arial" w:cs="Arial"/>
                <w:sz w:val="18"/>
                <w:szCs w:val="18"/>
              </w:rPr>
              <w:lastRenderedPageBreak/>
              <w:t>Transistor: Transistor action, transistor biasing, DC characteristics of CE, CB and CC configurations. Transistor Amplifiers and Oscillators: CE, CB and CC amplifiers, current, voltage and power gains, frequency responses, feedback, positive and negative feedback, oscillators and masturbators, astable and monostablemultivibrator.</w:t>
            </w:r>
          </w:p>
          <w:p w:rsidR="00D5784D" w:rsidRPr="00FE442D" w:rsidRDefault="00D5784D" w:rsidP="00805AD2">
            <w:pPr>
              <w:spacing w:after="120"/>
              <w:jc w:val="both"/>
              <w:rPr>
                <w:rFonts w:ascii="Arial" w:hAnsi="Arial" w:cs="Arial"/>
                <w:sz w:val="18"/>
                <w:szCs w:val="18"/>
              </w:rPr>
            </w:pPr>
            <w:r>
              <w:rPr>
                <w:rFonts w:ascii="Arial" w:hAnsi="Arial" w:cs="Arial"/>
                <w:sz w:val="18"/>
                <w:szCs w:val="18"/>
              </w:rPr>
              <w:t>Field effect transistor: FET, MPOSFET, Characteristics, basing and applications.</w:t>
            </w:r>
          </w:p>
          <w:p w:rsidR="009B1236" w:rsidRPr="00FE442D" w:rsidRDefault="009B1236" w:rsidP="00805AD2">
            <w:pPr>
              <w:spacing w:after="120"/>
              <w:jc w:val="both"/>
              <w:rPr>
                <w:rFonts w:ascii="Arial" w:hAnsi="Arial" w:cs="Arial"/>
                <w:sz w:val="18"/>
                <w:szCs w:val="18"/>
              </w:rPr>
            </w:pPr>
            <w:r w:rsidRPr="00FE442D">
              <w:rPr>
                <w:rFonts w:ascii="Arial" w:hAnsi="Arial" w:cs="Arial"/>
                <w:sz w:val="18"/>
                <w:szCs w:val="18"/>
              </w:rPr>
              <w:t>Operational Amplifier: Difference amplifier, CMRR, Ideal operational amplifier, Inverting amplifier, Non-inverting amplifier, General purpose IC operational amplifier, Integrator, Differentiator, Comparator and Converter.</w:t>
            </w:r>
          </w:p>
          <w:p w:rsidR="009B1236" w:rsidRPr="00FE442D" w:rsidRDefault="009B1236" w:rsidP="00805AD2">
            <w:pPr>
              <w:spacing w:after="120"/>
              <w:jc w:val="both"/>
              <w:rPr>
                <w:rFonts w:ascii="Arial" w:hAnsi="Arial" w:cs="Arial"/>
                <w:sz w:val="18"/>
                <w:szCs w:val="18"/>
              </w:rPr>
            </w:pPr>
            <w:r w:rsidRPr="00FE442D">
              <w:rPr>
                <w:rFonts w:ascii="Arial" w:hAnsi="Arial" w:cs="Arial"/>
                <w:sz w:val="18"/>
                <w:szCs w:val="18"/>
              </w:rPr>
              <w:t>Optoelectronic Devices: PN photodiode, Phototransistor, Solar cell, Photoconductive cell, Photovoltaic, Sensors, LED, LCD, Alphanumeric display, Photo couplers, Photodiode, LDR.</w:t>
            </w:r>
          </w:p>
          <w:p w:rsidR="009B1236" w:rsidRPr="00FE442D" w:rsidRDefault="009B1236" w:rsidP="00805AD2">
            <w:pPr>
              <w:rPr>
                <w:rFonts w:ascii="Arial" w:hAnsi="Arial" w:cs="Arial"/>
                <w:b/>
                <w:color w:val="FF0000"/>
                <w:sz w:val="18"/>
                <w:szCs w:val="18"/>
              </w:rPr>
            </w:pPr>
            <w:r w:rsidRPr="00FE442D">
              <w:rPr>
                <w:rFonts w:ascii="Arial" w:hAnsi="Arial" w:cs="Arial"/>
                <w:sz w:val="18"/>
                <w:szCs w:val="18"/>
              </w:rPr>
              <w:t>Instrumentation: Avometer, signal generator, oscilloscope.</w:t>
            </w:r>
          </w:p>
        </w:tc>
      </w:tr>
    </w:tbl>
    <w:p w:rsidR="009B1236" w:rsidRPr="00FE442D" w:rsidRDefault="009B1236" w:rsidP="00805AD2">
      <w:pPr>
        <w:rPr>
          <w:rFonts w:ascii="Arial" w:hAnsi="Arial" w:cs="Arial"/>
          <w:b/>
          <w:color w:val="FF0000"/>
          <w:sz w:val="18"/>
          <w:szCs w:val="18"/>
        </w:rPr>
      </w:pPr>
    </w:p>
    <w:p w:rsidR="009B1236" w:rsidRPr="00FE442D" w:rsidRDefault="009B1236" w:rsidP="00805AD2">
      <w:pPr>
        <w:rPr>
          <w:rFonts w:ascii="Arial" w:hAnsi="Arial" w:cs="Arial"/>
          <w:b/>
          <w:color w:val="FF0000"/>
          <w:sz w:val="18"/>
          <w:szCs w:val="18"/>
        </w:rPr>
      </w:pPr>
    </w:p>
    <w:p w:rsidR="009B1236" w:rsidRPr="00FE442D" w:rsidRDefault="009B1236" w:rsidP="00EA3B88">
      <w:pPr>
        <w:rPr>
          <w:rFonts w:ascii="Arial" w:hAnsi="Arial" w:cs="Arial"/>
          <w:b/>
          <w:spacing w:val="-3"/>
          <w:sz w:val="18"/>
          <w:szCs w:val="18"/>
        </w:rPr>
      </w:pPr>
      <w:r w:rsidRPr="00FE442D">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2425"/>
        <w:gridCol w:w="264"/>
        <w:gridCol w:w="6192"/>
      </w:tblGrid>
      <w:tr w:rsidR="009B1236" w:rsidRPr="00FE442D" w:rsidTr="005D01CA">
        <w:trPr>
          <w:jc w:val="center"/>
        </w:trPr>
        <w:tc>
          <w:tcPr>
            <w:tcW w:w="195" w:type="pct"/>
          </w:tcPr>
          <w:p w:rsidR="009B1236" w:rsidRPr="00FE442D" w:rsidRDefault="009B1236" w:rsidP="00805AD2">
            <w:pPr>
              <w:suppressAutoHyphens/>
              <w:jc w:val="center"/>
              <w:rPr>
                <w:rFonts w:ascii="Arial" w:hAnsi="Arial" w:cs="Arial"/>
                <w:spacing w:val="-3"/>
                <w:sz w:val="18"/>
                <w:szCs w:val="18"/>
              </w:rPr>
            </w:pPr>
            <w:r w:rsidRPr="00FE442D">
              <w:rPr>
                <w:rFonts w:ascii="Arial" w:hAnsi="Arial" w:cs="Arial"/>
                <w:spacing w:val="-3"/>
                <w:sz w:val="18"/>
                <w:szCs w:val="18"/>
              </w:rPr>
              <w:t>1.</w:t>
            </w:r>
          </w:p>
        </w:tc>
        <w:tc>
          <w:tcPr>
            <w:tcW w:w="1312" w:type="pct"/>
          </w:tcPr>
          <w:p w:rsidR="009B1236" w:rsidRPr="00FE442D" w:rsidRDefault="009B1236" w:rsidP="000E6E86">
            <w:pPr>
              <w:suppressAutoHyphens/>
              <w:rPr>
                <w:rFonts w:ascii="Arial" w:hAnsi="Arial" w:cs="Arial"/>
                <w:spacing w:val="-3"/>
                <w:sz w:val="18"/>
                <w:szCs w:val="18"/>
              </w:rPr>
            </w:pPr>
            <w:r w:rsidRPr="00FE442D">
              <w:rPr>
                <w:rFonts w:ascii="Arial" w:hAnsi="Arial" w:cs="Arial"/>
                <w:spacing w:val="-3"/>
                <w:sz w:val="18"/>
                <w:szCs w:val="18"/>
              </w:rPr>
              <w:t>A.K. Teraja, B.L. Theraja</w:t>
            </w:r>
          </w:p>
        </w:tc>
        <w:tc>
          <w:tcPr>
            <w:tcW w:w="143" w:type="pct"/>
          </w:tcPr>
          <w:p w:rsidR="009B1236" w:rsidRPr="00FE442D" w:rsidRDefault="009B1236" w:rsidP="00805AD2">
            <w:pPr>
              <w:suppressAutoHyphens/>
              <w:jc w:val="center"/>
              <w:rPr>
                <w:rFonts w:ascii="Arial" w:hAnsi="Arial" w:cs="Arial"/>
                <w:spacing w:val="-3"/>
                <w:sz w:val="18"/>
                <w:szCs w:val="18"/>
              </w:rPr>
            </w:pPr>
            <w:r w:rsidRPr="00FE442D">
              <w:rPr>
                <w:rFonts w:ascii="Arial" w:hAnsi="Arial" w:cs="Arial"/>
                <w:spacing w:val="-3"/>
                <w:sz w:val="18"/>
                <w:szCs w:val="18"/>
              </w:rPr>
              <w:t>:</w:t>
            </w:r>
          </w:p>
        </w:tc>
        <w:tc>
          <w:tcPr>
            <w:tcW w:w="3349" w:type="pct"/>
          </w:tcPr>
          <w:p w:rsidR="009B1236" w:rsidRPr="00FE442D" w:rsidRDefault="004C70E5" w:rsidP="00805AD2">
            <w:pPr>
              <w:suppressAutoHyphens/>
              <w:rPr>
                <w:rFonts w:ascii="Arial" w:hAnsi="Arial" w:cs="Arial"/>
                <w:b/>
                <w:bCs/>
                <w:spacing w:val="-3"/>
                <w:sz w:val="18"/>
                <w:szCs w:val="18"/>
              </w:rPr>
            </w:pPr>
            <w:r w:rsidRPr="004C70E5">
              <w:rPr>
                <w:rFonts w:ascii="Arial" w:hAnsi="Arial" w:cs="Arial"/>
                <w:b/>
                <w:bCs/>
                <w:spacing w:val="-3"/>
                <w:sz w:val="18"/>
                <w:szCs w:val="18"/>
              </w:rPr>
              <w:t xml:space="preserve">Electrical Technology Part 4, </w:t>
            </w:r>
            <w:r w:rsidRPr="004C70E5">
              <w:rPr>
                <w:rFonts w:ascii="Arial" w:hAnsi="Arial" w:cs="Arial"/>
                <w:i/>
                <w:iCs/>
                <w:spacing w:val="-3"/>
                <w:sz w:val="18"/>
                <w:szCs w:val="18"/>
              </w:rPr>
              <w:t>S. Chand Publishing</w:t>
            </w:r>
          </w:p>
        </w:tc>
      </w:tr>
    </w:tbl>
    <w:p w:rsidR="009B1236" w:rsidRPr="00FE442D" w:rsidRDefault="009B1236" w:rsidP="00805AD2">
      <w:pPr>
        <w:jc w:val="center"/>
        <w:rPr>
          <w:rFonts w:ascii="Arial" w:hAnsi="Arial" w:cs="Arial"/>
          <w:b/>
          <w:spacing w:val="-3"/>
          <w:sz w:val="18"/>
          <w:szCs w:val="18"/>
        </w:rPr>
      </w:pPr>
    </w:p>
    <w:p w:rsidR="009B1236" w:rsidRPr="00FE442D" w:rsidRDefault="009B1236" w:rsidP="00EA3B88">
      <w:pPr>
        <w:rPr>
          <w:rFonts w:ascii="Arial" w:hAnsi="Arial" w:cs="Arial"/>
          <w:b/>
          <w:spacing w:val="-3"/>
          <w:sz w:val="18"/>
          <w:szCs w:val="18"/>
        </w:rPr>
      </w:pPr>
      <w:r w:rsidRPr="00FE442D">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2"/>
        <w:gridCol w:w="265"/>
        <w:gridCol w:w="6141"/>
      </w:tblGrid>
      <w:tr w:rsidR="009B1236" w:rsidRPr="00FE442D" w:rsidTr="005D01CA">
        <w:trPr>
          <w:trHeight w:val="196"/>
          <w:jc w:val="center"/>
        </w:trPr>
        <w:tc>
          <w:tcPr>
            <w:tcW w:w="196" w:type="pct"/>
          </w:tcPr>
          <w:p w:rsidR="009B1236" w:rsidRPr="00FE442D" w:rsidRDefault="009B1236" w:rsidP="00805AD2">
            <w:pPr>
              <w:suppressAutoHyphens/>
              <w:jc w:val="center"/>
              <w:rPr>
                <w:rFonts w:ascii="Arial" w:hAnsi="Arial" w:cs="Arial"/>
                <w:spacing w:val="-3"/>
                <w:sz w:val="18"/>
                <w:szCs w:val="18"/>
              </w:rPr>
            </w:pPr>
            <w:r w:rsidRPr="00FE442D">
              <w:rPr>
                <w:rFonts w:ascii="Arial" w:hAnsi="Arial" w:cs="Arial"/>
                <w:spacing w:val="-3"/>
                <w:sz w:val="18"/>
                <w:szCs w:val="18"/>
              </w:rPr>
              <w:t>1.</w:t>
            </w:r>
          </w:p>
        </w:tc>
        <w:tc>
          <w:tcPr>
            <w:tcW w:w="1322" w:type="pct"/>
          </w:tcPr>
          <w:p w:rsidR="009B1236" w:rsidRPr="00FE442D" w:rsidRDefault="009B1236" w:rsidP="000E6E86">
            <w:pPr>
              <w:suppressAutoHyphens/>
              <w:rPr>
                <w:rFonts w:ascii="Arial" w:hAnsi="Arial" w:cs="Arial"/>
                <w:spacing w:val="-3"/>
                <w:sz w:val="18"/>
                <w:szCs w:val="18"/>
              </w:rPr>
            </w:pPr>
            <w:r w:rsidRPr="00FE442D">
              <w:rPr>
                <w:rFonts w:ascii="Arial" w:hAnsi="Arial" w:cs="Arial"/>
                <w:color w:val="000000"/>
                <w:sz w:val="18"/>
                <w:szCs w:val="18"/>
              </w:rPr>
              <w:t>Albert Paul Malvino</w:t>
            </w:r>
          </w:p>
        </w:tc>
        <w:tc>
          <w:tcPr>
            <w:tcW w:w="144" w:type="pct"/>
          </w:tcPr>
          <w:p w:rsidR="009B1236" w:rsidRPr="00FE442D" w:rsidRDefault="009B1236" w:rsidP="00805AD2">
            <w:pPr>
              <w:suppressAutoHyphens/>
              <w:jc w:val="center"/>
              <w:rPr>
                <w:rFonts w:ascii="Arial" w:hAnsi="Arial" w:cs="Arial"/>
                <w:spacing w:val="-3"/>
                <w:sz w:val="18"/>
                <w:szCs w:val="18"/>
              </w:rPr>
            </w:pPr>
            <w:r w:rsidRPr="00FE442D">
              <w:rPr>
                <w:rFonts w:ascii="Arial" w:hAnsi="Arial" w:cs="Arial"/>
                <w:spacing w:val="-3"/>
                <w:sz w:val="18"/>
                <w:szCs w:val="18"/>
              </w:rPr>
              <w:t>:</w:t>
            </w:r>
          </w:p>
        </w:tc>
        <w:tc>
          <w:tcPr>
            <w:tcW w:w="3338" w:type="pct"/>
          </w:tcPr>
          <w:p w:rsidR="009B1236" w:rsidRPr="00FE442D" w:rsidRDefault="009B1236" w:rsidP="00805AD2">
            <w:pPr>
              <w:suppressAutoHyphens/>
              <w:rPr>
                <w:rFonts w:ascii="Arial" w:hAnsi="Arial" w:cs="Arial"/>
                <w:spacing w:val="-3"/>
                <w:sz w:val="18"/>
                <w:szCs w:val="18"/>
              </w:rPr>
            </w:pPr>
            <w:r w:rsidRPr="00FE442D">
              <w:rPr>
                <w:rFonts w:ascii="Arial" w:hAnsi="Arial" w:cs="Arial"/>
                <w:b/>
                <w:bCs/>
                <w:spacing w:val="-3"/>
                <w:sz w:val="18"/>
                <w:szCs w:val="18"/>
              </w:rPr>
              <w:t xml:space="preserve">Electronic Principles, </w:t>
            </w:r>
            <w:r w:rsidRPr="00FE442D">
              <w:rPr>
                <w:rFonts w:ascii="Arial" w:hAnsi="Arial" w:cs="Arial"/>
                <w:i/>
                <w:iCs/>
                <w:spacing w:val="-3"/>
                <w:sz w:val="18"/>
                <w:szCs w:val="18"/>
              </w:rPr>
              <w:t>Career Education</w:t>
            </w:r>
          </w:p>
        </w:tc>
      </w:tr>
      <w:tr w:rsidR="009B1236" w:rsidRPr="00FE442D" w:rsidTr="005D01CA">
        <w:trPr>
          <w:trHeight w:val="109"/>
          <w:jc w:val="center"/>
        </w:trPr>
        <w:tc>
          <w:tcPr>
            <w:tcW w:w="196" w:type="pct"/>
          </w:tcPr>
          <w:p w:rsidR="009B1236" w:rsidRPr="00FE442D" w:rsidRDefault="009B1236" w:rsidP="00805AD2">
            <w:pPr>
              <w:suppressAutoHyphens/>
              <w:jc w:val="center"/>
              <w:rPr>
                <w:rFonts w:ascii="Arial" w:hAnsi="Arial" w:cs="Arial"/>
                <w:spacing w:val="-3"/>
                <w:sz w:val="18"/>
                <w:szCs w:val="18"/>
              </w:rPr>
            </w:pPr>
            <w:r w:rsidRPr="00FE442D">
              <w:rPr>
                <w:rFonts w:ascii="Arial" w:hAnsi="Arial" w:cs="Arial"/>
                <w:spacing w:val="-3"/>
                <w:sz w:val="18"/>
                <w:szCs w:val="18"/>
              </w:rPr>
              <w:t>2.</w:t>
            </w:r>
          </w:p>
        </w:tc>
        <w:tc>
          <w:tcPr>
            <w:tcW w:w="1322" w:type="pct"/>
          </w:tcPr>
          <w:p w:rsidR="009B1236" w:rsidRPr="00FE442D" w:rsidRDefault="009B1236" w:rsidP="000E6E86">
            <w:pPr>
              <w:suppressAutoHyphens/>
              <w:rPr>
                <w:rFonts w:ascii="Arial" w:hAnsi="Arial" w:cs="Arial"/>
                <w:spacing w:val="-3"/>
                <w:sz w:val="18"/>
                <w:szCs w:val="18"/>
              </w:rPr>
            </w:pPr>
            <w:r w:rsidRPr="00FE442D">
              <w:rPr>
                <w:rFonts w:ascii="Arial" w:hAnsi="Arial" w:cs="Arial"/>
                <w:bCs/>
                <w:sz w:val="18"/>
                <w:szCs w:val="18"/>
              </w:rPr>
              <w:t>Robert L. Boylestad</w:t>
            </w:r>
          </w:p>
        </w:tc>
        <w:tc>
          <w:tcPr>
            <w:tcW w:w="144" w:type="pct"/>
          </w:tcPr>
          <w:p w:rsidR="009B1236" w:rsidRPr="00FE442D" w:rsidRDefault="009B1236" w:rsidP="00805AD2">
            <w:pPr>
              <w:suppressAutoHyphens/>
              <w:jc w:val="center"/>
              <w:rPr>
                <w:rFonts w:ascii="Arial" w:hAnsi="Arial" w:cs="Arial"/>
                <w:spacing w:val="-3"/>
                <w:sz w:val="18"/>
                <w:szCs w:val="18"/>
              </w:rPr>
            </w:pPr>
            <w:r w:rsidRPr="00FE442D">
              <w:rPr>
                <w:rFonts w:ascii="Arial" w:hAnsi="Arial" w:cs="Arial"/>
                <w:spacing w:val="-3"/>
                <w:sz w:val="18"/>
                <w:szCs w:val="18"/>
              </w:rPr>
              <w:t>:</w:t>
            </w:r>
          </w:p>
        </w:tc>
        <w:tc>
          <w:tcPr>
            <w:tcW w:w="3338" w:type="pct"/>
          </w:tcPr>
          <w:p w:rsidR="009B1236" w:rsidRPr="00FE442D" w:rsidRDefault="009B1236" w:rsidP="00805AD2">
            <w:pPr>
              <w:suppressAutoHyphens/>
              <w:rPr>
                <w:rFonts w:ascii="Arial" w:hAnsi="Arial" w:cs="Arial"/>
                <w:spacing w:val="-3"/>
                <w:sz w:val="18"/>
                <w:szCs w:val="18"/>
              </w:rPr>
            </w:pPr>
            <w:r w:rsidRPr="00FE442D">
              <w:rPr>
                <w:rFonts w:ascii="Arial" w:hAnsi="Arial" w:cs="Arial"/>
                <w:b/>
                <w:bCs/>
                <w:spacing w:val="-3"/>
                <w:sz w:val="18"/>
                <w:szCs w:val="18"/>
              </w:rPr>
              <w:t>Introductory Circuit Analysis,</w:t>
            </w:r>
            <w:r w:rsidRPr="00FE442D">
              <w:rPr>
                <w:rFonts w:ascii="Arial" w:hAnsi="Arial" w:cs="Arial"/>
                <w:i/>
                <w:iCs/>
                <w:spacing w:val="-3"/>
                <w:sz w:val="18"/>
                <w:szCs w:val="18"/>
              </w:rPr>
              <w:t xml:space="preserve"> Pearson</w:t>
            </w:r>
          </w:p>
        </w:tc>
      </w:tr>
    </w:tbl>
    <w:p w:rsidR="009B1236" w:rsidRPr="00FE442D" w:rsidRDefault="009B1236" w:rsidP="00805AD2">
      <w:pPr>
        <w:jc w:val="center"/>
        <w:rPr>
          <w:rFonts w:ascii="Arial" w:hAnsi="Arial" w:cs="Arial"/>
          <w:sz w:val="18"/>
          <w:szCs w:val="18"/>
        </w:rPr>
      </w:pPr>
    </w:p>
    <w:p w:rsidR="009B1236" w:rsidRPr="00FE442D" w:rsidRDefault="009B1236" w:rsidP="00805AD2">
      <w:pPr>
        <w:jc w:val="center"/>
        <w:rPr>
          <w:rFonts w:ascii="Arial" w:hAnsi="Arial" w:cs="Arial"/>
          <w:sz w:val="18"/>
          <w:szCs w:val="18"/>
        </w:rPr>
      </w:pPr>
    </w:p>
    <w:p w:rsidR="009B1236" w:rsidRPr="00FE442D" w:rsidRDefault="009B1236" w:rsidP="00805AD2">
      <w:pPr>
        <w:jc w:val="center"/>
        <w:rPr>
          <w:rFonts w:ascii="Arial" w:hAnsi="Arial" w:cs="Arial"/>
          <w:sz w:val="18"/>
          <w:szCs w:val="18"/>
        </w:rPr>
      </w:pPr>
    </w:p>
    <w:p w:rsidR="009B1236" w:rsidRPr="00FE442D" w:rsidRDefault="009B1236" w:rsidP="00805AD2">
      <w:pPr>
        <w:jc w:val="center"/>
        <w:rPr>
          <w:rFonts w:ascii="Arial" w:hAnsi="Arial" w:cs="Arial"/>
          <w:sz w:val="18"/>
          <w:szCs w:val="18"/>
        </w:rPr>
      </w:pPr>
    </w:p>
    <w:p w:rsidR="009B1236" w:rsidRPr="00521EBB" w:rsidRDefault="009B1236"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21EBB">
        <w:rPr>
          <w:rFonts w:ascii="Arial" w:hAnsi="Arial" w:cs="Arial"/>
          <w:b/>
          <w:bCs/>
          <w:iCs/>
          <w:sz w:val="18"/>
          <w:szCs w:val="18"/>
        </w:rPr>
        <w:t>EEE 1132</w:t>
      </w:r>
      <w:r>
        <w:rPr>
          <w:rFonts w:ascii="Arial" w:hAnsi="Arial" w:cs="Arial"/>
          <w:b/>
          <w:bCs/>
          <w:iCs/>
          <w:sz w:val="18"/>
          <w:szCs w:val="18"/>
        </w:rPr>
        <w:t xml:space="preserve">: Basic </w:t>
      </w:r>
      <w:r w:rsidRPr="00521EBB">
        <w:rPr>
          <w:rFonts w:ascii="Arial" w:hAnsi="Arial" w:cs="Arial"/>
          <w:b/>
          <w:bCs/>
          <w:iCs/>
          <w:sz w:val="18"/>
          <w:szCs w:val="18"/>
        </w:rPr>
        <w:t>Electronics Lab</w:t>
      </w:r>
    </w:p>
    <w:p w:rsidR="009B1236" w:rsidRPr="00521EBB" w:rsidRDefault="009B1236"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21EBB">
        <w:rPr>
          <w:rFonts w:ascii="Arial" w:hAnsi="Arial" w:cs="Arial"/>
          <w:b/>
          <w:bCs/>
          <w:iCs/>
          <w:sz w:val="18"/>
          <w:szCs w:val="18"/>
        </w:rPr>
        <w:t>Credits: 1</w:t>
      </w:r>
      <w:r w:rsidR="00844CE6">
        <w:rPr>
          <w:rFonts w:ascii="Arial" w:hAnsi="Arial" w:cs="Arial"/>
          <w:b/>
          <w:bCs/>
          <w:iCs/>
          <w:sz w:val="18"/>
          <w:szCs w:val="18"/>
        </w:rPr>
        <w:t>Contact Hours: 28</w:t>
      </w:r>
    </w:p>
    <w:p w:rsidR="009B1236" w:rsidRPr="00521EBB" w:rsidRDefault="009B1236"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21EBB">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9B1236" w:rsidRPr="00521EBB" w:rsidRDefault="009B1236"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B1236" w:rsidRPr="00521EBB" w:rsidTr="00805AD2">
        <w:trPr>
          <w:jc w:val="center"/>
        </w:trPr>
        <w:tc>
          <w:tcPr>
            <w:tcW w:w="1439" w:type="dxa"/>
          </w:tcPr>
          <w:p w:rsidR="009B1236" w:rsidRPr="00521EBB" w:rsidRDefault="009B1236" w:rsidP="00805AD2">
            <w:pPr>
              <w:rPr>
                <w:rFonts w:ascii="Arial" w:hAnsi="Arial" w:cs="Arial"/>
                <w:b/>
                <w:bCs/>
                <w:sz w:val="18"/>
                <w:szCs w:val="18"/>
              </w:rPr>
            </w:pPr>
            <w:r w:rsidRPr="00521EBB">
              <w:rPr>
                <w:rFonts w:ascii="Arial" w:hAnsi="Arial" w:cs="Arial"/>
                <w:b/>
                <w:sz w:val="18"/>
                <w:szCs w:val="18"/>
              </w:rPr>
              <w:t>Prerequisite:</w:t>
            </w:r>
          </w:p>
        </w:tc>
        <w:tc>
          <w:tcPr>
            <w:tcW w:w="7741" w:type="dxa"/>
          </w:tcPr>
          <w:p w:rsidR="009B1236" w:rsidRPr="00521EBB" w:rsidRDefault="009B1236" w:rsidP="00805AD2">
            <w:pPr>
              <w:rPr>
                <w:rFonts w:ascii="Arial" w:hAnsi="Arial" w:cs="Arial"/>
                <w:iCs/>
                <w:sz w:val="18"/>
                <w:szCs w:val="18"/>
              </w:rPr>
            </w:pPr>
            <w:r w:rsidRPr="00521EBB">
              <w:rPr>
                <w:rFonts w:ascii="Arial" w:hAnsi="Arial" w:cs="Arial"/>
                <w:iCs/>
                <w:sz w:val="18"/>
                <w:szCs w:val="18"/>
              </w:rPr>
              <w:t>None</w:t>
            </w:r>
          </w:p>
        </w:tc>
      </w:tr>
      <w:tr w:rsidR="009B1236" w:rsidRPr="00521EBB" w:rsidTr="00805AD2">
        <w:trPr>
          <w:jc w:val="center"/>
        </w:trPr>
        <w:tc>
          <w:tcPr>
            <w:tcW w:w="1439" w:type="dxa"/>
          </w:tcPr>
          <w:p w:rsidR="009B1236" w:rsidRPr="00521EBB" w:rsidRDefault="009B1236" w:rsidP="00805AD2">
            <w:pPr>
              <w:rPr>
                <w:rFonts w:ascii="Arial" w:hAnsi="Arial" w:cs="Arial"/>
                <w:b/>
                <w:sz w:val="18"/>
                <w:szCs w:val="18"/>
              </w:rPr>
            </w:pPr>
            <w:r w:rsidRPr="00521EBB">
              <w:rPr>
                <w:rFonts w:ascii="Arial" w:hAnsi="Arial" w:cs="Arial"/>
                <w:b/>
                <w:sz w:val="18"/>
                <w:szCs w:val="18"/>
              </w:rPr>
              <w:t>Course Type</w:t>
            </w:r>
          </w:p>
        </w:tc>
        <w:tc>
          <w:tcPr>
            <w:tcW w:w="7741" w:type="dxa"/>
          </w:tcPr>
          <w:p w:rsidR="009B1236" w:rsidRPr="00521EBB" w:rsidRDefault="009B1236" w:rsidP="00805AD2">
            <w:pPr>
              <w:rPr>
                <w:rFonts w:ascii="Arial" w:hAnsi="Arial" w:cs="Arial"/>
                <w:iCs/>
                <w:sz w:val="18"/>
                <w:szCs w:val="18"/>
              </w:rPr>
            </w:pPr>
            <w:r w:rsidRPr="00521EBB">
              <w:rPr>
                <w:rFonts w:ascii="MS Gothic" w:eastAsia="MS Gothic" w:hAnsi="MS Gothic" w:cs="MS Gothic" w:hint="eastAsia"/>
                <w:iCs/>
                <w:sz w:val="18"/>
                <w:szCs w:val="18"/>
              </w:rPr>
              <w:t>☐</w:t>
            </w:r>
            <w:r w:rsidRPr="00521EBB">
              <w:rPr>
                <w:rFonts w:ascii="Arial" w:hAnsi="Arial" w:cs="Arial"/>
                <w:iCs/>
                <w:sz w:val="18"/>
                <w:szCs w:val="18"/>
              </w:rPr>
              <w:t xml:space="preserve"> Theory         </w:t>
            </w:r>
            <w:r w:rsidRPr="00521EBB">
              <w:rPr>
                <w:rFonts w:ascii="MS Gothic" w:eastAsia="MS Gothic" w:hAnsi="MS Gothic" w:cs="MS Gothic" w:hint="eastAsia"/>
                <w:iCs/>
                <w:sz w:val="18"/>
                <w:szCs w:val="18"/>
              </w:rPr>
              <w:t>☒</w:t>
            </w:r>
            <w:r w:rsidRPr="00521EBB">
              <w:rPr>
                <w:rFonts w:ascii="Arial" w:hAnsi="Arial" w:cs="Arial"/>
                <w:iCs/>
                <w:sz w:val="18"/>
                <w:szCs w:val="18"/>
              </w:rPr>
              <w:t xml:space="preserve">  Laboratory work         </w:t>
            </w:r>
            <w:r w:rsidRPr="00521EBB">
              <w:rPr>
                <w:rFonts w:ascii="MS Gothic" w:eastAsia="MS Gothic" w:hAnsi="MS Gothic" w:cs="MS Gothic" w:hint="eastAsia"/>
                <w:iCs/>
                <w:sz w:val="18"/>
                <w:szCs w:val="18"/>
              </w:rPr>
              <w:t>☐</w:t>
            </w:r>
            <w:r w:rsidRPr="00521EBB">
              <w:rPr>
                <w:rFonts w:ascii="Arial" w:hAnsi="Arial" w:cs="Arial"/>
                <w:iCs/>
                <w:sz w:val="18"/>
                <w:szCs w:val="18"/>
              </w:rPr>
              <w:t xml:space="preserve">  Project work      </w:t>
            </w:r>
            <w:r w:rsidRPr="00521EBB">
              <w:rPr>
                <w:rFonts w:ascii="MS Gothic" w:eastAsia="MS Gothic" w:hAnsi="MS Gothic" w:cs="MS Gothic" w:hint="eastAsia"/>
                <w:iCs/>
                <w:sz w:val="18"/>
                <w:szCs w:val="18"/>
              </w:rPr>
              <w:t>☐</w:t>
            </w:r>
            <w:r w:rsidRPr="00521EBB">
              <w:rPr>
                <w:rFonts w:ascii="Arial" w:hAnsi="Arial" w:cs="Arial"/>
                <w:iCs/>
                <w:sz w:val="18"/>
                <w:szCs w:val="18"/>
              </w:rPr>
              <w:t xml:space="preserve">  Viva Voce      </w:t>
            </w:r>
          </w:p>
        </w:tc>
      </w:tr>
      <w:tr w:rsidR="009B1236" w:rsidRPr="00521EBB" w:rsidTr="00805AD2">
        <w:trPr>
          <w:trHeight w:val="238"/>
          <w:jc w:val="center"/>
        </w:trPr>
        <w:tc>
          <w:tcPr>
            <w:tcW w:w="1439" w:type="dxa"/>
          </w:tcPr>
          <w:p w:rsidR="009B1236" w:rsidRPr="00521EBB" w:rsidRDefault="009B1236" w:rsidP="00805AD2">
            <w:pPr>
              <w:ind w:left="2160" w:hanging="2160"/>
              <w:rPr>
                <w:rFonts w:ascii="Arial" w:hAnsi="Arial" w:cs="Arial"/>
                <w:b/>
                <w:bCs/>
                <w:sz w:val="18"/>
                <w:szCs w:val="18"/>
              </w:rPr>
            </w:pPr>
            <w:r w:rsidRPr="00521EBB">
              <w:rPr>
                <w:rFonts w:ascii="Arial" w:hAnsi="Arial" w:cs="Arial"/>
                <w:b/>
                <w:bCs/>
                <w:sz w:val="18"/>
                <w:szCs w:val="18"/>
              </w:rPr>
              <w:t>Motivation</w:t>
            </w:r>
          </w:p>
        </w:tc>
        <w:tc>
          <w:tcPr>
            <w:tcW w:w="7741" w:type="dxa"/>
          </w:tcPr>
          <w:p w:rsidR="009B1236" w:rsidRPr="00521EBB" w:rsidRDefault="009B1236" w:rsidP="00805AD2">
            <w:pPr>
              <w:rPr>
                <w:rFonts w:ascii="Arial" w:hAnsi="Arial" w:cs="Arial"/>
                <w:b/>
                <w:iCs/>
                <w:sz w:val="18"/>
                <w:szCs w:val="18"/>
              </w:rPr>
            </w:pPr>
            <w:r w:rsidRPr="00521EBB">
              <w:rPr>
                <w:rFonts w:ascii="Arial" w:hAnsi="Arial" w:cs="Arial"/>
                <w:iCs/>
                <w:sz w:val="18"/>
                <w:szCs w:val="18"/>
              </w:rPr>
              <w:t>To develop basics knowledge on Electrical circuits and Electronics</w:t>
            </w:r>
          </w:p>
        </w:tc>
      </w:tr>
      <w:tr w:rsidR="009B1236" w:rsidRPr="00521EBB" w:rsidTr="00805AD2">
        <w:trPr>
          <w:trHeight w:val="238"/>
          <w:jc w:val="center"/>
        </w:trPr>
        <w:tc>
          <w:tcPr>
            <w:tcW w:w="9180" w:type="dxa"/>
            <w:gridSpan w:val="2"/>
          </w:tcPr>
          <w:p w:rsidR="009B1236" w:rsidRPr="00521EBB" w:rsidRDefault="009B1236" w:rsidP="00805AD2">
            <w:pPr>
              <w:rPr>
                <w:rFonts w:ascii="Arial" w:hAnsi="Arial" w:cs="Arial"/>
                <w:b/>
                <w:bCs/>
                <w:sz w:val="18"/>
                <w:szCs w:val="18"/>
              </w:rPr>
            </w:pPr>
          </w:p>
          <w:p w:rsidR="009B1236" w:rsidRPr="00521EBB" w:rsidRDefault="009B1236" w:rsidP="00805AD2">
            <w:pPr>
              <w:rPr>
                <w:rFonts w:ascii="Arial" w:hAnsi="Arial" w:cs="Arial"/>
                <w:b/>
                <w:bCs/>
                <w:sz w:val="18"/>
                <w:szCs w:val="18"/>
              </w:rPr>
            </w:pPr>
            <w:r w:rsidRPr="00521EBB">
              <w:rPr>
                <w:rFonts w:ascii="Arial" w:hAnsi="Arial" w:cs="Arial"/>
                <w:b/>
                <w:bCs/>
                <w:sz w:val="18"/>
                <w:szCs w:val="18"/>
              </w:rPr>
              <w:t>Course Objective:</w:t>
            </w:r>
          </w:p>
          <w:p w:rsidR="009B1236" w:rsidRPr="00521EBB" w:rsidRDefault="009B1236" w:rsidP="00805AD2">
            <w:pPr>
              <w:jc w:val="both"/>
              <w:rPr>
                <w:rFonts w:ascii="Arial" w:hAnsi="Arial" w:cs="Arial"/>
                <w:sz w:val="18"/>
                <w:szCs w:val="18"/>
              </w:rPr>
            </w:pPr>
            <w:r w:rsidRPr="00521EBB">
              <w:rPr>
                <w:rFonts w:ascii="Arial" w:hAnsi="Arial" w:cs="Arial"/>
                <w:sz w:val="18"/>
                <w:szCs w:val="18"/>
              </w:rPr>
              <w:t xml:space="preserve">This course represents a laboratory course in introductory electrical and electronics. In this lab, they will learn basic circuit connection, use the basic electrical and electronics instruments. The students will also learn to use the oscilloscope, function generator and multi-meter properly. These instruments will be used to measure voltages, current, see the wave shape etc. from circuits they will build from actual electrical components. </w:t>
            </w:r>
          </w:p>
          <w:p w:rsidR="009B1236" w:rsidRPr="00521EBB" w:rsidRDefault="009B1236" w:rsidP="00805AD2">
            <w:pPr>
              <w:jc w:val="both"/>
              <w:rPr>
                <w:rFonts w:ascii="Arial" w:hAnsi="Arial" w:cs="Arial"/>
                <w:sz w:val="18"/>
                <w:szCs w:val="18"/>
              </w:rPr>
            </w:pPr>
          </w:p>
          <w:p w:rsidR="009B1236" w:rsidRPr="00521EBB" w:rsidRDefault="009B1236" w:rsidP="00805AD2">
            <w:pPr>
              <w:jc w:val="both"/>
              <w:rPr>
                <w:rFonts w:ascii="Arial" w:hAnsi="Arial" w:cs="Arial"/>
                <w:iCs/>
                <w:sz w:val="18"/>
                <w:szCs w:val="18"/>
              </w:rPr>
            </w:pPr>
          </w:p>
        </w:tc>
      </w:tr>
    </w:tbl>
    <w:p w:rsidR="009B1236" w:rsidRPr="00521EBB" w:rsidRDefault="009B1236" w:rsidP="00805AD2">
      <w:pPr>
        <w:jc w:val="center"/>
        <w:rPr>
          <w:rFonts w:ascii="Arial" w:hAnsi="Arial" w:cs="Arial"/>
          <w:sz w:val="18"/>
          <w:szCs w:val="18"/>
        </w:rPr>
      </w:pPr>
    </w:p>
    <w:p w:rsidR="009B1236" w:rsidRPr="00521EBB" w:rsidRDefault="009B1236" w:rsidP="00805AD2">
      <w:pPr>
        <w:autoSpaceDE w:val="0"/>
        <w:autoSpaceDN w:val="0"/>
        <w:adjustRightInd w:val="0"/>
        <w:jc w:val="center"/>
        <w:rPr>
          <w:rFonts w:ascii="Arial" w:hAnsi="Arial" w:cs="Arial"/>
          <w:b/>
          <w:color w:val="000000"/>
          <w:sz w:val="18"/>
          <w:szCs w:val="18"/>
        </w:rPr>
      </w:pPr>
      <w:r w:rsidRPr="00521EBB">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827"/>
        <w:gridCol w:w="2292"/>
        <w:gridCol w:w="1051"/>
        <w:gridCol w:w="1747"/>
        <w:gridCol w:w="1612"/>
      </w:tblGrid>
      <w:tr w:rsidR="009B1236" w:rsidRPr="00521EBB" w:rsidTr="00805AD2">
        <w:trPr>
          <w:trHeight w:val="877"/>
          <w:jc w:val="center"/>
        </w:trPr>
        <w:tc>
          <w:tcPr>
            <w:tcW w:w="646"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 No.</w:t>
            </w:r>
          </w:p>
        </w:tc>
        <w:tc>
          <w:tcPr>
            <w:tcW w:w="1827"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 Statement</w:t>
            </w:r>
          </w:p>
        </w:tc>
        <w:tc>
          <w:tcPr>
            <w:tcW w:w="2292"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Corresponding PO</w:t>
            </w:r>
          </w:p>
        </w:tc>
        <w:tc>
          <w:tcPr>
            <w:tcW w:w="1051"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Domain / level of learning taxonomy</w:t>
            </w:r>
          </w:p>
        </w:tc>
        <w:tc>
          <w:tcPr>
            <w:tcW w:w="1747"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Delivery methods and activities</w:t>
            </w:r>
          </w:p>
        </w:tc>
        <w:tc>
          <w:tcPr>
            <w:tcW w:w="1612"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Assessment tools</w:t>
            </w:r>
          </w:p>
        </w:tc>
      </w:tr>
      <w:tr w:rsidR="009B1236" w:rsidRPr="00521EBB" w:rsidTr="00805AD2">
        <w:trPr>
          <w:trHeight w:val="1646"/>
          <w:jc w:val="center"/>
        </w:trPr>
        <w:tc>
          <w:tcPr>
            <w:tcW w:w="646"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CO1</w:t>
            </w:r>
          </w:p>
        </w:tc>
        <w:tc>
          <w:tcPr>
            <w:tcW w:w="1827" w:type="dxa"/>
            <w:vAlign w:val="center"/>
          </w:tcPr>
          <w:p w:rsidR="009B1236" w:rsidRPr="00521EBB" w:rsidRDefault="009B1236" w:rsidP="00805AD2">
            <w:pPr>
              <w:jc w:val="center"/>
              <w:rPr>
                <w:rFonts w:ascii="Arial" w:hAnsi="Arial" w:cs="Arial"/>
                <w:color w:val="000000"/>
                <w:sz w:val="18"/>
                <w:szCs w:val="18"/>
              </w:rPr>
            </w:pPr>
            <w:r w:rsidRPr="007D2DCB">
              <w:rPr>
                <w:rFonts w:ascii="Arial" w:hAnsi="Arial" w:cs="Arial"/>
                <w:bCs/>
                <w:color w:val="000000"/>
                <w:sz w:val="18"/>
                <w:szCs w:val="18"/>
              </w:rPr>
              <w:t>To</w:t>
            </w:r>
            <w:r>
              <w:rPr>
                <w:rFonts w:ascii="Arial" w:hAnsi="Arial" w:cs="Arial"/>
                <w:b/>
                <w:color w:val="000000"/>
                <w:sz w:val="18"/>
                <w:szCs w:val="18"/>
              </w:rPr>
              <w:t xml:space="preserve"> o</w:t>
            </w:r>
            <w:r w:rsidRPr="00521EBB">
              <w:rPr>
                <w:rFonts w:ascii="Arial" w:hAnsi="Arial" w:cs="Arial"/>
                <w:b/>
                <w:color w:val="000000"/>
                <w:sz w:val="18"/>
                <w:szCs w:val="18"/>
              </w:rPr>
              <w:t xml:space="preserve">perate </w:t>
            </w:r>
            <w:r w:rsidRPr="00521EBB">
              <w:rPr>
                <w:rFonts w:ascii="Arial" w:hAnsi="Arial" w:cs="Arial"/>
                <w:color w:val="000000"/>
                <w:sz w:val="18"/>
                <w:szCs w:val="18"/>
              </w:rPr>
              <w:t xml:space="preserve">different types of instruement like multimeter, oscilloscope, function generator, trainer etc.  </w:t>
            </w:r>
          </w:p>
        </w:tc>
        <w:tc>
          <w:tcPr>
            <w:tcW w:w="2292" w:type="dxa"/>
            <w:vAlign w:val="center"/>
          </w:tcPr>
          <w:p w:rsidR="009B1236" w:rsidRPr="00521EBB" w:rsidRDefault="009B1236" w:rsidP="00805AD2">
            <w:pPr>
              <w:pStyle w:val="ListParagraph"/>
              <w:spacing w:after="0" w:line="240" w:lineRule="auto"/>
              <w:ind w:left="0"/>
              <w:jc w:val="center"/>
              <w:rPr>
                <w:rFonts w:ascii="Arial" w:hAnsi="Arial" w:cs="Arial"/>
                <w:color w:val="000000"/>
                <w:sz w:val="18"/>
                <w:szCs w:val="18"/>
              </w:rPr>
            </w:pPr>
            <w:r w:rsidRPr="00521EBB">
              <w:rPr>
                <w:rFonts w:ascii="Arial" w:hAnsi="Arial" w:cs="Arial"/>
                <w:b/>
                <w:bCs/>
                <w:color w:val="000000"/>
                <w:sz w:val="18"/>
                <w:szCs w:val="18"/>
              </w:rPr>
              <w:t>Modern tools usage</w:t>
            </w:r>
            <w:r w:rsidRPr="00521EBB">
              <w:rPr>
                <w:rFonts w:ascii="Arial" w:hAnsi="Arial" w:cs="Arial"/>
                <w:color w:val="000000"/>
                <w:sz w:val="18"/>
                <w:szCs w:val="18"/>
              </w:rPr>
              <w:t>(PO5)</w:t>
            </w:r>
          </w:p>
        </w:tc>
        <w:tc>
          <w:tcPr>
            <w:tcW w:w="1051"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Cognitive domain – level 4</w:t>
            </w:r>
          </w:p>
        </w:tc>
        <w:tc>
          <w:tcPr>
            <w:tcW w:w="1747"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4076440"/>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Lecture Note</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1264092"/>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Text Book</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3960273"/>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Audio/Video</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741089"/>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Web Material</w:t>
            </w:r>
          </w:p>
          <w:p w:rsidR="009B1236" w:rsidRPr="00521EBB" w:rsidRDefault="009F4EBA" w:rsidP="00805AD2">
            <w:pPr>
              <w:rPr>
                <w:rFonts w:ascii="Arial" w:hAnsi="Arial" w:cs="Arial"/>
                <w:color w:val="000000"/>
                <w:sz w:val="18"/>
                <w:szCs w:val="18"/>
              </w:rPr>
            </w:pPr>
            <w:sdt>
              <w:sdtPr>
                <w:rPr>
                  <w:rFonts w:ascii="Arial" w:hAnsi="Arial" w:cs="Arial"/>
                  <w:color w:val="000000" w:themeColor="text1"/>
                  <w:sz w:val="18"/>
                  <w:szCs w:val="18"/>
                </w:rPr>
                <w:id w:val="449061334"/>
              </w:sdtPr>
              <w:sdtEndPr/>
              <w:sdtContent>
                <w:r w:rsidR="009B1236">
                  <w:rPr>
                    <w:rFonts w:ascii="MS Gothic" w:eastAsia="MS Gothic" w:hAnsi="MS Gothic" w:cs="Arial" w:hint="eastAsia"/>
                    <w:color w:val="000000" w:themeColor="text1"/>
                    <w:sz w:val="18"/>
                    <w:szCs w:val="18"/>
                  </w:rPr>
                  <w:t>☒</w:t>
                </w:r>
              </w:sdtContent>
            </w:sdt>
            <w:r w:rsidR="009B1236">
              <w:rPr>
                <w:rFonts w:ascii="Arial" w:hAnsi="Arial" w:cs="Arial"/>
                <w:color w:val="000000" w:themeColor="text1"/>
                <w:sz w:val="18"/>
                <w:szCs w:val="18"/>
              </w:rPr>
              <w:t>Lab Manual</w:t>
            </w:r>
          </w:p>
        </w:tc>
        <w:tc>
          <w:tcPr>
            <w:tcW w:w="1612"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8382627"/>
              </w:sdtPr>
              <w:sdtEndPr/>
              <w:sdtContent>
                <w:r w:rsidR="009B1236">
                  <w:rPr>
                    <w:rFonts w:ascii="MS Gothic" w:eastAsia="MS Gothic" w:hAnsi="MS Gothic" w:cs="Arial" w:hint="eastAsia"/>
                    <w:color w:val="000000" w:themeColor="text1"/>
                    <w:sz w:val="18"/>
                    <w:szCs w:val="18"/>
                  </w:rPr>
                  <w:t>☒</w:t>
                </w:r>
              </w:sdtContent>
            </w:sdt>
            <w:r w:rsidR="009B1236">
              <w:rPr>
                <w:rFonts w:ascii="Arial" w:hAnsi="Arial" w:cs="Arial"/>
                <w:color w:val="000000" w:themeColor="text1"/>
                <w:sz w:val="18"/>
                <w:szCs w:val="18"/>
              </w:rPr>
              <w:t>CA</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506558"/>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Final Exam</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5180267"/>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Assignment </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0548392"/>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N</w:t>
            </w:r>
            <w:r w:rsidR="009B1236">
              <w:rPr>
                <w:rFonts w:ascii="Arial" w:hAnsi="Arial" w:cs="Arial"/>
                <w:color w:val="000000" w:themeColor="text1"/>
                <w:sz w:val="18"/>
                <w:szCs w:val="18"/>
              </w:rPr>
              <w:t>ote book</w:t>
            </w:r>
          </w:p>
          <w:p w:rsidR="009B1236" w:rsidRPr="00521EBB" w:rsidRDefault="009F4EBA" w:rsidP="00805AD2">
            <w:pPr>
              <w:rPr>
                <w:rFonts w:ascii="Arial" w:hAnsi="Arial" w:cs="Arial"/>
                <w:color w:val="000000"/>
                <w:sz w:val="18"/>
                <w:szCs w:val="18"/>
              </w:rPr>
            </w:pPr>
            <w:sdt>
              <w:sdtPr>
                <w:rPr>
                  <w:rFonts w:ascii="Arial" w:hAnsi="Arial" w:cs="Arial"/>
                  <w:color w:val="000000" w:themeColor="text1"/>
                  <w:sz w:val="18"/>
                  <w:szCs w:val="18"/>
                </w:rPr>
                <w:id w:val="974643290"/>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Presentation</w:t>
            </w:r>
          </w:p>
        </w:tc>
      </w:tr>
      <w:tr w:rsidR="009B1236" w:rsidRPr="00521EBB" w:rsidTr="00805AD2">
        <w:trPr>
          <w:trHeight w:val="1583"/>
          <w:jc w:val="center"/>
        </w:trPr>
        <w:tc>
          <w:tcPr>
            <w:tcW w:w="646"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CO2</w:t>
            </w:r>
          </w:p>
        </w:tc>
        <w:tc>
          <w:tcPr>
            <w:tcW w:w="1827" w:type="dxa"/>
            <w:vAlign w:val="center"/>
          </w:tcPr>
          <w:p w:rsidR="009B1236" w:rsidRPr="00521EBB" w:rsidRDefault="009B1236" w:rsidP="00805AD2">
            <w:pPr>
              <w:pStyle w:val="ListParagraph"/>
              <w:spacing w:after="0" w:line="240" w:lineRule="auto"/>
              <w:ind w:left="-18"/>
              <w:jc w:val="center"/>
              <w:rPr>
                <w:rFonts w:ascii="Arial" w:hAnsi="Arial" w:cs="Arial"/>
                <w:color w:val="000000"/>
                <w:sz w:val="18"/>
                <w:szCs w:val="18"/>
              </w:rPr>
            </w:pPr>
            <w:r w:rsidRPr="007D2DCB">
              <w:rPr>
                <w:rFonts w:ascii="Arial" w:hAnsi="Arial" w:cs="Arial"/>
                <w:bCs/>
                <w:color w:val="000000"/>
                <w:sz w:val="18"/>
                <w:szCs w:val="18"/>
              </w:rPr>
              <w:t>To</w:t>
            </w:r>
            <w:r>
              <w:rPr>
                <w:rFonts w:ascii="Arial" w:hAnsi="Arial" w:cs="Arial"/>
                <w:b/>
                <w:color w:val="000000"/>
                <w:sz w:val="18"/>
                <w:szCs w:val="18"/>
              </w:rPr>
              <w:t xml:space="preserve"> u</w:t>
            </w:r>
            <w:r w:rsidRPr="00521EBB">
              <w:rPr>
                <w:rFonts w:ascii="Arial" w:hAnsi="Arial" w:cs="Arial"/>
                <w:b/>
                <w:color w:val="000000"/>
                <w:sz w:val="18"/>
                <w:szCs w:val="18"/>
              </w:rPr>
              <w:t xml:space="preserve">se </w:t>
            </w:r>
            <w:r w:rsidRPr="00521EBB">
              <w:rPr>
                <w:rFonts w:ascii="Arial" w:hAnsi="Arial" w:cs="Arial"/>
                <w:color w:val="000000"/>
                <w:sz w:val="18"/>
                <w:szCs w:val="18"/>
              </w:rPr>
              <w:t>diodes, transistors etc. as circuits elements   and study their characteristics</w:t>
            </w:r>
          </w:p>
        </w:tc>
        <w:tc>
          <w:tcPr>
            <w:tcW w:w="2292" w:type="dxa"/>
            <w:vAlign w:val="center"/>
          </w:tcPr>
          <w:p w:rsidR="009B1236" w:rsidRPr="00521EBB" w:rsidRDefault="009B1236" w:rsidP="00805AD2">
            <w:pPr>
              <w:pStyle w:val="ListParagraph"/>
              <w:spacing w:after="0" w:line="240" w:lineRule="auto"/>
              <w:ind w:left="0"/>
              <w:jc w:val="center"/>
              <w:rPr>
                <w:rFonts w:ascii="Arial" w:hAnsi="Arial" w:cs="Arial"/>
                <w:b/>
                <w:bCs/>
                <w:color w:val="000000"/>
                <w:sz w:val="18"/>
                <w:szCs w:val="18"/>
              </w:rPr>
            </w:pPr>
            <w:r w:rsidRPr="00521EBB">
              <w:rPr>
                <w:rFonts w:ascii="Arial" w:hAnsi="Arial" w:cs="Arial"/>
                <w:b/>
                <w:bCs/>
                <w:color w:val="000000"/>
                <w:sz w:val="18"/>
                <w:szCs w:val="18"/>
              </w:rPr>
              <w:t>Engineering knowledge</w:t>
            </w:r>
          </w:p>
          <w:p w:rsidR="009B1236" w:rsidRPr="00521EBB" w:rsidRDefault="009B1236" w:rsidP="00805AD2">
            <w:pPr>
              <w:pStyle w:val="ListParagraph"/>
              <w:spacing w:after="0" w:line="240" w:lineRule="auto"/>
              <w:ind w:left="0"/>
              <w:jc w:val="center"/>
              <w:rPr>
                <w:rFonts w:ascii="Arial" w:hAnsi="Arial" w:cs="Arial"/>
                <w:color w:val="000000"/>
                <w:sz w:val="18"/>
                <w:szCs w:val="18"/>
              </w:rPr>
            </w:pPr>
            <w:r w:rsidRPr="00521EBB">
              <w:rPr>
                <w:rFonts w:ascii="Arial" w:hAnsi="Arial" w:cs="Arial"/>
                <w:color w:val="000000"/>
                <w:sz w:val="18"/>
                <w:szCs w:val="18"/>
              </w:rPr>
              <w:t>(PO4)</w:t>
            </w:r>
          </w:p>
        </w:tc>
        <w:tc>
          <w:tcPr>
            <w:tcW w:w="1051"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Cognitive domain – level 4</w:t>
            </w:r>
          </w:p>
        </w:tc>
        <w:tc>
          <w:tcPr>
            <w:tcW w:w="1747"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9460700"/>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Lecture Note</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4501526"/>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Text Book</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1422331"/>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Audio/Video</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634141"/>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Web Material</w:t>
            </w:r>
          </w:p>
          <w:p w:rsidR="009B1236" w:rsidRPr="00521EBB" w:rsidRDefault="009F4EBA" w:rsidP="00805AD2">
            <w:pPr>
              <w:rPr>
                <w:rFonts w:ascii="Arial" w:hAnsi="Arial" w:cs="Arial"/>
                <w:color w:val="000000"/>
                <w:sz w:val="18"/>
                <w:szCs w:val="18"/>
              </w:rPr>
            </w:pPr>
            <w:sdt>
              <w:sdtPr>
                <w:rPr>
                  <w:rFonts w:ascii="Arial" w:hAnsi="Arial" w:cs="Arial"/>
                  <w:color w:val="000000" w:themeColor="text1"/>
                  <w:sz w:val="18"/>
                  <w:szCs w:val="18"/>
                </w:rPr>
                <w:id w:val="440731782"/>
              </w:sdtPr>
              <w:sdtEndPr/>
              <w:sdtContent>
                <w:r w:rsidR="009B1236">
                  <w:rPr>
                    <w:rFonts w:ascii="MS Gothic" w:eastAsia="MS Gothic" w:hAnsi="MS Gothic" w:cs="Arial" w:hint="eastAsia"/>
                    <w:color w:val="000000" w:themeColor="text1"/>
                    <w:sz w:val="18"/>
                    <w:szCs w:val="18"/>
                  </w:rPr>
                  <w:t>☒</w:t>
                </w:r>
              </w:sdtContent>
            </w:sdt>
            <w:r w:rsidR="009B1236">
              <w:rPr>
                <w:rFonts w:ascii="Arial" w:hAnsi="Arial" w:cs="Arial"/>
                <w:color w:val="000000" w:themeColor="text1"/>
                <w:sz w:val="18"/>
                <w:szCs w:val="18"/>
              </w:rPr>
              <w:t>Lab Manual</w:t>
            </w:r>
          </w:p>
        </w:tc>
        <w:tc>
          <w:tcPr>
            <w:tcW w:w="1612"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4054234"/>
              </w:sdtPr>
              <w:sdtEndPr/>
              <w:sdtContent>
                <w:r w:rsidR="009B1236">
                  <w:rPr>
                    <w:rFonts w:ascii="MS Gothic" w:eastAsia="MS Gothic" w:hAnsi="MS Gothic" w:cs="Arial" w:hint="eastAsia"/>
                    <w:color w:val="000000" w:themeColor="text1"/>
                    <w:sz w:val="18"/>
                    <w:szCs w:val="18"/>
                  </w:rPr>
                  <w:t>☒</w:t>
                </w:r>
              </w:sdtContent>
            </w:sdt>
            <w:r w:rsidR="009B1236">
              <w:rPr>
                <w:rFonts w:ascii="Arial" w:hAnsi="Arial" w:cs="Arial"/>
                <w:color w:val="000000" w:themeColor="text1"/>
                <w:sz w:val="18"/>
                <w:szCs w:val="18"/>
              </w:rPr>
              <w:t>CA</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3515565"/>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Final Exam</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8305906"/>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Assignment </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65724"/>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N</w:t>
            </w:r>
            <w:r w:rsidR="009B1236">
              <w:rPr>
                <w:rFonts w:ascii="Arial" w:hAnsi="Arial" w:cs="Arial"/>
                <w:color w:val="000000" w:themeColor="text1"/>
                <w:sz w:val="18"/>
                <w:szCs w:val="18"/>
              </w:rPr>
              <w:t>ote book</w:t>
            </w:r>
          </w:p>
          <w:p w:rsidR="009B1236" w:rsidRPr="00521EBB" w:rsidRDefault="009F4EBA" w:rsidP="00805AD2">
            <w:pPr>
              <w:spacing w:line="276" w:lineRule="auto"/>
              <w:rPr>
                <w:rFonts w:ascii="Arial" w:hAnsi="Arial" w:cs="Arial"/>
                <w:color w:val="000000"/>
                <w:sz w:val="18"/>
                <w:szCs w:val="18"/>
              </w:rPr>
            </w:pPr>
            <w:sdt>
              <w:sdtPr>
                <w:rPr>
                  <w:rFonts w:ascii="Arial" w:hAnsi="Arial" w:cs="Arial"/>
                  <w:color w:val="000000" w:themeColor="text1"/>
                  <w:sz w:val="18"/>
                  <w:szCs w:val="18"/>
                </w:rPr>
                <w:id w:val="-1430811176"/>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Presentation</w:t>
            </w:r>
          </w:p>
        </w:tc>
      </w:tr>
      <w:tr w:rsidR="009B1236" w:rsidRPr="00521EBB" w:rsidTr="00805AD2">
        <w:trPr>
          <w:trHeight w:val="1700"/>
          <w:jc w:val="center"/>
        </w:trPr>
        <w:tc>
          <w:tcPr>
            <w:tcW w:w="646"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lastRenderedPageBreak/>
              <w:t>CO3</w:t>
            </w:r>
          </w:p>
        </w:tc>
        <w:tc>
          <w:tcPr>
            <w:tcW w:w="1827" w:type="dxa"/>
            <w:vAlign w:val="center"/>
          </w:tcPr>
          <w:p w:rsidR="009B1236" w:rsidRPr="00521EBB" w:rsidRDefault="009B1236" w:rsidP="00805AD2">
            <w:pPr>
              <w:jc w:val="center"/>
              <w:rPr>
                <w:rFonts w:ascii="Arial" w:hAnsi="Arial" w:cs="Arial"/>
                <w:color w:val="000000"/>
                <w:sz w:val="18"/>
                <w:szCs w:val="18"/>
              </w:rPr>
            </w:pPr>
            <w:r w:rsidRPr="007D2DCB">
              <w:rPr>
                <w:rFonts w:ascii="Arial" w:hAnsi="Arial" w:cs="Arial"/>
                <w:bCs/>
                <w:color w:val="000000"/>
                <w:sz w:val="18"/>
                <w:szCs w:val="18"/>
              </w:rPr>
              <w:t>To</w:t>
            </w:r>
            <w:r w:rsidRPr="00521EBB">
              <w:rPr>
                <w:rFonts w:ascii="Arial" w:hAnsi="Arial" w:cs="Arial"/>
                <w:b/>
                <w:color w:val="000000"/>
                <w:sz w:val="18"/>
                <w:szCs w:val="18"/>
              </w:rPr>
              <w:t xml:space="preserve">Design and construct </w:t>
            </w:r>
            <w:r w:rsidRPr="00521EBB">
              <w:rPr>
                <w:rFonts w:ascii="Arial" w:hAnsi="Arial" w:cs="Arial"/>
                <w:color w:val="000000"/>
                <w:sz w:val="18"/>
                <w:szCs w:val="18"/>
              </w:rPr>
              <w:t>basic electrical circuits with diode, OPAmp etc. and its various applications.</w:t>
            </w:r>
          </w:p>
        </w:tc>
        <w:tc>
          <w:tcPr>
            <w:tcW w:w="2292" w:type="dxa"/>
            <w:vAlign w:val="center"/>
          </w:tcPr>
          <w:p w:rsidR="009B1236" w:rsidRPr="00521EBB" w:rsidRDefault="009B1236" w:rsidP="00805AD2">
            <w:pPr>
              <w:pStyle w:val="ListParagraph"/>
              <w:spacing w:after="0" w:line="240" w:lineRule="auto"/>
              <w:ind w:left="0"/>
              <w:jc w:val="center"/>
              <w:rPr>
                <w:rFonts w:ascii="Arial" w:hAnsi="Arial" w:cs="Arial"/>
                <w:color w:val="000000"/>
                <w:sz w:val="18"/>
                <w:szCs w:val="18"/>
              </w:rPr>
            </w:pPr>
            <w:r w:rsidRPr="00521EBB">
              <w:rPr>
                <w:rFonts w:ascii="Arial" w:hAnsi="Arial" w:cs="Arial"/>
                <w:b/>
                <w:bCs/>
                <w:color w:val="000000"/>
                <w:sz w:val="18"/>
                <w:szCs w:val="18"/>
              </w:rPr>
              <w:t xml:space="preserve">Design/development of solutions </w:t>
            </w:r>
            <w:r w:rsidRPr="00521EBB">
              <w:rPr>
                <w:rFonts w:ascii="Arial" w:hAnsi="Arial" w:cs="Arial"/>
                <w:color w:val="000000"/>
                <w:sz w:val="18"/>
                <w:szCs w:val="18"/>
              </w:rPr>
              <w:t>(PO3)</w:t>
            </w:r>
          </w:p>
        </w:tc>
        <w:tc>
          <w:tcPr>
            <w:tcW w:w="1051" w:type="dxa"/>
            <w:vAlign w:val="center"/>
          </w:tcPr>
          <w:p w:rsidR="009B1236" w:rsidRPr="00521EBB" w:rsidRDefault="009B1236" w:rsidP="00805AD2">
            <w:pPr>
              <w:jc w:val="center"/>
              <w:rPr>
                <w:rFonts w:ascii="Arial" w:hAnsi="Arial" w:cs="Arial"/>
                <w:color w:val="000000"/>
                <w:sz w:val="18"/>
                <w:szCs w:val="18"/>
              </w:rPr>
            </w:pPr>
            <w:r w:rsidRPr="00521EBB">
              <w:rPr>
                <w:rFonts w:ascii="Arial" w:hAnsi="Arial" w:cs="Arial"/>
                <w:color w:val="000000"/>
                <w:sz w:val="18"/>
                <w:szCs w:val="18"/>
              </w:rPr>
              <w:t>Cognitive domain – level 2</w:t>
            </w:r>
          </w:p>
        </w:tc>
        <w:tc>
          <w:tcPr>
            <w:tcW w:w="1747"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1256285"/>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Lecture Note</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2959551"/>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Text Book</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6027745"/>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Audio/Video</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3100993"/>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Web Material</w:t>
            </w:r>
          </w:p>
          <w:p w:rsidR="009B1236" w:rsidRPr="00521EBB" w:rsidRDefault="009F4EBA" w:rsidP="00805AD2">
            <w:pPr>
              <w:rPr>
                <w:rFonts w:ascii="Arial" w:hAnsi="Arial" w:cs="Arial"/>
                <w:color w:val="000000"/>
                <w:sz w:val="18"/>
                <w:szCs w:val="18"/>
              </w:rPr>
            </w:pPr>
            <w:sdt>
              <w:sdtPr>
                <w:rPr>
                  <w:rFonts w:ascii="Arial" w:hAnsi="Arial" w:cs="Arial"/>
                  <w:color w:val="000000" w:themeColor="text1"/>
                  <w:sz w:val="18"/>
                  <w:szCs w:val="18"/>
                </w:rPr>
                <w:id w:val="1570459474"/>
              </w:sdtPr>
              <w:sdtEndPr/>
              <w:sdtContent>
                <w:r w:rsidR="009B1236">
                  <w:rPr>
                    <w:rFonts w:ascii="MS Gothic" w:eastAsia="MS Gothic" w:hAnsi="MS Gothic" w:cs="Arial" w:hint="eastAsia"/>
                    <w:color w:val="000000" w:themeColor="text1"/>
                    <w:sz w:val="18"/>
                    <w:szCs w:val="18"/>
                  </w:rPr>
                  <w:t>☒</w:t>
                </w:r>
              </w:sdtContent>
            </w:sdt>
            <w:r w:rsidR="009B1236">
              <w:rPr>
                <w:rFonts w:ascii="Arial" w:hAnsi="Arial" w:cs="Arial"/>
                <w:color w:val="000000" w:themeColor="text1"/>
                <w:sz w:val="18"/>
                <w:szCs w:val="18"/>
              </w:rPr>
              <w:t>Lab Manual</w:t>
            </w:r>
          </w:p>
        </w:tc>
        <w:tc>
          <w:tcPr>
            <w:tcW w:w="1612" w:type="dxa"/>
            <w:vAlign w:val="center"/>
          </w:tcPr>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4920260"/>
              </w:sdtPr>
              <w:sdtEndPr/>
              <w:sdtContent>
                <w:r w:rsidR="009B1236">
                  <w:rPr>
                    <w:rFonts w:ascii="MS Gothic" w:eastAsia="MS Gothic" w:hAnsi="MS Gothic" w:cs="Arial" w:hint="eastAsia"/>
                    <w:color w:val="000000" w:themeColor="text1"/>
                    <w:sz w:val="18"/>
                    <w:szCs w:val="18"/>
                  </w:rPr>
                  <w:t>☒</w:t>
                </w:r>
              </w:sdtContent>
            </w:sdt>
            <w:r w:rsidR="009B1236">
              <w:rPr>
                <w:rFonts w:ascii="Arial" w:hAnsi="Arial" w:cs="Arial"/>
                <w:color w:val="000000" w:themeColor="text1"/>
                <w:sz w:val="18"/>
                <w:szCs w:val="18"/>
              </w:rPr>
              <w:t>CA</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1624226"/>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Final Exam</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3962867"/>
              </w:sdtPr>
              <w:sdtEndPr/>
              <w:sdtContent>
                <w:r w:rsidR="009B1236" w:rsidRPr="006A714F">
                  <w:rPr>
                    <w:rFonts w:ascii="MS Gothic" w:eastAsia="MS Gothic" w:hAnsi="MS Gothic" w:cs="MS Gothic" w:hint="eastAsia"/>
                    <w:color w:val="000000" w:themeColor="text1"/>
                    <w:sz w:val="18"/>
                    <w:szCs w:val="18"/>
                  </w:rPr>
                  <w:t>☒</w:t>
                </w:r>
              </w:sdtContent>
            </w:sdt>
            <w:r w:rsidR="009B1236" w:rsidRPr="006A714F">
              <w:rPr>
                <w:rFonts w:ascii="Arial" w:hAnsi="Arial" w:cs="Arial"/>
                <w:color w:val="000000" w:themeColor="text1"/>
                <w:sz w:val="18"/>
                <w:szCs w:val="18"/>
              </w:rPr>
              <w:t xml:space="preserve">  Assignment </w:t>
            </w:r>
          </w:p>
          <w:p w:rsidR="009B1236"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4202016"/>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N</w:t>
            </w:r>
            <w:r w:rsidR="009B1236">
              <w:rPr>
                <w:rFonts w:ascii="Arial" w:hAnsi="Arial" w:cs="Arial"/>
                <w:color w:val="000000" w:themeColor="text1"/>
                <w:sz w:val="18"/>
                <w:szCs w:val="18"/>
              </w:rPr>
              <w:t>ote book</w:t>
            </w:r>
          </w:p>
          <w:p w:rsidR="009B1236" w:rsidRPr="00521EBB" w:rsidRDefault="009F4EBA" w:rsidP="00805AD2">
            <w:pPr>
              <w:rPr>
                <w:rFonts w:ascii="Arial" w:hAnsi="Arial" w:cs="Arial"/>
                <w:color w:val="000000"/>
                <w:sz w:val="18"/>
                <w:szCs w:val="18"/>
              </w:rPr>
            </w:pPr>
            <w:sdt>
              <w:sdtPr>
                <w:rPr>
                  <w:rFonts w:ascii="Arial" w:hAnsi="Arial" w:cs="Arial"/>
                  <w:color w:val="000000" w:themeColor="text1"/>
                  <w:sz w:val="18"/>
                  <w:szCs w:val="18"/>
                </w:rPr>
                <w:id w:val="1243602746"/>
              </w:sdtPr>
              <w:sdtEndPr/>
              <w:sdtContent>
                <w:r w:rsidR="009B1236">
                  <w:rPr>
                    <w:rFonts w:ascii="MS Gothic" w:eastAsia="MS Gothic" w:hAnsi="MS Gothic" w:cs="Arial" w:hint="eastAsia"/>
                    <w:color w:val="000000" w:themeColor="text1"/>
                    <w:sz w:val="18"/>
                    <w:szCs w:val="18"/>
                  </w:rPr>
                  <w:t>☒</w:t>
                </w:r>
              </w:sdtContent>
            </w:sdt>
            <w:r w:rsidR="009B1236" w:rsidRPr="006A714F">
              <w:rPr>
                <w:rFonts w:ascii="Arial" w:hAnsi="Arial" w:cs="Arial"/>
                <w:color w:val="000000" w:themeColor="text1"/>
                <w:sz w:val="18"/>
                <w:szCs w:val="18"/>
              </w:rPr>
              <w:t xml:space="preserve">  Presentation</w:t>
            </w:r>
          </w:p>
        </w:tc>
      </w:tr>
    </w:tbl>
    <w:p w:rsidR="009B1236" w:rsidRPr="00521EBB" w:rsidRDefault="009B1236" w:rsidP="00805AD2">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9B1236" w:rsidRPr="00521EBB" w:rsidTr="004A2F64">
        <w:trPr>
          <w:jc w:val="center"/>
        </w:trPr>
        <w:tc>
          <w:tcPr>
            <w:tcW w:w="9127" w:type="dxa"/>
          </w:tcPr>
          <w:p w:rsidR="009B1236" w:rsidRPr="00521EBB" w:rsidRDefault="009B1236" w:rsidP="00805AD2">
            <w:pPr>
              <w:rPr>
                <w:rFonts w:ascii="Arial" w:hAnsi="Arial" w:cs="Arial"/>
                <w:b/>
                <w:color w:val="000000"/>
                <w:sz w:val="18"/>
                <w:szCs w:val="18"/>
              </w:rPr>
            </w:pPr>
          </w:p>
          <w:p w:rsidR="009B1236" w:rsidRPr="00521EBB" w:rsidRDefault="009B1236" w:rsidP="00805AD2">
            <w:pPr>
              <w:rPr>
                <w:rFonts w:ascii="Arial" w:hAnsi="Arial" w:cs="Arial"/>
                <w:b/>
                <w:color w:val="000000"/>
                <w:sz w:val="18"/>
                <w:szCs w:val="18"/>
              </w:rPr>
            </w:pPr>
            <w:r w:rsidRPr="00521EBB">
              <w:rPr>
                <w:rFonts w:ascii="Arial" w:hAnsi="Arial" w:cs="Arial"/>
                <w:b/>
                <w:color w:val="000000"/>
                <w:sz w:val="18"/>
                <w:szCs w:val="18"/>
              </w:rPr>
              <w:t>Assessment and Marks Distribution:</w:t>
            </w:r>
          </w:p>
          <w:p w:rsidR="009B1236" w:rsidRPr="00D07B06" w:rsidRDefault="009B1236" w:rsidP="00805AD2">
            <w:pPr>
              <w:rPr>
                <w:rFonts w:ascii="Arial" w:hAnsi="Arial" w:cs="Arial"/>
                <w:bCs/>
                <w:sz w:val="18"/>
                <w:szCs w:val="18"/>
              </w:rPr>
            </w:pP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9B1236" w:rsidRPr="00D07B06" w:rsidRDefault="009B1236" w:rsidP="00805AD2">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9B1236" w:rsidRPr="00521EBB" w:rsidRDefault="009B1236" w:rsidP="00805AD2">
            <w:pPr>
              <w:rPr>
                <w:rFonts w:ascii="Arial" w:hAnsi="Arial" w:cs="Arial"/>
                <w:b/>
                <w:color w:val="000000"/>
                <w:sz w:val="18"/>
                <w:szCs w:val="18"/>
              </w:rPr>
            </w:pPr>
            <w:r w:rsidRPr="00D07B06">
              <w:rPr>
                <w:rFonts w:ascii="Arial" w:hAnsi="Arial" w:cs="Arial"/>
                <w:bCs/>
                <w:sz w:val="18"/>
                <w:szCs w:val="18"/>
              </w:rPr>
              <w:tab/>
              <w:t>A class participation mark (10%).</w:t>
            </w:r>
          </w:p>
        </w:tc>
      </w:tr>
    </w:tbl>
    <w:p w:rsidR="00474DA4" w:rsidRDefault="00474DA4"/>
    <w:tbl>
      <w:tblPr>
        <w:tblW w:w="9127" w:type="dxa"/>
        <w:jc w:val="center"/>
        <w:tblLook w:val="04A0" w:firstRow="1" w:lastRow="0" w:firstColumn="1" w:lastColumn="0" w:noHBand="0" w:noVBand="1"/>
      </w:tblPr>
      <w:tblGrid>
        <w:gridCol w:w="9127"/>
      </w:tblGrid>
      <w:tr w:rsidR="009B1236" w:rsidRPr="00521EBB" w:rsidTr="004A2F64">
        <w:trPr>
          <w:jc w:val="center"/>
        </w:trPr>
        <w:tc>
          <w:tcPr>
            <w:tcW w:w="9127" w:type="dxa"/>
          </w:tcPr>
          <w:p w:rsidR="009B1236" w:rsidRPr="00521EBB" w:rsidRDefault="009B1236" w:rsidP="00805AD2">
            <w:pPr>
              <w:spacing w:after="120"/>
              <w:rPr>
                <w:rFonts w:ascii="Arial" w:hAnsi="Arial" w:cs="Arial"/>
                <w:b/>
                <w:bCs/>
                <w:iCs/>
                <w:sz w:val="18"/>
                <w:szCs w:val="18"/>
              </w:rPr>
            </w:pPr>
            <w:r>
              <w:rPr>
                <w:rFonts w:ascii="Arial" w:hAnsi="Arial" w:cs="Arial"/>
                <w:b/>
                <w:bCs/>
                <w:iCs/>
                <w:sz w:val="18"/>
                <w:szCs w:val="18"/>
              </w:rPr>
              <w:t xml:space="preserve">Lab </w:t>
            </w:r>
            <w:r w:rsidRPr="00521EBB">
              <w:rPr>
                <w:rFonts w:ascii="Arial" w:hAnsi="Arial" w:cs="Arial"/>
                <w:b/>
                <w:bCs/>
                <w:iCs/>
                <w:sz w:val="18"/>
                <w:szCs w:val="18"/>
              </w:rPr>
              <w:t>Course Contents</w:t>
            </w:r>
            <w:r>
              <w:rPr>
                <w:rFonts w:ascii="Arial" w:hAnsi="Arial" w:cs="Arial"/>
                <w:b/>
                <w:bCs/>
                <w:iCs/>
                <w:sz w:val="18"/>
                <w:szCs w:val="18"/>
              </w:rPr>
              <w:t>/Experiments List:</w:t>
            </w:r>
          </w:p>
          <w:p w:rsidR="009B1236" w:rsidRPr="000B3CBD" w:rsidRDefault="009B1236" w:rsidP="00CB1944">
            <w:pPr>
              <w:numPr>
                <w:ilvl w:val="0"/>
                <w:numId w:val="5"/>
              </w:numPr>
              <w:rPr>
                <w:rFonts w:ascii="Arial" w:hAnsi="Arial" w:cs="Arial"/>
                <w:iCs/>
                <w:sz w:val="18"/>
                <w:szCs w:val="18"/>
              </w:rPr>
            </w:pPr>
            <w:r w:rsidRPr="000B3CBD">
              <w:rPr>
                <w:rFonts w:ascii="Arial" w:hAnsi="Arial" w:cs="Arial"/>
                <w:iCs/>
                <w:sz w:val="18"/>
                <w:szCs w:val="18"/>
              </w:rPr>
              <w:t>To study I~V characteristics of a P-N junction diode.</w:t>
            </w:r>
          </w:p>
          <w:p w:rsidR="009B1236" w:rsidRPr="000B3CBD" w:rsidRDefault="009B1236" w:rsidP="00CB1944">
            <w:pPr>
              <w:numPr>
                <w:ilvl w:val="0"/>
                <w:numId w:val="5"/>
              </w:numPr>
              <w:rPr>
                <w:rFonts w:ascii="Arial" w:hAnsi="Arial" w:cs="Arial"/>
                <w:iCs/>
                <w:sz w:val="18"/>
                <w:szCs w:val="18"/>
              </w:rPr>
            </w:pPr>
            <w:r w:rsidRPr="000B3CBD">
              <w:rPr>
                <w:rFonts w:ascii="Arial" w:hAnsi="Arial" w:cs="Arial"/>
                <w:iCs/>
                <w:sz w:val="18"/>
                <w:szCs w:val="18"/>
              </w:rPr>
              <w:t>To use PN junction diode as half-wave and full-wave rectifier.</w:t>
            </w:r>
          </w:p>
          <w:p w:rsidR="009B1236" w:rsidRPr="000B3CBD" w:rsidRDefault="009B1236" w:rsidP="00CB1944">
            <w:pPr>
              <w:numPr>
                <w:ilvl w:val="0"/>
                <w:numId w:val="5"/>
              </w:numPr>
              <w:rPr>
                <w:rFonts w:ascii="Arial" w:hAnsi="Arial" w:cs="Arial"/>
                <w:iCs/>
                <w:sz w:val="18"/>
                <w:szCs w:val="18"/>
              </w:rPr>
            </w:pPr>
            <w:r w:rsidRPr="000B3CBD">
              <w:rPr>
                <w:rFonts w:ascii="Arial" w:hAnsi="Arial" w:cs="Arial"/>
                <w:iCs/>
                <w:sz w:val="18"/>
                <w:szCs w:val="18"/>
              </w:rPr>
              <w:t>To study I~V characteristics of  Zener Diode and  use  it as a voltage regulator by varying VI and RL.</w:t>
            </w:r>
          </w:p>
          <w:p w:rsidR="009B1236" w:rsidRPr="000B3CBD" w:rsidRDefault="009B1236" w:rsidP="00CB1944">
            <w:pPr>
              <w:numPr>
                <w:ilvl w:val="0"/>
                <w:numId w:val="5"/>
              </w:numPr>
              <w:rPr>
                <w:rFonts w:ascii="Arial" w:hAnsi="Arial" w:cs="Arial"/>
                <w:iCs/>
                <w:sz w:val="18"/>
                <w:szCs w:val="18"/>
              </w:rPr>
            </w:pPr>
            <w:r w:rsidRPr="000B3CBD">
              <w:rPr>
                <w:rFonts w:ascii="Arial" w:hAnsi="Arial" w:cs="Arial"/>
                <w:iCs/>
                <w:sz w:val="18"/>
                <w:szCs w:val="18"/>
              </w:rPr>
              <w:t>To study the input and output characteristics of a Transistor in CE configuration.</w:t>
            </w:r>
          </w:p>
          <w:p w:rsidR="009B1236" w:rsidRPr="000B3CBD" w:rsidRDefault="009B1236" w:rsidP="00CB1944">
            <w:pPr>
              <w:numPr>
                <w:ilvl w:val="0"/>
                <w:numId w:val="5"/>
              </w:numPr>
              <w:rPr>
                <w:rFonts w:ascii="Arial" w:hAnsi="Arial" w:cs="Arial"/>
                <w:iCs/>
                <w:sz w:val="18"/>
                <w:szCs w:val="18"/>
              </w:rPr>
            </w:pPr>
            <w:r w:rsidRPr="000B3CBD">
              <w:rPr>
                <w:rFonts w:ascii="Arial" w:hAnsi="Arial" w:cs="Arial"/>
                <w:iCs/>
                <w:sz w:val="18"/>
                <w:szCs w:val="18"/>
              </w:rPr>
              <w:t>To study the characteristics of OP Amp in inverting and non inverting mode and use it as an adder.</w:t>
            </w:r>
          </w:p>
          <w:p w:rsidR="009B1236" w:rsidRPr="000B3CBD" w:rsidRDefault="009B1236" w:rsidP="00CB1944">
            <w:pPr>
              <w:numPr>
                <w:ilvl w:val="0"/>
                <w:numId w:val="5"/>
              </w:numPr>
              <w:rPr>
                <w:rFonts w:ascii="Arial" w:hAnsi="Arial" w:cs="Arial"/>
                <w:iCs/>
                <w:sz w:val="18"/>
                <w:szCs w:val="18"/>
              </w:rPr>
            </w:pPr>
            <w:r w:rsidRPr="000B3CBD">
              <w:rPr>
                <w:rFonts w:ascii="Arial" w:hAnsi="Arial" w:cs="Arial"/>
                <w:iCs/>
                <w:sz w:val="18"/>
                <w:szCs w:val="18"/>
              </w:rPr>
              <w:t>To find out slew rate, Common Mode Rejection Ratio (CMRR), input offset voltage and output offset voltage of an OP Amp.</w:t>
            </w:r>
          </w:p>
          <w:p w:rsidR="009B1236" w:rsidRPr="00521EBB" w:rsidRDefault="009B1236" w:rsidP="00805AD2">
            <w:pPr>
              <w:rPr>
                <w:rFonts w:ascii="Arial" w:hAnsi="Arial" w:cs="Arial"/>
                <w:b/>
                <w:color w:val="FF0000"/>
                <w:sz w:val="18"/>
                <w:szCs w:val="18"/>
              </w:rPr>
            </w:pPr>
          </w:p>
        </w:tc>
      </w:tr>
    </w:tbl>
    <w:p w:rsidR="009B1236" w:rsidRPr="00521EBB" w:rsidRDefault="009B1236" w:rsidP="00805AD2">
      <w:pPr>
        <w:rPr>
          <w:rFonts w:ascii="Arial" w:hAnsi="Arial" w:cs="Arial"/>
          <w:b/>
          <w:color w:val="FF0000"/>
          <w:sz w:val="18"/>
          <w:szCs w:val="18"/>
        </w:rPr>
      </w:pPr>
    </w:p>
    <w:p w:rsidR="009B1236" w:rsidRPr="00521EBB" w:rsidRDefault="009B1236" w:rsidP="00EA3B88">
      <w:pPr>
        <w:rPr>
          <w:rFonts w:ascii="Arial" w:hAnsi="Arial" w:cs="Arial"/>
          <w:b/>
          <w:spacing w:val="-3"/>
          <w:sz w:val="18"/>
          <w:szCs w:val="18"/>
        </w:rPr>
      </w:pPr>
      <w:r w:rsidRPr="00521EBB">
        <w:rPr>
          <w:rFonts w:ascii="Arial" w:hAnsi="Arial" w:cs="Arial"/>
          <w:b/>
          <w:spacing w:val="-3"/>
          <w:sz w:val="18"/>
          <w:szCs w:val="18"/>
        </w:rPr>
        <w:t>Text Book:</w:t>
      </w:r>
    </w:p>
    <w:tbl>
      <w:tblPr>
        <w:tblW w:w="4911" w:type="pct"/>
        <w:jc w:val="center"/>
        <w:tblLook w:val="0000" w:firstRow="0" w:lastRow="0" w:firstColumn="0" w:lastColumn="0" w:noHBand="0" w:noVBand="0"/>
      </w:tblPr>
      <w:tblGrid>
        <w:gridCol w:w="361"/>
        <w:gridCol w:w="2430"/>
        <w:gridCol w:w="264"/>
        <w:gridCol w:w="6022"/>
      </w:tblGrid>
      <w:tr w:rsidR="009B1236" w:rsidRPr="00521EBB" w:rsidTr="005D01CA">
        <w:trPr>
          <w:jc w:val="center"/>
        </w:trPr>
        <w:tc>
          <w:tcPr>
            <w:tcW w:w="199" w:type="pct"/>
          </w:tcPr>
          <w:p w:rsidR="009B1236" w:rsidRPr="00521EBB" w:rsidRDefault="009B1236" w:rsidP="00805AD2">
            <w:pPr>
              <w:suppressAutoHyphens/>
              <w:jc w:val="center"/>
              <w:rPr>
                <w:rFonts w:ascii="Arial" w:hAnsi="Arial" w:cs="Arial"/>
                <w:spacing w:val="-3"/>
                <w:sz w:val="18"/>
                <w:szCs w:val="18"/>
              </w:rPr>
            </w:pPr>
            <w:r w:rsidRPr="00521EBB">
              <w:rPr>
                <w:rFonts w:ascii="Arial" w:hAnsi="Arial" w:cs="Arial"/>
                <w:spacing w:val="-3"/>
                <w:sz w:val="18"/>
                <w:szCs w:val="18"/>
              </w:rPr>
              <w:t>1.</w:t>
            </w:r>
          </w:p>
        </w:tc>
        <w:tc>
          <w:tcPr>
            <w:tcW w:w="1339" w:type="pct"/>
          </w:tcPr>
          <w:p w:rsidR="009B1236" w:rsidRPr="00521EBB" w:rsidRDefault="009B1236" w:rsidP="00805AD2">
            <w:pPr>
              <w:suppressAutoHyphens/>
              <w:rPr>
                <w:rFonts w:ascii="Arial" w:hAnsi="Arial" w:cs="Arial"/>
                <w:spacing w:val="-3"/>
                <w:sz w:val="18"/>
                <w:szCs w:val="18"/>
              </w:rPr>
            </w:pPr>
            <w:r w:rsidRPr="00521EBB">
              <w:rPr>
                <w:rFonts w:ascii="Arial" w:hAnsi="Arial" w:cs="Arial"/>
                <w:spacing w:val="-3"/>
                <w:sz w:val="18"/>
                <w:szCs w:val="18"/>
              </w:rPr>
              <w:t>S.G. Tarnekar, A.K. Teraja, B.L. Theraja</w:t>
            </w:r>
          </w:p>
        </w:tc>
        <w:tc>
          <w:tcPr>
            <w:tcW w:w="145" w:type="pct"/>
          </w:tcPr>
          <w:p w:rsidR="009B1236" w:rsidRPr="00521EBB" w:rsidRDefault="009B1236" w:rsidP="00805AD2">
            <w:pPr>
              <w:suppressAutoHyphens/>
              <w:jc w:val="center"/>
              <w:rPr>
                <w:rFonts w:ascii="Arial" w:hAnsi="Arial" w:cs="Arial"/>
                <w:spacing w:val="-3"/>
                <w:sz w:val="18"/>
                <w:szCs w:val="18"/>
              </w:rPr>
            </w:pPr>
            <w:r w:rsidRPr="00521EBB">
              <w:rPr>
                <w:rFonts w:ascii="Arial" w:hAnsi="Arial" w:cs="Arial"/>
                <w:spacing w:val="-3"/>
                <w:sz w:val="18"/>
                <w:szCs w:val="18"/>
              </w:rPr>
              <w:t>:</w:t>
            </w:r>
          </w:p>
        </w:tc>
        <w:tc>
          <w:tcPr>
            <w:tcW w:w="3316" w:type="pct"/>
          </w:tcPr>
          <w:p w:rsidR="009B1236" w:rsidRPr="00521EBB" w:rsidRDefault="009B1236" w:rsidP="00805AD2">
            <w:pPr>
              <w:suppressAutoHyphens/>
              <w:rPr>
                <w:rFonts w:ascii="Arial" w:hAnsi="Arial" w:cs="Arial"/>
                <w:b/>
                <w:bCs/>
                <w:spacing w:val="-3"/>
                <w:sz w:val="18"/>
                <w:szCs w:val="18"/>
              </w:rPr>
            </w:pPr>
            <w:r w:rsidRPr="00521EBB">
              <w:rPr>
                <w:rFonts w:ascii="Arial" w:hAnsi="Arial" w:cs="Arial"/>
                <w:b/>
                <w:bCs/>
                <w:spacing w:val="-3"/>
                <w:sz w:val="18"/>
                <w:szCs w:val="18"/>
              </w:rPr>
              <w:t xml:space="preserve">Digital Systems: Principles and Applications (Part I and IV), </w:t>
            </w:r>
            <w:r w:rsidRPr="00521EBB">
              <w:rPr>
                <w:rFonts w:ascii="Arial" w:hAnsi="Arial" w:cs="Arial"/>
                <w:i/>
                <w:iCs/>
                <w:spacing w:val="-3"/>
                <w:sz w:val="18"/>
                <w:szCs w:val="18"/>
              </w:rPr>
              <w:t>S. Chand</w:t>
            </w:r>
          </w:p>
        </w:tc>
      </w:tr>
    </w:tbl>
    <w:p w:rsidR="009B1236" w:rsidRPr="00521EBB" w:rsidRDefault="009B1236" w:rsidP="00805AD2">
      <w:pPr>
        <w:jc w:val="center"/>
        <w:rPr>
          <w:rFonts w:ascii="Arial" w:hAnsi="Arial" w:cs="Arial"/>
          <w:b/>
          <w:spacing w:val="-3"/>
          <w:sz w:val="18"/>
          <w:szCs w:val="18"/>
        </w:rPr>
      </w:pPr>
    </w:p>
    <w:p w:rsidR="009B1236" w:rsidRPr="00521EBB" w:rsidRDefault="009B1236" w:rsidP="00EA3B88">
      <w:pPr>
        <w:rPr>
          <w:rFonts w:ascii="Arial" w:hAnsi="Arial" w:cs="Arial"/>
          <w:b/>
          <w:spacing w:val="-3"/>
          <w:sz w:val="18"/>
          <w:szCs w:val="18"/>
        </w:rPr>
      </w:pPr>
      <w:r w:rsidRPr="00521EBB">
        <w:rPr>
          <w:rFonts w:ascii="Arial" w:hAnsi="Arial" w:cs="Arial"/>
          <w:b/>
          <w:spacing w:val="-3"/>
          <w:sz w:val="18"/>
          <w:szCs w:val="18"/>
        </w:rPr>
        <w:t>Books Recommended:</w:t>
      </w:r>
    </w:p>
    <w:tbl>
      <w:tblPr>
        <w:tblW w:w="4868" w:type="pct"/>
        <w:jc w:val="center"/>
        <w:tblLook w:val="0000" w:firstRow="0" w:lastRow="0" w:firstColumn="0" w:lastColumn="0" w:noHBand="0" w:noVBand="0"/>
      </w:tblPr>
      <w:tblGrid>
        <w:gridCol w:w="362"/>
        <w:gridCol w:w="2431"/>
        <w:gridCol w:w="265"/>
        <w:gridCol w:w="5940"/>
      </w:tblGrid>
      <w:tr w:rsidR="009B1236" w:rsidRPr="00521EBB" w:rsidTr="005D01CA">
        <w:trPr>
          <w:trHeight w:val="196"/>
          <w:jc w:val="center"/>
        </w:trPr>
        <w:tc>
          <w:tcPr>
            <w:tcW w:w="201" w:type="pct"/>
          </w:tcPr>
          <w:p w:rsidR="009B1236" w:rsidRPr="00521EBB" w:rsidRDefault="009B1236" w:rsidP="00805AD2">
            <w:pPr>
              <w:suppressAutoHyphens/>
              <w:jc w:val="center"/>
              <w:rPr>
                <w:rFonts w:ascii="Arial" w:hAnsi="Arial" w:cs="Arial"/>
                <w:spacing w:val="-3"/>
                <w:sz w:val="18"/>
                <w:szCs w:val="18"/>
              </w:rPr>
            </w:pPr>
            <w:r w:rsidRPr="00521EBB">
              <w:rPr>
                <w:rFonts w:ascii="Arial" w:hAnsi="Arial" w:cs="Arial"/>
                <w:spacing w:val="-3"/>
                <w:sz w:val="18"/>
                <w:szCs w:val="18"/>
              </w:rPr>
              <w:t>1.</w:t>
            </w:r>
          </w:p>
        </w:tc>
        <w:tc>
          <w:tcPr>
            <w:tcW w:w="1351" w:type="pct"/>
          </w:tcPr>
          <w:p w:rsidR="009B1236" w:rsidRPr="00521EBB" w:rsidRDefault="009B1236" w:rsidP="00805AD2">
            <w:pPr>
              <w:suppressAutoHyphens/>
              <w:rPr>
                <w:rFonts w:ascii="Arial" w:hAnsi="Arial" w:cs="Arial"/>
                <w:spacing w:val="-3"/>
                <w:sz w:val="18"/>
                <w:szCs w:val="18"/>
              </w:rPr>
            </w:pPr>
            <w:r w:rsidRPr="00521EBB">
              <w:rPr>
                <w:rFonts w:ascii="Arial" w:hAnsi="Arial" w:cs="Arial"/>
                <w:color w:val="000000"/>
                <w:sz w:val="18"/>
                <w:szCs w:val="18"/>
              </w:rPr>
              <w:t>Albert Paul Malvino</w:t>
            </w:r>
          </w:p>
        </w:tc>
        <w:tc>
          <w:tcPr>
            <w:tcW w:w="147" w:type="pct"/>
          </w:tcPr>
          <w:p w:rsidR="009B1236" w:rsidRPr="00521EBB" w:rsidRDefault="009B1236" w:rsidP="00805AD2">
            <w:pPr>
              <w:suppressAutoHyphens/>
              <w:jc w:val="center"/>
              <w:rPr>
                <w:rFonts w:ascii="Arial" w:hAnsi="Arial" w:cs="Arial"/>
                <w:spacing w:val="-3"/>
                <w:sz w:val="18"/>
                <w:szCs w:val="18"/>
              </w:rPr>
            </w:pPr>
            <w:r w:rsidRPr="00521EBB">
              <w:rPr>
                <w:rFonts w:ascii="Arial" w:hAnsi="Arial" w:cs="Arial"/>
                <w:spacing w:val="-3"/>
                <w:sz w:val="18"/>
                <w:szCs w:val="18"/>
              </w:rPr>
              <w:t>:</w:t>
            </w:r>
          </w:p>
        </w:tc>
        <w:tc>
          <w:tcPr>
            <w:tcW w:w="3301" w:type="pct"/>
          </w:tcPr>
          <w:p w:rsidR="009B1236" w:rsidRPr="00521EBB" w:rsidRDefault="009B1236" w:rsidP="00805AD2">
            <w:pPr>
              <w:suppressAutoHyphens/>
              <w:rPr>
                <w:rFonts w:ascii="Arial" w:hAnsi="Arial" w:cs="Arial"/>
                <w:spacing w:val="-3"/>
                <w:sz w:val="18"/>
                <w:szCs w:val="18"/>
              </w:rPr>
            </w:pPr>
            <w:r w:rsidRPr="00521EBB">
              <w:rPr>
                <w:rFonts w:ascii="Arial" w:hAnsi="Arial" w:cs="Arial"/>
                <w:b/>
                <w:bCs/>
                <w:spacing w:val="-3"/>
                <w:sz w:val="18"/>
                <w:szCs w:val="18"/>
              </w:rPr>
              <w:t xml:space="preserve">Electronic Principles, </w:t>
            </w:r>
            <w:r w:rsidRPr="00521EBB">
              <w:rPr>
                <w:rFonts w:ascii="Arial" w:hAnsi="Arial" w:cs="Arial"/>
                <w:i/>
                <w:iCs/>
                <w:spacing w:val="-3"/>
                <w:sz w:val="18"/>
                <w:szCs w:val="18"/>
              </w:rPr>
              <w:t>Career Education</w:t>
            </w:r>
          </w:p>
        </w:tc>
      </w:tr>
      <w:tr w:rsidR="009B1236" w:rsidRPr="00521EBB" w:rsidTr="005D01CA">
        <w:trPr>
          <w:trHeight w:val="109"/>
          <w:jc w:val="center"/>
        </w:trPr>
        <w:tc>
          <w:tcPr>
            <w:tcW w:w="201" w:type="pct"/>
          </w:tcPr>
          <w:p w:rsidR="009B1236" w:rsidRPr="00521EBB" w:rsidRDefault="009B1236" w:rsidP="00805AD2">
            <w:pPr>
              <w:suppressAutoHyphens/>
              <w:jc w:val="center"/>
              <w:rPr>
                <w:rFonts w:ascii="Arial" w:hAnsi="Arial" w:cs="Arial"/>
                <w:spacing w:val="-3"/>
                <w:sz w:val="18"/>
                <w:szCs w:val="18"/>
              </w:rPr>
            </w:pPr>
            <w:r w:rsidRPr="00521EBB">
              <w:rPr>
                <w:rFonts w:ascii="Arial" w:hAnsi="Arial" w:cs="Arial"/>
                <w:spacing w:val="-3"/>
                <w:sz w:val="18"/>
                <w:szCs w:val="18"/>
              </w:rPr>
              <w:t>2.</w:t>
            </w:r>
          </w:p>
        </w:tc>
        <w:tc>
          <w:tcPr>
            <w:tcW w:w="1351" w:type="pct"/>
          </w:tcPr>
          <w:p w:rsidR="009B1236" w:rsidRPr="00521EBB" w:rsidRDefault="009B1236" w:rsidP="00805AD2">
            <w:pPr>
              <w:suppressAutoHyphens/>
              <w:rPr>
                <w:rFonts w:ascii="Arial" w:hAnsi="Arial" w:cs="Arial"/>
                <w:spacing w:val="-3"/>
                <w:sz w:val="18"/>
                <w:szCs w:val="18"/>
              </w:rPr>
            </w:pPr>
            <w:r w:rsidRPr="00521EBB">
              <w:rPr>
                <w:rFonts w:ascii="Arial" w:hAnsi="Arial" w:cs="Arial"/>
                <w:bCs/>
                <w:sz w:val="18"/>
                <w:szCs w:val="18"/>
              </w:rPr>
              <w:t>Robert L. Boylestad</w:t>
            </w:r>
          </w:p>
        </w:tc>
        <w:tc>
          <w:tcPr>
            <w:tcW w:w="147" w:type="pct"/>
          </w:tcPr>
          <w:p w:rsidR="009B1236" w:rsidRPr="00521EBB" w:rsidRDefault="009B1236" w:rsidP="00805AD2">
            <w:pPr>
              <w:suppressAutoHyphens/>
              <w:jc w:val="center"/>
              <w:rPr>
                <w:rFonts w:ascii="Arial" w:hAnsi="Arial" w:cs="Arial"/>
                <w:spacing w:val="-3"/>
                <w:sz w:val="18"/>
                <w:szCs w:val="18"/>
              </w:rPr>
            </w:pPr>
            <w:r w:rsidRPr="00521EBB">
              <w:rPr>
                <w:rFonts w:ascii="Arial" w:hAnsi="Arial" w:cs="Arial"/>
                <w:spacing w:val="-3"/>
                <w:sz w:val="18"/>
                <w:szCs w:val="18"/>
              </w:rPr>
              <w:t>:</w:t>
            </w:r>
          </w:p>
        </w:tc>
        <w:tc>
          <w:tcPr>
            <w:tcW w:w="3301" w:type="pct"/>
          </w:tcPr>
          <w:p w:rsidR="009B1236" w:rsidRPr="00521EBB" w:rsidRDefault="009B1236" w:rsidP="00805AD2">
            <w:pPr>
              <w:suppressAutoHyphens/>
              <w:rPr>
                <w:rFonts w:ascii="Arial" w:hAnsi="Arial" w:cs="Arial"/>
                <w:spacing w:val="-3"/>
                <w:sz w:val="18"/>
                <w:szCs w:val="18"/>
              </w:rPr>
            </w:pPr>
            <w:r w:rsidRPr="00521EBB">
              <w:rPr>
                <w:rFonts w:ascii="Arial" w:hAnsi="Arial" w:cs="Arial"/>
                <w:b/>
                <w:bCs/>
                <w:spacing w:val="-3"/>
                <w:sz w:val="18"/>
                <w:szCs w:val="18"/>
              </w:rPr>
              <w:t>Introductory Circuit Analysis,</w:t>
            </w:r>
            <w:r w:rsidRPr="00521EBB">
              <w:rPr>
                <w:rFonts w:ascii="Arial" w:hAnsi="Arial" w:cs="Arial"/>
                <w:i/>
                <w:iCs/>
                <w:spacing w:val="-3"/>
                <w:sz w:val="18"/>
                <w:szCs w:val="18"/>
              </w:rPr>
              <w:t xml:space="preserve"> Pearson</w:t>
            </w:r>
          </w:p>
        </w:tc>
      </w:tr>
    </w:tbl>
    <w:p w:rsidR="009B1236" w:rsidRPr="00521EBB" w:rsidRDefault="009B1236" w:rsidP="00805AD2">
      <w:pPr>
        <w:jc w:val="center"/>
        <w:rPr>
          <w:rFonts w:ascii="Arial" w:hAnsi="Arial" w:cs="Arial"/>
          <w:sz w:val="18"/>
          <w:szCs w:val="18"/>
        </w:rPr>
      </w:pPr>
    </w:p>
    <w:p w:rsidR="009B1236" w:rsidRDefault="009B1236">
      <w:pPr>
        <w:rPr>
          <w:rFonts w:ascii="Arial" w:hAnsi="Arial" w:cs="Arial"/>
          <w:sz w:val="20"/>
          <w:szCs w:val="20"/>
          <w:highlight w:val="red"/>
        </w:rPr>
      </w:pPr>
    </w:p>
    <w:p w:rsidR="009B1236" w:rsidRDefault="009B1236">
      <w:pPr>
        <w:rPr>
          <w:rFonts w:ascii="Arial" w:hAnsi="Arial" w:cs="Arial"/>
          <w:sz w:val="20"/>
          <w:szCs w:val="20"/>
          <w:highlight w:val="red"/>
        </w:rPr>
      </w:pPr>
    </w:p>
    <w:p w:rsidR="007D2E95" w:rsidRPr="009414AE" w:rsidRDefault="007D2E95" w:rsidP="00805AD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414AE">
        <w:rPr>
          <w:rFonts w:ascii="Arial" w:hAnsi="Arial" w:cs="Arial"/>
          <w:b/>
          <w:bCs/>
          <w:iCs/>
          <w:sz w:val="18"/>
          <w:szCs w:val="18"/>
        </w:rPr>
        <w:t>CSE1111: Introduction to Computer Systems</w:t>
      </w:r>
    </w:p>
    <w:p w:rsidR="007D2E95" w:rsidRPr="009414AE" w:rsidRDefault="007D2E95" w:rsidP="00805AD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414AE">
        <w:rPr>
          <w:rFonts w:ascii="Arial" w:hAnsi="Arial" w:cs="Arial"/>
          <w:b/>
          <w:bCs/>
          <w:iCs/>
          <w:sz w:val="18"/>
          <w:szCs w:val="18"/>
        </w:rPr>
        <w:t xml:space="preserve">Credits: </w:t>
      </w:r>
      <w:r w:rsidR="003F7F2E">
        <w:rPr>
          <w:rFonts w:ascii="Arial" w:hAnsi="Arial" w:cs="Arial"/>
          <w:iCs/>
          <w:sz w:val="18"/>
          <w:szCs w:val="18"/>
        </w:rPr>
        <w:t>3</w:t>
      </w:r>
      <w:r w:rsidR="00844CE6">
        <w:rPr>
          <w:rFonts w:ascii="Arial" w:hAnsi="Arial" w:cs="Arial"/>
          <w:b/>
          <w:bCs/>
          <w:iCs/>
          <w:sz w:val="18"/>
          <w:szCs w:val="18"/>
        </w:rPr>
        <w:t>Contact Hours: 28</w:t>
      </w:r>
    </w:p>
    <w:p w:rsidR="007D2E95" w:rsidRPr="009414AE" w:rsidRDefault="007D2E95" w:rsidP="00805AD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414AE">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7D2E95" w:rsidRPr="009414AE" w:rsidRDefault="007D2E95" w:rsidP="00805AD2">
      <w:pPr>
        <w:jc w:val="center"/>
        <w:rPr>
          <w:rFonts w:ascii="Arial" w:hAnsi="Arial" w:cs="Arial"/>
          <w:bCs/>
          <w:sz w:val="18"/>
          <w:szCs w:val="18"/>
        </w:rPr>
      </w:pPr>
    </w:p>
    <w:tbl>
      <w:tblPr>
        <w:tblW w:w="9198" w:type="dxa"/>
        <w:tblLook w:val="04A0" w:firstRow="1" w:lastRow="0" w:firstColumn="1" w:lastColumn="0" w:noHBand="0" w:noVBand="1"/>
      </w:tblPr>
      <w:tblGrid>
        <w:gridCol w:w="1439"/>
        <w:gridCol w:w="7759"/>
      </w:tblGrid>
      <w:tr w:rsidR="007D2E95" w:rsidRPr="009414AE" w:rsidTr="00805AD2">
        <w:tc>
          <w:tcPr>
            <w:tcW w:w="1439" w:type="dxa"/>
          </w:tcPr>
          <w:p w:rsidR="007D2E95" w:rsidRPr="009414AE" w:rsidRDefault="007D2E95" w:rsidP="00805AD2">
            <w:pPr>
              <w:jc w:val="both"/>
              <w:rPr>
                <w:rFonts w:ascii="Arial" w:hAnsi="Arial" w:cs="Arial"/>
                <w:b/>
                <w:bCs/>
                <w:sz w:val="18"/>
                <w:szCs w:val="18"/>
              </w:rPr>
            </w:pPr>
            <w:r w:rsidRPr="009414AE">
              <w:rPr>
                <w:rFonts w:ascii="Arial" w:hAnsi="Arial" w:cs="Arial"/>
                <w:b/>
                <w:sz w:val="18"/>
                <w:szCs w:val="18"/>
              </w:rPr>
              <w:t>Prerequisite:</w:t>
            </w:r>
          </w:p>
        </w:tc>
        <w:tc>
          <w:tcPr>
            <w:tcW w:w="7759" w:type="dxa"/>
          </w:tcPr>
          <w:p w:rsidR="007D2E95" w:rsidRPr="009414AE" w:rsidRDefault="007D2E95" w:rsidP="00805AD2">
            <w:pPr>
              <w:jc w:val="both"/>
              <w:rPr>
                <w:rFonts w:ascii="Arial" w:hAnsi="Arial" w:cs="Arial"/>
                <w:iCs/>
                <w:sz w:val="18"/>
                <w:szCs w:val="18"/>
              </w:rPr>
            </w:pPr>
            <w:r w:rsidRPr="009414AE">
              <w:rPr>
                <w:rFonts w:ascii="Arial" w:hAnsi="Arial" w:cs="Arial"/>
                <w:iCs/>
                <w:sz w:val="18"/>
                <w:szCs w:val="18"/>
              </w:rPr>
              <w:t>None</w:t>
            </w:r>
          </w:p>
        </w:tc>
      </w:tr>
      <w:tr w:rsidR="007D2E95" w:rsidRPr="009414AE" w:rsidTr="00805AD2">
        <w:tc>
          <w:tcPr>
            <w:tcW w:w="1439" w:type="dxa"/>
          </w:tcPr>
          <w:p w:rsidR="007D2E95" w:rsidRPr="009414AE" w:rsidRDefault="007D2E95" w:rsidP="00805AD2">
            <w:pPr>
              <w:rPr>
                <w:rFonts w:ascii="Arial" w:hAnsi="Arial" w:cs="Arial"/>
                <w:b/>
                <w:sz w:val="18"/>
                <w:szCs w:val="18"/>
              </w:rPr>
            </w:pPr>
            <w:r w:rsidRPr="009414AE">
              <w:rPr>
                <w:rFonts w:ascii="Arial" w:hAnsi="Arial" w:cs="Arial"/>
                <w:b/>
                <w:sz w:val="18"/>
                <w:szCs w:val="18"/>
              </w:rPr>
              <w:t>Course Type</w:t>
            </w:r>
          </w:p>
        </w:tc>
        <w:tc>
          <w:tcPr>
            <w:tcW w:w="7759" w:type="dxa"/>
          </w:tcPr>
          <w:p w:rsidR="007D2E95" w:rsidRPr="009414AE" w:rsidRDefault="009F4EBA" w:rsidP="00805AD2">
            <w:pPr>
              <w:rPr>
                <w:rFonts w:ascii="Arial" w:hAnsi="Arial" w:cs="Arial"/>
                <w:iCs/>
                <w:sz w:val="18"/>
                <w:szCs w:val="18"/>
              </w:rPr>
            </w:pPr>
            <w:sdt>
              <w:sdtPr>
                <w:rPr>
                  <w:rFonts w:ascii="Arial" w:hAnsi="Arial" w:cs="Arial"/>
                  <w:iCs/>
                  <w:sz w:val="18"/>
                  <w:szCs w:val="18"/>
                </w:rPr>
                <w:id w:val="-29888840"/>
              </w:sdtPr>
              <w:sdtEndPr/>
              <w:sdtContent>
                <w:r w:rsidR="007D2E95" w:rsidRPr="009414AE">
                  <w:rPr>
                    <w:rFonts w:ascii="MS Gothic" w:eastAsia="MS Gothic" w:hAnsi="MS Gothic" w:cs="MS Gothic" w:hint="eastAsia"/>
                    <w:iCs/>
                    <w:sz w:val="18"/>
                    <w:szCs w:val="18"/>
                  </w:rPr>
                  <w:t>☒</w:t>
                </w:r>
              </w:sdtContent>
            </w:sdt>
            <w:r w:rsidR="007D2E95" w:rsidRPr="009414AE">
              <w:rPr>
                <w:rFonts w:ascii="Arial" w:hAnsi="Arial" w:cs="Arial"/>
                <w:iCs/>
                <w:sz w:val="18"/>
                <w:szCs w:val="18"/>
              </w:rPr>
              <w:t xml:space="preserve"> Theory         </w:t>
            </w:r>
            <w:sdt>
              <w:sdtPr>
                <w:rPr>
                  <w:rFonts w:ascii="Arial" w:hAnsi="Arial" w:cs="Arial"/>
                  <w:iCs/>
                  <w:sz w:val="18"/>
                  <w:szCs w:val="18"/>
                </w:rPr>
                <w:id w:val="1983956537"/>
              </w:sdtPr>
              <w:sdtEndPr/>
              <w:sdtContent>
                <w:r w:rsidR="007D2E95" w:rsidRPr="009414AE">
                  <w:rPr>
                    <w:rFonts w:ascii="MS Gothic" w:eastAsia="MS Gothic" w:hAnsi="MS Gothic" w:cs="MS Gothic" w:hint="eastAsia"/>
                    <w:iCs/>
                    <w:sz w:val="18"/>
                    <w:szCs w:val="18"/>
                  </w:rPr>
                  <w:t>☐</w:t>
                </w:r>
              </w:sdtContent>
            </w:sdt>
            <w:r w:rsidR="007D2E95" w:rsidRPr="009414AE">
              <w:rPr>
                <w:rFonts w:ascii="Arial" w:hAnsi="Arial" w:cs="Arial"/>
                <w:iCs/>
                <w:sz w:val="18"/>
                <w:szCs w:val="18"/>
              </w:rPr>
              <w:t xml:space="preserve">  Laboratory work         </w:t>
            </w:r>
            <w:sdt>
              <w:sdtPr>
                <w:rPr>
                  <w:rFonts w:ascii="Arial" w:hAnsi="Arial" w:cs="Arial"/>
                  <w:iCs/>
                  <w:sz w:val="18"/>
                  <w:szCs w:val="18"/>
                </w:rPr>
                <w:id w:val="-476917632"/>
              </w:sdtPr>
              <w:sdtEndPr/>
              <w:sdtContent>
                <w:r w:rsidR="007D2E95" w:rsidRPr="009414AE">
                  <w:rPr>
                    <w:rFonts w:ascii="MS Gothic" w:eastAsia="MS Gothic" w:hAnsi="MS Gothic" w:cs="MS Gothic" w:hint="eastAsia"/>
                    <w:iCs/>
                    <w:sz w:val="18"/>
                    <w:szCs w:val="18"/>
                  </w:rPr>
                  <w:t>☐</w:t>
                </w:r>
              </w:sdtContent>
            </w:sdt>
            <w:r w:rsidR="007D2E95" w:rsidRPr="009414AE">
              <w:rPr>
                <w:rFonts w:ascii="Arial" w:hAnsi="Arial" w:cs="Arial"/>
                <w:iCs/>
                <w:sz w:val="18"/>
                <w:szCs w:val="18"/>
              </w:rPr>
              <w:t xml:space="preserve">  Project work      </w:t>
            </w:r>
            <w:sdt>
              <w:sdtPr>
                <w:rPr>
                  <w:rFonts w:ascii="Arial" w:hAnsi="Arial" w:cs="Arial"/>
                  <w:iCs/>
                  <w:sz w:val="18"/>
                  <w:szCs w:val="18"/>
                </w:rPr>
                <w:id w:val="755643462"/>
              </w:sdtPr>
              <w:sdtEndPr/>
              <w:sdtContent>
                <w:r w:rsidR="007D2E95" w:rsidRPr="009414AE">
                  <w:rPr>
                    <w:rFonts w:ascii="MS Gothic" w:eastAsia="MS Gothic" w:hAnsi="MS Gothic" w:cs="MS Gothic" w:hint="eastAsia"/>
                    <w:iCs/>
                    <w:sz w:val="18"/>
                    <w:szCs w:val="18"/>
                  </w:rPr>
                  <w:t>☐</w:t>
                </w:r>
              </w:sdtContent>
            </w:sdt>
            <w:r w:rsidR="007D2E95" w:rsidRPr="009414AE">
              <w:rPr>
                <w:rFonts w:ascii="Arial" w:hAnsi="Arial" w:cs="Arial"/>
                <w:iCs/>
                <w:sz w:val="18"/>
                <w:szCs w:val="18"/>
              </w:rPr>
              <w:t xml:space="preserve">  Viva Voce                    </w:t>
            </w:r>
          </w:p>
        </w:tc>
      </w:tr>
      <w:tr w:rsidR="007D2E95" w:rsidRPr="009414AE" w:rsidTr="00805AD2">
        <w:trPr>
          <w:trHeight w:val="238"/>
        </w:trPr>
        <w:tc>
          <w:tcPr>
            <w:tcW w:w="1439" w:type="dxa"/>
          </w:tcPr>
          <w:p w:rsidR="007D2E95" w:rsidRPr="009414AE" w:rsidRDefault="007D2E95" w:rsidP="00805AD2">
            <w:pPr>
              <w:ind w:left="2160" w:hanging="2160"/>
              <w:rPr>
                <w:rFonts w:ascii="Arial" w:hAnsi="Arial" w:cs="Arial"/>
                <w:b/>
                <w:bCs/>
                <w:sz w:val="18"/>
                <w:szCs w:val="18"/>
              </w:rPr>
            </w:pPr>
            <w:r w:rsidRPr="009414AE">
              <w:rPr>
                <w:rFonts w:ascii="Arial" w:hAnsi="Arial" w:cs="Arial"/>
                <w:b/>
                <w:bCs/>
                <w:sz w:val="18"/>
                <w:szCs w:val="18"/>
              </w:rPr>
              <w:t>Motivation</w:t>
            </w:r>
          </w:p>
        </w:tc>
        <w:tc>
          <w:tcPr>
            <w:tcW w:w="7759" w:type="dxa"/>
          </w:tcPr>
          <w:p w:rsidR="007D2E95" w:rsidRPr="009414AE" w:rsidRDefault="007D2E95" w:rsidP="00805AD2">
            <w:pPr>
              <w:jc w:val="both"/>
              <w:rPr>
                <w:rFonts w:ascii="Arial" w:hAnsi="Arial" w:cs="Arial"/>
                <w:iCs/>
                <w:sz w:val="18"/>
                <w:szCs w:val="18"/>
              </w:rPr>
            </w:pPr>
            <w:r w:rsidRPr="009414AE">
              <w:rPr>
                <w:rFonts w:ascii="Arial" w:hAnsi="Arial" w:cs="Arial"/>
                <w:iCs/>
                <w:sz w:val="18"/>
                <w:szCs w:val="18"/>
              </w:rPr>
              <w:t>To accrue adequate fundamental knowledge required to build a sound base for studying computer science.</w:t>
            </w:r>
          </w:p>
        </w:tc>
      </w:tr>
      <w:tr w:rsidR="007D2E95" w:rsidRPr="009414AE" w:rsidTr="00805AD2">
        <w:trPr>
          <w:trHeight w:val="238"/>
        </w:trPr>
        <w:tc>
          <w:tcPr>
            <w:tcW w:w="9198" w:type="dxa"/>
            <w:gridSpan w:val="2"/>
          </w:tcPr>
          <w:p w:rsidR="007D2E95" w:rsidRPr="009414AE" w:rsidRDefault="007D2E95" w:rsidP="00805AD2">
            <w:pPr>
              <w:rPr>
                <w:rFonts w:ascii="Arial" w:hAnsi="Arial" w:cs="Arial"/>
                <w:b/>
                <w:bCs/>
                <w:sz w:val="18"/>
                <w:szCs w:val="18"/>
              </w:rPr>
            </w:pPr>
            <w:r w:rsidRPr="009414AE">
              <w:rPr>
                <w:rFonts w:ascii="Arial" w:hAnsi="Arial" w:cs="Arial"/>
                <w:b/>
                <w:bCs/>
                <w:sz w:val="18"/>
                <w:szCs w:val="18"/>
              </w:rPr>
              <w:t>Course Objective:</w:t>
            </w:r>
          </w:p>
          <w:p w:rsidR="007D2E95" w:rsidRPr="009414AE" w:rsidRDefault="007D2E95" w:rsidP="00805AD2">
            <w:pPr>
              <w:jc w:val="both"/>
              <w:rPr>
                <w:rFonts w:ascii="Arial" w:hAnsi="Arial" w:cs="Arial"/>
                <w:iCs/>
                <w:sz w:val="18"/>
                <w:szCs w:val="18"/>
              </w:rPr>
            </w:pPr>
            <w:r w:rsidRPr="009414AE">
              <w:rPr>
                <w:rFonts w:ascii="Arial" w:hAnsi="Arial" w:cs="Arial"/>
                <w:iCs/>
                <w:sz w:val="18"/>
                <w:szCs w:val="18"/>
              </w:rPr>
              <w:t>In order to study some engineering course, a student must have some clear concept about the fundamental terms and terminologies of that subject. The objective of this course is to be able the student to understand the fundamental terminologies of computer science. They will be trained to construct a workstation computer from scratch. They will be demonstrated the operation of computers and its elements.</w:t>
            </w:r>
          </w:p>
        </w:tc>
      </w:tr>
    </w:tbl>
    <w:p w:rsidR="00F2037B" w:rsidRDefault="00F2037B">
      <w:pPr>
        <w:rPr>
          <w:rFonts w:ascii="Arial" w:hAnsi="Arial" w:cs="Arial"/>
          <w:sz w:val="18"/>
          <w:szCs w:val="18"/>
        </w:rPr>
      </w:pPr>
    </w:p>
    <w:p w:rsidR="007D2E95" w:rsidRPr="009414AE" w:rsidRDefault="007D2E95" w:rsidP="00805AD2">
      <w:pPr>
        <w:rPr>
          <w:rFonts w:ascii="Arial" w:hAnsi="Arial" w:cs="Arial"/>
          <w:sz w:val="18"/>
          <w:szCs w:val="18"/>
        </w:rPr>
      </w:pPr>
      <w:r w:rsidRPr="009414AE">
        <w:rPr>
          <w:rFonts w:ascii="Arial" w:hAnsi="Arial" w:cs="Arial"/>
          <w:b/>
          <w:color w:val="000000" w:themeColor="text1"/>
          <w:sz w:val="18"/>
          <w:szCs w:val="18"/>
        </w:rPr>
        <w:t>Course Outcomes (COs), Program Outcomes (POs) and Assessment:</w:t>
      </w:r>
    </w:p>
    <w:tbl>
      <w:tblPr>
        <w:tblStyle w:val="TableGrid"/>
        <w:tblW w:w="9175" w:type="dxa"/>
        <w:tblLook w:val="04A0" w:firstRow="1" w:lastRow="0" w:firstColumn="1" w:lastColumn="0" w:noHBand="0" w:noVBand="1"/>
      </w:tblPr>
      <w:tblGrid>
        <w:gridCol w:w="646"/>
        <w:gridCol w:w="1872"/>
        <w:gridCol w:w="2247"/>
        <w:gridCol w:w="1051"/>
        <w:gridCol w:w="1747"/>
        <w:gridCol w:w="1612"/>
      </w:tblGrid>
      <w:tr w:rsidR="007D2E95" w:rsidRPr="009414AE" w:rsidTr="00805AD2">
        <w:trPr>
          <w:trHeight w:val="877"/>
        </w:trPr>
        <w:tc>
          <w:tcPr>
            <w:tcW w:w="646"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 No.</w:t>
            </w:r>
          </w:p>
        </w:tc>
        <w:tc>
          <w:tcPr>
            <w:tcW w:w="1872"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 Statement</w:t>
            </w:r>
          </w:p>
        </w:tc>
        <w:tc>
          <w:tcPr>
            <w:tcW w:w="2247"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Corresponding PO</w:t>
            </w:r>
          </w:p>
        </w:tc>
        <w:tc>
          <w:tcPr>
            <w:tcW w:w="1051"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Domain / level of learning taxonomy</w:t>
            </w:r>
          </w:p>
        </w:tc>
        <w:tc>
          <w:tcPr>
            <w:tcW w:w="1747"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Delivery methods and activities</w:t>
            </w:r>
          </w:p>
        </w:tc>
        <w:tc>
          <w:tcPr>
            <w:tcW w:w="1612"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Assessment tools</w:t>
            </w:r>
          </w:p>
        </w:tc>
      </w:tr>
      <w:tr w:rsidR="007D2E95" w:rsidRPr="009414AE" w:rsidTr="00805AD2">
        <w:trPr>
          <w:trHeight w:val="1646"/>
        </w:trPr>
        <w:tc>
          <w:tcPr>
            <w:tcW w:w="646"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CO1</w:t>
            </w:r>
          </w:p>
        </w:tc>
        <w:tc>
          <w:tcPr>
            <w:tcW w:w="1872" w:type="dxa"/>
            <w:vAlign w:val="center"/>
          </w:tcPr>
          <w:p w:rsidR="007D2E95" w:rsidRPr="009414AE" w:rsidRDefault="007D2E95" w:rsidP="00805AD2">
            <w:pPr>
              <w:pStyle w:val="Default"/>
              <w:jc w:val="center"/>
              <w:rPr>
                <w:color w:val="000000" w:themeColor="text1"/>
                <w:sz w:val="18"/>
                <w:szCs w:val="18"/>
              </w:rPr>
            </w:pPr>
            <w:r w:rsidRPr="006B74BE">
              <w:rPr>
                <w:bCs/>
                <w:color w:val="000000" w:themeColor="text1"/>
                <w:sz w:val="18"/>
                <w:szCs w:val="18"/>
              </w:rPr>
              <w:t>To</w:t>
            </w:r>
            <w:r>
              <w:rPr>
                <w:b/>
                <w:color w:val="000000" w:themeColor="text1"/>
                <w:sz w:val="18"/>
                <w:szCs w:val="18"/>
              </w:rPr>
              <w:t xml:space="preserve"> d</w:t>
            </w:r>
            <w:r w:rsidRPr="009414AE">
              <w:rPr>
                <w:b/>
                <w:color w:val="000000" w:themeColor="text1"/>
                <w:sz w:val="18"/>
                <w:szCs w:val="18"/>
              </w:rPr>
              <w:t>emonstrate</w:t>
            </w:r>
            <w:r w:rsidRPr="009414AE">
              <w:rPr>
                <w:color w:val="000000" w:themeColor="text1"/>
                <w:sz w:val="18"/>
                <w:szCs w:val="18"/>
              </w:rPr>
              <w:t xml:space="preserve"> the fundamental concepts of computers with the present level of knowledge of the students.</w:t>
            </w:r>
          </w:p>
          <w:p w:rsidR="007D2E95" w:rsidRPr="009414AE" w:rsidRDefault="007D2E95" w:rsidP="00805AD2">
            <w:pPr>
              <w:pStyle w:val="ListParagraph"/>
              <w:spacing w:after="0" w:line="240" w:lineRule="auto"/>
              <w:ind w:left="-18"/>
              <w:jc w:val="center"/>
              <w:rPr>
                <w:rFonts w:ascii="Arial" w:hAnsi="Arial" w:cs="Arial"/>
                <w:color w:val="000000" w:themeColor="text1"/>
                <w:sz w:val="18"/>
                <w:szCs w:val="18"/>
              </w:rPr>
            </w:pPr>
          </w:p>
        </w:tc>
        <w:tc>
          <w:tcPr>
            <w:tcW w:w="2247" w:type="dxa"/>
            <w:vAlign w:val="center"/>
          </w:tcPr>
          <w:p w:rsidR="007D2E95" w:rsidRDefault="007D2E95" w:rsidP="00805AD2">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Engineering knowledge</w:t>
            </w:r>
          </w:p>
          <w:p w:rsidR="007D2E95" w:rsidRPr="009414AE" w:rsidRDefault="007D2E95" w:rsidP="00805AD2">
            <w:pPr>
              <w:pStyle w:val="ListParagraph"/>
              <w:spacing w:after="0" w:line="240" w:lineRule="auto"/>
              <w:ind w:left="0"/>
              <w:jc w:val="center"/>
              <w:rPr>
                <w:rFonts w:ascii="Arial" w:hAnsi="Arial" w:cs="Arial"/>
                <w:color w:val="000000" w:themeColor="text1"/>
                <w:sz w:val="18"/>
                <w:szCs w:val="18"/>
              </w:rPr>
            </w:pPr>
            <w:r w:rsidRPr="009414AE">
              <w:rPr>
                <w:rFonts w:ascii="Arial" w:hAnsi="Arial" w:cs="Arial"/>
                <w:color w:val="000000" w:themeColor="text1"/>
                <w:sz w:val="18"/>
                <w:szCs w:val="18"/>
              </w:rPr>
              <w:t>(PO1)</w:t>
            </w:r>
          </w:p>
        </w:tc>
        <w:tc>
          <w:tcPr>
            <w:tcW w:w="1051"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Cognitive domain – level 5</w:t>
            </w:r>
          </w:p>
        </w:tc>
        <w:tc>
          <w:tcPr>
            <w:tcW w:w="1747" w:type="dxa"/>
            <w:vAlign w:val="center"/>
          </w:tcPr>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1547293"/>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Lecture Note</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9414352"/>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Text Book</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44563"/>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Audio/Video</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9313320"/>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Web Material</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6116666"/>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Journal paper</w:t>
            </w:r>
          </w:p>
        </w:tc>
        <w:tc>
          <w:tcPr>
            <w:tcW w:w="1612" w:type="dxa"/>
            <w:vAlign w:val="center"/>
          </w:tcPr>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3190665"/>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Class Test</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7303352"/>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Final Exam</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2494239"/>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Assignment </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5787775"/>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Participation</w:t>
            </w:r>
          </w:p>
          <w:p w:rsidR="007D2E95" w:rsidRPr="009414AE"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676107884"/>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Presentation</w:t>
            </w:r>
          </w:p>
        </w:tc>
      </w:tr>
      <w:tr w:rsidR="007D2E95" w:rsidRPr="009414AE" w:rsidTr="00805AD2">
        <w:trPr>
          <w:trHeight w:val="1583"/>
        </w:trPr>
        <w:tc>
          <w:tcPr>
            <w:tcW w:w="646"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lastRenderedPageBreak/>
              <w:t>CO2</w:t>
            </w:r>
          </w:p>
        </w:tc>
        <w:tc>
          <w:tcPr>
            <w:tcW w:w="1872" w:type="dxa"/>
            <w:vAlign w:val="center"/>
          </w:tcPr>
          <w:p w:rsidR="007D2E95" w:rsidRPr="009414AE" w:rsidRDefault="007D2E95" w:rsidP="00805AD2">
            <w:pPr>
              <w:pStyle w:val="ListParagraph"/>
              <w:spacing w:after="0" w:line="240" w:lineRule="auto"/>
              <w:ind w:left="-18"/>
              <w:jc w:val="center"/>
              <w:rPr>
                <w:rFonts w:ascii="Arial" w:hAnsi="Arial" w:cs="Arial"/>
                <w:color w:val="000000" w:themeColor="text1"/>
                <w:sz w:val="18"/>
                <w:szCs w:val="18"/>
              </w:rPr>
            </w:pPr>
            <w:r w:rsidRPr="006B74BE">
              <w:rPr>
                <w:rFonts w:ascii="Arial" w:eastAsia="Times New Roman" w:hAnsi="Arial" w:cs="Arial"/>
                <w:bCs/>
                <w:color w:val="000000" w:themeColor="text1"/>
                <w:sz w:val="18"/>
                <w:szCs w:val="18"/>
              </w:rPr>
              <w:t>To</w:t>
            </w:r>
            <w:r>
              <w:rPr>
                <w:rFonts w:ascii="Arial" w:eastAsia="Times New Roman" w:hAnsi="Arial" w:cs="Arial"/>
                <w:b/>
                <w:color w:val="000000" w:themeColor="text1"/>
                <w:sz w:val="18"/>
                <w:szCs w:val="18"/>
              </w:rPr>
              <w:t xml:space="preserve"> e</w:t>
            </w:r>
            <w:r w:rsidRPr="009414AE">
              <w:rPr>
                <w:rFonts w:ascii="Arial" w:eastAsia="Times New Roman" w:hAnsi="Arial" w:cs="Arial"/>
                <w:b/>
                <w:color w:val="000000" w:themeColor="text1"/>
                <w:sz w:val="18"/>
                <w:szCs w:val="18"/>
              </w:rPr>
              <w:t>xplain</w:t>
            </w:r>
            <w:r w:rsidRPr="009414AE">
              <w:rPr>
                <w:rFonts w:ascii="Arial" w:eastAsia="Times New Roman" w:hAnsi="Arial" w:cs="Arial"/>
                <w:color w:val="000000" w:themeColor="text1"/>
                <w:sz w:val="18"/>
                <w:szCs w:val="18"/>
              </w:rPr>
              <w:t xml:space="preserve"> basic functions of CPU and Peripherals</w:t>
            </w:r>
          </w:p>
        </w:tc>
        <w:tc>
          <w:tcPr>
            <w:tcW w:w="2247" w:type="dxa"/>
            <w:vAlign w:val="center"/>
          </w:tcPr>
          <w:p w:rsidR="007D2E95" w:rsidRPr="009414AE" w:rsidRDefault="007D2E95" w:rsidP="00805AD2">
            <w:pPr>
              <w:pStyle w:val="ListParagraph"/>
              <w:spacing w:after="0" w:line="240" w:lineRule="auto"/>
              <w:ind w:left="0"/>
              <w:jc w:val="center"/>
              <w:rPr>
                <w:rFonts w:ascii="Arial" w:hAnsi="Arial" w:cs="Arial"/>
                <w:b/>
                <w:bCs/>
                <w:color w:val="000000" w:themeColor="text1"/>
                <w:sz w:val="18"/>
                <w:szCs w:val="18"/>
              </w:rPr>
            </w:pPr>
            <w:r w:rsidRPr="009414AE">
              <w:rPr>
                <w:rFonts w:ascii="Arial" w:hAnsi="Arial" w:cs="Arial"/>
                <w:b/>
                <w:bCs/>
                <w:color w:val="000000" w:themeColor="text1"/>
                <w:sz w:val="18"/>
                <w:szCs w:val="18"/>
              </w:rPr>
              <w:t>Engineering knowledge</w:t>
            </w:r>
          </w:p>
          <w:p w:rsidR="007D2E95" w:rsidRPr="009414AE" w:rsidRDefault="007D2E95" w:rsidP="00805AD2">
            <w:pPr>
              <w:pStyle w:val="ListParagraph"/>
              <w:spacing w:after="0" w:line="240" w:lineRule="auto"/>
              <w:ind w:left="0"/>
              <w:jc w:val="center"/>
              <w:rPr>
                <w:rFonts w:ascii="Arial" w:hAnsi="Arial" w:cs="Arial"/>
                <w:color w:val="000000" w:themeColor="text1"/>
                <w:sz w:val="18"/>
                <w:szCs w:val="18"/>
              </w:rPr>
            </w:pPr>
            <w:r w:rsidRPr="009414AE">
              <w:rPr>
                <w:rFonts w:ascii="Arial" w:hAnsi="Arial" w:cs="Arial"/>
                <w:color w:val="000000" w:themeColor="text1"/>
                <w:sz w:val="18"/>
                <w:szCs w:val="18"/>
              </w:rPr>
              <w:t>(PO1)</w:t>
            </w:r>
          </w:p>
        </w:tc>
        <w:tc>
          <w:tcPr>
            <w:tcW w:w="1051"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Cognitive domain – level 5</w:t>
            </w:r>
          </w:p>
        </w:tc>
        <w:tc>
          <w:tcPr>
            <w:tcW w:w="1747" w:type="dxa"/>
            <w:vAlign w:val="center"/>
          </w:tcPr>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3084979"/>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Lecture Note</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7793030"/>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Text Book</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4021824"/>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Audio/Video</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9764109"/>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Web Material</w:t>
            </w:r>
          </w:p>
          <w:p w:rsidR="007D2E95" w:rsidRPr="009414AE"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2134710919"/>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Journal paper</w:t>
            </w:r>
          </w:p>
        </w:tc>
        <w:tc>
          <w:tcPr>
            <w:tcW w:w="1612" w:type="dxa"/>
            <w:vAlign w:val="center"/>
          </w:tcPr>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0073448"/>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Class Test</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4808138"/>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Final Exam</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8094310"/>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Assignment </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0073034"/>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Participation</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5372878"/>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Presentation</w:t>
            </w:r>
          </w:p>
        </w:tc>
      </w:tr>
      <w:tr w:rsidR="007D2E95" w:rsidRPr="009414AE" w:rsidTr="00805AD2">
        <w:trPr>
          <w:trHeight w:val="1700"/>
        </w:trPr>
        <w:tc>
          <w:tcPr>
            <w:tcW w:w="646" w:type="dxa"/>
            <w:vAlign w:val="center"/>
          </w:tcPr>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CO3</w:t>
            </w:r>
          </w:p>
        </w:tc>
        <w:tc>
          <w:tcPr>
            <w:tcW w:w="1872" w:type="dxa"/>
            <w:vAlign w:val="center"/>
          </w:tcPr>
          <w:p w:rsidR="007D2E95" w:rsidRPr="009414AE" w:rsidRDefault="007D2E95" w:rsidP="00805AD2">
            <w:pPr>
              <w:pStyle w:val="Default"/>
              <w:jc w:val="center"/>
              <w:rPr>
                <w:b/>
                <w:color w:val="000000" w:themeColor="text1"/>
                <w:sz w:val="18"/>
                <w:szCs w:val="18"/>
              </w:rPr>
            </w:pPr>
            <w:r w:rsidRPr="006B74BE">
              <w:rPr>
                <w:bCs/>
                <w:color w:val="000000" w:themeColor="text1"/>
                <w:sz w:val="18"/>
                <w:szCs w:val="18"/>
              </w:rPr>
              <w:t>To</w:t>
            </w:r>
            <w:r w:rsidRPr="009414AE">
              <w:rPr>
                <w:b/>
                <w:color w:val="000000" w:themeColor="text1"/>
                <w:sz w:val="18"/>
                <w:szCs w:val="18"/>
              </w:rPr>
              <w:t>Describe</w:t>
            </w:r>
          </w:p>
          <w:p w:rsidR="007D2E95" w:rsidRPr="009414AE" w:rsidRDefault="007D2E95" w:rsidP="00805AD2">
            <w:pPr>
              <w:jc w:val="center"/>
              <w:rPr>
                <w:rFonts w:ascii="Arial" w:hAnsi="Arial" w:cs="Arial"/>
                <w:color w:val="000000" w:themeColor="text1"/>
                <w:sz w:val="18"/>
                <w:szCs w:val="18"/>
              </w:rPr>
            </w:pPr>
            <w:r w:rsidRPr="009414AE">
              <w:rPr>
                <w:rFonts w:ascii="Arial" w:hAnsi="Arial" w:cs="Arial"/>
                <w:color w:val="000000" w:themeColor="text1"/>
                <w:sz w:val="18"/>
                <w:szCs w:val="18"/>
              </w:rPr>
              <w:t>Operating systems, networking and internet.</w:t>
            </w:r>
          </w:p>
        </w:tc>
        <w:tc>
          <w:tcPr>
            <w:tcW w:w="2247" w:type="dxa"/>
            <w:vAlign w:val="center"/>
          </w:tcPr>
          <w:p w:rsidR="007D2E95" w:rsidRPr="009414AE" w:rsidRDefault="007D2E95" w:rsidP="00805AD2">
            <w:pPr>
              <w:pStyle w:val="ListParagraph"/>
              <w:spacing w:after="0" w:line="240" w:lineRule="auto"/>
              <w:ind w:left="0"/>
              <w:jc w:val="center"/>
              <w:rPr>
                <w:rFonts w:ascii="Arial" w:hAnsi="Arial" w:cs="Arial"/>
                <w:color w:val="000000" w:themeColor="text1"/>
                <w:sz w:val="18"/>
                <w:szCs w:val="18"/>
              </w:rPr>
            </w:pPr>
            <w:r w:rsidRPr="009414AE">
              <w:rPr>
                <w:rFonts w:ascii="Arial" w:hAnsi="Arial" w:cs="Arial"/>
                <w:b/>
                <w:bCs/>
                <w:color w:val="000000" w:themeColor="text1"/>
                <w:sz w:val="18"/>
                <w:szCs w:val="18"/>
              </w:rPr>
              <w:t>Engineering knowledge</w:t>
            </w:r>
            <w:r w:rsidRPr="009414AE">
              <w:rPr>
                <w:rFonts w:ascii="Arial" w:hAnsi="Arial" w:cs="Arial"/>
                <w:color w:val="000000" w:themeColor="text1"/>
                <w:sz w:val="18"/>
                <w:szCs w:val="18"/>
              </w:rPr>
              <w:t xml:space="preserve"> (PO1)</w:t>
            </w:r>
          </w:p>
        </w:tc>
        <w:tc>
          <w:tcPr>
            <w:tcW w:w="1051" w:type="dxa"/>
            <w:vAlign w:val="center"/>
          </w:tcPr>
          <w:p w:rsidR="007D2E95" w:rsidRPr="009414AE" w:rsidRDefault="007D2E95" w:rsidP="00805AD2">
            <w:pPr>
              <w:jc w:val="center"/>
              <w:rPr>
                <w:rFonts w:ascii="Arial" w:hAnsi="Arial" w:cs="Arial"/>
                <w:color w:val="000000" w:themeColor="text1"/>
                <w:sz w:val="18"/>
                <w:szCs w:val="18"/>
              </w:rPr>
            </w:pPr>
            <w:r>
              <w:rPr>
                <w:rFonts w:ascii="Arial" w:hAnsi="Arial" w:cs="Arial"/>
                <w:color w:val="000000" w:themeColor="text1"/>
                <w:sz w:val="18"/>
                <w:szCs w:val="18"/>
              </w:rPr>
              <w:t>Cognitive domain – level 5</w:t>
            </w:r>
          </w:p>
        </w:tc>
        <w:tc>
          <w:tcPr>
            <w:tcW w:w="1747" w:type="dxa"/>
            <w:vAlign w:val="center"/>
          </w:tcPr>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8548702"/>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Lecture Note</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8851774"/>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Text Book</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4782449"/>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Audio/Video</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9510163"/>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Web Material</w:t>
            </w:r>
          </w:p>
          <w:p w:rsidR="007D2E95" w:rsidRPr="009414AE"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930238482"/>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Journal paper</w:t>
            </w:r>
          </w:p>
        </w:tc>
        <w:tc>
          <w:tcPr>
            <w:tcW w:w="1612" w:type="dxa"/>
            <w:vAlign w:val="center"/>
          </w:tcPr>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0202580"/>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Class Test</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801212"/>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Final Exam</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979553"/>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Assignment </w:t>
            </w:r>
          </w:p>
          <w:p w:rsidR="007D2E95" w:rsidRPr="009414AE"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4371459"/>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Participation</w:t>
            </w:r>
          </w:p>
          <w:p w:rsidR="007D2E95" w:rsidRPr="009414AE"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823729392"/>
              </w:sdtPr>
              <w:sdtEndPr/>
              <w:sdtContent>
                <w:r w:rsidR="007D2E95" w:rsidRPr="009414AE">
                  <w:rPr>
                    <w:rFonts w:ascii="MS Gothic" w:eastAsia="MS Gothic" w:hAnsi="MS Gothic" w:cs="MS Gothic" w:hint="eastAsia"/>
                    <w:color w:val="000000" w:themeColor="text1"/>
                    <w:sz w:val="18"/>
                    <w:szCs w:val="18"/>
                  </w:rPr>
                  <w:t>☒</w:t>
                </w:r>
              </w:sdtContent>
            </w:sdt>
            <w:r w:rsidR="007D2E95" w:rsidRPr="009414AE">
              <w:rPr>
                <w:rFonts w:ascii="Arial" w:hAnsi="Arial" w:cs="Arial"/>
                <w:color w:val="000000" w:themeColor="text1"/>
                <w:sz w:val="18"/>
                <w:szCs w:val="18"/>
              </w:rPr>
              <w:t xml:space="preserve">  Presentation</w:t>
            </w:r>
          </w:p>
        </w:tc>
      </w:tr>
    </w:tbl>
    <w:p w:rsidR="00B12B08" w:rsidRDefault="00B12B08"/>
    <w:tbl>
      <w:tblPr>
        <w:tblW w:w="9201" w:type="dxa"/>
        <w:tblLook w:val="04A0" w:firstRow="1" w:lastRow="0" w:firstColumn="1" w:lastColumn="0" w:noHBand="0" w:noVBand="1"/>
      </w:tblPr>
      <w:tblGrid>
        <w:gridCol w:w="9201"/>
      </w:tblGrid>
      <w:tr w:rsidR="007D2E95" w:rsidRPr="009414AE" w:rsidTr="00805AD2">
        <w:trPr>
          <w:trHeight w:val="238"/>
        </w:trPr>
        <w:tc>
          <w:tcPr>
            <w:tcW w:w="9201" w:type="dxa"/>
          </w:tcPr>
          <w:p w:rsidR="007D2E95" w:rsidRPr="009414AE" w:rsidRDefault="007D2E95" w:rsidP="00805AD2">
            <w:pPr>
              <w:rPr>
                <w:rFonts w:ascii="Arial" w:hAnsi="Arial" w:cs="Arial"/>
                <w:b/>
                <w:color w:val="000000" w:themeColor="text1"/>
                <w:sz w:val="18"/>
                <w:szCs w:val="18"/>
              </w:rPr>
            </w:pPr>
            <w:r w:rsidRPr="009414AE">
              <w:rPr>
                <w:rFonts w:ascii="Arial" w:hAnsi="Arial" w:cs="Arial"/>
                <w:b/>
                <w:color w:val="000000" w:themeColor="text1"/>
                <w:sz w:val="18"/>
                <w:szCs w:val="18"/>
              </w:rPr>
              <w:t>Assessment and Marks Distribution:</w:t>
            </w:r>
          </w:p>
          <w:p w:rsidR="007D2E95" w:rsidRPr="009414AE" w:rsidRDefault="007D2E95" w:rsidP="00805AD2">
            <w:pPr>
              <w:rPr>
                <w:rFonts w:ascii="Arial" w:hAnsi="Arial" w:cs="Arial"/>
                <w:bCs/>
                <w:color w:val="000000" w:themeColor="text1"/>
                <w:sz w:val="18"/>
                <w:szCs w:val="18"/>
              </w:rPr>
            </w:pPr>
            <w:r w:rsidRPr="009414AE">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7D2E95" w:rsidRPr="009414AE" w:rsidRDefault="007D2E95" w:rsidP="00805AD2">
            <w:pPr>
              <w:rPr>
                <w:rFonts w:ascii="Arial" w:hAnsi="Arial" w:cs="Arial"/>
                <w:bCs/>
                <w:color w:val="000000" w:themeColor="text1"/>
                <w:sz w:val="18"/>
                <w:szCs w:val="18"/>
              </w:rPr>
            </w:pPr>
            <w:r w:rsidRPr="009414AE">
              <w:rPr>
                <w:rFonts w:ascii="Arial" w:hAnsi="Arial" w:cs="Arial"/>
                <w:bCs/>
                <w:color w:val="000000" w:themeColor="text1"/>
                <w:sz w:val="18"/>
                <w:szCs w:val="18"/>
              </w:rPr>
              <w:tab/>
              <w:t>Class tests + Assignments due in different times of the semester (20%)</w:t>
            </w:r>
          </w:p>
          <w:p w:rsidR="007D2E95" w:rsidRPr="009414AE" w:rsidRDefault="007D2E95" w:rsidP="00805AD2">
            <w:pPr>
              <w:rPr>
                <w:rFonts w:ascii="Arial" w:hAnsi="Arial" w:cs="Arial"/>
                <w:bCs/>
                <w:color w:val="000000" w:themeColor="text1"/>
                <w:sz w:val="18"/>
                <w:szCs w:val="18"/>
              </w:rPr>
            </w:pPr>
            <w:r w:rsidRPr="009414AE">
              <w:rPr>
                <w:rFonts w:ascii="Arial" w:hAnsi="Arial" w:cs="Arial"/>
                <w:bCs/>
                <w:color w:val="000000" w:themeColor="text1"/>
                <w:sz w:val="18"/>
                <w:szCs w:val="18"/>
              </w:rPr>
              <w:tab/>
              <w:t xml:space="preserve">A comprehensive final exam (70%), Total Time: 3 hours. </w:t>
            </w:r>
          </w:p>
          <w:p w:rsidR="007D2E95" w:rsidRPr="009414AE" w:rsidRDefault="007D2E95" w:rsidP="00805AD2">
            <w:pPr>
              <w:spacing w:after="160" w:line="259" w:lineRule="auto"/>
              <w:rPr>
                <w:rFonts w:ascii="Arial" w:hAnsi="Arial" w:cs="Arial"/>
                <w:iCs/>
                <w:sz w:val="18"/>
                <w:szCs w:val="18"/>
              </w:rPr>
            </w:pPr>
            <w:r w:rsidRPr="009414AE">
              <w:rPr>
                <w:rFonts w:ascii="Arial" w:hAnsi="Arial" w:cs="Arial"/>
                <w:bCs/>
                <w:color w:val="000000" w:themeColor="text1"/>
                <w:sz w:val="18"/>
                <w:szCs w:val="18"/>
              </w:rPr>
              <w:tab/>
              <w:t>A class participation mark (10%).</w:t>
            </w:r>
          </w:p>
        </w:tc>
      </w:tr>
      <w:tr w:rsidR="007D2E95" w:rsidRPr="009414AE" w:rsidTr="00805AD2">
        <w:trPr>
          <w:trHeight w:val="238"/>
        </w:trPr>
        <w:tc>
          <w:tcPr>
            <w:tcW w:w="9201" w:type="dxa"/>
          </w:tcPr>
          <w:p w:rsidR="007D2E95" w:rsidRPr="009414AE" w:rsidRDefault="007D2E95" w:rsidP="00805AD2">
            <w:pPr>
              <w:spacing w:after="120"/>
              <w:jc w:val="both"/>
              <w:rPr>
                <w:rFonts w:ascii="Arial" w:hAnsi="Arial" w:cs="Arial"/>
                <w:b/>
                <w:iCs/>
                <w:sz w:val="18"/>
                <w:szCs w:val="18"/>
              </w:rPr>
            </w:pPr>
            <w:r w:rsidRPr="009414AE">
              <w:rPr>
                <w:rFonts w:ascii="Arial" w:hAnsi="Arial" w:cs="Arial"/>
                <w:b/>
                <w:iCs/>
                <w:sz w:val="18"/>
                <w:szCs w:val="18"/>
              </w:rPr>
              <w:t xml:space="preserve">Course Contents: </w:t>
            </w:r>
          </w:p>
          <w:p w:rsidR="007D2E95" w:rsidRPr="009414AE" w:rsidRDefault="007D2E95" w:rsidP="00805AD2">
            <w:pPr>
              <w:spacing w:after="120"/>
              <w:jc w:val="both"/>
              <w:rPr>
                <w:rFonts w:ascii="Arial" w:hAnsi="Arial" w:cs="Arial"/>
                <w:iCs/>
                <w:sz w:val="18"/>
                <w:szCs w:val="18"/>
              </w:rPr>
            </w:pPr>
            <w:r w:rsidRPr="009414AE">
              <w:rPr>
                <w:rFonts w:ascii="Arial" w:hAnsi="Arial" w:cs="Arial"/>
                <w:iCs/>
                <w:sz w:val="18"/>
                <w:szCs w:val="18"/>
              </w:rPr>
              <w:t>Computer Basics: Introduction to Studying Computers, History and development of Computers, Generation of Computers, Types of Computers, Characteristics of Computer, Modern Digital Devices.</w:t>
            </w:r>
          </w:p>
          <w:p w:rsidR="007D2E95" w:rsidRPr="009414AE" w:rsidRDefault="007D2E95" w:rsidP="00805AD2">
            <w:pPr>
              <w:spacing w:after="120"/>
              <w:jc w:val="both"/>
              <w:rPr>
                <w:rFonts w:ascii="Arial" w:hAnsi="Arial" w:cs="Arial"/>
                <w:iCs/>
                <w:sz w:val="18"/>
                <w:szCs w:val="18"/>
              </w:rPr>
            </w:pPr>
            <w:r w:rsidRPr="009414AE">
              <w:rPr>
                <w:rFonts w:ascii="Arial" w:hAnsi="Arial" w:cs="Arial"/>
                <w:iCs/>
                <w:sz w:val="18"/>
                <w:szCs w:val="18"/>
              </w:rPr>
              <w:t xml:space="preserve">Computer Hardware and Peripherals: Basic Units of Computer Hardware, Internal structure of CPU and multi-core CPU, Functions of RAM, ROM and Cache memory, Basic functional mechanism of HDD, CD-ROM, SSD, Different types of Monitors, Projector, Printers, Scanner, Typical Computer specifications. </w:t>
            </w:r>
          </w:p>
          <w:p w:rsidR="007D2E95" w:rsidRPr="009414AE" w:rsidRDefault="007D2E95" w:rsidP="00805AD2">
            <w:pPr>
              <w:spacing w:after="120"/>
              <w:jc w:val="both"/>
              <w:rPr>
                <w:rFonts w:ascii="Arial" w:hAnsi="Arial" w:cs="Arial"/>
                <w:iCs/>
                <w:sz w:val="18"/>
                <w:szCs w:val="18"/>
              </w:rPr>
            </w:pPr>
            <w:r w:rsidRPr="009414AE">
              <w:rPr>
                <w:rFonts w:ascii="Arial" w:hAnsi="Arial" w:cs="Arial"/>
                <w:iCs/>
                <w:sz w:val="18"/>
                <w:szCs w:val="18"/>
              </w:rPr>
              <w:t>Software: Classifications, System software, Operating system concepts and importance, components and basic functions of DOS, Windows, Mac, Linux, Android and iOs operating system, Application software’s and Utility programs, Malware.</w:t>
            </w:r>
          </w:p>
          <w:p w:rsidR="007D2E95" w:rsidRPr="009414AE" w:rsidRDefault="007D2E95" w:rsidP="00805AD2">
            <w:pPr>
              <w:spacing w:after="120"/>
              <w:jc w:val="both"/>
              <w:rPr>
                <w:rFonts w:ascii="Arial" w:hAnsi="Arial" w:cs="Arial"/>
                <w:iCs/>
                <w:sz w:val="18"/>
                <w:szCs w:val="18"/>
              </w:rPr>
            </w:pPr>
            <w:r w:rsidRPr="009414AE">
              <w:rPr>
                <w:rFonts w:ascii="Arial" w:hAnsi="Arial" w:cs="Arial"/>
                <w:iCs/>
                <w:sz w:val="18"/>
                <w:szCs w:val="18"/>
              </w:rPr>
              <w:t xml:space="preserve">Data Processing: Concepts of Data, Information, and Database, Traditional File Processing, and DBMS.  </w:t>
            </w:r>
          </w:p>
          <w:p w:rsidR="007D2E95" w:rsidRPr="009414AE" w:rsidRDefault="007D2E95" w:rsidP="00805AD2">
            <w:pPr>
              <w:spacing w:after="120"/>
              <w:jc w:val="both"/>
              <w:rPr>
                <w:rFonts w:ascii="Arial" w:hAnsi="Arial" w:cs="Arial"/>
                <w:iCs/>
                <w:sz w:val="18"/>
                <w:szCs w:val="18"/>
              </w:rPr>
            </w:pPr>
            <w:r w:rsidRPr="009414AE">
              <w:rPr>
                <w:rFonts w:ascii="Arial" w:hAnsi="Arial" w:cs="Arial"/>
                <w:iCs/>
                <w:sz w:val="18"/>
                <w:szCs w:val="18"/>
              </w:rPr>
              <w:t>Computer Networks: Computer networks and its goals, Basic concepts on LAN, MAN, WAN and Internet systems, Internet services, Common Network Devices and Software, Introduction to Cloud Computing.</w:t>
            </w:r>
          </w:p>
          <w:p w:rsidR="007D2E95" w:rsidRPr="009414AE" w:rsidRDefault="007D2E95" w:rsidP="00805AD2">
            <w:pPr>
              <w:spacing w:after="120"/>
              <w:jc w:val="both"/>
              <w:rPr>
                <w:rFonts w:ascii="Arial" w:hAnsi="Arial" w:cs="Arial"/>
                <w:iCs/>
                <w:sz w:val="18"/>
                <w:szCs w:val="18"/>
              </w:rPr>
            </w:pPr>
          </w:p>
        </w:tc>
      </w:tr>
    </w:tbl>
    <w:p w:rsidR="007D2E95" w:rsidRPr="009414AE" w:rsidRDefault="007D2E95" w:rsidP="00805AD2">
      <w:pPr>
        <w:rPr>
          <w:rFonts w:ascii="Arial" w:hAnsi="Arial" w:cs="Arial"/>
          <w:color w:val="FFFFFF"/>
          <w:sz w:val="18"/>
          <w:szCs w:val="18"/>
          <w:highlight w:val="black"/>
        </w:rPr>
      </w:pPr>
    </w:p>
    <w:p w:rsidR="007D2E95" w:rsidRPr="009414AE" w:rsidRDefault="007D2E95" w:rsidP="00EA3B88">
      <w:pPr>
        <w:pStyle w:val="BodyTextIndent2"/>
        <w:spacing w:before="120" w:after="0" w:line="228" w:lineRule="auto"/>
        <w:ind w:left="0"/>
        <w:rPr>
          <w:rFonts w:ascii="Arial" w:hAnsi="Arial" w:cs="Arial"/>
          <w:b/>
          <w:bCs/>
          <w:sz w:val="18"/>
          <w:szCs w:val="18"/>
        </w:rPr>
      </w:pPr>
      <w:r w:rsidRPr="009414AE">
        <w:rPr>
          <w:rFonts w:ascii="Arial" w:hAnsi="Arial" w:cs="Arial"/>
          <w:b/>
          <w:bCs/>
          <w:sz w:val="18"/>
          <w:szCs w:val="18"/>
        </w:rPr>
        <w:t>Text Books:</w:t>
      </w:r>
    </w:p>
    <w:tbl>
      <w:tblPr>
        <w:tblW w:w="4950" w:type="pct"/>
        <w:jc w:val="center"/>
        <w:tblLook w:val="01E0" w:firstRow="1" w:lastRow="1" w:firstColumn="1" w:lastColumn="1" w:noHBand="0" w:noVBand="0"/>
      </w:tblPr>
      <w:tblGrid>
        <w:gridCol w:w="367"/>
        <w:gridCol w:w="2425"/>
        <w:gridCol w:w="267"/>
        <w:gridCol w:w="6091"/>
      </w:tblGrid>
      <w:tr w:rsidR="007D2E95" w:rsidRPr="009414AE" w:rsidTr="00825706">
        <w:trPr>
          <w:trHeight w:val="20"/>
          <w:jc w:val="center"/>
        </w:trPr>
        <w:tc>
          <w:tcPr>
            <w:tcW w:w="189" w:type="pct"/>
            <w:vAlign w:val="center"/>
          </w:tcPr>
          <w:p w:rsidR="007D2E95" w:rsidRPr="009414AE" w:rsidRDefault="007D2E95" w:rsidP="00D57B34">
            <w:pPr>
              <w:jc w:val="right"/>
              <w:rPr>
                <w:rFonts w:ascii="Arial" w:hAnsi="Arial" w:cs="Arial"/>
                <w:sz w:val="18"/>
                <w:szCs w:val="18"/>
              </w:rPr>
            </w:pPr>
            <w:r w:rsidRPr="009414AE">
              <w:rPr>
                <w:rFonts w:ascii="Arial" w:hAnsi="Arial" w:cs="Arial"/>
                <w:sz w:val="18"/>
                <w:szCs w:val="18"/>
              </w:rPr>
              <w:t>1.</w:t>
            </w:r>
          </w:p>
        </w:tc>
        <w:tc>
          <w:tcPr>
            <w:tcW w:w="1331" w:type="pct"/>
            <w:vAlign w:val="center"/>
          </w:tcPr>
          <w:p w:rsidR="007D2E95" w:rsidRPr="009414AE" w:rsidRDefault="007D2E95" w:rsidP="00D57B34">
            <w:pPr>
              <w:rPr>
                <w:rFonts w:ascii="Arial" w:hAnsi="Arial" w:cs="Arial"/>
                <w:sz w:val="18"/>
                <w:szCs w:val="18"/>
              </w:rPr>
            </w:pPr>
            <w:r w:rsidRPr="009414AE">
              <w:rPr>
                <w:rFonts w:ascii="Arial" w:hAnsi="Arial" w:cs="Arial"/>
                <w:sz w:val="18"/>
                <w:szCs w:val="18"/>
              </w:rPr>
              <w:t>Peter Norton</w:t>
            </w:r>
          </w:p>
        </w:tc>
        <w:tc>
          <w:tcPr>
            <w:tcW w:w="146" w:type="pct"/>
            <w:vAlign w:val="center"/>
          </w:tcPr>
          <w:p w:rsidR="007D2E95" w:rsidRPr="009414AE" w:rsidRDefault="007D2E95" w:rsidP="00D57B34">
            <w:pPr>
              <w:rPr>
                <w:rFonts w:ascii="Arial" w:hAnsi="Arial" w:cs="Arial"/>
                <w:sz w:val="18"/>
                <w:szCs w:val="18"/>
              </w:rPr>
            </w:pPr>
            <w:r w:rsidRPr="009414AE">
              <w:rPr>
                <w:rFonts w:ascii="Arial" w:hAnsi="Arial" w:cs="Arial"/>
                <w:sz w:val="18"/>
                <w:szCs w:val="18"/>
              </w:rPr>
              <w:t>:</w:t>
            </w:r>
          </w:p>
        </w:tc>
        <w:tc>
          <w:tcPr>
            <w:tcW w:w="3334" w:type="pct"/>
            <w:vAlign w:val="center"/>
          </w:tcPr>
          <w:p w:rsidR="007D2E95" w:rsidRPr="009414AE" w:rsidRDefault="007D2E95" w:rsidP="00D57B34">
            <w:pPr>
              <w:rPr>
                <w:rFonts w:ascii="Arial" w:hAnsi="Arial" w:cs="Arial"/>
                <w:sz w:val="18"/>
                <w:szCs w:val="18"/>
              </w:rPr>
            </w:pPr>
            <w:r w:rsidRPr="009414AE">
              <w:rPr>
                <w:rFonts w:ascii="Arial" w:hAnsi="Arial" w:cs="Arial"/>
                <w:b/>
                <w:bCs/>
                <w:sz w:val="18"/>
                <w:szCs w:val="18"/>
              </w:rPr>
              <w:t>Introduction to Computer</w:t>
            </w:r>
            <w:r w:rsidRPr="009414AE">
              <w:rPr>
                <w:rFonts w:ascii="Arial" w:hAnsi="Arial" w:cs="Arial"/>
                <w:sz w:val="18"/>
                <w:szCs w:val="18"/>
              </w:rPr>
              <w:t>, McGraw-hill Publishers</w:t>
            </w:r>
          </w:p>
        </w:tc>
      </w:tr>
      <w:tr w:rsidR="007D2E95" w:rsidRPr="009414AE" w:rsidTr="00825706">
        <w:trPr>
          <w:trHeight w:val="20"/>
          <w:jc w:val="center"/>
        </w:trPr>
        <w:tc>
          <w:tcPr>
            <w:tcW w:w="189" w:type="pct"/>
            <w:vAlign w:val="center"/>
          </w:tcPr>
          <w:p w:rsidR="007D2E95" w:rsidRPr="009414AE" w:rsidRDefault="007D2E95" w:rsidP="00805AD2">
            <w:pPr>
              <w:jc w:val="right"/>
              <w:rPr>
                <w:rFonts w:ascii="Arial" w:hAnsi="Arial" w:cs="Arial"/>
                <w:sz w:val="18"/>
                <w:szCs w:val="18"/>
              </w:rPr>
            </w:pPr>
            <w:r w:rsidRPr="009414AE">
              <w:rPr>
                <w:rFonts w:ascii="Arial" w:hAnsi="Arial" w:cs="Arial"/>
                <w:sz w:val="18"/>
                <w:szCs w:val="18"/>
              </w:rPr>
              <w:t>2.</w:t>
            </w:r>
          </w:p>
        </w:tc>
        <w:tc>
          <w:tcPr>
            <w:tcW w:w="1331" w:type="pct"/>
            <w:vAlign w:val="center"/>
          </w:tcPr>
          <w:p w:rsidR="007D2E95" w:rsidRPr="009414AE" w:rsidRDefault="007D2E95" w:rsidP="00805AD2">
            <w:pPr>
              <w:rPr>
                <w:rFonts w:ascii="Arial" w:hAnsi="Arial" w:cs="Arial"/>
                <w:sz w:val="18"/>
                <w:szCs w:val="18"/>
              </w:rPr>
            </w:pPr>
            <w:r w:rsidRPr="009414AE">
              <w:rPr>
                <w:rFonts w:ascii="Arial" w:hAnsi="Arial" w:cs="Arial"/>
                <w:sz w:val="18"/>
                <w:szCs w:val="18"/>
              </w:rPr>
              <w:t>J. Stanley Warford</w:t>
            </w:r>
          </w:p>
        </w:tc>
        <w:tc>
          <w:tcPr>
            <w:tcW w:w="146" w:type="pct"/>
            <w:vAlign w:val="center"/>
          </w:tcPr>
          <w:p w:rsidR="007D2E95" w:rsidRPr="009414AE" w:rsidRDefault="007D2E95" w:rsidP="00805AD2">
            <w:pPr>
              <w:rPr>
                <w:rFonts w:ascii="Arial" w:hAnsi="Arial" w:cs="Arial"/>
                <w:sz w:val="18"/>
                <w:szCs w:val="18"/>
              </w:rPr>
            </w:pPr>
            <w:r w:rsidRPr="009414AE">
              <w:rPr>
                <w:rFonts w:ascii="Arial" w:hAnsi="Arial" w:cs="Arial"/>
                <w:sz w:val="18"/>
                <w:szCs w:val="18"/>
              </w:rPr>
              <w:t>:</w:t>
            </w:r>
          </w:p>
        </w:tc>
        <w:tc>
          <w:tcPr>
            <w:tcW w:w="3334" w:type="pct"/>
            <w:vAlign w:val="center"/>
          </w:tcPr>
          <w:p w:rsidR="007D2E95" w:rsidRPr="009414AE" w:rsidRDefault="007D2E95" w:rsidP="00805AD2">
            <w:pPr>
              <w:rPr>
                <w:rFonts w:ascii="Arial" w:hAnsi="Arial" w:cs="Arial"/>
                <w:sz w:val="18"/>
                <w:szCs w:val="18"/>
              </w:rPr>
            </w:pPr>
            <w:r w:rsidRPr="009414AE">
              <w:rPr>
                <w:rFonts w:ascii="Arial" w:hAnsi="Arial" w:cs="Arial"/>
                <w:b/>
                <w:bCs/>
                <w:sz w:val="18"/>
                <w:szCs w:val="18"/>
              </w:rPr>
              <w:t xml:space="preserve">Computer Systems, </w:t>
            </w:r>
            <w:r w:rsidRPr="009414AE">
              <w:rPr>
                <w:rFonts w:ascii="Arial" w:hAnsi="Arial" w:cs="Arial"/>
                <w:sz w:val="18"/>
                <w:szCs w:val="18"/>
              </w:rPr>
              <w:t>Jones &amp; Bartlett Publishers</w:t>
            </w:r>
          </w:p>
        </w:tc>
      </w:tr>
      <w:tr w:rsidR="007D2E95" w:rsidRPr="009414AE" w:rsidTr="005D01CA">
        <w:trPr>
          <w:trHeight w:val="57"/>
          <w:jc w:val="center"/>
        </w:trPr>
        <w:tc>
          <w:tcPr>
            <w:tcW w:w="5000" w:type="pct"/>
            <w:gridSpan w:val="4"/>
          </w:tcPr>
          <w:p w:rsidR="007D2E95" w:rsidRPr="009414AE" w:rsidRDefault="007D2E95" w:rsidP="00805AD2">
            <w:pPr>
              <w:rPr>
                <w:rFonts w:ascii="Arial" w:hAnsi="Arial" w:cs="Arial"/>
                <w:b/>
                <w:sz w:val="18"/>
                <w:szCs w:val="18"/>
              </w:rPr>
            </w:pPr>
          </w:p>
          <w:p w:rsidR="007D2E95" w:rsidRPr="009414AE" w:rsidRDefault="007D2E95" w:rsidP="00805AD2">
            <w:pPr>
              <w:rPr>
                <w:rFonts w:ascii="Arial" w:hAnsi="Arial" w:cs="Arial"/>
                <w:b/>
                <w:sz w:val="18"/>
                <w:szCs w:val="18"/>
              </w:rPr>
            </w:pPr>
            <w:r w:rsidRPr="009414AE">
              <w:rPr>
                <w:rFonts w:ascii="Arial" w:hAnsi="Arial" w:cs="Arial"/>
                <w:b/>
                <w:sz w:val="18"/>
                <w:szCs w:val="18"/>
              </w:rPr>
              <w:t>Reference Books:</w:t>
            </w:r>
          </w:p>
        </w:tc>
      </w:tr>
      <w:tr w:rsidR="007D2E95" w:rsidRPr="009414AE" w:rsidTr="00825706">
        <w:trPr>
          <w:trHeight w:val="57"/>
          <w:jc w:val="center"/>
        </w:trPr>
        <w:tc>
          <w:tcPr>
            <w:tcW w:w="189" w:type="pct"/>
          </w:tcPr>
          <w:p w:rsidR="007D2E95" w:rsidRPr="009414AE" w:rsidRDefault="007D2E95" w:rsidP="00805AD2">
            <w:pPr>
              <w:jc w:val="right"/>
              <w:rPr>
                <w:rFonts w:ascii="Arial" w:hAnsi="Arial" w:cs="Arial"/>
                <w:sz w:val="18"/>
                <w:szCs w:val="18"/>
              </w:rPr>
            </w:pPr>
            <w:r w:rsidRPr="009414AE">
              <w:rPr>
                <w:rFonts w:ascii="Arial" w:hAnsi="Arial" w:cs="Arial"/>
                <w:sz w:val="18"/>
                <w:szCs w:val="18"/>
              </w:rPr>
              <w:t>1.</w:t>
            </w:r>
          </w:p>
        </w:tc>
        <w:tc>
          <w:tcPr>
            <w:tcW w:w="1331" w:type="pct"/>
          </w:tcPr>
          <w:p w:rsidR="007D2E95" w:rsidRPr="009414AE" w:rsidRDefault="007D2E95" w:rsidP="00805AD2">
            <w:pPr>
              <w:rPr>
                <w:rFonts w:ascii="Arial" w:hAnsi="Arial" w:cs="Arial"/>
                <w:sz w:val="18"/>
                <w:szCs w:val="18"/>
              </w:rPr>
            </w:pPr>
            <w:r w:rsidRPr="009414AE">
              <w:rPr>
                <w:rFonts w:ascii="Arial" w:hAnsi="Arial" w:cs="Arial"/>
                <w:sz w:val="18"/>
                <w:szCs w:val="18"/>
              </w:rPr>
              <w:t>P. Norton</w:t>
            </w:r>
          </w:p>
        </w:tc>
        <w:tc>
          <w:tcPr>
            <w:tcW w:w="146" w:type="pct"/>
          </w:tcPr>
          <w:p w:rsidR="007D2E95" w:rsidRPr="009414AE" w:rsidRDefault="007D2E95" w:rsidP="00805AD2">
            <w:pPr>
              <w:rPr>
                <w:rFonts w:ascii="Arial" w:hAnsi="Arial" w:cs="Arial"/>
                <w:sz w:val="18"/>
                <w:szCs w:val="18"/>
              </w:rPr>
            </w:pPr>
            <w:r w:rsidRPr="009414AE">
              <w:rPr>
                <w:rFonts w:ascii="Arial" w:hAnsi="Arial" w:cs="Arial"/>
                <w:sz w:val="18"/>
                <w:szCs w:val="18"/>
              </w:rPr>
              <w:t>:</w:t>
            </w:r>
          </w:p>
        </w:tc>
        <w:tc>
          <w:tcPr>
            <w:tcW w:w="3334" w:type="pct"/>
          </w:tcPr>
          <w:p w:rsidR="007D2E95" w:rsidRPr="009414AE" w:rsidRDefault="007D2E95" w:rsidP="00805AD2">
            <w:pPr>
              <w:rPr>
                <w:rFonts w:ascii="Arial" w:hAnsi="Arial" w:cs="Arial"/>
                <w:sz w:val="18"/>
                <w:szCs w:val="18"/>
              </w:rPr>
            </w:pPr>
            <w:r w:rsidRPr="009414AE">
              <w:rPr>
                <w:rFonts w:ascii="Arial" w:hAnsi="Arial" w:cs="Arial"/>
                <w:b/>
                <w:bCs/>
                <w:sz w:val="18"/>
                <w:szCs w:val="18"/>
              </w:rPr>
              <w:t>Inside the PC,</w:t>
            </w:r>
            <w:r w:rsidRPr="009414AE">
              <w:rPr>
                <w:rFonts w:ascii="Arial" w:hAnsi="Arial" w:cs="Arial"/>
                <w:sz w:val="18"/>
                <w:szCs w:val="18"/>
              </w:rPr>
              <w:t xml:space="preserve"> Sam Publishers</w:t>
            </w:r>
          </w:p>
        </w:tc>
      </w:tr>
      <w:tr w:rsidR="007D2E95" w:rsidRPr="009414AE" w:rsidTr="00825706">
        <w:trPr>
          <w:trHeight w:val="57"/>
          <w:jc w:val="center"/>
        </w:trPr>
        <w:tc>
          <w:tcPr>
            <w:tcW w:w="189" w:type="pct"/>
          </w:tcPr>
          <w:p w:rsidR="007D2E95" w:rsidRPr="009414AE" w:rsidRDefault="007D2E95" w:rsidP="00805AD2">
            <w:pPr>
              <w:jc w:val="right"/>
              <w:rPr>
                <w:rFonts w:ascii="Arial" w:hAnsi="Arial" w:cs="Arial"/>
                <w:sz w:val="18"/>
                <w:szCs w:val="18"/>
              </w:rPr>
            </w:pPr>
            <w:r w:rsidRPr="009414AE">
              <w:rPr>
                <w:rFonts w:ascii="Arial" w:hAnsi="Arial" w:cs="Arial"/>
                <w:sz w:val="18"/>
                <w:szCs w:val="18"/>
              </w:rPr>
              <w:t>2.</w:t>
            </w:r>
          </w:p>
        </w:tc>
        <w:tc>
          <w:tcPr>
            <w:tcW w:w="1331" w:type="pct"/>
          </w:tcPr>
          <w:p w:rsidR="007D2E95" w:rsidRPr="009414AE" w:rsidRDefault="007D2E95" w:rsidP="00805AD2">
            <w:pPr>
              <w:rPr>
                <w:rFonts w:ascii="Arial" w:hAnsi="Arial" w:cs="Arial"/>
                <w:sz w:val="18"/>
                <w:szCs w:val="18"/>
              </w:rPr>
            </w:pPr>
            <w:r w:rsidRPr="009414AE">
              <w:rPr>
                <w:rFonts w:ascii="Arial" w:hAnsi="Arial" w:cs="Arial"/>
                <w:sz w:val="18"/>
                <w:szCs w:val="18"/>
              </w:rPr>
              <w:t>L. Rosch</w:t>
            </w:r>
          </w:p>
        </w:tc>
        <w:tc>
          <w:tcPr>
            <w:tcW w:w="146" w:type="pct"/>
          </w:tcPr>
          <w:p w:rsidR="007D2E95" w:rsidRPr="009414AE" w:rsidRDefault="007D2E95" w:rsidP="00805AD2">
            <w:pPr>
              <w:rPr>
                <w:rFonts w:ascii="Arial" w:hAnsi="Arial" w:cs="Arial"/>
                <w:sz w:val="18"/>
                <w:szCs w:val="18"/>
              </w:rPr>
            </w:pPr>
            <w:r w:rsidRPr="009414AE">
              <w:rPr>
                <w:rFonts w:ascii="Arial" w:hAnsi="Arial" w:cs="Arial"/>
                <w:sz w:val="18"/>
                <w:szCs w:val="18"/>
              </w:rPr>
              <w:t>:</w:t>
            </w:r>
          </w:p>
        </w:tc>
        <w:tc>
          <w:tcPr>
            <w:tcW w:w="3334" w:type="pct"/>
          </w:tcPr>
          <w:p w:rsidR="007D2E95" w:rsidRPr="009414AE" w:rsidRDefault="007D2E95" w:rsidP="00805AD2">
            <w:pPr>
              <w:rPr>
                <w:rFonts w:ascii="Arial" w:hAnsi="Arial" w:cs="Arial"/>
                <w:sz w:val="18"/>
                <w:szCs w:val="18"/>
              </w:rPr>
            </w:pPr>
            <w:r w:rsidRPr="009414AE">
              <w:rPr>
                <w:rFonts w:ascii="Arial" w:hAnsi="Arial" w:cs="Arial"/>
                <w:b/>
                <w:bCs/>
                <w:sz w:val="18"/>
                <w:szCs w:val="18"/>
              </w:rPr>
              <w:t>Hardware Bible</w:t>
            </w:r>
            <w:r w:rsidRPr="009414AE">
              <w:rPr>
                <w:rFonts w:ascii="Arial" w:hAnsi="Arial" w:cs="Arial"/>
                <w:sz w:val="18"/>
                <w:szCs w:val="18"/>
              </w:rPr>
              <w:t>, Braddy Publishing, Indianapolis</w:t>
            </w:r>
          </w:p>
        </w:tc>
      </w:tr>
      <w:tr w:rsidR="007D2E95" w:rsidRPr="009414AE" w:rsidTr="00825706">
        <w:trPr>
          <w:trHeight w:val="57"/>
          <w:jc w:val="center"/>
        </w:trPr>
        <w:tc>
          <w:tcPr>
            <w:tcW w:w="189" w:type="pct"/>
          </w:tcPr>
          <w:p w:rsidR="007D2E95" w:rsidRPr="009414AE" w:rsidRDefault="007D2E95" w:rsidP="00805AD2">
            <w:pPr>
              <w:jc w:val="right"/>
              <w:rPr>
                <w:rFonts w:ascii="Arial" w:hAnsi="Arial" w:cs="Arial"/>
                <w:sz w:val="18"/>
                <w:szCs w:val="18"/>
              </w:rPr>
            </w:pPr>
            <w:r w:rsidRPr="009414AE">
              <w:rPr>
                <w:rFonts w:ascii="Arial" w:hAnsi="Arial" w:cs="Arial"/>
                <w:sz w:val="18"/>
                <w:szCs w:val="18"/>
              </w:rPr>
              <w:t>3.</w:t>
            </w:r>
          </w:p>
        </w:tc>
        <w:tc>
          <w:tcPr>
            <w:tcW w:w="1331" w:type="pct"/>
          </w:tcPr>
          <w:p w:rsidR="007D2E95" w:rsidRPr="009414AE" w:rsidRDefault="007D2E95" w:rsidP="00805AD2">
            <w:pPr>
              <w:rPr>
                <w:rFonts w:ascii="Arial" w:hAnsi="Arial" w:cs="Arial"/>
                <w:sz w:val="18"/>
                <w:szCs w:val="18"/>
              </w:rPr>
            </w:pPr>
            <w:r w:rsidRPr="009414AE">
              <w:rPr>
                <w:rFonts w:ascii="Arial" w:hAnsi="Arial" w:cs="Arial"/>
                <w:sz w:val="18"/>
                <w:szCs w:val="18"/>
              </w:rPr>
              <w:t>Subramanian</w:t>
            </w:r>
          </w:p>
        </w:tc>
        <w:tc>
          <w:tcPr>
            <w:tcW w:w="146" w:type="pct"/>
          </w:tcPr>
          <w:p w:rsidR="007D2E95" w:rsidRPr="009414AE" w:rsidRDefault="007D2E95" w:rsidP="00805AD2">
            <w:pPr>
              <w:rPr>
                <w:rFonts w:ascii="Arial" w:hAnsi="Arial" w:cs="Arial"/>
                <w:sz w:val="18"/>
                <w:szCs w:val="18"/>
              </w:rPr>
            </w:pPr>
            <w:r w:rsidRPr="009414AE">
              <w:rPr>
                <w:rFonts w:ascii="Arial" w:hAnsi="Arial" w:cs="Arial"/>
                <w:sz w:val="18"/>
                <w:szCs w:val="18"/>
              </w:rPr>
              <w:t>:</w:t>
            </w:r>
          </w:p>
        </w:tc>
        <w:tc>
          <w:tcPr>
            <w:tcW w:w="3334" w:type="pct"/>
          </w:tcPr>
          <w:p w:rsidR="007D2E95" w:rsidRPr="009414AE" w:rsidRDefault="007D2E95" w:rsidP="00805AD2">
            <w:pPr>
              <w:rPr>
                <w:rFonts w:ascii="Arial" w:hAnsi="Arial" w:cs="Arial"/>
                <w:sz w:val="18"/>
                <w:szCs w:val="18"/>
              </w:rPr>
            </w:pPr>
            <w:r w:rsidRPr="009414AE">
              <w:rPr>
                <w:rFonts w:ascii="Arial" w:hAnsi="Arial" w:cs="Arial"/>
                <w:b/>
                <w:bCs/>
                <w:sz w:val="18"/>
                <w:szCs w:val="18"/>
              </w:rPr>
              <w:t>Introduction to Computers</w:t>
            </w:r>
            <w:r w:rsidRPr="009414AE">
              <w:rPr>
                <w:rFonts w:ascii="Arial" w:hAnsi="Arial" w:cs="Arial"/>
                <w:sz w:val="18"/>
                <w:szCs w:val="18"/>
              </w:rPr>
              <w:t>, Mcgraw-hill Inc.</w:t>
            </w:r>
          </w:p>
        </w:tc>
      </w:tr>
    </w:tbl>
    <w:p w:rsidR="007D2E95" w:rsidRPr="009414AE" w:rsidRDefault="007D2E95">
      <w:pPr>
        <w:rPr>
          <w:rFonts w:ascii="Arial" w:hAnsi="Arial" w:cs="Arial"/>
          <w:sz w:val="18"/>
          <w:szCs w:val="18"/>
        </w:rPr>
      </w:pPr>
    </w:p>
    <w:p w:rsidR="007D2E95" w:rsidRPr="009414AE" w:rsidRDefault="007D2E95">
      <w:pPr>
        <w:rPr>
          <w:rFonts w:ascii="Arial" w:hAnsi="Arial" w:cs="Arial"/>
          <w:sz w:val="18"/>
          <w:szCs w:val="18"/>
        </w:rPr>
      </w:pPr>
    </w:p>
    <w:p w:rsidR="007D2E95" w:rsidRPr="00BE572C" w:rsidRDefault="007D2E95" w:rsidP="0003144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E572C">
        <w:rPr>
          <w:rFonts w:ascii="Arial" w:hAnsi="Arial" w:cs="Arial"/>
          <w:b/>
          <w:bCs/>
          <w:iCs/>
          <w:sz w:val="18"/>
          <w:szCs w:val="18"/>
        </w:rPr>
        <w:t>CSE1112: Computer Maintenance and Engineering Drawing Lab</w:t>
      </w:r>
    </w:p>
    <w:p w:rsidR="007D2E95" w:rsidRPr="00BE572C" w:rsidRDefault="007D2E95" w:rsidP="0003144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E572C">
        <w:rPr>
          <w:rFonts w:ascii="Arial" w:hAnsi="Arial" w:cs="Arial"/>
          <w:b/>
          <w:bCs/>
          <w:iCs/>
          <w:sz w:val="18"/>
          <w:szCs w:val="18"/>
        </w:rPr>
        <w:t xml:space="preserve">Credits: </w:t>
      </w:r>
      <w:r w:rsidRPr="00BE572C">
        <w:rPr>
          <w:rFonts w:ascii="Arial" w:hAnsi="Arial" w:cs="Arial"/>
          <w:iCs/>
          <w:sz w:val="18"/>
          <w:szCs w:val="18"/>
        </w:rPr>
        <w:t xml:space="preserve">1 </w:t>
      </w:r>
      <w:r w:rsidR="00844CE6">
        <w:rPr>
          <w:rFonts w:ascii="Arial" w:hAnsi="Arial" w:cs="Arial"/>
          <w:b/>
          <w:bCs/>
          <w:iCs/>
          <w:sz w:val="18"/>
          <w:szCs w:val="18"/>
        </w:rPr>
        <w:t>Contact Hours: 28</w:t>
      </w:r>
    </w:p>
    <w:p w:rsidR="007D2E95" w:rsidRPr="00BE572C" w:rsidRDefault="007D2E95" w:rsidP="0003144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E572C">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7D2E95" w:rsidRPr="00BE572C" w:rsidRDefault="007D2E95"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7D2E95" w:rsidRPr="00BE572C" w:rsidTr="00805AD2">
        <w:trPr>
          <w:jc w:val="center"/>
        </w:trPr>
        <w:tc>
          <w:tcPr>
            <w:tcW w:w="1439" w:type="dxa"/>
          </w:tcPr>
          <w:p w:rsidR="007D2E95" w:rsidRPr="00BE572C" w:rsidRDefault="007D2E95" w:rsidP="00805AD2">
            <w:pPr>
              <w:rPr>
                <w:rFonts w:ascii="Arial" w:hAnsi="Arial" w:cs="Arial"/>
                <w:b/>
                <w:bCs/>
                <w:sz w:val="18"/>
                <w:szCs w:val="18"/>
              </w:rPr>
            </w:pPr>
            <w:r w:rsidRPr="00BE572C">
              <w:rPr>
                <w:rFonts w:ascii="Arial" w:hAnsi="Arial" w:cs="Arial"/>
                <w:b/>
                <w:sz w:val="18"/>
                <w:szCs w:val="18"/>
              </w:rPr>
              <w:t>Prerequisite:</w:t>
            </w:r>
          </w:p>
        </w:tc>
        <w:tc>
          <w:tcPr>
            <w:tcW w:w="7741" w:type="dxa"/>
          </w:tcPr>
          <w:p w:rsidR="007D2E95" w:rsidRPr="00BE572C" w:rsidRDefault="007D2E95" w:rsidP="00805AD2">
            <w:pPr>
              <w:rPr>
                <w:rFonts w:ascii="Arial" w:hAnsi="Arial" w:cs="Arial"/>
                <w:iCs/>
                <w:sz w:val="18"/>
                <w:szCs w:val="18"/>
              </w:rPr>
            </w:pPr>
            <w:r w:rsidRPr="00BE572C">
              <w:rPr>
                <w:rFonts w:ascii="Arial" w:hAnsi="Arial" w:cs="Arial"/>
                <w:iCs/>
                <w:sz w:val="18"/>
                <w:szCs w:val="18"/>
              </w:rPr>
              <w:t xml:space="preserve">None </w:t>
            </w:r>
          </w:p>
        </w:tc>
      </w:tr>
      <w:tr w:rsidR="007D2E95" w:rsidRPr="00BE572C" w:rsidTr="00805AD2">
        <w:trPr>
          <w:jc w:val="center"/>
        </w:trPr>
        <w:tc>
          <w:tcPr>
            <w:tcW w:w="1439" w:type="dxa"/>
          </w:tcPr>
          <w:p w:rsidR="007D2E95" w:rsidRPr="00BE572C" w:rsidRDefault="007D2E95" w:rsidP="00805AD2">
            <w:pPr>
              <w:rPr>
                <w:rFonts w:ascii="Arial" w:hAnsi="Arial" w:cs="Arial"/>
                <w:b/>
                <w:sz w:val="18"/>
                <w:szCs w:val="18"/>
              </w:rPr>
            </w:pPr>
            <w:r w:rsidRPr="00BE572C">
              <w:rPr>
                <w:rFonts w:ascii="Arial" w:hAnsi="Arial" w:cs="Arial"/>
                <w:b/>
                <w:sz w:val="18"/>
                <w:szCs w:val="18"/>
              </w:rPr>
              <w:t>Course Type</w:t>
            </w:r>
          </w:p>
        </w:tc>
        <w:tc>
          <w:tcPr>
            <w:tcW w:w="7741" w:type="dxa"/>
          </w:tcPr>
          <w:p w:rsidR="007D2E95" w:rsidRPr="00BE572C" w:rsidRDefault="007D2E95" w:rsidP="00805AD2">
            <w:pPr>
              <w:rPr>
                <w:rFonts w:ascii="Arial" w:hAnsi="Arial" w:cs="Arial"/>
                <w:iCs/>
                <w:sz w:val="18"/>
                <w:szCs w:val="18"/>
              </w:rPr>
            </w:pPr>
            <w:r w:rsidRPr="00BE572C">
              <w:rPr>
                <w:rFonts w:ascii="MS Gothic" w:eastAsia="MS Gothic" w:hAnsi="MS Gothic" w:cs="MS Gothic" w:hint="eastAsia"/>
                <w:iCs/>
                <w:sz w:val="18"/>
                <w:szCs w:val="18"/>
              </w:rPr>
              <w:t>☐</w:t>
            </w:r>
            <w:r w:rsidRPr="00BE572C">
              <w:rPr>
                <w:rFonts w:ascii="Arial" w:hAnsi="Arial" w:cs="Arial"/>
                <w:iCs/>
                <w:sz w:val="18"/>
                <w:szCs w:val="18"/>
              </w:rPr>
              <w:t xml:space="preserve">Theory         </w:t>
            </w:r>
            <w:r w:rsidRPr="00BE572C">
              <w:rPr>
                <w:rFonts w:ascii="MS Gothic" w:eastAsia="MS Gothic" w:hAnsi="MS Gothic" w:cs="MS Gothic" w:hint="eastAsia"/>
                <w:iCs/>
                <w:sz w:val="18"/>
                <w:szCs w:val="18"/>
              </w:rPr>
              <w:t>☒</w:t>
            </w:r>
            <w:r w:rsidRPr="00BE572C">
              <w:rPr>
                <w:rFonts w:ascii="Arial" w:hAnsi="Arial" w:cs="Arial"/>
                <w:iCs/>
                <w:sz w:val="18"/>
                <w:szCs w:val="18"/>
              </w:rPr>
              <w:t xml:space="preserve">Laboratory work         </w:t>
            </w:r>
            <w:r w:rsidRPr="00BE572C">
              <w:rPr>
                <w:rFonts w:ascii="MS Gothic" w:eastAsia="MS Gothic" w:hAnsi="MS Gothic" w:cs="MS Gothic" w:hint="eastAsia"/>
                <w:iCs/>
                <w:sz w:val="18"/>
                <w:szCs w:val="18"/>
              </w:rPr>
              <w:t>☐</w:t>
            </w:r>
            <w:r w:rsidRPr="00BE572C">
              <w:rPr>
                <w:rFonts w:ascii="Arial" w:hAnsi="Arial" w:cs="Arial"/>
                <w:iCs/>
                <w:sz w:val="18"/>
                <w:szCs w:val="18"/>
              </w:rPr>
              <w:t xml:space="preserve"> Project work      </w:t>
            </w:r>
            <w:r w:rsidRPr="00BE572C">
              <w:rPr>
                <w:rFonts w:ascii="MS Gothic" w:eastAsia="MS Gothic" w:hAnsi="MS Gothic" w:cs="MS Gothic" w:hint="eastAsia"/>
                <w:iCs/>
                <w:sz w:val="18"/>
                <w:szCs w:val="18"/>
              </w:rPr>
              <w:t>☐</w:t>
            </w:r>
            <w:r w:rsidRPr="00BE572C">
              <w:rPr>
                <w:rFonts w:ascii="Arial" w:hAnsi="Arial" w:cs="Arial"/>
                <w:iCs/>
                <w:sz w:val="18"/>
                <w:szCs w:val="18"/>
              </w:rPr>
              <w:t xml:space="preserve"> Viva Voce  </w:t>
            </w:r>
          </w:p>
        </w:tc>
      </w:tr>
      <w:tr w:rsidR="007D2E95" w:rsidRPr="00BE572C" w:rsidTr="00805AD2">
        <w:trPr>
          <w:trHeight w:val="238"/>
          <w:jc w:val="center"/>
        </w:trPr>
        <w:tc>
          <w:tcPr>
            <w:tcW w:w="1439" w:type="dxa"/>
          </w:tcPr>
          <w:p w:rsidR="007D2E95" w:rsidRPr="00BE572C" w:rsidRDefault="007D2E95" w:rsidP="00805AD2">
            <w:pPr>
              <w:ind w:left="2160" w:hanging="2160"/>
              <w:rPr>
                <w:rFonts w:ascii="Arial" w:hAnsi="Arial" w:cs="Arial"/>
                <w:b/>
                <w:bCs/>
                <w:sz w:val="18"/>
                <w:szCs w:val="18"/>
              </w:rPr>
            </w:pPr>
            <w:r w:rsidRPr="00BE572C">
              <w:rPr>
                <w:rFonts w:ascii="Arial" w:hAnsi="Arial" w:cs="Arial"/>
                <w:b/>
                <w:bCs/>
                <w:sz w:val="18"/>
                <w:szCs w:val="18"/>
              </w:rPr>
              <w:t>Motivation</w:t>
            </w:r>
          </w:p>
        </w:tc>
        <w:tc>
          <w:tcPr>
            <w:tcW w:w="7741" w:type="dxa"/>
          </w:tcPr>
          <w:p w:rsidR="007D2E95" w:rsidRPr="00BE572C" w:rsidRDefault="007D2E95" w:rsidP="00805AD2">
            <w:pPr>
              <w:rPr>
                <w:rFonts w:ascii="Arial" w:hAnsi="Arial" w:cs="Arial"/>
                <w:b/>
                <w:iCs/>
                <w:sz w:val="18"/>
                <w:szCs w:val="18"/>
              </w:rPr>
            </w:pPr>
            <w:r w:rsidRPr="00BE572C">
              <w:rPr>
                <w:rFonts w:ascii="Arial" w:hAnsi="Arial" w:cs="Arial"/>
                <w:iCs/>
                <w:sz w:val="18"/>
                <w:szCs w:val="18"/>
              </w:rPr>
              <w:t>To study how to assemble and dissemble computer and install different type of operating system.</w:t>
            </w:r>
          </w:p>
        </w:tc>
      </w:tr>
      <w:tr w:rsidR="007D2E95" w:rsidRPr="00BE572C" w:rsidTr="00805AD2">
        <w:trPr>
          <w:trHeight w:val="238"/>
          <w:jc w:val="center"/>
        </w:trPr>
        <w:tc>
          <w:tcPr>
            <w:tcW w:w="9180" w:type="dxa"/>
            <w:gridSpan w:val="2"/>
          </w:tcPr>
          <w:p w:rsidR="007D2E95" w:rsidRPr="00BE572C" w:rsidRDefault="007D2E95" w:rsidP="00805AD2">
            <w:pPr>
              <w:jc w:val="both"/>
              <w:rPr>
                <w:rFonts w:ascii="Arial" w:hAnsi="Arial" w:cs="Arial"/>
                <w:b/>
                <w:bCs/>
                <w:sz w:val="18"/>
                <w:szCs w:val="18"/>
              </w:rPr>
            </w:pPr>
          </w:p>
          <w:p w:rsidR="007D2E95" w:rsidRPr="00BE572C" w:rsidRDefault="007D2E95" w:rsidP="00805AD2">
            <w:pPr>
              <w:jc w:val="both"/>
              <w:rPr>
                <w:rFonts w:ascii="Arial" w:hAnsi="Arial" w:cs="Arial"/>
                <w:b/>
                <w:bCs/>
                <w:sz w:val="18"/>
                <w:szCs w:val="18"/>
              </w:rPr>
            </w:pPr>
            <w:r w:rsidRPr="00BE572C">
              <w:rPr>
                <w:rFonts w:ascii="Arial" w:hAnsi="Arial" w:cs="Arial"/>
                <w:b/>
                <w:bCs/>
                <w:sz w:val="18"/>
                <w:szCs w:val="18"/>
              </w:rPr>
              <w:t>Course Objective:</w:t>
            </w:r>
          </w:p>
          <w:p w:rsidR="007D2E95" w:rsidRPr="00BE572C" w:rsidRDefault="007D2E95" w:rsidP="00805AD2">
            <w:pPr>
              <w:jc w:val="both"/>
              <w:rPr>
                <w:rFonts w:ascii="Arial" w:hAnsi="Arial" w:cs="Arial"/>
                <w:iCs/>
                <w:sz w:val="18"/>
                <w:szCs w:val="18"/>
              </w:rPr>
            </w:pPr>
            <w:r w:rsidRPr="00BE572C">
              <w:rPr>
                <w:rFonts w:ascii="Arial" w:hAnsi="Arial" w:cs="Arial"/>
                <w:iCs/>
                <w:sz w:val="18"/>
                <w:szCs w:val="18"/>
              </w:rPr>
              <w:t>Computer graphics is one of the most exciting and rapidly growing computer fields and has many applications,</w:t>
            </w:r>
          </w:p>
          <w:p w:rsidR="007D2E95" w:rsidRPr="00BE572C" w:rsidRDefault="007D2E95" w:rsidP="00805AD2">
            <w:pPr>
              <w:jc w:val="both"/>
              <w:rPr>
                <w:rFonts w:ascii="Arial" w:hAnsi="Arial" w:cs="Arial"/>
                <w:iCs/>
                <w:sz w:val="18"/>
                <w:szCs w:val="18"/>
              </w:rPr>
            </w:pPr>
            <w:r w:rsidRPr="00BE572C">
              <w:rPr>
                <w:rFonts w:ascii="Arial" w:hAnsi="Arial" w:cs="Arial"/>
                <w:iCs/>
                <w:sz w:val="18"/>
                <w:szCs w:val="18"/>
              </w:rPr>
              <w:t xml:space="preserve">including user interfaces, data visualization, computer-aided design, motion pictures and image processing. This unit concentrates on the hands-on experience of the fundamentals of computer graphics which are essential for computing professionals. </w:t>
            </w:r>
          </w:p>
        </w:tc>
      </w:tr>
    </w:tbl>
    <w:p w:rsidR="007D2E95" w:rsidRPr="00BE572C" w:rsidRDefault="007D2E95" w:rsidP="00805AD2">
      <w:pPr>
        <w:autoSpaceDE w:val="0"/>
        <w:autoSpaceDN w:val="0"/>
        <w:adjustRightInd w:val="0"/>
        <w:jc w:val="center"/>
        <w:rPr>
          <w:rFonts w:ascii="Arial" w:hAnsi="Arial" w:cs="Arial"/>
          <w:b/>
          <w:color w:val="000000"/>
          <w:sz w:val="18"/>
          <w:szCs w:val="18"/>
        </w:rPr>
      </w:pPr>
      <w:r w:rsidRPr="00BE572C">
        <w:rPr>
          <w:rFonts w:ascii="Arial" w:hAnsi="Arial" w:cs="Arial"/>
          <w:b/>
          <w:color w:val="000000"/>
          <w:sz w:val="18"/>
          <w:szCs w:val="18"/>
        </w:rPr>
        <w:lastRenderedPageBreak/>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3"/>
        <w:gridCol w:w="2216"/>
        <w:gridCol w:w="1051"/>
        <w:gridCol w:w="1747"/>
        <w:gridCol w:w="1612"/>
      </w:tblGrid>
      <w:tr w:rsidR="007D2E95" w:rsidRPr="00BE572C" w:rsidTr="00805AD2">
        <w:trPr>
          <w:trHeight w:val="877"/>
          <w:jc w:val="center"/>
        </w:trPr>
        <w:tc>
          <w:tcPr>
            <w:tcW w:w="646"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 No.</w:t>
            </w:r>
          </w:p>
        </w:tc>
        <w:tc>
          <w:tcPr>
            <w:tcW w:w="1903"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 Statement</w:t>
            </w:r>
          </w:p>
        </w:tc>
        <w:tc>
          <w:tcPr>
            <w:tcW w:w="2216"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Corresponding PO</w:t>
            </w:r>
          </w:p>
        </w:tc>
        <w:tc>
          <w:tcPr>
            <w:tcW w:w="1051"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Domain / level of learning taxonomy</w:t>
            </w:r>
          </w:p>
        </w:tc>
        <w:tc>
          <w:tcPr>
            <w:tcW w:w="1747"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Delivery methods and activities</w:t>
            </w:r>
          </w:p>
        </w:tc>
        <w:tc>
          <w:tcPr>
            <w:tcW w:w="1612"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Assessment tools</w:t>
            </w:r>
          </w:p>
        </w:tc>
      </w:tr>
      <w:tr w:rsidR="007D2E95" w:rsidRPr="00BE572C" w:rsidTr="00805AD2">
        <w:trPr>
          <w:trHeight w:val="1646"/>
          <w:jc w:val="center"/>
        </w:trPr>
        <w:tc>
          <w:tcPr>
            <w:tcW w:w="646"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CO1</w:t>
            </w:r>
          </w:p>
        </w:tc>
        <w:tc>
          <w:tcPr>
            <w:tcW w:w="1903" w:type="dxa"/>
            <w:vAlign w:val="center"/>
          </w:tcPr>
          <w:p w:rsidR="007D2E95" w:rsidRPr="00BE572C" w:rsidRDefault="007D2E95" w:rsidP="00805AD2">
            <w:pPr>
              <w:pStyle w:val="ListParagraph"/>
              <w:spacing w:after="0" w:line="240" w:lineRule="auto"/>
              <w:ind w:left="0"/>
              <w:jc w:val="center"/>
              <w:rPr>
                <w:rFonts w:ascii="Arial" w:hAnsi="Arial" w:cs="Arial"/>
                <w:bCs/>
                <w:color w:val="000000"/>
                <w:sz w:val="18"/>
                <w:szCs w:val="18"/>
              </w:rPr>
            </w:pPr>
            <w:r w:rsidRPr="007A2CFA">
              <w:rPr>
                <w:rFonts w:ascii="Arial" w:hAnsi="Arial" w:cs="Arial"/>
                <w:bCs/>
                <w:color w:val="000000"/>
                <w:sz w:val="18"/>
                <w:szCs w:val="18"/>
              </w:rPr>
              <w:t xml:space="preserve">To </w:t>
            </w:r>
            <w:r>
              <w:rPr>
                <w:rFonts w:ascii="Arial" w:hAnsi="Arial" w:cs="Arial"/>
                <w:b/>
                <w:color w:val="000000"/>
                <w:sz w:val="18"/>
                <w:szCs w:val="18"/>
              </w:rPr>
              <w:t>d</w:t>
            </w:r>
            <w:r w:rsidRPr="00BE572C">
              <w:rPr>
                <w:rFonts w:ascii="Arial" w:hAnsi="Arial" w:cs="Arial"/>
                <w:b/>
                <w:color w:val="000000"/>
                <w:sz w:val="18"/>
                <w:szCs w:val="18"/>
              </w:rPr>
              <w:t xml:space="preserve">emonstrate </w:t>
            </w:r>
            <w:r w:rsidRPr="00BE572C">
              <w:rPr>
                <w:rFonts w:ascii="Arial" w:hAnsi="Arial" w:cs="Arial"/>
                <w:bCs/>
                <w:color w:val="000000"/>
                <w:sz w:val="18"/>
                <w:szCs w:val="18"/>
              </w:rPr>
              <w:t xml:space="preserve">how to assemble a computer and </w:t>
            </w:r>
            <w:r w:rsidRPr="00BE572C">
              <w:rPr>
                <w:rFonts w:ascii="Arial" w:hAnsi="Arial" w:cs="Arial"/>
                <w:b/>
                <w:color w:val="000000"/>
                <w:sz w:val="18"/>
                <w:szCs w:val="18"/>
              </w:rPr>
              <w:t xml:space="preserve">Identify </w:t>
            </w:r>
            <w:r w:rsidRPr="00BE572C">
              <w:rPr>
                <w:rFonts w:ascii="Arial" w:hAnsi="Arial" w:cs="Arial"/>
                <w:bCs/>
                <w:color w:val="000000"/>
                <w:sz w:val="18"/>
                <w:szCs w:val="18"/>
              </w:rPr>
              <w:t>the problems in a CPU and solve it</w:t>
            </w:r>
          </w:p>
        </w:tc>
        <w:tc>
          <w:tcPr>
            <w:tcW w:w="2216" w:type="dxa"/>
            <w:vAlign w:val="center"/>
          </w:tcPr>
          <w:p w:rsidR="007D2E95" w:rsidRDefault="007D2E95" w:rsidP="00805AD2">
            <w:pPr>
              <w:pStyle w:val="ListParagraph"/>
              <w:spacing w:after="0" w:line="240" w:lineRule="auto"/>
              <w:ind w:left="0"/>
              <w:jc w:val="center"/>
              <w:rPr>
                <w:rFonts w:ascii="Arial" w:hAnsi="Arial" w:cs="Arial"/>
                <w:color w:val="000000"/>
                <w:sz w:val="18"/>
                <w:szCs w:val="18"/>
              </w:rPr>
            </w:pPr>
            <w:r w:rsidRPr="00BE572C">
              <w:rPr>
                <w:rFonts w:ascii="Arial" w:hAnsi="Arial" w:cs="Arial"/>
                <w:b/>
                <w:bCs/>
                <w:color w:val="000000"/>
                <w:sz w:val="18"/>
                <w:szCs w:val="18"/>
              </w:rPr>
              <w:t>Problem analysis</w:t>
            </w:r>
          </w:p>
          <w:p w:rsidR="007D2E95" w:rsidRPr="00BE572C" w:rsidRDefault="007D2E95" w:rsidP="00805AD2">
            <w:pPr>
              <w:pStyle w:val="ListParagraph"/>
              <w:spacing w:after="0" w:line="240" w:lineRule="auto"/>
              <w:ind w:left="0"/>
              <w:jc w:val="center"/>
              <w:rPr>
                <w:rFonts w:ascii="Arial" w:hAnsi="Arial" w:cs="Arial"/>
                <w:b/>
                <w:bCs/>
                <w:color w:val="000000"/>
                <w:sz w:val="18"/>
                <w:szCs w:val="18"/>
              </w:rPr>
            </w:pPr>
            <w:r w:rsidRPr="00BE572C">
              <w:rPr>
                <w:rFonts w:ascii="Arial" w:hAnsi="Arial" w:cs="Arial"/>
                <w:color w:val="000000"/>
                <w:sz w:val="18"/>
                <w:szCs w:val="18"/>
              </w:rPr>
              <w:t xml:space="preserve">(PO2), </w:t>
            </w:r>
            <w:r w:rsidRPr="00BE572C">
              <w:rPr>
                <w:rFonts w:ascii="Arial" w:hAnsi="Arial" w:cs="Arial"/>
                <w:b/>
                <w:bCs/>
                <w:color w:val="000000"/>
                <w:sz w:val="18"/>
                <w:szCs w:val="18"/>
              </w:rPr>
              <w:t>Design/Development of solutions</w:t>
            </w:r>
          </w:p>
          <w:p w:rsidR="007D2E95" w:rsidRPr="00BE572C" w:rsidRDefault="007D2E95" w:rsidP="00805AD2">
            <w:pPr>
              <w:pStyle w:val="ListParagraph"/>
              <w:spacing w:after="0" w:line="240" w:lineRule="auto"/>
              <w:ind w:left="0"/>
              <w:jc w:val="center"/>
              <w:rPr>
                <w:rFonts w:ascii="Arial" w:hAnsi="Arial" w:cs="Arial"/>
                <w:color w:val="000000"/>
                <w:sz w:val="18"/>
                <w:szCs w:val="18"/>
              </w:rPr>
            </w:pPr>
            <w:r w:rsidRPr="00BE572C">
              <w:rPr>
                <w:rFonts w:ascii="Arial" w:hAnsi="Arial" w:cs="Arial"/>
                <w:color w:val="000000"/>
                <w:sz w:val="18"/>
                <w:szCs w:val="18"/>
              </w:rPr>
              <w:t xml:space="preserve"> (PO3)</w:t>
            </w:r>
          </w:p>
        </w:tc>
        <w:tc>
          <w:tcPr>
            <w:tcW w:w="1051"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 xml:space="preserve">Cognitive domain – level 5 </w:t>
            </w:r>
          </w:p>
        </w:tc>
        <w:tc>
          <w:tcPr>
            <w:tcW w:w="1747" w:type="dxa"/>
            <w:vAlign w:val="center"/>
          </w:tcPr>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Lecture Note</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Text Book</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Audio/Video</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Web Material</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Journal paper</w:t>
            </w:r>
          </w:p>
        </w:tc>
        <w:tc>
          <w:tcPr>
            <w:tcW w:w="1612" w:type="dxa"/>
            <w:vAlign w:val="center"/>
          </w:tcPr>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Class Test</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Final Exam</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Assignment </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Participation</w:t>
            </w:r>
          </w:p>
          <w:p w:rsidR="007D2E95" w:rsidRPr="00BE572C" w:rsidRDefault="007D2E95" w:rsidP="00805AD2">
            <w:pPr>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Presentation</w:t>
            </w:r>
          </w:p>
        </w:tc>
      </w:tr>
      <w:tr w:rsidR="007D2E95" w:rsidRPr="00BE572C" w:rsidTr="00805AD2">
        <w:trPr>
          <w:trHeight w:val="1700"/>
          <w:jc w:val="center"/>
        </w:trPr>
        <w:tc>
          <w:tcPr>
            <w:tcW w:w="646"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CO2</w:t>
            </w:r>
          </w:p>
        </w:tc>
        <w:tc>
          <w:tcPr>
            <w:tcW w:w="1903" w:type="dxa"/>
          </w:tcPr>
          <w:p w:rsidR="007D2E95" w:rsidRPr="00BE572C" w:rsidRDefault="007D2E95" w:rsidP="00805AD2">
            <w:pPr>
              <w:jc w:val="center"/>
              <w:rPr>
                <w:rFonts w:ascii="Arial" w:hAnsi="Arial" w:cs="Arial"/>
                <w:b/>
                <w:bCs/>
                <w:iCs/>
                <w:sz w:val="18"/>
                <w:szCs w:val="18"/>
              </w:rPr>
            </w:pPr>
          </w:p>
          <w:p w:rsidR="007D2E95" w:rsidRPr="00BE572C" w:rsidRDefault="007D2E95" w:rsidP="00805AD2">
            <w:pPr>
              <w:jc w:val="center"/>
              <w:rPr>
                <w:rFonts w:ascii="Arial" w:hAnsi="Arial" w:cs="Arial"/>
                <w:color w:val="000000"/>
                <w:sz w:val="18"/>
                <w:szCs w:val="18"/>
              </w:rPr>
            </w:pPr>
            <w:r w:rsidRPr="007A2CFA">
              <w:rPr>
                <w:rFonts w:ascii="Arial" w:hAnsi="Arial" w:cs="Arial"/>
                <w:iCs/>
                <w:sz w:val="18"/>
                <w:szCs w:val="18"/>
              </w:rPr>
              <w:t xml:space="preserve">To </w:t>
            </w:r>
            <w:r>
              <w:rPr>
                <w:rFonts w:ascii="Arial" w:hAnsi="Arial" w:cs="Arial"/>
                <w:b/>
                <w:bCs/>
                <w:iCs/>
                <w:sz w:val="18"/>
                <w:szCs w:val="18"/>
              </w:rPr>
              <w:t>d</w:t>
            </w:r>
            <w:r w:rsidRPr="00BE572C">
              <w:rPr>
                <w:rFonts w:ascii="Arial" w:hAnsi="Arial" w:cs="Arial"/>
                <w:b/>
                <w:bCs/>
                <w:iCs/>
                <w:sz w:val="18"/>
                <w:szCs w:val="18"/>
              </w:rPr>
              <w:t xml:space="preserve">emonstrate </w:t>
            </w:r>
            <w:r w:rsidRPr="00BE572C">
              <w:rPr>
                <w:rFonts w:ascii="Arial" w:hAnsi="Arial" w:cs="Arial"/>
                <w:iCs/>
                <w:sz w:val="18"/>
                <w:szCs w:val="18"/>
              </w:rPr>
              <w:t>how to install anOperating System, Application software and utilities software</w:t>
            </w:r>
          </w:p>
        </w:tc>
        <w:tc>
          <w:tcPr>
            <w:tcW w:w="2216" w:type="dxa"/>
            <w:vAlign w:val="center"/>
          </w:tcPr>
          <w:p w:rsidR="007D2E95" w:rsidRDefault="007D2E95" w:rsidP="00805AD2">
            <w:pPr>
              <w:pStyle w:val="ListParagraph"/>
              <w:spacing w:after="0" w:line="240" w:lineRule="auto"/>
              <w:ind w:left="0"/>
              <w:jc w:val="center"/>
              <w:rPr>
                <w:rFonts w:ascii="Arial" w:hAnsi="Arial" w:cs="Arial"/>
                <w:b/>
                <w:bCs/>
                <w:color w:val="000000"/>
                <w:sz w:val="18"/>
                <w:szCs w:val="18"/>
              </w:rPr>
            </w:pPr>
            <w:r w:rsidRPr="00BE572C">
              <w:rPr>
                <w:rFonts w:ascii="Arial" w:hAnsi="Arial" w:cs="Arial"/>
                <w:b/>
                <w:bCs/>
                <w:color w:val="000000"/>
                <w:sz w:val="18"/>
                <w:szCs w:val="18"/>
              </w:rPr>
              <w:t xml:space="preserve">Engineering knowledge </w:t>
            </w:r>
          </w:p>
          <w:p w:rsidR="007D2E95" w:rsidRDefault="007D2E95" w:rsidP="00805AD2">
            <w:pPr>
              <w:pStyle w:val="ListParagraph"/>
              <w:spacing w:after="0" w:line="240" w:lineRule="auto"/>
              <w:ind w:left="0"/>
              <w:jc w:val="center"/>
              <w:rPr>
                <w:rFonts w:ascii="Arial" w:hAnsi="Arial" w:cs="Arial"/>
                <w:color w:val="000000"/>
                <w:sz w:val="18"/>
                <w:szCs w:val="18"/>
              </w:rPr>
            </w:pPr>
            <w:r w:rsidRPr="00BE572C">
              <w:rPr>
                <w:rFonts w:ascii="Arial" w:hAnsi="Arial" w:cs="Arial"/>
                <w:color w:val="000000"/>
                <w:sz w:val="18"/>
                <w:szCs w:val="18"/>
              </w:rPr>
              <w:t>(PO1)</w:t>
            </w:r>
          </w:p>
          <w:p w:rsidR="007D2E95" w:rsidRPr="00BE572C" w:rsidRDefault="007D2E95" w:rsidP="00805AD2">
            <w:pPr>
              <w:pStyle w:val="ListParagraph"/>
              <w:spacing w:after="0" w:line="240" w:lineRule="auto"/>
              <w:ind w:left="0"/>
              <w:jc w:val="center"/>
              <w:rPr>
                <w:rFonts w:ascii="Arial" w:hAnsi="Arial" w:cs="Arial"/>
                <w:color w:val="000000"/>
                <w:sz w:val="18"/>
                <w:szCs w:val="18"/>
              </w:rPr>
            </w:pPr>
            <w:r w:rsidRPr="00BE572C">
              <w:rPr>
                <w:rFonts w:ascii="Arial" w:hAnsi="Arial" w:cs="Arial"/>
                <w:b/>
                <w:bCs/>
                <w:sz w:val="18"/>
                <w:szCs w:val="18"/>
              </w:rPr>
              <w:t xml:space="preserve">Modern tool usage </w:t>
            </w:r>
            <w:r w:rsidRPr="00BE572C">
              <w:rPr>
                <w:rFonts w:ascii="Arial" w:hAnsi="Arial" w:cs="Arial"/>
                <w:bCs/>
                <w:sz w:val="18"/>
                <w:szCs w:val="18"/>
              </w:rPr>
              <w:t>(PO5)</w:t>
            </w:r>
          </w:p>
        </w:tc>
        <w:tc>
          <w:tcPr>
            <w:tcW w:w="1051"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Cognitive domain – level 4</w:t>
            </w:r>
          </w:p>
        </w:tc>
        <w:tc>
          <w:tcPr>
            <w:tcW w:w="1747" w:type="dxa"/>
            <w:vAlign w:val="center"/>
          </w:tcPr>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Lecture Note</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Text Book</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Audio/Video</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Web Material</w:t>
            </w:r>
          </w:p>
          <w:p w:rsidR="007D2E95" w:rsidRPr="00BE572C" w:rsidRDefault="007D2E95" w:rsidP="00805AD2">
            <w:pPr>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Journal paper</w:t>
            </w:r>
          </w:p>
        </w:tc>
        <w:tc>
          <w:tcPr>
            <w:tcW w:w="1612" w:type="dxa"/>
            <w:vAlign w:val="center"/>
          </w:tcPr>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Class Test</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Final Exam</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Assignment </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Participation</w:t>
            </w:r>
          </w:p>
          <w:p w:rsidR="007D2E95" w:rsidRPr="00BE572C" w:rsidRDefault="007D2E95" w:rsidP="00805AD2">
            <w:pPr>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Presentation</w:t>
            </w:r>
          </w:p>
        </w:tc>
      </w:tr>
      <w:tr w:rsidR="007D2E95" w:rsidRPr="00BE572C" w:rsidTr="00805AD2">
        <w:trPr>
          <w:trHeight w:val="1700"/>
          <w:jc w:val="center"/>
        </w:trPr>
        <w:tc>
          <w:tcPr>
            <w:tcW w:w="646"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CO3</w:t>
            </w:r>
          </w:p>
        </w:tc>
        <w:tc>
          <w:tcPr>
            <w:tcW w:w="1903" w:type="dxa"/>
          </w:tcPr>
          <w:p w:rsidR="007D2E95" w:rsidRPr="00BE572C" w:rsidRDefault="007D2E95" w:rsidP="00805AD2">
            <w:pPr>
              <w:jc w:val="center"/>
              <w:rPr>
                <w:rFonts w:ascii="Arial" w:hAnsi="Arial" w:cs="Arial"/>
                <w:iCs/>
                <w:sz w:val="18"/>
                <w:szCs w:val="18"/>
              </w:rPr>
            </w:pPr>
            <w:r>
              <w:rPr>
                <w:rFonts w:ascii="Arial" w:hAnsi="Arial" w:cs="Arial"/>
                <w:iCs/>
                <w:sz w:val="18"/>
                <w:szCs w:val="18"/>
              </w:rPr>
              <w:t xml:space="preserve">To </w:t>
            </w:r>
            <w:r w:rsidRPr="007A2CFA">
              <w:rPr>
                <w:rFonts w:ascii="Arial" w:hAnsi="Arial" w:cs="Arial"/>
                <w:b/>
                <w:bCs/>
                <w:iCs/>
                <w:sz w:val="18"/>
                <w:szCs w:val="18"/>
              </w:rPr>
              <w:t>gain</w:t>
            </w:r>
            <w:r w:rsidRPr="00BE572C">
              <w:rPr>
                <w:rFonts w:ascii="Arial" w:hAnsi="Arial" w:cs="Arial"/>
                <w:iCs/>
                <w:sz w:val="18"/>
                <w:szCs w:val="18"/>
              </w:rPr>
              <w:t xml:space="preserve"> and </w:t>
            </w:r>
            <w:r w:rsidRPr="007A2CFA">
              <w:rPr>
                <w:rFonts w:ascii="Arial" w:hAnsi="Arial" w:cs="Arial"/>
                <w:b/>
                <w:bCs/>
                <w:iCs/>
                <w:sz w:val="18"/>
                <w:szCs w:val="18"/>
              </w:rPr>
              <w:t>acquire knowledge</w:t>
            </w:r>
            <w:r w:rsidRPr="00BE572C">
              <w:rPr>
                <w:rFonts w:ascii="Arial" w:hAnsi="Arial" w:cs="Arial"/>
                <w:iCs/>
                <w:sz w:val="18"/>
                <w:szCs w:val="18"/>
              </w:rPr>
              <w:t xml:space="preserve"> over engineering drawing and </w:t>
            </w:r>
            <w:r w:rsidRPr="00BE572C">
              <w:rPr>
                <w:rFonts w:ascii="Arial" w:hAnsi="Arial" w:cs="Arial"/>
                <w:b/>
                <w:iCs/>
                <w:sz w:val="18"/>
                <w:szCs w:val="18"/>
              </w:rPr>
              <w:t>Apply</w:t>
            </w:r>
            <w:r w:rsidRPr="00BE572C">
              <w:rPr>
                <w:rFonts w:ascii="Arial" w:hAnsi="Arial" w:cs="Arial"/>
                <w:iCs/>
                <w:sz w:val="18"/>
                <w:szCs w:val="18"/>
              </w:rPr>
              <w:t xml:space="preserve"> them to </w:t>
            </w:r>
            <w:r w:rsidRPr="00BE572C">
              <w:rPr>
                <w:rFonts w:ascii="Arial" w:hAnsi="Arial" w:cs="Arial"/>
                <w:b/>
                <w:iCs/>
                <w:sz w:val="18"/>
                <w:szCs w:val="18"/>
              </w:rPr>
              <w:t>Solve</w:t>
            </w:r>
            <w:r w:rsidRPr="00BE572C">
              <w:rPr>
                <w:rFonts w:ascii="Arial" w:hAnsi="Arial" w:cs="Arial"/>
                <w:iCs/>
                <w:sz w:val="18"/>
                <w:szCs w:val="18"/>
              </w:rPr>
              <w:t xml:space="preserve"> different 3-D models and projection problems.</w:t>
            </w:r>
          </w:p>
        </w:tc>
        <w:tc>
          <w:tcPr>
            <w:tcW w:w="2216" w:type="dxa"/>
            <w:vAlign w:val="center"/>
          </w:tcPr>
          <w:p w:rsidR="007D2E95" w:rsidRPr="00BE572C" w:rsidRDefault="007D2E95" w:rsidP="00805AD2">
            <w:pPr>
              <w:pStyle w:val="ListParagraph"/>
              <w:spacing w:after="0" w:line="240" w:lineRule="auto"/>
              <w:ind w:left="0"/>
              <w:jc w:val="center"/>
              <w:rPr>
                <w:rFonts w:ascii="Arial" w:hAnsi="Arial" w:cs="Arial"/>
                <w:b/>
                <w:bCs/>
                <w:color w:val="000000"/>
                <w:sz w:val="18"/>
                <w:szCs w:val="18"/>
              </w:rPr>
            </w:pPr>
            <w:r w:rsidRPr="00BE572C">
              <w:rPr>
                <w:rFonts w:ascii="Arial" w:hAnsi="Arial" w:cs="Arial"/>
                <w:b/>
                <w:bCs/>
                <w:color w:val="000000"/>
                <w:sz w:val="18"/>
                <w:szCs w:val="18"/>
              </w:rPr>
              <w:t>Design/Development of solutions</w:t>
            </w:r>
          </w:p>
          <w:p w:rsidR="007D2E95" w:rsidRDefault="007D2E95" w:rsidP="00805AD2">
            <w:pPr>
              <w:pStyle w:val="ListParagraph"/>
              <w:spacing w:after="0" w:line="240" w:lineRule="auto"/>
              <w:ind w:left="0"/>
              <w:jc w:val="center"/>
              <w:rPr>
                <w:rFonts w:ascii="Arial" w:hAnsi="Arial" w:cs="Arial"/>
                <w:color w:val="000000"/>
                <w:sz w:val="18"/>
                <w:szCs w:val="18"/>
              </w:rPr>
            </w:pPr>
            <w:r w:rsidRPr="00BE572C">
              <w:rPr>
                <w:rFonts w:ascii="Arial" w:hAnsi="Arial" w:cs="Arial"/>
                <w:color w:val="000000"/>
                <w:sz w:val="18"/>
                <w:szCs w:val="18"/>
              </w:rPr>
              <w:t xml:space="preserve"> (PO3)</w:t>
            </w:r>
          </w:p>
          <w:p w:rsidR="007D2E95" w:rsidRPr="00BE572C" w:rsidRDefault="007D2E95" w:rsidP="00805AD2">
            <w:pPr>
              <w:pStyle w:val="ListParagraph"/>
              <w:spacing w:after="0" w:line="240" w:lineRule="auto"/>
              <w:ind w:left="0"/>
              <w:jc w:val="center"/>
              <w:rPr>
                <w:rFonts w:ascii="Arial" w:hAnsi="Arial" w:cs="Arial"/>
                <w:b/>
                <w:bCs/>
                <w:color w:val="000000"/>
                <w:sz w:val="18"/>
                <w:szCs w:val="18"/>
              </w:rPr>
            </w:pPr>
            <w:r w:rsidRPr="00BE572C">
              <w:rPr>
                <w:rFonts w:ascii="Arial" w:hAnsi="Arial" w:cs="Arial"/>
                <w:b/>
                <w:bCs/>
                <w:sz w:val="18"/>
                <w:szCs w:val="18"/>
              </w:rPr>
              <w:t xml:space="preserve">Modern tool usage </w:t>
            </w:r>
            <w:r w:rsidRPr="00BE572C">
              <w:rPr>
                <w:rFonts w:ascii="Arial" w:hAnsi="Arial" w:cs="Arial"/>
                <w:bCs/>
                <w:sz w:val="18"/>
                <w:szCs w:val="18"/>
              </w:rPr>
              <w:t>(PO5)</w:t>
            </w:r>
          </w:p>
        </w:tc>
        <w:tc>
          <w:tcPr>
            <w:tcW w:w="1051" w:type="dxa"/>
            <w:vAlign w:val="center"/>
          </w:tcPr>
          <w:p w:rsidR="007D2E95" w:rsidRPr="00BE572C" w:rsidRDefault="007D2E95" w:rsidP="00805AD2">
            <w:pPr>
              <w:jc w:val="center"/>
              <w:rPr>
                <w:rFonts w:ascii="Arial" w:hAnsi="Arial" w:cs="Arial"/>
                <w:color w:val="000000"/>
                <w:sz w:val="18"/>
                <w:szCs w:val="18"/>
              </w:rPr>
            </w:pPr>
            <w:r w:rsidRPr="00BE572C">
              <w:rPr>
                <w:rFonts w:ascii="Arial" w:hAnsi="Arial" w:cs="Arial"/>
                <w:color w:val="000000"/>
                <w:sz w:val="18"/>
                <w:szCs w:val="18"/>
              </w:rPr>
              <w:t>Cognitive domain – level 4</w:t>
            </w:r>
          </w:p>
        </w:tc>
        <w:tc>
          <w:tcPr>
            <w:tcW w:w="1747" w:type="dxa"/>
            <w:vAlign w:val="center"/>
          </w:tcPr>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Lecture Note</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Text Book</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Audio/Video</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Web Material</w:t>
            </w:r>
          </w:p>
          <w:p w:rsidR="007D2E95" w:rsidRPr="00BE572C" w:rsidRDefault="007D2E95" w:rsidP="00805AD2">
            <w:pPr>
              <w:spacing w:line="276" w:lineRule="auto"/>
              <w:rPr>
                <w:rFonts w:ascii="Arial" w:eastAsia="MS Gothic" w:hAnsi="Arial" w:cs="Arial"/>
                <w:iCs/>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Journal paper</w:t>
            </w:r>
          </w:p>
        </w:tc>
        <w:tc>
          <w:tcPr>
            <w:tcW w:w="1612" w:type="dxa"/>
            <w:vAlign w:val="center"/>
          </w:tcPr>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Class Test</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Final Exam</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Assignment </w:t>
            </w:r>
          </w:p>
          <w:p w:rsidR="007D2E95" w:rsidRPr="00BE572C" w:rsidRDefault="007D2E95" w:rsidP="00805AD2">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Participation</w:t>
            </w:r>
          </w:p>
          <w:p w:rsidR="007D2E95" w:rsidRPr="00BE572C" w:rsidRDefault="007D2E95" w:rsidP="00805AD2">
            <w:pPr>
              <w:spacing w:line="276" w:lineRule="auto"/>
              <w:rPr>
                <w:rFonts w:ascii="Arial" w:eastAsia="MS Gothic"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Presentation</w:t>
            </w:r>
          </w:p>
        </w:tc>
      </w:tr>
    </w:tbl>
    <w:p w:rsidR="007D2E95" w:rsidRPr="00BE572C" w:rsidRDefault="007D2E95" w:rsidP="00805AD2">
      <w:pPr>
        <w:autoSpaceDE w:val="0"/>
        <w:autoSpaceDN w:val="0"/>
        <w:adjustRightInd w:val="0"/>
        <w:jc w:val="center"/>
        <w:rPr>
          <w:rFonts w:ascii="Arial" w:hAnsi="Arial" w:cs="Arial"/>
          <w:b/>
          <w:color w:val="000000"/>
          <w:sz w:val="18"/>
          <w:szCs w:val="18"/>
        </w:rPr>
      </w:pPr>
    </w:p>
    <w:tbl>
      <w:tblPr>
        <w:tblW w:w="9214" w:type="dxa"/>
        <w:jc w:val="center"/>
        <w:tblLayout w:type="fixed"/>
        <w:tblLook w:val="04A0" w:firstRow="1" w:lastRow="0" w:firstColumn="1" w:lastColumn="0" w:noHBand="0" w:noVBand="1"/>
      </w:tblPr>
      <w:tblGrid>
        <w:gridCol w:w="9214"/>
      </w:tblGrid>
      <w:tr w:rsidR="007D2E95" w:rsidRPr="00BE572C" w:rsidTr="00805AD2">
        <w:trPr>
          <w:jc w:val="center"/>
        </w:trPr>
        <w:tc>
          <w:tcPr>
            <w:tcW w:w="9214" w:type="dxa"/>
          </w:tcPr>
          <w:p w:rsidR="007D2E95" w:rsidRPr="00BE572C" w:rsidRDefault="007D2E95" w:rsidP="00805AD2">
            <w:pPr>
              <w:rPr>
                <w:rFonts w:ascii="Arial" w:hAnsi="Arial" w:cs="Arial"/>
                <w:b/>
                <w:color w:val="000000"/>
                <w:sz w:val="18"/>
                <w:szCs w:val="18"/>
              </w:rPr>
            </w:pPr>
          </w:p>
          <w:p w:rsidR="007D2E95" w:rsidRPr="00BE572C" w:rsidRDefault="007D2E95" w:rsidP="00805AD2">
            <w:pPr>
              <w:rPr>
                <w:rFonts w:ascii="Arial" w:hAnsi="Arial" w:cs="Arial"/>
                <w:b/>
                <w:color w:val="000000"/>
                <w:sz w:val="18"/>
                <w:szCs w:val="18"/>
              </w:rPr>
            </w:pPr>
            <w:r w:rsidRPr="00BE572C">
              <w:rPr>
                <w:rFonts w:ascii="Arial" w:hAnsi="Arial" w:cs="Arial"/>
                <w:b/>
                <w:color w:val="000000"/>
                <w:sz w:val="18"/>
                <w:szCs w:val="18"/>
              </w:rPr>
              <w:t>Assessment and Marks Distribution:</w:t>
            </w:r>
          </w:p>
          <w:p w:rsidR="007D2E95" w:rsidRPr="00BE572C" w:rsidRDefault="007D2E95" w:rsidP="00805AD2">
            <w:pPr>
              <w:rPr>
                <w:rFonts w:ascii="Arial" w:hAnsi="Arial" w:cs="Arial"/>
                <w:bCs/>
                <w:color w:val="000000"/>
                <w:sz w:val="18"/>
                <w:szCs w:val="18"/>
              </w:rPr>
            </w:pPr>
            <w:r w:rsidRPr="00BE572C">
              <w:rPr>
                <w:rFonts w:ascii="Arial" w:hAnsi="Arial" w:cs="Arial"/>
                <w:bCs/>
                <w:color w:val="000000"/>
                <w:sz w:val="18"/>
                <w:szCs w:val="18"/>
              </w:rPr>
              <w:t>Students will be assessed on the basis of their overall performance in practical, Quizzes/Viva-voce, Attendance. Final numeric reward will be the compilation of:</w:t>
            </w:r>
          </w:p>
          <w:p w:rsidR="007D2E95" w:rsidRPr="00BE572C" w:rsidRDefault="007D2E95" w:rsidP="00805AD2">
            <w:pPr>
              <w:rPr>
                <w:rFonts w:ascii="Arial" w:hAnsi="Arial" w:cs="Arial"/>
                <w:b/>
                <w:color w:val="000000"/>
                <w:sz w:val="18"/>
                <w:szCs w:val="18"/>
              </w:rPr>
            </w:pPr>
            <w:r w:rsidRPr="00BE572C">
              <w:rPr>
                <w:rFonts w:ascii="Arial" w:hAnsi="Arial" w:cs="Arial"/>
                <w:bCs/>
                <w:color w:val="000000"/>
                <w:sz w:val="18"/>
                <w:szCs w:val="18"/>
              </w:rPr>
              <w:t>Marks 25 [Practical 60%, Quizzes/Viva-voce 30%, Attendance 10%]</w:t>
            </w:r>
          </w:p>
        </w:tc>
      </w:tr>
      <w:tr w:rsidR="007D2E95" w:rsidRPr="00BE572C" w:rsidTr="00805AD2">
        <w:trPr>
          <w:jc w:val="center"/>
        </w:trPr>
        <w:tc>
          <w:tcPr>
            <w:tcW w:w="9214" w:type="dxa"/>
          </w:tcPr>
          <w:p w:rsidR="007D2E95" w:rsidRPr="00BE572C" w:rsidRDefault="007D2E95" w:rsidP="00805AD2">
            <w:pPr>
              <w:rPr>
                <w:rFonts w:ascii="Arial" w:hAnsi="Arial" w:cs="Arial"/>
                <w:b/>
                <w:bCs/>
                <w:iCs/>
                <w:sz w:val="18"/>
                <w:szCs w:val="18"/>
              </w:rPr>
            </w:pPr>
          </w:p>
          <w:p w:rsidR="007D2E95" w:rsidRDefault="007D2E95" w:rsidP="00805AD2">
            <w:pPr>
              <w:rPr>
                <w:rFonts w:ascii="Arial" w:hAnsi="Arial" w:cs="Arial"/>
                <w:sz w:val="18"/>
                <w:szCs w:val="18"/>
              </w:rPr>
            </w:pPr>
            <w:r w:rsidRPr="00BE572C">
              <w:rPr>
                <w:rFonts w:ascii="Arial" w:hAnsi="Arial" w:cs="Arial"/>
                <w:b/>
                <w:sz w:val="18"/>
                <w:szCs w:val="18"/>
              </w:rPr>
              <w:t xml:space="preserve">Name of the Experiment for </w:t>
            </w:r>
            <w:r w:rsidRPr="00BE572C">
              <w:rPr>
                <w:rFonts w:ascii="Arial" w:hAnsi="Arial" w:cs="Arial"/>
                <w:b/>
                <w:bCs/>
                <w:iCs/>
                <w:sz w:val="18"/>
                <w:szCs w:val="18"/>
              </w:rPr>
              <w:t>Computer Maintenance</w:t>
            </w:r>
          </w:p>
          <w:p w:rsidR="007D2E95" w:rsidRPr="00375839" w:rsidRDefault="007D2E95" w:rsidP="00CB1944">
            <w:pPr>
              <w:numPr>
                <w:ilvl w:val="0"/>
                <w:numId w:val="2"/>
              </w:numPr>
              <w:rPr>
                <w:rFonts w:ascii="Arial" w:hAnsi="Arial" w:cs="Arial"/>
                <w:sz w:val="18"/>
                <w:szCs w:val="18"/>
              </w:rPr>
            </w:pPr>
            <w:r w:rsidRPr="00375839">
              <w:rPr>
                <w:rFonts w:ascii="Arial" w:hAnsi="Arial" w:cs="Arial"/>
                <w:sz w:val="18"/>
                <w:szCs w:val="18"/>
              </w:rPr>
              <w:t>Assemble different parts of a Computer</w:t>
            </w:r>
          </w:p>
          <w:p w:rsidR="007D2E95" w:rsidRPr="00375839" w:rsidRDefault="007D2E95" w:rsidP="00CB1944">
            <w:pPr>
              <w:numPr>
                <w:ilvl w:val="0"/>
                <w:numId w:val="2"/>
              </w:numPr>
              <w:rPr>
                <w:rFonts w:ascii="Arial" w:hAnsi="Arial" w:cs="Arial"/>
                <w:sz w:val="18"/>
                <w:szCs w:val="18"/>
              </w:rPr>
            </w:pPr>
            <w:r w:rsidRPr="00375839">
              <w:rPr>
                <w:rFonts w:ascii="Arial" w:hAnsi="Arial" w:cs="Arial"/>
                <w:sz w:val="18"/>
                <w:szCs w:val="18"/>
              </w:rPr>
              <w:t>Partition a computer hard disk</w:t>
            </w:r>
          </w:p>
          <w:p w:rsidR="007D2E95" w:rsidRPr="00375839" w:rsidRDefault="007D2E95" w:rsidP="00CB1944">
            <w:pPr>
              <w:numPr>
                <w:ilvl w:val="0"/>
                <w:numId w:val="2"/>
              </w:numPr>
              <w:rPr>
                <w:rFonts w:ascii="Arial" w:hAnsi="Arial" w:cs="Arial"/>
                <w:sz w:val="18"/>
                <w:szCs w:val="18"/>
              </w:rPr>
            </w:pPr>
            <w:r w:rsidRPr="00375839">
              <w:rPr>
                <w:rFonts w:ascii="Arial" w:hAnsi="Arial" w:cs="Arial"/>
                <w:sz w:val="18"/>
                <w:szCs w:val="18"/>
              </w:rPr>
              <w:t xml:space="preserve">Install different types of Operating System (Windows, Linux etc.) </w:t>
            </w:r>
          </w:p>
          <w:p w:rsidR="007D2E95" w:rsidRPr="00375839" w:rsidRDefault="007D2E95" w:rsidP="00CB1944">
            <w:pPr>
              <w:numPr>
                <w:ilvl w:val="0"/>
                <w:numId w:val="2"/>
              </w:numPr>
              <w:rPr>
                <w:rFonts w:ascii="Arial" w:hAnsi="Arial" w:cs="Arial"/>
                <w:sz w:val="18"/>
                <w:szCs w:val="18"/>
              </w:rPr>
            </w:pPr>
            <w:r w:rsidRPr="00375839">
              <w:rPr>
                <w:rFonts w:ascii="Arial" w:hAnsi="Arial" w:cs="Arial"/>
                <w:sz w:val="18"/>
                <w:szCs w:val="18"/>
              </w:rPr>
              <w:t xml:space="preserve">Install different types of application software and utilities software </w:t>
            </w:r>
          </w:p>
          <w:p w:rsidR="007D2E95" w:rsidRPr="00375839" w:rsidRDefault="007D2E95" w:rsidP="00CB1944">
            <w:pPr>
              <w:numPr>
                <w:ilvl w:val="0"/>
                <w:numId w:val="2"/>
              </w:numPr>
              <w:rPr>
                <w:rFonts w:ascii="Arial" w:hAnsi="Arial" w:cs="Arial"/>
                <w:sz w:val="18"/>
                <w:szCs w:val="18"/>
              </w:rPr>
            </w:pPr>
            <w:r w:rsidRPr="00375839">
              <w:rPr>
                <w:rFonts w:ascii="Arial" w:hAnsi="Arial" w:cs="Arial"/>
                <w:sz w:val="18"/>
                <w:szCs w:val="18"/>
              </w:rPr>
              <w:t xml:space="preserve">Fault findings (Detect hardware related problems in CPU and fine the solution) </w:t>
            </w:r>
          </w:p>
          <w:p w:rsidR="007D2E95" w:rsidRDefault="007D2E95" w:rsidP="00CB1944">
            <w:pPr>
              <w:numPr>
                <w:ilvl w:val="0"/>
                <w:numId w:val="2"/>
              </w:numPr>
              <w:rPr>
                <w:rFonts w:ascii="Arial" w:hAnsi="Arial" w:cs="Arial"/>
                <w:sz w:val="18"/>
                <w:szCs w:val="18"/>
              </w:rPr>
            </w:pPr>
            <w:r w:rsidRPr="00375839">
              <w:rPr>
                <w:rFonts w:ascii="Arial" w:hAnsi="Arial" w:cs="Arial"/>
                <w:sz w:val="18"/>
                <w:szCs w:val="18"/>
              </w:rPr>
              <w:t>Getting familiar with DOS and its commands.</w:t>
            </w:r>
          </w:p>
          <w:p w:rsidR="007D2E95" w:rsidRDefault="007D2E95" w:rsidP="00805AD2">
            <w:pPr>
              <w:rPr>
                <w:rFonts w:ascii="Arial" w:hAnsi="Arial" w:cs="Arial"/>
                <w:sz w:val="18"/>
                <w:szCs w:val="18"/>
              </w:rPr>
            </w:pPr>
          </w:p>
          <w:p w:rsidR="007D2E95" w:rsidRDefault="007D2E95" w:rsidP="00805AD2">
            <w:pPr>
              <w:rPr>
                <w:rFonts w:ascii="Arial" w:hAnsi="Arial" w:cs="Arial"/>
                <w:sz w:val="18"/>
                <w:szCs w:val="18"/>
              </w:rPr>
            </w:pPr>
            <w:r w:rsidRPr="00BE572C">
              <w:rPr>
                <w:rFonts w:ascii="Arial" w:hAnsi="Arial" w:cs="Arial"/>
                <w:b/>
                <w:sz w:val="18"/>
                <w:szCs w:val="18"/>
              </w:rPr>
              <w:t xml:space="preserve">Name of the Experiment for </w:t>
            </w:r>
            <w:r w:rsidRPr="00BE572C">
              <w:rPr>
                <w:rFonts w:ascii="Arial" w:hAnsi="Arial" w:cs="Arial"/>
                <w:b/>
                <w:bCs/>
                <w:iCs/>
                <w:sz w:val="18"/>
                <w:szCs w:val="18"/>
              </w:rPr>
              <w:t>Engineering Drawing</w:t>
            </w:r>
          </w:p>
          <w:p w:rsidR="007D2E95" w:rsidRPr="00375839" w:rsidRDefault="007D2E95" w:rsidP="00CB1944">
            <w:pPr>
              <w:numPr>
                <w:ilvl w:val="0"/>
                <w:numId w:val="3"/>
              </w:numPr>
              <w:rPr>
                <w:rFonts w:ascii="Arial" w:hAnsi="Arial" w:cs="Arial"/>
                <w:sz w:val="18"/>
                <w:szCs w:val="18"/>
              </w:rPr>
            </w:pPr>
            <w:r w:rsidRPr="00375839">
              <w:rPr>
                <w:rFonts w:ascii="Arial" w:hAnsi="Arial" w:cs="Arial"/>
                <w:sz w:val="18"/>
                <w:szCs w:val="18"/>
              </w:rPr>
              <w:t>Use of drawing instruments.</w:t>
            </w:r>
          </w:p>
          <w:p w:rsidR="007D2E95" w:rsidRPr="00375839" w:rsidRDefault="007D2E95" w:rsidP="00CB1944">
            <w:pPr>
              <w:numPr>
                <w:ilvl w:val="0"/>
                <w:numId w:val="3"/>
              </w:numPr>
              <w:rPr>
                <w:rFonts w:ascii="Arial" w:hAnsi="Arial" w:cs="Arial"/>
                <w:sz w:val="18"/>
                <w:szCs w:val="18"/>
              </w:rPr>
            </w:pPr>
            <w:r w:rsidRPr="00375839">
              <w:rPr>
                <w:rFonts w:ascii="Arial" w:hAnsi="Arial" w:cs="Arial"/>
                <w:sz w:val="18"/>
                <w:szCs w:val="18"/>
              </w:rPr>
              <w:t>Letter and font design and drawing.</w:t>
            </w:r>
          </w:p>
          <w:p w:rsidR="007D2E95" w:rsidRPr="00375839" w:rsidRDefault="007D2E95" w:rsidP="00CB1944">
            <w:pPr>
              <w:numPr>
                <w:ilvl w:val="0"/>
                <w:numId w:val="3"/>
              </w:numPr>
              <w:rPr>
                <w:rFonts w:ascii="Arial" w:hAnsi="Arial" w:cs="Arial"/>
                <w:sz w:val="18"/>
                <w:szCs w:val="18"/>
              </w:rPr>
            </w:pPr>
            <w:r w:rsidRPr="00375839">
              <w:rPr>
                <w:rFonts w:ascii="Arial" w:hAnsi="Arial" w:cs="Arial"/>
                <w:sz w:val="18"/>
                <w:szCs w:val="18"/>
              </w:rPr>
              <w:t>Different types of line drawing and their uses.</w:t>
            </w:r>
          </w:p>
          <w:p w:rsidR="007D2E95" w:rsidRPr="00375839" w:rsidRDefault="007D2E95" w:rsidP="00CB1944">
            <w:pPr>
              <w:numPr>
                <w:ilvl w:val="0"/>
                <w:numId w:val="3"/>
              </w:numPr>
              <w:rPr>
                <w:rFonts w:ascii="Arial" w:hAnsi="Arial" w:cs="Arial"/>
                <w:sz w:val="18"/>
                <w:szCs w:val="18"/>
              </w:rPr>
            </w:pPr>
            <w:r w:rsidRPr="00375839">
              <w:rPr>
                <w:rFonts w:ascii="Arial" w:hAnsi="Arial" w:cs="Arial"/>
                <w:sz w:val="18"/>
                <w:szCs w:val="18"/>
              </w:rPr>
              <w:t xml:space="preserve">3 dimensional perspective drawing. </w:t>
            </w:r>
          </w:p>
          <w:p w:rsidR="007D2E95" w:rsidRPr="00375839" w:rsidRDefault="007D2E95" w:rsidP="00CB1944">
            <w:pPr>
              <w:numPr>
                <w:ilvl w:val="0"/>
                <w:numId w:val="3"/>
              </w:numPr>
              <w:rPr>
                <w:rFonts w:ascii="Arial" w:hAnsi="Arial" w:cs="Arial"/>
                <w:sz w:val="18"/>
                <w:szCs w:val="18"/>
              </w:rPr>
            </w:pPr>
            <w:r w:rsidRPr="00375839">
              <w:rPr>
                <w:rFonts w:ascii="Arial" w:hAnsi="Arial" w:cs="Arial"/>
                <w:sz w:val="18"/>
                <w:szCs w:val="18"/>
              </w:rPr>
              <w:t xml:space="preserve">Axonometric drawing. </w:t>
            </w:r>
          </w:p>
          <w:p w:rsidR="007D2E95" w:rsidRPr="00625394" w:rsidRDefault="007D2E95" w:rsidP="00CB1944">
            <w:pPr>
              <w:numPr>
                <w:ilvl w:val="0"/>
                <w:numId w:val="3"/>
              </w:numPr>
              <w:rPr>
                <w:rFonts w:ascii="Arial" w:hAnsi="Arial" w:cs="Arial"/>
                <w:b/>
                <w:color w:val="FF0000"/>
                <w:sz w:val="18"/>
                <w:szCs w:val="18"/>
              </w:rPr>
            </w:pPr>
            <w:r w:rsidRPr="00E41D01">
              <w:rPr>
                <w:rFonts w:ascii="Arial" w:hAnsi="Arial" w:cs="Arial"/>
                <w:sz w:val="18"/>
                <w:szCs w:val="18"/>
              </w:rPr>
              <w:t>3 dimensional oblique and isometric drawing.</w:t>
            </w:r>
          </w:p>
          <w:p w:rsidR="00625394" w:rsidRPr="00BE572C" w:rsidRDefault="00625394" w:rsidP="00625394">
            <w:pPr>
              <w:ind w:left="720"/>
              <w:rPr>
                <w:rFonts w:ascii="Arial" w:hAnsi="Arial" w:cs="Arial"/>
                <w:b/>
                <w:color w:val="FF0000"/>
                <w:sz w:val="18"/>
                <w:szCs w:val="18"/>
              </w:rPr>
            </w:pPr>
          </w:p>
        </w:tc>
      </w:tr>
    </w:tbl>
    <w:p w:rsidR="007D2E95" w:rsidRDefault="007D2E95" w:rsidP="00805AD2">
      <w:pPr>
        <w:jc w:val="center"/>
        <w:rPr>
          <w:rFonts w:ascii="Arial" w:hAnsi="Arial" w:cs="Arial"/>
          <w:b/>
          <w:bCs/>
          <w:sz w:val="18"/>
          <w:szCs w:val="18"/>
        </w:rPr>
      </w:pPr>
    </w:p>
    <w:p w:rsidR="00625394" w:rsidRDefault="00625394" w:rsidP="00805AD2">
      <w:pPr>
        <w:jc w:val="center"/>
        <w:rPr>
          <w:rFonts w:ascii="Arial" w:hAnsi="Arial" w:cs="Arial"/>
          <w:b/>
          <w:bCs/>
          <w:sz w:val="18"/>
          <w:szCs w:val="18"/>
        </w:rPr>
      </w:pPr>
    </w:p>
    <w:p w:rsidR="00625394" w:rsidRPr="00625394" w:rsidRDefault="00625394" w:rsidP="0062539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25394">
        <w:rPr>
          <w:rFonts w:ascii="Arial" w:hAnsi="Arial" w:cs="Arial"/>
          <w:b/>
          <w:bCs/>
          <w:sz w:val="18"/>
          <w:szCs w:val="18"/>
        </w:rPr>
        <w:t>CSE1121: Structural Programming Language</w:t>
      </w:r>
    </w:p>
    <w:p w:rsidR="00625394" w:rsidRPr="00625394" w:rsidRDefault="00625394" w:rsidP="0062539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25394">
        <w:rPr>
          <w:rFonts w:ascii="Arial" w:hAnsi="Arial" w:cs="Arial"/>
          <w:b/>
          <w:bCs/>
          <w:sz w:val="18"/>
          <w:szCs w:val="18"/>
        </w:rPr>
        <w:t xml:space="preserve">Credits: 3 </w:t>
      </w:r>
      <w:r w:rsidR="00844CE6">
        <w:rPr>
          <w:rFonts w:ascii="Arial" w:hAnsi="Arial" w:cs="Arial"/>
          <w:b/>
          <w:bCs/>
          <w:sz w:val="18"/>
          <w:szCs w:val="18"/>
        </w:rPr>
        <w:t>Contact Hours: 42</w:t>
      </w:r>
    </w:p>
    <w:p w:rsidR="00625394" w:rsidRDefault="00625394" w:rsidP="0062539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25394">
        <w:rPr>
          <w:rFonts w:ascii="Arial" w:hAnsi="Arial" w:cs="Arial"/>
          <w:b/>
          <w:b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625394" w:rsidRDefault="00625394"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7D2E95" w:rsidRPr="00C31F06" w:rsidTr="00805AD2">
        <w:trPr>
          <w:jc w:val="center"/>
        </w:trPr>
        <w:tc>
          <w:tcPr>
            <w:tcW w:w="1439" w:type="dxa"/>
          </w:tcPr>
          <w:p w:rsidR="007D2E95" w:rsidRPr="00C31F06" w:rsidRDefault="007D2E95" w:rsidP="00805AD2">
            <w:pPr>
              <w:rPr>
                <w:rFonts w:ascii="Arial" w:hAnsi="Arial" w:cs="Arial"/>
                <w:b/>
                <w:bCs/>
                <w:sz w:val="18"/>
                <w:szCs w:val="18"/>
              </w:rPr>
            </w:pPr>
            <w:r w:rsidRPr="00C31F06">
              <w:rPr>
                <w:rFonts w:ascii="Arial" w:hAnsi="Arial" w:cs="Arial"/>
                <w:b/>
                <w:sz w:val="18"/>
                <w:szCs w:val="18"/>
              </w:rPr>
              <w:t>Prerequisite:</w:t>
            </w:r>
          </w:p>
        </w:tc>
        <w:tc>
          <w:tcPr>
            <w:tcW w:w="7741" w:type="dxa"/>
          </w:tcPr>
          <w:p w:rsidR="007D2E95" w:rsidRPr="00C31F06" w:rsidRDefault="007D2E95" w:rsidP="00805AD2">
            <w:pPr>
              <w:rPr>
                <w:rFonts w:ascii="Arial" w:hAnsi="Arial" w:cs="Arial"/>
                <w:iCs/>
                <w:sz w:val="18"/>
                <w:szCs w:val="18"/>
              </w:rPr>
            </w:pPr>
            <w:r w:rsidRPr="00C31F06">
              <w:rPr>
                <w:rFonts w:ascii="Arial" w:hAnsi="Arial" w:cs="Arial"/>
                <w:iCs/>
                <w:sz w:val="18"/>
                <w:szCs w:val="18"/>
              </w:rPr>
              <w:t>None</w:t>
            </w:r>
          </w:p>
        </w:tc>
      </w:tr>
      <w:tr w:rsidR="007D2E95" w:rsidRPr="00C31F06" w:rsidTr="00805AD2">
        <w:trPr>
          <w:jc w:val="center"/>
        </w:trPr>
        <w:tc>
          <w:tcPr>
            <w:tcW w:w="1439" w:type="dxa"/>
          </w:tcPr>
          <w:p w:rsidR="007D2E95" w:rsidRPr="00C31F06" w:rsidRDefault="007D2E95" w:rsidP="00805AD2">
            <w:pPr>
              <w:rPr>
                <w:rFonts w:ascii="Arial" w:hAnsi="Arial" w:cs="Arial"/>
                <w:b/>
                <w:sz w:val="18"/>
                <w:szCs w:val="18"/>
              </w:rPr>
            </w:pPr>
            <w:r w:rsidRPr="00C31F06">
              <w:rPr>
                <w:rFonts w:ascii="Arial" w:hAnsi="Arial" w:cs="Arial"/>
                <w:b/>
                <w:sz w:val="18"/>
                <w:szCs w:val="18"/>
              </w:rPr>
              <w:t>Course Type</w:t>
            </w:r>
          </w:p>
        </w:tc>
        <w:tc>
          <w:tcPr>
            <w:tcW w:w="7741" w:type="dxa"/>
          </w:tcPr>
          <w:p w:rsidR="007D2E95" w:rsidRPr="00C31F06" w:rsidRDefault="009F4EBA" w:rsidP="00805AD2">
            <w:pPr>
              <w:rPr>
                <w:rFonts w:ascii="Arial" w:hAnsi="Arial" w:cs="Arial"/>
                <w:iCs/>
                <w:sz w:val="18"/>
                <w:szCs w:val="18"/>
              </w:rPr>
            </w:pPr>
            <w:sdt>
              <w:sdtPr>
                <w:rPr>
                  <w:rFonts w:ascii="Arial" w:hAnsi="Arial" w:cs="Arial"/>
                  <w:iCs/>
                  <w:sz w:val="18"/>
                  <w:szCs w:val="18"/>
                </w:rPr>
                <w:id w:val="1094828105"/>
              </w:sdtPr>
              <w:sdtEndPr/>
              <w:sdtContent>
                <w:r w:rsidR="007D2E95" w:rsidRPr="00C31F06">
                  <w:rPr>
                    <w:rFonts w:ascii="MS Gothic" w:eastAsia="MS Gothic" w:hAnsi="MS Gothic" w:cs="MS Gothic" w:hint="eastAsia"/>
                    <w:iCs/>
                    <w:sz w:val="18"/>
                    <w:szCs w:val="18"/>
                  </w:rPr>
                  <w:t>☒</w:t>
                </w:r>
              </w:sdtContent>
            </w:sdt>
            <w:r w:rsidR="007D2E95" w:rsidRPr="00C31F06">
              <w:rPr>
                <w:rFonts w:ascii="Arial" w:hAnsi="Arial" w:cs="Arial"/>
                <w:iCs/>
                <w:sz w:val="18"/>
                <w:szCs w:val="18"/>
              </w:rPr>
              <w:t xml:space="preserve"> Theory         </w:t>
            </w:r>
            <w:sdt>
              <w:sdtPr>
                <w:rPr>
                  <w:rFonts w:ascii="Arial" w:hAnsi="Arial" w:cs="Arial"/>
                  <w:iCs/>
                  <w:sz w:val="18"/>
                  <w:szCs w:val="18"/>
                </w:rPr>
                <w:id w:val="353776871"/>
              </w:sdtPr>
              <w:sdtEndPr/>
              <w:sdtContent>
                <w:r w:rsidR="007D2E95" w:rsidRPr="00C31F06">
                  <w:rPr>
                    <w:rFonts w:ascii="MS Gothic" w:eastAsia="MS Gothic" w:hAnsi="MS Gothic" w:cs="MS Gothic" w:hint="eastAsia"/>
                    <w:iCs/>
                    <w:sz w:val="18"/>
                    <w:szCs w:val="18"/>
                  </w:rPr>
                  <w:t>☐</w:t>
                </w:r>
              </w:sdtContent>
            </w:sdt>
            <w:r w:rsidR="007D2E95" w:rsidRPr="00C31F06">
              <w:rPr>
                <w:rFonts w:ascii="Arial" w:hAnsi="Arial" w:cs="Arial"/>
                <w:iCs/>
                <w:sz w:val="18"/>
                <w:szCs w:val="18"/>
              </w:rPr>
              <w:t xml:space="preserve">  Laboratory work         </w:t>
            </w:r>
            <w:sdt>
              <w:sdtPr>
                <w:rPr>
                  <w:rFonts w:ascii="Arial" w:hAnsi="Arial" w:cs="Arial"/>
                  <w:iCs/>
                  <w:sz w:val="18"/>
                  <w:szCs w:val="18"/>
                </w:rPr>
                <w:id w:val="-911533741"/>
              </w:sdtPr>
              <w:sdtEndPr/>
              <w:sdtContent>
                <w:r w:rsidR="007D2E95" w:rsidRPr="00C31F06">
                  <w:rPr>
                    <w:rFonts w:ascii="MS Gothic" w:eastAsia="MS Gothic" w:hAnsi="MS Gothic" w:cs="MS Gothic" w:hint="eastAsia"/>
                    <w:iCs/>
                    <w:sz w:val="18"/>
                    <w:szCs w:val="18"/>
                  </w:rPr>
                  <w:t>☐</w:t>
                </w:r>
              </w:sdtContent>
            </w:sdt>
            <w:r w:rsidR="007D2E95" w:rsidRPr="00C31F06">
              <w:rPr>
                <w:rFonts w:ascii="Arial" w:hAnsi="Arial" w:cs="Arial"/>
                <w:iCs/>
                <w:sz w:val="18"/>
                <w:szCs w:val="18"/>
              </w:rPr>
              <w:t xml:space="preserve">  Project work      </w:t>
            </w:r>
            <w:sdt>
              <w:sdtPr>
                <w:rPr>
                  <w:rFonts w:ascii="Arial" w:hAnsi="Arial" w:cs="Arial"/>
                  <w:iCs/>
                  <w:sz w:val="18"/>
                  <w:szCs w:val="18"/>
                </w:rPr>
                <w:id w:val="-744868754"/>
              </w:sdtPr>
              <w:sdtEndPr/>
              <w:sdtContent>
                <w:r w:rsidR="007D2E95" w:rsidRPr="00C31F06">
                  <w:rPr>
                    <w:rFonts w:ascii="MS Gothic" w:eastAsia="MS Gothic" w:hAnsi="MS Gothic" w:cs="MS Gothic" w:hint="eastAsia"/>
                    <w:iCs/>
                    <w:sz w:val="18"/>
                    <w:szCs w:val="18"/>
                  </w:rPr>
                  <w:t>☐</w:t>
                </w:r>
              </w:sdtContent>
            </w:sdt>
            <w:r w:rsidR="007D2E95" w:rsidRPr="00C31F06">
              <w:rPr>
                <w:rFonts w:ascii="Arial" w:hAnsi="Arial" w:cs="Arial"/>
                <w:iCs/>
                <w:sz w:val="18"/>
                <w:szCs w:val="18"/>
              </w:rPr>
              <w:t xml:space="preserve">  Viva Voce      </w:t>
            </w:r>
          </w:p>
        </w:tc>
      </w:tr>
      <w:tr w:rsidR="007D2E95" w:rsidRPr="00C31F06" w:rsidTr="00805AD2">
        <w:trPr>
          <w:trHeight w:val="238"/>
          <w:jc w:val="center"/>
        </w:trPr>
        <w:tc>
          <w:tcPr>
            <w:tcW w:w="1439" w:type="dxa"/>
          </w:tcPr>
          <w:p w:rsidR="007D2E95" w:rsidRPr="00C31F06" w:rsidRDefault="007D2E95" w:rsidP="00805AD2">
            <w:pPr>
              <w:ind w:left="2160" w:hanging="2160"/>
              <w:rPr>
                <w:rFonts w:ascii="Arial" w:hAnsi="Arial" w:cs="Arial"/>
                <w:b/>
                <w:bCs/>
                <w:sz w:val="18"/>
                <w:szCs w:val="18"/>
              </w:rPr>
            </w:pPr>
            <w:r w:rsidRPr="00C31F06">
              <w:rPr>
                <w:rFonts w:ascii="Arial" w:hAnsi="Arial" w:cs="Arial"/>
                <w:b/>
                <w:bCs/>
                <w:sz w:val="18"/>
                <w:szCs w:val="18"/>
              </w:rPr>
              <w:t>Motivation</w:t>
            </w:r>
          </w:p>
        </w:tc>
        <w:tc>
          <w:tcPr>
            <w:tcW w:w="7741" w:type="dxa"/>
          </w:tcPr>
          <w:p w:rsidR="007D2E95" w:rsidRPr="00C31F06" w:rsidRDefault="007D2E95" w:rsidP="00805AD2">
            <w:pPr>
              <w:rPr>
                <w:rFonts w:ascii="Arial" w:hAnsi="Arial" w:cs="Arial"/>
                <w:b/>
                <w:iCs/>
                <w:sz w:val="18"/>
                <w:szCs w:val="18"/>
              </w:rPr>
            </w:pPr>
            <w:r w:rsidRPr="00C31F06">
              <w:rPr>
                <w:rFonts w:ascii="Arial" w:hAnsi="Arial" w:cs="Arial"/>
                <w:iCs/>
                <w:sz w:val="18"/>
                <w:szCs w:val="18"/>
              </w:rPr>
              <w:t>This course is offered to introduce students with the algorithmic way of thinking and problem solving by programming language.</w:t>
            </w:r>
          </w:p>
        </w:tc>
      </w:tr>
      <w:tr w:rsidR="007D2E95" w:rsidRPr="00C31F06" w:rsidTr="00805AD2">
        <w:trPr>
          <w:trHeight w:val="238"/>
          <w:jc w:val="center"/>
        </w:trPr>
        <w:tc>
          <w:tcPr>
            <w:tcW w:w="9180" w:type="dxa"/>
            <w:gridSpan w:val="2"/>
          </w:tcPr>
          <w:p w:rsidR="007D2E95" w:rsidRPr="00C31F06" w:rsidRDefault="007D2E95" w:rsidP="00805AD2">
            <w:pPr>
              <w:rPr>
                <w:rFonts w:ascii="Arial" w:hAnsi="Arial" w:cs="Arial"/>
                <w:b/>
                <w:bCs/>
                <w:sz w:val="18"/>
                <w:szCs w:val="18"/>
              </w:rPr>
            </w:pPr>
            <w:r w:rsidRPr="00C31F06">
              <w:rPr>
                <w:rFonts w:ascii="Arial" w:hAnsi="Arial" w:cs="Arial"/>
                <w:b/>
                <w:bCs/>
                <w:sz w:val="18"/>
                <w:szCs w:val="18"/>
              </w:rPr>
              <w:t>Course Objective:</w:t>
            </w:r>
          </w:p>
          <w:p w:rsidR="007D2E95" w:rsidRPr="00C31F06" w:rsidRDefault="007D2E95" w:rsidP="00805AD2">
            <w:pPr>
              <w:jc w:val="both"/>
              <w:rPr>
                <w:rFonts w:ascii="Arial" w:hAnsi="Arial" w:cs="Arial"/>
                <w:iCs/>
                <w:sz w:val="18"/>
                <w:szCs w:val="18"/>
              </w:rPr>
            </w:pPr>
            <w:r w:rsidRPr="00C31F06">
              <w:rPr>
                <w:rFonts w:ascii="Arial" w:hAnsi="Arial" w:cs="Arial"/>
                <w:iCs/>
                <w:sz w:val="18"/>
                <w:szCs w:val="18"/>
              </w:rPr>
              <w:t xml:space="preserve">To make students familiar with basic programming principles, good programming style, structured approach to program design, development, testing and documentation. </w:t>
            </w:r>
          </w:p>
        </w:tc>
      </w:tr>
    </w:tbl>
    <w:p w:rsidR="007D2E95" w:rsidRPr="00C31F06" w:rsidRDefault="007D2E95" w:rsidP="00805AD2">
      <w:pPr>
        <w:jc w:val="center"/>
        <w:rPr>
          <w:rFonts w:ascii="Arial" w:hAnsi="Arial" w:cs="Arial"/>
          <w:sz w:val="18"/>
          <w:szCs w:val="18"/>
        </w:rPr>
      </w:pPr>
    </w:p>
    <w:p w:rsidR="007D2E95" w:rsidRPr="00C31F06" w:rsidRDefault="007D2E95" w:rsidP="00805AD2">
      <w:pPr>
        <w:autoSpaceDE w:val="0"/>
        <w:autoSpaceDN w:val="0"/>
        <w:adjustRightInd w:val="0"/>
        <w:jc w:val="center"/>
        <w:rPr>
          <w:rFonts w:ascii="Arial" w:hAnsi="Arial" w:cs="Arial"/>
          <w:b/>
          <w:color w:val="000000" w:themeColor="text1"/>
          <w:sz w:val="18"/>
          <w:szCs w:val="18"/>
        </w:rPr>
      </w:pPr>
      <w:r w:rsidRPr="00C31F06">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7D2E95" w:rsidRPr="00C31F06" w:rsidTr="00805AD2">
        <w:trPr>
          <w:trHeight w:val="877"/>
          <w:jc w:val="center"/>
        </w:trPr>
        <w:tc>
          <w:tcPr>
            <w:tcW w:w="646"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 No.</w:t>
            </w:r>
          </w:p>
        </w:tc>
        <w:tc>
          <w:tcPr>
            <w:tcW w:w="1534"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 Statement</w:t>
            </w:r>
          </w:p>
        </w:tc>
        <w:tc>
          <w:tcPr>
            <w:tcW w:w="2585"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Corresponding PO</w:t>
            </w:r>
          </w:p>
        </w:tc>
        <w:tc>
          <w:tcPr>
            <w:tcW w:w="1051"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Domain / level of learning taxonomy</w:t>
            </w:r>
          </w:p>
        </w:tc>
        <w:tc>
          <w:tcPr>
            <w:tcW w:w="1747"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Delivery methods and activities</w:t>
            </w:r>
          </w:p>
        </w:tc>
        <w:tc>
          <w:tcPr>
            <w:tcW w:w="1612"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Assessment tools</w:t>
            </w:r>
          </w:p>
        </w:tc>
      </w:tr>
      <w:tr w:rsidR="007D2E95" w:rsidRPr="00C31F06" w:rsidTr="00805AD2">
        <w:trPr>
          <w:trHeight w:val="1646"/>
          <w:jc w:val="center"/>
        </w:trPr>
        <w:tc>
          <w:tcPr>
            <w:tcW w:w="646"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CO1</w:t>
            </w:r>
          </w:p>
        </w:tc>
        <w:tc>
          <w:tcPr>
            <w:tcW w:w="1534" w:type="dxa"/>
            <w:vAlign w:val="center"/>
          </w:tcPr>
          <w:p w:rsidR="007D2E95" w:rsidRPr="00C31F06" w:rsidRDefault="007D2E95" w:rsidP="00805AD2">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Pr>
                <w:rFonts w:ascii="Arial" w:hAnsi="Arial" w:cs="Arial"/>
                <w:b/>
                <w:bCs/>
                <w:color w:val="000000" w:themeColor="text1"/>
                <w:sz w:val="18"/>
                <w:szCs w:val="18"/>
              </w:rPr>
              <w:t>f</w:t>
            </w:r>
            <w:r w:rsidRPr="00325FC4">
              <w:rPr>
                <w:rFonts w:ascii="Arial" w:hAnsi="Arial" w:cs="Arial"/>
                <w:b/>
                <w:bCs/>
                <w:color w:val="000000" w:themeColor="text1"/>
                <w:sz w:val="18"/>
                <w:szCs w:val="18"/>
              </w:rPr>
              <w:t>ormula</w:t>
            </w:r>
            <w:r w:rsidRPr="00C31F06">
              <w:rPr>
                <w:rFonts w:ascii="Arial" w:hAnsi="Arial" w:cs="Arial"/>
                <w:color w:val="000000" w:themeColor="text1"/>
                <w:sz w:val="18"/>
                <w:szCs w:val="18"/>
              </w:rPr>
              <w:t>te problems step by step and design computer programs in a structured way</w:t>
            </w:r>
          </w:p>
        </w:tc>
        <w:tc>
          <w:tcPr>
            <w:tcW w:w="2585" w:type="dxa"/>
            <w:vAlign w:val="center"/>
          </w:tcPr>
          <w:p w:rsidR="007D2E95" w:rsidRPr="00C31F06" w:rsidRDefault="007D2E95" w:rsidP="00805AD2">
            <w:pPr>
              <w:pStyle w:val="ListParagraph"/>
              <w:spacing w:after="0" w:line="240" w:lineRule="auto"/>
              <w:ind w:left="0"/>
              <w:jc w:val="center"/>
              <w:rPr>
                <w:rFonts w:ascii="Arial" w:hAnsi="Arial" w:cs="Arial"/>
                <w:color w:val="000000" w:themeColor="text1"/>
                <w:sz w:val="18"/>
                <w:szCs w:val="18"/>
              </w:rPr>
            </w:pPr>
            <w:r w:rsidRPr="00C31F06">
              <w:rPr>
                <w:rFonts w:ascii="Arial" w:hAnsi="Arial" w:cs="Arial"/>
                <w:b/>
                <w:bCs/>
                <w:color w:val="000000" w:themeColor="text1"/>
                <w:sz w:val="18"/>
                <w:szCs w:val="18"/>
              </w:rPr>
              <w:t>Engineering knowledge:</w:t>
            </w:r>
          </w:p>
          <w:p w:rsidR="007D2E95" w:rsidRPr="00C31F06" w:rsidRDefault="007D2E95" w:rsidP="00805AD2">
            <w:pPr>
              <w:pStyle w:val="ListParagraph"/>
              <w:spacing w:after="0" w:line="240" w:lineRule="auto"/>
              <w:ind w:left="0"/>
              <w:jc w:val="center"/>
              <w:rPr>
                <w:rFonts w:ascii="Arial" w:hAnsi="Arial" w:cs="Arial"/>
                <w:color w:val="000000" w:themeColor="text1"/>
                <w:sz w:val="18"/>
                <w:szCs w:val="18"/>
              </w:rPr>
            </w:pPr>
            <w:r w:rsidRPr="00C31F06">
              <w:rPr>
                <w:rFonts w:ascii="Arial" w:hAnsi="Arial" w:cs="Arial"/>
                <w:color w:val="000000" w:themeColor="text1"/>
                <w:sz w:val="18"/>
                <w:szCs w:val="18"/>
              </w:rPr>
              <w:t>(PO1)</w:t>
            </w:r>
          </w:p>
        </w:tc>
        <w:tc>
          <w:tcPr>
            <w:tcW w:w="1051"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Cognitive domain – level 1</w:t>
            </w:r>
          </w:p>
        </w:tc>
        <w:tc>
          <w:tcPr>
            <w:tcW w:w="1747" w:type="dxa"/>
            <w:vAlign w:val="center"/>
          </w:tcPr>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2660822"/>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Lecture Note</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6571383"/>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Text Book</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3318486"/>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Audio/Video</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6978056"/>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Web Material</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6734617"/>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Journal paper</w:t>
            </w:r>
          </w:p>
        </w:tc>
        <w:tc>
          <w:tcPr>
            <w:tcW w:w="1612" w:type="dxa"/>
            <w:vAlign w:val="center"/>
          </w:tcPr>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9001517"/>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Class Test</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8834464"/>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Final Exam</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6631335"/>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Assignment </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1584393"/>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Participation</w:t>
            </w:r>
          </w:p>
          <w:p w:rsidR="007D2E95" w:rsidRPr="00C31F06"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087844089"/>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Presentation</w:t>
            </w:r>
          </w:p>
        </w:tc>
      </w:tr>
      <w:tr w:rsidR="007D2E95" w:rsidRPr="00C31F06" w:rsidTr="00805AD2">
        <w:trPr>
          <w:trHeight w:val="1583"/>
          <w:jc w:val="center"/>
        </w:trPr>
        <w:tc>
          <w:tcPr>
            <w:tcW w:w="646"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CO2</w:t>
            </w:r>
          </w:p>
        </w:tc>
        <w:tc>
          <w:tcPr>
            <w:tcW w:w="1534" w:type="dxa"/>
            <w:vAlign w:val="center"/>
          </w:tcPr>
          <w:p w:rsidR="007D2E95" w:rsidRPr="00C31F06" w:rsidRDefault="007D2E95" w:rsidP="00805AD2">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325FC4">
              <w:rPr>
                <w:rFonts w:ascii="Arial" w:hAnsi="Arial" w:cs="Arial"/>
                <w:b/>
                <w:bCs/>
                <w:color w:val="000000" w:themeColor="text1"/>
                <w:sz w:val="18"/>
                <w:szCs w:val="18"/>
              </w:rPr>
              <w:t>apply</w:t>
            </w:r>
            <w:r w:rsidRPr="00C31F06">
              <w:rPr>
                <w:rFonts w:ascii="Arial" w:hAnsi="Arial" w:cs="Arial"/>
                <w:color w:val="000000" w:themeColor="text1"/>
                <w:sz w:val="18"/>
                <w:szCs w:val="18"/>
              </w:rPr>
              <w:t xml:space="preserve"> fundamental programming concepts using high-level programming language to solve problems</w:t>
            </w:r>
          </w:p>
        </w:tc>
        <w:tc>
          <w:tcPr>
            <w:tcW w:w="2585" w:type="dxa"/>
            <w:vAlign w:val="center"/>
          </w:tcPr>
          <w:p w:rsidR="007D2E95" w:rsidRPr="00C31F06" w:rsidRDefault="007D2E95" w:rsidP="00805AD2">
            <w:pPr>
              <w:pStyle w:val="ListParagraph"/>
              <w:spacing w:after="0" w:line="240" w:lineRule="auto"/>
              <w:ind w:left="0"/>
              <w:jc w:val="center"/>
              <w:rPr>
                <w:rFonts w:ascii="Arial" w:hAnsi="Arial" w:cs="Arial"/>
                <w:b/>
                <w:bCs/>
                <w:color w:val="000000" w:themeColor="text1"/>
                <w:sz w:val="18"/>
                <w:szCs w:val="18"/>
              </w:rPr>
            </w:pPr>
            <w:r w:rsidRPr="00C31F06">
              <w:rPr>
                <w:rFonts w:ascii="Arial" w:hAnsi="Arial" w:cs="Arial"/>
                <w:b/>
                <w:bCs/>
                <w:color w:val="000000" w:themeColor="text1"/>
                <w:sz w:val="18"/>
                <w:szCs w:val="18"/>
              </w:rPr>
              <w:t>Engineering knowledge:</w:t>
            </w:r>
          </w:p>
          <w:p w:rsidR="007D2E95" w:rsidRPr="00C31F06" w:rsidRDefault="007D2E95" w:rsidP="00805AD2">
            <w:pPr>
              <w:pStyle w:val="ListParagraph"/>
              <w:spacing w:after="0" w:line="240" w:lineRule="auto"/>
              <w:ind w:left="0"/>
              <w:jc w:val="center"/>
              <w:rPr>
                <w:rFonts w:ascii="Arial" w:hAnsi="Arial" w:cs="Arial"/>
                <w:color w:val="000000" w:themeColor="text1"/>
                <w:sz w:val="18"/>
                <w:szCs w:val="18"/>
              </w:rPr>
            </w:pPr>
            <w:r w:rsidRPr="00C31F06">
              <w:rPr>
                <w:rFonts w:ascii="Arial" w:hAnsi="Arial" w:cs="Arial"/>
                <w:color w:val="000000" w:themeColor="text1"/>
                <w:sz w:val="18"/>
                <w:szCs w:val="18"/>
              </w:rPr>
              <w:t>(PO1)</w:t>
            </w:r>
          </w:p>
        </w:tc>
        <w:tc>
          <w:tcPr>
            <w:tcW w:w="1051" w:type="dxa"/>
            <w:vAlign w:val="center"/>
          </w:tcPr>
          <w:p w:rsidR="007D2E95" w:rsidRPr="00C31F06" w:rsidRDefault="007D2E95" w:rsidP="00805AD2">
            <w:pPr>
              <w:jc w:val="center"/>
              <w:rPr>
                <w:rFonts w:ascii="Arial" w:hAnsi="Arial" w:cs="Arial"/>
                <w:color w:val="000000" w:themeColor="text1"/>
                <w:sz w:val="18"/>
                <w:szCs w:val="18"/>
              </w:rPr>
            </w:pPr>
            <w:r w:rsidRPr="00C31F06">
              <w:rPr>
                <w:rFonts w:ascii="Arial" w:hAnsi="Arial" w:cs="Arial"/>
                <w:color w:val="000000" w:themeColor="text1"/>
                <w:sz w:val="18"/>
                <w:szCs w:val="18"/>
              </w:rPr>
              <w:t>Cognitive domain – level 4</w:t>
            </w:r>
          </w:p>
        </w:tc>
        <w:tc>
          <w:tcPr>
            <w:tcW w:w="1747" w:type="dxa"/>
            <w:vAlign w:val="center"/>
          </w:tcPr>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4446842"/>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Lecture Note</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6732901"/>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Text Book</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8781253"/>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Audio/Video</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9938044"/>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Web Material</w:t>
            </w:r>
          </w:p>
          <w:p w:rsidR="007D2E95" w:rsidRPr="00C31F06"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720887749"/>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 xml:space="preserve">  Journal paper</w:t>
            </w:r>
          </w:p>
        </w:tc>
        <w:tc>
          <w:tcPr>
            <w:tcW w:w="1612" w:type="dxa"/>
            <w:vAlign w:val="center"/>
          </w:tcPr>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0108389"/>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Class Test</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8077792"/>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Final Exam</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7367284"/>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Assignment</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2582336"/>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Participation</w:t>
            </w:r>
          </w:p>
          <w:p w:rsidR="007D2E95" w:rsidRPr="00C31F06"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585275"/>
              </w:sdtPr>
              <w:sdtEndPr/>
              <w:sdtContent>
                <w:r w:rsidR="007D2E95" w:rsidRPr="00C31F06">
                  <w:rPr>
                    <w:rFonts w:ascii="MS Gothic" w:eastAsia="MS Gothic" w:hAnsi="MS Gothic" w:cs="MS Gothic" w:hint="eastAsia"/>
                    <w:color w:val="000000" w:themeColor="text1"/>
                    <w:sz w:val="18"/>
                    <w:szCs w:val="18"/>
                  </w:rPr>
                  <w:t>☐</w:t>
                </w:r>
              </w:sdtContent>
            </w:sdt>
            <w:r w:rsidR="007D2E95" w:rsidRPr="00C31F06">
              <w:rPr>
                <w:rFonts w:ascii="Arial" w:hAnsi="Arial" w:cs="Arial"/>
                <w:color w:val="000000" w:themeColor="text1"/>
                <w:sz w:val="18"/>
                <w:szCs w:val="18"/>
              </w:rPr>
              <w:t>Presentation</w:t>
            </w:r>
          </w:p>
        </w:tc>
      </w:tr>
    </w:tbl>
    <w:p w:rsidR="007D2E95" w:rsidRPr="00C31F06" w:rsidRDefault="007D2E95" w:rsidP="00805AD2">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7D2E95" w:rsidRPr="00C31F06" w:rsidTr="00D57B34">
        <w:trPr>
          <w:jc w:val="center"/>
        </w:trPr>
        <w:tc>
          <w:tcPr>
            <w:tcW w:w="9127" w:type="dxa"/>
          </w:tcPr>
          <w:p w:rsidR="007D2E95" w:rsidRPr="00C31F06" w:rsidRDefault="007D2E95" w:rsidP="00805AD2">
            <w:pPr>
              <w:rPr>
                <w:rFonts w:ascii="Arial" w:hAnsi="Arial" w:cs="Arial"/>
                <w:b/>
                <w:color w:val="000000" w:themeColor="text1"/>
                <w:sz w:val="18"/>
                <w:szCs w:val="18"/>
              </w:rPr>
            </w:pPr>
            <w:r w:rsidRPr="00C31F06">
              <w:rPr>
                <w:rFonts w:ascii="Arial" w:hAnsi="Arial" w:cs="Arial"/>
                <w:b/>
                <w:color w:val="000000" w:themeColor="text1"/>
                <w:sz w:val="18"/>
                <w:szCs w:val="18"/>
              </w:rPr>
              <w:t>Assessment and Marks Distribution:</w:t>
            </w:r>
          </w:p>
          <w:p w:rsidR="007D2E95" w:rsidRPr="00C31F06" w:rsidRDefault="007D2E95" w:rsidP="00805AD2">
            <w:pPr>
              <w:rPr>
                <w:rFonts w:ascii="Arial" w:hAnsi="Arial" w:cs="Arial"/>
                <w:bCs/>
                <w:color w:val="000000" w:themeColor="text1"/>
                <w:sz w:val="18"/>
                <w:szCs w:val="18"/>
              </w:rPr>
            </w:pPr>
            <w:r w:rsidRPr="00C31F0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7D2E95" w:rsidRPr="00C31F06" w:rsidRDefault="007D2E95" w:rsidP="00805AD2">
            <w:pPr>
              <w:rPr>
                <w:rFonts w:ascii="Arial" w:hAnsi="Arial" w:cs="Arial"/>
                <w:bCs/>
                <w:color w:val="000000" w:themeColor="text1"/>
                <w:sz w:val="18"/>
                <w:szCs w:val="18"/>
              </w:rPr>
            </w:pPr>
            <w:r w:rsidRPr="00C31F06">
              <w:rPr>
                <w:rFonts w:ascii="Arial" w:hAnsi="Arial" w:cs="Arial"/>
                <w:bCs/>
                <w:color w:val="000000" w:themeColor="text1"/>
                <w:sz w:val="18"/>
                <w:szCs w:val="18"/>
              </w:rPr>
              <w:tab/>
              <w:t>Class tests + Assignments due in different times of the semester (20%)</w:t>
            </w:r>
          </w:p>
          <w:p w:rsidR="007D2E95" w:rsidRPr="00C31F06" w:rsidRDefault="007D2E95" w:rsidP="00805AD2">
            <w:pPr>
              <w:rPr>
                <w:rFonts w:ascii="Arial" w:hAnsi="Arial" w:cs="Arial"/>
                <w:bCs/>
                <w:color w:val="000000" w:themeColor="text1"/>
                <w:sz w:val="18"/>
                <w:szCs w:val="18"/>
              </w:rPr>
            </w:pPr>
            <w:r w:rsidRPr="00C31F06">
              <w:rPr>
                <w:rFonts w:ascii="Arial" w:hAnsi="Arial" w:cs="Arial"/>
                <w:bCs/>
                <w:color w:val="000000" w:themeColor="text1"/>
                <w:sz w:val="18"/>
                <w:szCs w:val="18"/>
              </w:rPr>
              <w:tab/>
              <w:t xml:space="preserve">A comprehensive final exam (70%), Total Time: 3 hours. </w:t>
            </w:r>
          </w:p>
          <w:p w:rsidR="007D2E95" w:rsidRPr="00C31F06" w:rsidRDefault="007D2E95" w:rsidP="00805AD2">
            <w:pPr>
              <w:rPr>
                <w:rFonts w:ascii="Arial" w:hAnsi="Arial" w:cs="Arial"/>
                <w:b/>
                <w:color w:val="000000" w:themeColor="text1"/>
                <w:sz w:val="18"/>
                <w:szCs w:val="18"/>
              </w:rPr>
            </w:pPr>
            <w:r w:rsidRPr="00C31F06">
              <w:rPr>
                <w:rFonts w:ascii="Arial" w:hAnsi="Arial" w:cs="Arial"/>
                <w:bCs/>
                <w:color w:val="000000" w:themeColor="text1"/>
                <w:sz w:val="18"/>
                <w:szCs w:val="18"/>
              </w:rPr>
              <w:tab/>
              <w:t>A class participation mark (10%).</w:t>
            </w:r>
          </w:p>
        </w:tc>
      </w:tr>
      <w:tr w:rsidR="007D2E95" w:rsidRPr="00C31F06" w:rsidTr="00D57B34">
        <w:trPr>
          <w:jc w:val="center"/>
        </w:trPr>
        <w:tc>
          <w:tcPr>
            <w:tcW w:w="9127" w:type="dxa"/>
          </w:tcPr>
          <w:p w:rsidR="007D2E95" w:rsidRPr="00C31F06" w:rsidRDefault="007D2E95" w:rsidP="00805AD2">
            <w:pPr>
              <w:spacing w:after="120"/>
              <w:rPr>
                <w:rFonts w:ascii="Arial" w:hAnsi="Arial" w:cs="Arial"/>
                <w:b/>
                <w:bCs/>
                <w:iCs/>
                <w:sz w:val="18"/>
                <w:szCs w:val="18"/>
              </w:rPr>
            </w:pPr>
          </w:p>
          <w:p w:rsidR="007D2E95" w:rsidRPr="00C31F06" w:rsidRDefault="007D2E95" w:rsidP="00805AD2">
            <w:pPr>
              <w:spacing w:after="120"/>
              <w:rPr>
                <w:rFonts w:ascii="Arial" w:hAnsi="Arial" w:cs="Arial"/>
                <w:b/>
                <w:bCs/>
                <w:iCs/>
                <w:sz w:val="18"/>
                <w:szCs w:val="18"/>
              </w:rPr>
            </w:pPr>
            <w:r w:rsidRPr="00C31F06">
              <w:rPr>
                <w:rFonts w:ascii="Arial" w:hAnsi="Arial" w:cs="Arial"/>
                <w:b/>
                <w:bCs/>
                <w:iCs/>
                <w:sz w:val="18"/>
                <w:szCs w:val="18"/>
              </w:rPr>
              <w:t>Course Contents:</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bCs/>
                <w:sz w:val="18"/>
                <w:szCs w:val="18"/>
                <w:lang w:bidi="ar-SA"/>
              </w:rPr>
              <w:t xml:space="preserve">Structured Programming Language fundamentals: </w:t>
            </w:r>
            <w:r w:rsidRPr="00C31F06">
              <w:rPr>
                <w:rFonts w:ascii="Arial" w:eastAsiaTheme="minorHAnsi" w:hAnsi="Arial" w:cs="Arial"/>
                <w:sz w:val="18"/>
                <w:szCs w:val="18"/>
                <w:lang w:bidi="ar-SA"/>
              </w:rPr>
              <w:t>C overviews, History and Features, Basic Structure of C Program and Hello World Program, C Program Development Environment</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Variables, Constants, Data Types, Operators &amp; Expression: Declaring variables and assigning values, input from keyboard, add comments, Arithmetic Operators, Relational Operators, Logical Operators, Assignment Operators, Increment and Decrement Operators, Conditional Operators, Bitwise Operators, Special Operators, Arithmetic Expressions, Evaluation of Expressions, Type Conversions in Expressions, Operator Precedence and Associativity.</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Program control statements: Decision Making Statements: if-else statement, switch statement; Looping Statements: for loop, while loop, nested if, do while loop, nested loop; Jump Statements: continue, break</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Functions: Function prototype, recursion, parameters, arguments, scope rules and storage classes.</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Arrays and Pointer: One and Multi-dimensional arrays, Character Arrays and Strings, Basic of Pointer, pointer expression, pointer arrays.</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User defined data types and Input/ Output: Structures, Unions, Enumerations, Standard input and output, Formatted input and output, File access; Variable length argument list; Command line parameters; Error Handling; Graphics; Linking; Library functions.</w:t>
            </w:r>
          </w:p>
          <w:p w:rsidR="007D2E95" w:rsidRPr="00C31F06" w:rsidRDefault="007D2E95" w:rsidP="00805AD2">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Memory manipulation and Preprocessor: Dynamic Memory Allocation and Linked List, Macro substitution, File inclusion, Compiler Control Directives.</w:t>
            </w:r>
          </w:p>
          <w:p w:rsidR="007D2E95" w:rsidRPr="00C31F06" w:rsidRDefault="007D2E95" w:rsidP="00805AD2">
            <w:pPr>
              <w:rPr>
                <w:rFonts w:ascii="Arial" w:hAnsi="Arial" w:cs="Arial"/>
                <w:b/>
                <w:color w:val="FF0000"/>
                <w:sz w:val="18"/>
                <w:szCs w:val="18"/>
              </w:rPr>
            </w:pPr>
          </w:p>
        </w:tc>
      </w:tr>
    </w:tbl>
    <w:p w:rsidR="007D2E95" w:rsidRPr="00C31F06" w:rsidRDefault="007D2E95" w:rsidP="00805AD2">
      <w:pPr>
        <w:jc w:val="center"/>
        <w:rPr>
          <w:rFonts w:ascii="Arial" w:hAnsi="Arial" w:cs="Arial"/>
          <w:b/>
          <w:color w:val="FFFFFF"/>
          <w:sz w:val="18"/>
          <w:szCs w:val="18"/>
          <w:highlight w:val="black"/>
        </w:rPr>
      </w:pPr>
    </w:p>
    <w:p w:rsidR="007D2E95" w:rsidRPr="00C31F06" w:rsidRDefault="007D2E95" w:rsidP="00EA3B88">
      <w:pPr>
        <w:rPr>
          <w:rFonts w:ascii="Arial" w:hAnsi="Arial" w:cs="Arial"/>
          <w:b/>
          <w:spacing w:val="-3"/>
          <w:sz w:val="18"/>
          <w:szCs w:val="18"/>
        </w:rPr>
      </w:pPr>
      <w:r w:rsidRPr="00C31F06">
        <w:rPr>
          <w:rFonts w:ascii="Arial" w:hAnsi="Arial" w:cs="Arial"/>
          <w:b/>
          <w:spacing w:val="-3"/>
          <w:sz w:val="18"/>
          <w:szCs w:val="18"/>
        </w:rPr>
        <w:t>Text Book:</w:t>
      </w:r>
    </w:p>
    <w:tbl>
      <w:tblPr>
        <w:tblW w:w="4940" w:type="pct"/>
        <w:jc w:val="center"/>
        <w:tblLook w:val="0000" w:firstRow="0" w:lastRow="0" w:firstColumn="0" w:lastColumn="0" w:noHBand="0" w:noVBand="0"/>
      </w:tblPr>
      <w:tblGrid>
        <w:gridCol w:w="361"/>
        <w:gridCol w:w="2431"/>
        <w:gridCol w:w="265"/>
        <w:gridCol w:w="6074"/>
      </w:tblGrid>
      <w:tr w:rsidR="007D2E95" w:rsidRPr="00C31F06" w:rsidTr="005D01CA">
        <w:trPr>
          <w:jc w:val="center"/>
        </w:trPr>
        <w:tc>
          <w:tcPr>
            <w:tcW w:w="198" w:type="pct"/>
          </w:tcPr>
          <w:p w:rsidR="007D2E95" w:rsidRPr="00C31F06" w:rsidRDefault="007D2E95" w:rsidP="00805AD2">
            <w:pPr>
              <w:suppressAutoHyphens/>
              <w:jc w:val="center"/>
              <w:rPr>
                <w:rFonts w:ascii="Arial" w:hAnsi="Arial" w:cs="Arial"/>
                <w:spacing w:val="-3"/>
                <w:sz w:val="18"/>
                <w:szCs w:val="18"/>
              </w:rPr>
            </w:pPr>
            <w:r w:rsidRPr="00C31F06">
              <w:rPr>
                <w:rFonts w:ascii="Arial" w:hAnsi="Arial" w:cs="Arial"/>
                <w:spacing w:val="-3"/>
                <w:sz w:val="18"/>
                <w:szCs w:val="18"/>
              </w:rPr>
              <w:t>1.</w:t>
            </w:r>
          </w:p>
        </w:tc>
        <w:tc>
          <w:tcPr>
            <w:tcW w:w="1331" w:type="pct"/>
          </w:tcPr>
          <w:p w:rsidR="007D2E95" w:rsidRPr="00C31F06" w:rsidRDefault="007D2E95" w:rsidP="000E6E86">
            <w:pPr>
              <w:suppressAutoHyphens/>
              <w:rPr>
                <w:rFonts w:ascii="Arial" w:hAnsi="Arial" w:cs="Arial"/>
                <w:spacing w:val="-3"/>
                <w:sz w:val="18"/>
                <w:szCs w:val="18"/>
              </w:rPr>
            </w:pPr>
            <w:r w:rsidRPr="00C31F06">
              <w:rPr>
                <w:rFonts w:ascii="Arial" w:hAnsi="Arial" w:cs="Arial"/>
                <w:spacing w:val="-3"/>
                <w:sz w:val="18"/>
                <w:szCs w:val="18"/>
              </w:rPr>
              <w:t>Steven Prata</w:t>
            </w:r>
          </w:p>
        </w:tc>
        <w:tc>
          <w:tcPr>
            <w:tcW w:w="145" w:type="pct"/>
          </w:tcPr>
          <w:p w:rsidR="007D2E95" w:rsidRPr="00C31F06" w:rsidRDefault="007D2E95" w:rsidP="00805AD2">
            <w:pPr>
              <w:suppressAutoHyphens/>
              <w:jc w:val="center"/>
              <w:rPr>
                <w:rFonts w:ascii="Arial" w:hAnsi="Arial" w:cs="Arial"/>
                <w:spacing w:val="-3"/>
                <w:sz w:val="18"/>
                <w:szCs w:val="18"/>
              </w:rPr>
            </w:pPr>
            <w:r w:rsidRPr="00C31F06">
              <w:rPr>
                <w:rFonts w:ascii="Arial" w:hAnsi="Arial" w:cs="Arial"/>
                <w:spacing w:val="-3"/>
                <w:sz w:val="18"/>
                <w:szCs w:val="18"/>
              </w:rPr>
              <w:t>:</w:t>
            </w:r>
          </w:p>
        </w:tc>
        <w:tc>
          <w:tcPr>
            <w:tcW w:w="3326" w:type="pct"/>
          </w:tcPr>
          <w:p w:rsidR="007D2E95" w:rsidRPr="00C31F06" w:rsidRDefault="007D2E95" w:rsidP="00805AD2">
            <w:pPr>
              <w:suppressAutoHyphens/>
              <w:rPr>
                <w:rFonts w:ascii="Arial" w:hAnsi="Arial" w:cs="Arial"/>
                <w:b/>
                <w:bCs/>
                <w:spacing w:val="-3"/>
                <w:sz w:val="18"/>
                <w:szCs w:val="18"/>
              </w:rPr>
            </w:pPr>
            <w:r w:rsidRPr="00C31F06">
              <w:rPr>
                <w:rFonts w:ascii="Arial" w:hAnsi="Arial" w:cs="Arial"/>
                <w:b/>
                <w:bCs/>
                <w:spacing w:val="-3"/>
                <w:sz w:val="18"/>
                <w:szCs w:val="18"/>
              </w:rPr>
              <w:t xml:space="preserve">C Primer Plus, </w:t>
            </w:r>
            <w:r w:rsidRPr="00C31F06">
              <w:rPr>
                <w:rFonts w:ascii="Arial" w:hAnsi="Arial" w:cs="Arial"/>
                <w:i/>
                <w:iCs/>
                <w:spacing w:val="-3"/>
                <w:sz w:val="18"/>
                <w:szCs w:val="18"/>
              </w:rPr>
              <w:t>Addison-Wesley Professional</w:t>
            </w:r>
          </w:p>
        </w:tc>
      </w:tr>
      <w:tr w:rsidR="00E150D6" w:rsidRPr="00C31F06" w:rsidTr="005D01CA">
        <w:trPr>
          <w:jc w:val="center"/>
        </w:trPr>
        <w:tc>
          <w:tcPr>
            <w:tcW w:w="198" w:type="pct"/>
          </w:tcPr>
          <w:p w:rsidR="00E150D6" w:rsidRPr="00C31F06" w:rsidRDefault="00E150D6" w:rsidP="00805AD2">
            <w:pPr>
              <w:suppressAutoHyphens/>
              <w:jc w:val="center"/>
              <w:rPr>
                <w:rFonts w:ascii="Arial" w:hAnsi="Arial" w:cs="Arial"/>
                <w:spacing w:val="-3"/>
                <w:sz w:val="18"/>
                <w:szCs w:val="18"/>
              </w:rPr>
            </w:pPr>
            <w:r>
              <w:rPr>
                <w:rFonts w:ascii="Arial" w:hAnsi="Arial" w:cs="Arial"/>
                <w:spacing w:val="-3"/>
                <w:sz w:val="18"/>
                <w:szCs w:val="18"/>
              </w:rPr>
              <w:t>2.</w:t>
            </w:r>
          </w:p>
        </w:tc>
        <w:tc>
          <w:tcPr>
            <w:tcW w:w="1331" w:type="pct"/>
          </w:tcPr>
          <w:p w:rsidR="00E150D6" w:rsidRPr="00C31F06" w:rsidRDefault="00E150D6" w:rsidP="000E6E86">
            <w:pPr>
              <w:suppressAutoHyphens/>
              <w:rPr>
                <w:rFonts w:ascii="Arial" w:hAnsi="Arial" w:cs="Arial"/>
                <w:spacing w:val="-3"/>
                <w:sz w:val="18"/>
                <w:szCs w:val="18"/>
              </w:rPr>
            </w:pPr>
            <w:r w:rsidRPr="00E150D6">
              <w:rPr>
                <w:rFonts w:ascii="Arial" w:hAnsi="Arial" w:cs="Arial"/>
                <w:spacing w:val="-3"/>
                <w:sz w:val="18"/>
                <w:szCs w:val="18"/>
              </w:rPr>
              <w:t>Herbert Schildt</w:t>
            </w:r>
          </w:p>
        </w:tc>
        <w:tc>
          <w:tcPr>
            <w:tcW w:w="145" w:type="pct"/>
          </w:tcPr>
          <w:p w:rsidR="00E150D6" w:rsidRPr="00C31F06" w:rsidRDefault="00E150D6" w:rsidP="00805AD2">
            <w:pPr>
              <w:suppressAutoHyphens/>
              <w:jc w:val="center"/>
              <w:rPr>
                <w:rFonts w:ascii="Arial" w:hAnsi="Arial" w:cs="Arial"/>
                <w:spacing w:val="-3"/>
                <w:sz w:val="18"/>
                <w:szCs w:val="18"/>
              </w:rPr>
            </w:pPr>
            <w:r>
              <w:rPr>
                <w:rFonts w:ascii="Arial" w:hAnsi="Arial" w:cs="Arial"/>
                <w:spacing w:val="-3"/>
                <w:sz w:val="18"/>
                <w:szCs w:val="18"/>
              </w:rPr>
              <w:t>:</w:t>
            </w:r>
          </w:p>
        </w:tc>
        <w:tc>
          <w:tcPr>
            <w:tcW w:w="3326" w:type="pct"/>
          </w:tcPr>
          <w:p w:rsidR="00E150D6" w:rsidRPr="00C31F06" w:rsidRDefault="00E150D6" w:rsidP="00805AD2">
            <w:pPr>
              <w:suppressAutoHyphens/>
              <w:rPr>
                <w:rFonts w:ascii="Arial" w:hAnsi="Arial" w:cs="Arial"/>
                <w:b/>
                <w:bCs/>
                <w:spacing w:val="-3"/>
                <w:sz w:val="18"/>
                <w:szCs w:val="18"/>
              </w:rPr>
            </w:pPr>
            <w:r w:rsidRPr="00E150D6">
              <w:rPr>
                <w:rFonts w:ascii="Arial" w:hAnsi="Arial" w:cs="Arial"/>
                <w:b/>
                <w:bCs/>
                <w:spacing w:val="-3"/>
                <w:sz w:val="18"/>
                <w:szCs w:val="18"/>
              </w:rPr>
              <w:t>C: The Complete Reference</w:t>
            </w:r>
            <w:r>
              <w:rPr>
                <w:rFonts w:ascii="Arial" w:hAnsi="Arial" w:cs="Arial"/>
                <w:b/>
                <w:bCs/>
                <w:spacing w:val="-3"/>
                <w:sz w:val="18"/>
                <w:szCs w:val="18"/>
              </w:rPr>
              <w:t xml:space="preserve">, </w:t>
            </w:r>
            <w:r w:rsidRPr="00E150D6">
              <w:rPr>
                <w:rFonts w:ascii="Arial" w:hAnsi="Arial" w:cs="Arial"/>
                <w:b/>
                <w:bCs/>
                <w:spacing w:val="-3"/>
                <w:sz w:val="18"/>
                <w:szCs w:val="18"/>
              </w:rPr>
              <w:t>McGraw-Hill Osborne Media</w:t>
            </w:r>
          </w:p>
        </w:tc>
      </w:tr>
    </w:tbl>
    <w:p w:rsidR="007D2E95" w:rsidRPr="00C31F06" w:rsidRDefault="007D2E95" w:rsidP="00805AD2">
      <w:pPr>
        <w:jc w:val="center"/>
        <w:rPr>
          <w:rFonts w:ascii="Arial" w:hAnsi="Arial" w:cs="Arial"/>
          <w:b/>
          <w:spacing w:val="-3"/>
          <w:sz w:val="18"/>
          <w:szCs w:val="18"/>
        </w:rPr>
      </w:pPr>
    </w:p>
    <w:p w:rsidR="007D2E95" w:rsidRPr="00C31F06" w:rsidRDefault="007D2E95" w:rsidP="00EA3B88">
      <w:pPr>
        <w:rPr>
          <w:rFonts w:ascii="Arial" w:hAnsi="Arial" w:cs="Arial"/>
          <w:b/>
          <w:spacing w:val="-3"/>
          <w:sz w:val="18"/>
          <w:szCs w:val="18"/>
        </w:rPr>
      </w:pPr>
      <w:r w:rsidRPr="00C31F06">
        <w:rPr>
          <w:rFonts w:ascii="Arial" w:hAnsi="Arial" w:cs="Arial"/>
          <w:b/>
          <w:spacing w:val="-3"/>
          <w:sz w:val="18"/>
          <w:szCs w:val="18"/>
        </w:rPr>
        <w:t>Books Recommended:</w:t>
      </w:r>
    </w:p>
    <w:tbl>
      <w:tblPr>
        <w:tblW w:w="4911" w:type="pct"/>
        <w:jc w:val="center"/>
        <w:tblLook w:val="0000" w:firstRow="0" w:lastRow="0" w:firstColumn="0" w:lastColumn="0" w:noHBand="0" w:noVBand="0"/>
      </w:tblPr>
      <w:tblGrid>
        <w:gridCol w:w="361"/>
        <w:gridCol w:w="2432"/>
        <w:gridCol w:w="264"/>
        <w:gridCol w:w="6020"/>
      </w:tblGrid>
      <w:tr w:rsidR="007D2E95" w:rsidRPr="00C31F06" w:rsidTr="005D01CA">
        <w:trPr>
          <w:trHeight w:val="196"/>
          <w:jc w:val="center"/>
        </w:trPr>
        <w:tc>
          <w:tcPr>
            <w:tcW w:w="199" w:type="pct"/>
          </w:tcPr>
          <w:p w:rsidR="007D2E95" w:rsidRPr="00C31F06" w:rsidRDefault="007D2E95" w:rsidP="00805AD2">
            <w:pPr>
              <w:suppressAutoHyphens/>
              <w:jc w:val="center"/>
              <w:rPr>
                <w:rFonts w:ascii="Arial" w:hAnsi="Arial" w:cs="Arial"/>
                <w:spacing w:val="-3"/>
                <w:sz w:val="18"/>
                <w:szCs w:val="18"/>
              </w:rPr>
            </w:pPr>
            <w:r w:rsidRPr="00C31F06">
              <w:rPr>
                <w:rFonts w:ascii="Arial" w:hAnsi="Arial" w:cs="Arial"/>
                <w:spacing w:val="-3"/>
                <w:sz w:val="18"/>
                <w:szCs w:val="18"/>
              </w:rPr>
              <w:t>1.</w:t>
            </w:r>
          </w:p>
        </w:tc>
        <w:tc>
          <w:tcPr>
            <w:tcW w:w="1340" w:type="pct"/>
          </w:tcPr>
          <w:p w:rsidR="007D2E95" w:rsidRPr="00C31F06" w:rsidRDefault="007D2E95" w:rsidP="000E6E86">
            <w:pPr>
              <w:suppressAutoHyphens/>
              <w:rPr>
                <w:rFonts w:ascii="Arial" w:hAnsi="Arial" w:cs="Arial"/>
                <w:spacing w:val="-3"/>
                <w:sz w:val="18"/>
                <w:szCs w:val="18"/>
              </w:rPr>
            </w:pPr>
            <w:r w:rsidRPr="00C31F06">
              <w:rPr>
                <w:rFonts w:ascii="Arial" w:hAnsi="Arial" w:cs="Arial"/>
                <w:color w:val="000000"/>
                <w:sz w:val="18"/>
                <w:szCs w:val="18"/>
              </w:rPr>
              <w:t>Herbert Schildt</w:t>
            </w:r>
          </w:p>
        </w:tc>
        <w:tc>
          <w:tcPr>
            <w:tcW w:w="145" w:type="pct"/>
          </w:tcPr>
          <w:p w:rsidR="007D2E95" w:rsidRPr="00C31F06" w:rsidRDefault="007D2E95" w:rsidP="00805AD2">
            <w:pPr>
              <w:suppressAutoHyphens/>
              <w:jc w:val="center"/>
              <w:rPr>
                <w:rFonts w:ascii="Arial" w:hAnsi="Arial" w:cs="Arial"/>
                <w:spacing w:val="-3"/>
                <w:sz w:val="18"/>
                <w:szCs w:val="18"/>
              </w:rPr>
            </w:pPr>
            <w:r w:rsidRPr="00C31F06">
              <w:rPr>
                <w:rFonts w:ascii="Arial" w:hAnsi="Arial" w:cs="Arial"/>
                <w:spacing w:val="-3"/>
                <w:sz w:val="18"/>
                <w:szCs w:val="18"/>
              </w:rPr>
              <w:t>:</w:t>
            </w:r>
          </w:p>
        </w:tc>
        <w:tc>
          <w:tcPr>
            <w:tcW w:w="3316" w:type="pct"/>
          </w:tcPr>
          <w:p w:rsidR="007D2E95" w:rsidRPr="00C31F06" w:rsidRDefault="007D2E95" w:rsidP="00805AD2">
            <w:pPr>
              <w:suppressAutoHyphens/>
              <w:rPr>
                <w:rFonts w:ascii="Arial" w:hAnsi="Arial" w:cs="Arial"/>
                <w:spacing w:val="-3"/>
                <w:sz w:val="18"/>
                <w:szCs w:val="18"/>
              </w:rPr>
            </w:pPr>
            <w:r w:rsidRPr="00C31F06">
              <w:rPr>
                <w:rFonts w:ascii="Arial" w:hAnsi="Arial" w:cs="Arial"/>
                <w:b/>
                <w:bCs/>
                <w:spacing w:val="-3"/>
                <w:sz w:val="18"/>
                <w:szCs w:val="18"/>
              </w:rPr>
              <w:t xml:space="preserve">Tech Yourself, </w:t>
            </w:r>
            <w:r w:rsidRPr="00C31F06">
              <w:rPr>
                <w:rFonts w:ascii="Arial" w:hAnsi="Arial" w:cs="Arial"/>
                <w:i/>
                <w:iCs/>
                <w:spacing w:val="-3"/>
                <w:sz w:val="18"/>
                <w:szCs w:val="18"/>
              </w:rPr>
              <w:t>McGraw-Hill Osborne Media</w:t>
            </w:r>
          </w:p>
        </w:tc>
      </w:tr>
    </w:tbl>
    <w:p w:rsidR="007D2E95" w:rsidRDefault="007D2E95" w:rsidP="00805AD2">
      <w:pPr>
        <w:jc w:val="center"/>
        <w:rPr>
          <w:rFonts w:ascii="Arial" w:hAnsi="Arial" w:cs="Arial"/>
          <w:sz w:val="18"/>
          <w:szCs w:val="18"/>
        </w:rPr>
      </w:pPr>
    </w:p>
    <w:p w:rsidR="000F76D9" w:rsidRDefault="000F76D9">
      <w:pPr>
        <w:rPr>
          <w:rFonts w:ascii="Arial" w:hAnsi="Arial" w:cs="Arial"/>
          <w:sz w:val="18"/>
          <w:szCs w:val="18"/>
        </w:rPr>
      </w:pPr>
      <w:r>
        <w:rPr>
          <w:rFonts w:ascii="Arial" w:hAnsi="Arial" w:cs="Arial"/>
          <w:sz w:val="18"/>
          <w:szCs w:val="18"/>
        </w:rPr>
        <w:br w:type="page"/>
      </w:r>
    </w:p>
    <w:p w:rsidR="007D2E95" w:rsidRPr="00270DD4" w:rsidRDefault="007D2E95"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70DD4">
        <w:rPr>
          <w:rFonts w:ascii="Arial" w:hAnsi="Arial" w:cs="Arial"/>
          <w:b/>
          <w:bCs/>
          <w:iCs/>
          <w:sz w:val="18"/>
          <w:szCs w:val="18"/>
        </w:rPr>
        <w:lastRenderedPageBreak/>
        <w:t>CSE1122: Structural Programming Language Lab.</w:t>
      </w:r>
    </w:p>
    <w:p w:rsidR="007D2E95" w:rsidRPr="00270DD4" w:rsidRDefault="007D2E95"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70DD4">
        <w:rPr>
          <w:rFonts w:ascii="Arial" w:hAnsi="Arial" w:cs="Arial"/>
          <w:b/>
          <w:bCs/>
          <w:iCs/>
          <w:sz w:val="18"/>
          <w:szCs w:val="18"/>
        </w:rPr>
        <w:t xml:space="preserve">Credits: </w:t>
      </w:r>
      <w:r w:rsidRPr="00270DD4">
        <w:rPr>
          <w:rFonts w:ascii="Arial" w:hAnsi="Arial" w:cs="Arial"/>
          <w:iCs/>
          <w:sz w:val="18"/>
          <w:szCs w:val="18"/>
        </w:rPr>
        <w:t xml:space="preserve">2 </w:t>
      </w:r>
      <w:r w:rsidRPr="00270DD4">
        <w:rPr>
          <w:rFonts w:ascii="Arial" w:hAnsi="Arial" w:cs="Arial"/>
          <w:b/>
          <w:bCs/>
          <w:iCs/>
          <w:sz w:val="18"/>
          <w:szCs w:val="18"/>
        </w:rPr>
        <w:t xml:space="preserve">Contact Hours: </w:t>
      </w:r>
      <w:r w:rsidR="00844CE6">
        <w:rPr>
          <w:rFonts w:ascii="Arial" w:hAnsi="Arial" w:cs="Arial"/>
          <w:iCs/>
          <w:sz w:val="18"/>
          <w:szCs w:val="18"/>
        </w:rPr>
        <w:t>56</w:t>
      </w:r>
    </w:p>
    <w:p w:rsidR="007D2E95" w:rsidRPr="00270DD4" w:rsidRDefault="007D2E95" w:rsidP="00C14AB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70DD4">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First </w:t>
      </w:r>
      <w:r w:rsidR="000627E4" w:rsidRPr="006A2DCD">
        <w:rPr>
          <w:rFonts w:ascii="Arial" w:hAnsi="Arial" w:cs="Arial"/>
          <w:b/>
          <w:bCs/>
          <w:iCs/>
          <w:sz w:val="18"/>
          <w:szCs w:val="18"/>
        </w:rPr>
        <w:t>Semester</w:t>
      </w:r>
    </w:p>
    <w:p w:rsidR="007D2E95" w:rsidRPr="00270DD4" w:rsidRDefault="007D2E95"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7D2E95" w:rsidRPr="00270DD4" w:rsidTr="00805AD2">
        <w:trPr>
          <w:jc w:val="center"/>
        </w:trPr>
        <w:tc>
          <w:tcPr>
            <w:tcW w:w="1439" w:type="dxa"/>
          </w:tcPr>
          <w:p w:rsidR="007D2E95" w:rsidRPr="00270DD4" w:rsidRDefault="007D2E95" w:rsidP="00805AD2">
            <w:pPr>
              <w:rPr>
                <w:rFonts w:ascii="Arial" w:hAnsi="Arial" w:cs="Arial"/>
                <w:b/>
                <w:bCs/>
                <w:sz w:val="18"/>
                <w:szCs w:val="18"/>
              </w:rPr>
            </w:pPr>
            <w:r w:rsidRPr="00270DD4">
              <w:rPr>
                <w:rFonts w:ascii="Arial" w:hAnsi="Arial" w:cs="Arial"/>
                <w:b/>
                <w:sz w:val="18"/>
                <w:szCs w:val="18"/>
              </w:rPr>
              <w:t>Prerequisite:</w:t>
            </w:r>
          </w:p>
        </w:tc>
        <w:tc>
          <w:tcPr>
            <w:tcW w:w="7741" w:type="dxa"/>
          </w:tcPr>
          <w:p w:rsidR="007D2E95" w:rsidRPr="00270DD4" w:rsidRDefault="007D2E95" w:rsidP="00805AD2">
            <w:pPr>
              <w:rPr>
                <w:rFonts w:ascii="Arial" w:hAnsi="Arial" w:cs="Arial"/>
                <w:iCs/>
                <w:sz w:val="18"/>
                <w:szCs w:val="18"/>
              </w:rPr>
            </w:pPr>
            <w:r w:rsidRPr="00270DD4">
              <w:rPr>
                <w:rFonts w:ascii="Arial" w:hAnsi="Arial" w:cs="Arial"/>
                <w:iCs/>
                <w:sz w:val="18"/>
                <w:szCs w:val="18"/>
              </w:rPr>
              <w:t>None</w:t>
            </w:r>
          </w:p>
        </w:tc>
      </w:tr>
      <w:tr w:rsidR="007D2E95" w:rsidRPr="00270DD4" w:rsidTr="00805AD2">
        <w:trPr>
          <w:jc w:val="center"/>
        </w:trPr>
        <w:tc>
          <w:tcPr>
            <w:tcW w:w="1439" w:type="dxa"/>
          </w:tcPr>
          <w:p w:rsidR="007D2E95" w:rsidRPr="00270DD4" w:rsidRDefault="007D2E95" w:rsidP="00805AD2">
            <w:pPr>
              <w:rPr>
                <w:rFonts w:ascii="Arial" w:hAnsi="Arial" w:cs="Arial"/>
                <w:b/>
                <w:sz w:val="18"/>
                <w:szCs w:val="18"/>
              </w:rPr>
            </w:pPr>
            <w:r w:rsidRPr="00270DD4">
              <w:rPr>
                <w:rFonts w:ascii="Arial" w:hAnsi="Arial" w:cs="Arial"/>
                <w:b/>
                <w:sz w:val="18"/>
                <w:szCs w:val="18"/>
              </w:rPr>
              <w:t>Course Type</w:t>
            </w:r>
          </w:p>
        </w:tc>
        <w:tc>
          <w:tcPr>
            <w:tcW w:w="7741" w:type="dxa"/>
          </w:tcPr>
          <w:p w:rsidR="007D2E95" w:rsidRPr="00270DD4" w:rsidRDefault="009F4EBA" w:rsidP="00805AD2">
            <w:pPr>
              <w:rPr>
                <w:rFonts w:ascii="Arial" w:hAnsi="Arial" w:cs="Arial"/>
                <w:iCs/>
                <w:sz w:val="18"/>
                <w:szCs w:val="18"/>
              </w:rPr>
            </w:pPr>
            <w:sdt>
              <w:sdtPr>
                <w:rPr>
                  <w:rFonts w:ascii="Arial" w:hAnsi="Arial" w:cs="Arial"/>
                  <w:iCs/>
                  <w:sz w:val="18"/>
                  <w:szCs w:val="18"/>
                </w:rPr>
                <w:id w:val="-2011128293"/>
              </w:sdtPr>
              <w:sdtEndPr/>
              <w:sdtContent>
                <w:r w:rsidR="007D2E95" w:rsidRPr="00270DD4">
                  <w:rPr>
                    <w:rFonts w:ascii="MS Gothic" w:eastAsia="MS Gothic" w:hAnsi="MS Gothic" w:cs="MS Gothic" w:hint="eastAsia"/>
                    <w:iCs/>
                    <w:sz w:val="18"/>
                    <w:szCs w:val="18"/>
                  </w:rPr>
                  <w:t>☐</w:t>
                </w:r>
              </w:sdtContent>
            </w:sdt>
            <w:r w:rsidR="007D2E95" w:rsidRPr="00270DD4">
              <w:rPr>
                <w:rFonts w:ascii="Arial" w:hAnsi="Arial" w:cs="Arial"/>
                <w:iCs/>
                <w:sz w:val="18"/>
                <w:szCs w:val="18"/>
              </w:rPr>
              <w:t xml:space="preserve"> Theory         </w:t>
            </w:r>
            <w:sdt>
              <w:sdtPr>
                <w:rPr>
                  <w:rFonts w:ascii="Arial" w:hAnsi="Arial" w:cs="Arial"/>
                  <w:iCs/>
                  <w:sz w:val="18"/>
                  <w:szCs w:val="18"/>
                </w:rPr>
                <w:id w:val="-785198823"/>
              </w:sdtPr>
              <w:sdtEndPr/>
              <w:sdtContent>
                <w:r w:rsidR="007D2E95" w:rsidRPr="00270DD4">
                  <w:rPr>
                    <w:rFonts w:ascii="MS Gothic" w:eastAsia="MS Gothic" w:hAnsi="MS Gothic" w:cs="MS Gothic" w:hint="eastAsia"/>
                    <w:iCs/>
                    <w:sz w:val="18"/>
                    <w:szCs w:val="18"/>
                  </w:rPr>
                  <w:t>☒</w:t>
                </w:r>
              </w:sdtContent>
            </w:sdt>
            <w:r w:rsidR="007D2E95" w:rsidRPr="00270DD4">
              <w:rPr>
                <w:rFonts w:ascii="Arial" w:hAnsi="Arial" w:cs="Arial"/>
                <w:iCs/>
                <w:sz w:val="18"/>
                <w:szCs w:val="18"/>
              </w:rPr>
              <w:t xml:space="preserve">  Laboratory work         </w:t>
            </w:r>
            <w:sdt>
              <w:sdtPr>
                <w:rPr>
                  <w:rFonts w:ascii="Arial" w:hAnsi="Arial" w:cs="Arial"/>
                  <w:iCs/>
                  <w:sz w:val="18"/>
                  <w:szCs w:val="18"/>
                </w:rPr>
                <w:id w:val="162132100"/>
              </w:sdtPr>
              <w:sdtEndPr/>
              <w:sdtContent>
                <w:r w:rsidR="007D2E95" w:rsidRPr="00270DD4">
                  <w:rPr>
                    <w:rFonts w:ascii="MS Gothic" w:eastAsia="MS Gothic" w:hAnsi="MS Gothic" w:cs="MS Gothic" w:hint="eastAsia"/>
                    <w:iCs/>
                    <w:sz w:val="18"/>
                    <w:szCs w:val="18"/>
                  </w:rPr>
                  <w:t>☐</w:t>
                </w:r>
              </w:sdtContent>
            </w:sdt>
            <w:r w:rsidR="007D2E95" w:rsidRPr="00270DD4">
              <w:rPr>
                <w:rFonts w:ascii="Arial" w:hAnsi="Arial" w:cs="Arial"/>
                <w:iCs/>
                <w:sz w:val="18"/>
                <w:szCs w:val="18"/>
              </w:rPr>
              <w:t xml:space="preserve">  Project work      </w:t>
            </w:r>
            <w:sdt>
              <w:sdtPr>
                <w:rPr>
                  <w:rFonts w:ascii="Arial" w:hAnsi="Arial" w:cs="Arial"/>
                  <w:iCs/>
                  <w:sz w:val="18"/>
                  <w:szCs w:val="18"/>
                </w:rPr>
                <w:id w:val="1600531177"/>
              </w:sdtPr>
              <w:sdtEndPr/>
              <w:sdtContent>
                <w:r w:rsidR="007D2E95" w:rsidRPr="00270DD4">
                  <w:rPr>
                    <w:rFonts w:ascii="MS Gothic" w:eastAsia="MS Gothic" w:hAnsi="MS Gothic" w:cs="MS Gothic" w:hint="eastAsia"/>
                    <w:iCs/>
                    <w:sz w:val="18"/>
                    <w:szCs w:val="18"/>
                  </w:rPr>
                  <w:t>☐</w:t>
                </w:r>
              </w:sdtContent>
            </w:sdt>
            <w:r w:rsidR="007D2E95" w:rsidRPr="00270DD4">
              <w:rPr>
                <w:rFonts w:ascii="Arial" w:hAnsi="Arial" w:cs="Arial"/>
                <w:iCs/>
                <w:sz w:val="18"/>
                <w:szCs w:val="18"/>
              </w:rPr>
              <w:t xml:space="preserve">  Viva Voce      </w:t>
            </w:r>
          </w:p>
        </w:tc>
      </w:tr>
      <w:tr w:rsidR="007D2E95" w:rsidRPr="00270DD4" w:rsidTr="00805AD2">
        <w:trPr>
          <w:trHeight w:val="238"/>
          <w:jc w:val="center"/>
        </w:trPr>
        <w:tc>
          <w:tcPr>
            <w:tcW w:w="1439" w:type="dxa"/>
          </w:tcPr>
          <w:p w:rsidR="007D2E95" w:rsidRPr="00270DD4" w:rsidRDefault="007D2E95" w:rsidP="00805AD2">
            <w:pPr>
              <w:ind w:left="2160" w:hanging="2160"/>
              <w:rPr>
                <w:rFonts w:ascii="Arial" w:hAnsi="Arial" w:cs="Arial"/>
                <w:b/>
                <w:bCs/>
                <w:sz w:val="18"/>
                <w:szCs w:val="18"/>
              </w:rPr>
            </w:pPr>
            <w:r w:rsidRPr="00270DD4">
              <w:rPr>
                <w:rFonts w:ascii="Arial" w:hAnsi="Arial" w:cs="Arial"/>
                <w:b/>
                <w:bCs/>
                <w:sz w:val="18"/>
                <w:szCs w:val="18"/>
              </w:rPr>
              <w:t>Motivation</w:t>
            </w:r>
          </w:p>
        </w:tc>
        <w:tc>
          <w:tcPr>
            <w:tcW w:w="7741" w:type="dxa"/>
          </w:tcPr>
          <w:p w:rsidR="007D2E95" w:rsidRPr="00270DD4" w:rsidRDefault="007D2E95" w:rsidP="00805AD2">
            <w:pPr>
              <w:rPr>
                <w:rFonts w:ascii="Arial" w:hAnsi="Arial" w:cs="Arial"/>
                <w:b/>
                <w:iCs/>
                <w:sz w:val="18"/>
                <w:szCs w:val="18"/>
              </w:rPr>
            </w:pPr>
            <w:r w:rsidRPr="00270DD4">
              <w:rPr>
                <w:rFonts w:ascii="Arial" w:hAnsi="Arial" w:cs="Arial"/>
                <w:iCs/>
                <w:sz w:val="18"/>
                <w:szCs w:val="18"/>
              </w:rPr>
              <w:t>This course is offered for the students to achieve hands on experience on basic programming.</w:t>
            </w:r>
          </w:p>
        </w:tc>
      </w:tr>
      <w:tr w:rsidR="007D2E95" w:rsidRPr="00270DD4" w:rsidTr="00805AD2">
        <w:trPr>
          <w:trHeight w:val="238"/>
          <w:jc w:val="center"/>
        </w:trPr>
        <w:tc>
          <w:tcPr>
            <w:tcW w:w="9180" w:type="dxa"/>
            <w:gridSpan w:val="2"/>
          </w:tcPr>
          <w:p w:rsidR="007D2E95" w:rsidRPr="00270DD4" w:rsidRDefault="007D2E95" w:rsidP="00805AD2">
            <w:pPr>
              <w:rPr>
                <w:rFonts w:ascii="Arial" w:hAnsi="Arial" w:cs="Arial"/>
                <w:b/>
                <w:bCs/>
                <w:sz w:val="18"/>
                <w:szCs w:val="18"/>
              </w:rPr>
            </w:pPr>
            <w:r w:rsidRPr="00270DD4">
              <w:rPr>
                <w:rFonts w:ascii="Arial" w:hAnsi="Arial" w:cs="Arial"/>
                <w:b/>
                <w:bCs/>
                <w:sz w:val="18"/>
                <w:szCs w:val="18"/>
              </w:rPr>
              <w:t>Course Objective:</w:t>
            </w:r>
          </w:p>
          <w:p w:rsidR="007D2E95" w:rsidRPr="00270DD4" w:rsidRDefault="007D2E95" w:rsidP="00805AD2">
            <w:pPr>
              <w:jc w:val="both"/>
              <w:rPr>
                <w:rFonts w:ascii="Arial" w:hAnsi="Arial" w:cs="Arial"/>
                <w:iCs/>
                <w:sz w:val="18"/>
                <w:szCs w:val="18"/>
              </w:rPr>
            </w:pPr>
            <w:r w:rsidRPr="00270DD4">
              <w:rPr>
                <w:rFonts w:ascii="Arial" w:hAnsi="Arial" w:cs="Arial"/>
                <w:iCs/>
                <w:sz w:val="18"/>
                <w:szCs w:val="18"/>
              </w:rPr>
              <w:t>To introduce students to give practical experience on basic programming principles, good programming style, design and solve the problems in a structured approach.</w:t>
            </w:r>
          </w:p>
        </w:tc>
      </w:tr>
    </w:tbl>
    <w:p w:rsidR="007D2E95" w:rsidRPr="00270DD4" w:rsidRDefault="007D2E95" w:rsidP="00805AD2">
      <w:pPr>
        <w:jc w:val="center"/>
        <w:rPr>
          <w:rFonts w:ascii="Arial" w:hAnsi="Arial" w:cs="Arial"/>
          <w:sz w:val="18"/>
          <w:szCs w:val="18"/>
        </w:rPr>
      </w:pPr>
    </w:p>
    <w:p w:rsidR="007D2E95" w:rsidRPr="00270DD4" w:rsidRDefault="007D2E95" w:rsidP="00805AD2">
      <w:pPr>
        <w:autoSpaceDE w:val="0"/>
        <w:autoSpaceDN w:val="0"/>
        <w:adjustRightInd w:val="0"/>
        <w:jc w:val="center"/>
        <w:rPr>
          <w:rFonts w:ascii="Arial" w:hAnsi="Arial" w:cs="Arial"/>
          <w:b/>
          <w:color w:val="000000" w:themeColor="text1"/>
          <w:sz w:val="18"/>
          <w:szCs w:val="18"/>
        </w:rPr>
      </w:pPr>
      <w:r w:rsidRPr="00270DD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38"/>
        <w:gridCol w:w="2281"/>
        <w:gridCol w:w="1051"/>
        <w:gridCol w:w="1747"/>
        <w:gridCol w:w="1612"/>
      </w:tblGrid>
      <w:tr w:rsidR="007D2E95" w:rsidRPr="00270DD4" w:rsidTr="00805AD2">
        <w:trPr>
          <w:trHeight w:val="877"/>
          <w:jc w:val="center"/>
        </w:trPr>
        <w:tc>
          <w:tcPr>
            <w:tcW w:w="646"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 No.</w:t>
            </w:r>
          </w:p>
        </w:tc>
        <w:tc>
          <w:tcPr>
            <w:tcW w:w="1838"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 Statement</w:t>
            </w:r>
          </w:p>
        </w:tc>
        <w:tc>
          <w:tcPr>
            <w:tcW w:w="2281"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Corresponding PO</w:t>
            </w:r>
          </w:p>
        </w:tc>
        <w:tc>
          <w:tcPr>
            <w:tcW w:w="1051"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Domain / level of learning taxonomy</w:t>
            </w:r>
          </w:p>
        </w:tc>
        <w:tc>
          <w:tcPr>
            <w:tcW w:w="1747"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Delivery methods and activities</w:t>
            </w:r>
          </w:p>
        </w:tc>
        <w:tc>
          <w:tcPr>
            <w:tcW w:w="1612"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Assessment tools</w:t>
            </w:r>
          </w:p>
        </w:tc>
      </w:tr>
      <w:tr w:rsidR="007D2E95" w:rsidRPr="00270DD4" w:rsidTr="00805AD2">
        <w:trPr>
          <w:trHeight w:val="1646"/>
          <w:jc w:val="center"/>
        </w:trPr>
        <w:tc>
          <w:tcPr>
            <w:tcW w:w="646"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CO1</w:t>
            </w:r>
          </w:p>
        </w:tc>
        <w:tc>
          <w:tcPr>
            <w:tcW w:w="1838" w:type="dxa"/>
            <w:vAlign w:val="center"/>
          </w:tcPr>
          <w:p w:rsidR="007D2E95" w:rsidRPr="00270DD4" w:rsidRDefault="007D2E95" w:rsidP="00805AD2">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Pr>
                <w:rFonts w:ascii="Arial" w:hAnsi="Arial" w:cs="Arial"/>
                <w:b/>
                <w:bCs/>
                <w:color w:val="000000" w:themeColor="text1"/>
                <w:sz w:val="18"/>
                <w:szCs w:val="18"/>
              </w:rPr>
              <w:t>f</w:t>
            </w:r>
            <w:r w:rsidRPr="002B3819">
              <w:rPr>
                <w:rFonts w:ascii="Arial" w:hAnsi="Arial" w:cs="Arial"/>
                <w:b/>
                <w:bCs/>
                <w:color w:val="000000" w:themeColor="text1"/>
                <w:sz w:val="18"/>
                <w:szCs w:val="18"/>
              </w:rPr>
              <w:t>ormulat</w:t>
            </w:r>
            <w:r w:rsidRPr="00270DD4">
              <w:rPr>
                <w:rFonts w:ascii="Arial" w:hAnsi="Arial" w:cs="Arial"/>
                <w:color w:val="000000" w:themeColor="text1"/>
                <w:sz w:val="18"/>
                <w:szCs w:val="18"/>
              </w:rPr>
              <w:t>e problems step by step and design computer programs in a structured way</w:t>
            </w:r>
          </w:p>
        </w:tc>
        <w:tc>
          <w:tcPr>
            <w:tcW w:w="2281" w:type="dxa"/>
            <w:vAlign w:val="center"/>
          </w:tcPr>
          <w:p w:rsidR="007D2E95" w:rsidRPr="00270DD4" w:rsidRDefault="007D2E95" w:rsidP="00805AD2">
            <w:pPr>
              <w:pStyle w:val="ListParagraph"/>
              <w:spacing w:after="0" w:line="240" w:lineRule="auto"/>
              <w:ind w:left="0"/>
              <w:jc w:val="center"/>
              <w:rPr>
                <w:rFonts w:ascii="Arial" w:hAnsi="Arial" w:cs="Arial"/>
                <w:color w:val="000000" w:themeColor="text1"/>
                <w:sz w:val="18"/>
                <w:szCs w:val="18"/>
              </w:rPr>
            </w:pPr>
            <w:r w:rsidRPr="00270DD4">
              <w:rPr>
                <w:rFonts w:ascii="Arial" w:hAnsi="Arial" w:cs="Arial"/>
                <w:b/>
                <w:bCs/>
                <w:color w:val="000000" w:themeColor="text1"/>
                <w:sz w:val="18"/>
                <w:szCs w:val="18"/>
              </w:rPr>
              <w:t>Engineering knowledge</w:t>
            </w:r>
            <w:r w:rsidRPr="00270DD4">
              <w:rPr>
                <w:rFonts w:ascii="Arial" w:hAnsi="Arial" w:cs="Arial"/>
                <w:color w:val="000000" w:themeColor="text1"/>
                <w:sz w:val="18"/>
                <w:szCs w:val="18"/>
              </w:rPr>
              <w:t xml:space="preserve"> (PO1)</w:t>
            </w:r>
          </w:p>
        </w:tc>
        <w:tc>
          <w:tcPr>
            <w:tcW w:w="1051"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Cognitive domain – level 1</w:t>
            </w:r>
          </w:p>
        </w:tc>
        <w:tc>
          <w:tcPr>
            <w:tcW w:w="1747" w:type="dxa"/>
            <w:vAlign w:val="center"/>
          </w:tcPr>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7583655"/>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Lecture Note</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8668853"/>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Text Book</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2499848"/>
              </w:sdtPr>
              <w:sdtEndPr/>
              <w:sdtContent>
                <w:r w:rsidR="007D2E95" w:rsidRPr="006A714F">
                  <w:rPr>
                    <w:rFonts w:ascii="MS Gothic" w:eastAsia="MS Gothic" w:hAnsi="MS Gothic" w:cs="MS Gothic" w:hint="eastAsia"/>
                    <w:color w:val="000000" w:themeColor="text1"/>
                    <w:sz w:val="18"/>
                    <w:szCs w:val="18"/>
                  </w:rPr>
                  <w:t>☐</w:t>
                </w:r>
              </w:sdtContent>
            </w:sdt>
            <w:r w:rsidR="007D2E95" w:rsidRPr="006A714F">
              <w:rPr>
                <w:rFonts w:ascii="Arial" w:hAnsi="Arial" w:cs="Arial"/>
                <w:color w:val="000000" w:themeColor="text1"/>
                <w:sz w:val="18"/>
                <w:szCs w:val="18"/>
              </w:rPr>
              <w:t xml:space="preserve">  Audio/Video</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073768"/>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Web Material</w:t>
            </w:r>
          </w:p>
          <w:p w:rsidR="007D2E95" w:rsidRPr="00270DD4"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1119261"/>
              </w:sdtPr>
              <w:sdtEndPr/>
              <w:sdtContent>
                <w:r w:rsidR="007D2E95">
                  <w:rPr>
                    <w:rFonts w:ascii="MS Gothic" w:eastAsia="MS Gothic" w:hAnsi="MS Gothic" w:cs="Arial" w:hint="eastAsia"/>
                    <w:color w:val="000000" w:themeColor="text1"/>
                    <w:sz w:val="18"/>
                    <w:szCs w:val="18"/>
                  </w:rPr>
                  <w:t>☒</w:t>
                </w:r>
              </w:sdtContent>
            </w:sdt>
            <w:r w:rsidR="007D2E95">
              <w:rPr>
                <w:rFonts w:ascii="Arial" w:hAnsi="Arial" w:cs="Arial"/>
                <w:color w:val="000000" w:themeColor="text1"/>
                <w:sz w:val="18"/>
                <w:szCs w:val="18"/>
              </w:rPr>
              <w:t>Lab Manual</w:t>
            </w:r>
          </w:p>
        </w:tc>
        <w:tc>
          <w:tcPr>
            <w:tcW w:w="1612" w:type="dxa"/>
            <w:vAlign w:val="center"/>
          </w:tcPr>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5650627"/>
              </w:sdtPr>
              <w:sdtEndPr/>
              <w:sdtContent>
                <w:r w:rsidR="007D2E95">
                  <w:rPr>
                    <w:rFonts w:ascii="MS Gothic" w:eastAsia="MS Gothic" w:hAnsi="MS Gothic" w:cs="Arial" w:hint="eastAsia"/>
                    <w:color w:val="000000" w:themeColor="text1"/>
                    <w:sz w:val="18"/>
                    <w:szCs w:val="18"/>
                  </w:rPr>
                  <w:t>☒</w:t>
                </w:r>
              </w:sdtContent>
            </w:sdt>
            <w:r w:rsidR="007D2E95">
              <w:rPr>
                <w:rFonts w:ascii="Arial" w:hAnsi="Arial" w:cs="Arial"/>
                <w:color w:val="000000" w:themeColor="text1"/>
                <w:sz w:val="18"/>
                <w:szCs w:val="18"/>
              </w:rPr>
              <w:t>CA</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424654"/>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Final Exam</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3496249"/>
              </w:sdtPr>
              <w:sdtEndPr/>
              <w:sdtContent>
                <w:r w:rsidR="007D2E95" w:rsidRPr="006A714F">
                  <w:rPr>
                    <w:rFonts w:ascii="MS Gothic" w:eastAsia="MS Gothic" w:hAnsi="MS Gothic" w:cs="MS Gothic" w:hint="eastAsia"/>
                    <w:color w:val="000000" w:themeColor="text1"/>
                    <w:sz w:val="18"/>
                    <w:szCs w:val="18"/>
                  </w:rPr>
                  <w:t>☒</w:t>
                </w:r>
              </w:sdtContent>
            </w:sdt>
            <w:r w:rsidR="007D2E95" w:rsidRPr="006A714F">
              <w:rPr>
                <w:rFonts w:ascii="Arial" w:hAnsi="Arial" w:cs="Arial"/>
                <w:color w:val="000000" w:themeColor="text1"/>
                <w:sz w:val="18"/>
                <w:szCs w:val="18"/>
              </w:rPr>
              <w:t xml:space="preserve">  Assignment </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0987699"/>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N</w:t>
            </w:r>
            <w:r w:rsidR="007D2E95">
              <w:rPr>
                <w:rFonts w:ascii="Arial" w:hAnsi="Arial" w:cs="Arial"/>
                <w:color w:val="000000" w:themeColor="text1"/>
                <w:sz w:val="18"/>
                <w:szCs w:val="18"/>
              </w:rPr>
              <w:t>ote book</w:t>
            </w:r>
          </w:p>
          <w:p w:rsidR="007D2E95" w:rsidRPr="00270DD4"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475441971"/>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Presentation</w:t>
            </w:r>
          </w:p>
        </w:tc>
      </w:tr>
      <w:tr w:rsidR="007D2E95" w:rsidRPr="00270DD4" w:rsidTr="00805AD2">
        <w:trPr>
          <w:trHeight w:val="1583"/>
          <w:jc w:val="center"/>
        </w:trPr>
        <w:tc>
          <w:tcPr>
            <w:tcW w:w="646"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CO2</w:t>
            </w:r>
          </w:p>
        </w:tc>
        <w:tc>
          <w:tcPr>
            <w:tcW w:w="1838" w:type="dxa"/>
            <w:vAlign w:val="center"/>
          </w:tcPr>
          <w:p w:rsidR="007D2E95" w:rsidRPr="00270DD4" w:rsidRDefault="007D2E95" w:rsidP="00805AD2">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B3819">
              <w:rPr>
                <w:rFonts w:ascii="Arial" w:hAnsi="Arial" w:cs="Arial"/>
                <w:b/>
                <w:bCs/>
                <w:color w:val="000000" w:themeColor="text1"/>
                <w:sz w:val="18"/>
                <w:szCs w:val="18"/>
              </w:rPr>
              <w:t xml:space="preserve">apply </w:t>
            </w:r>
            <w:r w:rsidRPr="00270DD4">
              <w:rPr>
                <w:rFonts w:ascii="Arial" w:hAnsi="Arial" w:cs="Arial"/>
                <w:color w:val="000000" w:themeColor="text1"/>
                <w:sz w:val="18"/>
                <w:szCs w:val="18"/>
              </w:rPr>
              <w:t>fundamental programming concepts using high-level programming language to solve problems</w:t>
            </w:r>
          </w:p>
        </w:tc>
        <w:tc>
          <w:tcPr>
            <w:tcW w:w="2281" w:type="dxa"/>
            <w:vAlign w:val="center"/>
          </w:tcPr>
          <w:p w:rsidR="007D2E95" w:rsidRPr="00270DD4" w:rsidRDefault="007D2E95" w:rsidP="00805AD2">
            <w:pPr>
              <w:pStyle w:val="ListParagraph"/>
              <w:spacing w:after="0" w:line="240" w:lineRule="auto"/>
              <w:ind w:left="0"/>
              <w:jc w:val="center"/>
              <w:rPr>
                <w:rFonts w:ascii="Arial" w:hAnsi="Arial" w:cs="Arial"/>
                <w:b/>
                <w:bCs/>
                <w:color w:val="000000" w:themeColor="text1"/>
                <w:sz w:val="18"/>
                <w:szCs w:val="18"/>
              </w:rPr>
            </w:pPr>
            <w:r w:rsidRPr="000D3F80">
              <w:rPr>
                <w:rFonts w:ascii="Arial" w:hAnsi="Arial" w:cs="Arial"/>
                <w:b/>
                <w:bCs/>
                <w:color w:val="000000" w:themeColor="text1"/>
                <w:sz w:val="18"/>
                <w:szCs w:val="18"/>
              </w:rPr>
              <w:t>Modern tool usage:</w:t>
            </w:r>
          </w:p>
          <w:p w:rsidR="007D2E95" w:rsidRPr="00270DD4" w:rsidRDefault="007D2E95" w:rsidP="00805AD2">
            <w:pPr>
              <w:pStyle w:val="ListParagraph"/>
              <w:spacing w:after="0" w:line="240" w:lineRule="auto"/>
              <w:ind w:left="0"/>
              <w:jc w:val="center"/>
              <w:rPr>
                <w:rFonts w:ascii="Arial" w:hAnsi="Arial" w:cs="Arial"/>
                <w:color w:val="000000" w:themeColor="text1"/>
                <w:sz w:val="18"/>
                <w:szCs w:val="18"/>
              </w:rPr>
            </w:pPr>
            <w:r w:rsidRPr="00270DD4">
              <w:rPr>
                <w:rFonts w:ascii="Arial" w:hAnsi="Arial" w:cs="Arial"/>
                <w:color w:val="000000" w:themeColor="text1"/>
                <w:sz w:val="18"/>
                <w:szCs w:val="18"/>
              </w:rPr>
              <w:t>(PO</w:t>
            </w:r>
            <w:r>
              <w:rPr>
                <w:rFonts w:ascii="Arial" w:hAnsi="Arial" w:cs="Arial"/>
                <w:color w:val="000000" w:themeColor="text1"/>
                <w:sz w:val="18"/>
                <w:szCs w:val="18"/>
              </w:rPr>
              <w:t>5</w:t>
            </w:r>
            <w:r w:rsidRPr="00270DD4">
              <w:rPr>
                <w:rFonts w:ascii="Arial" w:hAnsi="Arial" w:cs="Arial"/>
                <w:color w:val="000000" w:themeColor="text1"/>
                <w:sz w:val="18"/>
                <w:szCs w:val="18"/>
              </w:rPr>
              <w:t>)</w:t>
            </w:r>
          </w:p>
        </w:tc>
        <w:tc>
          <w:tcPr>
            <w:tcW w:w="1051" w:type="dxa"/>
            <w:vAlign w:val="center"/>
          </w:tcPr>
          <w:p w:rsidR="007D2E95" w:rsidRPr="00270DD4" w:rsidRDefault="007D2E95" w:rsidP="00805AD2">
            <w:pPr>
              <w:jc w:val="center"/>
              <w:rPr>
                <w:rFonts w:ascii="Arial" w:hAnsi="Arial" w:cs="Arial"/>
                <w:color w:val="000000" w:themeColor="text1"/>
                <w:sz w:val="18"/>
                <w:szCs w:val="18"/>
              </w:rPr>
            </w:pPr>
            <w:r w:rsidRPr="00270DD4">
              <w:rPr>
                <w:rFonts w:ascii="Arial" w:hAnsi="Arial" w:cs="Arial"/>
                <w:color w:val="000000" w:themeColor="text1"/>
                <w:sz w:val="18"/>
                <w:szCs w:val="18"/>
              </w:rPr>
              <w:t>Cognitive domain – level 4</w:t>
            </w:r>
          </w:p>
        </w:tc>
        <w:tc>
          <w:tcPr>
            <w:tcW w:w="1747" w:type="dxa"/>
            <w:vAlign w:val="center"/>
          </w:tcPr>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4826448"/>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Lecture Note</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089897"/>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Text Book</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1480610"/>
              </w:sdtPr>
              <w:sdtEndPr/>
              <w:sdtContent>
                <w:r w:rsidR="007D2E95" w:rsidRPr="006A714F">
                  <w:rPr>
                    <w:rFonts w:ascii="MS Gothic" w:eastAsia="MS Gothic" w:hAnsi="MS Gothic" w:cs="MS Gothic" w:hint="eastAsia"/>
                    <w:color w:val="000000" w:themeColor="text1"/>
                    <w:sz w:val="18"/>
                    <w:szCs w:val="18"/>
                  </w:rPr>
                  <w:t>☐</w:t>
                </w:r>
              </w:sdtContent>
            </w:sdt>
            <w:r w:rsidR="007D2E95" w:rsidRPr="006A714F">
              <w:rPr>
                <w:rFonts w:ascii="Arial" w:hAnsi="Arial" w:cs="Arial"/>
                <w:color w:val="000000" w:themeColor="text1"/>
                <w:sz w:val="18"/>
                <w:szCs w:val="18"/>
              </w:rPr>
              <w:t xml:space="preserve">  Audio/Video</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7758816"/>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Web Material</w:t>
            </w:r>
          </w:p>
          <w:p w:rsidR="007D2E95" w:rsidRPr="00270DD4"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2020377743"/>
              </w:sdtPr>
              <w:sdtEndPr/>
              <w:sdtContent>
                <w:r w:rsidR="007D2E95">
                  <w:rPr>
                    <w:rFonts w:ascii="MS Gothic" w:eastAsia="MS Gothic" w:hAnsi="MS Gothic" w:cs="Arial" w:hint="eastAsia"/>
                    <w:color w:val="000000" w:themeColor="text1"/>
                    <w:sz w:val="18"/>
                    <w:szCs w:val="18"/>
                  </w:rPr>
                  <w:t>☒</w:t>
                </w:r>
              </w:sdtContent>
            </w:sdt>
            <w:r w:rsidR="007D2E95">
              <w:rPr>
                <w:rFonts w:ascii="Arial" w:hAnsi="Arial" w:cs="Arial"/>
                <w:color w:val="000000" w:themeColor="text1"/>
                <w:sz w:val="18"/>
                <w:szCs w:val="18"/>
              </w:rPr>
              <w:t>Lab Manual`</w:t>
            </w:r>
          </w:p>
        </w:tc>
        <w:tc>
          <w:tcPr>
            <w:tcW w:w="1612" w:type="dxa"/>
            <w:vAlign w:val="center"/>
          </w:tcPr>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5785521"/>
              </w:sdtPr>
              <w:sdtEndPr/>
              <w:sdtContent>
                <w:r w:rsidR="007D2E95">
                  <w:rPr>
                    <w:rFonts w:ascii="MS Gothic" w:eastAsia="MS Gothic" w:hAnsi="MS Gothic" w:cs="Arial" w:hint="eastAsia"/>
                    <w:color w:val="000000" w:themeColor="text1"/>
                    <w:sz w:val="18"/>
                    <w:szCs w:val="18"/>
                  </w:rPr>
                  <w:t>☒</w:t>
                </w:r>
              </w:sdtContent>
            </w:sdt>
            <w:r w:rsidR="007D2E95">
              <w:rPr>
                <w:rFonts w:ascii="Arial" w:hAnsi="Arial" w:cs="Arial"/>
                <w:color w:val="000000" w:themeColor="text1"/>
                <w:sz w:val="18"/>
                <w:szCs w:val="18"/>
              </w:rPr>
              <w:t>CA</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2568738"/>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Final Exam</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512850"/>
              </w:sdtPr>
              <w:sdtEndPr/>
              <w:sdtContent>
                <w:r w:rsidR="007D2E95" w:rsidRPr="006A714F">
                  <w:rPr>
                    <w:rFonts w:ascii="MS Gothic" w:eastAsia="MS Gothic" w:hAnsi="MS Gothic" w:cs="MS Gothic" w:hint="eastAsia"/>
                    <w:color w:val="000000" w:themeColor="text1"/>
                    <w:sz w:val="18"/>
                    <w:szCs w:val="18"/>
                  </w:rPr>
                  <w:t>☒</w:t>
                </w:r>
              </w:sdtContent>
            </w:sdt>
            <w:r w:rsidR="007D2E95" w:rsidRPr="006A714F">
              <w:rPr>
                <w:rFonts w:ascii="Arial" w:hAnsi="Arial" w:cs="Arial"/>
                <w:color w:val="000000" w:themeColor="text1"/>
                <w:sz w:val="18"/>
                <w:szCs w:val="18"/>
              </w:rPr>
              <w:t xml:space="preserve">  Assignment </w:t>
            </w:r>
          </w:p>
          <w:p w:rsidR="007D2E95"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033349"/>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N</w:t>
            </w:r>
            <w:r w:rsidR="007D2E95">
              <w:rPr>
                <w:rFonts w:ascii="Arial" w:hAnsi="Arial" w:cs="Arial"/>
                <w:color w:val="000000" w:themeColor="text1"/>
                <w:sz w:val="18"/>
                <w:szCs w:val="18"/>
              </w:rPr>
              <w:t>ote book</w:t>
            </w:r>
          </w:p>
          <w:p w:rsidR="007D2E95" w:rsidRPr="00270DD4"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7545930"/>
              </w:sdtPr>
              <w:sdtEndPr/>
              <w:sdtContent>
                <w:r w:rsidR="007D2E95">
                  <w:rPr>
                    <w:rFonts w:ascii="MS Gothic" w:eastAsia="MS Gothic" w:hAnsi="MS Gothic" w:cs="Arial" w:hint="eastAsia"/>
                    <w:color w:val="000000" w:themeColor="text1"/>
                    <w:sz w:val="18"/>
                    <w:szCs w:val="18"/>
                  </w:rPr>
                  <w:t>☐</w:t>
                </w:r>
              </w:sdtContent>
            </w:sdt>
            <w:r w:rsidR="007D2E95" w:rsidRPr="006A714F">
              <w:rPr>
                <w:rFonts w:ascii="Arial" w:hAnsi="Arial" w:cs="Arial"/>
                <w:color w:val="000000" w:themeColor="text1"/>
                <w:sz w:val="18"/>
                <w:szCs w:val="18"/>
              </w:rPr>
              <w:t xml:space="preserve">  Presentation</w:t>
            </w:r>
          </w:p>
        </w:tc>
      </w:tr>
    </w:tbl>
    <w:p w:rsidR="007D2E95" w:rsidRPr="00270DD4" w:rsidRDefault="007D2E95" w:rsidP="00805AD2">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7D2E95" w:rsidRPr="00270DD4" w:rsidTr="0003144A">
        <w:trPr>
          <w:jc w:val="center"/>
        </w:trPr>
        <w:tc>
          <w:tcPr>
            <w:tcW w:w="9269" w:type="dxa"/>
          </w:tcPr>
          <w:p w:rsidR="007D2E95" w:rsidRPr="00270DD4" w:rsidRDefault="007D2E95" w:rsidP="00805AD2">
            <w:pPr>
              <w:rPr>
                <w:rFonts w:ascii="Arial" w:hAnsi="Arial" w:cs="Arial"/>
                <w:b/>
                <w:color w:val="000000" w:themeColor="text1"/>
                <w:sz w:val="18"/>
                <w:szCs w:val="18"/>
              </w:rPr>
            </w:pPr>
            <w:r w:rsidRPr="00270DD4">
              <w:rPr>
                <w:rFonts w:ascii="Arial" w:hAnsi="Arial" w:cs="Arial"/>
                <w:b/>
                <w:color w:val="000000" w:themeColor="text1"/>
                <w:sz w:val="18"/>
                <w:szCs w:val="18"/>
              </w:rPr>
              <w:t>Assessment and Marks Distribution:</w:t>
            </w:r>
          </w:p>
          <w:p w:rsidR="007D2E95" w:rsidRPr="00D07B06" w:rsidRDefault="007D2E95" w:rsidP="00805AD2">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7D2E95" w:rsidRPr="00D07B06" w:rsidRDefault="007D2E95" w:rsidP="00805AD2">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7D2E95" w:rsidRPr="00270DD4" w:rsidRDefault="007D2E95" w:rsidP="00805AD2">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7D2E95" w:rsidRPr="00270DD4" w:rsidTr="0003144A">
        <w:trPr>
          <w:trHeight w:val="557"/>
          <w:jc w:val="center"/>
        </w:trPr>
        <w:tc>
          <w:tcPr>
            <w:tcW w:w="9269" w:type="dxa"/>
          </w:tcPr>
          <w:p w:rsidR="007D2E95" w:rsidRPr="00270DD4" w:rsidRDefault="007D2E95" w:rsidP="00805AD2">
            <w:pPr>
              <w:spacing w:after="120"/>
              <w:jc w:val="both"/>
              <w:rPr>
                <w:rFonts w:ascii="Arial" w:hAnsi="Arial" w:cs="Arial"/>
                <w:sz w:val="18"/>
                <w:szCs w:val="18"/>
              </w:rPr>
            </w:pPr>
          </w:p>
          <w:p w:rsidR="007D2E95" w:rsidRPr="00C064DE" w:rsidRDefault="007D2E95" w:rsidP="00805AD2">
            <w:pPr>
              <w:tabs>
                <w:tab w:val="left" w:pos="1635"/>
              </w:tabs>
              <w:spacing w:after="120"/>
              <w:jc w:val="both"/>
              <w:rPr>
                <w:rFonts w:ascii="Arial" w:hAnsi="Arial" w:cs="Arial"/>
                <w:b/>
                <w:bCs/>
                <w:sz w:val="18"/>
                <w:szCs w:val="18"/>
              </w:rPr>
            </w:pPr>
            <w:r w:rsidRPr="00C064DE">
              <w:rPr>
                <w:rFonts w:ascii="Arial" w:hAnsi="Arial" w:cs="Arial"/>
                <w:b/>
                <w:bCs/>
                <w:sz w:val="18"/>
                <w:szCs w:val="18"/>
              </w:rPr>
              <w:t>Lab Course Contents</w:t>
            </w:r>
            <w:r>
              <w:rPr>
                <w:rFonts w:ascii="Arial" w:hAnsi="Arial" w:cs="Arial"/>
                <w:b/>
                <w:bCs/>
                <w:sz w:val="18"/>
                <w:szCs w:val="18"/>
              </w:rPr>
              <w:t>/List of Experiments:</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Introduction:</w:t>
            </w:r>
          </w:p>
          <w:p w:rsidR="007D2E95" w:rsidRPr="00C064DE" w:rsidRDefault="007D2E95" w:rsidP="00CB1944">
            <w:pPr>
              <w:pStyle w:val="ListParagraph"/>
              <w:numPr>
                <w:ilvl w:val="1"/>
                <w:numId w:val="4"/>
              </w:numPr>
              <w:tabs>
                <w:tab w:val="left" w:pos="1635"/>
              </w:tabs>
              <w:jc w:val="both"/>
              <w:rPr>
                <w:rFonts w:ascii="Arial" w:hAnsi="Arial" w:cs="Arial"/>
                <w:bCs/>
                <w:sz w:val="18"/>
                <w:szCs w:val="18"/>
              </w:rPr>
            </w:pPr>
            <w:r w:rsidRPr="00C064DE">
              <w:rPr>
                <w:rFonts w:ascii="Arial" w:hAnsi="Arial" w:cs="Arial"/>
                <w:bCs/>
                <w:sz w:val="18"/>
                <w:szCs w:val="18"/>
              </w:rPr>
              <w:t>How to write, save, compile, and run C program in Windows 10 using Code::Block</w:t>
            </w:r>
          </w:p>
          <w:p w:rsidR="007D2E95" w:rsidRPr="00C064DE" w:rsidRDefault="007D2E95" w:rsidP="00CB1944">
            <w:pPr>
              <w:pStyle w:val="ListParagraph"/>
              <w:numPr>
                <w:ilvl w:val="1"/>
                <w:numId w:val="4"/>
              </w:numPr>
              <w:tabs>
                <w:tab w:val="left" w:pos="1635"/>
              </w:tabs>
              <w:jc w:val="both"/>
              <w:rPr>
                <w:rFonts w:ascii="Arial" w:hAnsi="Arial" w:cs="Arial"/>
                <w:bCs/>
                <w:sz w:val="18"/>
                <w:szCs w:val="18"/>
              </w:rPr>
            </w:pPr>
            <w:r w:rsidRPr="00C064DE">
              <w:rPr>
                <w:rFonts w:ascii="Arial" w:hAnsi="Arial" w:cs="Arial"/>
                <w:bCs/>
                <w:sz w:val="18"/>
                <w:szCs w:val="18"/>
              </w:rPr>
              <w:t>How to write, save, compile, and run C program in Ubuntu using GCC</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Variables, Constants, Data Types, Operators &amp; Expression</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Managing Input and Output Operations</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User-defined functions</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Conditional Statements</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Looping Statements</w:t>
            </w:r>
            <w:r w:rsidR="00F2037B">
              <w:rPr>
                <w:rFonts w:ascii="Arial" w:hAnsi="Arial" w:cs="Arial"/>
                <w:bCs/>
                <w:sz w:val="18"/>
                <w:szCs w:val="18"/>
              </w:rPr>
              <w:t xml:space="preserve">, </w:t>
            </w:r>
          </w:p>
          <w:p w:rsidR="007D2E95" w:rsidRPr="00F2037B" w:rsidRDefault="007D2E95" w:rsidP="00CB1944">
            <w:pPr>
              <w:pStyle w:val="ListParagraph"/>
              <w:numPr>
                <w:ilvl w:val="0"/>
                <w:numId w:val="4"/>
              </w:numPr>
              <w:tabs>
                <w:tab w:val="left" w:pos="1635"/>
              </w:tabs>
              <w:jc w:val="both"/>
              <w:rPr>
                <w:rFonts w:ascii="Arial" w:hAnsi="Arial" w:cs="Arial"/>
                <w:bCs/>
                <w:sz w:val="18"/>
                <w:szCs w:val="18"/>
              </w:rPr>
            </w:pPr>
            <w:r w:rsidRPr="00F2037B">
              <w:rPr>
                <w:rFonts w:ascii="Arial" w:hAnsi="Arial" w:cs="Arial"/>
                <w:bCs/>
                <w:sz w:val="18"/>
                <w:szCs w:val="18"/>
              </w:rPr>
              <w:t>Array</w:t>
            </w:r>
            <w:r w:rsidR="00F2037B" w:rsidRPr="00F2037B">
              <w:rPr>
                <w:rFonts w:ascii="Arial" w:hAnsi="Arial" w:cs="Arial"/>
                <w:bCs/>
                <w:sz w:val="18"/>
                <w:szCs w:val="18"/>
              </w:rPr>
              <w:t xml:space="preserve">, </w:t>
            </w:r>
            <w:r w:rsidRPr="00F2037B">
              <w:rPr>
                <w:rFonts w:ascii="Arial" w:hAnsi="Arial" w:cs="Arial"/>
                <w:bCs/>
                <w:sz w:val="18"/>
                <w:szCs w:val="18"/>
              </w:rPr>
              <w:t>Character Array and String</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Searching and Sorting</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Pointer</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Structure and Union</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File Processing</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Dynamic Memory allocation</w:t>
            </w:r>
          </w:p>
          <w:p w:rsidR="007D2E95" w:rsidRPr="00C064DE" w:rsidRDefault="007D2E95" w:rsidP="00CB1944">
            <w:pPr>
              <w:pStyle w:val="ListParagraph"/>
              <w:numPr>
                <w:ilvl w:val="0"/>
                <w:numId w:val="4"/>
              </w:numPr>
              <w:tabs>
                <w:tab w:val="left" w:pos="1635"/>
              </w:tabs>
              <w:jc w:val="both"/>
              <w:rPr>
                <w:rFonts w:ascii="Arial" w:hAnsi="Arial" w:cs="Arial"/>
                <w:bCs/>
                <w:sz w:val="18"/>
                <w:szCs w:val="18"/>
              </w:rPr>
            </w:pPr>
            <w:r w:rsidRPr="00C064DE">
              <w:rPr>
                <w:rFonts w:ascii="Arial" w:hAnsi="Arial" w:cs="Arial"/>
                <w:bCs/>
                <w:sz w:val="18"/>
                <w:szCs w:val="18"/>
              </w:rPr>
              <w:t>Recursion</w:t>
            </w:r>
          </w:p>
          <w:p w:rsidR="007D2E95" w:rsidRPr="00C064DE" w:rsidRDefault="007D2E95" w:rsidP="00CB1944">
            <w:pPr>
              <w:pStyle w:val="ListParagraph"/>
              <w:numPr>
                <w:ilvl w:val="0"/>
                <w:numId w:val="4"/>
              </w:numPr>
              <w:tabs>
                <w:tab w:val="left" w:pos="1635"/>
              </w:tabs>
              <w:jc w:val="both"/>
              <w:rPr>
                <w:rFonts w:ascii="Arial" w:hAnsi="Arial" w:cs="Arial"/>
                <w:b/>
                <w:sz w:val="18"/>
                <w:szCs w:val="18"/>
              </w:rPr>
            </w:pPr>
            <w:r w:rsidRPr="00C064DE">
              <w:rPr>
                <w:rFonts w:ascii="Arial" w:hAnsi="Arial" w:cs="Arial"/>
                <w:bCs/>
                <w:sz w:val="18"/>
                <w:szCs w:val="18"/>
              </w:rPr>
              <w:t>Graphics Programming</w:t>
            </w:r>
          </w:p>
          <w:p w:rsidR="007D2E95" w:rsidRPr="00270DD4" w:rsidRDefault="007D2E95" w:rsidP="00CB1944">
            <w:pPr>
              <w:pStyle w:val="ListParagraph"/>
              <w:numPr>
                <w:ilvl w:val="0"/>
                <w:numId w:val="4"/>
              </w:numPr>
              <w:tabs>
                <w:tab w:val="left" w:pos="1635"/>
              </w:tabs>
              <w:jc w:val="both"/>
              <w:rPr>
                <w:rFonts w:ascii="Arial" w:hAnsi="Arial" w:cs="Arial"/>
                <w:b/>
                <w:sz w:val="18"/>
                <w:szCs w:val="18"/>
              </w:rPr>
            </w:pPr>
            <w:r w:rsidRPr="00C064DE">
              <w:rPr>
                <w:rFonts w:ascii="Arial" w:hAnsi="Arial" w:cs="Arial"/>
                <w:bCs/>
                <w:sz w:val="18"/>
                <w:szCs w:val="18"/>
              </w:rPr>
              <w:t>Standard Template Library (STL)</w:t>
            </w:r>
          </w:p>
        </w:tc>
      </w:tr>
    </w:tbl>
    <w:p w:rsidR="00B85B1B" w:rsidRDefault="00B85B1B" w:rsidP="00B85B1B">
      <w:pPr>
        <w:jc w:val="center"/>
        <w:rPr>
          <w:rFonts w:ascii="Arial" w:hAnsi="Arial" w:cs="Arial"/>
          <w:b/>
          <w:sz w:val="52"/>
          <w:szCs w:val="52"/>
        </w:rPr>
      </w:pPr>
    </w:p>
    <w:p w:rsidR="0084343C" w:rsidRDefault="0084343C">
      <w:pPr>
        <w:rPr>
          <w:rFonts w:ascii="Arial" w:hAnsi="Arial" w:cs="Arial"/>
          <w:b/>
          <w:sz w:val="52"/>
          <w:szCs w:val="52"/>
        </w:rPr>
      </w:pPr>
      <w:r>
        <w:rPr>
          <w:rFonts w:ascii="Arial" w:hAnsi="Arial" w:cs="Arial"/>
          <w:b/>
          <w:sz w:val="52"/>
          <w:szCs w:val="52"/>
        </w:rPr>
        <w:br w:type="page"/>
      </w:r>
    </w:p>
    <w:p w:rsidR="00B85B1B" w:rsidRDefault="00B85B1B" w:rsidP="00B85B1B">
      <w:pPr>
        <w:jc w:val="center"/>
        <w:rPr>
          <w:rFonts w:ascii="Arial" w:hAnsi="Arial" w:cs="Arial"/>
          <w:b/>
          <w:sz w:val="52"/>
          <w:szCs w:val="52"/>
        </w:rPr>
      </w:pPr>
    </w:p>
    <w:p w:rsidR="00B85B1B" w:rsidRDefault="00B85B1B" w:rsidP="00B85B1B">
      <w:pPr>
        <w:jc w:val="center"/>
        <w:rPr>
          <w:rFonts w:ascii="Arial" w:hAnsi="Arial" w:cs="Arial"/>
          <w:b/>
          <w:sz w:val="52"/>
          <w:szCs w:val="52"/>
        </w:rPr>
      </w:pPr>
    </w:p>
    <w:p w:rsidR="0084343C" w:rsidRDefault="0084343C" w:rsidP="00B85B1B">
      <w:pPr>
        <w:jc w:val="center"/>
        <w:rPr>
          <w:rFonts w:ascii="Arial" w:hAnsi="Arial" w:cs="Arial"/>
          <w:b/>
          <w:sz w:val="52"/>
          <w:szCs w:val="52"/>
        </w:rPr>
      </w:pPr>
    </w:p>
    <w:p w:rsidR="0084343C" w:rsidRDefault="0084343C" w:rsidP="00B85B1B">
      <w:pPr>
        <w:jc w:val="center"/>
        <w:rPr>
          <w:rFonts w:ascii="Arial" w:hAnsi="Arial" w:cs="Arial"/>
          <w:b/>
          <w:sz w:val="52"/>
          <w:szCs w:val="52"/>
        </w:rPr>
      </w:pPr>
    </w:p>
    <w:p w:rsidR="0084343C" w:rsidRDefault="0084343C" w:rsidP="00B85B1B">
      <w:pPr>
        <w:jc w:val="center"/>
        <w:rPr>
          <w:rFonts w:ascii="Arial" w:hAnsi="Arial" w:cs="Arial"/>
          <w:b/>
          <w:sz w:val="52"/>
          <w:szCs w:val="52"/>
        </w:rPr>
      </w:pPr>
    </w:p>
    <w:p w:rsidR="00B85B1B" w:rsidRPr="00B85B1B" w:rsidRDefault="00B85B1B" w:rsidP="00077BDC">
      <w:pPr>
        <w:ind w:right="-694" w:hanging="810"/>
        <w:jc w:val="center"/>
        <w:rPr>
          <w:rFonts w:ascii="Arial" w:hAnsi="Arial" w:cs="Arial"/>
          <w:b/>
          <w:sz w:val="52"/>
          <w:szCs w:val="52"/>
        </w:rPr>
        <w:sectPr w:rsidR="00B85B1B" w:rsidRPr="00B85B1B" w:rsidSect="00011835">
          <w:pgSz w:w="11906" w:h="16838" w:code="9"/>
          <w:pgMar w:top="1440" w:right="1440" w:bottom="1440" w:left="1440" w:header="720" w:footer="432" w:gutter="0"/>
          <w:cols w:space="720"/>
          <w:docGrid w:linePitch="360"/>
        </w:sectPr>
      </w:pPr>
      <w:r w:rsidRPr="00B85B1B">
        <w:rPr>
          <w:rFonts w:ascii="Arial" w:hAnsi="Arial" w:cs="Arial"/>
          <w:b/>
          <w:sz w:val="52"/>
          <w:szCs w:val="52"/>
        </w:rPr>
        <w:t>1st Year</w:t>
      </w:r>
      <w:r w:rsidR="000627E4">
        <w:rPr>
          <w:rFonts w:ascii="Arial" w:hAnsi="Arial" w:cs="Arial"/>
          <w:b/>
          <w:sz w:val="52"/>
          <w:szCs w:val="52"/>
        </w:rPr>
        <w:t>, Second Semester</w:t>
      </w:r>
    </w:p>
    <w:p w:rsidR="00BD7E7D" w:rsidRPr="00B20F1F" w:rsidRDefault="00BD7E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B20F1F">
        <w:rPr>
          <w:rFonts w:ascii="Arial" w:hAnsi="Arial" w:cs="Arial"/>
          <w:b/>
          <w:bCs/>
          <w:iCs/>
          <w:sz w:val="18"/>
          <w:szCs w:val="18"/>
        </w:rPr>
        <w:lastRenderedPageBreak/>
        <w:t xml:space="preserve">ECON 1211: Engineering Economics </w:t>
      </w:r>
    </w:p>
    <w:p w:rsidR="00BD7E7D" w:rsidRPr="00B20F1F" w:rsidRDefault="00BD7E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iCs/>
          <w:sz w:val="18"/>
          <w:szCs w:val="18"/>
        </w:rPr>
      </w:pPr>
      <w:r w:rsidRPr="00B20F1F">
        <w:rPr>
          <w:rFonts w:ascii="Arial" w:hAnsi="Arial" w:cs="Arial"/>
          <w:b/>
          <w:bCs/>
          <w:iCs/>
          <w:sz w:val="18"/>
          <w:szCs w:val="18"/>
        </w:rPr>
        <w:t xml:space="preserve">Credits: </w:t>
      </w:r>
      <w:r w:rsidRPr="00B20F1F">
        <w:rPr>
          <w:rFonts w:ascii="Arial" w:hAnsi="Arial" w:cs="Arial"/>
          <w:iCs/>
          <w:sz w:val="18"/>
          <w:szCs w:val="18"/>
        </w:rPr>
        <w:t>2</w:t>
      </w:r>
      <w:r w:rsidR="00844CE6">
        <w:rPr>
          <w:rFonts w:ascii="Arial" w:hAnsi="Arial" w:cs="Arial"/>
          <w:b/>
          <w:bCs/>
          <w:iCs/>
          <w:sz w:val="18"/>
          <w:szCs w:val="18"/>
        </w:rPr>
        <w:t>Contact Hours: 28</w:t>
      </w:r>
    </w:p>
    <w:p w:rsidR="00BD7E7D" w:rsidRPr="00B20F1F" w:rsidRDefault="00BD7E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B20F1F">
        <w:rPr>
          <w:rFonts w:ascii="Arial" w:hAnsi="Arial" w:cs="Arial"/>
          <w:b/>
          <w:bCs/>
          <w:iCs/>
          <w:sz w:val="18"/>
          <w:szCs w:val="18"/>
        </w:rPr>
        <w:t xml:space="preserve">Year: </w:t>
      </w:r>
      <w:r w:rsidR="008B295F">
        <w:rPr>
          <w:rFonts w:ascii="Arial" w:hAnsi="Arial" w:cs="Arial"/>
          <w:iCs/>
          <w:sz w:val="18"/>
          <w:szCs w:val="18"/>
        </w:rPr>
        <w:t>1</w:t>
      </w:r>
      <w:r w:rsidR="008B295F" w:rsidRPr="00077BDC">
        <w:rPr>
          <w:rFonts w:ascii="Arial" w:hAnsi="Arial" w:cs="Arial"/>
          <w:iCs/>
          <w:sz w:val="18"/>
          <w:szCs w:val="18"/>
          <w:vertAlign w:val="superscript"/>
        </w:rPr>
        <w:t>st</w:t>
      </w:r>
      <w:r w:rsidR="008B295F">
        <w:rPr>
          <w:rFonts w:ascii="Arial" w:hAnsi="Arial" w:cs="Arial"/>
          <w:iCs/>
          <w:sz w:val="18"/>
          <w:szCs w:val="18"/>
        </w:rPr>
        <w:t xml:space="preserve"> Year</w:t>
      </w:r>
      <w:r w:rsidR="000627E4">
        <w:rPr>
          <w:rFonts w:ascii="Arial" w:hAnsi="Arial" w:cs="Arial"/>
          <w:iCs/>
          <w:sz w:val="18"/>
          <w:szCs w:val="18"/>
        </w:rPr>
        <w:t xml:space="preserve">, Second </w:t>
      </w:r>
      <w:r w:rsidR="000627E4">
        <w:rPr>
          <w:rFonts w:ascii="Arial" w:hAnsi="Arial" w:cs="Arial"/>
          <w:b/>
          <w:bCs/>
          <w:iCs/>
          <w:sz w:val="18"/>
          <w:szCs w:val="18"/>
        </w:rPr>
        <w:t>Semester</w:t>
      </w:r>
    </w:p>
    <w:p w:rsidR="00BD7E7D" w:rsidRPr="00B20F1F" w:rsidRDefault="00BD7E7D" w:rsidP="00805AD2">
      <w:pPr>
        <w:pStyle w:val="Default"/>
        <w:rPr>
          <w:b/>
          <w:bCs/>
          <w:iCs/>
          <w:sz w:val="18"/>
          <w:szCs w:val="18"/>
        </w:rPr>
      </w:pPr>
    </w:p>
    <w:p w:rsidR="00BD7E7D" w:rsidRPr="00B20F1F" w:rsidRDefault="00BD7E7D" w:rsidP="00805AD2">
      <w:pPr>
        <w:jc w:val="center"/>
        <w:rPr>
          <w:rFonts w:ascii="Arial" w:hAnsi="Arial" w:cs="Arial"/>
          <w:b/>
          <w:bCs/>
          <w:sz w:val="18"/>
          <w:szCs w:val="18"/>
        </w:rPr>
      </w:pPr>
    </w:p>
    <w:tbl>
      <w:tblPr>
        <w:tblW w:w="9408" w:type="dxa"/>
        <w:jc w:val="center"/>
        <w:tblLook w:val="04A0" w:firstRow="1" w:lastRow="0" w:firstColumn="1" w:lastColumn="0" w:noHBand="0" w:noVBand="1"/>
      </w:tblPr>
      <w:tblGrid>
        <w:gridCol w:w="1439"/>
        <w:gridCol w:w="7969"/>
      </w:tblGrid>
      <w:tr w:rsidR="00BD7E7D" w:rsidRPr="00B20F1F" w:rsidTr="00805AD2">
        <w:trPr>
          <w:jc w:val="center"/>
        </w:trPr>
        <w:tc>
          <w:tcPr>
            <w:tcW w:w="1439" w:type="dxa"/>
          </w:tcPr>
          <w:p w:rsidR="00BD7E7D" w:rsidRPr="00B20F1F" w:rsidRDefault="00BD7E7D" w:rsidP="00805AD2">
            <w:pPr>
              <w:rPr>
                <w:rFonts w:ascii="Arial" w:hAnsi="Arial" w:cs="Arial"/>
                <w:b/>
                <w:bCs/>
                <w:sz w:val="18"/>
                <w:szCs w:val="18"/>
              </w:rPr>
            </w:pPr>
            <w:r w:rsidRPr="00B20F1F">
              <w:rPr>
                <w:rFonts w:ascii="Arial" w:hAnsi="Arial" w:cs="Arial"/>
                <w:b/>
                <w:sz w:val="18"/>
                <w:szCs w:val="18"/>
              </w:rPr>
              <w:t>Prerequisite:</w:t>
            </w:r>
          </w:p>
        </w:tc>
        <w:tc>
          <w:tcPr>
            <w:tcW w:w="7969" w:type="dxa"/>
          </w:tcPr>
          <w:p w:rsidR="00BD7E7D" w:rsidRPr="00B20F1F" w:rsidRDefault="00BD7E7D" w:rsidP="00805AD2">
            <w:pPr>
              <w:rPr>
                <w:rFonts w:ascii="Arial" w:hAnsi="Arial" w:cs="Arial"/>
                <w:iCs/>
                <w:sz w:val="18"/>
                <w:szCs w:val="18"/>
              </w:rPr>
            </w:pPr>
            <w:r w:rsidRPr="00B20F1F">
              <w:rPr>
                <w:rFonts w:ascii="Arial" w:hAnsi="Arial" w:cs="Arial"/>
                <w:iCs/>
                <w:sz w:val="18"/>
                <w:szCs w:val="18"/>
              </w:rPr>
              <w:t>None</w:t>
            </w:r>
          </w:p>
        </w:tc>
      </w:tr>
      <w:tr w:rsidR="00BD7E7D" w:rsidRPr="00B20F1F" w:rsidTr="00805AD2">
        <w:trPr>
          <w:jc w:val="center"/>
        </w:trPr>
        <w:tc>
          <w:tcPr>
            <w:tcW w:w="1439" w:type="dxa"/>
          </w:tcPr>
          <w:p w:rsidR="00BD7E7D" w:rsidRPr="00B20F1F" w:rsidRDefault="00BD7E7D" w:rsidP="00805AD2">
            <w:pPr>
              <w:rPr>
                <w:rFonts w:ascii="Arial" w:hAnsi="Arial" w:cs="Arial"/>
                <w:b/>
                <w:sz w:val="18"/>
                <w:szCs w:val="18"/>
              </w:rPr>
            </w:pPr>
            <w:r w:rsidRPr="00B20F1F">
              <w:rPr>
                <w:rFonts w:ascii="Arial" w:hAnsi="Arial" w:cs="Arial"/>
                <w:b/>
                <w:sz w:val="18"/>
                <w:szCs w:val="18"/>
              </w:rPr>
              <w:t>Course Type</w:t>
            </w:r>
          </w:p>
        </w:tc>
        <w:tc>
          <w:tcPr>
            <w:tcW w:w="7969" w:type="dxa"/>
          </w:tcPr>
          <w:p w:rsidR="00BD7E7D" w:rsidRPr="00B20F1F" w:rsidRDefault="00BD7E7D" w:rsidP="00805AD2">
            <w:pPr>
              <w:rPr>
                <w:rFonts w:ascii="Arial" w:hAnsi="Arial" w:cs="Arial"/>
                <w:iCs/>
                <w:sz w:val="18"/>
                <w:szCs w:val="18"/>
              </w:rPr>
            </w:pPr>
            <w:r w:rsidRPr="00B20F1F">
              <w:rPr>
                <w:rFonts w:ascii="MS Gothic" w:eastAsia="MS Gothic" w:hAnsi="MS Gothic" w:cs="MS Gothic" w:hint="eastAsia"/>
                <w:iCs/>
                <w:sz w:val="18"/>
                <w:szCs w:val="18"/>
              </w:rPr>
              <w:t>☒</w:t>
            </w:r>
            <w:r w:rsidRPr="00B20F1F">
              <w:rPr>
                <w:rFonts w:ascii="Arial" w:hAnsi="Arial" w:cs="Arial"/>
                <w:iCs/>
                <w:sz w:val="18"/>
                <w:szCs w:val="18"/>
              </w:rPr>
              <w:t xml:space="preserve"> Theory         </w:t>
            </w:r>
            <w:r w:rsidRPr="00B20F1F">
              <w:rPr>
                <w:rFonts w:ascii="MS Gothic" w:eastAsia="MS Gothic" w:hAnsi="MS Gothic" w:cs="MS Gothic" w:hint="eastAsia"/>
                <w:iCs/>
                <w:sz w:val="18"/>
                <w:szCs w:val="18"/>
              </w:rPr>
              <w:t>☐</w:t>
            </w:r>
            <w:r w:rsidRPr="00B20F1F">
              <w:rPr>
                <w:rFonts w:ascii="Arial" w:hAnsi="Arial" w:cs="Arial"/>
                <w:iCs/>
                <w:sz w:val="18"/>
                <w:szCs w:val="18"/>
              </w:rPr>
              <w:t xml:space="preserve">  Laboratory work         </w:t>
            </w:r>
            <w:r w:rsidRPr="00B20F1F">
              <w:rPr>
                <w:rFonts w:ascii="MS Gothic" w:eastAsia="MS Gothic" w:hAnsi="MS Gothic" w:cs="MS Gothic" w:hint="eastAsia"/>
                <w:iCs/>
                <w:sz w:val="18"/>
                <w:szCs w:val="18"/>
              </w:rPr>
              <w:t>☐</w:t>
            </w:r>
            <w:r w:rsidRPr="00B20F1F">
              <w:rPr>
                <w:rFonts w:ascii="Arial" w:hAnsi="Arial" w:cs="Arial"/>
                <w:iCs/>
                <w:sz w:val="18"/>
                <w:szCs w:val="18"/>
              </w:rPr>
              <w:t xml:space="preserve">  Project work      </w:t>
            </w:r>
            <w:r w:rsidRPr="00B20F1F">
              <w:rPr>
                <w:rFonts w:ascii="MS Gothic" w:eastAsia="MS Gothic" w:hAnsi="MS Gothic" w:cs="MS Gothic" w:hint="eastAsia"/>
                <w:iCs/>
                <w:sz w:val="18"/>
                <w:szCs w:val="18"/>
              </w:rPr>
              <w:t>☐</w:t>
            </w:r>
            <w:r w:rsidRPr="00B20F1F">
              <w:rPr>
                <w:rFonts w:ascii="Arial" w:hAnsi="Arial" w:cs="Arial"/>
                <w:iCs/>
                <w:sz w:val="18"/>
                <w:szCs w:val="18"/>
              </w:rPr>
              <w:t xml:space="preserve">  Viva Voce      </w:t>
            </w:r>
          </w:p>
        </w:tc>
      </w:tr>
      <w:tr w:rsidR="00BD7E7D" w:rsidRPr="00B20F1F" w:rsidTr="00805AD2">
        <w:trPr>
          <w:trHeight w:val="238"/>
          <w:jc w:val="center"/>
        </w:trPr>
        <w:tc>
          <w:tcPr>
            <w:tcW w:w="1439" w:type="dxa"/>
          </w:tcPr>
          <w:p w:rsidR="00BD7E7D" w:rsidRPr="00B20F1F" w:rsidRDefault="00BD7E7D" w:rsidP="00805AD2">
            <w:pPr>
              <w:ind w:left="2160" w:hanging="2160"/>
              <w:rPr>
                <w:rFonts w:ascii="Arial" w:hAnsi="Arial" w:cs="Arial"/>
                <w:b/>
                <w:bCs/>
                <w:sz w:val="18"/>
                <w:szCs w:val="18"/>
              </w:rPr>
            </w:pPr>
            <w:r w:rsidRPr="00B20F1F">
              <w:rPr>
                <w:rFonts w:ascii="Arial" w:hAnsi="Arial" w:cs="Arial"/>
                <w:b/>
                <w:bCs/>
                <w:sz w:val="18"/>
                <w:szCs w:val="18"/>
              </w:rPr>
              <w:t>Motivation</w:t>
            </w:r>
          </w:p>
        </w:tc>
        <w:tc>
          <w:tcPr>
            <w:tcW w:w="7969" w:type="dxa"/>
          </w:tcPr>
          <w:p w:rsidR="00BD7E7D" w:rsidRPr="00B20F1F" w:rsidRDefault="00BD7E7D" w:rsidP="00805AD2">
            <w:pPr>
              <w:rPr>
                <w:rFonts w:ascii="Arial" w:hAnsi="Arial" w:cs="Arial"/>
                <w:b/>
                <w:iCs/>
                <w:sz w:val="18"/>
                <w:szCs w:val="18"/>
              </w:rPr>
            </w:pPr>
            <w:r w:rsidRPr="00B20F1F">
              <w:rPr>
                <w:rFonts w:ascii="Arial" w:hAnsi="Arial" w:cs="Arial"/>
                <w:iCs/>
                <w:sz w:val="18"/>
                <w:szCs w:val="18"/>
              </w:rPr>
              <w:t>To develop basics knowledge on economics required for a professional engineer</w:t>
            </w:r>
          </w:p>
        </w:tc>
      </w:tr>
      <w:tr w:rsidR="00BD7E7D" w:rsidRPr="00B20F1F" w:rsidTr="00805AD2">
        <w:trPr>
          <w:trHeight w:val="238"/>
          <w:jc w:val="center"/>
        </w:trPr>
        <w:tc>
          <w:tcPr>
            <w:tcW w:w="9408" w:type="dxa"/>
            <w:gridSpan w:val="2"/>
          </w:tcPr>
          <w:p w:rsidR="00BD7E7D" w:rsidRPr="00B20F1F" w:rsidRDefault="00BD7E7D" w:rsidP="00805AD2">
            <w:pPr>
              <w:rPr>
                <w:rFonts w:ascii="Arial" w:hAnsi="Arial" w:cs="Arial"/>
                <w:b/>
                <w:bCs/>
                <w:sz w:val="18"/>
                <w:szCs w:val="18"/>
              </w:rPr>
            </w:pPr>
          </w:p>
          <w:p w:rsidR="00BD7E7D" w:rsidRPr="00B20F1F" w:rsidRDefault="00BD7E7D" w:rsidP="00805AD2">
            <w:pPr>
              <w:rPr>
                <w:rFonts w:ascii="Arial" w:hAnsi="Arial" w:cs="Arial"/>
                <w:b/>
                <w:bCs/>
                <w:sz w:val="18"/>
                <w:szCs w:val="18"/>
              </w:rPr>
            </w:pPr>
            <w:r w:rsidRPr="00B20F1F">
              <w:rPr>
                <w:rFonts w:ascii="Arial" w:hAnsi="Arial" w:cs="Arial"/>
                <w:b/>
                <w:bCs/>
                <w:sz w:val="18"/>
                <w:szCs w:val="18"/>
              </w:rPr>
              <w:t>Course Objective:</w:t>
            </w:r>
          </w:p>
          <w:p w:rsidR="00BD7E7D" w:rsidRPr="00B20F1F" w:rsidRDefault="00BD7E7D" w:rsidP="00805AD2">
            <w:pPr>
              <w:pStyle w:val="NormalWeb"/>
              <w:spacing w:before="0" w:beforeAutospacing="0" w:after="0" w:afterAutospacing="0"/>
              <w:jc w:val="both"/>
              <w:rPr>
                <w:rFonts w:ascii="Arial" w:hAnsi="Arial" w:cs="Arial"/>
                <w:sz w:val="18"/>
                <w:szCs w:val="18"/>
              </w:rPr>
            </w:pPr>
            <w:r w:rsidRPr="00B20F1F">
              <w:rPr>
                <w:rFonts w:ascii="Arial" w:hAnsi="Arial" w:cs="Arial"/>
                <w:iCs/>
                <w:sz w:val="18"/>
                <w:szCs w:val="18"/>
              </w:rPr>
              <w:t>The main objective of this course is to teach students how markets and other governance structures organize core economic activities, such as production, distribution, and consumption, and the growth of productive resources. Students will learn about the determinants of macroeconomic conditions such as national output, employment, inflation etc. Students will also become familiar with the origins and implications of processes of international economic integration and differentiation economic policy.</w:t>
            </w:r>
          </w:p>
        </w:tc>
      </w:tr>
    </w:tbl>
    <w:p w:rsidR="00BD7E7D" w:rsidRPr="00B20F1F" w:rsidRDefault="00BD7E7D" w:rsidP="00805AD2">
      <w:pPr>
        <w:jc w:val="center"/>
        <w:rPr>
          <w:rFonts w:ascii="Arial" w:hAnsi="Arial" w:cs="Arial"/>
          <w:sz w:val="18"/>
          <w:szCs w:val="18"/>
        </w:rPr>
      </w:pPr>
    </w:p>
    <w:p w:rsidR="00BD7E7D" w:rsidRPr="00B20F1F" w:rsidRDefault="00BD7E7D" w:rsidP="00805AD2">
      <w:pPr>
        <w:autoSpaceDE w:val="0"/>
        <w:autoSpaceDN w:val="0"/>
        <w:adjustRightInd w:val="0"/>
        <w:jc w:val="center"/>
        <w:rPr>
          <w:rFonts w:ascii="Arial" w:hAnsi="Arial" w:cs="Arial"/>
          <w:b/>
          <w:color w:val="000000"/>
          <w:sz w:val="18"/>
          <w:szCs w:val="18"/>
        </w:rPr>
      </w:pPr>
      <w:r w:rsidRPr="00B20F1F">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29"/>
        <w:gridCol w:w="2399"/>
        <w:gridCol w:w="1043"/>
        <w:gridCol w:w="1688"/>
        <w:gridCol w:w="1580"/>
      </w:tblGrid>
      <w:tr w:rsidR="00BD7E7D" w:rsidRPr="00B20F1F" w:rsidTr="00805AD2">
        <w:trPr>
          <w:trHeight w:val="877"/>
          <w:jc w:val="center"/>
        </w:trPr>
        <w:tc>
          <w:tcPr>
            <w:tcW w:w="636"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 No.</w:t>
            </w:r>
          </w:p>
        </w:tc>
        <w:tc>
          <w:tcPr>
            <w:tcW w:w="1829"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 Statement</w:t>
            </w:r>
          </w:p>
        </w:tc>
        <w:tc>
          <w:tcPr>
            <w:tcW w:w="2399"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Corresponding PO</w:t>
            </w:r>
          </w:p>
        </w:tc>
        <w:tc>
          <w:tcPr>
            <w:tcW w:w="1043"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Domain / level of learning taxonomy</w:t>
            </w:r>
          </w:p>
        </w:tc>
        <w:tc>
          <w:tcPr>
            <w:tcW w:w="1688"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Delivery methods and activities</w:t>
            </w:r>
          </w:p>
        </w:tc>
        <w:tc>
          <w:tcPr>
            <w:tcW w:w="1580"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Assessment tools</w:t>
            </w:r>
          </w:p>
        </w:tc>
      </w:tr>
      <w:tr w:rsidR="00BD7E7D" w:rsidRPr="00B20F1F" w:rsidTr="00805AD2">
        <w:trPr>
          <w:trHeight w:val="1646"/>
          <w:jc w:val="center"/>
        </w:trPr>
        <w:tc>
          <w:tcPr>
            <w:tcW w:w="636"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CO1</w:t>
            </w:r>
          </w:p>
        </w:tc>
        <w:tc>
          <w:tcPr>
            <w:tcW w:w="1829" w:type="dxa"/>
            <w:vAlign w:val="center"/>
          </w:tcPr>
          <w:p w:rsidR="00BD7E7D" w:rsidRPr="00B20F1F" w:rsidRDefault="00BD7E7D" w:rsidP="00805AD2">
            <w:pPr>
              <w:pStyle w:val="ListParagraph"/>
              <w:ind w:left="-18"/>
              <w:jc w:val="center"/>
              <w:rPr>
                <w:rFonts w:ascii="Arial" w:hAnsi="Arial" w:cs="Arial"/>
                <w:color w:val="000000"/>
                <w:sz w:val="18"/>
                <w:szCs w:val="18"/>
              </w:rPr>
            </w:pPr>
            <w:r w:rsidRPr="00B20F1F">
              <w:rPr>
                <w:rFonts w:ascii="Arial" w:hAnsi="Arial" w:cs="Arial"/>
                <w:b/>
                <w:bCs/>
                <w:sz w:val="18"/>
                <w:szCs w:val="18"/>
              </w:rPr>
              <w:t>Identify</w:t>
            </w:r>
            <w:r w:rsidRPr="00B20F1F">
              <w:rPr>
                <w:rFonts w:ascii="Arial" w:hAnsi="Arial" w:cs="Arial"/>
                <w:sz w:val="18"/>
                <w:szCs w:val="18"/>
              </w:rPr>
              <w:t xml:space="preserve"> the key theoretical models in micro, macro and econometrics, as well as the theoretical frameworks in several sub-fields.</w:t>
            </w:r>
          </w:p>
        </w:tc>
        <w:tc>
          <w:tcPr>
            <w:tcW w:w="2399" w:type="dxa"/>
            <w:vAlign w:val="center"/>
          </w:tcPr>
          <w:p w:rsidR="00BD7E7D" w:rsidRPr="00B20F1F" w:rsidRDefault="00BD7E7D" w:rsidP="00805AD2">
            <w:pPr>
              <w:pStyle w:val="ListParagraph"/>
              <w:ind w:left="0"/>
              <w:jc w:val="center"/>
              <w:rPr>
                <w:rFonts w:ascii="Arial" w:hAnsi="Arial" w:cs="Arial"/>
                <w:b/>
                <w:bCs/>
                <w:color w:val="000000"/>
                <w:sz w:val="18"/>
                <w:szCs w:val="18"/>
              </w:rPr>
            </w:pPr>
            <w:r w:rsidRPr="00B20F1F">
              <w:rPr>
                <w:rFonts w:ascii="Arial" w:hAnsi="Arial" w:cs="Arial"/>
                <w:b/>
                <w:bCs/>
                <w:color w:val="000000"/>
                <w:sz w:val="18"/>
                <w:szCs w:val="18"/>
              </w:rPr>
              <w:t>Engineering knowledge</w:t>
            </w:r>
          </w:p>
          <w:p w:rsidR="00BD7E7D" w:rsidRPr="00B20F1F" w:rsidRDefault="00BD7E7D" w:rsidP="00805AD2">
            <w:pPr>
              <w:pStyle w:val="ListParagraph"/>
              <w:ind w:left="0"/>
              <w:jc w:val="center"/>
              <w:rPr>
                <w:rFonts w:ascii="Arial" w:hAnsi="Arial" w:cs="Arial"/>
                <w:b/>
                <w:bCs/>
                <w:color w:val="000000"/>
                <w:sz w:val="18"/>
                <w:szCs w:val="18"/>
              </w:rPr>
            </w:pPr>
            <w:r w:rsidRPr="00B20F1F">
              <w:rPr>
                <w:rFonts w:ascii="Arial" w:hAnsi="Arial" w:cs="Arial"/>
                <w:color w:val="000000"/>
                <w:sz w:val="18"/>
                <w:szCs w:val="18"/>
              </w:rPr>
              <w:t>(PO1)</w:t>
            </w:r>
          </w:p>
          <w:p w:rsidR="00BD7E7D" w:rsidRPr="00B20F1F" w:rsidRDefault="00BD7E7D" w:rsidP="00805AD2">
            <w:pPr>
              <w:pStyle w:val="ListParagraph"/>
              <w:ind w:left="0"/>
              <w:jc w:val="center"/>
              <w:rPr>
                <w:rFonts w:ascii="Arial" w:hAnsi="Arial" w:cs="Arial"/>
                <w:color w:val="000000"/>
                <w:sz w:val="18"/>
                <w:szCs w:val="18"/>
              </w:rPr>
            </w:pPr>
          </w:p>
        </w:tc>
        <w:tc>
          <w:tcPr>
            <w:tcW w:w="1043"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Cognitive domain – level 6</w:t>
            </w:r>
          </w:p>
        </w:tc>
        <w:tc>
          <w:tcPr>
            <w:tcW w:w="1688" w:type="dxa"/>
            <w:vAlign w:val="center"/>
          </w:tcPr>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Lecture Note</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Text Book</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Audio/Video</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Web Material</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Journal paper</w:t>
            </w:r>
          </w:p>
        </w:tc>
        <w:tc>
          <w:tcPr>
            <w:tcW w:w="1580" w:type="dxa"/>
            <w:vAlign w:val="center"/>
          </w:tcPr>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Class</w:t>
            </w:r>
            <w:r w:rsidR="00BD7E7D" w:rsidRPr="00B20F1F">
              <w:rPr>
                <w:rFonts w:ascii="Arial" w:hAnsi="Arial" w:cs="Arial"/>
                <w:color w:val="000000"/>
                <w:sz w:val="18"/>
                <w:szCs w:val="18"/>
              </w:rPr>
              <w:t xml:space="preserve"> Test</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Final</w:t>
            </w:r>
            <w:r w:rsidR="00BD7E7D" w:rsidRPr="00B20F1F">
              <w:rPr>
                <w:rFonts w:ascii="Arial" w:hAnsi="Arial" w:cs="Arial"/>
                <w:color w:val="000000"/>
                <w:sz w:val="18"/>
                <w:szCs w:val="18"/>
              </w:rPr>
              <w:t xml:space="preserve"> Exam</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Assignment</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Participation</w:t>
            </w:r>
          </w:p>
          <w:p w:rsidR="00BD7E7D" w:rsidRPr="00B20F1F" w:rsidRDefault="00BD7E7D" w:rsidP="00805AD2">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Presentation</w:t>
            </w:r>
          </w:p>
        </w:tc>
      </w:tr>
      <w:tr w:rsidR="00BD7E7D" w:rsidRPr="00B20F1F" w:rsidTr="00805AD2">
        <w:trPr>
          <w:trHeight w:val="1583"/>
          <w:jc w:val="center"/>
        </w:trPr>
        <w:tc>
          <w:tcPr>
            <w:tcW w:w="636"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CO2</w:t>
            </w:r>
          </w:p>
        </w:tc>
        <w:tc>
          <w:tcPr>
            <w:tcW w:w="1829" w:type="dxa"/>
            <w:vAlign w:val="center"/>
          </w:tcPr>
          <w:p w:rsidR="00BD7E7D" w:rsidRPr="00B20F1F" w:rsidRDefault="00BD7E7D" w:rsidP="00805AD2">
            <w:pPr>
              <w:pStyle w:val="ListParagraph"/>
              <w:ind w:left="-18"/>
              <w:jc w:val="center"/>
              <w:rPr>
                <w:rFonts w:ascii="Arial" w:hAnsi="Arial" w:cs="Arial"/>
                <w:color w:val="000000"/>
                <w:sz w:val="18"/>
                <w:szCs w:val="18"/>
              </w:rPr>
            </w:pPr>
            <w:r w:rsidRPr="00B20F1F">
              <w:rPr>
                <w:rFonts w:ascii="Arial" w:hAnsi="Arial" w:cs="Arial"/>
                <w:b/>
                <w:bCs/>
                <w:sz w:val="18"/>
                <w:szCs w:val="18"/>
              </w:rPr>
              <w:t>Organize</w:t>
            </w:r>
            <w:r w:rsidRPr="00B20F1F">
              <w:rPr>
                <w:rFonts w:ascii="Arial" w:hAnsi="Arial" w:cs="Arial"/>
                <w:sz w:val="18"/>
                <w:szCs w:val="18"/>
              </w:rPr>
              <w:t>,</w:t>
            </w:r>
            <w:r w:rsidRPr="00B20F1F">
              <w:rPr>
                <w:rFonts w:ascii="Arial" w:hAnsi="Arial" w:cs="Arial"/>
                <w:b/>
                <w:bCs/>
                <w:sz w:val="18"/>
                <w:szCs w:val="18"/>
              </w:rPr>
              <w:t xml:space="preserve"> interpret</w:t>
            </w:r>
            <w:r w:rsidRPr="00B20F1F">
              <w:rPr>
                <w:rFonts w:ascii="Arial" w:hAnsi="Arial" w:cs="Arial"/>
                <w:sz w:val="18"/>
                <w:szCs w:val="18"/>
              </w:rPr>
              <w:t xml:space="preserve"> and </w:t>
            </w:r>
            <w:r w:rsidRPr="00B20F1F">
              <w:rPr>
                <w:rFonts w:ascii="Arial" w:hAnsi="Arial" w:cs="Arial"/>
                <w:b/>
                <w:bCs/>
                <w:sz w:val="18"/>
                <w:szCs w:val="18"/>
              </w:rPr>
              <w:t>analyze</w:t>
            </w:r>
            <w:r w:rsidRPr="00B20F1F">
              <w:rPr>
                <w:rFonts w:ascii="Arial" w:hAnsi="Arial" w:cs="Arial"/>
                <w:sz w:val="18"/>
                <w:szCs w:val="18"/>
              </w:rPr>
              <w:t xml:space="preserve"> economic data.</w:t>
            </w:r>
          </w:p>
        </w:tc>
        <w:tc>
          <w:tcPr>
            <w:tcW w:w="2399" w:type="dxa"/>
            <w:vAlign w:val="center"/>
          </w:tcPr>
          <w:p w:rsidR="00BD7E7D" w:rsidRPr="00B20F1F" w:rsidRDefault="00BD7E7D" w:rsidP="00805AD2">
            <w:pPr>
              <w:pStyle w:val="ListParagraph"/>
              <w:ind w:left="0"/>
              <w:jc w:val="center"/>
              <w:rPr>
                <w:rFonts w:ascii="Arial" w:hAnsi="Arial" w:cs="Arial"/>
                <w:color w:val="000000"/>
                <w:sz w:val="18"/>
                <w:szCs w:val="18"/>
              </w:rPr>
            </w:pPr>
            <w:r w:rsidRPr="00B20F1F">
              <w:rPr>
                <w:rFonts w:ascii="Arial" w:hAnsi="Arial" w:cs="Arial"/>
                <w:b/>
                <w:bCs/>
                <w:color w:val="000000"/>
                <w:sz w:val="18"/>
                <w:szCs w:val="18"/>
              </w:rPr>
              <w:t>Problem analysis</w:t>
            </w:r>
            <w:r w:rsidRPr="00B20F1F">
              <w:rPr>
                <w:rFonts w:ascii="Arial" w:hAnsi="Arial" w:cs="Arial"/>
                <w:color w:val="000000"/>
                <w:sz w:val="18"/>
                <w:szCs w:val="18"/>
              </w:rPr>
              <w:t xml:space="preserve"> (PO2)</w:t>
            </w:r>
          </w:p>
        </w:tc>
        <w:tc>
          <w:tcPr>
            <w:tcW w:w="1043"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Cognitive domain – level 3</w:t>
            </w:r>
          </w:p>
        </w:tc>
        <w:tc>
          <w:tcPr>
            <w:tcW w:w="1688" w:type="dxa"/>
            <w:vAlign w:val="center"/>
          </w:tcPr>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Lecture</w:t>
            </w:r>
            <w:r w:rsidR="00BD7E7D" w:rsidRPr="00B20F1F">
              <w:rPr>
                <w:rFonts w:ascii="Arial" w:hAnsi="Arial" w:cs="Arial"/>
                <w:color w:val="000000"/>
                <w:sz w:val="18"/>
                <w:szCs w:val="18"/>
              </w:rPr>
              <w:t xml:space="preserve"> Note</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Text</w:t>
            </w:r>
            <w:r w:rsidR="00BD7E7D" w:rsidRPr="00B20F1F">
              <w:rPr>
                <w:rFonts w:ascii="Arial" w:hAnsi="Arial" w:cs="Arial"/>
                <w:color w:val="000000"/>
                <w:sz w:val="18"/>
                <w:szCs w:val="18"/>
              </w:rPr>
              <w:t xml:space="preserve"> Book</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Audio</w:t>
            </w:r>
            <w:r w:rsidR="00BD7E7D" w:rsidRPr="00B20F1F">
              <w:rPr>
                <w:rFonts w:ascii="Arial" w:hAnsi="Arial" w:cs="Arial"/>
                <w:color w:val="000000"/>
                <w:sz w:val="18"/>
                <w:szCs w:val="18"/>
              </w:rPr>
              <w:t>/Video</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Web</w:t>
            </w:r>
            <w:r w:rsidR="00BD7E7D" w:rsidRPr="00B20F1F">
              <w:rPr>
                <w:rFonts w:ascii="Arial" w:hAnsi="Arial" w:cs="Arial"/>
                <w:color w:val="000000"/>
                <w:sz w:val="18"/>
                <w:szCs w:val="18"/>
              </w:rPr>
              <w:t xml:space="preserve"> Material</w:t>
            </w:r>
          </w:p>
          <w:p w:rsidR="00BD7E7D" w:rsidRPr="00B20F1F" w:rsidRDefault="00BD7E7D" w:rsidP="00805AD2">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Journal paper</w:t>
            </w:r>
          </w:p>
        </w:tc>
        <w:tc>
          <w:tcPr>
            <w:tcW w:w="1580" w:type="dxa"/>
            <w:vAlign w:val="center"/>
          </w:tcPr>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Class Test</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Final Exam</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Assignment</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Participation</w:t>
            </w:r>
          </w:p>
          <w:p w:rsidR="00BD7E7D" w:rsidRPr="00B20F1F" w:rsidRDefault="00BD7E7D"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Presentation</w:t>
            </w:r>
          </w:p>
        </w:tc>
      </w:tr>
      <w:tr w:rsidR="00BD7E7D" w:rsidRPr="00B20F1F" w:rsidTr="00805AD2">
        <w:trPr>
          <w:trHeight w:val="1700"/>
          <w:jc w:val="center"/>
        </w:trPr>
        <w:tc>
          <w:tcPr>
            <w:tcW w:w="636"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CO3</w:t>
            </w:r>
          </w:p>
        </w:tc>
        <w:tc>
          <w:tcPr>
            <w:tcW w:w="1829"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b/>
                <w:bCs/>
                <w:sz w:val="18"/>
                <w:szCs w:val="18"/>
              </w:rPr>
              <w:t>Apply</w:t>
            </w:r>
            <w:r w:rsidRPr="00B20F1F">
              <w:rPr>
                <w:rFonts w:ascii="Arial" w:hAnsi="Arial" w:cs="Arial"/>
                <w:sz w:val="18"/>
                <w:szCs w:val="18"/>
              </w:rPr>
              <w:t xml:space="preserve"> economic theory and the statistical tools of economics to specific problems or questions.</w:t>
            </w:r>
          </w:p>
        </w:tc>
        <w:tc>
          <w:tcPr>
            <w:tcW w:w="2399" w:type="dxa"/>
            <w:vAlign w:val="center"/>
          </w:tcPr>
          <w:p w:rsidR="00BD7E7D" w:rsidRPr="00B20F1F" w:rsidRDefault="00BD7E7D" w:rsidP="00805AD2">
            <w:pPr>
              <w:pStyle w:val="ListParagraph"/>
              <w:ind w:left="0"/>
              <w:jc w:val="center"/>
              <w:rPr>
                <w:rFonts w:ascii="Arial" w:hAnsi="Arial" w:cs="Arial"/>
                <w:color w:val="000000"/>
                <w:sz w:val="18"/>
                <w:szCs w:val="18"/>
              </w:rPr>
            </w:pPr>
            <w:r w:rsidRPr="00B20F1F">
              <w:rPr>
                <w:rFonts w:ascii="Arial" w:hAnsi="Arial" w:cs="Arial"/>
                <w:b/>
                <w:bCs/>
                <w:color w:val="000000"/>
                <w:sz w:val="18"/>
                <w:szCs w:val="18"/>
              </w:rPr>
              <w:t>Design and Development of solution</w:t>
            </w:r>
            <w:r w:rsidRPr="00B20F1F">
              <w:rPr>
                <w:rFonts w:ascii="Arial" w:hAnsi="Arial" w:cs="Arial"/>
                <w:color w:val="000000"/>
                <w:sz w:val="18"/>
                <w:szCs w:val="18"/>
              </w:rPr>
              <w:t xml:space="preserve"> (PO3)</w:t>
            </w:r>
          </w:p>
        </w:tc>
        <w:tc>
          <w:tcPr>
            <w:tcW w:w="1043" w:type="dxa"/>
            <w:vAlign w:val="center"/>
          </w:tcPr>
          <w:p w:rsidR="00BD7E7D" w:rsidRPr="00B20F1F" w:rsidRDefault="00BD7E7D" w:rsidP="00805AD2">
            <w:pPr>
              <w:jc w:val="center"/>
              <w:rPr>
                <w:rFonts w:ascii="Arial" w:hAnsi="Arial" w:cs="Arial"/>
                <w:color w:val="000000"/>
                <w:sz w:val="18"/>
                <w:szCs w:val="18"/>
              </w:rPr>
            </w:pPr>
            <w:r w:rsidRPr="00B20F1F">
              <w:rPr>
                <w:rFonts w:ascii="Arial" w:hAnsi="Arial" w:cs="Arial"/>
                <w:color w:val="000000"/>
                <w:sz w:val="18"/>
                <w:szCs w:val="18"/>
              </w:rPr>
              <w:t>Cognitive domain – level 4</w:t>
            </w:r>
          </w:p>
        </w:tc>
        <w:tc>
          <w:tcPr>
            <w:tcW w:w="1688" w:type="dxa"/>
            <w:vAlign w:val="center"/>
          </w:tcPr>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Lecture</w:t>
            </w:r>
            <w:r w:rsidR="00BD7E7D" w:rsidRPr="00B20F1F">
              <w:rPr>
                <w:rFonts w:ascii="Arial" w:hAnsi="Arial" w:cs="Arial"/>
                <w:color w:val="000000"/>
                <w:sz w:val="18"/>
                <w:szCs w:val="18"/>
              </w:rPr>
              <w:t xml:space="preserve"> Note</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Text</w:t>
            </w:r>
            <w:r w:rsidR="00BD7E7D" w:rsidRPr="00B20F1F">
              <w:rPr>
                <w:rFonts w:ascii="Arial" w:hAnsi="Arial" w:cs="Arial"/>
                <w:color w:val="000000"/>
                <w:sz w:val="18"/>
                <w:szCs w:val="18"/>
              </w:rPr>
              <w:t xml:space="preserve"> Book</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Audio</w:t>
            </w:r>
            <w:r w:rsidR="00BD7E7D" w:rsidRPr="00B20F1F">
              <w:rPr>
                <w:rFonts w:ascii="Arial" w:hAnsi="Arial" w:cs="Arial"/>
                <w:color w:val="000000"/>
                <w:sz w:val="18"/>
                <w:szCs w:val="18"/>
              </w:rPr>
              <w:t>/Video</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Web</w:t>
            </w:r>
            <w:r w:rsidR="00BD7E7D" w:rsidRPr="00B20F1F">
              <w:rPr>
                <w:rFonts w:ascii="Arial" w:hAnsi="Arial" w:cs="Arial"/>
                <w:color w:val="000000"/>
                <w:sz w:val="18"/>
                <w:szCs w:val="18"/>
              </w:rPr>
              <w:t xml:space="preserve"> Material</w:t>
            </w:r>
          </w:p>
          <w:p w:rsidR="00BD7E7D" w:rsidRPr="00B20F1F" w:rsidRDefault="00BD7E7D" w:rsidP="00805AD2">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Journal paper</w:t>
            </w:r>
          </w:p>
        </w:tc>
        <w:tc>
          <w:tcPr>
            <w:tcW w:w="1580" w:type="dxa"/>
            <w:vAlign w:val="center"/>
          </w:tcPr>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Class</w:t>
            </w:r>
            <w:r w:rsidR="00BD7E7D" w:rsidRPr="00B20F1F">
              <w:rPr>
                <w:rFonts w:ascii="Arial" w:hAnsi="Arial" w:cs="Arial"/>
                <w:color w:val="000000"/>
                <w:sz w:val="18"/>
                <w:szCs w:val="18"/>
              </w:rPr>
              <w:t xml:space="preserve"> Test</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Final</w:t>
            </w:r>
            <w:r w:rsidR="00BD7E7D" w:rsidRPr="00B20F1F">
              <w:rPr>
                <w:rFonts w:ascii="Arial" w:hAnsi="Arial" w:cs="Arial"/>
                <w:color w:val="000000"/>
                <w:sz w:val="18"/>
                <w:szCs w:val="18"/>
              </w:rPr>
              <w:t xml:space="preserve"> Exam</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Assignment</w:t>
            </w:r>
          </w:p>
          <w:p w:rsidR="00BD7E7D" w:rsidRPr="00B20F1F" w:rsidRDefault="00EC6CF7" w:rsidP="00805AD2">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Participation</w:t>
            </w:r>
          </w:p>
          <w:p w:rsidR="00BD7E7D" w:rsidRPr="00B20F1F" w:rsidRDefault="00BD7E7D" w:rsidP="00805AD2">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Presentation</w:t>
            </w:r>
          </w:p>
        </w:tc>
      </w:tr>
    </w:tbl>
    <w:p w:rsidR="00BD7E7D" w:rsidRPr="00B20F1F" w:rsidRDefault="00BD7E7D" w:rsidP="00805AD2">
      <w:pPr>
        <w:autoSpaceDE w:val="0"/>
        <w:autoSpaceDN w:val="0"/>
        <w:adjustRightInd w:val="0"/>
        <w:jc w:val="center"/>
        <w:rPr>
          <w:rFonts w:ascii="Arial" w:hAnsi="Arial" w:cs="Arial"/>
          <w:b/>
          <w:color w:val="000000"/>
          <w:sz w:val="18"/>
          <w:szCs w:val="18"/>
        </w:rPr>
      </w:pPr>
    </w:p>
    <w:tbl>
      <w:tblPr>
        <w:tblW w:w="9240" w:type="dxa"/>
        <w:jc w:val="center"/>
        <w:tblLook w:val="04A0" w:firstRow="1" w:lastRow="0" w:firstColumn="1" w:lastColumn="0" w:noHBand="0" w:noVBand="1"/>
      </w:tblPr>
      <w:tblGrid>
        <w:gridCol w:w="9240"/>
      </w:tblGrid>
      <w:tr w:rsidR="00BD7E7D" w:rsidRPr="00B20F1F" w:rsidTr="00805AD2">
        <w:trPr>
          <w:jc w:val="center"/>
        </w:trPr>
        <w:tc>
          <w:tcPr>
            <w:tcW w:w="9240" w:type="dxa"/>
          </w:tcPr>
          <w:p w:rsidR="00BD7E7D" w:rsidRPr="00B20F1F" w:rsidRDefault="00BD7E7D" w:rsidP="00805AD2">
            <w:pPr>
              <w:rPr>
                <w:rFonts w:ascii="Arial" w:hAnsi="Arial" w:cs="Arial"/>
                <w:b/>
                <w:color w:val="000000"/>
                <w:sz w:val="18"/>
                <w:szCs w:val="18"/>
              </w:rPr>
            </w:pPr>
          </w:p>
          <w:p w:rsidR="00BD7E7D" w:rsidRPr="00B20F1F" w:rsidRDefault="00BD7E7D" w:rsidP="00805AD2">
            <w:pPr>
              <w:rPr>
                <w:rFonts w:ascii="Arial" w:hAnsi="Arial" w:cs="Arial"/>
                <w:b/>
                <w:color w:val="000000"/>
                <w:sz w:val="18"/>
                <w:szCs w:val="18"/>
              </w:rPr>
            </w:pPr>
            <w:r w:rsidRPr="00B20F1F">
              <w:rPr>
                <w:rFonts w:ascii="Arial" w:hAnsi="Arial" w:cs="Arial"/>
                <w:b/>
                <w:color w:val="000000"/>
                <w:sz w:val="18"/>
                <w:szCs w:val="18"/>
              </w:rPr>
              <w:t>Assessment and Marks Distribution:</w:t>
            </w:r>
          </w:p>
          <w:p w:rsidR="00BD7E7D" w:rsidRPr="00B20F1F" w:rsidRDefault="00BD7E7D" w:rsidP="00805AD2">
            <w:pPr>
              <w:rPr>
                <w:rFonts w:ascii="Arial" w:hAnsi="Arial" w:cs="Arial"/>
                <w:bCs/>
                <w:color w:val="000000"/>
                <w:sz w:val="18"/>
                <w:szCs w:val="18"/>
              </w:rPr>
            </w:pPr>
            <w:r w:rsidRPr="00B20F1F">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BD7E7D" w:rsidRPr="00B20F1F" w:rsidRDefault="00BD7E7D" w:rsidP="00805AD2">
            <w:pPr>
              <w:rPr>
                <w:rFonts w:ascii="Arial" w:hAnsi="Arial" w:cs="Arial"/>
                <w:bCs/>
                <w:color w:val="000000"/>
                <w:sz w:val="18"/>
                <w:szCs w:val="18"/>
              </w:rPr>
            </w:pPr>
            <w:r w:rsidRPr="00B20F1F">
              <w:rPr>
                <w:rFonts w:ascii="Arial" w:hAnsi="Arial" w:cs="Arial"/>
                <w:bCs/>
                <w:color w:val="000000"/>
                <w:sz w:val="18"/>
                <w:szCs w:val="18"/>
              </w:rPr>
              <w:tab/>
              <w:t>Class tests + Assignments due in different times of the semester (20%)</w:t>
            </w:r>
          </w:p>
          <w:p w:rsidR="00BD7E7D" w:rsidRPr="00B20F1F" w:rsidRDefault="00BD7E7D" w:rsidP="00805AD2">
            <w:pPr>
              <w:rPr>
                <w:rFonts w:ascii="Arial" w:hAnsi="Arial" w:cs="Arial"/>
                <w:bCs/>
                <w:color w:val="000000"/>
                <w:sz w:val="18"/>
                <w:szCs w:val="18"/>
              </w:rPr>
            </w:pPr>
            <w:r w:rsidRPr="00B20F1F">
              <w:rPr>
                <w:rFonts w:ascii="Arial" w:hAnsi="Arial" w:cs="Arial"/>
                <w:bCs/>
                <w:color w:val="000000"/>
                <w:sz w:val="18"/>
                <w:szCs w:val="18"/>
              </w:rPr>
              <w:tab/>
              <w:t>A comprehensive</w:t>
            </w:r>
            <w:r w:rsidR="00684BCB">
              <w:rPr>
                <w:rFonts w:ascii="Arial" w:hAnsi="Arial" w:cs="Arial"/>
                <w:bCs/>
                <w:color w:val="000000"/>
                <w:sz w:val="18"/>
                <w:szCs w:val="18"/>
              </w:rPr>
              <w:t xml:space="preserve"> final exam (70%), Total Time: 2</w:t>
            </w:r>
            <w:r w:rsidRPr="00B20F1F">
              <w:rPr>
                <w:rFonts w:ascii="Arial" w:hAnsi="Arial" w:cs="Arial"/>
                <w:bCs/>
                <w:color w:val="000000"/>
                <w:sz w:val="18"/>
                <w:szCs w:val="18"/>
              </w:rPr>
              <w:t xml:space="preserve"> hours. </w:t>
            </w:r>
          </w:p>
          <w:p w:rsidR="00BD7E7D" w:rsidRPr="00B20F1F" w:rsidRDefault="00BD7E7D" w:rsidP="00805AD2">
            <w:pPr>
              <w:rPr>
                <w:rFonts w:ascii="Arial" w:hAnsi="Arial" w:cs="Arial"/>
                <w:bCs/>
                <w:color w:val="000000"/>
                <w:sz w:val="18"/>
                <w:szCs w:val="18"/>
              </w:rPr>
            </w:pPr>
            <w:r w:rsidRPr="00B20F1F">
              <w:rPr>
                <w:rFonts w:ascii="Arial" w:hAnsi="Arial" w:cs="Arial"/>
                <w:bCs/>
                <w:color w:val="000000"/>
                <w:sz w:val="18"/>
                <w:szCs w:val="18"/>
              </w:rPr>
              <w:tab/>
              <w:t>A class participation mark (10%).</w:t>
            </w:r>
          </w:p>
          <w:p w:rsidR="00BD7E7D" w:rsidRPr="00B20F1F" w:rsidRDefault="00BD7E7D" w:rsidP="00805AD2">
            <w:pPr>
              <w:rPr>
                <w:rFonts w:ascii="Arial" w:hAnsi="Arial" w:cs="Arial"/>
                <w:bCs/>
                <w:color w:val="000000"/>
                <w:sz w:val="18"/>
                <w:szCs w:val="18"/>
              </w:rPr>
            </w:pPr>
          </w:p>
          <w:p w:rsidR="00BD7E7D" w:rsidRPr="00B20F1F" w:rsidRDefault="00BD7E7D" w:rsidP="00805AD2">
            <w:pPr>
              <w:rPr>
                <w:rFonts w:ascii="Arial" w:hAnsi="Arial" w:cs="Arial"/>
                <w:b/>
                <w:color w:val="000000"/>
                <w:sz w:val="18"/>
                <w:szCs w:val="18"/>
              </w:rPr>
            </w:pPr>
            <w:r w:rsidRPr="00B20F1F">
              <w:rPr>
                <w:rFonts w:ascii="Arial" w:hAnsi="Arial" w:cs="Arial"/>
                <w:b/>
                <w:color w:val="000000"/>
                <w:sz w:val="18"/>
                <w:szCs w:val="18"/>
              </w:rPr>
              <w:t>Course Contents:</w:t>
            </w: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 xml:space="preserve">Foundations of Engineering Economy </w:t>
            </w: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Engineering Economics: Description and Role in Decision Making,  Performing an Engineering Economy Study,  Professional Ethics and Economic Decisions ,  Interest Rate and Rate of Return,  Terminology and Symbols ,  Cash Flows: Estimation and Diagramming , Simple and Compound Interest,   Introduction to Spreadsheet Use</w:t>
            </w:r>
          </w:p>
          <w:p w:rsidR="00BD7E7D" w:rsidRPr="00B20F1F" w:rsidRDefault="00BD7E7D" w:rsidP="00805AD2">
            <w:pPr>
              <w:jc w:val="both"/>
              <w:rPr>
                <w:rFonts w:ascii="Arial" w:hAnsi="Arial" w:cs="Arial"/>
                <w:bCs/>
                <w:color w:val="000000"/>
                <w:sz w:val="18"/>
                <w:szCs w:val="18"/>
              </w:rPr>
            </w:pP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PE Progressive Example—The Cement Factory Case, Single-Amount Factors (F_P and P_F ),  Uniform Series Present Worth Factor and Capital Recovery Factor (P_A and A_P), Sinking Fund Factor and Uniform Series Compound Amount Factor (A_F and F_A), Factor Values for Untabulatedi or n Values,  Arithmetic Gradient Factors (P_G and A_G), Geometric Gradient Series Factors, Determining i or n for Known Cash Flow Values</w:t>
            </w:r>
          </w:p>
          <w:p w:rsidR="00BD7E7D" w:rsidRPr="00B20F1F" w:rsidRDefault="00BD7E7D" w:rsidP="00805AD2">
            <w:pPr>
              <w:jc w:val="both"/>
              <w:rPr>
                <w:rFonts w:ascii="Arial" w:hAnsi="Arial" w:cs="Arial"/>
                <w:bCs/>
                <w:color w:val="000000"/>
                <w:sz w:val="18"/>
                <w:szCs w:val="18"/>
              </w:rPr>
            </w:pP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lastRenderedPageBreak/>
              <w:t>Nominal and Effective Interest Rates</w:t>
            </w: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Nominal and Effective Interest Rate Statements,  Effective Annual Interest Rates,  Effective Interest Rates for Any Time Period, Equivalence Relations: Payment Period and Compounding Period, Effective Interest Rate for Continuous Compounding, Interest Rates That Vary over Time</w:t>
            </w:r>
          </w:p>
          <w:p w:rsidR="00BD7E7D" w:rsidRPr="00B20F1F" w:rsidRDefault="00BD7E7D" w:rsidP="00805AD2">
            <w:pPr>
              <w:jc w:val="both"/>
              <w:rPr>
                <w:rFonts w:ascii="Arial" w:hAnsi="Arial" w:cs="Arial"/>
                <w:bCs/>
                <w:color w:val="000000"/>
                <w:sz w:val="18"/>
                <w:szCs w:val="18"/>
              </w:rPr>
            </w:pPr>
          </w:p>
          <w:p w:rsidR="00BD7E7D" w:rsidRPr="00B20F1F" w:rsidRDefault="00BD7E7D" w:rsidP="00805AD2">
            <w:pPr>
              <w:jc w:val="both"/>
              <w:rPr>
                <w:rFonts w:ascii="Arial" w:hAnsi="Arial" w:cs="Arial"/>
                <w:bCs/>
                <w:color w:val="000000"/>
                <w:sz w:val="18"/>
                <w:szCs w:val="18"/>
              </w:rPr>
            </w:pP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 xml:space="preserve">Benefit/Cost Analysis and Public Sector Economics </w:t>
            </w: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PE Progressive Example—Water Treatment Facility,  Public Sector Projects, Benefi t/Cost Analysis of a Single Project, Alternative Selection Using Incremental B/C Analysis,  Incremental B/C Analysis of Multiple, Mutually Exclusive Alternatives,  Service Sector Projects and Cost-Effectiveness Analysis</w:t>
            </w:r>
          </w:p>
          <w:p w:rsidR="00BD7E7D" w:rsidRPr="00B20F1F" w:rsidRDefault="00BD7E7D" w:rsidP="00805AD2">
            <w:pPr>
              <w:jc w:val="both"/>
              <w:rPr>
                <w:rFonts w:ascii="Arial" w:hAnsi="Arial" w:cs="Arial"/>
                <w:bCs/>
                <w:color w:val="000000"/>
                <w:sz w:val="18"/>
                <w:szCs w:val="18"/>
              </w:rPr>
            </w:pP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 xml:space="preserve">Effects of Inflation </w:t>
            </w: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Understanding the Impact of Inflation, Present Worth Calculations Adjusted for Inflation,  Future Worth Calculations Adjusted for Inflation, Capital Recovery Calculations Adjusted for Inflation</w:t>
            </w:r>
          </w:p>
          <w:p w:rsidR="00BD7E7D" w:rsidRPr="00B20F1F" w:rsidRDefault="00BD7E7D" w:rsidP="00805AD2">
            <w:pPr>
              <w:jc w:val="both"/>
              <w:rPr>
                <w:rFonts w:ascii="Arial" w:hAnsi="Arial" w:cs="Arial"/>
                <w:bCs/>
                <w:color w:val="000000"/>
                <w:sz w:val="18"/>
                <w:szCs w:val="18"/>
              </w:rPr>
            </w:pPr>
          </w:p>
          <w:p w:rsidR="00BD7E7D" w:rsidRPr="00B20F1F" w:rsidRDefault="00BD7E7D" w:rsidP="00805AD2">
            <w:pPr>
              <w:jc w:val="both"/>
              <w:rPr>
                <w:rFonts w:ascii="Arial" w:hAnsi="Arial" w:cs="Arial"/>
                <w:bCs/>
                <w:color w:val="000000"/>
                <w:sz w:val="18"/>
                <w:szCs w:val="18"/>
              </w:rPr>
            </w:pPr>
            <w:r w:rsidRPr="00B20F1F">
              <w:rPr>
                <w:rFonts w:ascii="Arial" w:hAnsi="Arial" w:cs="Arial"/>
                <w:bCs/>
                <w:color w:val="000000"/>
                <w:sz w:val="18"/>
                <w:szCs w:val="18"/>
              </w:rPr>
              <w:t xml:space="preserve">After-Tax Economic Analysis </w:t>
            </w:r>
          </w:p>
          <w:p w:rsidR="00BD7E7D" w:rsidRPr="00B20F1F" w:rsidRDefault="00BD7E7D" w:rsidP="00805AD2">
            <w:pPr>
              <w:jc w:val="both"/>
              <w:rPr>
                <w:rFonts w:ascii="Arial" w:hAnsi="Arial" w:cs="Arial"/>
                <w:b/>
                <w:color w:val="000000"/>
                <w:sz w:val="18"/>
                <w:szCs w:val="18"/>
              </w:rPr>
            </w:pPr>
            <w:r w:rsidRPr="00B20F1F">
              <w:rPr>
                <w:rFonts w:ascii="Arial" w:hAnsi="Arial" w:cs="Arial"/>
                <w:bCs/>
                <w:color w:val="000000"/>
                <w:sz w:val="18"/>
                <w:szCs w:val="18"/>
              </w:rPr>
              <w:t>Income Tax Terminology and Basic Relations, Calculation of Cash Flow after Taxes, Effect on Taxes of Different Depreciation Methods and Recovery Periods, Depreciation Recapture and Capital Gains (Losses), After-Tax Evaluation,  After-Tax Replacement Study, After-Tax Value-Added Analysis, After-Tax Analysis for International Projects, Value-Added Tax</w:t>
            </w:r>
          </w:p>
        </w:tc>
      </w:tr>
    </w:tbl>
    <w:p w:rsidR="00BD7E7D" w:rsidRPr="00B20F1F" w:rsidRDefault="00BD7E7D" w:rsidP="00805AD2">
      <w:pPr>
        <w:rPr>
          <w:rFonts w:ascii="Arial" w:hAnsi="Arial" w:cs="Arial"/>
          <w:sz w:val="18"/>
          <w:szCs w:val="18"/>
        </w:rPr>
      </w:pPr>
    </w:p>
    <w:p w:rsidR="00BD7E7D" w:rsidRPr="00B20F1F" w:rsidRDefault="00BD7E7D" w:rsidP="00EA3B88">
      <w:pPr>
        <w:jc w:val="both"/>
        <w:rPr>
          <w:rFonts w:ascii="Arial" w:hAnsi="Arial" w:cs="Arial"/>
          <w:b/>
          <w:spacing w:val="-3"/>
          <w:sz w:val="18"/>
          <w:szCs w:val="18"/>
        </w:rPr>
      </w:pPr>
      <w:r w:rsidRPr="00B20F1F">
        <w:rPr>
          <w:rFonts w:ascii="Arial" w:hAnsi="Arial" w:cs="Arial"/>
          <w:b/>
          <w:spacing w:val="-3"/>
          <w:sz w:val="18"/>
          <w:szCs w:val="18"/>
        </w:rPr>
        <w:t>Text Book:</w:t>
      </w:r>
    </w:p>
    <w:tbl>
      <w:tblPr>
        <w:tblW w:w="9180" w:type="dxa"/>
        <w:jc w:val="center"/>
        <w:tblBorders>
          <w:top w:val="nil"/>
          <w:left w:val="nil"/>
          <w:bottom w:val="nil"/>
          <w:right w:val="nil"/>
          <w:insideH w:val="nil"/>
          <w:insideV w:val="nil"/>
        </w:tblBorders>
        <w:tblLook w:val="04A0" w:firstRow="1" w:lastRow="0" w:firstColumn="1" w:lastColumn="0" w:noHBand="0" w:noVBand="1"/>
      </w:tblPr>
      <w:tblGrid>
        <w:gridCol w:w="362"/>
        <w:gridCol w:w="2383"/>
        <w:gridCol w:w="284"/>
        <w:gridCol w:w="6151"/>
      </w:tblGrid>
      <w:tr w:rsidR="00BD7E7D" w:rsidRPr="00B20F1F" w:rsidTr="00805AD2">
        <w:trPr>
          <w:jc w:val="center"/>
        </w:trPr>
        <w:tc>
          <w:tcPr>
            <w:tcW w:w="362"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1.</w:t>
            </w:r>
          </w:p>
        </w:tc>
        <w:tc>
          <w:tcPr>
            <w:tcW w:w="2383"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P. E. Leland Blank and P. E. Anthony Tarquin</w:t>
            </w:r>
          </w:p>
        </w:tc>
        <w:tc>
          <w:tcPr>
            <w:tcW w:w="284"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w:t>
            </w:r>
          </w:p>
        </w:tc>
        <w:tc>
          <w:tcPr>
            <w:tcW w:w="6151" w:type="dxa"/>
            <w:tcBorders>
              <w:top w:val="nil"/>
              <w:left w:val="nil"/>
              <w:bottom w:val="nil"/>
              <w:right w:val="nil"/>
            </w:tcBorders>
            <w:shd w:val="clear" w:color="auto" w:fill="FFFFFF"/>
          </w:tcPr>
          <w:p w:rsidR="00BD7E7D" w:rsidRPr="00B20F1F" w:rsidRDefault="00BD7E7D" w:rsidP="00805AD2">
            <w:pPr>
              <w:rPr>
                <w:rFonts w:ascii="Arial" w:hAnsi="Arial" w:cs="Arial"/>
                <w:i/>
                <w:iCs/>
                <w:spacing w:val="-3"/>
                <w:sz w:val="18"/>
                <w:szCs w:val="18"/>
              </w:rPr>
            </w:pPr>
            <w:r w:rsidRPr="00B20F1F">
              <w:rPr>
                <w:rFonts w:ascii="Arial" w:hAnsi="Arial" w:cs="Arial"/>
                <w:b/>
                <w:bCs/>
                <w:spacing w:val="-3"/>
                <w:sz w:val="18"/>
                <w:szCs w:val="18"/>
              </w:rPr>
              <w:t>Engineering Economy,</w:t>
            </w:r>
            <w:r w:rsidRPr="00B20F1F">
              <w:rPr>
                <w:rFonts w:ascii="Arial" w:hAnsi="Arial" w:cs="Arial"/>
                <w:i/>
                <w:iCs/>
                <w:spacing w:val="-3"/>
                <w:sz w:val="18"/>
                <w:szCs w:val="18"/>
              </w:rPr>
              <w:t>McGraw Hill</w:t>
            </w:r>
          </w:p>
        </w:tc>
      </w:tr>
    </w:tbl>
    <w:p w:rsidR="00BD7E7D" w:rsidRPr="00B20F1F" w:rsidRDefault="00BD7E7D" w:rsidP="00805AD2">
      <w:pPr>
        <w:ind w:firstLine="629"/>
        <w:jc w:val="both"/>
        <w:rPr>
          <w:rFonts w:ascii="Arial" w:hAnsi="Arial" w:cs="Arial"/>
          <w:b/>
          <w:spacing w:val="-3"/>
          <w:sz w:val="18"/>
          <w:szCs w:val="18"/>
        </w:rPr>
      </w:pPr>
    </w:p>
    <w:p w:rsidR="00BD7E7D" w:rsidRPr="00B20F1F" w:rsidRDefault="00BD7E7D" w:rsidP="00EA3B88">
      <w:pPr>
        <w:jc w:val="both"/>
        <w:rPr>
          <w:rFonts w:ascii="Arial" w:hAnsi="Arial" w:cs="Arial"/>
          <w:b/>
          <w:spacing w:val="-3"/>
          <w:sz w:val="18"/>
          <w:szCs w:val="18"/>
        </w:rPr>
      </w:pPr>
      <w:r w:rsidRPr="00B20F1F">
        <w:rPr>
          <w:rFonts w:ascii="Arial" w:hAnsi="Arial" w:cs="Arial"/>
          <w:b/>
          <w:spacing w:val="-3"/>
          <w:sz w:val="18"/>
          <w:szCs w:val="18"/>
        </w:rPr>
        <w:t>Books Recommended:</w:t>
      </w:r>
    </w:p>
    <w:tbl>
      <w:tblPr>
        <w:tblW w:w="9162" w:type="dxa"/>
        <w:jc w:val="center"/>
        <w:tblBorders>
          <w:top w:val="nil"/>
          <w:left w:val="nil"/>
          <w:bottom w:val="nil"/>
          <w:right w:val="nil"/>
          <w:insideH w:val="nil"/>
          <w:insideV w:val="nil"/>
        </w:tblBorders>
        <w:tblLook w:val="04A0" w:firstRow="1" w:lastRow="0" w:firstColumn="1" w:lastColumn="0" w:noHBand="0" w:noVBand="1"/>
      </w:tblPr>
      <w:tblGrid>
        <w:gridCol w:w="374"/>
        <w:gridCol w:w="2362"/>
        <w:gridCol w:w="284"/>
        <w:gridCol w:w="6142"/>
      </w:tblGrid>
      <w:tr w:rsidR="00BD7E7D" w:rsidRPr="00B20F1F" w:rsidTr="00805AD2">
        <w:trPr>
          <w:trHeight w:val="196"/>
          <w:jc w:val="center"/>
        </w:trPr>
        <w:tc>
          <w:tcPr>
            <w:tcW w:w="374"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1.</w:t>
            </w:r>
          </w:p>
        </w:tc>
        <w:tc>
          <w:tcPr>
            <w:tcW w:w="2362"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K. K. Dewett</w:t>
            </w:r>
          </w:p>
        </w:tc>
        <w:tc>
          <w:tcPr>
            <w:tcW w:w="284"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rsidR="00BD7E7D" w:rsidRPr="00B20F1F" w:rsidRDefault="00BD7E7D" w:rsidP="00805AD2">
            <w:pPr>
              <w:rPr>
                <w:rFonts w:ascii="Arial" w:hAnsi="Arial" w:cs="Arial"/>
                <w:b/>
                <w:bCs/>
                <w:spacing w:val="-3"/>
                <w:sz w:val="18"/>
                <w:szCs w:val="18"/>
              </w:rPr>
            </w:pPr>
            <w:r w:rsidRPr="00B20F1F">
              <w:rPr>
                <w:rFonts w:ascii="Arial" w:hAnsi="Arial" w:cs="Arial"/>
                <w:b/>
                <w:bCs/>
                <w:spacing w:val="-3"/>
                <w:sz w:val="18"/>
                <w:szCs w:val="18"/>
              </w:rPr>
              <w:t>Modern Economic Theory, S. Chand Publishers</w:t>
            </w:r>
          </w:p>
        </w:tc>
      </w:tr>
      <w:tr w:rsidR="00BD7E7D" w:rsidRPr="00B20F1F" w:rsidTr="00805AD2">
        <w:trPr>
          <w:trHeight w:val="196"/>
          <w:jc w:val="center"/>
        </w:trPr>
        <w:tc>
          <w:tcPr>
            <w:tcW w:w="374"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2.</w:t>
            </w:r>
          </w:p>
        </w:tc>
        <w:tc>
          <w:tcPr>
            <w:tcW w:w="2362"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H.L  Ahuja,</w:t>
            </w:r>
          </w:p>
        </w:tc>
        <w:tc>
          <w:tcPr>
            <w:tcW w:w="284"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rsidR="00BD7E7D" w:rsidRPr="00B20F1F" w:rsidRDefault="00BD7E7D" w:rsidP="00805AD2">
            <w:pPr>
              <w:rPr>
                <w:rFonts w:ascii="Arial" w:hAnsi="Arial" w:cs="Arial"/>
                <w:b/>
                <w:bCs/>
                <w:spacing w:val="-3"/>
                <w:sz w:val="18"/>
                <w:szCs w:val="18"/>
              </w:rPr>
            </w:pPr>
            <w:r w:rsidRPr="00B20F1F">
              <w:rPr>
                <w:rFonts w:ascii="Arial" w:hAnsi="Arial" w:cs="Arial"/>
                <w:b/>
                <w:bCs/>
                <w:spacing w:val="-3"/>
                <w:sz w:val="18"/>
                <w:szCs w:val="18"/>
              </w:rPr>
              <w:t xml:space="preserve">Advanced Economic Theory, </w:t>
            </w:r>
            <w:r w:rsidRPr="00B20F1F">
              <w:rPr>
                <w:rFonts w:ascii="Arial" w:hAnsi="Arial" w:cs="Arial"/>
                <w:i/>
                <w:iCs/>
                <w:spacing w:val="-3"/>
                <w:sz w:val="18"/>
                <w:szCs w:val="18"/>
              </w:rPr>
              <w:t>S. Chand Publishers</w:t>
            </w:r>
          </w:p>
        </w:tc>
      </w:tr>
      <w:tr w:rsidR="00BD7E7D" w:rsidRPr="00B20F1F" w:rsidTr="00805AD2">
        <w:trPr>
          <w:trHeight w:val="196"/>
          <w:jc w:val="center"/>
        </w:trPr>
        <w:tc>
          <w:tcPr>
            <w:tcW w:w="374"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3.</w:t>
            </w:r>
          </w:p>
        </w:tc>
        <w:tc>
          <w:tcPr>
            <w:tcW w:w="2362"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A. Asimakopulos</w:t>
            </w:r>
          </w:p>
        </w:tc>
        <w:tc>
          <w:tcPr>
            <w:tcW w:w="284"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rsidR="00BD7E7D" w:rsidRPr="00B20F1F" w:rsidRDefault="00BD7E7D" w:rsidP="00805AD2">
            <w:pPr>
              <w:rPr>
                <w:rFonts w:ascii="Arial" w:hAnsi="Arial" w:cs="Arial"/>
                <w:i/>
                <w:iCs/>
                <w:spacing w:val="-3"/>
                <w:sz w:val="18"/>
                <w:szCs w:val="18"/>
              </w:rPr>
            </w:pPr>
            <w:r w:rsidRPr="00B20F1F">
              <w:rPr>
                <w:rFonts w:ascii="Arial" w:hAnsi="Arial" w:cs="Arial"/>
                <w:b/>
                <w:bCs/>
                <w:spacing w:val="-3"/>
                <w:sz w:val="18"/>
                <w:szCs w:val="18"/>
              </w:rPr>
              <w:t>An Introduction To Economic Theory: Microeconomics</w:t>
            </w:r>
            <w:r w:rsidRPr="00B20F1F">
              <w:rPr>
                <w:rFonts w:ascii="Arial" w:hAnsi="Arial" w:cs="Arial"/>
                <w:i/>
                <w:iCs/>
                <w:spacing w:val="-3"/>
                <w:sz w:val="18"/>
                <w:szCs w:val="18"/>
              </w:rPr>
              <w:t>, Oxford University Press</w:t>
            </w:r>
          </w:p>
        </w:tc>
      </w:tr>
      <w:tr w:rsidR="00BD7E7D" w:rsidRPr="00B20F1F" w:rsidTr="00805AD2">
        <w:trPr>
          <w:trHeight w:val="109"/>
          <w:jc w:val="center"/>
        </w:trPr>
        <w:tc>
          <w:tcPr>
            <w:tcW w:w="374" w:type="dxa"/>
            <w:tcBorders>
              <w:top w:val="nil"/>
              <w:left w:val="nil"/>
              <w:bottom w:val="nil"/>
              <w:right w:val="nil"/>
            </w:tcBorders>
            <w:shd w:val="clear" w:color="auto" w:fill="FFFFFF"/>
          </w:tcPr>
          <w:p w:rsidR="00BD7E7D" w:rsidRPr="00B20F1F" w:rsidRDefault="00BD7E7D" w:rsidP="00805AD2">
            <w:pPr>
              <w:jc w:val="both"/>
              <w:rPr>
                <w:rFonts w:ascii="Arial" w:hAnsi="Arial" w:cs="Arial"/>
                <w:spacing w:val="-3"/>
                <w:sz w:val="18"/>
                <w:szCs w:val="18"/>
              </w:rPr>
            </w:pPr>
            <w:r w:rsidRPr="00B20F1F">
              <w:rPr>
                <w:rFonts w:ascii="Arial" w:hAnsi="Arial" w:cs="Arial"/>
                <w:spacing w:val="-3"/>
                <w:sz w:val="18"/>
                <w:szCs w:val="18"/>
              </w:rPr>
              <w:t>4.</w:t>
            </w:r>
          </w:p>
        </w:tc>
        <w:tc>
          <w:tcPr>
            <w:tcW w:w="2362"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A. Koutsoyiannis</w:t>
            </w:r>
          </w:p>
        </w:tc>
        <w:tc>
          <w:tcPr>
            <w:tcW w:w="284" w:type="dxa"/>
            <w:tcBorders>
              <w:top w:val="nil"/>
              <w:left w:val="nil"/>
              <w:bottom w:val="nil"/>
              <w:right w:val="nil"/>
            </w:tcBorders>
            <w:shd w:val="clear" w:color="auto" w:fill="FFFFFF"/>
          </w:tcPr>
          <w:p w:rsidR="00BD7E7D" w:rsidRPr="00B20F1F" w:rsidRDefault="00BD7E7D" w:rsidP="00805AD2">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rsidR="00BD7E7D" w:rsidRPr="00B20F1F" w:rsidRDefault="00BD7E7D" w:rsidP="00805AD2">
            <w:pPr>
              <w:rPr>
                <w:rFonts w:ascii="Arial" w:hAnsi="Arial" w:cs="Arial"/>
                <w:i/>
                <w:iCs/>
                <w:spacing w:val="-3"/>
                <w:sz w:val="18"/>
                <w:szCs w:val="18"/>
              </w:rPr>
            </w:pPr>
            <w:r w:rsidRPr="00B20F1F">
              <w:rPr>
                <w:rFonts w:ascii="Arial" w:hAnsi="Arial" w:cs="Arial"/>
                <w:b/>
                <w:bCs/>
                <w:sz w:val="18"/>
                <w:szCs w:val="18"/>
              </w:rPr>
              <w:t xml:space="preserve">Modern Microeconomics, </w:t>
            </w:r>
            <w:r w:rsidRPr="00B20F1F">
              <w:rPr>
                <w:rFonts w:ascii="Arial" w:hAnsi="Arial" w:cs="Arial"/>
                <w:i/>
                <w:iCs/>
                <w:sz w:val="18"/>
                <w:szCs w:val="18"/>
              </w:rPr>
              <w:t>Palgrave Macmillan</w:t>
            </w:r>
          </w:p>
        </w:tc>
      </w:tr>
    </w:tbl>
    <w:p w:rsidR="00BD7E7D" w:rsidRPr="00B20F1F" w:rsidRDefault="00BD7E7D" w:rsidP="00805AD2">
      <w:pPr>
        <w:pStyle w:val="Default"/>
        <w:rPr>
          <w:sz w:val="18"/>
          <w:szCs w:val="18"/>
        </w:rPr>
      </w:pPr>
    </w:p>
    <w:p w:rsidR="00BD7E7D" w:rsidRDefault="00BD7E7D">
      <w:pPr>
        <w:rPr>
          <w:rFonts w:ascii="Arial" w:hAnsi="Arial" w:cs="Arial"/>
          <w:sz w:val="20"/>
          <w:szCs w:val="20"/>
          <w:highlight w:val="red"/>
        </w:rPr>
      </w:pPr>
    </w:p>
    <w:p w:rsidR="00BD7E7D" w:rsidRDefault="00BD7E7D">
      <w:pPr>
        <w:rPr>
          <w:rFonts w:ascii="Arial" w:hAnsi="Arial" w:cs="Arial"/>
          <w:sz w:val="20"/>
          <w:szCs w:val="20"/>
          <w:highlight w:val="red"/>
        </w:rPr>
      </w:pPr>
    </w:p>
    <w:p w:rsidR="00BD7E7D" w:rsidRPr="001E115A" w:rsidRDefault="00BD7E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E115A">
        <w:rPr>
          <w:rFonts w:ascii="Arial" w:hAnsi="Arial" w:cs="Arial"/>
          <w:b/>
          <w:bCs/>
          <w:iCs/>
          <w:sz w:val="18"/>
          <w:szCs w:val="18"/>
        </w:rPr>
        <w:t>STAT1211: Statistics for Engineers</w:t>
      </w:r>
    </w:p>
    <w:p w:rsidR="00BD7E7D" w:rsidRPr="001E115A" w:rsidRDefault="00BD7E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E115A">
        <w:rPr>
          <w:rFonts w:ascii="Arial" w:hAnsi="Arial" w:cs="Arial"/>
          <w:b/>
          <w:bCs/>
          <w:iCs/>
          <w:sz w:val="18"/>
          <w:szCs w:val="18"/>
        </w:rPr>
        <w:t xml:space="preserve">Credits: </w:t>
      </w:r>
      <w:r w:rsidRPr="001E115A">
        <w:rPr>
          <w:rFonts w:ascii="Arial" w:hAnsi="Arial" w:cs="Arial"/>
          <w:iCs/>
          <w:sz w:val="18"/>
          <w:szCs w:val="18"/>
        </w:rPr>
        <w:t>2</w:t>
      </w:r>
      <w:r w:rsidR="00844CE6">
        <w:rPr>
          <w:rFonts w:ascii="Arial" w:hAnsi="Arial" w:cs="Arial"/>
          <w:b/>
          <w:bCs/>
          <w:iCs/>
          <w:sz w:val="18"/>
          <w:szCs w:val="18"/>
        </w:rPr>
        <w:t>Contact Hours: 28</w:t>
      </w:r>
    </w:p>
    <w:p w:rsidR="00BD7E7D" w:rsidRPr="001E115A" w:rsidRDefault="00BD7E7D" w:rsidP="00805AD2">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E115A">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BD7E7D" w:rsidRPr="001E115A" w:rsidRDefault="00BD7E7D"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7E7D" w:rsidRPr="001E115A" w:rsidTr="00805AD2">
        <w:trPr>
          <w:jc w:val="center"/>
        </w:trPr>
        <w:tc>
          <w:tcPr>
            <w:tcW w:w="1439" w:type="dxa"/>
          </w:tcPr>
          <w:p w:rsidR="00BD7E7D" w:rsidRPr="001E115A" w:rsidRDefault="00BD7E7D" w:rsidP="00805AD2">
            <w:pPr>
              <w:rPr>
                <w:rFonts w:ascii="Arial" w:hAnsi="Arial" w:cs="Arial"/>
                <w:b/>
                <w:bCs/>
                <w:sz w:val="18"/>
                <w:szCs w:val="18"/>
              </w:rPr>
            </w:pPr>
            <w:r w:rsidRPr="001E115A">
              <w:rPr>
                <w:rFonts w:ascii="Arial" w:hAnsi="Arial" w:cs="Arial"/>
                <w:b/>
                <w:sz w:val="18"/>
                <w:szCs w:val="18"/>
              </w:rPr>
              <w:t>Prerequisite:</w:t>
            </w:r>
          </w:p>
        </w:tc>
        <w:tc>
          <w:tcPr>
            <w:tcW w:w="7741" w:type="dxa"/>
          </w:tcPr>
          <w:p w:rsidR="00BD7E7D" w:rsidRPr="001E115A" w:rsidRDefault="00BD7E7D" w:rsidP="00805AD2">
            <w:pPr>
              <w:rPr>
                <w:rFonts w:ascii="Arial" w:hAnsi="Arial" w:cs="Arial"/>
                <w:iCs/>
                <w:sz w:val="18"/>
                <w:szCs w:val="18"/>
              </w:rPr>
            </w:pPr>
            <w:r w:rsidRPr="001E115A">
              <w:rPr>
                <w:rFonts w:ascii="Arial" w:hAnsi="Arial" w:cs="Arial"/>
                <w:iCs/>
                <w:sz w:val="18"/>
                <w:szCs w:val="18"/>
              </w:rPr>
              <w:t>None</w:t>
            </w:r>
          </w:p>
        </w:tc>
      </w:tr>
      <w:tr w:rsidR="00BD7E7D" w:rsidRPr="001E115A" w:rsidTr="00805AD2">
        <w:trPr>
          <w:jc w:val="center"/>
        </w:trPr>
        <w:tc>
          <w:tcPr>
            <w:tcW w:w="1439" w:type="dxa"/>
          </w:tcPr>
          <w:p w:rsidR="00BD7E7D" w:rsidRPr="001E115A" w:rsidRDefault="00BD7E7D" w:rsidP="00805AD2">
            <w:pPr>
              <w:rPr>
                <w:rFonts w:ascii="Arial" w:hAnsi="Arial" w:cs="Arial"/>
                <w:b/>
                <w:sz w:val="18"/>
                <w:szCs w:val="18"/>
              </w:rPr>
            </w:pPr>
            <w:r w:rsidRPr="001E115A">
              <w:rPr>
                <w:rFonts w:ascii="Arial" w:hAnsi="Arial" w:cs="Arial"/>
                <w:b/>
                <w:sz w:val="18"/>
                <w:szCs w:val="18"/>
              </w:rPr>
              <w:t>Course Type</w:t>
            </w:r>
          </w:p>
        </w:tc>
        <w:tc>
          <w:tcPr>
            <w:tcW w:w="7741" w:type="dxa"/>
          </w:tcPr>
          <w:p w:rsidR="00BD7E7D" w:rsidRPr="001E115A" w:rsidRDefault="00BD7E7D" w:rsidP="00805AD2">
            <w:pPr>
              <w:rPr>
                <w:rFonts w:ascii="Arial" w:hAnsi="Arial" w:cs="Arial"/>
                <w:iCs/>
                <w:sz w:val="18"/>
                <w:szCs w:val="18"/>
              </w:rPr>
            </w:pPr>
            <w:r w:rsidRPr="001E115A">
              <w:rPr>
                <w:rFonts w:ascii="MS Gothic" w:eastAsia="MS Gothic" w:hAnsi="MS Gothic" w:cs="MS Gothic" w:hint="eastAsia"/>
                <w:iCs/>
                <w:sz w:val="18"/>
                <w:szCs w:val="18"/>
              </w:rPr>
              <w:t>☒</w:t>
            </w:r>
            <w:r w:rsidRPr="001E115A">
              <w:rPr>
                <w:rFonts w:ascii="Arial" w:hAnsi="Arial" w:cs="Arial"/>
                <w:iCs/>
                <w:sz w:val="18"/>
                <w:szCs w:val="18"/>
              </w:rPr>
              <w:t xml:space="preserve"> Theory         </w:t>
            </w:r>
            <w:r w:rsidRPr="001E115A">
              <w:rPr>
                <w:rFonts w:ascii="MS Gothic" w:eastAsia="MS Gothic" w:hAnsi="MS Gothic" w:cs="MS Gothic" w:hint="eastAsia"/>
                <w:iCs/>
                <w:sz w:val="18"/>
                <w:szCs w:val="18"/>
              </w:rPr>
              <w:t>☐</w:t>
            </w:r>
            <w:r w:rsidRPr="001E115A">
              <w:rPr>
                <w:rFonts w:ascii="Arial" w:hAnsi="Arial" w:cs="Arial"/>
                <w:iCs/>
                <w:sz w:val="18"/>
                <w:szCs w:val="18"/>
              </w:rPr>
              <w:t xml:space="preserve"> Laboratory work         </w:t>
            </w:r>
            <w:r w:rsidRPr="001E115A">
              <w:rPr>
                <w:rFonts w:ascii="MS Gothic" w:eastAsia="MS Gothic" w:hAnsi="MS Gothic" w:cs="MS Gothic" w:hint="eastAsia"/>
                <w:iCs/>
                <w:sz w:val="18"/>
                <w:szCs w:val="18"/>
              </w:rPr>
              <w:t>☐</w:t>
            </w:r>
            <w:r w:rsidRPr="001E115A">
              <w:rPr>
                <w:rFonts w:ascii="Arial" w:hAnsi="Arial" w:cs="Arial"/>
                <w:iCs/>
                <w:sz w:val="18"/>
                <w:szCs w:val="18"/>
              </w:rPr>
              <w:t xml:space="preserve"> Project work      </w:t>
            </w:r>
            <w:r w:rsidRPr="001E115A">
              <w:rPr>
                <w:rFonts w:ascii="MS Gothic" w:eastAsia="MS Gothic" w:hAnsi="MS Gothic" w:cs="MS Gothic" w:hint="eastAsia"/>
                <w:iCs/>
                <w:sz w:val="18"/>
                <w:szCs w:val="18"/>
              </w:rPr>
              <w:t>☐</w:t>
            </w:r>
            <w:r w:rsidRPr="001E115A">
              <w:rPr>
                <w:rFonts w:ascii="Arial" w:hAnsi="Arial" w:cs="Arial"/>
                <w:iCs/>
                <w:sz w:val="18"/>
                <w:szCs w:val="18"/>
              </w:rPr>
              <w:t xml:space="preserve"> Viva Voce  </w:t>
            </w:r>
          </w:p>
        </w:tc>
      </w:tr>
      <w:tr w:rsidR="00BD7E7D" w:rsidRPr="001E115A" w:rsidTr="00805AD2">
        <w:trPr>
          <w:trHeight w:val="238"/>
          <w:jc w:val="center"/>
        </w:trPr>
        <w:tc>
          <w:tcPr>
            <w:tcW w:w="1439" w:type="dxa"/>
          </w:tcPr>
          <w:p w:rsidR="00BD7E7D" w:rsidRPr="001E115A" w:rsidRDefault="00BD7E7D" w:rsidP="00805AD2">
            <w:pPr>
              <w:ind w:left="2160" w:hanging="2160"/>
              <w:rPr>
                <w:rFonts w:ascii="Arial" w:hAnsi="Arial" w:cs="Arial"/>
                <w:b/>
                <w:bCs/>
                <w:sz w:val="18"/>
                <w:szCs w:val="18"/>
              </w:rPr>
            </w:pPr>
            <w:r w:rsidRPr="001E115A">
              <w:rPr>
                <w:rFonts w:ascii="Arial" w:hAnsi="Arial" w:cs="Arial"/>
                <w:b/>
                <w:bCs/>
                <w:sz w:val="18"/>
                <w:szCs w:val="18"/>
              </w:rPr>
              <w:t>Motivation</w:t>
            </w:r>
          </w:p>
        </w:tc>
        <w:tc>
          <w:tcPr>
            <w:tcW w:w="7741" w:type="dxa"/>
          </w:tcPr>
          <w:p w:rsidR="00BD7E7D" w:rsidRPr="001E115A" w:rsidRDefault="00BD7E7D" w:rsidP="00805AD2">
            <w:pPr>
              <w:jc w:val="both"/>
              <w:rPr>
                <w:rFonts w:ascii="Arial" w:hAnsi="Arial" w:cs="Arial"/>
                <w:iCs/>
                <w:sz w:val="18"/>
                <w:szCs w:val="18"/>
              </w:rPr>
            </w:pPr>
            <w:r w:rsidRPr="001E115A">
              <w:rPr>
                <w:rFonts w:ascii="Arial" w:hAnsi="Arial" w:cs="Arial"/>
                <w:iCs/>
                <w:sz w:val="18"/>
                <w:szCs w:val="18"/>
              </w:rPr>
              <w:t>To know basic theory of statistics and its applicability in real world situations.</w:t>
            </w:r>
          </w:p>
        </w:tc>
      </w:tr>
      <w:tr w:rsidR="00BD7E7D" w:rsidRPr="001E115A" w:rsidTr="00805AD2">
        <w:trPr>
          <w:trHeight w:val="238"/>
          <w:jc w:val="center"/>
        </w:trPr>
        <w:tc>
          <w:tcPr>
            <w:tcW w:w="9180" w:type="dxa"/>
            <w:gridSpan w:val="2"/>
          </w:tcPr>
          <w:p w:rsidR="00BD7E7D" w:rsidRPr="001E115A" w:rsidRDefault="00BD7E7D" w:rsidP="00805AD2">
            <w:pPr>
              <w:rPr>
                <w:rFonts w:ascii="Arial" w:hAnsi="Arial" w:cs="Arial"/>
                <w:b/>
                <w:bCs/>
                <w:sz w:val="18"/>
                <w:szCs w:val="18"/>
              </w:rPr>
            </w:pPr>
          </w:p>
          <w:p w:rsidR="00BD7E7D" w:rsidRPr="001E115A" w:rsidRDefault="00BD7E7D" w:rsidP="00805AD2">
            <w:pPr>
              <w:rPr>
                <w:rFonts w:ascii="Arial" w:hAnsi="Arial" w:cs="Arial"/>
                <w:b/>
                <w:bCs/>
                <w:sz w:val="18"/>
                <w:szCs w:val="18"/>
              </w:rPr>
            </w:pPr>
            <w:r w:rsidRPr="001E115A">
              <w:rPr>
                <w:rFonts w:ascii="Arial" w:hAnsi="Arial" w:cs="Arial"/>
                <w:b/>
                <w:bCs/>
                <w:sz w:val="18"/>
                <w:szCs w:val="18"/>
              </w:rPr>
              <w:t>Course Objective:</w:t>
            </w:r>
          </w:p>
          <w:p w:rsidR="00BD7E7D" w:rsidRPr="001E115A" w:rsidRDefault="00BD7E7D" w:rsidP="00805AD2">
            <w:pPr>
              <w:jc w:val="both"/>
              <w:rPr>
                <w:rFonts w:ascii="Arial" w:hAnsi="Arial" w:cs="Arial"/>
                <w:iCs/>
                <w:sz w:val="18"/>
                <w:szCs w:val="18"/>
              </w:rPr>
            </w:pPr>
            <w:r w:rsidRPr="001E115A">
              <w:rPr>
                <w:rFonts w:ascii="Arial" w:hAnsi="Arial" w:cs="Arial"/>
                <w:iCs/>
                <w:sz w:val="18"/>
                <w:szCs w:val="18"/>
              </w:rPr>
              <w:t>This course aims introduce statistics and its applications for science and engineering student. The objective is intended for students to solve some practical by statistical methods. It will help students develop skills in thinking and analyzing problems from a probabilistic and statistical point of view.</w:t>
            </w:r>
          </w:p>
        </w:tc>
      </w:tr>
    </w:tbl>
    <w:p w:rsidR="00BD7E7D" w:rsidRPr="001E115A" w:rsidRDefault="00BD7E7D" w:rsidP="00805AD2">
      <w:pPr>
        <w:jc w:val="center"/>
        <w:rPr>
          <w:rFonts w:ascii="Arial" w:hAnsi="Arial" w:cs="Arial"/>
          <w:sz w:val="18"/>
          <w:szCs w:val="18"/>
        </w:rPr>
      </w:pPr>
    </w:p>
    <w:p w:rsidR="00BD7E7D" w:rsidRPr="001E115A" w:rsidRDefault="00BD7E7D" w:rsidP="00805AD2">
      <w:pPr>
        <w:autoSpaceDE w:val="0"/>
        <w:autoSpaceDN w:val="0"/>
        <w:adjustRightInd w:val="0"/>
        <w:jc w:val="center"/>
        <w:rPr>
          <w:rFonts w:ascii="Arial" w:hAnsi="Arial" w:cs="Arial"/>
          <w:b/>
          <w:color w:val="000000"/>
          <w:sz w:val="18"/>
          <w:szCs w:val="18"/>
        </w:rPr>
      </w:pPr>
      <w:r w:rsidRPr="001E115A">
        <w:rPr>
          <w:rFonts w:ascii="Arial" w:hAnsi="Arial" w:cs="Arial"/>
          <w:b/>
          <w:color w:val="000000"/>
          <w:sz w:val="18"/>
          <w:szCs w:val="18"/>
        </w:rPr>
        <w:t>Course Outcomes (COs), Program Outcomes (POs) and Assessment:</w:t>
      </w:r>
    </w:p>
    <w:p w:rsidR="00BD7E7D" w:rsidRPr="001E115A" w:rsidRDefault="00BD7E7D" w:rsidP="00805AD2">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906"/>
        <w:gridCol w:w="2278"/>
        <w:gridCol w:w="1048"/>
        <w:gridCol w:w="1712"/>
        <w:gridCol w:w="1588"/>
      </w:tblGrid>
      <w:tr w:rsidR="00BD7E7D" w:rsidRPr="001E115A" w:rsidTr="00805AD2">
        <w:trPr>
          <w:trHeight w:val="877"/>
          <w:jc w:val="center"/>
        </w:trPr>
        <w:tc>
          <w:tcPr>
            <w:tcW w:w="643"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 No.</w:t>
            </w:r>
          </w:p>
        </w:tc>
        <w:tc>
          <w:tcPr>
            <w:tcW w:w="1906"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 Statement</w:t>
            </w:r>
          </w:p>
        </w:tc>
        <w:tc>
          <w:tcPr>
            <w:tcW w:w="2278"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Corresponding PO</w:t>
            </w:r>
          </w:p>
        </w:tc>
        <w:tc>
          <w:tcPr>
            <w:tcW w:w="1048"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Domain / level of learning taxonomy</w:t>
            </w:r>
          </w:p>
        </w:tc>
        <w:tc>
          <w:tcPr>
            <w:tcW w:w="1712"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Delivery methods and activities</w:t>
            </w:r>
          </w:p>
        </w:tc>
        <w:tc>
          <w:tcPr>
            <w:tcW w:w="1588"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Assessment tools</w:t>
            </w:r>
          </w:p>
        </w:tc>
      </w:tr>
      <w:tr w:rsidR="00BD7E7D" w:rsidRPr="001E115A" w:rsidTr="00805AD2">
        <w:trPr>
          <w:trHeight w:val="1646"/>
          <w:jc w:val="center"/>
        </w:trPr>
        <w:tc>
          <w:tcPr>
            <w:tcW w:w="643"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CO1</w:t>
            </w:r>
          </w:p>
        </w:tc>
        <w:tc>
          <w:tcPr>
            <w:tcW w:w="1906" w:type="dxa"/>
            <w:vAlign w:val="center"/>
          </w:tcPr>
          <w:p w:rsidR="00BD7E7D" w:rsidRPr="001E115A" w:rsidRDefault="00BD7E7D" w:rsidP="00805AD2">
            <w:pPr>
              <w:jc w:val="center"/>
              <w:rPr>
                <w:rFonts w:ascii="Arial" w:hAnsi="Arial" w:cs="Arial"/>
                <w:iCs/>
                <w:sz w:val="18"/>
                <w:szCs w:val="18"/>
              </w:rPr>
            </w:pPr>
            <w:r w:rsidRPr="00962320">
              <w:rPr>
                <w:rFonts w:ascii="Arial" w:hAnsi="Arial" w:cs="Arial"/>
                <w:iCs/>
                <w:sz w:val="18"/>
                <w:szCs w:val="18"/>
              </w:rPr>
              <w:t>To</w:t>
            </w:r>
            <w:r>
              <w:rPr>
                <w:rFonts w:ascii="Arial" w:hAnsi="Arial" w:cs="Arial"/>
                <w:b/>
                <w:bCs/>
                <w:iCs/>
                <w:sz w:val="18"/>
                <w:szCs w:val="18"/>
              </w:rPr>
              <w:t xml:space="preserve"> e</w:t>
            </w:r>
            <w:r w:rsidRPr="001E115A">
              <w:rPr>
                <w:rFonts w:ascii="Arial" w:hAnsi="Arial" w:cs="Arial"/>
                <w:b/>
                <w:iCs/>
                <w:sz w:val="18"/>
                <w:szCs w:val="18"/>
              </w:rPr>
              <w:t>xplain</w:t>
            </w:r>
            <w:r w:rsidRPr="001E115A">
              <w:rPr>
                <w:rFonts w:ascii="Arial" w:hAnsi="Arial" w:cs="Arial"/>
                <w:iCs/>
                <w:sz w:val="18"/>
                <w:szCs w:val="18"/>
              </w:rPr>
              <w:t xml:space="preserve"> the different concepts of basic statistics, statistical distributions and probability.</w:t>
            </w:r>
          </w:p>
        </w:tc>
        <w:tc>
          <w:tcPr>
            <w:tcW w:w="2278" w:type="dxa"/>
            <w:vAlign w:val="center"/>
          </w:tcPr>
          <w:p w:rsidR="00BD7E7D" w:rsidRDefault="00BD7E7D" w:rsidP="00805AD2">
            <w:pPr>
              <w:jc w:val="center"/>
              <w:rPr>
                <w:rFonts w:ascii="Arial" w:hAnsi="Arial" w:cs="Arial"/>
                <w:iCs/>
                <w:sz w:val="18"/>
                <w:szCs w:val="18"/>
              </w:rPr>
            </w:pPr>
            <w:r w:rsidRPr="001E115A">
              <w:rPr>
                <w:rFonts w:ascii="Arial" w:hAnsi="Arial" w:cs="Arial"/>
                <w:b/>
                <w:bCs/>
                <w:sz w:val="18"/>
                <w:szCs w:val="18"/>
              </w:rPr>
              <w:t>Engineering knowledge</w:t>
            </w:r>
            <w:r w:rsidRPr="001E115A">
              <w:rPr>
                <w:rFonts w:ascii="Arial" w:hAnsi="Arial" w:cs="Arial"/>
                <w:iCs/>
                <w:sz w:val="18"/>
                <w:szCs w:val="18"/>
              </w:rPr>
              <w:t xml:space="preserve"> (PO1)</w:t>
            </w:r>
          </w:p>
          <w:p w:rsidR="00BD7E7D" w:rsidRPr="001E115A" w:rsidRDefault="00BD7E7D" w:rsidP="00805AD2">
            <w:pPr>
              <w:jc w:val="center"/>
              <w:rPr>
                <w:rFonts w:ascii="Arial" w:hAnsi="Arial" w:cs="Arial"/>
                <w:iCs/>
                <w:sz w:val="18"/>
                <w:szCs w:val="18"/>
              </w:rPr>
            </w:pPr>
            <w:r w:rsidRPr="001E115A">
              <w:rPr>
                <w:rFonts w:ascii="Arial" w:hAnsi="Arial" w:cs="Arial"/>
                <w:b/>
                <w:bCs/>
                <w:sz w:val="18"/>
                <w:szCs w:val="18"/>
              </w:rPr>
              <w:t xml:space="preserve">Problem analysis </w:t>
            </w:r>
            <w:r w:rsidRPr="001E115A">
              <w:rPr>
                <w:rFonts w:ascii="Arial" w:hAnsi="Arial" w:cs="Arial"/>
                <w:sz w:val="18"/>
                <w:szCs w:val="18"/>
              </w:rPr>
              <w:t>(PO2)</w:t>
            </w:r>
          </w:p>
        </w:tc>
        <w:tc>
          <w:tcPr>
            <w:tcW w:w="1048"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Cognitive domain – level 5</w:t>
            </w:r>
          </w:p>
        </w:tc>
        <w:tc>
          <w:tcPr>
            <w:tcW w:w="1712" w:type="dxa"/>
            <w:vAlign w:val="center"/>
          </w:tcPr>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Lecture Note</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Text Book</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Audio/Video</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Web Material</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Journal paper</w:t>
            </w:r>
          </w:p>
        </w:tc>
        <w:tc>
          <w:tcPr>
            <w:tcW w:w="1588" w:type="dxa"/>
            <w:vAlign w:val="center"/>
          </w:tcPr>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Class Test</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Final Exam</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Assignment </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Participation</w:t>
            </w:r>
          </w:p>
          <w:p w:rsidR="00BD7E7D" w:rsidRPr="001E115A" w:rsidRDefault="00BD7E7D" w:rsidP="00805AD2">
            <w:pPr>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Presentation</w:t>
            </w:r>
          </w:p>
        </w:tc>
      </w:tr>
      <w:tr w:rsidR="00BD7E7D" w:rsidRPr="001E115A" w:rsidTr="00805AD2">
        <w:trPr>
          <w:trHeight w:val="1583"/>
          <w:jc w:val="center"/>
        </w:trPr>
        <w:tc>
          <w:tcPr>
            <w:tcW w:w="643"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lastRenderedPageBreak/>
              <w:t>CO2</w:t>
            </w:r>
          </w:p>
        </w:tc>
        <w:tc>
          <w:tcPr>
            <w:tcW w:w="1906" w:type="dxa"/>
            <w:vAlign w:val="center"/>
          </w:tcPr>
          <w:p w:rsidR="00BD7E7D" w:rsidRPr="001E115A" w:rsidRDefault="00BD7E7D" w:rsidP="00805AD2">
            <w:pPr>
              <w:jc w:val="center"/>
              <w:rPr>
                <w:rFonts w:ascii="Arial" w:hAnsi="Arial" w:cs="Arial"/>
                <w:iCs/>
                <w:sz w:val="18"/>
                <w:szCs w:val="18"/>
              </w:rPr>
            </w:pPr>
            <w:r w:rsidRPr="00962320">
              <w:rPr>
                <w:rFonts w:ascii="Arial" w:hAnsi="Arial" w:cs="Arial"/>
                <w:iCs/>
                <w:sz w:val="18"/>
                <w:szCs w:val="18"/>
              </w:rPr>
              <w:t>To</w:t>
            </w:r>
            <w:r>
              <w:rPr>
                <w:rFonts w:ascii="Arial" w:hAnsi="Arial" w:cs="Arial"/>
                <w:b/>
                <w:bCs/>
                <w:iCs/>
                <w:sz w:val="18"/>
                <w:szCs w:val="18"/>
              </w:rPr>
              <w:t xml:space="preserve"> a</w:t>
            </w:r>
            <w:r w:rsidRPr="001E115A">
              <w:rPr>
                <w:rFonts w:ascii="Arial" w:hAnsi="Arial" w:cs="Arial"/>
                <w:b/>
                <w:iCs/>
                <w:sz w:val="18"/>
                <w:szCs w:val="18"/>
              </w:rPr>
              <w:t xml:space="preserve">nalyze </w:t>
            </w:r>
            <w:r w:rsidRPr="001E115A">
              <w:rPr>
                <w:rFonts w:ascii="Arial" w:hAnsi="Arial" w:cs="Arial"/>
                <w:iCs/>
                <w:sz w:val="18"/>
                <w:szCs w:val="18"/>
              </w:rPr>
              <w:t xml:space="preserve">the real-life problems and </w:t>
            </w:r>
            <w:r w:rsidRPr="00962320">
              <w:rPr>
                <w:rFonts w:ascii="Arial" w:hAnsi="Arial" w:cs="Arial"/>
                <w:b/>
                <w:bCs/>
                <w:iCs/>
                <w:sz w:val="18"/>
                <w:szCs w:val="18"/>
              </w:rPr>
              <w:t>use</w:t>
            </w:r>
            <w:r w:rsidRPr="001E115A">
              <w:rPr>
                <w:rFonts w:ascii="Arial" w:hAnsi="Arial" w:cs="Arial"/>
                <w:iCs/>
                <w:sz w:val="18"/>
                <w:szCs w:val="18"/>
              </w:rPr>
              <w:t xml:space="preserve"> the acquired knowledge to solve </w:t>
            </w:r>
            <w:r>
              <w:rPr>
                <w:rFonts w:ascii="Arial" w:hAnsi="Arial" w:cs="Arial"/>
                <w:iCs/>
                <w:sz w:val="18"/>
                <w:szCs w:val="18"/>
              </w:rPr>
              <w:t>those problems</w:t>
            </w:r>
          </w:p>
        </w:tc>
        <w:tc>
          <w:tcPr>
            <w:tcW w:w="2278" w:type="dxa"/>
            <w:vAlign w:val="center"/>
          </w:tcPr>
          <w:p w:rsidR="00BD7E7D" w:rsidRDefault="00BD7E7D" w:rsidP="00805AD2">
            <w:pPr>
              <w:jc w:val="center"/>
              <w:rPr>
                <w:rFonts w:ascii="Arial" w:hAnsi="Arial" w:cs="Arial"/>
                <w:b/>
                <w:bCs/>
                <w:sz w:val="18"/>
                <w:szCs w:val="18"/>
              </w:rPr>
            </w:pPr>
            <w:r w:rsidRPr="001E115A">
              <w:rPr>
                <w:rFonts w:ascii="Arial" w:hAnsi="Arial" w:cs="Arial"/>
                <w:b/>
                <w:bCs/>
                <w:sz w:val="18"/>
                <w:szCs w:val="18"/>
              </w:rPr>
              <w:t>Problem analysis</w:t>
            </w:r>
          </w:p>
          <w:p w:rsidR="00BD7E7D" w:rsidRPr="001E115A" w:rsidRDefault="00BD7E7D" w:rsidP="00805AD2">
            <w:pPr>
              <w:jc w:val="center"/>
              <w:rPr>
                <w:rFonts w:ascii="Arial" w:hAnsi="Arial" w:cs="Arial"/>
                <w:iCs/>
                <w:sz w:val="18"/>
                <w:szCs w:val="18"/>
              </w:rPr>
            </w:pPr>
            <w:r w:rsidRPr="001E115A">
              <w:rPr>
                <w:rFonts w:ascii="Arial" w:hAnsi="Arial" w:cs="Arial"/>
                <w:sz w:val="18"/>
                <w:szCs w:val="18"/>
              </w:rPr>
              <w:t>(PO2)</w:t>
            </w:r>
          </w:p>
        </w:tc>
        <w:tc>
          <w:tcPr>
            <w:tcW w:w="1048"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Cognitive domain – level 3</w:t>
            </w:r>
          </w:p>
        </w:tc>
        <w:tc>
          <w:tcPr>
            <w:tcW w:w="1712" w:type="dxa"/>
            <w:vAlign w:val="center"/>
          </w:tcPr>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Lecture Note</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Text Book</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Audio/Video</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Web Material</w:t>
            </w:r>
          </w:p>
          <w:p w:rsidR="00BD7E7D" w:rsidRPr="001E115A" w:rsidRDefault="00BD7E7D" w:rsidP="00805AD2">
            <w:pPr>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Journal paper</w:t>
            </w:r>
          </w:p>
        </w:tc>
        <w:tc>
          <w:tcPr>
            <w:tcW w:w="1588" w:type="dxa"/>
            <w:vAlign w:val="center"/>
          </w:tcPr>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Class Test</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Final Exam</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Assignment</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Participation</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Presentation</w:t>
            </w:r>
          </w:p>
        </w:tc>
      </w:tr>
      <w:tr w:rsidR="00BD7E7D" w:rsidRPr="001E115A" w:rsidTr="00805AD2">
        <w:trPr>
          <w:trHeight w:val="1700"/>
          <w:jc w:val="center"/>
        </w:trPr>
        <w:tc>
          <w:tcPr>
            <w:tcW w:w="643"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CO3</w:t>
            </w:r>
          </w:p>
        </w:tc>
        <w:tc>
          <w:tcPr>
            <w:tcW w:w="1906" w:type="dxa"/>
            <w:vAlign w:val="center"/>
          </w:tcPr>
          <w:p w:rsidR="00BD7E7D" w:rsidRPr="001E115A" w:rsidRDefault="00BD7E7D" w:rsidP="00805AD2">
            <w:pPr>
              <w:jc w:val="center"/>
              <w:rPr>
                <w:rFonts w:ascii="Arial" w:hAnsi="Arial" w:cs="Arial"/>
                <w:iCs/>
                <w:sz w:val="18"/>
                <w:szCs w:val="18"/>
              </w:rPr>
            </w:pPr>
            <w:r w:rsidRPr="00962320">
              <w:rPr>
                <w:rFonts w:ascii="Arial" w:hAnsi="Arial" w:cs="Arial"/>
                <w:iCs/>
                <w:sz w:val="18"/>
                <w:szCs w:val="18"/>
              </w:rPr>
              <w:t>To</w:t>
            </w:r>
            <w:r>
              <w:rPr>
                <w:rFonts w:ascii="Arial" w:hAnsi="Arial" w:cs="Arial"/>
                <w:b/>
                <w:bCs/>
                <w:iCs/>
                <w:sz w:val="18"/>
                <w:szCs w:val="18"/>
              </w:rPr>
              <w:t xml:space="preserve"> c</w:t>
            </w:r>
            <w:r w:rsidRPr="001E115A">
              <w:rPr>
                <w:rFonts w:ascii="Arial" w:hAnsi="Arial" w:cs="Arial"/>
                <w:b/>
                <w:iCs/>
                <w:sz w:val="18"/>
                <w:szCs w:val="18"/>
              </w:rPr>
              <w:t>hoose</w:t>
            </w:r>
            <w:r w:rsidRPr="001E115A">
              <w:rPr>
                <w:rFonts w:ascii="Arial" w:hAnsi="Arial" w:cs="Arial"/>
                <w:iCs/>
                <w:sz w:val="18"/>
                <w:szCs w:val="18"/>
              </w:rPr>
              <w:t xml:space="preserve"> the appropriate probability models to describe real world situations.</w:t>
            </w:r>
          </w:p>
        </w:tc>
        <w:tc>
          <w:tcPr>
            <w:tcW w:w="2278" w:type="dxa"/>
            <w:vAlign w:val="center"/>
          </w:tcPr>
          <w:p w:rsidR="00BD7E7D" w:rsidRDefault="00BD7E7D" w:rsidP="00805AD2">
            <w:pPr>
              <w:jc w:val="center"/>
              <w:rPr>
                <w:rFonts w:ascii="Arial" w:hAnsi="Arial" w:cs="Arial"/>
                <w:b/>
                <w:bCs/>
                <w:sz w:val="18"/>
                <w:szCs w:val="18"/>
              </w:rPr>
            </w:pPr>
            <w:r w:rsidRPr="001E115A">
              <w:rPr>
                <w:rFonts w:ascii="Arial" w:hAnsi="Arial" w:cs="Arial"/>
                <w:b/>
                <w:bCs/>
                <w:sz w:val="18"/>
                <w:szCs w:val="18"/>
              </w:rPr>
              <w:t>Problem analysis</w:t>
            </w:r>
          </w:p>
          <w:p w:rsidR="00BD7E7D" w:rsidRDefault="00BD7E7D" w:rsidP="00805AD2">
            <w:pPr>
              <w:jc w:val="center"/>
              <w:rPr>
                <w:rFonts w:ascii="Arial" w:hAnsi="Arial" w:cs="Arial"/>
                <w:b/>
                <w:bCs/>
                <w:sz w:val="18"/>
                <w:szCs w:val="18"/>
              </w:rPr>
            </w:pPr>
            <w:r w:rsidRPr="001E115A">
              <w:rPr>
                <w:rFonts w:ascii="Arial" w:hAnsi="Arial" w:cs="Arial"/>
                <w:sz w:val="18"/>
                <w:szCs w:val="18"/>
              </w:rPr>
              <w:t xml:space="preserve">(PO2), </w:t>
            </w:r>
            <w:r w:rsidRPr="001E115A">
              <w:rPr>
                <w:rFonts w:ascii="Arial" w:hAnsi="Arial" w:cs="Arial"/>
                <w:b/>
                <w:bCs/>
                <w:sz w:val="18"/>
                <w:szCs w:val="18"/>
              </w:rPr>
              <w:t>Design/development of solutions</w:t>
            </w:r>
          </w:p>
          <w:p w:rsidR="00BD7E7D" w:rsidRPr="001E115A" w:rsidRDefault="00BD7E7D" w:rsidP="00805AD2">
            <w:pPr>
              <w:jc w:val="center"/>
              <w:rPr>
                <w:rFonts w:ascii="Arial" w:hAnsi="Arial" w:cs="Arial"/>
                <w:iCs/>
                <w:sz w:val="18"/>
                <w:szCs w:val="18"/>
              </w:rPr>
            </w:pPr>
            <w:r w:rsidRPr="001E115A">
              <w:rPr>
                <w:rFonts w:ascii="Arial" w:hAnsi="Arial" w:cs="Arial"/>
                <w:sz w:val="18"/>
                <w:szCs w:val="18"/>
              </w:rPr>
              <w:t>(PO3)</w:t>
            </w:r>
          </w:p>
        </w:tc>
        <w:tc>
          <w:tcPr>
            <w:tcW w:w="1048" w:type="dxa"/>
            <w:vAlign w:val="center"/>
          </w:tcPr>
          <w:p w:rsidR="00BD7E7D" w:rsidRPr="001E115A" w:rsidRDefault="00BD7E7D" w:rsidP="00805AD2">
            <w:pPr>
              <w:jc w:val="center"/>
              <w:rPr>
                <w:rFonts w:ascii="Arial" w:hAnsi="Arial" w:cs="Arial"/>
                <w:color w:val="000000"/>
                <w:sz w:val="18"/>
                <w:szCs w:val="18"/>
              </w:rPr>
            </w:pPr>
            <w:r w:rsidRPr="001E115A">
              <w:rPr>
                <w:rFonts w:ascii="Arial" w:hAnsi="Arial" w:cs="Arial"/>
                <w:color w:val="000000"/>
                <w:sz w:val="18"/>
                <w:szCs w:val="18"/>
              </w:rPr>
              <w:t>Cognitive domain – level 4</w:t>
            </w:r>
          </w:p>
        </w:tc>
        <w:tc>
          <w:tcPr>
            <w:tcW w:w="1712" w:type="dxa"/>
            <w:vAlign w:val="center"/>
          </w:tcPr>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Lecture Note</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Text Book</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Audio/Video</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Web Material</w:t>
            </w:r>
          </w:p>
          <w:p w:rsidR="00BD7E7D" w:rsidRPr="001E115A" w:rsidRDefault="00BD7E7D" w:rsidP="00805AD2">
            <w:pPr>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Journal paper</w:t>
            </w:r>
          </w:p>
        </w:tc>
        <w:tc>
          <w:tcPr>
            <w:tcW w:w="1588" w:type="dxa"/>
            <w:vAlign w:val="center"/>
          </w:tcPr>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Class Test</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Final Exam</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Assignment </w:t>
            </w:r>
          </w:p>
          <w:p w:rsidR="00BD7E7D" w:rsidRPr="001E115A" w:rsidRDefault="00BD7E7D" w:rsidP="00805AD2">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Participation</w:t>
            </w:r>
          </w:p>
          <w:p w:rsidR="00BD7E7D" w:rsidRPr="001E115A" w:rsidRDefault="00BD7E7D" w:rsidP="00805AD2">
            <w:pPr>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Presentation</w:t>
            </w:r>
          </w:p>
        </w:tc>
      </w:tr>
    </w:tbl>
    <w:p w:rsidR="00BD7E7D" w:rsidRPr="001E115A" w:rsidRDefault="00BD7E7D" w:rsidP="00805AD2">
      <w:pPr>
        <w:autoSpaceDE w:val="0"/>
        <w:autoSpaceDN w:val="0"/>
        <w:adjustRightInd w:val="0"/>
        <w:jc w:val="center"/>
        <w:rPr>
          <w:rFonts w:ascii="Arial" w:hAnsi="Arial" w:cs="Arial"/>
          <w:b/>
          <w:color w:val="000000"/>
          <w:sz w:val="18"/>
          <w:szCs w:val="18"/>
        </w:rPr>
      </w:pPr>
    </w:p>
    <w:tbl>
      <w:tblPr>
        <w:tblW w:w="9264" w:type="dxa"/>
        <w:jc w:val="center"/>
        <w:tblLook w:val="04A0" w:firstRow="1" w:lastRow="0" w:firstColumn="1" w:lastColumn="0" w:noHBand="0" w:noVBand="1"/>
      </w:tblPr>
      <w:tblGrid>
        <w:gridCol w:w="9264"/>
      </w:tblGrid>
      <w:tr w:rsidR="00BD7E7D" w:rsidRPr="001E115A" w:rsidTr="00DC4E95">
        <w:trPr>
          <w:jc w:val="center"/>
        </w:trPr>
        <w:tc>
          <w:tcPr>
            <w:tcW w:w="9264" w:type="dxa"/>
          </w:tcPr>
          <w:p w:rsidR="00BD7E7D" w:rsidRPr="001E115A" w:rsidRDefault="00BD7E7D" w:rsidP="00805AD2">
            <w:pPr>
              <w:rPr>
                <w:rFonts w:ascii="Arial" w:hAnsi="Arial" w:cs="Arial"/>
                <w:b/>
                <w:color w:val="000000"/>
                <w:sz w:val="18"/>
                <w:szCs w:val="18"/>
              </w:rPr>
            </w:pPr>
          </w:p>
          <w:p w:rsidR="00BD7E7D" w:rsidRPr="001E115A" w:rsidRDefault="00BD7E7D" w:rsidP="00805AD2">
            <w:pPr>
              <w:rPr>
                <w:rFonts w:ascii="Arial" w:hAnsi="Arial" w:cs="Arial"/>
                <w:b/>
                <w:color w:val="000000"/>
                <w:sz w:val="18"/>
                <w:szCs w:val="18"/>
              </w:rPr>
            </w:pPr>
            <w:r w:rsidRPr="001E115A">
              <w:rPr>
                <w:rFonts w:ascii="Arial" w:hAnsi="Arial" w:cs="Arial"/>
                <w:b/>
                <w:color w:val="000000"/>
                <w:sz w:val="18"/>
                <w:szCs w:val="18"/>
              </w:rPr>
              <w:t>Assessment and Marks Distribution:</w:t>
            </w:r>
          </w:p>
          <w:p w:rsidR="00BD7E7D" w:rsidRPr="001E115A" w:rsidRDefault="00BD7E7D" w:rsidP="00805AD2">
            <w:pPr>
              <w:rPr>
                <w:rFonts w:ascii="Arial" w:hAnsi="Arial" w:cs="Arial"/>
                <w:bCs/>
                <w:color w:val="000000"/>
                <w:sz w:val="18"/>
                <w:szCs w:val="18"/>
              </w:rPr>
            </w:pPr>
            <w:r w:rsidRPr="001E115A">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BD7E7D" w:rsidRPr="001E115A" w:rsidRDefault="00BD7E7D" w:rsidP="00805AD2">
            <w:pPr>
              <w:rPr>
                <w:rFonts w:ascii="Arial" w:hAnsi="Arial" w:cs="Arial"/>
                <w:bCs/>
                <w:color w:val="000000"/>
                <w:sz w:val="18"/>
                <w:szCs w:val="18"/>
              </w:rPr>
            </w:pPr>
            <w:r w:rsidRPr="001E115A">
              <w:rPr>
                <w:rFonts w:ascii="Arial" w:hAnsi="Arial" w:cs="Arial"/>
                <w:bCs/>
                <w:color w:val="000000"/>
                <w:sz w:val="18"/>
                <w:szCs w:val="18"/>
              </w:rPr>
              <w:tab/>
              <w:t>Class tests + Assignments due in different times of the semester (20%)</w:t>
            </w:r>
          </w:p>
          <w:p w:rsidR="00BD7E7D" w:rsidRPr="001E115A" w:rsidRDefault="00BD7E7D" w:rsidP="00805AD2">
            <w:pPr>
              <w:rPr>
                <w:rFonts w:ascii="Arial" w:hAnsi="Arial" w:cs="Arial"/>
                <w:bCs/>
                <w:color w:val="000000"/>
                <w:sz w:val="18"/>
                <w:szCs w:val="18"/>
              </w:rPr>
            </w:pPr>
            <w:r w:rsidRPr="001E115A">
              <w:rPr>
                <w:rFonts w:ascii="Arial" w:hAnsi="Arial" w:cs="Arial"/>
                <w:bCs/>
                <w:color w:val="000000"/>
                <w:sz w:val="18"/>
                <w:szCs w:val="18"/>
              </w:rPr>
              <w:tab/>
              <w:t>A comprehensive</w:t>
            </w:r>
            <w:r w:rsidR="00C046AE">
              <w:rPr>
                <w:rFonts w:ascii="Arial" w:hAnsi="Arial" w:cs="Arial"/>
                <w:bCs/>
                <w:color w:val="000000"/>
                <w:sz w:val="18"/>
                <w:szCs w:val="18"/>
              </w:rPr>
              <w:t xml:space="preserve"> final exam (70%), Total Time: 2</w:t>
            </w:r>
            <w:r w:rsidRPr="001E115A">
              <w:rPr>
                <w:rFonts w:ascii="Arial" w:hAnsi="Arial" w:cs="Arial"/>
                <w:bCs/>
                <w:color w:val="000000"/>
                <w:sz w:val="18"/>
                <w:szCs w:val="18"/>
              </w:rPr>
              <w:t xml:space="preserve"> hours. </w:t>
            </w:r>
          </w:p>
          <w:p w:rsidR="00BD7E7D" w:rsidRPr="001E115A" w:rsidRDefault="00BD7E7D" w:rsidP="00805AD2">
            <w:pPr>
              <w:rPr>
                <w:rFonts w:ascii="Arial" w:hAnsi="Arial" w:cs="Arial"/>
                <w:b/>
                <w:color w:val="000000"/>
                <w:sz w:val="18"/>
                <w:szCs w:val="18"/>
              </w:rPr>
            </w:pPr>
            <w:r w:rsidRPr="001E115A">
              <w:rPr>
                <w:rFonts w:ascii="Arial" w:hAnsi="Arial" w:cs="Arial"/>
                <w:bCs/>
                <w:color w:val="000000"/>
                <w:sz w:val="18"/>
                <w:szCs w:val="18"/>
              </w:rPr>
              <w:tab/>
              <w:t>A class participation mark (10%).</w:t>
            </w:r>
          </w:p>
        </w:tc>
      </w:tr>
      <w:tr w:rsidR="00BD7E7D" w:rsidRPr="001E115A" w:rsidTr="00DC4E95">
        <w:trPr>
          <w:jc w:val="center"/>
        </w:trPr>
        <w:tc>
          <w:tcPr>
            <w:tcW w:w="9264" w:type="dxa"/>
          </w:tcPr>
          <w:p w:rsidR="00BD7E7D" w:rsidRPr="001E115A" w:rsidRDefault="00BD7E7D" w:rsidP="00805AD2">
            <w:pPr>
              <w:spacing w:after="120"/>
              <w:rPr>
                <w:rFonts w:ascii="Arial" w:hAnsi="Arial" w:cs="Arial"/>
                <w:b/>
                <w:bCs/>
                <w:iCs/>
                <w:sz w:val="18"/>
                <w:szCs w:val="18"/>
              </w:rPr>
            </w:pPr>
          </w:p>
          <w:p w:rsidR="00BD7E7D" w:rsidRPr="001E115A" w:rsidRDefault="00BD7E7D" w:rsidP="00805AD2">
            <w:pPr>
              <w:spacing w:after="120"/>
              <w:rPr>
                <w:rFonts w:ascii="Arial" w:hAnsi="Arial" w:cs="Arial"/>
                <w:b/>
                <w:bCs/>
                <w:iCs/>
                <w:sz w:val="18"/>
                <w:szCs w:val="18"/>
              </w:rPr>
            </w:pPr>
            <w:r w:rsidRPr="001E115A">
              <w:rPr>
                <w:rFonts w:ascii="Arial" w:hAnsi="Arial" w:cs="Arial"/>
                <w:b/>
                <w:bCs/>
                <w:iCs/>
                <w:sz w:val="18"/>
                <w:szCs w:val="18"/>
              </w:rPr>
              <w:t>Course Contents:</w:t>
            </w:r>
          </w:p>
          <w:p w:rsidR="00BD7E7D" w:rsidRPr="001E115A" w:rsidRDefault="00BD7E7D" w:rsidP="00805AD2">
            <w:pPr>
              <w:spacing w:after="120"/>
              <w:jc w:val="both"/>
              <w:rPr>
                <w:rFonts w:ascii="Arial" w:hAnsi="Arial" w:cs="Arial"/>
                <w:sz w:val="18"/>
                <w:szCs w:val="18"/>
              </w:rPr>
            </w:pPr>
            <w:r w:rsidRPr="001E115A">
              <w:rPr>
                <w:rFonts w:ascii="Arial" w:hAnsi="Arial" w:cs="Arial"/>
                <w:bCs/>
                <w:sz w:val="18"/>
                <w:szCs w:val="18"/>
              </w:rPr>
              <w:t>Descriptive statistical data:</w:t>
            </w:r>
            <w:r w:rsidRPr="001E115A">
              <w:rPr>
                <w:rFonts w:ascii="Arial" w:hAnsi="Arial" w:cs="Arial"/>
                <w:sz w:val="18"/>
                <w:szCs w:val="18"/>
              </w:rPr>
              <w:t xml:space="preserve"> Meaning and scope of statistics, Sources and type of statistical data, Representation of statistical data, Location, Dispersion and their measures. Skewness, Kurtosis and their measures. Moment and Cumulants and Practical examples.</w:t>
            </w:r>
          </w:p>
          <w:p w:rsidR="00BD7E7D" w:rsidRPr="001E115A" w:rsidRDefault="00BD7E7D" w:rsidP="00805AD2">
            <w:pPr>
              <w:spacing w:after="120"/>
              <w:jc w:val="both"/>
              <w:rPr>
                <w:rFonts w:ascii="Arial" w:hAnsi="Arial" w:cs="Arial"/>
                <w:sz w:val="18"/>
                <w:szCs w:val="18"/>
              </w:rPr>
            </w:pPr>
            <w:r w:rsidRPr="001E115A">
              <w:rPr>
                <w:rFonts w:ascii="Arial" w:hAnsi="Arial" w:cs="Arial"/>
                <w:bCs/>
                <w:sz w:val="18"/>
                <w:szCs w:val="18"/>
              </w:rPr>
              <w:t>Probability:</w:t>
            </w:r>
            <w:r w:rsidRPr="001E115A">
              <w:rPr>
                <w:rFonts w:ascii="Arial" w:hAnsi="Arial" w:cs="Arial"/>
                <w:sz w:val="18"/>
                <w:szCs w:val="18"/>
              </w:rPr>
              <w:t xml:space="preserve"> Concept of probability. Sample Space, Events union and Intersection of Events. Probability of events. Laws of probability, Conditional probabilities, Bayes’ Theorem, Chebyshev’s Inequality and Practical examples.</w:t>
            </w:r>
          </w:p>
          <w:p w:rsidR="00BD7E7D" w:rsidRPr="001E115A" w:rsidRDefault="00BD7E7D" w:rsidP="00805AD2">
            <w:pPr>
              <w:spacing w:after="120"/>
              <w:jc w:val="both"/>
              <w:rPr>
                <w:rFonts w:ascii="Arial" w:hAnsi="Arial" w:cs="Arial"/>
                <w:sz w:val="18"/>
                <w:szCs w:val="18"/>
              </w:rPr>
            </w:pPr>
            <w:r w:rsidRPr="001E115A">
              <w:rPr>
                <w:rFonts w:ascii="Arial" w:hAnsi="Arial" w:cs="Arial"/>
                <w:bCs/>
                <w:sz w:val="18"/>
                <w:szCs w:val="18"/>
              </w:rPr>
              <w:t>Random variables and probability Distribution:</w:t>
            </w:r>
            <w:r w:rsidRPr="001E115A">
              <w:rPr>
                <w:rFonts w:ascii="Arial" w:hAnsi="Arial" w:cs="Arial"/>
                <w:sz w:val="18"/>
                <w:szCs w:val="18"/>
              </w:rPr>
              <w:t xml:space="preserve"> Basic concepts, Discrete and continuous random variables, Density and distributional functions, Mathematical expectation and variance, Joint marginal and conditional density functions, Conditional Expectation and conditional variance, Moments and Cumulant generating functions. Characteristic function. Study of Binomial, Poisson, Normal and Bivariate Normal distribution and Practical examples.</w:t>
            </w:r>
          </w:p>
          <w:p w:rsidR="00BD7E7D" w:rsidRPr="001E115A" w:rsidRDefault="00BD7E7D" w:rsidP="00805AD2">
            <w:pPr>
              <w:spacing w:after="120"/>
              <w:jc w:val="both"/>
              <w:rPr>
                <w:rFonts w:ascii="Arial" w:hAnsi="Arial" w:cs="Arial"/>
                <w:sz w:val="18"/>
                <w:szCs w:val="18"/>
              </w:rPr>
            </w:pPr>
            <w:r w:rsidRPr="001E115A">
              <w:rPr>
                <w:rFonts w:ascii="Arial" w:hAnsi="Arial" w:cs="Arial"/>
                <w:bCs/>
                <w:sz w:val="18"/>
                <w:szCs w:val="18"/>
              </w:rPr>
              <w:t>Linear Regression and Correlation:</w:t>
            </w:r>
            <w:r w:rsidRPr="001E115A">
              <w:rPr>
                <w:rFonts w:ascii="Arial" w:hAnsi="Arial" w:cs="Arial"/>
                <w:sz w:val="18"/>
                <w:szCs w:val="18"/>
              </w:rPr>
              <w:t xml:space="preserve"> Correlation, Rank correlation, Partial and Multiple correlations. Linear Regression for two variables. Principle of Least Squares Method. Lines of best fit Residual Analysis and examples.</w:t>
            </w:r>
          </w:p>
          <w:p w:rsidR="00BD7E7D" w:rsidRPr="001E115A" w:rsidRDefault="00BD7E7D" w:rsidP="00805AD2">
            <w:pPr>
              <w:jc w:val="both"/>
              <w:rPr>
                <w:rFonts w:ascii="Arial" w:hAnsi="Arial" w:cs="Arial"/>
                <w:b/>
                <w:color w:val="FF0000"/>
                <w:sz w:val="18"/>
                <w:szCs w:val="18"/>
              </w:rPr>
            </w:pPr>
            <w:r w:rsidRPr="001E115A">
              <w:rPr>
                <w:rFonts w:ascii="Arial" w:hAnsi="Arial" w:cs="Arial"/>
                <w:bCs/>
                <w:sz w:val="18"/>
                <w:szCs w:val="18"/>
              </w:rPr>
              <w:t>Test of Significance:</w:t>
            </w:r>
            <w:r w:rsidRPr="001E115A">
              <w:rPr>
                <w:rFonts w:ascii="Arial" w:hAnsi="Arial" w:cs="Arial"/>
                <w:sz w:val="18"/>
                <w:szCs w:val="18"/>
              </w:rPr>
              <w:t xml:space="preserve"> Basic ideas of Null hypothesis. Alternative hypothesis. Type-I error, Type-II error, level of significance, Degree of freedom, Rejection region and Acceptance region. Test of Single mean, Single variance, Two sample means and variances. Test for 2x2 contingency tables. Independence test and practical examples.</w:t>
            </w:r>
          </w:p>
        </w:tc>
      </w:tr>
    </w:tbl>
    <w:p w:rsidR="00BD7E7D" w:rsidRPr="001E115A" w:rsidRDefault="00BD7E7D" w:rsidP="00805AD2">
      <w:pPr>
        <w:rPr>
          <w:rFonts w:ascii="Arial" w:hAnsi="Arial" w:cs="Arial"/>
          <w:sz w:val="18"/>
          <w:szCs w:val="18"/>
          <w:highlight w:val="yellow"/>
        </w:rPr>
      </w:pPr>
    </w:p>
    <w:p w:rsidR="00BD7E7D" w:rsidRPr="001E115A" w:rsidRDefault="00BD7E7D" w:rsidP="00805AD2">
      <w:pPr>
        <w:jc w:val="center"/>
        <w:rPr>
          <w:rFonts w:ascii="Arial" w:hAnsi="Arial" w:cs="Arial"/>
          <w:b/>
          <w:color w:val="FFFFFF"/>
          <w:sz w:val="18"/>
          <w:szCs w:val="18"/>
          <w:highlight w:val="black"/>
        </w:rPr>
      </w:pPr>
    </w:p>
    <w:p w:rsidR="00BD7E7D" w:rsidRPr="001E115A" w:rsidRDefault="00BD7E7D" w:rsidP="00F93C98">
      <w:pPr>
        <w:rPr>
          <w:rFonts w:ascii="Arial" w:hAnsi="Arial" w:cs="Arial"/>
          <w:b/>
          <w:spacing w:val="-3"/>
          <w:sz w:val="18"/>
          <w:szCs w:val="18"/>
        </w:rPr>
      </w:pPr>
      <w:r w:rsidRPr="001E115A">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430"/>
        <w:gridCol w:w="267"/>
        <w:gridCol w:w="6141"/>
      </w:tblGrid>
      <w:tr w:rsidR="00BD7E7D" w:rsidRPr="001E115A" w:rsidTr="00F93C98">
        <w:trPr>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1.</w:t>
            </w:r>
          </w:p>
        </w:tc>
        <w:tc>
          <w:tcPr>
            <w:tcW w:w="1321" w:type="pct"/>
          </w:tcPr>
          <w:p w:rsidR="00BD7E7D" w:rsidRPr="001E115A" w:rsidRDefault="00BD7E7D" w:rsidP="00805AD2">
            <w:pPr>
              <w:rPr>
                <w:rFonts w:ascii="Arial" w:hAnsi="Arial" w:cs="Arial"/>
                <w:sz w:val="18"/>
                <w:szCs w:val="18"/>
              </w:rPr>
            </w:pPr>
            <w:r w:rsidRPr="001E115A">
              <w:rPr>
                <w:rFonts w:ascii="Arial" w:hAnsi="Arial" w:cs="Arial"/>
                <w:sz w:val="18"/>
                <w:szCs w:val="18"/>
              </w:rPr>
              <w:t xml:space="preserve">A. J. B. Anderson </w:t>
            </w:r>
          </w:p>
        </w:tc>
        <w:tc>
          <w:tcPr>
            <w:tcW w:w="14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338" w:type="pct"/>
          </w:tcPr>
          <w:p w:rsidR="00BD7E7D" w:rsidRPr="001E115A" w:rsidRDefault="00BD7E7D" w:rsidP="00805AD2">
            <w:pPr>
              <w:rPr>
                <w:rFonts w:ascii="Arial" w:hAnsi="Arial" w:cs="Arial"/>
                <w:sz w:val="18"/>
                <w:szCs w:val="18"/>
              </w:rPr>
            </w:pPr>
            <w:r w:rsidRPr="001E115A">
              <w:rPr>
                <w:rFonts w:ascii="Arial" w:hAnsi="Arial" w:cs="Arial"/>
                <w:b/>
                <w:bCs/>
                <w:sz w:val="18"/>
                <w:szCs w:val="18"/>
              </w:rPr>
              <w:t>Interpreting Data</w:t>
            </w:r>
            <w:r w:rsidRPr="001E115A">
              <w:rPr>
                <w:rFonts w:ascii="Arial" w:hAnsi="Arial" w:cs="Arial"/>
                <w:bCs/>
                <w:sz w:val="18"/>
                <w:szCs w:val="18"/>
              </w:rPr>
              <w:t>.</w:t>
            </w:r>
            <w:r w:rsidRPr="001E115A">
              <w:rPr>
                <w:rFonts w:ascii="Arial" w:hAnsi="Arial" w:cs="Arial"/>
                <w:i/>
                <w:iCs/>
                <w:sz w:val="18"/>
                <w:szCs w:val="18"/>
              </w:rPr>
              <w:t>Chapman and Hall, London</w:t>
            </w:r>
          </w:p>
        </w:tc>
      </w:tr>
      <w:tr w:rsidR="00BD7E7D" w:rsidRPr="001E115A" w:rsidTr="00F93C98">
        <w:trPr>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2.</w:t>
            </w:r>
          </w:p>
        </w:tc>
        <w:tc>
          <w:tcPr>
            <w:tcW w:w="1321" w:type="pct"/>
          </w:tcPr>
          <w:p w:rsidR="00BD7E7D" w:rsidRPr="001E115A" w:rsidRDefault="00BD7E7D" w:rsidP="00805AD2">
            <w:pPr>
              <w:rPr>
                <w:rFonts w:ascii="Arial" w:hAnsi="Arial" w:cs="Arial"/>
                <w:sz w:val="18"/>
                <w:szCs w:val="18"/>
              </w:rPr>
            </w:pPr>
            <w:r w:rsidRPr="001E115A">
              <w:rPr>
                <w:rFonts w:ascii="Arial" w:hAnsi="Arial" w:cs="Arial"/>
                <w:sz w:val="18"/>
                <w:szCs w:val="18"/>
              </w:rPr>
              <w:t xml:space="preserve">H. Cramer </w:t>
            </w:r>
          </w:p>
        </w:tc>
        <w:tc>
          <w:tcPr>
            <w:tcW w:w="14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338" w:type="pct"/>
          </w:tcPr>
          <w:p w:rsidR="00BD7E7D" w:rsidRPr="001E115A" w:rsidRDefault="00BD7E7D" w:rsidP="00805AD2">
            <w:pPr>
              <w:rPr>
                <w:rFonts w:ascii="Arial" w:hAnsi="Arial" w:cs="Arial"/>
                <w:sz w:val="18"/>
                <w:szCs w:val="18"/>
              </w:rPr>
            </w:pPr>
            <w:r w:rsidRPr="001E115A">
              <w:rPr>
                <w:rFonts w:ascii="Arial" w:hAnsi="Arial" w:cs="Arial"/>
                <w:b/>
                <w:bCs/>
                <w:sz w:val="18"/>
                <w:szCs w:val="18"/>
              </w:rPr>
              <w:t>The Elements of Probability Theory</w:t>
            </w:r>
            <w:r w:rsidRPr="001E115A">
              <w:rPr>
                <w:rFonts w:ascii="Arial" w:hAnsi="Arial" w:cs="Arial"/>
                <w:bCs/>
                <w:sz w:val="18"/>
                <w:szCs w:val="18"/>
              </w:rPr>
              <w:t xml:space="preserve">. </w:t>
            </w:r>
            <w:r w:rsidRPr="001E115A">
              <w:rPr>
                <w:rFonts w:ascii="Arial" w:hAnsi="Arial" w:cs="Arial"/>
                <w:i/>
                <w:iCs/>
                <w:sz w:val="18"/>
                <w:szCs w:val="18"/>
              </w:rPr>
              <w:t>Wiley, N. Y</w:t>
            </w:r>
          </w:p>
        </w:tc>
      </w:tr>
    </w:tbl>
    <w:p w:rsidR="00BD7E7D" w:rsidRPr="001E115A" w:rsidRDefault="00BD7E7D" w:rsidP="00805AD2">
      <w:pPr>
        <w:jc w:val="center"/>
        <w:rPr>
          <w:rFonts w:ascii="Arial" w:hAnsi="Arial" w:cs="Arial"/>
          <w:b/>
          <w:spacing w:val="-3"/>
          <w:sz w:val="18"/>
          <w:szCs w:val="18"/>
        </w:rPr>
      </w:pPr>
    </w:p>
    <w:p w:rsidR="00BD7E7D" w:rsidRPr="001E115A" w:rsidRDefault="00BD7E7D" w:rsidP="00F93C98">
      <w:pPr>
        <w:rPr>
          <w:rFonts w:ascii="Arial" w:hAnsi="Arial" w:cs="Arial"/>
          <w:b/>
          <w:spacing w:val="-3"/>
          <w:sz w:val="18"/>
          <w:szCs w:val="18"/>
        </w:rPr>
      </w:pPr>
      <w:r w:rsidRPr="001E115A">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702"/>
        <w:gridCol w:w="285"/>
        <w:gridCol w:w="5851"/>
      </w:tblGrid>
      <w:tr w:rsidR="00BD7E7D" w:rsidRPr="001E115A" w:rsidTr="00256799">
        <w:trPr>
          <w:trHeight w:val="196"/>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1.</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P. Hoel,</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sz w:val="18"/>
                <w:szCs w:val="18"/>
              </w:rPr>
            </w:pPr>
            <w:r w:rsidRPr="001E115A">
              <w:rPr>
                <w:rFonts w:ascii="Arial" w:hAnsi="Arial" w:cs="Arial"/>
                <w:b/>
                <w:bCs/>
                <w:sz w:val="18"/>
                <w:szCs w:val="18"/>
              </w:rPr>
              <w:t>Introductory Statistics</w:t>
            </w:r>
            <w:r w:rsidRPr="001E115A">
              <w:rPr>
                <w:rFonts w:ascii="Arial" w:hAnsi="Arial" w:cs="Arial"/>
                <w:sz w:val="18"/>
                <w:szCs w:val="18"/>
              </w:rPr>
              <w:t xml:space="preserve">, </w:t>
            </w:r>
            <w:r w:rsidRPr="001E115A">
              <w:rPr>
                <w:rFonts w:ascii="Arial" w:hAnsi="Arial" w:cs="Arial"/>
                <w:i/>
                <w:iCs/>
                <w:sz w:val="18"/>
                <w:szCs w:val="18"/>
              </w:rPr>
              <w:t>Wiley and Sons, N. Y</w:t>
            </w:r>
            <w:r w:rsidRPr="001E115A">
              <w:rPr>
                <w:rFonts w:ascii="Arial" w:hAnsi="Arial" w:cs="Arial"/>
                <w:sz w:val="18"/>
                <w:szCs w:val="18"/>
              </w:rPr>
              <w:t>.</w:t>
            </w:r>
          </w:p>
        </w:tc>
      </w:tr>
      <w:tr w:rsidR="00BD7E7D" w:rsidRPr="001E115A" w:rsidTr="00256799">
        <w:trPr>
          <w:trHeight w:val="109"/>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2.</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D. V. Lindley</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sz w:val="18"/>
                <w:szCs w:val="18"/>
              </w:rPr>
            </w:pPr>
            <w:r w:rsidRPr="001E115A">
              <w:rPr>
                <w:rFonts w:ascii="Arial" w:hAnsi="Arial" w:cs="Arial"/>
                <w:b/>
                <w:bCs/>
                <w:sz w:val="18"/>
                <w:szCs w:val="18"/>
              </w:rPr>
              <w:t>Introduction to Probability and Statistics</w:t>
            </w:r>
            <w:r w:rsidRPr="001E115A">
              <w:rPr>
                <w:rFonts w:ascii="Arial" w:hAnsi="Arial" w:cs="Arial"/>
                <w:bCs/>
                <w:sz w:val="18"/>
                <w:szCs w:val="18"/>
              </w:rPr>
              <w:t>.</w:t>
            </w:r>
            <w:r w:rsidRPr="001E115A">
              <w:rPr>
                <w:rFonts w:ascii="Arial" w:hAnsi="Arial" w:cs="Arial"/>
                <w:sz w:val="18"/>
                <w:szCs w:val="18"/>
              </w:rPr>
              <w:t xml:space="preserve"> Vol-1 </w:t>
            </w:r>
            <w:r w:rsidRPr="001E115A">
              <w:rPr>
                <w:rFonts w:ascii="Arial" w:hAnsi="Arial" w:cs="Arial"/>
                <w:i/>
                <w:iCs/>
                <w:sz w:val="18"/>
                <w:szCs w:val="18"/>
              </w:rPr>
              <w:t>C. U. P. London</w:t>
            </w:r>
          </w:p>
        </w:tc>
      </w:tr>
      <w:tr w:rsidR="00BD7E7D" w:rsidRPr="001E115A" w:rsidTr="00256799">
        <w:trPr>
          <w:trHeight w:val="109"/>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3.</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S.  Lipschutz</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bCs/>
                <w:sz w:val="18"/>
                <w:szCs w:val="18"/>
              </w:rPr>
            </w:pPr>
            <w:r w:rsidRPr="001E115A">
              <w:rPr>
                <w:rFonts w:ascii="Arial" w:hAnsi="Arial" w:cs="Arial"/>
                <w:b/>
                <w:bCs/>
                <w:sz w:val="18"/>
                <w:szCs w:val="18"/>
              </w:rPr>
              <w:t>Probability</w:t>
            </w:r>
            <w:r w:rsidRPr="001E115A">
              <w:rPr>
                <w:rFonts w:ascii="Arial" w:hAnsi="Arial" w:cs="Arial"/>
                <w:bCs/>
                <w:sz w:val="18"/>
                <w:szCs w:val="18"/>
              </w:rPr>
              <w:t xml:space="preserve">, </w:t>
            </w:r>
            <w:r w:rsidRPr="001E115A">
              <w:rPr>
                <w:rFonts w:ascii="Arial" w:hAnsi="Arial" w:cs="Arial"/>
                <w:i/>
                <w:iCs/>
                <w:sz w:val="18"/>
                <w:szCs w:val="18"/>
              </w:rPr>
              <w:t>McGraw-Hill, N. Y.</w:t>
            </w:r>
          </w:p>
        </w:tc>
      </w:tr>
      <w:tr w:rsidR="00BD7E7D" w:rsidRPr="001E115A" w:rsidTr="00256799">
        <w:trPr>
          <w:trHeight w:val="109"/>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4.</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Mosteller, Rourke and Thomas</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sz w:val="18"/>
                <w:szCs w:val="18"/>
              </w:rPr>
            </w:pPr>
            <w:r w:rsidRPr="001E115A">
              <w:rPr>
                <w:rFonts w:ascii="Arial" w:hAnsi="Arial" w:cs="Arial"/>
                <w:b/>
                <w:bCs/>
                <w:sz w:val="18"/>
                <w:szCs w:val="18"/>
              </w:rPr>
              <w:t>Probability With Statistical Applications</w:t>
            </w:r>
            <w:r w:rsidRPr="001E115A">
              <w:rPr>
                <w:rFonts w:ascii="Arial" w:hAnsi="Arial" w:cs="Arial"/>
                <w:sz w:val="18"/>
                <w:szCs w:val="18"/>
              </w:rPr>
              <w:t xml:space="preserve">, </w:t>
            </w:r>
            <w:r w:rsidRPr="001E115A">
              <w:rPr>
                <w:rFonts w:ascii="Arial" w:hAnsi="Arial" w:cs="Arial"/>
                <w:i/>
                <w:iCs/>
                <w:sz w:val="18"/>
                <w:szCs w:val="18"/>
              </w:rPr>
              <w:t>Addison- Wesley</w:t>
            </w:r>
          </w:p>
        </w:tc>
      </w:tr>
      <w:tr w:rsidR="00BD7E7D" w:rsidRPr="001E115A" w:rsidTr="00256799">
        <w:trPr>
          <w:trHeight w:val="109"/>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5.</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F. L. Wolf</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sz w:val="18"/>
                <w:szCs w:val="18"/>
              </w:rPr>
            </w:pPr>
            <w:r w:rsidRPr="001E115A">
              <w:rPr>
                <w:rFonts w:ascii="Arial" w:hAnsi="Arial" w:cs="Arial"/>
                <w:b/>
                <w:bCs/>
                <w:sz w:val="18"/>
                <w:szCs w:val="18"/>
              </w:rPr>
              <w:t>Elements of Probability and Statistics</w:t>
            </w:r>
            <w:r w:rsidRPr="001E115A">
              <w:rPr>
                <w:rFonts w:ascii="Arial" w:hAnsi="Arial" w:cs="Arial"/>
                <w:bCs/>
                <w:sz w:val="18"/>
                <w:szCs w:val="18"/>
              </w:rPr>
              <w:t>,</w:t>
            </w:r>
            <w:r w:rsidRPr="001E115A">
              <w:rPr>
                <w:rFonts w:ascii="Arial" w:hAnsi="Arial" w:cs="Arial"/>
                <w:i/>
                <w:iCs/>
                <w:sz w:val="18"/>
                <w:szCs w:val="18"/>
              </w:rPr>
              <w:t>McGraw-Hill, N. Y.</w:t>
            </w:r>
          </w:p>
        </w:tc>
      </w:tr>
      <w:tr w:rsidR="00BD7E7D" w:rsidRPr="001E115A" w:rsidTr="00256799">
        <w:trPr>
          <w:trHeight w:val="109"/>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6.</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T. H. Wonnacot and R. J. Wonnacot</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sz w:val="18"/>
                <w:szCs w:val="18"/>
              </w:rPr>
            </w:pPr>
            <w:r w:rsidRPr="001E115A">
              <w:rPr>
                <w:rFonts w:ascii="Arial" w:hAnsi="Arial" w:cs="Arial"/>
                <w:b/>
                <w:bCs/>
                <w:sz w:val="18"/>
                <w:szCs w:val="18"/>
              </w:rPr>
              <w:t>Introductory Statistics</w:t>
            </w:r>
            <w:r w:rsidRPr="001E115A">
              <w:rPr>
                <w:rFonts w:ascii="Arial" w:hAnsi="Arial" w:cs="Arial"/>
                <w:sz w:val="18"/>
                <w:szCs w:val="18"/>
              </w:rPr>
              <w:t xml:space="preserve">, </w:t>
            </w:r>
            <w:r w:rsidRPr="001E115A">
              <w:rPr>
                <w:rFonts w:ascii="Arial" w:hAnsi="Arial" w:cs="Arial"/>
                <w:i/>
                <w:iCs/>
                <w:sz w:val="18"/>
                <w:szCs w:val="18"/>
              </w:rPr>
              <w:t>Wiley and Sons. N. Y.</w:t>
            </w:r>
          </w:p>
        </w:tc>
      </w:tr>
      <w:tr w:rsidR="00BD7E7D" w:rsidRPr="001E115A" w:rsidTr="00256799">
        <w:trPr>
          <w:trHeight w:val="109"/>
          <w:jc w:val="center"/>
        </w:trPr>
        <w:tc>
          <w:tcPr>
            <w:tcW w:w="196" w:type="pct"/>
          </w:tcPr>
          <w:p w:rsidR="00BD7E7D" w:rsidRPr="001E115A" w:rsidRDefault="00BD7E7D" w:rsidP="00805AD2">
            <w:pPr>
              <w:suppressAutoHyphens/>
              <w:jc w:val="center"/>
              <w:rPr>
                <w:rFonts w:ascii="Arial" w:hAnsi="Arial" w:cs="Arial"/>
                <w:spacing w:val="-3"/>
                <w:sz w:val="18"/>
                <w:szCs w:val="18"/>
              </w:rPr>
            </w:pPr>
            <w:r w:rsidRPr="001E115A">
              <w:rPr>
                <w:rFonts w:ascii="Arial" w:hAnsi="Arial" w:cs="Arial"/>
                <w:spacing w:val="-3"/>
                <w:sz w:val="18"/>
                <w:szCs w:val="18"/>
              </w:rPr>
              <w:t>7.</w:t>
            </w:r>
          </w:p>
        </w:tc>
        <w:tc>
          <w:tcPr>
            <w:tcW w:w="1469" w:type="pct"/>
          </w:tcPr>
          <w:p w:rsidR="00BD7E7D" w:rsidRPr="001E115A" w:rsidRDefault="00BD7E7D" w:rsidP="00805AD2">
            <w:pPr>
              <w:rPr>
                <w:rFonts w:ascii="Arial" w:hAnsi="Arial" w:cs="Arial"/>
                <w:sz w:val="18"/>
                <w:szCs w:val="18"/>
              </w:rPr>
            </w:pPr>
            <w:r w:rsidRPr="001E115A">
              <w:rPr>
                <w:rFonts w:ascii="Arial" w:hAnsi="Arial" w:cs="Arial"/>
                <w:sz w:val="18"/>
                <w:szCs w:val="18"/>
              </w:rPr>
              <w:t xml:space="preserve">G. U. Yule, and M. G. Kendall </w:t>
            </w:r>
          </w:p>
        </w:tc>
        <w:tc>
          <w:tcPr>
            <w:tcW w:w="155" w:type="pct"/>
          </w:tcPr>
          <w:p w:rsidR="00BD7E7D" w:rsidRPr="001E115A" w:rsidRDefault="00BD7E7D" w:rsidP="00805AD2">
            <w:pPr>
              <w:rPr>
                <w:rFonts w:ascii="Arial" w:hAnsi="Arial" w:cs="Arial"/>
                <w:sz w:val="18"/>
                <w:szCs w:val="18"/>
              </w:rPr>
            </w:pPr>
            <w:r w:rsidRPr="001E115A">
              <w:rPr>
                <w:rFonts w:ascii="Arial" w:hAnsi="Arial" w:cs="Arial"/>
                <w:sz w:val="18"/>
                <w:szCs w:val="18"/>
              </w:rPr>
              <w:t>:</w:t>
            </w:r>
          </w:p>
        </w:tc>
        <w:tc>
          <w:tcPr>
            <w:tcW w:w="3180" w:type="pct"/>
          </w:tcPr>
          <w:p w:rsidR="00BD7E7D" w:rsidRPr="001E115A" w:rsidRDefault="00BD7E7D" w:rsidP="00805AD2">
            <w:pPr>
              <w:rPr>
                <w:rFonts w:ascii="Arial" w:hAnsi="Arial" w:cs="Arial"/>
                <w:sz w:val="18"/>
                <w:szCs w:val="18"/>
              </w:rPr>
            </w:pPr>
            <w:r w:rsidRPr="001E115A">
              <w:rPr>
                <w:rFonts w:ascii="Arial" w:hAnsi="Arial" w:cs="Arial"/>
                <w:b/>
                <w:bCs/>
                <w:sz w:val="18"/>
                <w:szCs w:val="18"/>
              </w:rPr>
              <w:t>An Introduction to the Theory of Statistics</w:t>
            </w:r>
            <w:r w:rsidRPr="001E115A">
              <w:rPr>
                <w:rFonts w:ascii="Arial" w:hAnsi="Arial" w:cs="Arial"/>
                <w:bCs/>
                <w:sz w:val="18"/>
                <w:szCs w:val="18"/>
              </w:rPr>
              <w:t xml:space="preserve">, </w:t>
            </w:r>
            <w:r w:rsidRPr="001E115A">
              <w:rPr>
                <w:rFonts w:ascii="Arial" w:hAnsi="Arial" w:cs="Arial"/>
                <w:i/>
                <w:iCs/>
                <w:sz w:val="18"/>
                <w:szCs w:val="18"/>
              </w:rPr>
              <w:t>Charles Griffin, London</w:t>
            </w:r>
          </w:p>
        </w:tc>
      </w:tr>
    </w:tbl>
    <w:p w:rsidR="00BD7E7D" w:rsidRPr="001E115A" w:rsidRDefault="00BD7E7D" w:rsidP="00805AD2">
      <w:pPr>
        <w:jc w:val="center"/>
        <w:rPr>
          <w:rFonts w:ascii="Arial" w:hAnsi="Arial" w:cs="Arial"/>
          <w:sz w:val="18"/>
          <w:szCs w:val="18"/>
        </w:rPr>
      </w:pPr>
    </w:p>
    <w:p w:rsidR="00A8008A" w:rsidRDefault="00A8008A">
      <w:pPr>
        <w:rPr>
          <w:rFonts w:ascii="Arial" w:hAnsi="Arial" w:cs="Arial"/>
          <w:sz w:val="18"/>
          <w:szCs w:val="18"/>
        </w:rPr>
      </w:pPr>
      <w:r>
        <w:rPr>
          <w:rFonts w:ascii="Arial" w:hAnsi="Arial" w:cs="Arial"/>
          <w:sz w:val="18"/>
          <w:szCs w:val="18"/>
        </w:rPr>
        <w:br w:type="page"/>
      </w:r>
    </w:p>
    <w:p w:rsidR="00E147A0" w:rsidRPr="001C585F" w:rsidRDefault="00E147A0" w:rsidP="00DE1F0D">
      <w:pPr>
        <w:pBdr>
          <w:top w:val="single" w:sz="4" w:space="1" w:color="auto"/>
          <w:left w:val="single" w:sz="4" w:space="4" w:color="auto"/>
          <w:bottom w:val="single" w:sz="4" w:space="1" w:color="auto"/>
          <w:right w:val="single" w:sz="4" w:space="4" w:color="auto"/>
        </w:pBdr>
        <w:shd w:val="clear" w:color="auto" w:fill="A6A6A6" w:themeFill="background1" w:themeFillShade="A6"/>
        <w:jc w:val="center"/>
        <w:rPr>
          <w:rFonts w:ascii="Arial" w:hAnsi="Arial" w:cs="Arial"/>
          <w:b/>
          <w:bCs/>
          <w:sz w:val="18"/>
          <w:szCs w:val="18"/>
        </w:rPr>
      </w:pPr>
      <w:r>
        <w:rPr>
          <w:rFonts w:ascii="Arial" w:hAnsi="Arial" w:cs="Arial"/>
          <w:b/>
          <w:bCs/>
          <w:iCs/>
          <w:sz w:val="18"/>
          <w:szCs w:val="18"/>
        </w:rPr>
        <w:lastRenderedPageBreak/>
        <w:t>MATH 122</w:t>
      </w:r>
      <w:r w:rsidRPr="001C585F">
        <w:rPr>
          <w:rFonts w:ascii="Arial" w:hAnsi="Arial" w:cs="Arial"/>
          <w:b/>
          <w:bCs/>
          <w:iCs/>
          <w:sz w:val="18"/>
          <w:szCs w:val="18"/>
        </w:rPr>
        <w:t xml:space="preserve">1: </w:t>
      </w:r>
      <w:r w:rsidRPr="005872C7">
        <w:rPr>
          <w:rFonts w:ascii="Arial" w:hAnsi="Arial" w:cs="Arial"/>
          <w:b/>
          <w:bCs/>
          <w:sz w:val="18"/>
          <w:szCs w:val="18"/>
        </w:rPr>
        <w:t>Co-ordinate Geometry, Vector analysis and Complex Variable</w:t>
      </w:r>
    </w:p>
    <w:p w:rsidR="00E147A0" w:rsidRPr="00070ABD" w:rsidRDefault="00E147A0" w:rsidP="00DE1F0D">
      <w:pPr>
        <w:pBdr>
          <w:top w:val="single" w:sz="4" w:space="1" w:color="auto"/>
          <w:left w:val="single" w:sz="4" w:space="4" w:color="auto"/>
          <w:bottom w:val="single" w:sz="4" w:space="1" w:color="auto"/>
          <w:right w:val="single" w:sz="4" w:space="4" w:color="auto"/>
        </w:pBdr>
        <w:shd w:val="clear" w:color="auto" w:fill="A6A6A6" w:themeFill="background1" w:themeFillShade="A6"/>
        <w:jc w:val="center"/>
        <w:rPr>
          <w:rFonts w:ascii="Arial" w:hAnsi="Arial" w:cs="Arial"/>
          <w:b/>
          <w:bCs/>
          <w:iCs/>
          <w:sz w:val="18"/>
          <w:szCs w:val="18"/>
        </w:rPr>
      </w:pPr>
      <w:r w:rsidRPr="00070ABD">
        <w:rPr>
          <w:rFonts w:ascii="Arial" w:hAnsi="Arial" w:cs="Arial"/>
          <w:b/>
          <w:bCs/>
          <w:iCs/>
          <w:sz w:val="18"/>
          <w:szCs w:val="18"/>
        </w:rPr>
        <w:t xml:space="preserve">Credits: </w:t>
      </w:r>
      <w:r w:rsidRPr="00070ABD">
        <w:rPr>
          <w:rFonts w:ascii="Arial" w:hAnsi="Arial" w:cs="Arial"/>
          <w:iCs/>
          <w:sz w:val="18"/>
          <w:szCs w:val="18"/>
        </w:rPr>
        <w:t xml:space="preserve">3 </w:t>
      </w:r>
      <w:r w:rsidR="00844CE6">
        <w:rPr>
          <w:rFonts w:ascii="Arial" w:hAnsi="Arial" w:cs="Arial"/>
          <w:b/>
          <w:bCs/>
          <w:iCs/>
          <w:sz w:val="18"/>
          <w:szCs w:val="18"/>
        </w:rPr>
        <w:t>Contact Hours: 42</w:t>
      </w:r>
    </w:p>
    <w:p w:rsidR="00E147A0" w:rsidRPr="00070ABD" w:rsidRDefault="00E147A0" w:rsidP="00DE1F0D">
      <w:pPr>
        <w:pBdr>
          <w:top w:val="single" w:sz="4" w:space="1" w:color="auto"/>
          <w:left w:val="single" w:sz="4" w:space="4" w:color="auto"/>
          <w:bottom w:val="single" w:sz="4" w:space="1" w:color="auto"/>
          <w:right w:val="single" w:sz="4" w:space="4" w:color="auto"/>
        </w:pBdr>
        <w:shd w:val="clear" w:color="auto" w:fill="A6A6A6" w:themeFill="background1" w:themeFillShade="A6"/>
        <w:jc w:val="center"/>
        <w:rPr>
          <w:rFonts w:ascii="Arial" w:hAnsi="Arial" w:cs="Arial"/>
          <w:b/>
          <w:bCs/>
          <w:iCs/>
          <w:sz w:val="18"/>
          <w:szCs w:val="18"/>
        </w:rPr>
      </w:pPr>
      <w:r w:rsidRPr="00070ABD">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E147A0" w:rsidRPr="00070ABD" w:rsidRDefault="00E147A0" w:rsidP="00E147A0">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E147A0" w:rsidRPr="00070ABD" w:rsidTr="00852CE1">
        <w:trPr>
          <w:jc w:val="center"/>
        </w:trPr>
        <w:tc>
          <w:tcPr>
            <w:tcW w:w="1439" w:type="dxa"/>
          </w:tcPr>
          <w:p w:rsidR="00E147A0" w:rsidRPr="00070ABD" w:rsidRDefault="00E147A0" w:rsidP="00852CE1">
            <w:pPr>
              <w:rPr>
                <w:rFonts w:ascii="Arial" w:hAnsi="Arial" w:cs="Arial"/>
                <w:b/>
                <w:bCs/>
                <w:sz w:val="18"/>
                <w:szCs w:val="18"/>
              </w:rPr>
            </w:pPr>
            <w:r w:rsidRPr="00070ABD">
              <w:rPr>
                <w:rFonts w:ascii="Arial" w:hAnsi="Arial" w:cs="Arial"/>
                <w:b/>
                <w:sz w:val="18"/>
                <w:szCs w:val="18"/>
              </w:rPr>
              <w:t>Prerequisite:</w:t>
            </w:r>
          </w:p>
        </w:tc>
        <w:tc>
          <w:tcPr>
            <w:tcW w:w="7741" w:type="dxa"/>
          </w:tcPr>
          <w:p w:rsidR="00E147A0" w:rsidRPr="00070ABD" w:rsidRDefault="00064601" w:rsidP="00852CE1">
            <w:pPr>
              <w:rPr>
                <w:rFonts w:ascii="Arial" w:hAnsi="Arial" w:cs="Arial"/>
                <w:iCs/>
                <w:sz w:val="18"/>
                <w:szCs w:val="18"/>
              </w:rPr>
            </w:pPr>
            <w:r>
              <w:rPr>
                <w:rFonts w:ascii="Arial" w:hAnsi="Arial" w:cs="Arial"/>
                <w:iCs/>
                <w:sz w:val="18"/>
                <w:szCs w:val="18"/>
              </w:rPr>
              <w:t xml:space="preserve">MATH 1121 </w:t>
            </w:r>
            <w:r w:rsidRPr="00064601">
              <w:rPr>
                <w:rFonts w:ascii="Arial" w:hAnsi="Arial" w:cs="Arial"/>
                <w:iCs/>
                <w:sz w:val="18"/>
                <w:szCs w:val="18"/>
              </w:rPr>
              <w:t>Differential and Integral</w:t>
            </w:r>
          </w:p>
        </w:tc>
      </w:tr>
      <w:tr w:rsidR="00E147A0" w:rsidRPr="00070ABD" w:rsidTr="00852CE1">
        <w:trPr>
          <w:jc w:val="center"/>
        </w:trPr>
        <w:tc>
          <w:tcPr>
            <w:tcW w:w="1439" w:type="dxa"/>
          </w:tcPr>
          <w:p w:rsidR="00E147A0" w:rsidRPr="00070ABD" w:rsidRDefault="00E147A0" w:rsidP="00852CE1">
            <w:pPr>
              <w:rPr>
                <w:rFonts w:ascii="Arial" w:hAnsi="Arial" w:cs="Arial"/>
                <w:b/>
                <w:sz w:val="18"/>
                <w:szCs w:val="18"/>
              </w:rPr>
            </w:pPr>
            <w:r>
              <w:rPr>
                <w:rFonts w:ascii="Arial" w:hAnsi="Arial" w:cs="Arial"/>
                <w:b/>
                <w:sz w:val="18"/>
                <w:szCs w:val="18"/>
              </w:rPr>
              <w:t>Course Type</w:t>
            </w:r>
          </w:p>
        </w:tc>
        <w:tc>
          <w:tcPr>
            <w:tcW w:w="7741" w:type="dxa"/>
          </w:tcPr>
          <w:p w:rsidR="00E147A0" w:rsidRPr="00070ABD" w:rsidRDefault="009F4EBA" w:rsidP="00852CE1">
            <w:pPr>
              <w:rPr>
                <w:rFonts w:ascii="Arial" w:hAnsi="Arial" w:cs="Arial"/>
                <w:iCs/>
                <w:sz w:val="18"/>
                <w:szCs w:val="18"/>
              </w:rPr>
            </w:pPr>
            <w:sdt>
              <w:sdtPr>
                <w:rPr>
                  <w:rFonts w:ascii="Arial" w:hAnsi="Arial" w:cs="Arial"/>
                  <w:iCs/>
                  <w:sz w:val="18"/>
                  <w:szCs w:val="18"/>
                </w:rPr>
                <w:id w:val="1607845095"/>
              </w:sdtPr>
              <w:sdtEndPr/>
              <w:sdtContent>
                <w:r w:rsidR="00E147A0">
                  <w:rPr>
                    <w:rFonts w:ascii="MS Gothic" w:eastAsia="MS Gothic" w:hAnsi="MS Gothic" w:cs="Arial" w:hint="eastAsia"/>
                    <w:iCs/>
                    <w:sz w:val="18"/>
                    <w:szCs w:val="18"/>
                  </w:rPr>
                  <w:t>☒</w:t>
                </w:r>
              </w:sdtContent>
            </w:sdt>
            <w:r w:rsidR="00E147A0">
              <w:rPr>
                <w:rFonts w:ascii="Arial" w:hAnsi="Arial" w:cs="Arial"/>
                <w:iCs/>
                <w:sz w:val="18"/>
                <w:szCs w:val="18"/>
              </w:rPr>
              <w:t xml:space="preserve"> Theory         </w:t>
            </w:r>
            <w:sdt>
              <w:sdtPr>
                <w:rPr>
                  <w:rFonts w:ascii="Arial" w:hAnsi="Arial" w:cs="Arial"/>
                  <w:iCs/>
                  <w:sz w:val="18"/>
                  <w:szCs w:val="18"/>
                </w:rPr>
                <w:id w:val="935634440"/>
              </w:sdtPr>
              <w:sdtEndPr/>
              <w:sdtContent>
                <w:r w:rsidR="00E147A0">
                  <w:rPr>
                    <w:rFonts w:ascii="MS Gothic" w:eastAsia="MS Gothic" w:hAnsi="MS Gothic" w:cs="Arial" w:hint="eastAsia"/>
                    <w:iCs/>
                    <w:sz w:val="18"/>
                    <w:szCs w:val="18"/>
                  </w:rPr>
                  <w:t>☐</w:t>
                </w:r>
              </w:sdtContent>
            </w:sdt>
            <w:r w:rsidR="00E147A0">
              <w:rPr>
                <w:rFonts w:ascii="Arial" w:hAnsi="Arial" w:cs="Arial"/>
                <w:iCs/>
                <w:sz w:val="18"/>
                <w:szCs w:val="18"/>
              </w:rPr>
              <w:t xml:space="preserve">  Laboratory work         </w:t>
            </w:r>
            <w:sdt>
              <w:sdtPr>
                <w:rPr>
                  <w:rFonts w:ascii="Arial" w:hAnsi="Arial" w:cs="Arial"/>
                  <w:iCs/>
                  <w:sz w:val="18"/>
                  <w:szCs w:val="18"/>
                </w:rPr>
                <w:id w:val="-640651961"/>
              </w:sdtPr>
              <w:sdtEndPr/>
              <w:sdtContent>
                <w:r w:rsidR="00E147A0">
                  <w:rPr>
                    <w:rFonts w:ascii="MS Gothic" w:eastAsia="MS Gothic" w:hAnsi="MS Gothic" w:cs="Arial" w:hint="eastAsia"/>
                    <w:iCs/>
                    <w:sz w:val="18"/>
                    <w:szCs w:val="18"/>
                  </w:rPr>
                  <w:t>☐</w:t>
                </w:r>
              </w:sdtContent>
            </w:sdt>
            <w:r w:rsidR="00E147A0">
              <w:rPr>
                <w:rFonts w:ascii="Arial" w:hAnsi="Arial" w:cs="Arial"/>
                <w:iCs/>
                <w:sz w:val="18"/>
                <w:szCs w:val="18"/>
              </w:rPr>
              <w:t xml:space="preserve">  Project work      </w:t>
            </w:r>
            <w:sdt>
              <w:sdtPr>
                <w:rPr>
                  <w:rFonts w:ascii="Arial" w:hAnsi="Arial" w:cs="Arial"/>
                  <w:iCs/>
                  <w:sz w:val="18"/>
                  <w:szCs w:val="18"/>
                </w:rPr>
                <w:id w:val="-1627077033"/>
              </w:sdtPr>
              <w:sdtEndPr/>
              <w:sdtContent>
                <w:r w:rsidR="00E147A0">
                  <w:rPr>
                    <w:rFonts w:ascii="MS Gothic" w:eastAsia="MS Gothic" w:hAnsi="MS Gothic" w:cs="Arial" w:hint="eastAsia"/>
                    <w:iCs/>
                    <w:sz w:val="18"/>
                    <w:szCs w:val="18"/>
                  </w:rPr>
                  <w:t>☐</w:t>
                </w:r>
              </w:sdtContent>
            </w:sdt>
            <w:r w:rsidR="00E147A0">
              <w:rPr>
                <w:rFonts w:ascii="Arial" w:hAnsi="Arial" w:cs="Arial"/>
                <w:iCs/>
                <w:sz w:val="18"/>
                <w:szCs w:val="18"/>
              </w:rPr>
              <w:t xml:space="preserve">  Viva Voce                    </w:t>
            </w:r>
          </w:p>
        </w:tc>
      </w:tr>
      <w:tr w:rsidR="00E147A0" w:rsidRPr="00070ABD" w:rsidTr="00852CE1">
        <w:trPr>
          <w:trHeight w:val="238"/>
          <w:jc w:val="center"/>
        </w:trPr>
        <w:tc>
          <w:tcPr>
            <w:tcW w:w="1439" w:type="dxa"/>
          </w:tcPr>
          <w:p w:rsidR="00E147A0" w:rsidRPr="00070ABD" w:rsidRDefault="00E147A0" w:rsidP="00852CE1">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E147A0" w:rsidRPr="00DA54B2" w:rsidRDefault="00E147A0" w:rsidP="00852CE1">
            <w:pPr>
              <w:jc w:val="both"/>
              <w:rPr>
                <w:rFonts w:ascii="Arial" w:hAnsi="Arial" w:cs="Arial"/>
                <w:iCs/>
                <w:sz w:val="19"/>
                <w:szCs w:val="19"/>
              </w:rPr>
            </w:pPr>
            <w:r w:rsidRPr="00DA54B2">
              <w:rPr>
                <w:rFonts w:ascii="Arial" w:hAnsi="Arial" w:cs="Arial"/>
                <w:iCs/>
                <w:sz w:val="19"/>
                <w:szCs w:val="19"/>
              </w:rPr>
              <w:t>To introduce students with Algebra, complex variables and vector analysis and their uses in engineering.</w:t>
            </w:r>
          </w:p>
        </w:tc>
      </w:tr>
      <w:tr w:rsidR="00E147A0" w:rsidRPr="00070ABD" w:rsidTr="00852CE1">
        <w:trPr>
          <w:trHeight w:val="238"/>
          <w:jc w:val="center"/>
        </w:trPr>
        <w:tc>
          <w:tcPr>
            <w:tcW w:w="9180" w:type="dxa"/>
            <w:gridSpan w:val="2"/>
          </w:tcPr>
          <w:p w:rsidR="00E147A0" w:rsidRPr="00070ABD" w:rsidRDefault="00E147A0" w:rsidP="00852CE1">
            <w:pPr>
              <w:rPr>
                <w:rFonts w:ascii="Arial" w:hAnsi="Arial" w:cs="Arial"/>
                <w:b/>
                <w:bCs/>
                <w:sz w:val="18"/>
                <w:szCs w:val="18"/>
              </w:rPr>
            </w:pPr>
            <w:r w:rsidRPr="00070ABD">
              <w:rPr>
                <w:rFonts w:ascii="Arial" w:hAnsi="Arial" w:cs="Arial"/>
                <w:b/>
                <w:bCs/>
                <w:sz w:val="18"/>
                <w:szCs w:val="18"/>
              </w:rPr>
              <w:t>Course Objective:</w:t>
            </w:r>
          </w:p>
          <w:p w:rsidR="00E147A0" w:rsidRPr="00070ABD" w:rsidRDefault="00E147A0" w:rsidP="00852CE1">
            <w:pPr>
              <w:jc w:val="both"/>
              <w:rPr>
                <w:rFonts w:ascii="Arial" w:hAnsi="Arial" w:cs="Arial"/>
                <w:iCs/>
                <w:sz w:val="18"/>
                <w:szCs w:val="18"/>
              </w:rPr>
            </w:pPr>
            <w:r w:rsidRPr="00DA54B2">
              <w:rPr>
                <w:rFonts w:ascii="Arial" w:hAnsi="Arial" w:cs="Arial"/>
                <w:iCs/>
                <w:sz w:val="19"/>
                <w:szCs w:val="19"/>
              </w:rPr>
              <w:t xml:space="preserve">The main objective of this course is to introduce the fundamentals of Algebra to solve some mathematical equation. This course teaches the students to understand trigonometric functions and calculating their values. The course also introduces the study of vectors and Euclidean geometry, </w:t>
            </w:r>
            <w:r w:rsidRPr="00DA54B2">
              <w:rPr>
                <w:rFonts w:ascii="Arial" w:hAnsi="Arial" w:cs="Arial"/>
                <w:iCs/>
                <w:sz w:val="19"/>
                <w:szCs w:val="19"/>
              </w:rPr>
              <w:br/>
              <w:t>lines and planes in three-dimensional space</w:t>
            </w:r>
            <w:r>
              <w:rPr>
                <w:rFonts w:ascii="Arial" w:hAnsi="Arial" w:cs="Arial"/>
                <w:iCs/>
                <w:sz w:val="19"/>
                <w:szCs w:val="19"/>
              </w:rPr>
              <w:t>.</w:t>
            </w:r>
          </w:p>
        </w:tc>
      </w:tr>
    </w:tbl>
    <w:p w:rsidR="00E147A0" w:rsidRPr="00070ABD" w:rsidRDefault="00E147A0" w:rsidP="00E147A0">
      <w:pPr>
        <w:jc w:val="center"/>
        <w:rPr>
          <w:rFonts w:ascii="Arial" w:hAnsi="Arial" w:cs="Arial"/>
          <w:sz w:val="18"/>
          <w:szCs w:val="18"/>
        </w:rPr>
      </w:pPr>
    </w:p>
    <w:p w:rsidR="00E147A0" w:rsidRPr="00070ABD" w:rsidRDefault="00E147A0" w:rsidP="00E147A0">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16"/>
        <w:gridCol w:w="2752"/>
        <w:gridCol w:w="1906"/>
        <w:gridCol w:w="1023"/>
        <w:gridCol w:w="1462"/>
        <w:gridCol w:w="1416"/>
      </w:tblGrid>
      <w:tr w:rsidR="00E147A0" w:rsidRPr="00070ABD" w:rsidTr="00852CE1">
        <w:trPr>
          <w:trHeight w:val="877"/>
          <w:jc w:val="center"/>
        </w:trPr>
        <w:tc>
          <w:tcPr>
            <w:tcW w:w="646"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1685"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434"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E147A0" w:rsidRPr="00070ABD" w:rsidTr="00852CE1">
        <w:trPr>
          <w:trHeight w:val="1646"/>
          <w:jc w:val="center"/>
        </w:trPr>
        <w:tc>
          <w:tcPr>
            <w:tcW w:w="646"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1685" w:type="dxa"/>
            <w:vAlign w:val="center"/>
          </w:tcPr>
          <w:p w:rsidR="00E147A0" w:rsidRPr="00DA54B2" w:rsidRDefault="00E147A0" w:rsidP="00852CE1">
            <w:pPr>
              <w:jc w:val="center"/>
              <w:rPr>
                <w:rFonts w:ascii="Arial" w:hAnsi="Arial" w:cs="Arial"/>
                <w:color w:val="000000"/>
                <w:sz w:val="19"/>
                <w:szCs w:val="19"/>
              </w:rPr>
            </w:pPr>
            <w:r w:rsidRPr="00DA54B2">
              <w:rPr>
                <w:rFonts w:ascii="Arial" w:hAnsi="Arial" w:cs="Arial"/>
                <w:color w:val="000000"/>
                <w:sz w:val="19"/>
                <w:szCs w:val="19"/>
              </w:rPr>
              <w:t xml:space="preserve">To </w:t>
            </w:r>
            <w:r w:rsidRPr="00EE59C2">
              <w:rPr>
                <w:rFonts w:ascii="Arial" w:hAnsi="Arial" w:cs="Arial"/>
                <w:b/>
                <w:bCs/>
                <w:color w:val="000000"/>
                <w:sz w:val="19"/>
                <w:szCs w:val="19"/>
              </w:rPr>
              <w:t xml:space="preserve">understand </w:t>
            </w:r>
            <w:r>
              <w:rPr>
                <w:rFonts w:ascii="Arial" w:hAnsi="Arial" w:cs="Arial"/>
                <w:color w:val="000000"/>
                <w:sz w:val="19"/>
                <w:szCs w:val="19"/>
              </w:rPr>
              <w:t xml:space="preserve">Co-ordinate geometry, projection </w:t>
            </w:r>
          </w:p>
        </w:tc>
        <w:tc>
          <w:tcPr>
            <w:tcW w:w="2434" w:type="dxa"/>
            <w:vAlign w:val="center"/>
          </w:tcPr>
          <w:p w:rsidR="00E147A0" w:rsidRPr="00070ABD" w:rsidRDefault="00E147A0" w:rsidP="00852CE1">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b/>
                <w:bCs/>
                <w:color w:val="000000" w:themeColor="text1"/>
                <w:sz w:val="18"/>
                <w:szCs w:val="18"/>
              </w:rPr>
              <w:t>Engineering knowledge:</w:t>
            </w:r>
            <w:r w:rsidRPr="00070ABD">
              <w:rPr>
                <w:rFonts w:ascii="Arial" w:hAnsi="Arial" w:cs="Arial"/>
                <w:color w:val="000000" w:themeColor="text1"/>
                <w:sz w:val="18"/>
                <w:szCs w:val="18"/>
              </w:rPr>
              <w:t xml:space="preserve"> (PO1)</w:t>
            </w:r>
          </w:p>
        </w:tc>
        <w:tc>
          <w:tcPr>
            <w:tcW w:w="1051"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89737505"/>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Lecture Note</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997893"/>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Text Book</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2248021"/>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Audio/Video</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7137053"/>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Web Material</w:t>
            </w:r>
          </w:p>
          <w:p w:rsidR="00E147A0" w:rsidRPr="00070ABD"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3371414"/>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Journal paper</w:t>
            </w:r>
          </w:p>
        </w:tc>
        <w:tc>
          <w:tcPr>
            <w:tcW w:w="1612" w:type="dxa"/>
            <w:vAlign w:val="center"/>
          </w:tcPr>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3649568"/>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Class Test</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4631566"/>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Final Exam</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7011991"/>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Assignment </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1525016"/>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Participation</w:t>
            </w:r>
          </w:p>
          <w:p w:rsidR="00E147A0" w:rsidRPr="00070ABD"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343350836"/>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Presentation</w:t>
            </w:r>
          </w:p>
        </w:tc>
      </w:tr>
      <w:tr w:rsidR="00E147A0" w:rsidRPr="00070ABD" w:rsidTr="00852CE1">
        <w:trPr>
          <w:trHeight w:val="1583"/>
          <w:jc w:val="center"/>
        </w:trPr>
        <w:tc>
          <w:tcPr>
            <w:tcW w:w="646"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1685" w:type="dxa"/>
            <w:vAlign w:val="center"/>
          </w:tcPr>
          <w:p w:rsidR="00E147A0" w:rsidRPr="00DA54B2" w:rsidRDefault="00E147A0" w:rsidP="00852CE1">
            <w:pPr>
              <w:spacing w:after="40"/>
              <w:contextualSpacing/>
              <w:jc w:val="center"/>
              <w:rPr>
                <w:rFonts w:ascii="Arial" w:hAnsi="Arial" w:cs="Arial"/>
                <w:sz w:val="19"/>
                <w:szCs w:val="19"/>
                <w:lang w:bidi="ar-SA"/>
              </w:rPr>
            </w:pPr>
            <w:r w:rsidRPr="00DA54B2">
              <w:rPr>
                <w:rFonts w:ascii="Arial" w:hAnsi="Arial" w:cs="Arial"/>
                <w:color w:val="000000"/>
                <w:sz w:val="19"/>
                <w:szCs w:val="19"/>
              </w:rPr>
              <w:t>To</w:t>
            </w:r>
            <w:r w:rsidRPr="008B2E2A">
              <w:rPr>
                <w:rFonts w:ascii="Arial" w:hAnsi="Arial" w:cs="Arial"/>
                <w:b/>
                <w:bCs/>
                <w:color w:val="000000"/>
                <w:sz w:val="19"/>
                <w:szCs w:val="19"/>
              </w:rPr>
              <w:t>Apply</w:t>
            </w:r>
            <w:r w:rsidRPr="00DA54B2">
              <w:rPr>
                <w:rFonts w:ascii="Arial" w:hAnsi="Arial" w:cs="Arial"/>
                <w:color w:val="000000"/>
                <w:sz w:val="19"/>
                <w:szCs w:val="19"/>
              </w:rPr>
              <w:t xml:space="preserve"> the concepts of complex variable to real world phenomena such as electrical networks, </w:t>
            </w:r>
          </w:p>
        </w:tc>
        <w:tc>
          <w:tcPr>
            <w:tcW w:w="2434" w:type="dxa"/>
            <w:vAlign w:val="center"/>
          </w:tcPr>
          <w:p w:rsidR="00E147A0" w:rsidRPr="00070ABD" w:rsidRDefault="00E147A0" w:rsidP="00852CE1">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rsidR="00E147A0" w:rsidRPr="00070ABD" w:rsidRDefault="00E147A0" w:rsidP="00852CE1">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51"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7042645"/>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Lecture Note</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119759"/>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Text Book</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3102250"/>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Audio/Video</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762265"/>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Web Material</w:t>
            </w:r>
          </w:p>
          <w:p w:rsidR="00E147A0" w:rsidRPr="00070ABD"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2016984962"/>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Journal paper</w:t>
            </w:r>
          </w:p>
        </w:tc>
        <w:tc>
          <w:tcPr>
            <w:tcW w:w="1612" w:type="dxa"/>
            <w:vAlign w:val="center"/>
          </w:tcPr>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7573780"/>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Class Test</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45848"/>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Final Exam</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7635399"/>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Assignment </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6354971"/>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Participation</w:t>
            </w:r>
          </w:p>
          <w:p w:rsidR="00E147A0" w:rsidRPr="00070ABD"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999799"/>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Presentation</w:t>
            </w:r>
          </w:p>
        </w:tc>
      </w:tr>
      <w:tr w:rsidR="00E147A0" w:rsidRPr="00070ABD" w:rsidTr="00852CE1">
        <w:trPr>
          <w:trHeight w:val="1700"/>
          <w:jc w:val="center"/>
        </w:trPr>
        <w:tc>
          <w:tcPr>
            <w:tcW w:w="646"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1685" w:type="dxa"/>
            <w:vAlign w:val="center"/>
          </w:tcPr>
          <w:p w:rsidR="00E147A0" w:rsidRPr="00DA54B2" w:rsidRDefault="00E147A0" w:rsidP="00852CE1">
            <w:pPr>
              <w:autoSpaceDE w:val="0"/>
              <w:autoSpaceDN w:val="0"/>
              <w:adjustRightInd w:val="0"/>
              <w:jc w:val="center"/>
              <w:rPr>
                <w:rFonts w:ascii="Arial" w:hAnsi="Arial" w:cs="Arial"/>
                <w:color w:val="000000"/>
                <w:sz w:val="19"/>
                <w:szCs w:val="19"/>
              </w:rPr>
            </w:pPr>
            <w:r w:rsidRPr="00971534">
              <w:rPr>
                <w:rFonts w:ascii="Arial" w:hAnsi="Arial" w:cs="Arial"/>
                <w:color w:val="000000"/>
                <w:sz w:val="19"/>
                <w:szCs w:val="19"/>
              </w:rPr>
              <w:t>To</w:t>
            </w:r>
            <w:r w:rsidRPr="00971534">
              <w:rPr>
                <w:rFonts w:ascii="Arial" w:hAnsi="Arial" w:cs="Arial"/>
                <w:b/>
                <w:bCs/>
                <w:color w:val="000000"/>
                <w:sz w:val="19"/>
                <w:szCs w:val="19"/>
              </w:rPr>
              <w:t xml:space="preserve"> understand</w:t>
            </w:r>
            <w:r w:rsidRPr="009E3F91">
              <w:rPr>
                <w:rFonts w:ascii="Arial" w:hAnsi="Arial" w:cs="Arial"/>
                <w:color w:val="000000"/>
                <w:sz w:val="19"/>
                <w:szCs w:val="19"/>
              </w:rPr>
              <w:t>vector,</w:t>
            </w:r>
            <w:r>
              <w:rPr>
                <w:rFonts w:ascii="Arial" w:hAnsi="Arial" w:cs="Arial"/>
                <w:sz w:val="18"/>
                <w:szCs w:val="18"/>
              </w:rPr>
              <w:t>d</w:t>
            </w:r>
            <w:r w:rsidRPr="005872C7">
              <w:rPr>
                <w:rFonts w:ascii="Arial" w:hAnsi="Arial" w:cs="Arial"/>
                <w:sz w:val="18"/>
                <w:szCs w:val="18"/>
              </w:rPr>
              <w:t>ivergence</w:t>
            </w:r>
            <w:r>
              <w:rPr>
                <w:rFonts w:ascii="Arial" w:hAnsi="Arial" w:cs="Arial"/>
                <w:sz w:val="18"/>
                <w:szCs w:val="18"/>
              </w:rPr>
              <w:t>,</w:t>
            </w:r>
            <w:r w:rsidRPr="009E3F91">
              <w:rPr>
                <w:rFonts w:ascii="Arial" w:hAnsi="Arial" w:cs="Arial"/>
                <w:color w:val="000000"/>
                <w:sz w:val="19"/>
                <w:szCs w:val="19"/>
              </w:rPr>
              <w:t xml:space="preserve"> gradient</w:t>
            </w:r>
          </w:p>
        </w:tc>
        <w:tc>
          <w:tcPr>
            <w:tcW w:w="2434" w:type="dxa"/>
          </w:tcPr>
          <w:p w:rsidR="00E147A0" w:rsidRDefault="00E147A0" w:rsidP="00852CE1">
            <w:pPr>
              <w:pStyle w:val="ListParagraph"/>
              <w:spacing w:after="0" w:line="240" w:lineRule="auto"/>
              <w:ind w:left="0"/>
              <w:jc w:val="center"/>
              <w:rPr>
                <w:rFonts w:ascii="Arial" w:hAnsi="Arial" w:cs="Arial"/>
                <w:b/>
                <w:bCs/>
                <w:color w:val="000000" w:themeColor="text1"/>
                <w:sz w:val="18"/>
                <w:szCs w:val="18"/>
              </w:rPr>
            </w:pPr>
          </w:p>
          <w:p w:rsidR="00E147A0" w:rsidRDefault="00E147A0" w:rsidP="00852CE1">
            <w:pPr>
              <w:pStyle w:val="ListParagraph"/>
              <w:spacing w:after="0" w:line="240" w:lineRule="auto"/>
              <w:ind w:left="0"/>
              <w:jc w:val="center"/>
              <w:rPr>
                <w:rFonts w:ascii="Arial" w:hAnsi="Arial" w:cs="Arial"/>
                <w:b/>
                <w:bCs/>
                <w:color w:val="000000" w:themeColor="text1"/>
                <w:sz w:val="18"/>
                <w:szCs w:val="18"/>
              </w:rPr>
            </w:pPr>
          </w:p>
          <w:p w:rsidR="00E147A0" w:rsidRDefault="00E147A0" w:rsidP="00852CE1">
            <w:pPr>
              <w:pStyle w:val="ListParagraph"/>
              <w:spacing w:after="0" w:line="240" w:lineRule="auto"/>
              <w:ind w:left="0"/>
              <w:jc w:val="center"/>
              <w:rPr>
                <w:rFonts w:ascii="Arial" w:hAnsi="Arial" w:cs="Arial"/>
                <w:b/>
                <w:bCs/>
                <w:color w:val="000000" w:themeColor="text1"/>
                <w:sz w:val="18"/>
                <w:szCs w:val="18"/>
              </w:rPr>
            </w:pPr>
          </w:p>
          <w:p w:rsidR="00E147A0" w:rsidRPr="00070ABD" w:rsidRDefault="00E147A0" w:rsidP="00852CE1">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rsidR="00E147A0" w:rsidRPr="009D689F" w:rsidRDefault="00E147A0" w:rsidP="00852CE1">
            <w:pPr>
              <w:jc w:val="center"/>
              <w:rPr>
                <w:rFonts w:ascii="Arial" w:hAnsi="Arial" w:cs="Arial"/>
                <w:sz w:val="18"/>
                <w:szCs w:val="18"/>
              </w:rPr>
            </w:pPr>
            <w:r w:rsidRPr="00070ABD">
              <w:rPr>
                <w:rFonts w:ascii="Arial" w:hAnsi="Arial" w:cs="Arial"/>
                <w:color w:val="000000" w:themeColor="text1"/>
                <w:sz w:val="18"/>
                <w:szCs w:val="18"/>
              </w:rPr>
              <w:t>(PO1)</w:t>
            </w:r>
          </w:p>
        </w:tc>
        <w:tc>
          <w:tcPr>
            <w:tcW w:w="1051" w:type="dxa"/>
            <w:vAlign w:val="center"/>
          </w:tcPr>
          <w:p w:rsidR="00E147A0" w:rsidRPr="00070ABD" w:rsidRDefault="00E147A0" w:rsidP="00852CE1">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9334407"/>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Lecture Note</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0836414"/>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Text Book</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7677875"/>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Audio/Video</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0911651"/>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Web Material</w:t>
            </w:r>
          </w:p>
          <w:p w:rsidR="00E147A0" w:rsidRPr="00070ABD"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518156658"/>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Journal paper</w:t>
            </w:r>
          </w:p>
        </w:tc>
        <w:tc>
          <w:tcPr>
            <w:tcW w:w="1612" w:type="dxa"/>
            <w:vAlign w:val="center"/>
          </w:tcPr>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2603391"/>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Class Test</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6938411"/>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Final Exam</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6370354"/>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Assignment </w:t>
            </w:r>
          </w:p>
          <w:p w:rsidR="00E147A0"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1187166"/>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Participation</w:t>
            </w:r>
          </w:p>
          <w:p w:rsidR="00E147A0" w:rsidRPr="00070ABD"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392976124"/>
              </w:sdtPr>
              <w:sdtEndPr/>
              <w:sdtContent>
                <w:r w:rsidR="00E147A0">
                  <w:rPr>
                    <w:rFonts w:ascii="MS Gothic" w:eastAsia="MS Gothic" w:hAnsi="MS Gothic" w:cs="Arial" w:hint="eastAsia"/>
                    <w:color w:val="000000" w:themeColor="text1"/>
                    <w:sz w:val="18"/>
                    <w:szCs w:val="18"/>
                  </w:rPr>
                  <w:t>☐</w:t>
                </w:r>
              </w:sdtContent>
            </w:sdt>
            <w:r w:rsidR="00E147A0">
              <w:rPr>
                <w:rFonts w:ascii="Arial" w:hAnsi="Arial" w:cs="Arial"/>
                <w:color w:val="000000" w:themeColor="text1"/>
                <w:sz w:val="18"/>
                <w:szCs w:val="18"/>
              </w:rPr>
              <w:t xml:space="preserve">  Presentation</w:t>
            </w:r>
          </w:p>
        </w:tc>
      </w:tr>
    </w:tbl>
    <w:p w:rsidR="00E147A0" w:rsidRPr="00070ABD" w:rsidRDefault="00E147A0" w:rsidP="00E147A0">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E147A0" w:rsidRPr="00070ABD" w:rsidTr="00852CE1">
        <w:trPr>
          <w:jc w:val="center"/>
        </w:trPr>
        <w:tc>
          <w:tcPr>
            <w:tcW w:w="9127" w:type="dxa"/>
          </w:tcPr>
          <w:p w:rsidR="00E147A0" w:rsidRPr="00070ABD" w:rsidRDefault="00E147A0" w:rsidP="00852CE1">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rsidR="00E147A0" w:rsidRPr="00070ABD" w:rsidRDefault="00E147A0" w:rsidP="00852CE1">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E147A0" w:rsidRPr="00070ABD" w:rsidRDefault="00E147A0" w:rsidP="00852CE1">
            <w:pPr>
              <w:rPr>
                <w:rFonts w:ascii="Arial" w:hAnsi="Arial" w:cs="Arial"/>
                <w:bCs/>
                <w:color w:val="000000" w:themeColor="text1"/>
                <w:sz w:val="18"/>
                <w:szCs w:val="18"/>
              </w:rPr>
            </w:pPr>
            <w:r w:rsidRPr="00070ABD">
              <w:rPr>
                <w:rFonts w:ascii="Arial" w:hAnsi="Arial" w:cs="Arial"/>
                <w:bCs/>
                <w:color w:val="000000" w:themeColor="text1"/>
                <w:sz w:val="18"/>
                <w:szCs w:val="18"/>
              </w:rPr>
              <w:tab/>
              <w:t>Class tests + Assignments due in different times of the semester (20%)</w:t>
            </w:r>
          </w:p>
          <w:p w:rsidR="00E147A0" w:rsidRPr="00070ABD" w:rsidRDefault="00E147A0" w:rsidP="00852CE1">
            <w:pPr>
              <w:rPr>
                <w:rFonts w:ascii="Arial" w:hAnsi="Arial" w:cs="Arial"/>
                <w:bCs/>
                <w:color w:val="000000" w:themeColor="text1"/>
                <w:sz w:val="18"/>
                <w:szCs w:val="18"/>
              </w:rPr>
            </w:pPr>
            <w:r w:rsidRPr="00070ABD">
              <w:rPr>
                <w:rFonts w:ascii="Arial" w:hAnsi="Arial" w:cs="Arial"/>
                <w:bCs/>
                <w:color w:val="000000" w:themeColor="text1"/>
                <w:sz w:val="18"/>
                <w:szCs w:val="18"/>
              </w:rPr>
              <w:tab/>
              <w:t xml:space="preserve">A comprehensive final exam (70%), Total Time: 3 hours. </w:t>
            </w:r>
          </w:p>
          <w:p w:rsidR="00E147A0" w:rsidRPr="00070ABD" w:rsidRDefault="00E147A0" w:rsidP="00852CE1">
            <w:pPr>
              <w:rPr>
                <w:rFonts w:ascii="Arial" w:hAnsi="Arial" w:cs="Arial"/>
                <w:b/>
                <w:color w:val="000000" w:themeColor="text1"/>
                <w:sz w:val="18"/>
                <w:szCs w:val="18"/>
              </w:rPr>
            </w:pPr>
            <w:r w:rsidRPr="00070ABD">
              <w:rPr>
                <w:rFonts w:ascii="Arial" w:hAnsi="Arial" w:cs="Arial"/>
                <w:bCs/>
                <w:color w:val="000000" w:themeColor="text1"/>
                <w:sz w:val="18"/>
                <w:szCs w:val="18"/>
              </w:rPr>
              <w:tab/>
              <w:t>A class participation mark (10%).</w:t>
            </w:r>
          </w:p>
        </w:tc>
      </w:tr>
      <w:tr w:rsidR="00E147A0" w:rsidRPr="00070ABD" w:rsidTr="00852CE1">
        <w:trPr>
          <w:jc w:val="center"/>
        </w:trPr>
        <w:tc>
          <w:tcPr>
            <w:tcW w:w="9127" w:type="dxa"/>
          </w:tcPr>
          <w:p w:rsidR="00E147A0" w:rsidRPr="00070ABD" w:rsidRDefault="00E147A0" w:rsidP="00852CE1">
            <w:pPr>
              <w:spacing w:after="120"/>
              <w:rPr>
                <w:rFonts w:ascii="Arial" w:hAnsi="Arial" w:cs="Arial"/>
                <w:b/>
                <w:bCs/>
                <w:iCs/>
                <w:sz w:val="18"/>
                <w:szCs w:val="18"/>
              </w:rPr>
            </w:pPr>
            <w:r w:rsidRPr="00070ABD">
              <w:rPr>
                <w:rFonts w:ascii="Arial" w:hAnsi="Arial" w:cs="Arial"/>
                <w:b/>
                <w:bCs/>
                <w:iCs/>
                <w:sz w:val="18"/>
                <w:szCs w:val="18"/>
              </w:rPr>
              <w:t>Course Contents:</w:t>
            </w:r>
          </w:p>
          <w:p w:rsidR="00E147A0" w:rsidRPr="005872C7" w:rsidRDefault="00E147A0" w:rsidP="00852CE1">
            <w:pPr>
              <w:jc w:val="both"/>
              <w:rPr>
                <w:rFonts w:ascii="Arial" w:hAnsi="Arial" w:cs="Arial"/>
                <w:sz w:val="18"/>
                <w:szCs w:val="18"/>
              </w:rPr>
            </w:pPr>
            <w:r w:rsidRPr="005872C7">
              <w:rPr>
                <w:rFonts w:ascii="Arial" w:hAnsi="Arial" w:cs="Arial"/>
                <w:sz w:val="18"/>
                <w:szCs w:val="18"/>
              </w:rPr>
              <w:t>Co-ordinate Geometry: Co-ordinate Geometry of Two Dimensions: Change of Axes, Transformation of Co-Ordinates, Simplification of Equations of Curves.</w:t>
            </w:r>
            <w:r w:rsidR="000F76D9">
              <w:rPr>
                <w:rFonts w:ascii="Arial" w:hAnsi="Arial" w:cs="Arial"/>
                <w:sz w:val="18"/>
                <w:szCs w:val="18"/>
              </w:rPr>
              <w:t>.</w:t>
            </w:r>
            <w:r w:rsidRPr="005872C7">
              <w:rPr>
                <w:rFonts w:ascii="Arial" w:hAnsi="Arial" w:cs="Arial"/>
                <w:sz w:val="18"/>
                <w:szCs w:val="18"/>
              </w:rPr>
              <w:t>Co-ordinate Geometry of Three Dimensions: System of Co-Ordinates, Distance between two Points, Section Formula, Direction Cosines and Projection, Planes and Straight Lines.</w:t>
            </w:r>
          </w:p>
          <w:p w:rsidR="00E147A0" w:rsidRPr="005872C7" w:rsidRDefault="00E147A0" w:rsidP="00852CE1">
            <w:pPr>
              <w:jc w:val="both"/>
              <w:rPr>
                <w:rFonts w:ascii="Arial" w:hAnsi="Arial" w:cs="Arial"/>
                <w:sz w:val="18"/>
                <w:szCs w:val="18"/>
              </w:rPr>
            </w:pPr>
          </w:p>
          <w:p w:rsidR="00E147A0" w:rsidRPr="005872C7" w:rsidRDefault="00E147A0" w:rsidP="00852CE1">
            <w:pPr>
              <w:jc w:val="both"/>
              <w:rPr>
                <w:rFonts w:ascii="Arial" w:hAnsi="Arial" w:cs="Arial"/>
                <w:sz w:val="18"/>
                <w:szCs w:val="18"/>
              </w:rPr>
            </w:pPr>
            <w:r w:rsidRPr="005872C7">
              <w:rPr>
                <w:rFonts w:ascii="Arial" w:hAnsi="Arial" w:cs="Arial"/>
                <w:sz w:val="18"/>
                <w:szCs w:val="18"/>
              </w:rPr>
              <w:t xml:space="preserve">Vector Analysis: Vectors, The dot and cross product, Vector Differentiation and Integration, Gradient of a </w:t>
            </w:r>
            <w:r w:rsidRPr="005872C7">
              <w:rPr>
                <w:rFonts w:ascii="Arial" w:hAnsi="Arial" w:cs="Arial"/>
                <w:sz w:val="18"/>
                <w:szCs w:val="18"/>
              </w:rPr>
              <w:lastRenderedPageBreak/>
              <w:t xml:space="preserve">Function, Divergence and Curl of Vector and their Applications, Physical Significance of Gradient, Vector Identities, Integral Forms of Gradient, Tensors. </w:t>
            </w:r>
          </w:p>
          <w:p w:rsidR="00E147A0" w:rsidRPr="005872C7" w:rsidRDefault="00E147A0" w:rsidP="00852CE1">
            <w:pPr>
              <w:jc w:val="both"/>
              <w:rPr>
                <w:rFonts w:ascii="Arial" w:hAnsi="Arial" w:cs="Arial"/>
                <w:sz w:val="18"/>
                <w:szCs w:val="18"/>
              </w:rPr>
            </w:pPr>
          </w:p>
          <w:p w:rsidR="00E147A0" w:rsidRPr="00070ABD" w:rsidRDefault="00E147A0" w:rsidP="00852CE1">
            <w:pPr>
              <w:jc w:val="both"/>
              <w:rPr>
                <w:rFonts w:ascii="Arial" w:hAnsi="Arial" w:cs="Arial"/>
                <w:b/>
                <w:color w:val="FF0000"/>
                <w:sz w:val="18"/>
                <w:szCs w:val="18"/>
              </w:rPr>
            </w:pPr>
            <w:r w:rsidRPr="005872C7">
              <w:rPr>
                <w:rFonts w:ascii="Arial" w:hAnsi="Arial" w:cs="Arial"/>
                <w:sz w:val="18"/>
                <w:szCs w:val="18"/>
              </w:rPr>
              <w:t>Complex Variable : Complex Number Systems, General Functions of a Complex Variable, Limits and Continuity of a Function of Complex Variable and Related Theorems, Complex Differentiation and the Cauchy-Riemenn Equations, Infinite Series, Convergence, Line Integral, Cauchy Integral Theorem, Cauchy Integral Formula, Liouville's Theorem, Taylor's and Laurent's Theorems, Singular Points, Residue, Cauchy's Residue Theorem, Contour Integration</w:t>
            </w:r>
          </w:p>
        </w:tc>
      </w:tr>
    </w:tbl>
    <w:p w:rsidR="00E147A0" w:rsidRPr="00070ABD" w:rsidRDefault="00E147A0" w:rsidP="00E147A0">
      <w:pPr>
        <w:jc w:val="center"/>
        <w:rPr>
          <w:rFonts w:ascii="Arial" w:hAnsi="Arial" w:cs="Arial"/>
          <w:b/>
          <w:color w:val="FFFFFF"/>
          <w:sz w:val="18"/>
          <w:szCs w:val="18"/>
          <w:highlight w:val="black"/>
        </w:rPr>
      </w:pPr>
    </w:p>
    <w:p w:rsidR="00E147A0" w:rsidRPr="00070ABD" w:rsidRDefault="00E147A0" w:rsidP="00E147A0">
      <w:pPr>
        <w:rPr>
          <w:rFonts w:ascii="Arial" w:hAnsi="Arial" w:cs="Arial"/>
          <w:b/>
          <w:spacing w:val="-3"/>
          <w:sz w:val="18"/>
          <w:szCs w:val="18"/>
        </w:rPr>
      </w:pPr>
      <w:r w:rsidRPr="00070ABD">
        <w:rPr>
          <w:rFonts w:ascii="Arial" w:hAnsi="Arial" w:cs="Arial"/>
          <w:b/>
          <w:spacing w:val="-3"/>
          <w:sz w:val="18"/>
          <w:szCs w:val="18"/>
        </w:rPr>
        <w:t>Text Book:</w:t>
      </w:r>
    </w:p>
    <w:tbl>
      <w:tblPr>
        <w:tblW w:w="4950" w:type="pct"/>
        <w:jc w:val="center"/>
        <w:tblLook w:val="0000" w:firstRow="0" w:lastRow="0" w:firstColumn="0" w:lastColumn="0" w:noHBand="0" w:noVBand="0"/>
      </w:tblPr>
      <w:tblGrid>
        <w:gridCol w:w="361"/>
        <w:gridCol w:w="3103"/>
        <w:gridCol w:w="282"/>
        <w:gridCol w:w="5404"/>
      </w:tblGrid>
      <w:tr w:rsidR="00E147A0" w:rsidRPr="00070ABD" w:rsidTr="00EC4014">
        <w:trPr>
          <w:jc w:val="center"/>
        </w:trPr>
        <w:tc>
          <w:tcPr>
            <w:tcW w:w="197" w:type="pct"/>
          </w:tcPr>
          <w:p w:rsidR="00E147A0" w:rsidRPr="00DA54B2" w:rsidRDefault="00E147A0" w:rsidP="00852CE1">
            <w:pPr>
              <w:suppressAutoHyphens/>
              <w:jc w:val="both"/>
              <w:rPr>
                <w:rFonts w:ascii="Arial" w:hAnsi="Arial" w:cs="Arial"/>
                <w:spacing w:val="-3"/>
                <w:sz w:val="18"/>
                <w:szCs w:val="18"/>
              </w:rPr>
            </w:pPr>
            <w:r w:rsidRPr="00DA54B2">
              <w:rPr>
                <w:rFonts w:ascii="Arial" w:hAnsi="Arial" w:cs="Arial"/>
                <w:spacing w:val="-3"/>
                <w:sz w:val="18"/>
                <w:szCs w:val="18"/>
              </w:rPr>
              <w:t>1.</w:t>
            </w:r>
          </w:p>
        </w:tc>
        <w:tc>
          <w:tcPr>
            <w:tcW w:w="1696" w:type="pct"/>
          </w:tcPr>
          <w:p w:rsidR="00E147A0" w:rsidRPr="00C641E3" w:rsidRDefault="009A5A23" w:rsidP="00C641E3">
            <w:pPr>
              <w:suppressAutoHyphens/>
              <w:rPr>
                <w:rFonts w:ascii="Arial" w:hAnsi="Arial" w:cs="Arial"/>
                <w:sz w:val="18"/>
                <w:szCs w:val="18"/>
              </w:rPr>
            </w:pPr>
            <w:r w:rsidRPr="00C641E3">
              <w:rPr>
                <w:rFonts w:ascii="Arial" w:hAnsi="Arial" w:cs="Arial"/>
                <w:sz w:val="18"/>
                <w:szCs w:val="18"/>
              </w:rPr>
              <w:t>H. B. Fine and H. D. Thompson</w:t>
            </w:r>
          </w:p>
        </w:tc>
        <w:tc>
          <w:tcPr>
            <w:tcW w:w="154" w:type="pct"/>
          </w:tcPr>
          <w:p w:rsidR="00E147A0" w:rsidRPr="00C641E3" w:rsidRDefault="00E147A0" w:rsidP="00C641E3">
            <w:pPr>
              <w:suppressAutoHyphens/>
              <w:rPr>
                <w:rFonts w:ascii="Arial" w:hAnsi="Arial" w:cs="Arial"/>
                <w:spacing w:val="-3"/>
                <w:sz w:val="18"/>
                <w:szCs w:val="18"/>
              </w:rPr>
            </w:pPr>
            <w:r w:rsidRPr="00C641E3">
              <w:rPr>
                <w:rFonts w:ascii="Arial" w:hAnsi="Arial" w:cs="Arial"/>
                <w:spacing w:val="-3"/>
                <w:sz w:val="18"/>
                <w:szCs w:val="18"/>
              </w:rPr>
              <w:t>:</w:t>
            </w:r>
          </w:p>
        </w:tc>
        <w:tc>
          <w:tcPr>
            <w:tcW w:w="2953" w:type="pct"/>
          </w:tcPr>
          <w:p w:rsidR="00E147A0" w:rsidRPr="00C641E3" w:rsidRDefault="009A5A23" w:rsidP="00C641E3">
            <w:pPr>
              <w:suppressAutoHyphens/>
              <w:rPr>
                <w:rFonts w:ascii="Arial" w:hAnsi="Arial" w:cs="Arial"/>
                <w:sz w:val="18"/>
                <w:szCs w:val="18"/>
              </w:rPr>
            </w:pPr>
            <w:r w:rsidRPr="00C641E3">
              <w:rPr>
                <w:rFonts w:ascii="Arial" w:hAnsi="Arial" w:cs="Arial"/>
                <w:b/>
                <w:bCs/>
                <w:sz w:val="18"/>
                <w:szCs w:val="18"/>
              </w:rPr>
              <w:t>Coordinate Geometry</w:t>
            </w:r>
            <w:r w:rsidR="00C641E3" w:rsidRPr="00C641E3">
              <w:rPr>
                <w:rFonts w:ascii="Arial" w:hAnsi="Arial" w:cs="Arial"/>
                <w:i/>
                <w:iCs/>
                <w:sz w:val="18"/>
                <w:szCs w:val="18"/>
              </w:rPr>
              <w:t>,</w:t>
            </w:r>
            <w:r w:rsidRPr="00C641E3">
              <w:rPr>
                <w:rFonts w:ascii="Arial" w:hAnsi="Arial" w:cs="Arial"/>
                <w:i/>
                <w:iCs/>
                <w:sz w:val="18"/>
                <w:szCs w:val="18"/>
              </w:rPr>
              <w:t xml:space="preserve"> The Macmillan Company</w:t>
            </w:r>
          </w:p>
        </w:tc>
      </w:tr>
      <w:tr w:rsidR="009A5A23" w:rsidRPr="00070ABD" w:rsidTr="00EC4014">
        <w:trPr>
          <w:jc w:val="center"/>
        </w:trPr>
        <w:tc>
          <w:tcPr>
            <w:tcW w:w="197" w:type="pct"/>
          </w:tcPr>
          <w:p w:rsidR="009A5A23" w:rsidRPr="00DA54B2" w:rsidRDefault="00C641E3" w:rsidP="00852CE1">
            <w:pPr>
              <w:suppressAutoHyphens/>
              <w:jc w:val="both"/>
              <w:rPr>
                <w:rFonts w:ascii="Arial" w:hAnsi="Arial" w:cs="Arial"/>
                <w:spacing w:val="-3"/>
                <w:sz w:val="18"/>
                <w:szCs w:val="18"/>
              </w:rPr>
            </w:pPr>
            <w:r>
              <w:rPr>
                <w:rFonts w:ascii="Arial" w:hAnsi="Arial" w:cs="Arial"/>
                <w:spacing w:val="-3"/>
                <w:sz w:val="18"/>
                <w:szCs w:val="18"/>
              </w:rPr>
              <w:t>2.</w:t>
            </w:r>
          </w:p>
        </w:tc>
        <w:tc>
          <w:tcPr>
            <w:tcW w:w="1696" w:type="pct"/>
          </w:tcPr>
          <w:p w:rsidR="009A5A23" w:rsidRPr="00C641E3" w:rsidRDefault="009A5A23" w:rsidP="00C641E3">
            <w:pPr>
              <w:suppressAutoHyphens/>
              <w:rPr>
                <w:rFonts w:ascii="Arial" w:hAnsi="Arial" w:cs="Arial"/>
                <w:sz w:val="18"/>
                <w:szCs w:val="18"/>
              </w:rPr>
            </w:pPr>
            <w:r w:rsidRPr="00C641E3">
              <w:rPr>
                <w:rFonts w:ascii="Arial" w:hAnsi="Arial" w:cs="Arial"/>
                <w:sz w:val="18"/>
                <w:szCs w:val="18"/>
              </w:rPr>
              <w:t>M. R. Spiegel, S. Lipschutz, and D. Spellman</w:t>
            </w:r>
          </w:p>
        </w:tc>
        <w:tc>
          <w:tcPr>
            <w:tcW w:w="154" w:type="pct"/>
          </w:tcPr>
          <w:p w:rsidR="009A5A23" w:rsidRPr="00C641E3" w:rsidRDefault="009A5A23" w:rsidP="00C641E3">
            <w:pPr>
              <w:suppressAutoHyphens/>
              <w:rPr>
                <w:rFonts w:ascii="Arial" w:hAnsi="Arial" w:cs="Arial"/>
                <w:spacing w:val="-3"/>
                <w:sz w:val="18"/>
                <w:szCs w:val="18"/>
              </w:rPr>
            </w:pPr>
          </w:p>
        </w:tc>
        <w:tc>
          <w:tcPr>
            <w:tcW w:w="2953" w:type="pct"/>
          </w:tcPr>
          <w:p w:rsidR="009A5A23" w:rsidRPr="00C641E3" w:rsidRDefault="009A5A23" w:rsidP="00C641E3">
            <w:pPr>
              <w:suppressAutoHyphens/>
              <w:rPr>
                <w:rFonts w:ascii="Arial" w:hAnsi="Arial" w:cs="Arial"/>
                <w:sz w:val="18"/>
                <w:szCs w:val="18"/>
              </w:rPr>
            </w:pPr>
            <w:r w:rsidRPr="00C641E3">
              <w:rPr>
                <w:rFonts w:ascii="Arial" w:hAnsi="Arial" w:cs="Arial"/>
                <w:b/>
                <w:bCs/>
                <w:sz w:val="18"/>
                <w:szCs w:val="18"/>
              </w:rPr>
              <w:t xml:space="preserve">Vector Analysis and An  </w:t>
            </w:r>
            <w:r w:rsidR="00C641E3" w:rsidRPr="00C641E3">
              <w:rPr>
                <w:rFonts w:ascii="Arial" w:hAnsi="Arial" w:cs="Arial"/>
                <w:b/>
                <w:bCs/>
                <w:sz w:val="18"/>
                <w:szCs w:val="18"/>
              </w:rPr>
              <w:t>Introduction to Tensor Analysis</w:t>
            </w:r>
            <w:r w:rsidR="00C641E3">
              <w:rPr>
                <w:rFonts w:ascii="Arial" w:hAnsi="Arial" w:cs="Arial"/>
                <w:sz w:val="18"/>
                <w:szCs w:val="18"/>
              </w:rPr>
              <w:t xml:space="preserve">, </w:t>
            </w:r>
            <w:r w:rsidR="00C641E3" w:rsidRPr="00C641E3">
              <w:rPr>
                <w:rFonts w:ascii="Arial" w:hAnsi="Arial" w:cs="Arial"/>
                <w:i/>
                <w:iCs/>
                <w:sz w:val="18"/>
                <w:szCs w:val="18"/>
              </w:rPr>
              <w:t>McGraw-Hill</w:t>
            </w:r>
            <w:r w:rsidRPr="00C641E3">
              <w:rPr>
                <w:rFonts w:ascii="Arial" w:hAnsi="Arial" w:cs="Arial"/>
                <w:i/>
                <w:iCs/>
                <w:sz w:val="18"/>
                <w:szCs w:val="18"/>
              </w:rPr>
              <w:tab/>
            </w:r>
            <w:r w:rsidRPr="00C641E3">
              <w:rPr>
                <w:rFonts w:ascii="Arial" w:hAnsi="Arial" w:cs="Arial"/>
                <w:i/>
                <w:iCs/>
                <w:sz w:val="18"/>
                <w:szCs w:val="18"/>
              </w:rPr>
              <w:tab/>
            </w:r>
            <w:r w:rsidRPr="00C641E3">
              <w:rPr>
                <w:rFonts w:ascii="Arial" w:hAnsi="Arial" w:cs="Arial"/>
                <w:i/>
                <w:iCs/>
                <w:sz w:val="18"/>
                <w:szCs w:val="18"/>
              </w:rPr>
              <w:tab/>
            </w:r>
            <w:r w:rsidRPr="00C641E3">
              <w:rPr>
                <w:rFonts w:ascii="Arial" w:hAnsi="Arial" w:cs="Arial"/>
                <w:i/>
                <w:iCs/>
                <w:sz w:val="18"/>
                <w:szCs w:val="18"/>
              </w:rPr>
              <w:tab/>
              <w:t xml:space="preserve">                           , </w:t>
            </w:r>
          </w:p>
        </w:tc>
      </w:tr>
      <w:tr w:rsidR="009A5A23" w:rsidRPr="00070ABD" w:rsidTr="00EC4014">
        <w:trPr>
          <w:jc w:val="center"/>
        </w:trPr>
        <w:tc>
          <w:tcPr>
            <w:tcW w:w="197" w:type="pct"/>
          </w:tcPr>
          <w:p w:rsidR="009A5A23" w:rsidRPr="00DA54B2" w:rsidRDefault="00C641E3" w:rsidP="00852CE1">
            <w:pPr>
              <w:suppressAutoHyphens/>
              <w:jc w:val="both"/>
              <w:rPr>
                <w:rFonts w:ascii="Arial" w:hAnsi="Arial" w:cs="Arial"/>
                <w:spacing w:val="-3"/>
                <w:sz w:val="18"/>
                <w:szCs w:val="18"/>
              </w:rPr>
            </w:pPr>
            <w:r>
              <w:rPr>
                <w:rFonts w:ascii="Arial" w:hAnsi="Arial" w:cs="Arial"/>
                <w:spacing w:val="-3"/>
                <w:sz w:val="18"/>
                <w:szCs w:val="18"/>
              </w:rPr>
              <w:t>3.</w:t>
            </w:r>
          </w:p>
        </w:tc>
        <w:tc>
          <w:tcPr>
            <w:tcW w:w="1696" w:type="pct"/>
          </w:tcPr>
          <w:p w:rsidR="009A5A23" w:rsidRPr="00C641E3" w:rsidRDefault="009A5A23" w:rsidP="00C641E3">
            <w:pPr>
              <w:suppressAutoHyphens/>
              <w:rPr>
                <w:rFonts w:ascii="Arial" w:hAnsi="Arial" w:cs="Arial"/>
                <w:sz w:val="18"/>
                <w:szCs w:val="18"/>
              </w:rPr>
            </w:pPr>
            <w:r w:rsidRPr="00C641E3">
              <w:rPr>
                <w:rFonts w:ascii="Arial" w:hAnsi="Arial" w:cs="Arial"/>
                <w:sz w:val="18"/>
                <w:szCs w:val="18"/>
              </w:rPr>
              <w:t xml:space="preserve"> W. Brown, R. V. Churchill</w:t>
            </w:r>
          </w:p>
        </w:tc>
        <w:tc>
          <w:tcPr>
            <w:tcW w:w="154" w:type="pct"/>
          </w:tcPr>
          <w:p w:rsidR="009A5A23" w:rsidRPr="00C641E3" w:rsidRDefault="009A5A23" w:rsidP="00C641E3">
            <w:pPr>
              <w:suppressAutoHyphens/>
              <w:rPr>
                <w:rFonts w:ascii="Arial" w:hAnsi="Arial" w:cs="Arial"/>
                <w:spacing w:val="-3"/>
                <w:sz w:val="18"/>
                <w:szCs w:val="18"/>
              </w:rPr>
            </w:pPr>
          </w:p>
        </w:tc>
        <w:tc>
          <w:tcPr>
            <w:tcW w:w="2953" w:type="pct"/>
          </w:tcPr>
          <w:p w:rsidR="009A5A23" w:rsidRPr="00C641E3" w:rsidRDefault="009A5A23" w:rsidP="00C641E3">
            <w:pPr>
              <w:suppressAutoHyphens/>
              <w:rPr>
                <w:rFonts w:ascii="Arial" w:hAnsi="Arial" w:cs="Arial"/>
                <w:sz w:val="18"/>
                <w:szCs w:val="18"/>
              </w:rPr>
            </w:pPr>
            <w:r w:rsidRPr="00C641E3">
              <w:rPr>
                <w:rFonts w:ascii="Arial" w:hAnsi="Arial" w:cs="Arial"/>
                <w:sz w:val="18"/>
                <w:szCs w:val="18"/>
              </w:rPr>
              <w:t>C</w:t>
            </w:r>
            <w:r w:rsidRPr="00CE2A25">
              <w:rPr>
                <w:rFonts w:ascii="Arial" w:hAnsi="Arial" w:cs="Arial"/>
                <w:b/>
                <w:bCs/>
                <w:sz w:val="18"/>
                <w:szCs w:val="18"/>
              </w:rPr>
              <w:t>omplex variables and Applications</w:t>
            </w:r>
            <w:r w:rsidRPr="00C641E3">
              <w:rPr>
                <w:rFonts w:ascii="Arial" w:hAnsi="Arial" w:cs="Arial"/>
                <w:sz w:val="18"/>
                <w:szCs w:val="18"/>
              </w:rPr>
              <w:t xml:space="preserve">, </w:t>
            </w:r>
            <w:r w:rsidRPr="00CE2A25">
              <w:rPr>
                <w:rFonts w:ascii="Arial" w:hAnsi="Arial" w:cs="Arial"/>
                <w:i/>
                <w:iCs/>
                <w:sz w:val="18"/>
                <w:szCs w:val="18"/>
              </w:rPr>
              <w:t>McGraw-Hill.</w:t>
            </w:r>
          </w:p>
        </w:tc>
      </w:tr>
    </w:tbl>
    <w:p w:rsidR="00E147A0" w:rsidRPr="00070ABD" w:rsidRDefault="00E147A0" w:rsidP="00E147A0">
      <w:pPr>
        <w:jc w:val="center"/>
        <w:rPr>
          <w:rFonts w:ascii="Arial" w:hAnsi="Arial" w:cs="Arial"/>
          <w:b/>
          <w:spacing w:val="-3"/>
          <w:sz w:val="18"/>
          <w:szCs w:val="18"/>
        </w:rPr>
      </w:pPr>
    </w:p>
    <w:p w:rsidR="00E147A0" w:rsidRPr="00070ABD" w:rsidRDefault="00E147A0" w:rsidP="00E147A0">
      <w:pPr>
        <w:rPr>
          <w:rFonts w:ascii="Arial" w:hAnsi="Arial" w:cs="Arial"/>
          <w:b/>
          <w:spacing w:val="-3"/>
          <w:sz w:val="18"/>
          <w:szCs w:val="18"/>
        </w:rPr>
      </w:pPr>
      <w:r w:rsidRPr="00070ABD">
        <w:rPr>
          <w:rFonts w:ascii="Arial" w:hAnsi="Arial" w:cs="Arial"/>
          <w:b/>
          <w:spacing w:val="-3"/>
          <w:sz w:val="18"/>
          <w:szCs w:val="18"/>
        </w:rPr>
        <w:t>Books Recommended:</w:t>
      </w:r>
    </w:p>
    <w:tbl>
      <w:tblPr>
        <w:tblW w:w="4967" w:type="pct"/>
        <w:jc w:val="center"/>
        <w:tblLook w:val="0000" w:firstRow="0" w:lastRow="0" w:firstColumn="0" w:lastColumn="0" w:noHBand="0" w:noVBand="0"/>
      </w:tblPr>
      <w:tblGrid>
        <w:gridCol w:w="361"/>
        <w:gridCol w:w="3118"/>
        <w:gridCol w:w="285"/>
        <w:gridCol w:w="5417"/>
      </w:tblGrid>
      <w:tr w:rsidR="00E147A0" w:rsidRPr="00DA54B2" w:rsidTr="004B0CA2">
        <w:trPr>
          <w:trHeight w:val="109"/>
          <w:jc w:val="center"/>
        </w:trPr>
        <w:tc>
          <w:tcPr>
            <w:tcW w:w="197" w:type="pct"/>
          </w:tcPr>
          <w:p w:rsidR="00E147A0" w:rsidRPr="00DA54B2" w:rsidRDefault="00E147A0" w:rsidP="00852CE1">
            <w:pPr>
              <w:suppressAutoHyphens/>
              <w:jc w:val="center"/>
              <w:rPr>
                <w:rFonts w:ascii="Arial" w:hAnsi="Arial" w:cs="Arial"/>
                <w:spacing w:val="-3"/>
                <w:sz w:val="18"/>
                <w:szCs w:val="18"/>
              </w:rPr>
            </w:pPr>
            <w:r>
              <w:rPr>
                <w:rFonts w:ascii="Arial" w:hAnsi="Arial" w:cs="Arial"/>
                <w:spacing w:val="-3"/>
                <w:sz w:val="18"/>
                <w:szCs w:val="18"/>
              </w:rPr>
              <w:t>1</w:t>
            </w:r>
            <w:r w:rsidRPr="00DA54B2">
              <w:rPr>
                <w:rFonts w:ascii="Arial" w:hAnsi="Arial" w:cs="Arial"/>
                <w:spacing w:val="-3"/>
                <w:sz w:val="18"/>
                <w:szCs w:val="18"/>
              </w:rPr>
              <w:t>.</w:t>
            </w:r>
          </w:p>
        </w:tc>
        <w:tc>
          <w:tcPr>
            <w:tcW w:w="1698" w:type="pct"/>
          </w:tcPr>
          <w:p w:rsidR="00E147A0" w:rsidRPr="004B0CA2" w:rsidRDefault="00852CE1" w:rsidP="00852CE1">
            <w:pPr>
              <w:suppressAutoHyphens/>
              <w:rPr>
                <w:rFonts w:ascii="Arial" w:hAnsi="Arial" w:cs="Arial"/>
                <w:bCs/>
                <w:sz w:val="18"/>
                <w:szCs w:val="18"/>
              </w:rPr>
            </w:pPr>
            <w:r w:rsidRPr="004B0CA2">
              <w:rPr>
                <w:rFonts w:ascii="Arial" w:hAnsi="Arial" w:cs="Arial"/>
                <w:sz w:val="18"/>
                <w:szCs w:val="18"/>
              </w:rPr>
              <w:t>S. L. Loney</w:t>
            </w:r>
          </w:p>
        </w:tc>
        <w:tc>
          <w:tcPr>
            <w:tcW w:w="155" w:type="pct"/>
          </w:tcPr>
          <w:p w:rsidR="00E147A0" w:rsidRPr="004B0CA2" w:rsidRDefault="00E147A0" w:rsidP="00852CE1">
            <w:pPr>
              <w:suppressAutoHyphens/>
              <w:jc w:val="center"/>
              <w:rPr>
                <w:rFonts w:ascii="Arial" w:hAnsi="Arial" w:cs="Arial"/>
                <w:spacing w:val="-3"/>
                <w:sz w:val="18"/>
                <w:szCs w:val="18"/>
              </w:rPr>
            </w:pPr>
            <w:r w:rsidRPr="004B0CA2">
              <w:rPr>
                <w:rFonts w:ascii="Arial" w:hAnsi="Arial" w:cs="Arial"/>
                <w:spacing w:val="-3"/>
                <w:sz w:val="18"/>
                <w:szCs w:val="18"/>
              </w:rPr>
              <w:t>:</w:t>
            </w:r>
          </w:p>
        </w:tc>
        <w:tc>
          <w:tcPr>
            <w:tcW w:w="2950" w:type="pct"/>
          </w:tcPr>
          <w:p w:rsidR="00E147A0" w:rsidRPr="004B0CA2" w:rsidRDefault="004B0CA2" w:rsidP="00852CE1">
            <w:pPr>
              <w:suppressAutoHyphens/>
              <w:rPr>
                <w:rFonts w:ascii="Arial" w:hAnsi="Arial" w:cs="Arial"/>
                <w:b/>
                <w:bCs/>
                <w:spacing w:val="-3"/>
                <w:sz w:val="18"/>
                <w:szCs w:val="18"/>
              </w:rPr>
            </w:pPr>
            <w:r w:rsidRPr="004B0CA2">
              <w:rPr>
                <w:rFonts w:ascii="Arial" w:hAnsi="Arial" w:cs="Arial"/>
                <w:b/>
                <w:bCs/>
                <w:sz w:val="18"/>
                <w:szCs w:val="18"/>
              </w:rPr>
              <w:t>The Elements of Coordinate Geometry</w:t>
            </w:r>
            <w:r w:rsidRPr="004B0CA2">
              <w:rPr>
                <w:rFonts w:ascii="Arial" w:hAnsi="Arial" w:cs="Arial"/>
                <w:b/>
                <w:bCs/>
                <w:i/>
                <w:iCs/>
                <w:sz w:val="18"/>
                <w:szCs w:val="18"/>
              </w:rPr>
              <w:t>.</w:t>
            </w:r>
            <w:r w:rsidRPr="004B0CA2">
              <w:rPr>
                <w:rFonts w:ascii="Arial" w:hAnsi="Arial" w:cs="Arial"/>
                <w:i/>
                <w:iCs/>
                <w:sz w:val="18"/>
                <w:szCs w:val="18"/>
              </w:rPr>
              <w:t xml:space="preserve"> Macmillan and Co.</w:t>
            </w:r>
          </w:p>
        </w:tc>
      </w:tr>
    </w:tbl>
    <w:p w:rsidR="00BD7E7D" w:rsidRPr="00AB7A6F" w:rsidRDefault="00BD7E7D" w:rsidP="00805AD2">
      <w:pPr>
        <w:jc w:val="center"/>
        <w:rPr>
          <w:rFonts w:ascii="Arial" w:hAnsi="Arial" w:cs="Arial"/>
          <w:sz w:val="18"/>
          <w:szCs w:val="18"/>
        </w:rPr>
      </w:pPr>
    </w:p>
    <w:p w:rsidR="00BD7E7D" w:rsidRPr="00AB7A6F" w:rsidRDefault="00BD7E7D" w:rsidP="00805AD2">
      <w:pPr>
        <w:jc w:val="center"/>
        <w:rPr>
          <w:rFonts w:ascii="Arial" w:hAnsi="Arial" w:cs="Arial"/>
          <w:sz w:val="18"/>
          <w:szCs w:val="18"/>
        </w:rPr>
      </w:pPr>
    </w:p>
    <w:p w:rsidR="00BD7E7D" w:rsidRPr="00AB7A6F" w:rsidRDefault="00BD7E7D" w:rsidP="00805AD2">
      <w:pPr>
        <w:jc w:val="center"/>
        <w:rPr>
          <w:rFonts w:ascii="Arial" w:hAnsi="Arial" w:cs="Arial"/>
          <w:sz w:val="18"/>
          <w:szCs w:val="18"/>
        </w:rPr>
      </w:pPr>
    </w:p>
    <w:p w:rsidR="00BD7E7D" w:rsidRPr="00DA4D38" w:rsidRDefault="00BD7E7D" w:rsidP="00DC4E95">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 xml:space="preserve">PHY 1211: Basic Electricity and Electrical Circuits </w:t>
      </w:r>
    </w:p>
    <w:p w:rsidR="00BD7E7D" w:rsidRPr="00DA4D38" w:rsidRDefault="00BD7E7D" w:rsidP="00DC4E95">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A4D38">
        <w:rPr>
          <w:rFonts w:ascii="Arial" w:hAnsi="Arial" w:cs="Arial"/>
          <w:b/>
          <w:bCs/>
          <w:iCs/>
          <w:sz w:val="18"/>
          <w:szCs w:val="18"/>
        </w:rPr>
        <w:t xml:space="preserve">Credits: </w:t>
      </w:r>
      <w:r w:rsidRPr="00DA4D38">
        <w:rPr>
          <w:rFonts w:ascii="Arial" w:hAnsi="Arial" w:cs="Arial"/>
          <w:b/>
          <w:iCs/>
          <w:sz w:val="18"/>
          <w:szCs w:val="18"/>
        </w:rPr>
        <w:t xml:space="preserve">3 </w:t>
      </w:r>
      <w:r w:rsidR="00844CE6">
        <w:rPr>
          <w:rFonts w:ascii="Arial" w:hAnsi="Arial" w:cs="Arial"/>
          <w:b/>
          <w:bCs/>
          <w:iCs/>
          <w:sz w:val="18"/>
          <w:szCs w:val="18"/>
        </w:rPr>
        <w:t>Contact Hours: 42</w:t>
      </w:r>
    </w:p>
    <w:p w:rsidR="00BD7E7D" w:rsidRPr="00DA4D38" w:rsidRDefault="00BD7E7D" w:rsidP="00DC4E95">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A4D38">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BD7E7D" w:rsidRPr="00DA4D38" w:rsidRDefault="00BD7E7D" w:rsidP="00805AD2">
      <w:pPr>
        <w:jc w:val="center"/>
        <w:rPr>
          <w:rFonts w:ascii="Arial" w:hAnsi="Arial" w:cs="Arial"/>
          <w:bCs/>
          <w:sz w:val="18"/>
          <w:szCs w:val="18"/>
        </w:rPr>
      </w:pPr>
    </w:p>
    <w:tbl>
      <w:tblPr>
        <w:tblW w:w="9180" w:type="dxa"/>
        <w:jc w:val="center"/>
        <w:tblLook w:val="04A0" w:firstRow="1" w:lastRow="0" w:firstColumn="1" w:lastColumn="0" w:noHBand="0" w:noVBand="1"/>
      </w:tblPr>
      <w:tblGrid>
        <w:gridCol w:w="1439"/>
        <w:gridCol w:w="7741"/>
      </w:tblGrid>
      <w:tr w:rsidR="00BD7E7D" w:rsidRPr="00070ABD" w:rsidTr="00805AD2">
        <w:trPr>
          <w:jc w:val="center"/>
        </w:trPr>
        <w:tc>
          <w:tcPr>
            <w:tcW w:w="1439" w:type="dxa"/>
          </w:tcPr>
          <w:p w:rsidR="00BD7E7D" w:rsidRPr="00070ABD" w:rsidRDefault="00BD7E7D" w:rsidP="00805AD2">
            <w:pPr>
              <w:rPr>
                <w:rFonts w:ascii="Arial" w:hAnsi="Arial" w:cs="Arial"/>
                <w:b/>
                <w:bCs/>
                <w:sz w:val="18"/>
                <w:szCs w:val="18"/>
              </w:rPr>
            </w:pPr>
            <w:r w:rsidRPr="00070ABD">
              <w:rPr>
                <w:rFonts w:ascii="Arial" w:hAnsi="Arial" w:cs="Arial"/>
                <w:b/>
                <w:sz w:val="18"/>
                <w:szCs w:val="18"/>
              </w:rPr>
              <w:t>Prerequisite:</w:t>
            </w:r>
          </w:p>
        </w:tc>
        <w:tc>
          <w:tcPr>
            <w:tcW w:w="7741" w:type="dxa"/>
          </w:tcPr>
          <w:p w:rsidR="00BD7E7D" w:rsidRPr="00070ABD" w:rsidRDefault="00BD7E7D" w:rsidP="00805AD2">
            <w:pPr>
              <w:rPr>
                <w:rFonts w:ascii="Arial" w:hAnsi="Arial" w:cs="Arial"/>
                <w:iCs/>
                <w:sz w:val="18"/>
                <w:szCs w:val="18"/>
              </w:rPr>
            </w:pPr>
            <w:r w:rsidRPr="00070ABD">
              <w:rPr>
                <w:rFonts w:ascii="Arial" w:hAnsi="Arial" w:cs="Arial"/>
                <w:iCs/>
                <w:sz w:val="18"/>
                <w:szCs w:val="18"/>
              </w:rPr>
              <w:t>None</w:t>
            </w:r>
          </w:p>
        </w:tc>
      </w:tr>
      <w:tr w:rsidR="00BD7E7D" w:rsidRPr="00070ABD" w:rsidTr="00805AD2">
        <w:trPr>
          <w:jc w:val="center"/>
        </w:trPr>
        <w:tc>
          <w:tcPr>
            <w:tcW w:w="1439" w:type="dxa"/>
          </w:tcPr>
          <w:p w:rsidR="00BD7E7D" w:rsidRPr="00070ABD" w:rsidRDefault="00BD7E7D" w:rsidP="00805AD2">
            <w:pPr>
              <w:rPr>
                <w:rFonts w:ascii="Arial" w:hAnsi="Arial" w:cs="Arial"/>
                <w:b/>
                <w:sz w:val="18"/>
                <w:szCs w:val="18"/>
              </w:rPr>
            </w:pPr>
            <w:r>
              <w:rPr>
                <w:rFonts w:ascii="Arial" w:hAnsi="Arial" w:cs="Arial"/>
                <w:b/>
                <w:sz w:val="18"/>
                <w:szCs w:val="18"/>
              </w:rPr>
              <w:t>Course Type</w:t>
            </w:r>
          </w:p>
        </w:tc>
        <w:tc>
          <w:tcPr>
            <w:tcW w:w="7741" w:type="dxa"/>
          </w:tcPr>
          <w:p w:rsidR="00BD7E7D" w:rsidRPr="00070ABD" w:rsidRDefault="00BD7E7D" w:rsidP="00805AD2">
            <w:pPr>
              <w:rPr>
                <w:rFonts w:ascii="Arial" w:hAnsi="Arial" w:cs="Arial"/>
                <w:iCs/>
                <w:sz w:val="18"/>
                <w:szCs w:val="18"/>
              </w:rPr>
            </w:pPr>
            <w:r>
              <w:rPr>
                <w:rFonts w:ascii="MS Gothic" w:eastAsia="MS Gothic" w:hAnsi="MS Gothic" w:cs="Arial" w:hint="eastAsia"/>
                <w:iCs/>
                <w:sz w:val="18"/>
                <w:szCs w:val="18"/>
              </w:rPr>
              <w:t>☒</w:t>
            </w:r>
            <w:r>
              <w:rPr>
                <w:rFonts w:ascii="Arial" w:hAnsi="Arial" w:cs="Arial"/>
                <w:iCs/>
                <w:sz w:val="18"/>
                <w:szCs w:val="18"/>
              </w:rPr>
              <w:t xml:space="preserve"> Theory         </w:t>
            </w:r>
            <w:r>
              <w:rPr>
                <w:rFonts w:ascii="MS Gothic" w:eastAsia="MS Gothic" w:hAnsi="MS Gothic" w:cs="Arial" w:hint="eastAsia"/>
                <w:iCs/>
                <w:sz w:val="18"/>
                <w:szCs w:val="18"/>
              </w:rPr>
              <w:t>☐</w:t>
            </w:r>
            <w:r>
              <w:rPr>
                <w:rFonts w:ascii="Arial" w:hAnsi="Arial" w:cs="Arial"/>
                <w:iCs/>
                <w:sz w:val="18"/>
                <w:szCs w:val="18"/>
              </w:rPr>
              <w:t xml:space="preserve">  Laboratory work         </w:t>
            </w:r>
            <w:r>
              <w:rPr>
                <w:rFonts w:ascii="MS Gothic" w:eastAsia="MS Gothic" w:hAnsi="MS Gothic" w:cs="Arial" w:hint="eastAsia"/>
                <w:iCs/>
                <w:sz w:val="18"/>
                <w:szCs w:val="18"/>
              </w:rPr>
              <w:t>☐</w:t>
            </w:r>
            <w:r>
              <w:rPr>
                <w:rFonts w:ascii="Arial" w:hAnsi="Arial" w:cs="Arial"/>
                <w:iCs/>
                <w:sz w:val="18"/>
                <w:szCs w:val="18"/>
              </w:rPr>
              <w:t xml:space="preserve">  Project work      </w:t>
            </w:r>
            <w:r>
              <w:rPr>
                <w:rFonts w:ascii="MS Gothic" w:eastAsia="MS Gothic" w:hAnsi="MS Gothic" w:cs="Arial" w:hint="eastAsia"/>
                <w:iCs/>
                <w:sz w:val="18"/>
                <w:szCs w:val="18"/>
              </w:rPr>
              <w:t>☐</w:t>
            </w:r>
            <w:r>
              <w:rPr>
                <w:rFonts w:ascii="Arial" w:hAnsi="Arial" w:cs="Arial"/>
                <w:iCs/>
                <w:sz w:val="18"/>
                <w:szCs w:val="18"/>
              </w:rPr>
              <w:t xml:space="preserve">  Viva Voce      </w:t>
            </w:r>
          </w:p>
        </w:tc>
      </w:tr>
      <w:tr w:rsidR="00BD7E7D" w:rsidRPr="00070ABD" w:rsidTr="00805AD2">
        <w:trPr>
          <w:trHeight w:val="238"/>
          <w:jc w:val="center"/>
        </w:trPr>
        <w:tc>
          <w:tcPr>
            <w:tcW w:w="1439" w:type="dxa"/>
          </w:tcPr>
          <w:p w:rsidR="00BD7E7D" w:rsidRPr="00070ABD" w:rsidRDefault="00BD7E7D" w:rsidP="00805AD2">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BD7E7D" w:rsidRPr="00070ABD" w:rsidRDefault="00BD7E7D" w:rsidP="00805AD2">
            <w:pPr>
              <w:rPr>
                <w:rFonts w:ascii="Arial" w:hAnsi="Arial" w:cs="Arial"/>
                <w:b/>
                <w:iCs/>
                <w:sz w:val="18"/>
                <w:szCs w:val="18"/>
              </w:rPr>
            </w:pPr>
            <w:r w:rsidRPr="00192527">
              <w:rPr>
                <w:rFonts w:ascii="Arial" w:hAnsi="Arial" w:cs="Arial"/>
                <w:iCs/>
                <w:sz w:val="19"/>
                <w:szCs w:val="19"/>
              </w:rPr>
              <w:t>To know basic Electrical and Magnetic laws required to understand computer hardware</w:t>
            </w:r>
          </w:p>
        </w:tc>
      </w:tr>
      <w:tr w:rsidR="00BD7E7D" w:rsidRPr="00070ABD" w:rsidTr="00805AD2">
        <w:trPr>
          <w:trHeight w:val="238"/>
          <w:jc w:val="center"/>
        </w:trPr>
        <w:tc>
          <w:tcPr>
            <w:tcW w:w="9180" w:type="dxa"/>
            <w:gridSpan w:val="2"/>
          </w:tcPr>
          <w:p w:rsidR="00BD7E7D" w:rsidRDefault="00BD7E7D" w:rsidP="00805AD2">
            <w:pPr>
              <w:rPr>
                <w:rFonts w:ascii="Arial" w:hAnsi="Arial" w:cs="Arial"/>
                <w:b/>
                <w:bCs/>
                <w:sz w:val="18"/>
                <w:szCs w:val="18"/>
              </w:rPr>
            </w:pPr>
          </w:p>
          <w:p w:rsidR="00BD7E7D" w:rsidRPr="00192527" w:rsidRDefault="00BD7E7D" w:rsidP="00805AD2">
            <w:pPr>
              <w:rPr>
                <w:rFonts w:ascii="Arial" w:hAnsi="Arial" w:cs="Arial"/>
                <w:b/>
                <w:bCs/>
                <w:sz w:val="19"/>
                <w:szCs w:val="19"/>
              </w:rPr>
            </w:pPr>
            <w:r w:rsidRPr="00192527">
              <w:rPr>
                <w:rFonts w:ascii="Arial" w:hAnsi="Arial" w:cs="Arial"/>
                <w:b/>
                <w:bCs/>
                <w:sz w:val="19"/>
                <w:szCs w:val="19"/>
              </w:rPr>
              <w:t>Course Objective:</w:t>
            </w:r>
          </w:p>
          <w:p w:rsidR="00BD7E7D" w:rsidRPr="00070ABD" w:rsidRDefault="00BD7E7D" w:rsidP="00805AD2">
            <w:pPr>
              <w:jc w:val="both"/>
              <w:rPr>
                <w:rFonts w:ascii="Arial" w:hAnsi="Arial" w:cs="Arial"/>
                <w:iCs/>
                <w:sz w:val="18"/>
                <w:szCs w:val="18"/>
              </w:rPr>
            </w:pPr>
            <w:r w:rsidRPr="00192527">
              <w:rPr>
                <w:rFonts w:ascii="Arial" w:hAnsi="Arial" w:cs="Arial"/>
                <w:iCs/>
                <w:sz w:val="19"/>
                <w:szCs w:val="19"/>
              </w:rPr>
              <w:t>The aim of this course to provide the basic phenomena of electricity as they relate to the basic operation of computer hardware and their design. The course will cover electrical filters circuits, the electrostatics, capacitance, in</w:t>
            </w:r>
            <w:r>
              <w:rPr>
                <w:rFonts w:ascii="Arial" w:hAnsi="Arial" w:cs="Arial"/>
                <w:iCs/>
                <w:sz w:val="19"/>
                <w:szCs w:val="19"/>
              </w:rPr>
              <w:t xml:space="preserve">ductance and </w:t>
            </w:r>
            <w:r>
              <w:rPr>
                <w:rFonts w:ascii="Arial" w:hAnsi="Arial" w:cs="Arial"/>
                <w:sz w:val="18"/>
                <w:szCs w:val="18"/>
              </w:rPr>
              <w:t>n</w:t>
            </w:r>
            <w:r w:rsidRPr="005D267A">
              <w:rPr>
                <w:rFonts w:ascii="Arial" w:hAnsi="Arial" w:cs="Arial"/>
                <w:sz w:val="18"/>
                <w:szCs w:val="18"/>
              </w:rPr>
              <w:t xml:space="preserve">etworks </w:t>
            </w:r>
            <w:r>
              <w:rPr>
                <w:rFonts w:ascii="Arial" w:hAnsi="Arial" w:cs="Arial"/>
                <w:sz w:val="18"/>
                <w:szCs w:val="18"/>
              </w:rPr>
              <w:t>a</w:t>
            </w:r>
            <w:r w:rsidRPr="005D267A">
              <w:rPr>
                <w:rFonts w:ascii="Arial" w:hAnsi="Arial" w:cs="Arial"/>
                <w:sz w:val="18"/>
                <w:szCs w:val="18"/>
              </w:rPr>
              <w:t>nalysis</w:t>
            </w:r>
            <w:r>
              <w:rPr>
                <w:rFonts w:ascii="Arial" w:hAnsi="Arial" w:cs="Arial"/>
                <w:sz w:val="18"/>
                <w:szCs w:val="18"/>
              </w:rPr>
              <w:t>.</w:t>
            </w:r>
          </w:p>
        </w:tc>
      </w:tr>
    </w:tbl>
    <w:p w:rsidR="00BD7E7D" w:rsidRPr="00070ABD" w:rsidRDefault="00BD7E7D" w:rsidP="00805AD2">
      <w:pPr>
        <w:jc w:val="center"/>
        <w:rPr>
          <w:rFonts w:ascii="Arial" w:hAnsi="Arial" w:cs="Arial"/>
          <w:sz w:val="18"/>
          <w:szCs w:val="18"/>
        </w:rPr>
      </w:pPr>
    </w:p>
    <w:p w:rsidR="00BD7E7D" w:rsidRPr="00070ABD" w:rsidRDefault="00BD7E7D" w:rsidP="00805AD2">
      <w:pPr>
        <w:autoSpaceDE w:val="0"/>
        <w:autoSpaceDN w:val="0"/>
        <w:adjustRightInd w:val="0"/>
        <w:jc w:val="center"/>
        <w:rPr>
          <w:rFonts w:ascii="Arial" w:hAnsi="Arial" w:cs="Arial"/>
          <w:b/>
          <w:color w:val="000000"/>
          <w:sz w:val="18"/>
          <w:szCs w:val="18"/>
        </w:rPr>
      </w:pPr>
      <w:r w:rsidRPr="00070ABD">
        <w:rPr>
          <w:rFonts w:ascii="Arial" w:hAnsi="Arial" w:cs="Arial"/>
          <w:b/>
          <w:color w:val="000000"/>
          <w:sz w:val="18"/>
          <w:szCs w:val="18"/>
        </w:rPr>
        <w:t>Course Outcomes (COs), Program Outcomes (POs) and Assessment:</w:t>
      </w:r>
    </w:p>
    <w:tbl>
      <w:tblPr>
        <w:tblW w:w="9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
        <w:gridCol w:w="33"/>
        <w:gridCol w:w="205"/>
        <w:gridCol w:w="1853"/>
        <w:gridCol w:w="2283"/>
        <w:gridCol w:w="1050"/>
        <w:gridCol w:w="1741"/>
        <w:gridCol w:w="1608"/>
        <w:gridCol w:w="441"/>
        <w:gridCol w:w="62"/>
      </w:tblGrid>
      <w:tr w:rsidR="00BD7E7D" w:rsidRPr="00070ABD" w:rsidTr="00E23992">
        <w:trPr>
          <w:gridAfter w:val="2"/>
          <w:wAfter w:w="509" w:type="dxa"/>
          <w:trHeight w:val="877"/>
          <w:jc w:val="center"/>
        </w:trPr>
        <w:tc>
          <w:tcPr>
            <w:tcW w:w="646" w:type="dxa"/>
            <w:gridSpan w:val="3"/>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CO No.</w:t>
            </w:r>
          </w:p>
        </w:tc>
        <w:tc>
          <w:tcPr>
            <w:tcW w:w="1827"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CO Statement</w:t>
            </w:r>
          </w:p>
        </w:tc>
        <w:tc>
          <w:tcPr>
            <w:tcW w:w="2292"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Corresponding PO</w:t>
            </w:r>
          </w:p>
        </w:tc>
        <w:tc>
          <w:tcPr>
            <w:tcW w:w="1051"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Domain / level of learning taxonomy</w:t>
            </w:r>
          </w:p>
        </w:tc>
        <w:tc>
          <w:tcPr>
            <w:tcW w:w="1747"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Delivery methods and activities</w:t>
            </w:r>
          </w:p>
        </w:tc>
        <w:tc>
          <w:tcPr>
            <w:tcW w:w="1612"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Assessment tools</w:t>
            </w:r>
          </w:p>
        </w:tc>
      </w:tr>
      <w:tr w:rsidR="00BD7E7D" w:rsidRPr="00070ABD" w:rsidTr="00E23992">
        <w:trPr>
          <w:gridAfter w:val="2"/>
          <w:wAfter w:w="509" w:type="dxa"/>
          <w:trHeight w:val="1646"/>
          <w:jc w:val="center"/>
        </w:trPr>
        <w:tc>
          <w:tcPr>
            <w:tcW w:w="646" w:type="dxa"/>
            <w:gridSpan w:val="3"/>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CO1</w:t>
            </w:r>
          </w:p>
        </w:tc>
        <w:tc>
          <w:tcPr>
            <w:tcW w:w="1827" w:type="dxa"/>
            <w:vAlign w:val="center"/>
          </w:tcPr>
          <w:p w:rsidR="00BD7E7D" w:rsidRPr="005D267A" w:rsidRDefault="00BD7E7D" w:rsidP="00805AD2">
            <w:pPr>
              <w:pStyle w:val="ListParagraph"/>
              <w:spacing w:after="0" w:line="240" w:lineRule="auto"/>
              <w:ind w:left="-18"/>
              <w:jc w:val="center"/>
              <w:rPr>
                <w:rFonts w:ascii="Arial" w:hAnsi="Arial" w:cs="Arial"/>
                <w:color w:val="000000"/>
                <w:sz w:val="18"/>
                <w:szCs w:val="18"/>
              </w:rPr>
            </w:pPr>
            <w:r w:rsidRPr="00192527">
              <w:rPr>
                <w:rFonts w:ascii="Arial" w:hAnsi="Arial" w:cs="Arial"/>
                <w:sz w:val="19"/>
                <w:szCs w:val="19"/>
              </w:rPr>
              <w:t xml:space="preserve">To </w:t>
            </w:r>
            <w:r w:rsidRPr="00192527">
              <w:rPr>
                <w:rFonts w:ascii="Arial" w:hAnsi="Arial" w:cs="Arial"/>
                <w:b/>
                <w:bCs/>
                <w:sz w:val="19"/>
                <w:szCs w:val="19"/>
              </w:rPr>
              <w:t>identi</w:t>
            </w:r>
            <w:r w:rsidRPr="0071119D">
              <w:rPr>
                <w:rFonts w:ascii="Arial" w:hAnsi="Arial" w:cs="Arial"/>
                <w:b/>
                <w:bCs/>
                <w:sz w:val="19"/>
                <w:szCs w:val="19"/>
              </w:rPr>
              <w:t>fy</w:t>
            </w:r>
            <w:r w:rsidRPr="00192527">
              <w:rPr>
                <w:rFonts w:ascii="Arial" w:hAnsi="Arial" w:cs="Arial"/>
                <w:sz w:val="19"/>
                <w:szCs w:val="19"/>
              </w:rPr>
              <w:t xml:space="preserve"> different types of electrical and magnetic phenomena</w:t>
            </w:r>
          </w:p>
        </w:tc>
        <w:tc>
          <w:tcPr>
            <w:tcW w:w="2292" w:type="dxa"/>
            <w:vAlign w:val="center"/>
          </w:tcPr>
          <w:p w:rsidR="00BD7E7D" w:rsidRPr="005D267A" w:rsidRDefault="00BD7E7D" w:rsidP="00805AD2">
            <w:pPr>
              <w:pStyle w:val="ListParagraph"/>
              <w:spacing w:after="0" w:line="240" w:lineRule="auto"/>
              <w:ind w:left="0"/>
              <w:jc w:val="center"/>
              <w:rPr>
                <w:rFonts w:ascii="Arial" w:hAnsi="Arial" w:cs="Arial"/>
                <w:b/>
                <w:bCs/>
                <w:color w:val="000000"/>
                <w:sz w:val="18"/>
                <w:szCs w:val="18"/>
              </w:rPr>
            </w:pPr>
            <w:r w:rsidRPr="00A46411">
              <w:rPr>
                <w:rFonts w:ascii="Arial" w:hAnsi="Arial" w:cs="Arial"/>
                <w:b/>
                <w:bCs/>
                <w:color w:val="000000"/>
                <w:sz w:val="18"/>
                <w:szCs w:val="18"/>
              </w:rPr>
              <w:t>Problem analysis</w:t>
            </w:r>
          </w:p>
          <w:p w:rsidR="00BD7E7D" w:rsidRPr="005D267A" w:rsidRDefault="00BD7E7D" w:rsidP="00805AD2">
            <w:pPr>
              <w:pStyle w:val="ListParagraph"/>
              <w:spacing w:after="0" w:line="240" w:lineRule="auto"/>
              <w:ind w:left="0"/>
              <w:jc w:val="center"/>
              <w:rPr>
                <w:rFonts w:ascii="Arial" w:hAnsi="Arial" w:cs="Arial"/>
                <w:color w:val="000000"/>
                <w:sz w:val="18"/>
                <w:szCs w:val="18"/>
              </w:rPr>
            </w:pPr>
            <w:r>
              <w:rPr>
                <w:rFonts w:ascii="Arial" w:hAnsi="Arial" w:cs="Arial"/>
                <w:color w:val="000000"/>
                <w:sz w:val="18"/>
                <w:szCs w:val="18"/>
              </w:rPr>
              <w:t>(PO2</w:t>
            </w:r>
            <w:r w:rsidRPr="005D267A">
              <w:rPr>
                <w:rFonts w:ascii="Arial" w:hAnsi="Arial" w:cs="Arial"/>
                <w:color w:val="000000"/>
                <w:sz w:val="18"/>
                <w:szCs w:val="18"/>
              </w:rPr>
              <w:t>)</w:t>
            </w:r>
          </w:p>
        </w:tc>
        <w:tc>
          <w:tcPr>
            <w:tcW w:w="1051"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 xml:space="preserve">Cognitive domain – level </w:t>
            </w:r>
            <w:r>
              <w:rPr>
                <w:rFonts w:ascii="Arial" w:hAnsi="Arial" w:cs="Arial"/>
                <w:color w:val="000000"/>
                <w:sz w:val="18"/>
                <w:szCs w:val="18"/>
              </w:rPr>
              <w:t>5</w:t>
            </w:r>
          </w:p>
        </w:tc>
        <w:tc>
          <w:tcPr>
            <w:tcW w:w="1747" w:type="dxa"/>
            <w:vAlign w:val="center"/>
          </w:tcPr>
          <w:p w:rsidR="00BD7E7D" w:rsidRPr="006A714F" w:rsidRDefault="00BD7E7D" w:rsidP="00805AD2">
            <w:pPr>
              <w:spacing w:line="276" w:lineRule="auto"/>
              <w:rPr>
                <w:rFonts w:ascii="Arial" w:hAnsi="Arial" w:cs="Arial"/>
                <w:color w:val="000000" w:themeColor="text1"/>
                <w:sz w:val="18"/>
                <w:szCs w:val="18"/>
              </w:rPr>
            </w:pPr>
            <w:r w:rsidRPr="005D267A">
              <w:rPr>
                <w:rFonts w:ascii="MS Gothic" w:eastAsia="MS Gothic" w:hAnsi="MS Gothic" w:cs="Arial" w:hint="eastAsia"/>
                <w:color w:val="000000"/>
                <w:sz w:val="18"/>
                <w:szCs w:val="18"/>
              </w:rPr>
              <w:t>☐</w:t>
            </w:r>
            <w:sdt>
              <w:sdtPr>
                <w:rPr>
                  <w:rFonts w:ascii="Arial" w:hAnsi="Arial" w:cs="Arial"/>
                  <w:color w:val="000000" w:themeColor="text1"/>
                  <w:sz w:val="18"/>
                  <w:szCs w:val="18"/>
                </w:rPr>
                <w:id w:val="-1868596445"/>
              </w:sdtPr>
              <w:sdtEndPr/>
              <w:sdtContent>
                <w:r w:rsidRPr="006A714F">
                  <w:rPr>
                    <w:rFonts w:ascii="MS Gothic" w:eastAsia="MS Gothic" w:hAnsi="MS Gothic" w:cs="MS Gothic" w:hint="eastAsia"/>
                    <w:color w:val="000000" w:themeColor="text1"/>
                    <w:sz w:val="18"/>
                    <w:szCs w:val="18"/>
                  </w:rPr>
                  <w:t>☒</w:t>
                </w:r>
              </w:sdtContent>
            </w:sdt>
            <w:r w:rsidRPr="006A714F">
              <w:rPr>
                <w:rFonts w:ascii="Arial" w:hAnsi="Arial" w:cs="Arial"/>
                <w:color w:val="000000" w:themeColor="text1"/>
                <w:sz w:val="18"/>
                <w:szCs w:val="18"/>
              </w:rPr>
              <w:t xml:space="preserve">  Lecture Note</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974892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Text Book</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415266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Audio/Video</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7118412"/>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Web Material</w:t>
            </w:r>
          </w:p>
          <w:p w:rsidR="00BD7E7D" w:rsidRPr="005D267A" w:rsidRDefault="009F4EBA" w:rsidP="00805AD2">
            <w:pPr>
              <w:spacing w:line="276" w:lineRule="auto"/>
              <w:rPr>
                <w:rFonts w:ascii="Arial" w:hAnsi="Arial" w:cs="Arial"/>
                <w:color w:val="000000"/>
                <w:sz w:val="18"/>
                <w:szCs w:val="18"/>
              </w:rPr>
            </w:pPr>
            <w:sdt>
              <w:sdtPr>
                <w:rPr>
                  <w:rFonts w:ascii="Arial" w:hAnsi="Arial" w:cs="Arial"/>
                  <w:color w:val="000000" w:themeColor="text1"/>
                  <w:sz w:val="18"/>
                  <w:szCs w:val="18"/>
                </w:rPr>
                <w:id w:val="-81687646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Journal paper</w:t>
            </w:r>
          </w:p>
        </w:tc>
        <w:tc>
          <w:tcPr>
            <w:tcW w:w="1612" w:type="dxa"/>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965611"/>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Class Test</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0534785"/>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Final Exam</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84809"/>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Assignment </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1262832"/>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Participation</w:t>
            </w:r>
          </w:p>
          <w:p w:rsidR="00BD7E7D" w:rsidRPr="005D267A" w:rsidRDefault="009F4EBA" w:rsidP="00805AD2">
            <w:pPr>
              <w:rPr>
                <w:rFonts w:ascii="Arial" w:hAnsi="Arial" w:cs="Arial"/>
                <w:color w:val="000000"/>
                <w:sz w:val="18"/>
                <w:szCs w:val="18"/>
              </w:rPr>
            </w:pPr>
            <w:sdt>
              <w:sdtPr>
                <w:rPr>
                  <w:rFonts w:ascii="Arial" w:hAnsi="Arial" w:cs="Arial"/>
                  <w:color w:val="000000" w:themeColor="text1"/>
                  <w:sz w:val="18"/>
                  <w:szCs w:val="18"/>
                </w:rPr>
                <w:id w:val="-94254861"/>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Presentation</w:t>
            </w:r>
          </w:p>
        </w:tc>
      </w:tr>
      <w:tr w:rsidR="00BD7E7D" w:rsidRPr="00070ABD" w:rsidTr="00E23992">
        <w:trPr>
          <w:gridAfter w:val="2"/>
          <w:wAfter w:w="509" w:type="dxa"/>
          <w:trHeight w:val="1583"/>
          <w:jc w:val="center"/>
        </w:trPr>
        <w:tc>
          <w:tcPr>
            <w:tcW w:w="646" w:type="dxa"/>
            <w:gridSpan w:val="3"/>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CO2</w:t>
            </w:r>
          </w:p>
        </w:tc>
        <w:tc>
          <w:tcPr>
            <w:tcW w:w="1827" w:type="dxa"/>
          </w:tcPr>
          <w:p w:rsidR="00BD7E7D" w:rsidRPr="00192527" w:rsidRDefault="00BD7E7D" w:rsidP="00805AD2">
            <w:pPr>
              <w:jc w:val="center"/>
              <w:rPr>
                <w:rFonts w:ascii="Arial" w:hAnsi="Arial" w:cs="Arial"/>
                <w:iCs/>
                <w:sz w:val="19"/>
                <w:szCs w:val="19"/>
              </w:rPr>
            </w:pPr>
            <w:r w:rsidRPr="00192527">
              <w:rPr>
                <w:rFonts w:ascii="Arial" w:hAnsi="Arial" w:cs="Arial"/>
                <w:sz w:val="19"/>
                <w:szCs w:val="19"/>
              </w:rPr>
              <w:t xml:space="preserve">To </w:t>
            </w:r>
            <w:r>
              <w:rPr>
                <w:rFonts w:ascii="Arial" w:hAnsi="Arial" w:cs="Arial"/>
                <w:b/>
                <w:bCs/>
                <w:sz w:val="19"/>
                <w:szCs w:val="19"/>
              </w:rPr>
              <w:t>apply</w:t>
            </w:r>
            <w:r>
              <w:rPr>
                <w:rFonts w:ascii="Arial" w:hAnsi="Arial" w:cs="Arial"/>
                <w:sz w:val="19"/>
                <w:szCs w:val="19"/>
              </w:rPr>
              <w:t xml:space="preserve"> the Gauss’s,</w:t>
            </w:r>
            <w:r w:rsidRPr="00192527">
              <w:rPr>
                <w:rFonts w:ascii="Arial" w:hAnsi="Arial" w:cs="Arial"/>
                <w:sz w:val="19"/>
                <w:szCs w:val="19"/>
              </w:rPr>
              <w:t>Kirchhoffs, Faraday’s</w:t>
            </w:r>
            <w:r>
              <w:rPr>
                <w:rFonts w:ascii="Arial" w:hAnsi="Arial" w:cs="Arial"/>
                <w:sz w:val="19"/>
                <w:szCs w:val="19"/>
              </w:rPr>
              <w:t xml:space="preserve"> and</w:t>
            </w:r>
            <w:r w:rsidRPr="00192527">
              <w:rPr>
                <w:rFonts w:ascii="Arial" w:hAnsi="Arial" w:cs="Arial"/>
                <w:sz w:val="19"/>
                <w:szCs w:val="19"/>
              </w:rPr>
              <w:t xml:space="preserve"> Ampere’s law</w:t>
            </w:r>
            <w:r>
              <w:rPr>
                <w:rFonts w:ascii="Arial" w:hAnsi="Arial" w:cs="Arial"/>
                <w:sz w:val="19"/>
                <w:szCs w:val="19"/>
              </w:rPr>
              <w:t xml:space="preserve"> to solve different types of electrical problems</w:t>
            </w:r>
          </w:p>
        </w:tc>
        <w:tc>
          <w:tcPr>
            <w:tcW w:w="2292" w:type="dxa"/>
            <w:vAlign w:val="center"/>
          </w:tcPr>
          <w:p w:rsidR="00BD7E7D" w:rsidRPr="005D267A" w:rsidRDefault="00BD7E7D" w:rsidP="00805AD2">
            <w:pPr>
              <w:pStyle w:val="ListParagraph"/>
              <w:spacing w:after="0" w:line="240" w:lineRule="auto"/>
              <w:ind w:left="0"/>
              <w:jc w:val="center"/>
              <w:rPr>
                <w:rFonts w:ascii="Arial" w:hAnsi="Arial" w:cs="Arial"/>
                <w:b/>
                <w:bCs/>
                <w:color w:val="000000"/>
                <w:sz w:val="18"/>
                <w:szCs w:val="18"/>
              </w:rPr>
            </w:pPr>
            <w:r w:rsidRPr="005D267A">
              <w:rPr>
                <w:rFonts w:ascii="Arial" w:hAnsi="Arial" w:cs="Arial"/>
                <w:b/>
                <w:bCs/>
                <w:color w:val="000000"/>
                <w:sz w:val="18"/>
                <w:szCs w:val="18"/>
              </w:rPr>
              <w:t>Engineering knowledge</w:t>
            </w:r>
          </w:p>
          <w:p w:rsidR="00BD7E7D" w:rsidRPr="005D267A" w:rsidRDefault="00BD7E7D" w:rsidP="00805AD2">
            <w:pPr>
              <w:pStyle w:val="ListParagraph"/>
              <w:spacing w:after="0" w:line="240" w:lineRule="auto"/>
              <w:ind w:left="0"/>
              <w:jc w:val="center"/>
              <w:rPr>
                <w:rFonts w:ascii="Arial" w:hAnsi="Arial" w:cs="Arial"/>
                <w:color w:val="000000"/>
                <w:sz w:val="18"/>
                <w:szCs w:val="18"/>
              </w:rPr>
            </w:pPr>
            <w:r w:rsidRPr="005D267A">
              <w:rPr>
                <w:rFonts w:ascii="Arial" w:hAnsi="Arial" w:cs="Arial"/>
                <w:color w:val="000000"/>
                <w:sz w:val="18"/>
                <w:szCs w:val="18"/>
              </w:rPr>
              <w:t>(PO1)</w:t>
            </w:r>
          </w:p>
        </w:tc>
        <w:tc>
          <w:tcPr>
            <w:tcW w:w="1051"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 xml:space="preserve">Cognitive domain – level </w:t>
            </w:r>
            <w:r>
              <w:rPr>
                <w:rFonts w:ascii="Arial" w:hAnsi="Arial" w:cs="Arial"/>
                <w:color w:val="000000"/>
                <w:sz w:val="18"/>
                <w:szCs w:val="18"/>
              </w:rPr>
              <w:t>5</w:t>
            </w:r>
          </w:p>
        </w:tc>
        <w:tc>
          <w:tcPr>
            <w:tcW w:w="1747" w:type="dxa"/>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520662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Lecture Note</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074764"/>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Text Book</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0388481"/>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Audio/Video</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9290645"/>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Web Material</w:t>
            </w:r>
          </w:p>
          <w:p w:rsidR="00BD7E7D" w:rsidRPr="005D267A" w:rsidRDefault="009F4EBA" w:rsidP="00805AD2">
            <w:pPr>
              <w:rPr>
                <w:rFonts w:ascii="Arial" w:hAnsi="Arial" w:cs="Arial"/>
                <w:color w:val="000000"/>
                <w:sz w:val="18"/>
                <w:szCs w:val="18"/>
              </w:rPr>
            </w:pPr>
            <w:sdt>
              <w:sdtPr>
                <w:rPr>
                  <w:rFonts w:ascii="Arial" w:hAnsi="Arial" w:cs="Arial"/>
                  <w:color w:val="000000" w:themeColor="text1"/>
                  <w:sz w:val="18"/>
                  <w:szCs w:val="18"/>
                </w:rPr>
                <w:id w:val="962850064"/>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Journal paper</w:t>
            </w:r>
          </w:p>
        </w:tc>
        <w:tc>
          <w:tcPr>
            <w:tcW w:w="1612" w:type="dxa"/>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6442097"/>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Class Test</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2573522"/>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Final Exam</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6938331"/>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Assignment </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8934634"/>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Participation</w:t>
            </w:r>
          </w:p>
          <w:p w:rsidR="00BD7E7D" w:rsidRPr="005D267A" w:rsidRDefault="009F4EBA" w:rsidP="00805AD2">
            <w:pPr>
              <w:spacing w:line="276" w:lineRule="auto"/>
              <w:rPr>
                <w:rFonts w:ascii="Arial" w:hAnsi="Arial" w:cs="Arial"/>
                <w:color w:val="000000"/>
                <w:sz w:val="18"/>
                <w:szCs w:val="18"/>
              </w:rPr>
            </w:pPr>
            <w:sdt>
              <w:sdtPr>
                <w:rPr>
                  <w:rFonts w:ascii="Arial" w:hAnsi="Arial" w:cs="Arial"/>
                  <w:color w:val="000000" w:themeColor="text1"/>
                  <w:sz w:val="18"/>
                  <w:szCs w:val="18"/>
                </w:rPr>
                <w:id w:val="-1187901560"/>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Presentation</w:t>
            </w:r>
          </w:p>
        </w:tc>
      </w:tr>
      <w:tr w:rsidR="00BD7E7D" w:rsidRPr="00070ABD" w:rsidTr="00E23992">
        <w:trPr>
          <w:gridAfter w:val="2"/>
          <w:wAfter w:w="509" w:type="dxa"/>
          <w:trHeight w:val="1700"/>
          <w:jc w:val="center"/>
        </w:trPr>
        <w:tc>
          <w:tcPr>
            <w:tcW w:w="646" w:type="dxa"/>
            <w:gridSpan w:val="3"/>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CO3</w:t>
            </w:r>
          </w:p>
        </w:tc>
        <w:tc>
          <w:tcPr>
            <w:tcW w:w="1827" w:type="dxa"/>
            <w:vAlign w:val="center"/>
          </w:tcPr>
          <w:p w:rsidR="00BD7E7D" w:rsidRPr="005D267A" w:rsidRDefault="00BD7E7D" w:rsidP="00805AD2">
            <w:pPr>
              <w:jc w:val="center"/>
              <w:rPr>
                <w:rFonts w:ascii="Arial" w:hAnsi="Arial" w:cs="Arial"/>
                <w:color w:val="000000"/>
                <w:sz w:val="18"/>
                <w:szCs w:val="18"/>
              </w:rPr>
            </w:pPr>
            <w:r w:rsidRPr="00192527">
              <w:rPr>
                <w:rFonts w:ascii="Arial" w:hAnsi="Arial" w:cs="Arial"/>
                <w:sz w:val="19"/>
                <w:szCs w:val="19"/>
              </w:rPr>
              <w:t xml:space="preserve">To </w:t>
            </w:r>
            <w:r w:rsidRPr="00192527">
              <w:rPr>
                <w:rFonts w:ascii="Arial" w:hAnsi="Arial" w:cs="Arial"/>
                <w:b/>
                <w:bCs/>
                <w:sz w:val="19"/>
                <w:szCs w:val="19"/>
              </w:rPr>
              <w:t>identi</w:t>
            </w:r>
            <w:r w:rsidRPr="0071119D">
              <w:rPr>
                <w:rFonts w:ascii="Arial" w:hAnsi="Arial" w:cs="Arial"/>
                <w:b/>
                <w:bCs/>
                <w:sz w:val="19"/>
                <w:szCs w:val="19"/>
              </w:rPr>
              <w:t>fy</w:t>
            </w:r>
            <w:r w:rsidRPr="00192527">
              <w:rPr>
                <w:rFonts w:ascii="Arial" w:hAnsi="Arial" w:cs="Arial"/>
                <w:sz w:val="19"/>
                <w:szCs w:val="19"/>
              </w:rPr>
              <w:t xml:space="preserve"> different types of </w:t>
            </w:r>
            <w:r>
              <w:rPr>
                <w:rFonts w:ascii="Arial" w:hAnsi="Arial" w:cs="Arial"/>
                <w:sz w:val="19"/>
                <w:szCs w:val="19"/>
              </w:rPr>
              <w:t xml:space="preserve">filters and network theorems </w:t>
            </w:r>
          </w:p>
        </w:tc>
        <w:tc>
          <w:tcPr>
            <w:tcW w:w="2292" w:type="dxa"/>
            <w:vAlign w:val="center"/>
          </w:tcPr>
          <w:p w:rsidR="00BD7E7D" w:rsidRPr="005D267A" w:rsidRDefault="00BD7E7D" w:rsidP="00805AD2">
            <w:pPr>
              <w:pStyle w:val="ListParagraph"/>
              <w:spacing w:after="0" w:line="240" w:lineRule="auto"/>
              <w:ind w:left="0"/>
              <w:jc w:val="center"/>
              <w:rPr>
                <w:rFonts w:ascii="Arial" w:hAnsi="Arial" w:cs="Arial"/>
                <w:b/>
                <w:bCs/>
                <w:color w:val="000000"/>
                <w:sz w:val="18"/>
                <w:szCs w:val="18"/>
              </w:rPr>
            </w:pPr>
            <w:r w:rsidRPr="005D267A">
              <w:rPr>
                <w:rFonts w:ascii="Arial" w:hAnsi="Arial" w:cs="Arial"/>
                <w:b/>
                <w:bCs/>
                <w:color w:val="000000"/>
                <w:sz w:val="18"/>
                <w:szCs w:val="18"/>
              </w:rPr>
              <w:t>Engineering knowledge</w:t>
            </w:r>
          </w:p>
          <w:p w:rsidR="00BD7E7D" w:rsidRPr="005D267A" w:rsidRDefault="00BD7E7D" w:rsidP="00805AD2">
            <w:pPr>
              <w:pStyle w:val="ListParagraph"/>
              <w:spacing w:after="0" w:line="240" w:lineRule="auto"/>
              <w:ind w:left="0"/>
              <w:jc w:val="center"/>
              <w:rPr>
                <w:rFonts w:ascii="Arial" w:hAnsi="Arial" w:cs="Arial"/>
                <w:color w:val="000000"/>
                <w:sz w:val="18"/>
                <w:szCs w:val="18"/>
              </w:rPr>
            </w:pPr>
            <w:r w:rsidRPr="005D267A">
              <w:rPr>
                <w:rFonts w:ascii="Arial" w:hAnsi="Arial" w:cs="Arial"/>
                <w:color w:val="000000"/>
                <w:sz w:val="18"/>
                <w:szCs w:val="18"/>
              </w:rPr>
              <w:t>(PO1)</w:t>
            </w:r>
          </w:p>
        </w:tc>
        <w:tc>
          <w:tcPr>
            <w:tcW w:w="1051" w:type="dxa"/>
            <w:vAlign w:val="center"/>
          </w:tcPr>
          <w:p w:rsidR="00BD7E7D" w:rsidRPr="005D267A" w:rsidRDefault="00BD7E7D" w:rsidP="00805AD2">
            <w:pPr>
              <w:jc w:val="center"/>
              <w:rPr>
                <w:rFonts w:ascii="Arial" w:hAnsi="Arial" w:cs="Arial"/>
                <w:color w:val="000000"/>
                <w:sz w:val="18"/>
                <w:szCs w:val="18"/>
              </w:rPr>
            </w:pPr>
            <w:r w:rsidRPr="005D267A">
              <w:rPr>
                <w:rFonts w:ascii="Arial" w:hAnsi="Arial" w:cs="Arial"/>
                <w:color w:val="000000"/>
                <w:sz w:val="18"/>
                <w:szCs w:val="18"/>
              </w:rPr>
              <w:t xml:space="preserve">Cognitive domain – level </w:t>
            </w:r>
            <w:r>
              <w:rPr>
                <w:rFonts w:ascii="Arial" w:hAnsi="Arial" w:cs="Arial"/>
                <w:color w:val="000000"/>
                <w:sz w:val="18"/>
                <w:szCs w:val="18"/>
              </w:rPr>
              <w:t>5</w:t>
            </w:r>
          </w:p>
        </w:tc>
        <w:tc>
          <w:tcPr>
            <w:tcW w:w="1747" w:type="dxa"/>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018678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Lecture Note</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615239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Text Book</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529395"/>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Audio/Video</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8130068"/>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Web Material</w:t>
            </w:r>
          </w:p>
          <w:p w:rsidR="00BD7E7D" w:rsidRPr="005D267A" w:rsidRDefault="009F4EBA" w:rsidP="00805AD2">
            <w:pPr>
              <w:rPr>
                <w:rFonts w:ascii="Arial" w:hAnsi="Arial" w:cs="Arial"/>
                <w:color w:val="000000"/>
                <w:sz w:val="18"/>
                <w:szCs w:val="18"/>
              </w:rPr>
            </w:pPr>
            <w:sdt>
              <w:sdtPr>
                <w:rPr>
                  <w:rFonts w:ascii="Arial" w:hAnsi="Arial" w:cs="Arial"/>
                  <w:color w:val="000000" w:themeColor="text1"/>
                  <w:sz w:val="18"/>
                  <w:szCs w:val="18"/>
                </w:rPr>
                <w:id w:val="1085654257"/>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Journal paper</w:t>
            </w:r>
          </w:p>
        </w:tc>
        <w:tc>
          <w:tcPr>
            <w:tcW w:w="1612" w:type="dxa"/>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4171376"/>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Class Test</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0482857"/>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Final Exam</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546934"/>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Assignment </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5390863"/>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Participation</w:t>
            </w:r>
          </w:p>
          <w:p w:rsidR="00BD7E7D" w:rsidRPr="005D267A" w:rsidRDefault="009F4EBA" w:rsidP="00805AD2">
            <w:pPr>
              <w:rPr>
                <w:rFonts w:ascii="Arial" w:hAnsi="Arial" w:cs="Arial"/>
                <w:color w:val="000000"/>
                <w:sz w:val="18"/>
                <w:szCs w:val="18"/>
              </w:rPr>
            </w:pPr>
            <w:sdt>
              <w:sdtPr>
                <w:rPr>
                  <w:rFonts w:ascii="Arial" w:hAnsi="Arial" w:cs="Arial"/>
                  <w:color w:val="000000" w:themeColor="text1"/>
                  <w:sz w:val="18"/>
                  <w:szCs w:val="18"/>
                </w:rPr>
                <w:id w:val="-1340308060"/>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Presentation</w:t>
            </w:r>
          </w:p>
        </w:tc>
      </w:tr>
      <w:tr w:rsidR="00BD7E7D" w:rsidRPr="00070ABD" w:rsidTr="00E23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07" w:type="dxa"/>
          <w:jc w:val="center"/>
        </w:trPr>
        <w:tc>
          <w:tcPr>
            <w:tcW w:w="9277" w:type="dxa"/>
            <w:gridSpan w:val="9"/>
          </w:tcPr>
          <w:p w:rsidR="00BD7E7D" w:rsidRDefault="00BD7E7D" w:rsidP="00805AD2">
            <w:pPr>
              <w:rPr>
                <w:rFonts w:ascii="Arial" w:hAnsi="Arial" w:cs="Arial"/>
                <w:b/>
                <w:color w:val="000000"/>
                <w:sz w:val="18"/>
                <w:szCs w:val="18"/>
              </w:rPr>
            </w:pPr>
          </w:p>
          <w:p w:rsidR="00BD7E7D" w:rsidRPr="005D267A" w:rsidRDefault="00BD7E7D" w:rsidP="00805AD2">
            <w:pPr>
              <w:rPr>
                <w:rFonts w:ascii="Arial" w:hAnsi="Arial" w:cs="Arial"/>
                <w:b/>
                <w:color w:val="000000"/>
                <w:sz w:val="18"/>
                <w:szCs w:val="18"/>
              </w:rPr>
            </w:pPr>
            <w:r w:rsidRPr="005D267A">
              <w:rPr>
                <w:rFonts w:ascii="Arial" w:hAnsi="Arial" w:cs="Arial"/>
                <w:b/>
                <w:color w:val="000000"/>
                <w:sz w:val="18"/>
                <w:szCs w:val="18"/>
              </w:rPr>
              <w:t>Assessment and Marks Distribution:</w:t>
            </w:r>
          </w:p>
          <w:p w:rsidR="00BD7E7D" w:rsidRPr="005D267A" w:rsidRDefault="00BD7E7D" w:rsidP="00805AD2">
            <w:pPr>
              <w:rPr>
                <w:rFonts w:ascii="Arial" w:hAnsi="Arial" w:cs="Arial"/>
                <w:bCs/>
                <w:color w:val="000000"/>
                <w:sz w:val="18"/>
                <w:szCs w:val="18"/>
              </w:rPr>
            </w:pPr>
            <w:r w:rsidRPr="005D267A">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BD7E7D" w:rsidRPr="005D267A" w:rsidRDefault="00BD7E7D" w:rsidP="00805AD2">
            <w:pPr>
              <w:rPr>
                <w:rFonts w:ascii="Arial" w:hAnsi="Arial" w:cs="Arial"/>
                <w:bCs/>
                <w:color w:val="000000"/>
                <w:sz w:val="18"/>
                <w:szCs w:val="18"/>
              </w:rPr>
            </w:pPr>
            <w:r w:rsidRPr="005D267A">
              <w:rPr>
                <w:rFonts w:ascii="Arial" w:hAnsi="Arial" w:cs="Arial"/>
                <w:bCs/>
                <w:color w:val="000000"/>
                <w:sz w:val="18"/>
                <w:szCs w:val="18"/>
              </w:rPr>
              <w:lastRenderedPageBreak/>
              <w:tab/>
              <w:t>Class tests + Assignments due in different times of the semester (20%)</w:t>
            </w:r>
          </w:p>
          <w:p w:rsidR="00BD7E7D" w:rsidRPr="005D267A" w:rsidRDefault="00BD7E7D" w:rsidP="00805AD2">
            <w:pPr>
              <w:rPr>
                <w:rFonts w:ascii="Arial" w:hAnsi="Arial" w:cs="Arial"/>
                <w:bCs/>
                <w:color w:val="000000"/>
                <w:sz w:val="18"/>
                <w:szCs w:val="18"/>
              </w:rPr>
            </w:pPr>
            <w:r w:rsidRPr="005D267A">
              <w:rPr>
                <w:rFonts w:ascii="Arial" w:hAnsi="Arial" w:cs="Arial"/>
                <w:bCs/>
                <w:color w:val="000000"/>
                <w:sz w:val="18"/>
                <w:szCs w:val="18"/>
              </w:rPr>
              <w:tab/>
              <w:t xml:space="preserve">A comprehensive final exam (70%), Total Time: 3 hours. </w:t>
            </w:r>
          </w:p>
          <w:p w:rsidR="00BD7E7D" w:rsidRPr="005D267A" w:rsidRDefault="00BD7E7D" w:rsidP="00805AD2">
            <w:pPr>
              <w:rPr>
                <w:rFonts w:ascii="Arial" w:hAnsi="Arial" w:cs="Arial"/>
                <w:b/>
                <w:color w:val="000000"/>
                <w:sz w:val="18"/>
                <w:szCs w:val="18"/>
              </w:rPr>
            </w:pPr>
            <w:r w:rsidRPr="005D267A">
              <w:rPr>
                <w:rFonts w:ascii="Arial" w:hAnsi="Arial" w:cs="Arial"/>
                <w:bCs/>
                <w:color w:val="000000"/>
                <w:sz w:val="18"/>
                <w:szCs w:val="18"/>
              </w:rPr>
              <w:tab/>
              <w:t>A class participation mark (10%).</w:t>
            </w:r>
          </w:p>
        </w:tc>
      </w:tr>
      <w:tr w:rsidR="00BD7E7D" w:rsidRPr="00192527" w:rsidTr="00E23992">
        <w:trPr>
          <w:gridBefore w:val="2"/>
          <w:gridAfter w:val="1"/>
          <w:wBefore w:w="440" w:type="dxa"/>
          <w:wAfter w:w="63" w:type="dxa"/>
          <w:trHeight w:val="238"/>
          <w:jc w:val="center"/>
        </w:trPr>
        <w:tc>
          <w:tcPr>
            <w:tcW w:w="9181" w:type="dxa"/>
            <w:gridSpan w:val="7"/>
            <w:tcBorders>
              <w:top w:val="nil"/>
              <w:left w:val="nil"/>
              <w:bottom w:val="nil"/>
              <w:right w:val="nil"/>
            </w:tcBorders>
          </w:tcPr>
          <w:p w:rsidR="00BD7E7D" w:rsidRDefault="00BD7E7D" w:rsidP="00805AD2">
            <w:pPr>
              <w:rPr>
                <w:rFonts w:ascii="Arial" w:hAnsi="Arial" w:cs="Arial"/>
                <w:b/>
                <w:bCs/>
                <w:sz w:val="19"/>
                <w:szCs w:val="19"/>
              </w:rPr>
            </w:pPr>
            <w:r w:rsidRPr="00192527">
              <w:rPr>
                <w:rFonts w:ascii="Arial" w:hAnsi="Arial" w:cs="Arial"/>
                <w:b/>
                <w:bCs/>
                <w:sz w:val="19"/>
                <w:szCs w:val="19"/>
              </w:rPr>
              <w:lastRenderedPageBreak/>
              <w:t xml:space="preserve">Course Contents: </w:t>
            </w:r>
          </w:p>
          <w:p w:rsidR="00BD7E7D" w:rsidRDefault="00BD7E7D" w:rsidP="00805AD2">
            <w:pPr>
              <w:jc w:val="both"/>
              <w:rPr>
                <w:rFonts w:ascii="Arial" w:hAnsi="Arial" w:cs="Arial"/>
                <w:sz w:val="19"/>
                <w:szCs w:val="19"/>
              </w:rPr>
            </w:pPr>
          </w:p>
          <w:p w:rsidR="00BD7E7D" w:rsidRPr="00192527" w:rsidRDefault="00BD7E7D" w:rsidP="00805AD2">
            <w:pPr>
              <w:jc w:val="both"/>
              <w:rPr>
                <w:rFonts w:ascii="Arial" w:hAnsi="Arial" w:cs="Arial"/>
                <w:sz w:val="19"/>
                <w:szCs w:val="19"/>
              </w:rPr>
            </w:pPr>
            <w:r w:rsidRPr="00192527">
              <w:rPr>
                <w:rFonts w:ascii="Arial" w:hAnsi="Arial" w:cs="Arial"/>
                <w:sz w:val="19"/>
                <w:szCs w:val="19"/>
              </w:rPr>
              <w:t>Electrostatics: Electric dipole; electric field due to a dipole; dipole on external electric field; Gauss’s Law and its applications.</w:t>
            </w:r>
          </w:p>
          <w:p w:rsidR="00BD7E7D" w:rsidRPr="00192527" w:rsidRDefault="00BD7E7D" w:rsidP="00805AD2">
            <w:pPr>
              <w:jc w:val="both"/>
              <w:rPr>
                <w:rFonts w:ascii="Arial" w:hAnsi="Arial" w:cs="Arial"/>
                <w:sz w:val="19"/>
                <w:szCs w:val="19"/>
              </w:rPr>
            </w:pPr>
          </w:p>
          <w:p w:rsidR="00BD7E7D" w:rsidRPr="00192527" w:rsidRDefault="00BD7E7D" w:rsidP="00805AD2">
            <w:pPr>
              <w:jc w:val="both"/>
              <w:rPr>
                <w:rFonts w:ascii="Arial" w:hAnsi="Arial" w:cs="Arial"/>
                <w:sz w:val="19"/>
                <w:szCs w:val="19"/>
              </w:rPr>
            </w:pPr>
            <w:r w:rsidRPr="00192527">
              <w:rPr>
                <w:rFonts w:ascii="Arial" w:hAnsi="Arial" w:cs="Arial"/>
                <w:sz w:val="19"/>
                <w:szCs w:val="19"/>
              </w:rPr>
              <w:t>Capacitors:  Parallel plate capacitors with dielectric; dielectrics and Gauss’s Law; susceptibility, permeability, and dielectric constant; energy stored in an electric field. Electric Current: Electron theory of conductivity; conductor, semiconductors and insulators; superconductors, current and current density; Kirchhoffs Law and its applications.</w:t>
            </w:r>
          </w:p>
          <w:p w:rsidR="00BD7E7D" w:rsidRPr="00192527" w:rsidRDefault="00BD7E7D" w:rsidP="00805AD2">
            <w:pPr>
              <w:jc w:val="both"/>
              <w:rPr>
                <w:rFonts w:ascii="Arial" w:hAnsi="Arial" w:cs="Arial"/>
                <w:sz w:val="19"/>
                <w:szCs w:val="19"/>
              </w:rPr>
            </w:pPr>
          </w:p>
          <w:p w:rsidR="00BD7E7D" w:rsidRPr="00192527" w:rsidRDefault="00BD7E7D" w:rsidP="00805AD2">
            <w:pPr>
              <w:jc w:val="both"/>
              <w:rPr>
                <w:rFonts w:ascii="Arial" w:hAnsi="Arial" w:cs="Arial"/>
                <w:sz w:val="19"/>
                <w:szCs w:val="19"/>
              </w:rPr>
            </w:pPr>
            <w:r w:rsidRPr="00192527">
              <w:rPr>
                <w:rFonts w:ascii="Arial" w:hAnsi="Arial" w:cs="Arial"/>
                <w:sz w:val="19"/>
                <w:szCs w:val="19"/>
              </w:rPr>
              <w:t>Electomagnetic Induction: Faraday’s experiment; Faraday’s law; Ampere’s law, motional e.m.f.; self and mutual inductance galvanometers-moving coil, ballistic and deadbeat types.</w:t>
            </w:r>
          </w:p>
          <w:p w:rsidR="00BD7E7D" w:rsidRPr="00192527" w:rsidRDefault="00BD7E7D" w:rsidP="00805AD2">
            <w:pPr>
              <w:jc w:val="both"/>
              <w:rPr>
                <w:rFonts w:ascii="Arial" w:hAnsi="Arial" w:cs="Arial"/>
                <w:sz w:val="19"/>
                <w:szCs w:val="19"/>
              </w:rPr>
            </w:pPr>
          </w:p>
          <w:p w:rsidR="00BD7E7D" w:rsidRPr="005D267A" w:rsidRDefault="00BD7E7D" w:rsidP="00805AD2">
            <w:pPr>
              <w:spacing w:after="120"/>
              <w:jc w:val="both"/>
              <w:rPr>
                <w:rFonts w:ascii="Arial" w:hAnsi="Arial" w:cs="Arial"/>
                <w:sz w:val="18"/>
                <w:szCs w:val="18"/>
              </w:rPr>
            </w:pPr>
            <w:r w:rsidRPr="005D267A">
              <w:rPr>
                <w:rFonts w:ascii="Arial" w:hAnsi="Arial" w:cs="Arial"/>
                <w:sz w:val="18"/>
                <w:szCs w:val="18"/>
              </w:rPr>
              <w:t>Networks Analysis: Kirchhoff's laws; Superposition theorem; Millman’s theorem; Reciprocity theorem, Thevenin's theorem, Norton's theorem, Maximum power transfer theorem, Mesh and Node circuit analysis, Reduction of complicated networks, T and p-section network.</w:t>
            </w:r>
          </w:p>
          <w:p w:rsidR="00BD7E7D" w:rsidRDefault="00BD7E7D" w:rsidP="00805AD2">
            <w:pPr>
              <w:jc w:val="both"/>
              <w:rPr>
                <w:rFonts w:ascii="Arial" w:hAnsi="Arial" w:cs="Arial"/>
                <w:sz w:val="19"/>
                <w:szCs w:val="19"/>
              </w:rPr>
            </w:pPr>
          </w:p>
          <w:p w:rsidR="00BD7E7D" w:rsidRPr="00192527" w:rsidRDefault="00BD7E7D" w:rsidP="00805AD2">
            <w:pPr>
              <w:jc w:val="both"/>
              <w:rPr>
                <w:rFonts w:ascii="Arial" w:hAnsi="Arial" w:cs="Arial"/>
                <w:sz w:val="19"/>
                <w:szCs w:val="19"/>
              </w:rPr>
            </w:pPr>
            <w:r w:rsidRPr="00192527">
              <w:rPr>
                <w:rFonts w:ascii="Arial" w:hAnsi="Arial" w:cs="Arial"/>
                <w:sz w:val="19"/>
                <w:szCs w:val="19"/>
              </w:rPr>
              <w:t>DC and AC Circuits: D.C. circuits with LR, RC, and LCR in series; A.C. circuits with LR, RC, LC, and LCR in series.</w:t>
            </w:r>
          </w:p>
          <w:p w:rsidR="00BD7E7D" w:rsidRPr="00192527" w:rsidRDefault="00BD7E7D" w:rsidP="00805AD2">
            <w:pPr>
              <w:jc w:val="both"/>
              <w:rPr>
                <w:rFonts w:ascii="Arial" w:hAnsi="Arial" w:cs="Arial"/>
                <w:iCs/>
                <w:sz w:val="19"/>
                <w:szCs w:val="19"/>
              </w:rPr>
            </w:pPr>
          </w:p>
        </w:tc>
      </w:tr>
    </w:tbl>
    <w:p w:rsidR="00BD7E7D" w:rsidRDefault="00BD7E7D" w:rsidP="00805AD2">
      <w:pPr>
        <w:rPr>
          <w:rFonts w:ascii="Arial" w:hAnsi="Arial" w:cs="Arial"/>
          <w:b/>
          <w:color w:val="FFFFFF"/>
          <w:sz w:val="20"/>
          <w:szCs w:val="20"/>
          <w:highlight w:val="black"/>
        </w:rPr>
      </w:pPr>
    </w:p>
    <w:p w:rsidR="00BD7E7D" w:rsidRPr="00192527" w:rsidRDefault="00BD7E7D" w:rsidP="00EA3B88">
      <w:pPr>
        <w:jc w:val="both"/>
        <w:rPr>
          <w:rFonts w:ascii="Arial" w:hAnsi="Arial" w:cs="Arial"/>
          <w:b/>
          <w:spacing w:val="-3"/>
          <w:sz w:val="18"/>
          <w:szCs w:val="18"/>
        </w:rPr>
      </w:pPr>
      <w:r w:rsidRPr="00192527">
        <w:rPr>
          <w:rFonts w:ascii="Arial" w:hAnsi="Arial" w:cs="Arial"/>
          <w:b/>
          <w:spacing w:val="-3"/>
          <w:sz w:val="18"/>
          <w:szCs w:val="18"/>
        </w:rPr>
        <w:t xml:space="preserve">Text Book: </w:t>
      </w:r>
    </w:p>
    <w:tbl>
      <w:tblPr>
        <w:tblW w:w="4954" w:type="pct"/>
        <w:jc w:val="center"/>
        <w:tblLook w:val="0000" w:firstRow="0" w:lastRow="0" w:firstColumn="0" w:lastColumn="0" w:noHBand="0" w:noVBand="0"/>
      </w:tblPr>
      <w:tblGrid>
        <w:gridCol w:w="370"/>
        <w:gridCol w:w="3961"/>
        <w:gridCol w:w="462"/>
        <w:gridCol w:w="4364"/>
      </w:tblGrid>
      <w:tr w:rsidR="00BD7E7D" w:rsidRPr="00192527" w:rsidTr="00136869">
        <w:trPr>
          <w:jc w:val="center"/>
        </w:trPr>
        <w:tc>
          <w:tcPr>
            <w:tcW w:w="202" w:type="pct"/>
          </w:tcPr>
          <w:p w:rsidR="00BD7E7D" w:rsidRPr="00192527" w:rsidRDefault="00BD7E7D" w:rsidP="00805AD2">
            <w:pPr>
              <w:suppressAutoHyphens/>
              <w:jc w:val="both"/>
              <w:rPr>
                <w:rFonts w:ascii="Arial" w:hAnsi="Arial" w:cs="Arial"/>
                <w:spacing w:val="-3"/>
                <w:sz w:val="18"/>
                <w:szCs w:val="18"/>
              </w:rPr>
            </w:pPr>
            <w:r w:rsidRPr="00192527">
              <w:rPr>
                <w:rFonts w:ascii="Arial" w:hAnsi="Arial" w:cs="Arial"/>
                <w:spacing w:val="-3"/>
                <w:sz w:val="18"/>
                <w:szCs w:val="18"/>
              </w:rPr>
              <w:t>1.</w:t>
            </w:r>
          </w:p>
        </w:tc>
        <w:tc>
          <w:tcPr>
            <w:tcW w:w="2163" w:type="pct"/>
          </w:tcPr>
          <w:p w:rsidR="00BD7E7D" w:rsidRPr="00192527" w:rsidRDefault="0058266C" w:rsidP="00805AD2">
            <w:pPr>
              <w:suppressAutoHyphens/>
              <w:jc w:val="both"/>
              <w:rPr>
                <w:rFonts w:ascii="Arial" w:hAnsi="Arial" w:cs="Arial"/>
                <w:spacing w:val="-3"/>
                <w:sz w:val="18"/>
                <w:szCs w:val="18"/>
              </w:rPr>
            </w:pPr>
            <w:r w:rsidRPr="0058266C">
              <w:rPr>
                <w:rFonts w:ascii="Arial" w:hAnsi="Arial" w:cs="Arial"/>
                <w:color w:val="000000"/>
                <w:spacing w:val="-3"/>
                <w:sz w:val="18"/>
                <w:szCs w:val="18"/>
              </w:rPr>
              <w:t>Robert Boylestad</w:t>
            </w:r>
          </w:p>
        </w:tc>
        <w:tc>
          <w:tcPr>
            <w:tcW w:w="252" w:type="pct"/>
          </w:tcPr>
          <w:p w:rsidR="00BD7E7D" w:rsidRPr="00192527" w:rsidRDefault="00BD7E7D" w:rsidP="00805AD2">
            <w:pPr>
              <w:suppressAutoHyphens/>
              <w:jc w:val="both"/>
              <w:rPr>
                <w:rFonts w:ascii="Arial" w:hAnsi="Arial" w:cs="Arial"/>
                <w:spacing w:val="-3"/>
                <w:sz w:val="18"/>
                <w:szCs w:val="18"/>
              </w:rPr>
            </w:pPr>
            <w:r w:rsidRPr="00192527">
              <w:rPr>
                <w:rFonts w:ascii="Arial" w:hAnsi="Arial" w:cs="Arial"/>
                <w:spacing w:val="-3"/>
                <w:sz w:val="18"/>
                <w:szCs w:val="18"/>
              </w:rPr>
              <w:t>:</w:t>
            </w:r>
          </w:p>
        </w:tc>
        <w:tc>
          <w:tcPr>
            <w:tcW w:w="2383" w:type="pct"/>
          </w:tcPr>
          <w:p w:rsidR="00BD7E7D" w:rsidRPr="00192527" w:rsidRDefault="0058266C" w:rsidP="00805AD2">
            <w:pPr>
              <w:suppressAutoHyphens/>
              <w:rPr>
                <w:rFonts w:ascii="Arial" w:hAnsi="Arial" w:cs="Arial"/>
                <w:b/>
                <w:bCs/>
                <w:spacing w:val="-3"/>
                <w:sz w:val="18"/>
                <w:szCs w:val="18"/>
              </w:rPr>
            </w:pPr>
            <w:r w:rsidRPr="0058266C">
              <w:rPr>
                <w:rFonts w:ascii="Arial" w:hAnsi="Arial" w:cs="Arial"/>
                <w:b/>
                <w:bCs/>
                <w:spacing w:val="-3"/>
                <w:sz w:val="18"/>
                <w:szCs w:val="18"/>
              </w:rPr>
              <w:t>Introductory Circuit Analysis</w:t>
            </w:r>
            <w:r w:rsidR="00D92EF4">
              <w:rPr>
                <w:rFonts w:ascii="Arial" w:hAnsi="Arial" w:cs="Arial"/>
                <w:b/>
                <w:bCs/>
                <w:spacing w:val="-3"/>
                <w:sz w:val="18"/>
                <w:szCs w:val="18"/>
              </w:rPr>
              <w:t>,</w:t>
            </w:r>
            <w:r w:rsidRPr="0058266C">
              <w:rPr>
                <w:rFonts w:ascii="Arial" w:hAnsi="Arial" w:cs="Arial"/>
                <w:i/>
                <w:iCs/>
                <w:spacing w:val="-3"/>
                <w:sz w:val="18"/>
                <w:szCs w:val="18"/>
              </w:rPr>
              <w:t>Prentice Hall</w:t>
            </w:r>
          </w:p>
        </w:tc>
      </w:tr>
      <w:tr w:rsidR="00336429" w:rsidRPr="00192527" w:rsidTr="00136869">
        <w:trPr>
          <w:jc w:val="center"/>
        </w:trPr>
        <w:tc>
          <w:tcPr>
            <w:tcW w:w="202" w:type="pct"/>
          </w:tcPr>
          <w:p w:rsidR="00336429" w:rsidRPr="00192527" w:rsidRDefault="00336429" w:rsidP="00805AD2">
            <w:pPr>
              <w:suppressAutoHyphens/>
              <w:jc w:val="both"/>
              <w:rPr>
                <w:rFonts w:ascii="Arial" w:hAnsi="Arial" w:cs="Arial"/>
                <w:spacing w:val="-3"/>
                <w:sz w:val="18"/>
                <w:szCs w:val="18"/>
              </w:rPr>
            </w:pPr>
            <w:r>
              <w:rPr>
                <w:rFonts w:ascii="Arial" w:hAnsi="Arial" w:cs="Arial"/>
                <w:spacing w:val="-3"/>
                <w:sz w:val="18"/>
                <w:szCs w:val="18"/>
              </w:rPr>
              <w:t>2.</w:t>
            </w:r>
          </w:p>
        </w:tc>
        <w:tc>
          <w:tcPr>
            <w:tcW w:w="2163" w:type="pct"/>
          </w:tcPr>
          <w:p w:rsidR="00336429" w:rsidRPr="0058266C" w:rsidRDefault="00136869" w:rsidP="00805AD2">
            <w:pPr>
              <w:suppressAutoHyphens/>
              <w:jc w:val="both"/>
              <w:rPr>
                <w:rFonts w:ascii="Arial" w:hAnsi="Arial" w:cs="Arial"/>
                <w:color w:val="000000"/>
                <w:spacing w:val="-3"/>
                <w:sz w:val="18"/>
                <w:szCs w:val="18"/>
              </w:rPr>
            </w:pPr>
            <w:r w:rsidRPr="00136869">
              <w:rPr>
                <w:rFonts w:ascii="Arial" w:hAnsi="Arial" w:cs="Arial"/>
                <w:color w:val="000000"/>
                <w:spacing w:val="-3"/>
                <w:sz w:val="18"/>
                <w:szCs w:val="18"/>
              </w:rPr>
              <w:t>B.L Theraja</w:t>
            </w:r>
            <w:r>
              <w:rPr>
                <w:rFonts w:ascii="Arial" w:hAnsi="Arial" w:cs="Arial"/>
                <w:color w:val="000000"/>
                <w:spacing w:val="-3"/>
                <w:sz w:val="18"/>
                <w:szCs w:val="18"/>
              </w:rPr>
              <w:t xml:space="preserve">, </w:t>
            </w:r>
            <w:r w:rsidRPr="00136869">
              <w:rPr>
                <w:rFonts w:ascii="Arial" w:hAnsi="Arial" w:cs="Arial"/>
                <w:color w:val="000000"/>
                <w:spacing w:val="-3"/>
                <w:sz w:val="18"/>
                <w:szCs w:val="18"/>
              </w:rPr>
              <w:t>A.K Theraja</w:t>
            </w:r>
          </w:p>
        </w:tc>
        <w:tc>
          <w:tcPr>
            <w:tcW w:w="252" w:type="pct"/>
          </w:tcPr>
          <w:p w:rsidR="00336429" w:rsidRPr="00192527" w:rsidRDefault="00336429" w:rsidP="00805AD2">
            <w:pPr>
              <w:suppressAutoHyphens/>
              <w:jc w:val="both"/>
              <w:rPr>
                <w:rFonts w:ascii="Arial" w:hAnsi="Arial" w:cs="Arial"/>
                <w:spacing w:val="-3"/>
                <w:sz w:val="18"/>
                <w:szCs w:val="18"/>
              </w:rPr>
            </w:pPr>
          </w:p>
        </w:tc>
        <w:tc>
          <w:tcPr>
            <w:tcW w:w="2383" w:type="pct"/>
          </w:tcPr>
          <w:p w:rsidR="00336429" w:rsidRPr="0058266C" w:rsidRDefault="00BA3967" w:rsidP="00805AD2">
            <w:pPr>
              <w:suppressAutoHyphens/>
              <w:rPr>
                <w:rFonts w:ascii="Arial" w:hAnsi="Arial" w:cs="Arial"/>
                <w:b/>
                <w:bCs/>
                <w:spacing w:val="-3"/>
                <w:sz w:val="18"/>
                <w:szCs w:val="18"/>
              </w:rPr>
            </w:pPr>
            <w:r w:rsidRPr="00BA3967">
              <w:rPr>
                <w:rFonts w:ascii="Arial" w:hAnsi="Arial" w:cs="Arial"/>
                <w:b/>
                <w:bCs/>
                <w:spacing w:val="-3"/>
                <w:sz w:val="18"/>
                <w:szCs w:val="18"/>
              </w:rPr>
              <w:t>A Te</w:t>
            </w:r>
            <w:r>
              <w:rPr>
                <w:rFonts w:ascii="Arial" w:hAnsi="Arial" w:cs="Arial"/>
                <w:b/>
                <w:bCs/>
                <w:spacing w:val="-3"/>
                <w:sz w:val="18"/>
                <w:szCs w:val="18"/>
              </w:rPr>
              <w:t>x</w:t>
            </w:r>
            <w:r w:rsidRPr="00BA3967">
              <w:rPr>
                <w:rFonts w:ascii="Arial" w:hAnsi="Arial" w:cs="Arial"/>
                <w:b/>
                <w:bCs/>
                <w:spacing w:val="-3"/>
                <w:sz w:val="18"/>
                <w:szCs w:val="18"/>
              </w:rPr>
              <w:t xml:space="preserve">tbook </w:t>
            </w:r>
            <w:r>
              <w:rPr>
                <w:rFonts w:ascii="Arial" w:hAnsi="Arial" w:cs="Arial"/>
                <w:b/>
                <w:bCs/>
                <w:spacing w:val="-3"/>
                <w:sz w:val="18"/>
                <w:szCs w:val="18"/>
              </w:rPr>
              <w:t>o</w:t>
            </w:r>
            <w:r w:rsidRPr="00BA3967">
              <w:rPr>
                <w:rFonts w:ascii="Arial" w:hAnsi="Arial" w:cs="Arial"/>
                <w:b/>
                <w:bCs/>
                <w:spacing w:val="-3"/>
                <w:sz w:val="18"/>
                <w:szCs w:val="18"/>
              </w:rPr>
              <w:t xml:space="preserve">f Electrical Technology </w:t>
            </w:r>
            <w:r>
              <w:rPr>
                <w:rFonts w:ascii="Arial" w:hAnsi="Arial" w:cs="Arial"/>
                <w:b/>
                <w:bCs/>
                <w:spacing w:val="-3"/>
                <w:sz w:val="18"/>
                <w:szCs w:val="18"/>
              </w:rPr>
              <w:t xml:space="preserve">Part IV, </w:t>
            </w:r>
            <w:r w:rsidRPr="00BA3967">
              <w:rPr>
                <w:rFonts w:ascii="Arial" w:hAnsi="Arial" w:cs="Arial"/>
                <w:i/>
                <w:iCs/>
                <w:spacing w:val="-3"/>
                <w:sz w:val="18"/>
                <w:szCs w:val="18"/>
              </w:rPr>
              <w:t>S. Chand Publishing</w:t>
            </w:r>
          </w:p>
        </w:tc>
      </w:tr>
      <w:tr w:rsidR="00BD7E7D" w:rsidRPr="00192527" w:rsidTr="00136869">
        <w:trPr>
          <w:jc w:val="center"/>
        </w:trPr>
        <w:tc>
          <w:tcPr>
            <w:tcW w:w="202" w:type="pct"/>
          </w:tcPr>
          <w:p w:rsidR="00BD7E7D" w:rsidRPr="00192527" w:rsidRDefault="00336429" w:rsidP="00805AD2">
            <w:pPr>
              <w:suppressAutoHyphens/>
              <w:jc w:val="both"/>
              <w:rPr>
                <w:rFonts w:ascii="Arial" w:hAnsi="Arial" w:cs="Arial"/>
                <w:spacing w:val="-3"/>
                <w:sz w:val="18"/>
                <w:szCs w:val="18"/>
              </w:rPr>
            </w:pPr>
            <w:r>
              <w:rPr>
                <w:rFonts w:ascii="Arial" w:hAnsi="Arial" w:cs="Arial"/>
                <w:spacing w:val="-3"/>
                <w:sz w:val="18"/>
                <w:szCs w:val="18"/>
              </w:rPr>
              <w:t>3</w:t>
            </w:r>
            <w:r w:rsidR="00BD7E7D" w:rsidRPr="00192527">
              <w:rPr>
                <w:rFonts w:ascii="Arial" w:hAnsi="Arial" w:cs="Arial"/>
                <w:spacing w:val="-3"/>
                <w:sz w:val="18"/>
                <w:szCs w:val="18"/>
              </w:rPr>
              <w:t>.</w:t>
            </w:r>
          </w:p>
        </w:tc>
        <w:tc>
          <w:tcPr>
            <w:tcW w:w="2163" w:type="pct"/>
          </w:tcPr>
          <w:p w:rsidR="00BD7E7D" w:rsidRPr="00192527" w:rsidRDefault="00BD7E7D" w:rsidP="00805AD2">
            <w:pPr>
              <w:suppressAutoHyphens/>
              <w:jc w:val="both"/>
              <w:rPr>
                <w:rFonts w:ascii="Arial" w:hAnsi="Arial" w:cs="Arial"/>
                <w:spacing w:val="-3"/>
                <w:sz w:val="18"/>
                <w:szCs w:val="18"/>
              </w:rPr>
            </w:pPr>
            <w:r w:rsidRPr="00192527">
              <w:rPr>
                <w:rFonts w:ascii="Arial" w:hAnsi="Arial" w:cs="Arial"/>
                <w:color w:val="000000"/>
                <w:spacing w:val="-3"/>
                <w:sz w:val="18"/>
                <w:szCs w:val="18"/>
              </w:rPr>
              <w:t>J</w:t>
            </w:r>
            <w:r w:rsidRPr="00192527">
              <w:rPr>
                <w:rFonts w:ascii="Arial" w:hAnsi="Arial" w:cs="Arial"/>
                <w:sz w:val="18"/>
                <w:szCs w:val="18"/>
              </w:rPr>
              <w:t xml:space="preserve"> David Halliday, Robert Resnick and Kenneth S. Krane</w:t>
            </w:r>
          </w:p>
        </w:tc>
        <w:tc>
          <w:tcPr>
            <w:tcW w:w="252" w:type="pct"/>
          </w:tcPr>
          <w:p w:rsidR="00BD7E7D" w:rsidRPr="00192527" w:rsidRDefault="00BD7E7D" w:rsidP="00805AD2">
            <w:pPr>
              <w:suppressAutoHyphens/>
              <w:jc w:val="both"/>
              <w:rPr>
                <w:rFonts w:ascii="Arial" w:hAnsi="Arial" w:cs="Arial"/>
                <w:spacing w:val="-3"/>
                <w:sz w:val="18"/>
                <w:szCs w:val="18"/>
              </w:rPr>
            </w:pPr>
            <w:r w:rsidRPr="00192527">
              <w:rPr>
                <w:rFonts w:ascii="Arial" w:hAnsi="Arial" w:cs="Arial"/>
                <w:spacing w:val="-3"/>
                <w:sz w:val="18"/>
                <w:szCs w:val="18"/>
              </w:rPr>
              <w:t>:</w:t>
            </w:r>
          </w:p>
        </w:tc>
        <w:tc>
          <w:tcPr>
            <w:tcW w:w="2383" w:type="pct"/>
          </w:tcPr>
          <w:p w:rsidR="00BD7E7D" w:rsidRPr="00192527" w:rsidRDefault="00BD7E7D" w:rsidP="00805AD2">
            <w:pPr>
              <w:suppressAutoHyphens/>
              <w:rPr>
                <w:rFonts w:ascii="Arial" w:hAnsi="Arial" w:cs="Arial"/>
                <w:b/>
                <w:bCs/>
                <w:spacing w:val="-3"/>
                <w:sz w:val="18"/>
                <w:szCs w:val="18"/>
              </w:rPr>
            </w:pPr>
            <w:r w:rsidRPr="00192527">
              <w:rPr>
                <w:rFonts w:ascii="Arial" w:hAnsi="Arial" w:cs="Arial"/>
                <w:b/>
                <w:bCs/>
                <w:spacing w:val="-3"/>
                <w:sz w:val="18"/>
                <w:szCs w:val="18"/>
              </w:rPr>
              <w:t>Physics (Part-I &amp; II),</w:t>
            </w:r>
            <w:r w:rsidRPr="00192527">
              <w:rPr>
                <w:rFonts w:ascii="Arial" w:hAnsi="Arial" w:cs="Arial"/>
                <w:i/>
                <w:iCs/>
                <w:spacing w:val="-3"/>
                <w:sz w:val="18"/>
                <w:szCs w:val="18"/>
              </w:rPr>
              <w:t xml:space="preserve"> Wiley</w:t>
            </w:r>
          </w:p>
        </w:tc>
      </w:tr>
    </w:tbl>
    <w:p w:rsidR="00BD7E7D" w:rsidRPr="00192527" w:rsidRDefault="00BD7E7D" w:rsidP="00805AD2">
      <w:pPr>
        <w:jc w:val="both"/>
        <w:rPr>
          <w:rFonts w:ascii="Arial" w:hAnsi="Arial" w:cs="Arial"/>
          <w:b/>
          <w:spacing w:val="-3"/>
          <w:sz w:val="18"/>
          <w:szCs w:val="18"/>
        </w:rPr>
      </w:pPr>
    </w:p>
    <w:p w:rsidR="00BD7E7D" w:rsidRPr="00192527" w:rsidRDefault="00BD7E7D" w:rsidP="00EA3B88">
      <w:pPr>
        <w:jc w:val="both"/>
        <w:rPr>
          <w:rFonts w:ascii="Arial" w:hAnsi="Arial" w:cs="Arial"/>
          <w:b/>
          <w:spacing w:val="-3"/>
          <w:sz w:val="18"/>
          <w:szCs w:val="18"/>
        </w:rPr>
      </w:pPr>
      <w:r w:rsidRPr="00192527">
        <w:rPr>
          <w:rFonts w:ascii="Arial" w:hAnsi="Arial" w:cs="Arial"/>
          <w:b/>
          <w:spacing w:val="-3"/>
          <w:sz w:val="18"/>
          <w:szCs w:val="18"/>
        </w:rPr>
        <w:t>Books Recommended:</w:t>
      </w:r>
    </w:p>
    <w:tbl>
      <w:tblPr>
        <w:tblW w:w="4919" w:type="pct"/>
        <w:jc w:val="center"/>
        <w:tblLook w:val="0000" w:firstRow="0" w:lastRow="0" w:firstColumn="0" w:lastColumn="0" w:noHBand="0" w:noVBand="0"/>
      </w:tblPr>
      <w:tblGrid>
        <w:gridCol w:w="362"/>
        <w:gridCol w:w="2322"/>
        <w:gridCol w:w="360"/>
        <w:gridCol w:w="6048"/>
      </w:tblGrid>
      <w:tr w:rsidR="00BD7E7D" w:rsidRPr="00192527" w:rsidTr="00F93C98">
        <w:trPr>
          <w:trHeight w:val="196"/>
          <w:jc w:val="center"/>
        </w:trPr>
        <w:tc>
          <w:tcPr>
            <w:tcW w:w="199" w:type="pct"/>
          </w:tcPr>
          <w:p w:rsidR="00BD7E7D" w:rsidRPr="00192527" w:rsidRDefault="00BD7E7D" w:rsidP="00805AD2">
            <w:pPr>
              <w:suppressAutoHyphens/>
              <w:jc w:val="both"/>
              <w:rPr>
                <w:rFonts w:ascii="Arial" w:hAnsi="Arial" w:cs="Arial"/>
                <w:spacing w:val="-3"/>
                <w:sz w:val="18"/>
                <w:szCs w:val="18"/>
              </w:rPr>
            </w:pPr>
            <w:r w:rsidRPr="00192527">
              <w:rPr>
                <w:rFonts w:ascii="Arial" w:hAnsi="Arial" w:cs="Arial"/>
                <w:spacing w:val="-3"/>
                <w:sz w:val="18"/>
                <w:szCs w:val="18"/>
              </w:rPr>
              <w:t>1.</w:t>
            </w:r>
          </w:p>
        </w:tc>
        <w:tc>
          <w:tcPr>
            <w:tcW w:w="1277" w:type="pct"/>
          </w:tcPr>
          <w:p w:rsidR="00BD7E7D" w:rsidRPr="00192527" w:rsidRDefault="00BD7E7D" w:rsidP="00805AD2">
            <w:pPr>
              <w:rPr>
                <w:rFonts w:ascii="Arial" w:hAnsi="Arial" w:cs="Arial"/>
                <w:color w:val="000000"/>
                <w:spacing w:val="-3"/>
                <w:sz w:val="18"/>
                <w:szCs w:val="18"/>
              </w:rPr>
            </w:pPr>
            <w:r w:rsidRPr="00192527">
              <w:rPr>
                <w:rFonts w:ascii="Arial" w:hAnsi="Arial" w:cs="Arial"/>
                <w:color w:val="000000"/>
                <w:spacing w:val="-3"/>
                <w:sz w:val="18"/>
                <w:szCs w:val="18"/>
              </w:rPr>
              <w:t>Arthur Frederic Kip</w:t>
            </w:r>
          </w:p>
        </w:tc>
        <w:tc>
          <w:tcPr>
            <w:tcW w:w="198" w:type="pct"/>
          </w:tcPr>
          <w:p w:rsidR="00BD7E7D" w:rsidRPr="00192527" w:rsidRDefault="00BD7E7D" w:rsidP="00805AD2">
            <w:pPr>
              <w:suppressAutoHyphens/>
              <w:rPr>
                <w:rFonts w:ascii="Arial" w:hAnsi="Arial" w:cs="Arial"/>
                <w:spacing w:val="-3"/>
                <w:sz w:val="18"/>
                <w:szCs w:val="18"/>
              </w:rPr>
            </w:pPr>
            <w:r w:rsidRPr="00192527">
              <w:rPr>
                <w:rFonts w:ascii="Arial" w:hAnsi="Arial" w:cs="Arial"/>
                <w:spacing w:val="-3"/>
                <w:sz w:val="18"/>
                <w:szCs w:val="18"/>
              </w:rPr>
              <w:t>:</w:t>
            </w:r>
          </w:p>
        </w:tc>
        <w:tc>
          <w:tcPr>
            <w:tcW w:w="3327" w:type="pct"/>
          </w:tcPr>
          <w:p w:rsidR="00BD7E7D" w:rsidRPr="00192527" w:rsidRDefault="00BD7E7D" w:rsidP="00805AD2">
            <w:pPr>
              <w:jc w:val="both"/>
              <w:rPr>
                <w:rFonts w:ascii="Arial" w:hAnsi="Arial" w:cs="Arial"/>
                <w:color w:val="000000"/>
                <w:sz w:val="18"/>
                <w:szCs w:val="18"/>
              </w:rPr>
            </w:pPr>
            <w:r w:rsidRPr="00192527">
              <w:rPr>
                <w:rFonts w:ascii="Arial" w:hAnsi="Arial" w:cs="Arial"/>
                <w:b/>
                <w:bCs/>
                <w:color w:val="000000"/>
                <w:sz w:val="18"/>
                <w:szCs w:val="18"/>
              </w:rPr>
              <w:t>Fundamentals of Electricity and Magnetism</w:t>
            </w:r>
            <w:r w:rsidRPr="00192527">
              <w:rPr>
                <w:rFonts w:ascii="Arial" w:hAnsi="Arial" w:cs="Arial"/>
                <w:color w:val="000000"/>
                <w:sz w:val="18"/>
                <w:szCs w:val="18"/>
              </w:rPr>
              <w:t xml:space="preserve">, </w:t>
            </w:r>
            <w:r w:rsidRPr="00192527">
              <w:rPr>
                <w:rFonts w:ascii="Arial" w:hAnsi="Arial" w:cs="Arial"/>
                <w:i/>
                <w:iCs/>
                <w:color w:val="000000"/>
                <w:sz w:val="18"/>
                <w:szCs w:val="18"/>
              </w:rPr>
              <w:t>McGraw-Hill Inc.</w:t>
            </w:r>
          </w:p>
        </w:tc>
      </w:tr>
      <w:tr w:rsidR="00BD7E7D" w:rsidRPr="00192527" w:rsidTr="00F93C98">
        <w:trPr>
          <w:trHeight w:val="196"/>
          <w:jc w:val="center"/>
        </w:trPr>
        <w:tc>
          <w:tcPr>
            <w:tcW w:w="199" w:type="pct"/>
          </w:tcPr>
          <w:p w:rsidR="00BD7E7D" w:rsidRPr="00192527" w:rsidRDefault="00BD7E7D" w:rsidP="00805AD2">
            <w:pPr>
              <w:suppressAutoHyphens/>
              <w:jc w:val="both"/>
              <w:rPr>
                <w:rFonts w:ascii="Arial" w:hAnsi="Arial" w:cs="Arial"/>
                <w:spacing w:val="-3"/>
                <w:sz w:val="18"/>
                <w:szCs w:val="18"/>
              </w:rPr>
            </w:pPr>
            <w:r w:rsidRPr="00192527">
              <w:rPr>
                <w:rFonts w:ascii="Arial" w:hAnsi="Arial" w:cs="Arial"/>
                <w:spacing w:val="-3"/>
                <w:sz w:val="18"/>
                <w:szCs w:val="18"/>
              </w:rPr>
              <w:t>2.</w:t>
            </w:r>
          </w:p>
        </w:tc>
        <w:tc>
          <w:tcPr>
            <w:tcW w:w="1277" w:type="pct"/>
          </w:tcPr>
          <w:p w:rsidR="00BD7E7D" w:rsidRPr="00192527" w:rsidRDefault="00BD7E7D" w:rsidP="00805AD2">
            <w:pPr>
              <w:rPr>
                <w:rFonts w:ascii="Arial" w:hAnsi="Arial" w:cs="Arial"/>
                <w:color w:val="000000"/>
                <w:spacing w:val="-3"/>
                <w:sz w:val="18"/>
                <w:szCs w:val="18"/>
              </w:rPr>
            </w:pPr>
            <w:r w:rsidRPr="00192527">
              <w:rPr>
                <w:rFonts w:ascii="Arial" w:hAnsi="Arial" w:cs="Arial"/>
                <w:color w:val="000000"/>
                <w:spacing w:val="-3"/>
                <w:sz w:val="18"/>
                <w:szCs w:val="18"/>
              </w:rPr>
              <w:t>M. S. Huq</w:t>
            </w:r>
          </w:p>
        </w:tc>
        <w:tc>
          <w:tcPr>
            <w:tcW w:w="198" w:type="pct"/>
          </w:tcPr>
          <w:p w:rsidR="00BD7E7D" w:rsidRPr="00192527" w:rsidRDefault="00BD7E7D" w:rsidP="00805AD2">
            <w:pPr>
              <w:suppressAutoHyphens/>
              <w:rPr>
                <w:rFonts w:ascii="Arial" w:hAnsi="Arial" w:cs="Arial"/>
                <w:spacing w:val="-3"/>
                <w:sz w:val="18"/>
                <w:szCs w:val="18"/>
              </w:rPr>
            </w:pPr>
            <w:r w:rsidRPr="00192527">
              <w:rPr>
                <w:rFonts w:ascii="Arial" w:hAnsi="Arial" w:cs="Arial"/>
                <w:spacing w:val="-3"/>
                <w:sz w:val="18"/>
                <w:szCs w:val="18"/>
              </w:rPr>
              <w:t>:</w:t>
            </w:r>
          </w:p>
        </w:tc>
        <w:tc>
          <w:tcPr>
            <w:tcW w:w="3327" w:type="pct"/>
          </w:tcPr>
          <w:p w:rsidR="00BD7E7D" w:rsidRPr="00192527" w:rsidRDefault="00BD7E7D" w:rsidP="00805AD2">
            <w:pPr>
              <w:jc w:val="both"/>
              <w:rPr>
                <w:rFonts w:ascii="Arial" w:hAnsi="Arial" w:cs="Arial"/>
                <w:color w:val="000000"/>
                <w:sz w:val="18"/>
                <w:szCs w:val="18"/>
              </w:rPr>
            </w:pPr>
            <w:r w:rsidRPr="00192527">
              <w:rPr>
                <w:rFonts w:ascii="Arial" w:hAnsi="Arial" w:cs="Arial"/>
                <w:b/>
                <w:bCs/>
                <w:color w:val="000000"/>
                <w:sz w:val="18"/>
                <w:szCs w:val="18"/>
              </w:rPr>
              <w:t>Concepts of Electricity and Magnetism,</w:t>
            </w:r>
            <w:r w:rsidRPr="00192527">
              <w:rPr>
                <w:rFonts w:ascii="Arial" w:hAnsi="Arial" w:cs="Arial"/>
                <w:i/>
                <w:iCs/>
                <w:color w:val="000000"/>
                <w:sz w:val="18"/>
                <w:szCs w:val="18"/>
              </w:rPr>
              <w:t>Students’ Publications</w:t>
            </w:r>
          </w:p>
        </w:tc>
      </w:tr>
    </w:tbl>
    <w:p w:rsidR="00BD7E7D" w:rsidRDefault="00BD7E7D" w:rsidP="00805AD2">
      <w:pPr>
        <w:rPr>
          <w:rFonts w:ascii="Arial" w:hAnsi="Arial" w:cs="Arial"/>
          <w:b/>
          <w:bCs/>
          <w:iCs/>
          <w:sz w:val="20"/>
          <w:szCs w:val="20"/>
        </w:rPr>
      </w:pPr>
    </w:p>
    <w:p w:rsidR="00BD7E7D" w:rsidRDefault="00BD7E7D" w:rsidP="00805AD2">
      <w:pPr>
        <w:jc w:val="center"/>
        <w:rPr>
          <w:rFonts w:ascii="Arial" w:hAnsi="Arial" w:cs="Arial"/>
          <w:sz w:val="18"/>
          <w:szCs w:val="18"/>
        </w:rPr>
      </w:pPr>
    </w:p>
    <w:p w:rsidR="00BD7E7D" w:rsidRPr="00097C67" w:rsidRDefault="00BD7E7D" w:rsidP="00DC4E95">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97C67">
        <w:rPr>
          <w:rFonts w:ascii="Arial" w:hAnsi="Arial" w:cs="Arial"/>
          <w:b/>
          <w:bCs/>
          <w:iCs/>
          <w:sz w:val="18"/>
          <w:szCs w:val="18"/>
        </w:rPr>
        <w:t>CSE 1211: Introduction to Digital Electronics</w:t>
      </w:r>
    </w:p>
    <w:p w:rsidR="00BD7E7D" w:rsidRPr="00097C67" w:rsidRDefault="00BD7E7D" w:rsidP="00DC4E95">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iCs/>
          <w:sz w:val="18"/>
          <w:szCs w:val="18"/>
        </w:rPr>
      </w:pPr>
      <w:r w:rsidRPr="00097C67">
        <w:rPr>
          <w:rFonts w:ascii="Arial" w:hAnsi="Arial" w:cs="Arial"/>
          <w:b/>
          <w:bCs/>
          <w:iCs/>
          <w:sz w:val="18"/>
          <w:szCs w:val="18"/>
        </w:rPr>
        <w:t xml:space="preserve">Credits: </w:t>
      </w:r>
      <w:r w:rsidRPr="00097C67">
        <w:rPr>
          <w:rFonts w:ascii="Arial" w:hAnsi="Arial" w:cs="Arial"/>
          <w:iCs/>
          <w:sz w:val="18"/>
          <w:szCs w:val="18"/>
        </w:rPr>
        <w:t xml:space="preserve">3 </w:t>
      </w:r>
      <w:r w:rsidR="00844CE6">
        <w:rPr>
          <w:rFonts w:ascii="Arial" w:hAnsi="Arial" w:cs="Arial"/>
          <w:b/>
          <w:bCs/>
          <w:iCs/>
          <w:sz w:val="18"/>
          <w:szCs w:val="18"/>
        </w:rPr>
        <w:t>Contact Hours: 42</w:t>
      </w:r>
    </w:p>
    <w:p w:rsidR="00BD7E7D" w:rsidRPr="00097C67" w:rsidRDefault="00BD7E7D" w:rsidP="00DC4E95">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97C67">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BD7E7D" w:rsidRPr="00097C67" w:rsidRDefault="00BD7E7D">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33"/>
        <w:gridCol w:w="7741"/>
      </w:tblGrid>
      <w:tr w:rsidR="00BD7E7D" w:rsidRPr="00097C67">
        <w:trPr>
          <w:jc w:val="center"/>
        </w:trPr>
        <w:tc>
          <w:tcPr>
            <w:tcW w:w="1433" w:type="dxa"/>
            <w:tcBorders>
              <w:top w:val="nil"/>
              <w:left w:val="nil"/>
              <w:bottom w:val="nil"/>
              <w:right w:val="nil"/>
            </w:tcBorders>
            <w:shd w:val="clear" w:color="auto" w:fill="FFFFFF"/>
          </w:tcPr>
          <w:p w:rsidR="00BD7E7D" w:rsidRPr="00097C67" w:rsidRDefault="00BD7E7D">
            <w:pPr>
              <w:rPr>
                <w:rFonts w:ascii="Arial" w:hAnsi="Arial" w:cs="Arial"/>
                <w:b/>
                <w:sz w:val="18"/>
                <w:szCs w:val="18"/>
              </w:rPr>
            </w:pPr>
            <w:r w:rsidRPr="00097C67">
              <w:rPr>
                <w:rFonts w:ascii="Arial" w:hAnsi="Arial" w:cs="Arial"/>
                <w:b/>
                <w:sz w:val="18"/>
                <w:szCs w:val="18"/>
              </w:rPr>
              <w:t>Prerequisite:</w:t>
            </w:r>
          </w:p>
        </w:tc>
        <w:tc>
          <w:tcPr>
            <w:tcW w:w="7741" w:type="dxa"/>
            <w:tcBorders>
              <w:top w:val="nil"/>
              <w:left w:val="nil"/>
              <w:bottom w:val="nil"/>
              <w:right w:val="nil"/>
            </w:tcBorders>
            <w:shd w:val="clear" w:color="auto" w:fill="FFFFFF"/>
          </w:tcPr>
          <w:p w:rsidR="00BD7E7D" w:rsidRPr="00097C67" w:rsidRDefault="00BD7E7D">
            <w:pPr>
              <w:rPr>
                <w:rFonts w:ascii="Arial" w:hAnsi="Arial" w:cs="Arial"/>
                <w:iCs/>
                <w:sz w:val="18"/>
                <w:szCs w:val="18"/>
              </w:rPr>
            </w:pPr>
            <w:r w:rsidRPr="00097C67">
              <w:rPr>
                <w:rFonts w:ascii="Arial" w:hAnsi="Arial" w:cs="Arial"/>
                <w:iCs/>
                <w:sz w:val="18"/>
                <w:szCs w:val="18"/>
              </w:rPr>
              <w:t>EE</w:t>
            </w:r>
            <w:r>
              <w:rPr>
                <w:rFonts w:ascii="Arial" w:hAnsi="Arial" w:cs="Arial"/>
                <w:iCs/>
                <w:sz w:val="18"/>
                <w:szCs w:val="18"/>
              </w:rPr>
              <w:t xml:space="preserve">E 1131: Basic </w:t>
            </w:r>
            <w:r w:rsidRPr="00097C67">
              <w:rPr>
                <w:rFonts w:ascii="Arial" w:hAnsi="Arial" w:cs="Arial"/>
                <w:iCs/>
                <w:sz w:val="18"/>
                <w:szCs w:val="18"/>
              </w:rPr>
              <w:t>Electronics</w:t>
            </w:r>
          </w:p>
        </w:tc>
      </w:tr>
      <w:tr w:rsidR="00BD7E7D" w:rsidRPr="00097C67">
        <w:trPr>
          <w:jc w:val="center"/>
        </w:trPr>
        <w:tc>
          <w:tcPr>
            <w:tcW w:w="1433" w:type="dxa"/>
            <w:tcBorders>
              <w:top w:val="nil"/>
              <w:left w:val="nil"/>
              <w:bottom w:val="nil"/>
              <w:right w:val="nil"/>
            </w:tcBorders>
            <w:shd w:val="clear" w:color="auto" w:fill="FFFFFF"/>
          </w:tcPr>
          <w:p w:rsidR="00BD7E7D" w:rsidRPr="00097C67" w:rsidRDefault="00BD7E7D">
            <w:pPr>
              <w:rPr>
                <w:rFonts w:ascii="Arial" w:hAnsi="Arial" w:cs="Arial"/>
                <w:b/>
                <w:sz w:val="18"/>
                <w:szCs w:val="18"/>
              </w:rPr>
            </w:pPr>
            <w:r w:rsidRPr="00097C67">
              <w:rPr>
                <w:rFonts w:ascii="Arial" w:hAnsi="Arial" w:cs="Arial"/>
                <w:b/>
                <w:sz w:val="18"/>
                <w:szCs w:val="18"/>
              </w:rPr>
              <w:t>Course Type</w:t>
            </w:r>
          </w:p>
        </w:tc>
        <w:tc>
          <w:tcPr>
            <w:tcW w:w="7741" w:type="dxa"/>
            <w:tcBorders>
              <w:top w:val="nil"/>
              <w:left w:val="nil"/>
              <w:bottom w:val="nil"/>
              <w:right w:val="nil"/>
            </w:tcBorders>
            <w:shd w:val="clear" w:color="auto" w:fill="FFFFFF"/>
          </w:tcPr>
          <w:p w:rsidR="00BD7E7D" w:rsidRPr="00097C67" w:rsidRDefault="00BD7E7D">
            <w:pPr>
              <w:rPr>
                <w:rFonts w:ascii="Arial" w:hAnsi="Arial" w:cs="Arial"/>
                <w:iCs/>
                <w:sz w:val="18"/>
                <w:szCs w:val="18"/>
              </w:rPr>
            </w:pPr>
            <w:bookmarkStart w:id="1" w:name="__DdeLink__442_220060970"/>
            <w:r w:rsidRPr="00097C67">
              <w:rPr>
                <w:rFonts w:ascii="MS Gothic" w:eastAsia="MS Gothic" w:hAnsi="MS Gothic" w:cs="MS Gothic" w:hint="eastAsia"/>
                <w:iCs/>
                <w:sz w:val="18"/>
                <w:szCs w:val="18"/>
              </w:rPr>
              <w:t>☒</w:t>
            </w:r>
            <w:bookmarkEnd w:id="1"/>
            <w:r w:rsidRPr="00097C67">
              <w:rPr>
                <w:rFonts w:ascii="Arial" w:hAnsi="Arial" w:cs="Arial"/>
                <w:iCs/>
                <w:sz w:val="18"/>
                <w:szCs w:val="18"/>
              </w:rPr>
              <w:t xml:space="preserve"> Theory         </w:t>
            </w:r>
            <w:r w:rsidRPr="00097C67">
              <w:rPr>
                <w:rFonts w:ascii="MS Gothic" w:eastAsia="MS Gothic" w:hAnsi="MS Gothic" w:cs="MS Gothic" w:hint="eastAsia"/>
                <w:iCs/>
                <w:sz w:val="18"/>
                <w:szCs w:val="18"/>
              </w:rPr>
              <w:t>☐</w:t>
            </w:r>
            <w:r w:rsidRPr="00097C67">
              <w:rPr>
                <w:rFonts w:ascii="Arial" w:hAnsi="Arial" w:cs="Arial"/>
                <w:iCs/>
                <w:sz w:val="18"/>
                <w:szCs w:val="18"/>
              </w:rPr>
              <w:t xml:space="preserve">  Laboratory work         </w:t>
            </w:r>
            <w:r w:rsidRPr="00097C67">
              <w:rPr>
                <w:rFonts w:ascii="MS Gothic" w:eastAsia="MS Gothic" w:hAnsi="MS Gothic" w:cs="MS Gothic" w:hint="eastAsia"/>
                <w:iCs/>
                <w:sz w:val="18"/>
                <w:szCs w:val="18"/>
              </w:rPr>
              <w:t>☐</w:t>
            </w:r>
            <w:r w:rsidRPr="00097C67">
              <w:rPr>
                <w:rFonts w:ascii="Arial" w:hAnsi="Arial" w:cs="Arial"/>
                <w:iCs/>
                <w:sz w:val="18"/>
                <w:szCs w:val="18"/>
              </w:rPr>
              <w:t xml:space="preserve">  Project work      </w:t>
            </w:r>
            <w:r w:rsidRPr="00097C67">
              <w:rPr>
                <w:rFonts w:ascii="MS Gothic" w:eastAsia="MS Gothic" w:hAnsi="MS Gothic" w:cs="MS Gothic" w:hint="eastAsia"/>
                <w:iCs/>
                <w:sz w:val="18"/>
                <w:szCs w:val="18"/>
              </w:rPr>
              <w:t>☐</w:t>
            </w:r>
            <w:r w:rsidRPr="00097C67">
              <w:rPr>
                <w:rFonts w:ascii="Arial" w:hAnsi="Arial" w:cs="Arial"/>
                <w:iCs/>
                <w:sz w:val="18"/>
                <w:szCs w:val="18"/>
              </w:rPr>
              <w:t xml:space="preserve">  Viva Voce                    </w:t>
            </w:r>
          </w:p>
        </w:tc>
      </w:tr>
      <w:tr w:rsidR="00BD7E7D" w:rsidRPr="00097C67">
        <w:trPr>
          <w:trHeight w:val="238"/>
          <w:jc w:val="center"/>
        </w:trPr>
        <w:tc>
          <w:tcPr>
            <w:tcW w:w="1433" w:type="dxa"/>
            <w:tcBorders>
              <w:top w:val="nil"/>
              <w:left w:val="nil"/>
              <w:bottom w:val="nil"/>
              <w:right w:val="nil"/>
            </w:tcBorders>
            <w:shd w:val="clear" w:color="auto" w:fill="FFFFFF"/>
          </w:tcPr>
          <w:p w:rsidR="00BD7E7D" w:rsidRPr="00097C67" w:rsidRDefault="00BD7E7D">
            <w:pPr>
              <w:ind w:left="2160" w:hanging="2160"/>
              <w:rPr>
                <w:rFonts w:ascii="Arial" w:hAnsi="Arial" w:cs="Arial"/>
                <w:b/>
                <w:bCs/>
                <w:sz w:val="18"/>
                <w:szCs w:val="18"/>
              </w:rPr>
            </w:pPr>
            <w:r w:rsidRPr="00097C67">
              <w:rPr>
                <w:rFonts w:ascii="Arial" w:hAnsi="Arial" w:cs="Arial"/>
                <w:b/>
                <w:bCs/>
                <w:sz w:val="18"/>
                <w:szCs w:val="18"/>
              </w:rPr>
              <w:t>Motivation</w:t>
            </w:r>
          </w:p>
        </w:tc>
        <w:tc>
          <w:tcPr>
            <w:tcW w:w="7741" w:type="dxa"/>
            <w:tcBorders>
              <w:top w:val="nil"/>
              <w:left w:val="nil"/>
              <w:bottom w:val="nil"/>
              <w:right w:val="nil"/>
            </w:tcBorders>
            <w:shd w:val="clear" w:color="auto" w:fill="FFFFFF"/>
          </w:tcPr>
          <w:p w:rsidR="00BD7E7D" w:rsidRPr="00097C67" w:rsidRDefault="00BD7E7D">
            <w:pPr>
              <w:rPr>
                <w:rFonts w:ascii="Arial" w:hAnsi="Arial" w:cs="Arial"/>
                <w:iCs/>
                <w:sz w:val="18"/>
                <w:szCs w:val="18"/>
              </w:rPr>
            </w:pPr>
            <w:r w:rsidRPr="00097C67">
              <w:rPr>
                <w:rFonts w:ascii="Arial" w:hAnsi="Arial" w:cs="Arial"/>
                <w:iCs/>
                <w:sz w:val="18"/>
                <w:szCs w:val="18"/>
              </w:rPr>
              <w:t>To develop basics knowledge on Introduction to Digital Electronics</w:t>
            </w:r>
          </w:p>
        </w:tc>
      </w:tr>
      <w:tr w:rsidR="00BD7E7D" w:rsidRPr="00097C67">
        <w:trPr>
          <w:trHeight w:val="238"/>
          <w:jc w:val="center"/>
        </w:trPr>
        <w:tc>
          <w:tcPr>
            <w:tcW w:w="9174" w:type="dxa"/>
            <w:gridSpan w:val="2"/>
            <w:tcBorders>
              <w:top w:val="nil"/>
              <w:left w:val="nil"/>
              <w:bottom w:val="nil"/>
              <w:right w:val="nil"/>
            </w:tcBorders>
            <w:shd w:val="clear" w:color="auto" w:fill="FFFFFF"/>
          </w:tcPr>
          <w:p w:rsidR="00744313" w:rsidRDefault="00744313">
            <w:pPr>
              <w:rPr>
                <w:rFonts w:ascii="Arial" w:hAnsi="Arial" w:cs="Arial"/>
                <w:b/>
                <w:bCs/>
                <w:sz w:val="18"/>
                <w:szCs w:val="18"/>
              </w:rPr>
            </w:pPr>
          </w:p>
          <w:p w:rsidR="00BD7E7D" w:rsidRPr="00097C67" w:rsidRDefault="00BD7E7D">
            <w:pPr>
              <w:rPr>
                <w:rFonts w:ascii="Arial" w:hAnsi="Arial" w:cs="Arial"/>
                <w:b/>
                <w:bCs/>
                <w:sz w:val="18"/>
                <w:szCs w:val="18"/>
              </w:rPr>
            </w:pPr>
            <w:r w:rsidRPr="00097C67">
              <w:rPr>
                <w:rFonts w:ascii="Arial" w:hAnsi="Arial" w:cs="Arial"/>
                <w:b/>
                <w:bCs/>
                <w:sz w:val="18"/>
                <w:szCs w:val="18"/>
              </w:rPr>
              <w:t>Course Objective:</w:t>
            </w:r>
          </w:p>
          <w:p w:rsidR="00BD7E7D" w:rsidRPr="00097C67" w:rsidRDefault="00BD7E7D">
            <w:pPr>
              <w:jc w:val="both"/>
              <w:rPr>
                <w:rFonts w:ascii="Arial" w:hAnsi="Arial" w:cs="Arial"/>
                <w:iCs/>
                <w:sz w:val="18"/>
                <w:szCs w:val="18"/>
              </w:rPr>
            </w:pPr>
            <w:r w:rsidRPr="00097C67">
              <w:rPr>
                <w:rFonts w:ascii="Arial" w:hAnsi="Arial" w:cs="Arial"/>
                <w:iCs/>
                <w:color w:val="000000"/>
                <w:sz w:val="18"/>
                <w:szCs w:val="18"/>
              </w:rPr>
              <w:t xml:space="preserve">Digital electronics is essential to understanding the design and working of a wide range of applications, from consumer and industrial electronics to communication, from embedded systems, and computers to security and military equipment. As the devices used in these applications decrease in size and employ more complex technology. It is essential for students and engineers to fully understand both the fundamentals and also the design, implementation and application principles of digital electronics, devices and integrated circuits, thus enabling them to use the most appropriate and effective technique to suit their technical needs. </w:t>
            </w:r>
            <w:r w:rsidRPr="00097C67">
              <w:rPr>
                <w:rFonts w:ascii="Arial" w:hAnsi="Arial" w:cs="Arial"/>
                <w:iCs/>
                <w:sz w:val="18"/>
                <w:szCs w:val="18"/>
              </w:rPr>
              <w:t xml:space="preserve">Through this course, students are expected to achieve a basic understanding of </w:t>
            </w:r>
            <w:r w:rsidRPr="00097C67">
              <w:rPr>
                <w:rFonts w:ascii="Arial" w:hAnsi="Arial" w:cs="Arial"/>
                <w:iCs/>
                <w:color w:val="000000"/>
                <w:sz w:val="18"/>
                <w:szCs w:val="18"/>
              </w:rPr>
              <w:t>number systems and representations, different type of codes, logic gates and Boolean algebra, DTL, TTL and CMOS integrated circuits, basic combinational and sequential logic design, timer and A/D-D/A converters</w:t>
            </w:r>
            <w:r w:rsidRPr="00097C67">
              <w:rPr>
                <w:rFonts w:ascii="Arial" w:hAnsi="Arial" w:cs="Arial"/>
                <w:iCs/>
                <w:sz w:val="18"/>
                <w:szCs w:val="18"/>
              </w:rPr>
              <w:t>. Ultimately, it is hoped that through learning this course students will be able to acquire the basic knowledge of digital logic levels and application of knowledge to understand digital electronics and impart how to design Digital Circuits as well as a necessary foundation for further study of digital systems, computer architecture and VLSI design in the future.</w:t>
            </w:r>
          </w:p>
        </w:tc>
      </w:tr>
    </w:tbl>
    <w:p w:rsidR="00BD7E7D" w:rsidRPr="00097C67" w:rsidRDefault="00BD7E7D">
      <w:pPr>
        <w:jc w:val="center"/>
        <w:rPr>
          <w:rFonts w:ascii="Arial" w:hAnsi="Arial" w:cs="Arial"/>
          <w:sz w:val="18"/>
          <w:szCs w:val="18"/>
        </w:rPr>
      </w:pPr>
    </w:p>
    <w:p w:rsidR="00E23992" w:rsidRDefault="00E23992">
      <w:pPr>
        <w:rPr>
          <w:rFonts w:ascii="Arial" w:hAnsi="Arial" w:cs="Arial"/>
          <w:b/>
          <w:color w:val="000000"/>
          <w:sz w:val="18"/>
          <w:szCs w:val="18"/>
        </w:rPr>
      </w:pPr>
      <w:r>
        <w:rPr>
          <w:rFonts w:ascii="Arial" w:hAnsi="Arial" w:cs="Arial"/>
          <w:b/>
          <w:color w:val="000000"/>
          <w:sz w:val="18"/>
          <w:szCs w:val="18"/>
        </w:rPr>
        <w:br w:type="page"/>
      </w:r>
    </w:p>
    <w:p w:rsidR="00BD7E7D" w:rsidRPr="00097C67" w:rsidRDefault="00BD7E7D">
      <w:pPr>
        <w:jc w:val="center"/>
        <w:rPr>
          <w:rFonts w:ascii="Arial" w:hAnsi="Arial" w:cs="Arial"/>
          <w:b/>
          <w:color w:val="000000"/>
          <w:sz w:val="18"/>
          <w:szCs w:val="18"/>
        </w:rPr>
      </w:pPr>
      <w:r w:rsidRPr="00097C67">
        <w:rPr>
          <w:rFonts w:ascii="Arial" w:hAnsi="Arial" w:cs="Arial"/>
          <w:b/>
          <w:color w:val="000000"/>
          <w:sz w:val="18"/>
          <w:szCs w:val="18"/>
        </w:rPr>
        <w:lastRenderedPageBreak/>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20"/>
        <w:gridCol w:w="1677"/>
        <w:gridCol w:w="2268"/>
        <w:gridCol w:w="1276"/>
        <w:gridCol w:w="1701"/>
        <w:gridCol w:w="1543"/>
      </w:tblGrid>
      <w:tr w:rsidR="00BD7E7D" w:rsidRPr="00097C67" w:rsidTr="00DC4E95">
        <w:trPr>
          <w:trHeight w:val="877"/>
          <w:jc w:val="center"/>
        </w:trPr>
        <w:tc>
          <w:tcPr>
            <w:tcW w:w="62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 No.</w:t>
            </w:r>
          </w:p>
        </w:tc>
        <w:tc>
          <w:tcPr>
            <w:tcW w:w="167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 Statement</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Domain / level of learning taxonomy</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Assessment tools</w:t>
            </w:r>
          </w:p>
        </w:tc>
      </w:tr>
      <w:tr w:rsidR="00BD7E7D" w:rsidRPr="00097C67" w:rsidTr="00DC4E95">
        <w:trPr>
          <w:trHeight w:val="1646"/>
          <w:jc w:val="center"/>
        </w:trPr>
        <w:tc>
          <w:tcPr>
            <w:tcW w:w="62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CO1</w:t>
            </w:r>
          </w:p>
        </w:tc>
        <w:tc>
          <w:tcPr>
            <w:tcW w:w="167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DC4E95" w:rsidRPr="00097C67" w:rsidRDefault="00BD7E7D" w:rsidP="00DC4E95">
            <w:pPr>
              <w:jc w:val="center"/>
              <w:textAlignment w:val="top"/>
              <w:rPr>
                <w:rFonts w:ascii="Arial" w:hAnsi="Arial" w:cs="Arial"/>
                <w:bCs/>
                <w:color w:val="000000"/>
                <w:sz w:val="18"/>
                <w:szCs w:val="18"/>
              </w:rPr>
            </w:pPr>
            <w:r w:rsidRPr="008E3830">
              <w:rPr>
                <w:rFonts w:ascii="Arial" w:hAnsi="Arial" w:cs="Arial"/>
                <w:color w:val="000000"/>
                <w:sz w:val="18"/>
                <w:szCs w:val="18"/>
              </w:rPr>
              <w:t>To</w:t>
            </w:r>
            <w:r w:rsidR="006A2DCD">
              <w:rPr>
                <w:rFonts w:ascii="Arial" w:hAnsi="Arial" w:cs="Arial"/>
                <w:b/>
                <w:bCs/>
                <w:color w:val="000000"/>
                <w:sz w:val="18"/>
                <w:szCs w:val="18"/>
              </w:rPr>
              <w:t>e</w:t>
            </w:r>
            <w:r w:rsidR="006A2DCD" w:rsidRPr="00097C67">
              <w:rPr>
                <w:rFonts w:ascii="Arial" w:hAnsi="Arial" w:cs="Arial"/>
                <w:b/>
                <w:bCs/>
                <w:color w:val="000000"/>
                <w:sz w:val="18"/>
                <w:szCs w:val="18"/>
              </w:rPr>
              <w:t>xplain</w:t>
            </w:r>
            <w:r w:rsidR="006A2DCD" w:rsidRPr="00097C67">
              <w:rPr>
                <w:rFonts w:ascii="Arial" w:hAnsi="Arial" w:cs="Arial"/>
                <w:bCs/>
                <w:color w:val="000000"/>
                <w:sz w:val="18"/>
                <w:szCs w:val="18"/>
              </w:rPr>
              <w:t>number</w:t>
            </w:r>
            <w:r w:rsidRPr="00097C67">
              <w:rPr>
                <w:rFonts w:ascii="Arial" w:hAnsi="Arial" w:cs="Arial"/>
                <w:bCs/>
                <w:color w:val="000000"/>
                <w:sz w:val="18"/>
                <w:szCs w:val="18"/>
              </w:rPr>
              <w:t xml:space="preserve"> systems, different type of codes, binary arithmetical operations, </w:t>
            </w:r>
          </w:p>
          <w:p w:rsidR="00BD7E7D" w:rsidRPr="00097C67" w:rsidRDefault="00BD7E7D" w:rsidP="00805AD2">
            <w:pPr>
              <w:jc w:val="center"/>
              <w:textAlignment w:val="top"/>
              <w:rPr>
                <w:rFonts w:ascii="Arial" w:hAnsi="Arial" w:cs="Arial"/>
                <w:bCs/>
                <w:color w:val="000000"/>
                <w:sz w:val="18"/>
                <w:szCs w:val="18"/>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Default="00BD7E7D">
            <w:pPr>
              <w:pStyle w:val="ListParagraph"/>
              <w:spacing w:after="0" w:line="240" w:lineRule="auto"/>
              <w:ind w:left="0"/>
              <w:jc w:val="center"/>
              <w:rPr>
                <w:rFonts w:ascii="Arial" w:hAnsi="Arial" w:cs="Arial"/>
                <w:b/>
                <w:bCs/>
                <w:color w:val="000000"/>
                <w:sz w:val="18"/>
                <w:szCs w:val="18"/>
              </w:rPr>
            </w:pPr>
            <w:r w:rsidRPr="00097C67">
              <w:rPr>
                <w:rFonts w:ascii="Arial" w:hAnsi="Arial" w:cs="Arial"/>
                <w:b/>
                <w:bCs/>
                <w:color w:val="000000"/>
                <w:sz w:val="18"/>
                <w:szCs w:val="18"/>
              </w:rPr>
              <w:t xml:space="preserve">Engineering </w:t>
            </w:r>
            <w:r>
              <w:rPr>
                <w:rFonts w:ascii="Arial" w:hAnsi="Arial" w:cs="Arial"/>
                <w:b/>
                <w:bCs/>
                <w:color w:val="000000"/>
                <w:sz w:val="18"/>
                <w:szCs w:val="18"/>
              </w:rPr>
              <w:t>K</w:t>
            </w:r>
            <w:r w:rsidRPr="00097C67">
              <w:rPr>
                <w:rFonts w:ascii="Arial" w:hAnsi="Arial" w:cs="Arial"/>
                <w:b/>
                <w:bCs/>
                <w:color w:val="000000"/>
                <w:sz w:val="18"/>
                <w:szCs w:val="18"/>
              </w:rPr>
              <w:t>nowledge</w:t>
            </w:r>
          </w:p>
          <w:p w:rsidR="00BD7E7D" w:rsidRPr="00097C67" w:rsidRDefault="00BD7E7D">
            <w:pPr>
              <w:pStyle w:val="ListParagraph"/>
              <w:spacing w:after="0" w:line="240" w:lineRule="auto"/>
              <w:ind w:left="0"/>
              <w:jc w:val="center"/>
              <w:rPr>
                <w:rFonts w:ascii="Arial" w:hAnsi="Arial" w:cs="Arial"/>
                <w:color w:val="000000"/>
                <w:sz w:val="18"/>
                <w:szCs w:val="18"/>
              </w:rPr>
            </w:pPr>
            <w:r w:rsidRPr="00097C67">
              <w:rPr>
                <w:rFonts w:ascii="Arial" w:hAnsi="Arial" w:cs="Arial"/>
                <w:color w:val="000000"/>
                <w:sz w:val="18"/>
                <w:szCs w:val="18"/>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Pr>
                <w:rFonts w:ascii="Arial" w:hAnsi="Arial" w:cs="Arial"/>
                <w:color w:val="000000"/>
                <w:sz w:val="18"/>
                <w:szCs w:val="18"/>
              </w:rPr>
              <w:t>Cognitive domain – level 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w:t>
            </w:r>
            <w:r w:rsidR="00BD7E7D" w:rsidRPr="00097C67">
              <w:rPr>
                <w:rFonts w:ascii="Arial" w:hAnsi="Arial" w:cs="Arial"/>
                <w:color w:val="000000"/>
                <w:sz w:val="18"/>
                <w:szCs w:val="18"/>
              </w:rPr>
              <w:t xml:space="preserve"> Note</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w:t>
            </w:r>
            <w:r w:rsidR="00BD7E7D" w:rsidRPr="00097C67">
              <w:rPr>
                <w:rFonts w:ascii="Arial" w:hAnsi="Arial" w:cs="Arial"/>
                <w:color w:val="000000"/>
                <w:sz w:val="18"/>
                <w:szCs w:val="18"/>
              </w:rPr>
              <w:t xml:space="preserve"> Book</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w:t>
            </w:r>
            <w:r w:rsidR="00BD7E7D" w:rsidRPr="00097C67">
              <w:rPr>
                <w:rFonts w:ascii="Arial" w:hAnsi="Arial" w:cs="Arial"/>
                <w:color w:val="000000"/>
                <w:sz w:val="18"/>
                <w:szCs w:val="18"/>
              </w:rPr>
              <w:t>/Video</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w:t>
            </w:r>
            <w:r w:rsidR="00BD7E7D" w:rsidRPr="00097C67">
              <w:rPr>
                <w:rFonts w:ascii="Arial" w:hAnsi="Arial" w:cs="Arial"/>
                <w:color w:val="000000"/>
                <w:sz w:val="18"/>
                <w:szCs w:val="18"/>
              </w:rPr>
              <w:t xml:space="preserve"> Material</w:t>
            </w:r>
          </w:p>
          <w:p w:rsidR="00BD7E7D" w:rsidRPr="00097C67" w:rsidRDefault="00BD7E7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w:t>
            </w:r>
            <w:r w:rsidR="00BD7E7D" w:rsidRPr="00097C67">
              <w:rPr>
                <w:rFonts w:ascii="Arial" w:hAnsi="Arial" w:cs="Arial"/>
                <w:color w:val="000000"/>
                <w:sz w:val="18"/>
                <w:szCs w:val="18"/>
              </w:rPr>
              <w:t xml:space="preserve"> Test</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w:t>
            </w:r>
            <w:r w:rsidR="00BD7E7D" w:rsidRPr="00097C67">
              <w:rPr>
                <w:rFonts w:ascii="Arial" w:hAnsi="Arial" w:cs="Arial"/>
                <w:color w:val="000000"/>
                <w:sz w:val="18"/>
                <w:szCs w:val="18"/>
              </w:rPr>
              <w:t xml:space="preserve"> Exam</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Assignment</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Participation</w:t>
            </w:r>
          </w:p>
          <w:p w:rsidR="00BD7E7D" w:rsidRPr="00097C67" w:rsidRDefault="00BD7E7D">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Presentation</w:t>
            </w:r>
          </w:p>
        </w:tc>
      </w:tr>
      <w:tr w:rsidR="00BD7E7D" w:rsidRPr="00097C67" w:rsidTr="00DC4E95">
        <w:trPr>
          <w:trHeight w:val="1700"/>
          <w:jc w:val="center"/>
        </w:trPr>
        <w:tc>
          <w:tcPr>
            <w:tcW w:w="62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CO2</w:t>
            </w:r>
          </w:p>
        </w:tc>
        <w:tc>
          <w:tcPr>
            <w:tcW w:w="167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rsidP="00805AD2">
            <w:pPr>
              <w:jc w:val="center"/>
              <w:rPr>
                <w:rFonts w:ascii="Arial" w:hAnsi="Arial" w:cs="Arial"/>
                <w:color w:val="000000"/>
                <w:sz w:val="18"/>
                <w:szCs w:val="18"/>
              </w:rPr>
            </w:pPr>
            <w:r w:rsidRPr="008E3830">
              <w:rPr>
                <w:rFonts w:ascii="Arial" w:hAnsi="Arial" w:cs="Arial"/>
                <w:color w:val="000000"/>
                <w:sz w:val="18"/>
                <w:szCs w:val="18"/>
              </w:rPr>
              <w:t>To</w:t>
            </w:r>
            <w:r>
              <w:rPr>
                <w:rFonts w:ascii="Arial" w:hAnsi="Arial" w:cs="Arial"/>
                <w:b/>
                <w:bCs/>
                <w:color w:val="000000"/>
                <w:sz w:val="18"/>
                <w:szCs w:val="18"/>
              </w:rPr>
              <w:t xml:space="preserve"> identify </w:t>
            </w:r>
            <w:r w:rsidRPr="00097C67">
              <w:rPr>
                <w:rFonts w:ascii="Arial" w:hAnsi="Arial" w:cs="Arial"/>
                <w:color w:val="000000"/>
                <w:sz w:val="18"/>
                <w:szCs w:val="18"/>
              </w:rPr>
              <w:t xml:space="preserve"> different types of digital electronic circuit using various mapping tools and</w:t>
            </w:r>
            <w:r>
              <w:rPr>
                <w:rFonts w:ascii="Arial" w:hAnsi="Arial" w:cs="Arial"/>
                <w:color w:val="000000"/>
                <w:sz w:val="18"/>
                <w:szCs w:val="18"/>
              </w:rPr>
              <w:t xml:space="preserve"> procedures the</w:t>
            </w:r>
            <w:r w:rsidRPr="00097C67">
              <w:rPr>
                <w:rFonts w:ascii="Arial" w:hAnsi="Arial" w:cs="Arial"/>
                <w:color w:val="000000"/>
                <w:sz w:val="18"/>
                <w:szCs w:val="18"/>
              </w:rPr>
              <w:t xml:space="preserve"> basic</w:t>
            </w:r>
            <w:r>
              <w:rPr>
                <w:rFonts w:ascii="Arial" w:hAnsi="Arial" w:cs="Arial"/>
                <w:color w:val="000000"/>
                <w:sz w:val="18"/>
                <w:szCs w:val="18"/>
              </w:rPr>
              <w:t>s of</w:t>
            </w:r>
            <w:r w:rsidRPr="00097C67">
              <w:rPr>
                <w:rFonts w:ascii="Arial" w:hAnsi="Arial" w:cs="Arial"/>
                <w:color w:val="000000"/>
                <w:sz w:val="18"/>
                <w:szCs w:val="18"/>
              </w:rPr>
              <w:t xml:space="preserve"> sequential circuits</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Default="00BD7E7D" w:rsidP="00805AD2">
            <w:pPr>
              <w:pStyle w:val="ListParagraph"/>
              <w:spacing w:after="0" w:line="240" w:lineRule="auto"/>
              <w:ind w:left="0"/>
              <w:jc w:val="center"/>
              <w:rPr>
                <w:rFonts w:ascii="Arial" w:hAnsi="Arial" w:cs="Arial"/>
                <w:b/>
                <w:bCs/>
                <w:color w:val="000000"/>
                <w:sz w:val="18"/>
                <w:szCs w:val="18"/>
              </w:rPr>
            </w:pPr>
            <w:r w:rsidRPr="00097C67">
              <w:rPr>
                <w:rFonts w:ascii="Arial" w:hAnsi="Arial" w:cs="Arial"/>
                <w:b/>
                <w:bCs/>
                <w:color w:val="000000"/>
                <w:sz w:val="18"/>
                <w:szCs w:val="18"/>
              </w:rPr>
              <w:t xml:space="preserve">Engineering </w:t>
            </w:r>
            <w:r>
              <w:rPr>
                <w:rFonts w:ascii="Arial" w:hAnsi="Arial" w:cs="Arial"/>
                <w:b/>
                <w:bCs/>
                <w:color w:val="000000"/>
                <w:sz w:val="18"/>
                <w:szCs w:val="18"/>
              </w:rPr>
              <w:t>K</w:t>
            </w:r>
            <w:r w:rsidRPr="00097C67">
              <w:rPr>
                <w:rFonts w:ascii="Arial" w:hAnsi="Arial" w:cs="Arial"/>
                <w:b/>
                <w:bCs/>
                <w:color w:val="000000"/>
                <w:sz w:val="18"/>
                <w:szCs w:val="18"/>
              </w:rPr>
              <w:t>nowledge</w:t>
            </w:r>
          </w:p>
          <w:p w:rsidR="00BD7E7D" w:rsidRPr="00097C67" w:rsidRDefault="00BD7E7D" w:rsidP="00805AD2">
            <w:pPr>
              <w:pStyle w:val="ListParagraph"/>
              <w:spacing w:after="0" w:line="240" w:lineRule="auto"/>
              <w:ind w:left="0"/>
              <w:jc w:val="center"/>
              <w:rPr>
                <w:rFonts w:ascii="Arial" w:hAnsi="Arial" w:cs="Arial"/>
                <w:color w:val="000000"/>
                <w:sz w:val="18"/>
                <w:szCs w:val="18"/>
              </w:rPr>
            </w:pPr>
            <w:r w:rsidRPr="00097C67">
              <w:rPr>
                <w:rFonts w:ascii="Arial" w:hAnsi="Arial" w:cs="Arial"/>
                <w:color w:val="000000"/>
                <w:sz w:val="18"/>
                <w:szCs w:val="18"/>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Cognitive domain – level 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w:t>
            </w:r>
            <w:r w:rsidR="00BD7E7D" w:rsidRPr="00097C67">
              <w:rPr>
                <w:rFonts w:ascii="Arial" w:hAnsi="Arial" w:cs="Arial"/>
                <w:color w:val="000000"/>
                <w:sz w:val="18"/>
                <w:szCs w:val="18"/>
              </w:rPr>
              <w:t xml:space="preserve"> Note</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w:t>
            </w:r>
            <w:r w:rsidR="00BD7E7D" w:rsidRPr="00097C67">
              <w:rPr>
                <w:rFonts w:ascii="Arial" w:hAnsi="Arial" w:cs="Arial"/>
                <w:color w:val="000000"/>
                <w:sz w:val="18"/>
                <w:szCs w:val="18"/>
              </w:rPr>
              <w:t xml:space="preserve"> Book</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w:t>
            </w:r>
            <w:r w:rsidR="00BD7E7D" w:rsidRPr="00097C67">
              <w:rPr>
                <w:rFonts w:ascii="Arial" w:hAnsi="Arial" w:cs="Arial"/>
                <w:color w:val="000000"/>
                <w:sz w:val="18"/>
                <w:szCs w:val="18"/>
              </w:rPr>
              <w:t>/Video</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w:t>
            </w:r>
            <w:r w:rsidR="00BD7E7D" w:rsidRPr="00097C67">
              <w:rPr>
                <w:rFonts w:ascii="Arial" w:hAnsi="Arial" w:cs="Arial"/>
                <w:color w:val="000000"/>
                <w:sz w:val="18"/>
                <w:szCs w:val="18"/>
              </w:rPr>
              <w:t xml:space="preserve"> Material</w:t>
            </w:r>
          </w:p>
          <w:p w:rsidR="00BD7E7D" w:rsidRPr="00097C67" w:rsidRDefault="00BD7E7D">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w:t>
            </w:r>
            <w:r w:rsidR="00BD7E7D" w:rsidRPr="00097C67">
              <w:rPr>
                <w:rFonts w:ascii="Arial" w:hAnsi="Arial" w:cs="Arial"/>
                <w:color w:val="000000"/>
                <w:sz w:val="18"/>
                <w:szCs w:val="18"/>
              </w:rPr>
              <w:t xml:space="preserve"> Test</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w:t>
            </w:r>
            <w:r w:rsidR="00BD7E7D" w:rsidRPr="00097C67">
              <w:rPr>
                <w:rFonts w:ascii="Arial" w:hAnsi="Arial" w:cs="Arial"/>
                <w:color w:val="000000"/>
                <w:sz w:val="18"/>
                <w:szCs w:val="18"/>
              </w:rPr>
              <w:t xml:space="preserve"> Exam</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Assignment</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rsidR="00BD7E7D" w:rsidRPr="00097C67" w:rsidRDefault="00BD7E7D">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Presentation</w:t>
            </w:r>
          </w:p>
        </w:tc>
      </w:tr>
      <w:tr w:rsidR="00BD7E7D" w:rsidRPr="00097C67" w:rsidTr="00DC4E95">
        <w:trPr>
          <w:trHeight w:val="1700"/>
          <w:jc w:val="center"/>
        </w:trPr>
        <w:tc>
          <w:tcPr>
            <w:tcW w:w="620" w:type="dxa"/>
            <w:tcBorders>
              <w:top w:val="nil"/>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CO3</w:t>
            </w:r>
          </w:p>
        </w:tc>
        <w:tc>
          <w:tcPr>
            <w:tcW w:w="1677" w:type="dxa"/>
            <w:tcBorders>
              <w:top w:val="nil"/>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rsidP="00DC4E95">
            <w:pPr>
              <w:jc w:val="center"/>
              <w:rPr>
                <w:rFonts w:ascii="Arial" w:hAnsi="Arial" w:cs="Arial"/>
                <w:color w:val="000000"/>
                <w:sz w:val="18"/>
                <w:szCs w:val="18"/>
              </w:rPr>
            </w:pPr>
            <w:r w:rsidRPr="004D2A77">
              <w:rPr>
                <w:rFonts w:ascii="Arial" w:hAnsi="Arial" w:cs="Arial"/>
                <w:color w:val="000000"/>
                <w:sz w:val="18"/>
                <w:szCs w:val="18"/>
              </w:rPr>
              <w:t>To</w:t>
            </w:r>
            <w:r>
              <w:rPr>
                <w:rFonts w:ascii="Arial" w:hAnsi="Arial" w:cs="Arial"/>
                <w:b/>
                <w:bCs/>
                <w:color w:val="000000"/>
                <w:sz w:val="18"/>
                <w:szCs w:val="18"/>
              </w:rPr>
              <w:t xml:space="preserve"> Explain </w:t>
            </w:r>
            <w:r w:rsidRPr="00097C67">
              <w:rPr>
                <w:rFonts w:ascii="Arial" w:hAnsi="Arial" w:cs="Arial"/>
                <w:color w:val="000000"/>
                <w:sz w:val="18"/>
                <w:szCs w:val="18"/>
              </w:rPr>
              <w:t>the fundamental knowledge of analog and digital electroni</w:t>
            </w:r>
            <w:r w:rsidR="00DC4E95">
              <w:rPr>
                <w:rFonts w:ascii="Arial" w:hAnsi="Arial" w:cs="Arial"/>
                <w:color w:val="000000"/>
                <w:sz w:val="18"/>
                <w:szCs w:val="18"/>
              </w:rPr>
              <w:t xml:space="preserve">cs </w:t>
            </w:r>
          </w:p>
        </w:tc>
        <w:tc>
          <w:tcPr>
            <w:tcW w:w="2268" w:type="dxa"/>
            <w:tcBorders>
              <w:top w:val="nil"/>
              <w:left w:val="single" w:sz="4" w:space="0" w:color="00000A"/>
              <w:bottom w:val="single" w:sz="4" w:space="0" w:color="00000A"/>
              <w:right w:val="single" w:sz="4" w:space="0" w:color="00000A"/>
            </w:tcBorders>
            <w:shd w:val="clear" w:color="auto" w:fill="FFFFFF"/>
            <w:tcMar>
              <w:left w:w="83" w:type="dxa"/>
            </w:tcMar>
            <w:vAlign w:val="center"/>
          </w:tcPr>
          <w:p w:rsidR="00BD7E7D" w:rsidRDefault="00BD7E7D" w:rsidP="00805AD2">
            <w:pPr>
              <w:pStyle w:val="ListParagraph"/>
              <w:spacing w:after="0" w:line="240" w:lineRule="auto"/>
              <w:ind w:left="0"/>
              <w:jc w:val="center"/>
              <w:rPr>
                <w:rFonts w:ascii="Arial" w:hAnsi="Arial" w:cs="Arial"/>
                <w:b/>
                <w:bCs/>
                <w:color w:val="000000"/>
                <w:sz w:val="18"/>
                <w:szCs w:val="18"/>
              </w:rPr>
            </w:pPr>
            <w:r w:rsidRPr="00097C67">
              <w:rPr>
                <w:rFonts w:ascii="Arial" w:hAnsi="Arial" w:cs="Arial"/>
                <w:b/>
                <w:bCs/>
                <w:color w:val="000000"/>
                <w:sz w:val="18"/>
                <w:szCs w:val="18"/>
              </w:rPr>
              <w:t xml:space="preserve">Engineering </w:t>
            </w:r>
            <w:r>
              <w:rPr>
                <w:rFonts w:ascii="Arial" w:hAnsi="Arial" w:cs="Arial"/>
                <w:b/>
                <w:bCs/>
                <w:color w:val="000000"/>
                <w:sz w:val="18"/>
                <w:szCs w:val="18"/>
              </w:rPr>
              <w:t>K</w:t>
            </w:r>
            <w:r w:rsidRPr="00097C67">
              <w:rPr>
                <w:rFonts w:ascii="Arial" w:hAnsi="Arial" w:cs="Arial"/>
                <w:b/>
                <w:bCs/>
                <w:color w:val="000000"/>
                <w:sz w:val="18"/>
                <w:szCs w:val="18"/>
              </w:rPr>
              <w:t>nowledge</w:t>
            </w:r>
          </w:p>
          <w:p w:rsidR="00BD7E7D" w:rsidRPr="00097C67" w:rsidRDefault="00BD7E7D" w:rsidP="00805AD2">
            <w:pPr>
              <w:pStyle w:val="ListParagraph"/>
              <w:spacing w:after="0" w:line="240" w:lineRule="auto"/>
              <w:ind w:left="0"/>
              <w:jc w:val="center"/>
              <w:rPr>
                <w:rFonts w:ascii="Arial" w:hAnsi="Arial" w:cs="Arial"/>
                <w:color w:val="000000"/>
                <w:sz w:val="18"/>
                <w:szCs w:val="18"/>
              </w:rPr>
            </w:pPr>
            <w:r w:rsidRPr="00097C67">
              <w:rPr>
                <w:rFonts w:ascii="Arial" w:hAnsi="Arial" w:cs="Arial"/>
                <w:color w:val="000000"/>
                <w:sz w:val="18"/>
                <w:szCs w:val="18"/>
              </w:rPr>
              <w:t xml:space="preserve"> (PO1)</w:t>
            </w:r>
          </w:p>
        </w:tc>
        <w:tc>
          <w:tcPr>
            <w:tcW w:w="1276" w:type="dxa"/>
            <w:tcBorders>
              <w:top w:val="nil"/>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BD7E7D">
            <w:pPr>
              <w:jc w:val="center"/>
              <w:rPr>
                <w:rFonts w:ascii="Arial" w:hAnsi="Arial" w:cs="Arial"/>
                <w:color w:val="000000"/>
                <w:sz w:val="18"/>
                <w:szCs w:val="18"/>
              </w:rPr>
            </w:pPr>
            <w:r w:rsidRPr="00097C67">
              <w:rPr>
                <w:rFonts w:ascii="Arial" w:hAnsi="Arial" w:cs="Arial"/>
                <w:color w:val="000000"/>
                <w:sz w:val="18"/>
                <w:szCs w:val="18"/>
              </w:rPr>
              <w:t>Cognitive domain – level 5</w:t>
            </w:r>
          </w:p>
        </w:tc>
        <w:tc>
          <w:tcPr>
            <w:tcW w:w="1701" w:type="dxa"/>
            <w:tcBorders>
              <w:top w:val="nil"/>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w:t>
            </w:r>
            <w:r w:rsidR="00BD7E7D" w:rsidRPr="00097C67">
              <w:rPr>
                <w:rFonts w:ascii="Arial" w:hAnsi="Arial" w:cs="Arial"/>
                <w:color w:val="000000"/>
                <w:sz w:val="18"/>
                <w:szCs w:val="18"/>
              </w:rPr>
              <w:t xml:space="preserve"> Note</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w:t>
            </w:r>
            <w:r w:rsidR="00BD7E7D" w:rsidRPr="00097C67">
              <w:rPr>
                <w:rFonts w:ascii="Arial" w:hAnsi="Arial" w:cs="Arial"/>
                <w:color w:val="000000"/>
                <w:sz w:val="18"/>
                <w:szCs w:val="18"/>
              </w:rPr>
              <w:t xml:space="preserve"> Book</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w:t>
            </w:r>
            <w:r w:rsidR="00BD7E7D" w:rsidRPr="00097C67">
              <w:rPr>
                <w:rFonts w:ascii="Arial" w:hAnsi="Arial" w:cs="Arial"/>
                <w:color w:val="000000"/>
                <w:sz w:val="18"/>
                <w:szCs w:val="18"/>
              </w:rPr>
              <w:t>/Video</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w:t>
            </w:r>
            <w:r w:rsidR="00BD7E7D" w:rsidRPr="00097C67">
              <w:rPr>
                <w:rFonts w:ascii="Arial" w:hAnsi="Arial" w:cs="Arial"/>
                <w:color w:val="000000"/>
                <w:sz w:val="18"/>
                <w:szCs w:val="18"/>
              </w:rPr>
              <w:t xml:space="preserve"> Material</w:t>
            </w:r>
          </w:p>
          <w:p w:rsidR="00BD7E7D" w:rsidRPr="00097C67" w:rsidRDefault="00BD7E7D">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83" w:type="dxa"/>
            </w:tcMar>
            <w:vAlign w:val="center"/>
          </w:tcPr>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w:t>
            </w:r>
            <w:r w:rsidR="00BD7E7D" w:rsidRPr="00097C67">
              <w:rPr>
                <w:rFonts w:ascii="Arial" w:hAnsi="Arial" w:cs="Arial"/>
                <w:color w:val="000000"/>
                <w:sz w:val="18"/>
                <w:szCs w:val="18"/>
              </w:rPr>
              <w:t xml:space="preserve"> Test</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w:t>
            </w:r>
            <w:r w:rsidR="00BD7E7D" w:rsidRPr="00097C67">
              <w:rPr>
                <w:rFonts w:ascii="Arial" w:hAnsi="Arial" w:cs="Arial"/>
                <w:color w:val="000000"/>
                <w:sz w:val="18"/>
                <w:szCs w:val="18"/>
              </w:rPr>
              <w:t xml:space="preserve"> Exam</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w:t>
            </w:r>
          </w:p>
          <w:p w:rsidR="00BD7E7D" w:rsidRPr="00097C67" w:rsidRDefault="006A2DCD">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rsidR="00BD7E7D" w:rsidRPr="00097C67" w:rsidRDefault="00BD7E7D">
            <w:pPr>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bl>
    <w:p w:rsidR="00BD7E7D" w:rsidRPr="00097C67" w:rsidRDefault="00BD7E7D">
      <w:pPr>
        <w:jc w:val="center"/>
        <w:rPr>
          <w:rFonts w:ascii="Arial" w:hAnsi="Arial" w:cs="Arial"/>
          <w:b/>
          <w:color w:val="000000"/>
          <w:sz w:val="18"/>
          <w:szCs w:val="18"/>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BD7E7D" w:rsidRPr="00097C67" w:rsidTr="00B729A0">
        <w:trPr>
          <w:jc w:val="center"/>
        </w:trPr>
        <w:tc>
          <w:tcPr>
            <w:tcW w:w="9127" w:type="dxa"/>
            <w:tcBorders>
              <w:top w:val="nil"/>
              <w:left w:val="nil"/>
              <w:bottom w:val="nil"/>
              <w:right w:val="nil"/>
            </w:tcBorders>
            <w:shd w:val="clear" w:color="auto" w:fill="FFFFFF"/>
          </w:tcPr>
          <w:p w:rsidR="00BD7E7D" w:rsidRPr="00097C67" w:rsidRDefault="00BD7E7D">
            <w:pPr>
              <w:rPr>
                <w:rFonts w:ascii="Arial" w:hAnsi="Arial" w:cs="Arial"/>
                <w:b/>
                <w:color w:val="000000"/>
                <w:sz w:val="18"/>
                <w:szCs w:val="18"/>
              </w:rPr>
            </w:pPr>
            <w:r w:rsidRPr="00097C67">
              <w:rPr>
                <w:rFonts w:ascii="Arial" w:hAnsi="Arial" w:cs="Arial"/>
                <w:b/>
                <w:color w:val="000000"/>
                <w:sz w:val="18"/>
                <w:szCs w:val="18"/>
              </w:rPr>
              <w:t>Assessment and Marks Distribution:</w:t>
            </w:r>
          </w:p>
          <w:p w:rsidR="00BD7E7D" w:rsidRPr="00097C67" w:rsidRDefault="00BD7E7D">
            <w:pPr>
              <w:rPr>
                <w:rFonts w:ascii="Arial" w:hAnsi="Arial" w:cs="Arial"/>
                <w:bCs/>
                <w:color w:val="000000"/>
                <w:sz w:val="18"/>
                <w:szCs w:val="18"/>
              </w:rPr>
            </w:pPr>
            <w:r w:rsidRPr="00097C67">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BD7E7D" w:rsidRPr="00097C67" w:rsidRDefault="00BD7E7D">
            <w:pPr>
              <w:rPr>
                <w:rFonts w:ascii="Arial" w:hAnsi="Arial" w:cs="Arial"/>
                <w:bCs/>
                <w:color w:val="000000"/>
                <w:sz w:val="18"/>
                <w:szCs w:val="18"/>
              </w:rPr>
            </w:pPr>
            <w:r w:rsidRPr="00097C67">
              <w:rPr>
                <w:rFonts w:ascii="Arial" w:hAnsi="Arial" w:cs="Arial"/>
                <w:bCs/>
                <w:color w:val="000000"/>
                <w:sz w:val="18"/>
                <w:szCs w:val="18"/>
              </w:rPr>
              <w:tab/>
              <w:t>Class tests + Assignments due in different times of the semester (20%)</w:t>
            </w:r>
          </w:p>
          <w:p w:rsidR="00BD7E7D" w:rsidRPr="00097C67" w:rsidRDefault="00BD7E7D">
            <w:pPr>
              <w:rPr>
                <w:rFonts w:ascii="Arial" w:hAnsi="Arial" w:cs="Arial"/>
                <w:bCs/>
                <w:color w:val="000000"/>
                <w:sz w:val="18"/>
                <w:szCs w:val="18"/>
              </w:rPr>
            </w:pPr>
            <w:r w:rsidRPr="00097C67">
              <w:rPr>
                <w:rFonts w:ascii="Arial" w:hAnsi="Arial" w:cs="Arial"/>
                <w:bCs/>
                <w:color w:val="000000"/>
                <w:sz w:val="18"/>
                <w:szCs w:val="18"/>
              </w:rPr>
              <w:tab/>
              <w:t xml:space="preserve">A comprehensive final exam (70%), Total Time: 3 hours. </w:t>
            </w:r>
          </w:p>
          <w:p w:rsidR="00BD7E7D" w:rsidRPr="00097C67" w:rsidRDefault="00BD7E7D">
            <w:pPr>
              <w:rPr>
                <w:rFonts w:ascii="Arial" w:hAnsi="Arial" w:cs="Arial"/>
                <w:bCs/>
                <w:color w:val="000000"/>
                <w:sz w:val="18"/>
                <w:szCs w:val="18"/>
              </w:rPr>
            </w:pPr>
            <w:r w:rsidRPr="00097C67">
              <w:rPr>
                <w:rFonts w:ascii="Arial" w:hAnsi="Arial" w:cs="Arial"/>
                <w:bCs/>
                <w:color w:val="000000"/>
                <w:sz w:val="18"/>
                <w:szCs w:val="18"/>
              </w:rPr>
              <w:tab/>
              <w:t>A class participation mark (10%).</w:t>
            </w:r>
          </w:p>
        </w:tc>
      </w:tr>
      <w:tr w:rsidR="00BD7E7D" w:rsidRPr="00097C67" w:rsidTr="00B729A0">
        <w:trPr>
          <w:jc w:val="center"/>
        </w:trPr>
        <w:tc>
          <w:tcPr>
            <w:tcW w:w="9127" w:type="dxa"/>
            <w:tcBorders>
              <w:top w:val="nil"/>
              <w:left w:val="nil"/>
              <w:bottom w:val="nil"/>
              <w:right w:val="nil"/>
            </w:tcBorders>
            <w:shd w:val="clear" w:color="auto" w:fill="FFFFFF"/>
          </w:tcPr>
          <w:p w:rsidR="00BD7E7D" w:rsidRPr="00097C67" w:rsidRDefault="00BD7E7D">
            <w:pPr>
              <w:spacing w:after="120"/>
              <w:rPr>
                <w:rFonts w:ascii="Arial" w:hAnsi="Arial" w:cs="Arial"/>
                <w:b/>
                <w:bCs/>
                <w:iCs/>
                <w:sz w:val="18"/>
                <w:szCs w:val="18"/>
              </w:rPr>
            </w:pPr>
          </w:p>
          <w:p w:rsidR="00BD7E7D" w:rsidRPr="00097C67" w:rsidRDefault="00BD7E7D">
            <w:pPr>
              <w:spacing w:after="120"/>
              <w:rPr>
                <w:rFonts w:ascii="Arial" w:hAnsi="Arial" w:cs="Arial"/>
                <w:b/>
                <w:bCs/>
                <w:iCs/>
                <w:sz w:val="18"/>
                <w:szCs w:val="18"/>
              </w:rPr>
            </w:pPr>
            <w:r w:rsidRPr="00097C67">
              <w:rPr>
                <w:rFonts w:ascii="Arial" w:hAnsi="Arial" w:cs="Arial"/>
                <w:b/>
                <w:bCs/>
                <w:iCs/>
                <w:sz w:val="18"/>
                <w:szCs w:val="18"/>
              </w:rPr>
              <w:t>Course Contents:</w:t>
            </w:r>
          </w:p>
          <w:p w:rsidR="00BD7E7D" w:rsidRPr="00097C67" w:rsidRDefault="00BD7E7D">
            <w:pPr>
              <w:spacing w:before="120"/>
              <w:jc w:val="both"/>
              <w:rPr>
                <w:rFonts w:ascii="Arial" w:hAnsi="Arial" w:cs="Arial"/>
                <w:sz w:val="18"/>
                <w:szCs w:val="18"/>
              </w:rPr>
            </w:pPr>
            <w:r w:rsidRPr="00097C67">
              <w:rPr>
                <w:rFonts w:ascii="Arial" w:hAnsi="Arial" w:cs="Arial"/>
                <w:sz w:val="18"/>
                <w:szCs w:val="18"/>
              </w:rPr>
              <w:t>Fundamentals of Digital Logic System: Number Systems, weighted and non-weighted codes, error detection code, Binary addition and subtraction, 2’s compliment methods.</w:t>
            </w:r>
          </w:p>
          <w:p w:rsidR="00BD7E7D" w:rsidRPr="00097C67" w:rsidRDefault="00BD7E7D">
            <w:pPr>
              <w:spacing w:before="120"/>
              <w:jc w:val="both"/>
              <w:rPr>
                <w:rFonts w:ascii="Arial" w:hAnsi="Arial" w:cs="Arial"/>
                <w:sz w:val="18"/>
                <w:szCs w:val="18"/>
              </w:rPr>
            </w:pPr>
            <w:r w:rsidRPr="00097C67">
              <w:rPr>
                <w:rFonts w:ascii="Arial" w:hAnsi="Arial" w:cs="Arial"/>
                <w:sz w:val="18"/>
                <w:szCs w:val="18"/>
              </w:rPr>
              <w:t>Logic Gates and Boolean Algebra, Logic Circuit Design, Adder, Substractor, Minimization Techniques: Algebraic Simplification, Karnaugh Map Method, Quine-McCluskey method, Consensus method.</w:t>
            </w:r>
          </w:p>
          <w:p w:rsidR="00BD7E7D" w:rsidRPr="00097C67" w:rsidRDefault="00BD7E7D">
            <w:pPr>
              <w:spacing w:before="120"/>
              <w:jc w:val="both"/>
              <w:rPr>
                <w:rFonts w:ascii="Arial" w:hAnsi="Arial" w:cs="Arial"/>
                <w:sz w:val="18"/>
                <w:szCs w:val="18"/>
              </w:rPr>
            </w:pPr>
            <w:r w:rsidRPr="00097C67">
              <w:rPr>
                <w:rFonts w:ascii="Arial" w:hAnsi="Arial" w:cs="Arial"/>
                <w:sz w:val="18"/>
                <w:szCs w:val="18"/>
              </w:rPr>
              <w:t>Switching Devices, switching characteristics of diodes, transistor and FETs. Integrated Circuit Logic Families: DTL &amp; TTL logic family, standard TTL series characteristics, other TTL series, TTL loading rules, TTL open-collector outputs, tristate TTL. The ECL family. Digital MOSFET circuits, characteristics, CMOS circuits, CMOS tristate logic, TTL driving CMOS, CMOS driving TTL.</w:t>
            </w:r>
          </w:p>
          <w:p w:rsidR="00BD7E7D" w:rsidRPr="00097C67" w:rsidRDefault="00BD7E7D">
            <w:pPr>
              <w:spacing w:before="120"/>
              <w:jc w:val="both"/>
              <w:rPr>
                <w:rFonts w:ascii="Arial" w:hAnsi="Arial" w:cs="Arial"/>
                <w:sz w:val="18"/>
                <w:szCs w:val="18"/>
              </w:rPr>
            </w:pPr>
            <w:r w:rsidRPr="00097C67">
              <w:rPr>
                <w:rFonts w:ascii="Arial" w:hAnsi="Arial" w:cs="Arial"/>
                <w:sz w:val="18"/>
                <w:szCs w:val="18"/>
              </w:rPr>
              <w:t xml:space="preserve">Flip-Flops (FF) and related devices: Transistor Latch, NAND gate latch, NOR gate latch, D latch. Clock signals and Clocked FFs: Clocked SR, JK and D Flip-Flops, Master/Slave JK FF, timing diagram of different FFs, Edge-triggered and level-triggered timing diagrams.  </w:t>
            </w:r>
          </w:p>
          <w:p w:rsidR="00BD7E7D" w:rsidRPr="00097C67" w:rsidRDefault="00BD7E7D">
            <w:pPr>
              <w:spacing w:before="120"/>
              <w:jc w:val="both"/>
              <w:rPr>
                <w:rFonts w:ascii="Arial" w:hAnsi="Arial" w:cs="Arial"/>
                <w:sz w:val="18"/>
                <w:szCs w:val="18"/>
              </w:rPr>
            </w:pPr>
            <w:r w:rsidRPr="00097C67">
              <w:rPr>
                <w:rFonts w:ascii="Arial" w:hAnsi="Arial" w:cs="Arial"/>
                <w:sz w:val="18"/>
                <w:szCs w:val="18"/>
              </w:rPr>
              <w:t>555 Timer: Architecture of 555 Timer, different application of 555 timer, 555 as monostable, bistable and astableMultivibrators</w:t>
            </w:r>
          </w:p>
          <w:p w:rsidR="00BD7E7D" w:rsidRPr="00097C67" w:rsidRDefault="00BD7E7D">
            <w:pPr>
              <w:spacing w:after="120"/>
              <w:jc w:val="both"/>
              <w:rPr>
                <w:rFonts w:ascii="Arial" w:hAnsi="Arial" w:cs="Arial"/>
                <w:sz w:val="18"/>
                <w:szCs w:val="18"/>
              </w:rPr>
            </w:pPr>
            <w:r w:rsidRPr="00097C67">
              <w:rPr>
                <w:rFonts w:ascii="Arial" w:hAnsi="Arial" w:cs="Arial"/>
                <w:sz w:val="18"/>
                <w:szCs w:val="18"/>
              </w:rPr>
              <w:t>A/D And D/A Converters: Sample and hold circuit, weighted resistor and R -2 R ladder D/A Converters, specifications for D/A converters. A/D converters: Quantization, parallel -comparator, successive approximation, counting type, dual-slope ADC, specifications of ADCs.</w:t>
            </w:r>
          </w:p>
        </w:tc>
      </w:tr>
    </w:tbl>
    <w:p w:rsidR="00BD7E7D" w:rsidRPr="00097C67" w:rsidRDefault="00BD7E7D">
      <w:pPr>
        <w:rPr>
          <w:rFonts w:ascii="Arial" w:hAnsi="Arial" w:cs="Arial"/>
          <w:sz w:val="18"/>
          <w:szCs w:val="18"/>
          <w:shd w:val="clear" w:color="auto" w:fill="FFFF00"/>
        </w:rPr>
      </w:pPr>
    </w:p>
    <w:p w:rsidR="00BD7E7D" w:rsidRPr="00097C67" w:rsidRDefault="00BD7E7D">
      <w:pPr>
        <w:jc w:val="center"/>
        <w:rPr>
          <w:rFonts w:ascii="Arial" w:hAnsi="Arial" w:cs="Arial"/>
          <w:b/>
          <w:color w:val="FFFFFF"/>
          <w:sz w:val="18"/>
          <w:szCs w:val="18"/>
          <w:shd w:val="clear" w:color="auto" w:fill="000000"/>
        </w:rPr>
      </w:pPr>
    </w:p>
    <w:p w:rsidR="00BD7E7D" w:rsidRPr="00097C67" w:rsidRDefault="00BD7E7D" w:rsidP="00F93C98">
      <w:pPr>
        <w:jc w:val="both"/>
        <w:rPr>
          <w:rFonts w:ascii="Arial" w:hAnsi="Arial" w:cs="Arial"/>
          <w:b/>
          <w:spacing w:val="-3"/>
          <w:sz w:val="18"/>
          <w:szCs w:val="18"/>
        </w:rPr>
      </w:pPr>
      <w:r w:rsidRPr="00097C67">
        <w:rPr>
          <w:rFonts w:ascii="Arial" w:hAnsi="Arial" w:cs="Arial"/>
          <w:b/>
          <w:spacing w:val="-3"/>
          <w:sz w:val="18"/>
          <w:szCs w:val="18"/>
        </w:rPr>
        <w:t>Text Book:</w:t>
      </w:r>
    </w:p>
    <w:tbl>
      <w:tblPr>
        <w:tblW w:w="9044" w:type="dxa"/>
        <w:jc w:val="center"/>
        <w:tblBorders>
          <w:top w:val="nil"/>
          <w:left w:val="nil"/>
          <w:bottom w:val="nil"/>
          <w:right w:val="nil"/>
          <w:insideH w:val="nil"/>
          <w:insideV w:val="nil"/>
        </w:tblBorders>
        <w:tblLook w:val="04A0" w:firstRow="1" w:lastRow="0" w:firstColumn="1" w:lastColumn="0" w:noHBand="0" w:noVBand="1"/>
      </w:tblPr>
      <w:tblGrid>
        <w:gridCol w:w="509"/>
        <w:gridCol w:w="1708"/>
        <w:gridCol w:w="294"/>
        <w:gridCol w:w="6533"/>
      </w:tblGrid>
      <w:tr w:rsidR="00BD7E7D" w:rsidRPr="00097C67" w:rsidTr="00F93C98">
        <w:trPr>
          <w:jc w:val="center"/>
        </w:trPr>
        <w:tc>
          <w:tcPr>
            <w:tcW w:w="509"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1.</w:t>
            </w:r>
          </w:p>
        </w:tc>
        <w:tc>
          <w:tcPr>
            <w:tcW w:w="1708"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Ronald J. Tocci</w:t>
            </w:r>
          </w:p>
        </w:tc>
        <w:tc>
          <w:tcPr>
            <w:tcW w:w="294"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w:t>
            </w:r>
          </w:p>
        </w:tc>
        <w:tc>
          <w:tcPr>
            <w:tcW w:w="6533" w:type="dxa"/>
            <w:tcBorders>
              <w:top w:val="nil"/>
              <w:left w:val="nil"/>
              <w:bottom w:val="nil"/>
              <w:right w:val="nil"/>
            </w:tcBorders>
            <w:shd w:val="clear" w:color="auto" w:fill="FFFFFF"/>
          </w:tcPr>
          <w:p w:rsidR="00BD7E7D" w:rsidRPr="00097C67" w:rsidRDefault="00BD7E7D">
            <w:pPr>
              <w:rPr>
                <w:rFonts w:ascii="Arial" w:hAnsi="Arial" w:cs="Arial"/>
                <w:i/>
                <w:iCs/>
                <w:spacing w:val="-3"/>
                <w:sz w:val="18"/>
                <w:szCs w:val="18"/>
              </w:rPr>
            </w:pPr>
            <w:r w:rsidRPr="00097C67">
              <w:rPr>
                <w:rFonts w:ascii="Arial" w:hAnsi="Arial" w:cs="Arial"/>
                <w:b/>
                <w:bCs/>
                <w:spacing w:val="-3"/>
                <w:sz w:val="18"/>
                <w:szCs w:val="18"/>
              </w:rPr>
              <w:t xml:space="preserve">Digital Systems: Principles and Applications, </w:t>
            </w:r>
            <w:r w:rsidRPr="00097C67">
              <w:rPr>
                <w:rFonts w:ascii="Arial" w:hAnsi="Arial" w:cs="Arial"/>
                <w:i/>
                <w:iCs/>
                <w:spacing w:val="-3"/>
                <w:sz w:val="18"/>
                <w:szCs w:val="18"/>
              </w:rPr>
              <w:t>Prentice Hall</w:t>
            </w:r>
          </w:p>
        </w:tc>
      </w:tr>
      <w:tr w:rsidR="00BD7E7D" w:rsidRPr="00097C67" w:rsidTr="00F93C98">
        <w:trPr>
          <w:trHeight w:val="362"/>
          <w:jc w:val="center"/>
        </w:trPr>
        <w:tc>
          <w:tcPr>
            <w:tcW w:w="509"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2.</w:t>
            </w:r>
          </w:p>
        </w:tc>
        <w:tc>
          <w:tcPr>
            <w:tcW w:w="1708"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 xml:space="preserve">V. K. Jain </w:t>
            </w:r>
          </w:p>
        </w:tc>
        <w:tc>
          <w:tcPr>
            <w:tcW w:w="294"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w:t>
            </w:r>
          </w:p>
        </w:tc>
        <w:tc>
          <w:tcPr>
            <w:tcW w:w="6533" w:type="dxa"/>
            <w:tcBorders>
              <w:top w:val="nil"/>
              <w:left w:val="nil"/>
              <w:bottom w:val="nil"/>
              <w:right w:val="nil"/>
            </w:tcBorders>
            <w:shd w:val="clear" w:color="auto" w:fill="FFFFFF"/>
          </w:tcPr>
          <w:p w:rsidR="00BD7E7D" w:rsidRPr="00097C67" w:rsidRDefault="00BD7E7D">
            <w:pPr>
              <w:rPr>
                <w:rFonts w:ascii="Arial" w:hAnsi="Arial" w:cs="Arial"/>
                <w:i/>
                <w:iCs/>
                <w:spacing w:val="-3"/>
                <w:sz w:val="18"/>
                <w:szCs w:val="18"/>
              </w:rPr>
            </w:pPr>
            <w:r w:rsidRPr="00097C67">
              <w:rPr>
                <w:rFonts w:ascii="Arial" w:hAnsi="Arial" w:cs="Arial"/>
                <w:b/>
                <w:bCs/>
                <w:spacing w:val="-3"/>
                <w:sz w:val="18"/>
                <w:szCs w:val="18"/>
              </w:rPr>
              <w:t>An Introduction to Switching Theory and Digital Electronics</w:t>
            </w:r>
            <w:r w:rsidRPr="00097C67">
              <w:rPr>
                <w:rFonts w:ascii="Arial" w:hAnsi="Arial" w:cs="Arial"/>
                <w:spacing w:val="-3"/>
                <w:sz w:val="18"/>
                <w:szCs w:val="18"/>
              </w:rPr>
              <w:t xml:space="preserve">, </w:t>
            </w:r>
            <w:r w:rsidRPr="00097C67">
              <w:rPr>
                <w:rFonts w:ascii="Arial" w:hAnsi="Arial" w:cs="Arial"/>
                <w:i/>
                <w:iCs/>
                <w:spacing w:val="-3"/>
                <w:sz w:val="18"/>
                <w:szCs w:val="18"/>
              </w:rPr>
              <w:t>Khanna Publishers, New Delhi</w:t>
            </w:r>
          </w:p>
        </w:tc>
      </w:tr>
    </w:tbl>
    <w:p w:rsidR="00E23992" w:rsidRDefault="00E23992" w:rsidP="00F93C98">
      <w:pPr>
        <w:jc w:val="both"/>
        <w:rPr>
          <w:rFonts w:ascii="Arial" w:hAnsi="Arial" w:cs="Arial"/>
          <w:b/>
          <w:spacing w:val="-3"/>
          <w:sz w:val="18"/>
          <w:szCs w:val="18"/>
        </w:rPr>
      </w:pPr>
    </w:p>
    <w:p w:rsidR="00BD7E7D" w:rsidRPr="00097C67" w:rsidRDefault="00BD7E7D" w:rsidP="00F93C98">
      <w:pPr>
        <w:jc w:val="both"/>
        <w:rPr>
          <w:rFonts w:ascii="Arial" w:hAnsi="Arial" w:cs="Arial"/>
          <w:b/>
          <w:spacing w:val="-3"/>
          <w:sz w:val="18"/>
          <w:szCs w:val="18"/>
        </w:rPr>
      </w:pPr>
      <w:r w:rsidRPr="00097C67">
        <w:rPr>
          <w:rFonts w:ascii="Arial" w:hAnsi="Arial" w:cs="Arial"/>
          <w:b/>
          <w:spacing w:val="-3"/>
          <w:sz w:val="18"/>
          <w:szCs w:val="18"/>
        </w:rPr>
        <w:lastRenderedPageBreak/>
        <w:t>Books Recommended:</w:t>
      </w:r>
    </w:p>
    <w:tbl>
      <w:tblPr>
        <w:tblW w:w="9034" w:type="dxa"/>
        <w:jc w:val="center"/>
        <w:tblBorders>
          <w:top w:val="nil"/>
          <w:left w:val="nil"/>
          <w:bottom w:val="nil"/>
          <w:right w:val="nil"/>
          <w:insideH w:val="nil"/>
          <w:insideV w:val="nil"/>
        </w:tblBorders>
        <w:tblLook w:val="04A0" w:firstRow="1" w:lastRow="0" w:firstColumn="1" w:lastColumn="0" w:noHBand="0" w:noVBand="1"/>
      </w:tblPr>
      <w:tblGrid>
        <w:gridCol w:w="477"/>
        <w:gridCol w:w="1761"/>
        <w:gridCol w:w="295"/>
        <w:gridCol w:w="6501"/>
      </w:tblGrid>
      <w:tr w:rsidR="00BD7E7D" w:rsidRPr="00097C67" w:rsidTr="00F93C98">
        <w:trPr>
          <w:trHeight w:val="196"/>
          <w:jc w:val="center"/>
        </w:trPr>
        <w:tc>
          <w:tcPr>
            <w:tcW w:w="477"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1.</w:t>
            </w:r>
          </w:p>
        </w:tc>
        <w:tc>
          <w:tcPr>
            <w:tcW w:w="1761" w:type="dxa"/>
            <w:tcBorders>
              <w:top w:val="nil"/>
              <w:left w:val="nil"/>
              <w:bottom w:val="nil"/>
              <w:right w:val="nil"/>
            </w:tcBorders>
            <w:shd w:val="clear" w:color="auto" w:fill="FFFFFF"/>
          </w:tcPr>
          <w:p w:rsidR="00BD7E7D" w:rsidRPr="00097C67" w:rsidRDefault="00BD7E7D">
            <w:pPr>
              <w:rPr>
                <w:rFonts w:ascii="Arial" w:hAnsi="Arial" w:cs="Arial"/>
                <w:spacing w:val="-3"/>
                <w:sz w:val="18"/>
                <w:szCs w:val="18"/>
              </w:rPr>
            </w:pPr>
            <w:r w:rsidRPr="00097C67">
              <w:rPr>
                <w:rFonts w:ascii="Arial" w:hAnsi="Arial" w:cs="Arial"/>
                <w:spacing w:val="-3"/>
                <w:sz w:val="18"/>
                <w:szCs w:val="18"/>
              </w:rPr>
              <w:t>M. Morris Mano</w:t>
            </w:r>
          </w:p>
        </w:tc>
        <w:tc>
          <w:tcPr>
            <w:tcW w:w="295" w:type="dxa"/>
            <w:tcBorders>
              <w:top w:val="nil"/>
              <w:left w:val="nil"/>
              <w:bottom w:val="nil"/>
              <w:right w:val="nil"/>
            </w:tcBorders>
            <w:shd w:val="clear" w:color="auto" w:fill="FFFFFF"/>
          </w:tcPr>
          <w:p w:rsidR="00BD7E7D" w:rsidRPr="00097C67" w:rsidRDefault="00BD7E7D">
            <w:pPr>
              <w:rPr>
                <w:rFonts w:ascii="Arial" w:hAnsi="Arial" w:cs="Arial"/>
                <w:spacing w:val="-3"/>
                <w:sz w:val="18"/>
                <w:szCs w:val="18"/>
              </w:rPr>
            </w:pPr>
            <w:r w:rsidRPr="00097C67">
              <w:rPr>
                <w:rFonts w:ascii="Arial" w:hAnsi="Arial" w:cs="Arial"/>
                <w:spacing w:val="-3"/>
                <w:sz w:val="18"/>
                <w:szCs w:val="18"/>
              </w:rPr>
              <w:t>:</w:t>
            </w:r>
          </w:p>
        </w:tc>
        <w:tc>
          <w:tcPr>
            <w:tcW w:w="6501" w:type="dxa"/>
            <w:tcBorders>
              <w:top w:val="nil"/>
              <w:left w:val="nil"/>
              <w:bottom w:val="nil"/>
              <w:right w:val="nil"/>
            </w:tcBorders>
            <w:shd w:val="clear" w:color="auto" w:fill="FFFFFF"/>
          </w:tcPr>
          <w:p w:rsidR="00BD7E7D" w:rsidRPr="00097C67" w:rsidRDefault="00BD7E7D">
            <w:pPr>
              <w:rPr>
                <w:rFonts w:ascii="Arial" w:hAnsi="Arial" w:cs="Arial"/>
                <w:i/>
                <w:iCs/>
                <w:spacing w:val="-3"/>
                <w:sz w:val="18"/>
                <w:szCs w:val="18"/>
              </w:rPr>
            </w:pPr>
            <w:r w:rsidRPr="00097C67">
              <w:rPr>
                <w:rFonts w:ascii="Arial" w:hAnsi="Arial" w:cs="Arial"/>
                <w:b/>
                <w:bCs/>
                <w:spacing w:val="-3"/>
                <w:sz w:val="18"/>
                <w:szCs w:val="18"/>
              </w:rPr>
              <w:t>Digital Logic and Computer Design</w:t>
            </w:r>
            <w:r w:rsidRPr="00097C67">
              <w:rPr>
                <w:rFonts w:ascii="Arial" w:hAnsi="Arial" w:cs="Arial"/>
                <w:i/>
                <w:iCs/>
                <w:spacing w:val="-3"/>
                <w:sz w:val="18"/>
                <w:szCs w:val="18"/>
              </w:rPr>
              <w:t>, Prentice Hall</w:t>
            </w:r>
          </w:p>
        </w:tc>
      </w:tr>
      <w:tr w:rsidR="00BD7E7D" w:rsidRPr="00097C67" w:rsidTr="00F93C98">
        <w:trPr>
          <w:trHeight w:val="109"/>
          <w:jc w:val="center"/>
        </w:trPr>
        <w:tc>
          <w:tcPr>
            <w:tcW w:w="477" w:type="dxa"/>
            <w:tcBorders>
              <w:top w:val="nil"/>
              <w:left w:val="nil"/>
              <w:bottom w:val="nil"/>
              <w:right w:val="nil"/>
            </w:tcBorders>
            <w:shd w:val="clear" w:color="auto" w:fill="FFFFFF"/>
          </w:tcPr>
          <w:p w:rsidR="00BD7E7D" w:rsidRPr="00097C67" w:rsidRDefault="00BD7E7D">
            <w:pPr>
              <w:jc w:val="both"/>
              <w:rPr>
                <w:rFonts w:ascii="Arial" w:hAnsi="Arial" w:cs="Arial"/>
                <w:spacing w:val="-3"/>
                <w:sz w:val="18"/>
                <w:szCs w:val="18"/>
              </w:rPr>
            </w:pPr>
            <w:r w:rsidRPr="00097C67">
              <w:rPr>
                <w:rFonts w:ascii="Arial" w:hAnsi="Arial" w:cs="Arial"/>
                <w:spacing w:val="-3"/>
                <w:sz w:val="18"/>
                <w:szCs w:val="18"/>
              </w:rPr>
              <w:t>2.</w:t>
            </w:r>
          </w:p>
        </w:tc>
        <w:tc>
          <w:tcPr>
            <w:tcW w:w="1761" w:type="dxa"/>
            <w:tcBorders>
              <w:top w:val="nil"/>
              <w:left w:val="nil"/>
              <w:bottom w:val="nil"/>
              <w:right w:val="nil"/>
            </w:tcBorders>
            <w:shd w:val="clear" w:color="auto" w:fill="FFFFFF"/>
          </w:tcPr>
          <w:p w:rsidR="00BD7E7D" w:rsidRPr="00097C67" w:rsidRDefault="00BD7E7D">
            <w:pPr>
              <w:rPr>
                <w:rFonts w:ascii="Arial" w:hAnsi="Arial" w:cs="Arial"/>
                <w:spacing w:val="-3"/>
                <w:sz w:val="18"/>
                <w:szCs w:val="18"/>
              </w:rPr>
            </w:pPr>
            <w:r w:rsidRPr="00097C67">
              <w:rPr>
                <w:rFonts w:ascii="Arial" w:hAnsi="Arial" w:cs="Arial"/>
                <w:spacing w:val="-3"/>
                <w:sz w:val="18"/>
                <w:szCs w:val="18"/>
              </w:rPr>
              <w:t>William H. Gothmann</w:t>
            </w:r>
          </w:p>
        </w:tc>
        <w:tc>
          <w:tcPr>
            <w:tcW w:w="295" w:type="dxa"/>
            <w:tcBorders>
              <w:top w:val="nil"/>
              <w:left w:val="nil"/>
              <w:bottom w:val="nil"/>
              <w:right w:val="nil"/>
            </w:tcBorders>
            <w:shd w:val="clear" w:color="auto" w:fill="FFFFFF"/>
          </w:tcPr>
          <w:p w:rsidR="00BD7E7D" w:rsidRPr="00097C67" w:rsidRDefault="00BD7E7D">
            <w:pPr>
              <w:rPr>
                <w:rFonts w:ascii="Arial" w:hAnsi="Arial" w:cs="Arial"/>
                <w:spacing w:val="-3"/>
                <w:sz w:val="18"/>
                <w:szCs w:val="18"/>
              </w:rPr>
            </w:pPr>
            <w:r w:rsidRPr="00097C67">
              <w:rPr>
                <w:rFonts w:ascii="Arial" w:hAnsi="Arial" w:cs="Arial"/>
                <w:spacing w:val="-3"/>
                <w:sz w:val="18"/>
                <w:szCs w:val="18"/>
              </w:rPr>
              <w:t>:</w:t>
            </w:r>
          </w:p>
        </w:tc>
        <w:tc>
          <w:tcPr>
            <w:tcW w:w="6501" w:type="dxa"/>
            <w:tcBorders>
              <w:top w:val="nil"/>
              <w:left w:val="nil"/>
              <w:bottom w:val="nil"/>
              <w:right w:val="nil"/>
            </w:tcBorders>
            <w:shd w:val="clear" w:color="auto" w:fill="FFFFFF"/>
          </w:tcPr>
          <w:p w:rsidR="00BD7E7D" w:rsidRPr="00097C67" w:rsidRDefault="00BD7E7D">
            <w:pPr>
              <w:rPr>
                <w:rFonts w:ascii="Arial" w:hAnsi="Arial" w:cs="Arial"/>
                <w:i/>
                <w:iCs/>
                <w:spacing w:val="-3"/>
                <w:sz w:val="18"/>
                <w:szCs w:val="18"/>
              </w:rPr>
            </w:pPr>
            <w:r w:rsidRPr="00097C67">
              <w:rPr>
                <w:rFonts w:ascii="Arial" w:hAnsi="Arial" w:cs="Arial"/>
                <w:b/>
                <w:bCs/>
                <w:spacing w:val="-3"/>
                <w:sz w:val="18"/>
                <w:szCs w:val="18"/>
              </w:rPr>
              <w:t xml:space="preserve">Digital Electronics, </w:t>
            </w:r>
            <w:r w:rsidRPr="00097C67">
              <w:rPr>
                <w:rFonts w:ascii="Arial" w:hAnsi="Arial" w:cs="Arial"/>
                <w:i/>
                <w:iCs/>
                <w:spacing w:val="-3"/>
                <w:sz w:val="18"/>
                <w:szCs w:val="18"/>
              </w:rPr>
              <w:t>Prentice Hall</w:t>
            </w:r>
          </w:p>
        </w:tc>
      </w:tr>
    </w:tbl>
    <w:p w:rsidR="00BD7E7D" w:rsidRDefault="00BD7E7D">
      <w:pPr>
        <w:jc w:val="center"/>
        <w:rPr>
          <w:rFonts w:ascii="Arial" w:hAnsi="Arial" w:cs="Arial"/>
          <w:sz w:val="18"/>
          <w:szCs w:val="18"/>
        </w:rPr>
      </w:pPr>
    </w:p>
    <w:p w:rsidR="00374943" w:rsidRPr="00097C67" w:rsidRDefault="00374943">
      <w:pPr>
        <w:jc w:val="center"/>
        <w:rPr>
          <w:rFonts w:ascii="Arial" w:hAnsi="Arial" w:cs="Arial"/>
          <w:sz w:val="18"/>
          <w:szCs w:val="18"/>
        </w:rPr>
      </w:pPr>
    </w:p>
    <w:p w:rsidR="00BD7E7D" w:rsidRPr="004E0745" w:rsidRDefault="00BD7E7D" w:rsidP="00B729A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E0745">
        <w:rPr>
          <w:rFonts w:ascii="Arial" w:hAnsi="Arial" w:cs="Arial"/>
          <w:b/>
          <w:bCs/>
          <w:iCs/>
          <w:sz w:val="18"/>
          <w:szCs w:val="18"/>
        </w:rPr>
        <w:t>CSE 1212: Introduction to Digital Electronics LAB</w:t>
      </w:r>
    </w:p>
    <w:p w:rsidR="00BD7E7D" w:rsidRPr="004E0745" w:rsidRDefault="00BD7E7D" w:rsidP="00B729A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E0745">
        <w:rPr>
          <w:rFonts w:ascii="Arial" w:hAnsi="Arial" w:cs="Arial"/>
          <w:b/>
          <w:bCs/>
          <w:iCs/>
          <w:sz w:val="18"/>
          <w:szCs w:val="18"/>
        </w:rPr>
        <w:t>Credits: 1</w:t>
      </w:r>
      <w:r w:rsidR="00844CE6">
        <w:rPr>
          <w:rFonts w:ascii="Arial" w:hAnsi="Arial" w:cs="Arial"/>
          <w:b/>
          <w:bCs/>
          <w:iCs/>
          <w:sz w:val="18"/>
          <w:szCs w:val="18"/>
        </w:rPr>
        <w:t>Contact Hours: 28</w:t>
      </w:r>
    </w:p>
    <w:p w:rsidR="00BD7E7D" w:rsidRPr="004E0745" w:rsidRDefault="00BD7E7D" w:rsidP="00B729A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E0745">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BD7E7D" w:rsidRPr="004E0745" w:rsidRDefault="00BD7E7D">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31"/>
        <w:gridCol w:w="7741"/>
      </w:tblGrid>
      <w:tr w:rsidR="00BD7E7D" w:rsidRPr="004E0745">
        <w:trPr>
          <w:jc w:val="center"/>
        </w:trPr>
        <w:tc>
          <w:tcPr>
            <w:tcW w:w="1431" w:type="dxa"/>
            <w:tcBorders>
              <w:top w:val="nil"/>
              <w:left w:val="nil"/>
              <w:bottom w:val="nil"/>
              <w:right w:val="nil"/>
            </w:tcBorders>
            <w:shd w:val="clear" w:color="auto" w:fill="FFFFFF"/>
          </w:tcPr>
          <w:p w:rsidR="00BD7E7D" w:rsidRPr="004E0745" w:rsidRDefault="00BD7E7D">
            <w:pPr>
              <w:rPr>
                <w:rFonts w:ascii="Arial" w:hAnsi="Arial" w:cs="Arial"/>
                <w:b/>
                <w:sz w:val="18"/>
                <w:szCs w:val="18"/>
              </w:rPr>
            </w:pPr>
            <w:r w:rsidRPr="004E0745">
              <w:rPr>
                <w:rFonts w:ascii="Arial" w:hAnsi="Arial" w:cs="Arial"/>
                <w:b/>
                <w:sz w:val="18"/>
                <w:szCs w:val="18"/>
              </w:rPr>
              <w:t>Prerequisite:</w:t>
            </w:r>
          </w:p>
        </w:tc>
        <w:tc>
          <w:tcPr>
            <w:tcW w:w="7741" w:type="dxa"/>
            <w:tcBorders>
              <w:top w:val="nil"/>
              <w:left w:val="nil"/>
              <w:bottom w:val="nil"/>
              <w:right w:val="nil"/>
            </w:tcBorders>
            <w:shd w:val="clear" w:color="auto" w:fill="FFFFFF"/>
          </w:tcPr>
          <w:p w:rsidR="00BD7E7D" w:rsidRPr="004E0745" w:rsidRDefault="00BD7E7D" w:rsidP="00805AD2">
            <w:pPr>
              <w:rPr>
                <w:rFonts w:ascii="Arial" w:hAnsi="Arial" w:cs="Arial"/>
                <w:iCs/>
                <w:sz w:val="18"/>
                <w:szCs w:val="18"/>
              </w:rPr>
            </w:pPr>
            <w:r w:rsidRPr="004E0745">
              <w:rPr>
                <w:rFonts w:ascii="Arial" w:hAnsi="Arial" w:cs="Arial"/>
                <w:iCs/>
                <w:sz w:val="18"/>
                <w:szCs w:val="18"/>
              </w:rPr>
              <w:t>E</w:t>
            </w:r>
            <w:r>
              <w:rPr>
                <w:rFonts w:ascii="Arial" w:hAnsi="Arial" w:cs="Arial"/>
                <w:iCs/>
                <w:sz w:val="18"/>
                <w:szCs w:val="18"/>
              </w:rPr>
              <w:t>EE 1131: Basic</w:t>
            </w:r>
            <w:r w:rsidRPr="004E0745">
              <w:rPr>
                <w:rFonts w:ascii="Arial" w:hAnsi="Arial" w:cs="Arial"/>
                <w:iCs/>
                <w:sz w:val="18"/>
                <w:szCs w:val="18"/>
              </w:rPr>
              <w:t xml:space="preserve"> Electronics, EEE 1132: </w:t>
            </w:r>
            <w:r>
              <w:rPr>
                <w:rFonts w:ascii="Arial" w:hAnsi="Arial" w:cs="Arial"/>
                <w:iCs/>
                <w:sz w:val="18"/>
                <w:szCs w:val="18"/>
              </w:rPr>
              <w:t>Basic Electronics Lab</w:t>
            </w:r>
          </w:p>
        </w:tc>
      </w:tr>
      <w:tr w:rsidR="00BD7E7D" w:rsidRPr="004E0745">
        <w:trPr>
          <w:jc w:val="center"/>
        </w:trPr>
        <w:tc>
          <w:tcPr>
            <w:tcW w:w="1431" w:type="dxa"/>
            <w:tcBorders>
              <w:top w:val="nil"/>
              <w:left w:val="nil"/>
              <w:bottom w:val="nil"/>
              <w:right w:val="nil"/>
            </w:tcBorders>
            <w:shd w:val="clear" w:color="auto" w:fill="FFFFFF"/>
          </w:tcPr>
          <w:p w:rsidR="00BD7E7D" w:rsidRPr="004E0745" w:rsidRDefault="00BD7E7D">
            <w:pPr>
              <w:rPr>
                <w:rFonts w:ascii="Arial" w:hAnsi="Arial" w:cs="Arial"/>
                <w:b/>
                <w:sz w:val="18"/>
                <w:szCs w:val="18"/>
              </w:rPr>
            </w:pPr>
            <w:r w:rsidRPr="004E0745">
              <w:rPr>
                <w:rFonts w:ascii="Arial" w:hAnsi="Arial" w:cs="Arial"/>
                <w:b/>
                <w:sz w:val="18"/>
                <w:szCs w:val="18"/>
              </w:rPr>
              <w:t>Course Type</w:t>
            </w:r>
          </w:p>
        </w:tc>
        <w:tc>
          <w:tcPr>
            <w:tcW w:w="7741" w:type="dxa"/>
            <w:tcBorders>
              <w:top w:val="nil"/>
              <w:left w:val="nil"/>
              <w:bottom w:val="nil"/>
              <w:right w:val="nil"/>
            </w:tcBorders>
            <w:shd w:val="clear" w:color="auto" w:fill="FFFFFF"/>
          </w:tcPr>
          <w:p w:rsidR="00BD7E7D" w:rsidRPr="004E0745" w:rsidRDefault="00BD7E7D">
            <w:pPr>
              <w:rPr>
                <w:rFonts w:ascii="Arial" w:hAnsi="Arial" w:cs="Arial"/>
                <w:iCs/>
                <w:sz w:val="18"/>
                <w:szCs w:val="18"/>
              </w:rPr>
            </w:pPr>
            <w:r w:rsidRPr="004E0745">
              <w:rPr>
                <w:rFonts w:ascii="MS Gothic" w:eastAsia="MS Gothic" w:hAnsi="MS Gothic" w:cs="MS Gothic" w:hint="eastAsia"/>
                <w:iCs/>
                <w:sz w:val="18"/>
                <w:szCs w:val="18"/>
              </w:rPr>
              <w:t>☐</w:t>
            </w:r>
            <w:r w:rsidRPr="004E0745">
              <w:rPr>
                <w:rFonts w:ascii="Arial" w:hAnsi="Arial" w:cs="Arial"/>
                <w:iCs/>
                <w:sz w:val="18"/>
                <w:szCs w:val="18"/>
              </w:rPr>
              <w:t xml:space="preserve"> Theory         </w:t>
            </w:r>
            <w:bookmarkStart w:id="2" w:name="__DdeLink__406_823212419"/>
            <w:r w:rsidRPr="004E0745">
              <w:rPr>
                <w:rFonts w:ascii="MS Gothic" w:eastAsia="MS Gothic" w:hAnsi="MS Gothic" w:cs="MS Gothic" w:hint="eastAsia"/>
                <w:iCs/>
                <w:sz w:val="18"/>
                <w:szCs w:val="18"/>
              </w:rPr>
              <w:t>☒</w:t>
            </w:r>
            <w:bookmarkEnd w:id="2"/>
            <w:r w:rsidRPr="004E0745">
              <w:rPr>
                <w:rFonts w:ascii="Arial" w:hAnsi="Arial" w:cs="Arial"/>
                <w:iCs/>
                <w:sz w:val="18"/>
                <w:szCs w:val="18"/>
              </w:rPr>
              <w:t xml:space="preserve">  Laboratory work         </w:t>
            </w:r>
            <w:r w:rsidRPr="004E0745">
              <w:rPr>
                <w:rFonts w:ascii="MS Gothic" w:eastAsia="MS Gothic" w:hAnsi="MS Gothic" w:cs="MS Gothic" w:hint="eastAsia"/>
                <w:iCs/>
                <w:sz w:val="18"/>
                <w:szCs w:val="18"/>
              </w:rPr>
              <w:t>☐</w:t>
            </w:r>
            <w:r w:rsidRPr="004E0745">
              <w:rPr>
                <w:rFonts w:ascii="Arial" w:hAnsi="Arial" w:cs="Arial"/>
                <w:iCs/>
                <w:sz w:val="18"/>
                <w:szCs w:val="18"/>
              </w:rPr>
              <w:t xml:space="preserve">  Project work      </w:t>
            </w:r>
            <w:r w:rsidRPr="004E0745">
              <w:rPr>
                <w:rFonts w:ascii="MS Gothic" w:eastAsia="MS Gothic" w:hAnsi="MS Gothic" w:cs="MS Gothic" w:hint="eastAsia"/>
                <w:iCs/>
                <w:sz w:val="18"/>
                <w:szCs w:val="18"/>
              </w:rPr>
              <w:t>☐</w:t>
            </w:r>
            <w:r w:rsidRPr="004E0745">
              <w:rPr>
                <w:rFonts w:ascii="Arial" w:hAnsi="Arial" w:cs="Arial"/>
                <w:iCs/>
                <w:sz w:val="18"/>
                <w:szCs w:val="18"/>
              </w:rPr>
              <w:t xml:space="preserve">  Viva Voce                    </w:t>
            </w:r>
          </w:p>
        </w:tc>
      </w:tr>
      <w:tr w:rsidR="00BD7E7D" w:rsidRPr="004E0745">
        <w:trPr>
          <w:trHeight w:val="238"/>
          <w:jc w:val="center"/>
        </w:trPr>
        <w:tc>
          <w:tcPr>
            <w:tcW w:w="1431" w:type="dxa"/>
            <w:tcBorders>
              <w:top w:val="nil"/>
              <w:left w:val="nil"/>
              <w:bottom w:val="nil"/>
              <w:right w:val="nil"/>
            </w:tcBorders>
            <w:shd w:val="clear" w:color="auto" w:fill="FFFFFF"/>
          </w:tcPr>
          <w:p w:rsidR="00BD7E7D" w:rsidRPr="004E0745" w:rsidRDefault="00BD7E7D">
            <w:pPr>
              <w:ind w:left="2160" w:hanging="2160"/>
              <w:rPr>
                <w:rFonts w:ascii="Arial" w:hAnsi="Arial" w:cs="Arial"/>
                <w:b/>
                <w:bCs/>
                <w:sz w:val="18"/>
                <w:szCs w:val="18"/>
              </w:rPr>
            </w:pPr>
            <w:r w:rsidRPr="004E0745">
              <w:rPr>
                <w:rFonts w:ascii="Arial" w:hAnsi="Arial" w:cs="Arial"/>
                <w:b/>
                <w:bCs/>
                <w:sz w:val="18"/>
                <w:szCs w:val="18"/>
              </w:rPr>
              <w:t>Motivation</w:t>
            </w:r>
          </w:p>
        </w:tc>
        <w:tc>
          <w:tcPr>
            <w:tcW w:w="7741" w:type="dxa"/>
            <w:tcBorders>
              <w:top w:val="nil"/>
              <w:left w:val="nil"/>
              <w:bottom w:val="nil"/>
              <w:right w:val="nil"/>
            </w:tcBorders>
            <w:shd w:val="clear" w:color="auto" w:fill="FFFFFF"/>
          </w:tcPr>
          <w:p w:rsidR="00BD7E7D" w:rsidRPr="004E0745" w:rsidRDefault="00BD7E7D">
            <w:pPr>
              <w:rPr>
                <w:rFonts w:ascii="Arial" w:hAnsi="Arial" w:cs="Arial"/>
                <w:iCs/>
                <w:sz w:val="18"/>
                <w:szCs w:val="18"/>
              </w:rPr>
            </w:pPr>
            <w:r w:rsidRPr="004E0745">
              <w:rPr>
                <w:rFonts w:ascii="Arial" w:hAnsi="Arial" w:cs="Arial"/>
                <w:iCs/>
                <w:sz w:val="18"/>
                <w:szCs w:val="18"/>
              </w:rPr>
              <w:t>To develop basics knowledge on Introduction to Digital Electronics</w:t>
            </w:r>
          </w:p>
        </w:tc>
      </w:tr>
      <w:tr w:rsidR="00BD7E7D" w:rsidRPr="004E0745">
        <w:trPr>
          <w:trHeight w:val="238"/>
          <w:jc w:val="center"/>
        </w:trPr>
        <w:tc>
          <w:tcPr>
            <w:tcW w:w="9172" w:type="dxa"/>
            <w:gridSpan w:val="2"/>
            <w:tcBorders>
              <w:top w:val="nil"/>
              <w:left w:val="nil"/>
              <w:bottom w:val="nil"/>
              <w:right w:val="nil"/>
            </w:tcBorders>
            <w:shd w:val="clear" w:color="auto" w:fill="FFFFFF"/>
          </w:tcPr>
          <w:p w:rsidR="00BD7E7D" w:rsidRPr="004E0745" w:rsidRDefault="00BD7E7D">
            <w:pPr>
              <w:rPr>
                <w:rFonts w:ascii="Arial" w:hAnsi="Arial" w:cs="Arial"/>
                <w:b/>
                <w:bCs/>
                <w:sz w:val="18"/>
                <w:szCs w:val="18"/>
              </w:rPr>
            </w:pPr>
            <w:r w:rsidRPr="004E0745">
              <w:rPr>
                <w:rFonts w:ascii="Arial" w:hAnsi="Arial" w:cs="Arial"/>
                <w:b/>
                <w:bCs/>
                <w:sz w:val="18"/>
                <w:szCs w:val="18"/>
              </w:rPr>
              <w:t>Course Objective:</w:t>
            </w:r>
          </w:p>
          <w:p w:rsidR="00BD7E7D" w:rsidRPr="004E0745" w:rsidRDefault="00BD7E7D">
            <w:pPr>
              <w:jc w:val="both"/>
              <w:rPr>
                <w:rFonts w:ascii="Arial" w:hAnsi="Arial" w:cs="Arial"/>
                <w:sz w:val="18"/>
                <w:szCs w:val="18"/>
              </w:rPr>
            </w:pPr>
            <w:r w:rsidRPr="004E0745">
              <w:rPr>
                <w:rFonts w:ascii="Arial" w:hAnsi="Arial" w:cs="Arial"/>
                <w:sz w:val="18"/>
                <w:szCs w:val="18"/>
              </w:rPr>
              <w:t xml:space="preserve">To provide hand-on experience in designing and implementing basic logic circuits, combinational and sequential circuits. The laboratory exercises are designed to give students ability to design, build, and implement digital circuits. Laboratory assignments progress from investigation of the properties of basic logic gates and flip-flops to the design of combinational and sequential circuits. </w:t>
            </w:r>
          </w:p>
        </w:tc>
      </w:tr>
    </w:tbl>
    <w:p w:rsidR="00BD7E7D" w:rsidRPr="004E0745" w:rsidRDefault="00BD7E7D">
      <w:pPr>
        <w:jc w:val="center"/>
        <w:rPr>
          <w:rFonts w:ascii="Arial" w:hAnsi="Arial" w:cs="Arial"/>
          <w:sz w:val="18"/>
          <w:szCs w:val="18"/>
        </w:rPr>
      </w:pPr>
    </w:p>
    <w:p w:rsidR="00BD7E7D" w:rsidRPr="004E0745" w:rsidRDefault="00BD7E7D">
      <w:pPr>
        <w:jc w:val="center"/>
        <w:rPr>
          <w:rFonts w:ascii="Arial" w:hAnsi="Arial" w:cs="Arial"/>
          <w:b/>
          <w:color w:val="000000"/>
          <w:sz w:val="18"/>
          <w:szCs w:val="18"/>
        </w:rPr>
      </w:pPr>
      <w:r w:rsidRPr="004E0745">
        <w:rPr>
          <w:rFonts w:ascii="Arial" w:hAnsi="Arial" w:cs="Arial"/>
          <w:b/>
          <w:color w:val="000000"/>
          <w:sz w:val="18"/>
          <w:szCs w:val="18"/>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615"/>
        <w:gridCol w:w="1856"/>
        <w:gridCol w:w="2094"/>
        <w:gridCol w:w="1418"/>
        <w:gridCol w:w="1559"/>
        <w:gridCol w:w="1543"/>
      </w:tblGrid>
      <w:tr w:rsidR="00BD7E7D" w:rsidRPr="004E0745" w:rsidTr="00EE4957">
        <w:trPr>
          <w:trHeight w:val="877"/>
          <w:jc w:val="center"/>
        </w:trPr>
        <w:tc>
          <w:tcPr>
            <w:tcW w:w="615"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 No.</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 Statement</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Corresponding PO</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Assessment tools</w:t>
            </w:r>
          </w:p>
        </w:tc>
      </w:tr>
      <w:tr w:rsidR="00BD7E7D" w:rsidRPr="004E0745" w:rsidTr="00EE4957">
        <w:trPr>
          <w:trHeight w:val="1646"/>
          <w:jc w:val="center"/>
        </w:trPr>
        <w:tc>
          <w:tcPr>
            <w:tcW w:w="615"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CO1</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rsidP="00805AD2">
            <w:pPr>
              <w:jc w:val="center"/>
              <w:textAlignment w:val="top"/>
              <w:rPr>
                <w:rFonts w:ascii="Arial" w:hAnsi="Arial" w:cs="Arial"/>
                <w:sz w:val="18"/>
                <w:szCs w:val="18"/>
              </w:rPr>
            </w:pPr>
            <w:r w:rsidRPr="007745C9">
              <w:rPr>
                <w:rFonts w:ascii="Arial" w:hAnsi="Arial" w:cs="Arial"/>
                <w:sz w:val="18"/>
                <w:szCs w:val="18"/>
              </w:rPr>
              <w:t>To</w:t>
            </w:r>
            <w:r>
              <w:rPr>
                <w:rFonts w:ascii="Arial" w:hAnsi="Arial" w:cs="Arial"/>
                <w:b/>
                <w:bCs/>
                <w:sz w:val="18"/>
                <w:szCs w:val="18"/>
              </w:rPr>
              <w:t xml:space="preserve"> c</w:t>
            </w:r>
            <w:r w:rsidRPr="004E0745">
              <w:rPr>
                <w:rFonts w:ascii="Arial" w:hAnsi="Arial" w:cs="Arial"/>
                <w:b/>
                <w:bCs/>
                <w:sz w:val="18"/>
                <w:szCs w:val="18"/>
              </w:rPr>
              <w:t>onstruct</w:t>
            </w:r>
            <w:r w:rsidRPr="004E0745">
              <w:rPr>
                <w:rFonts w:ascii="Arial" w:hAnsi="Arial" w:cs="Arial"/>
                <w:sz w:val="18"/>
                <w:szCs w:val="18"/>
              </w:rPr>
              <w:t xml:space="preserve"> basic combinational circuits and verify their functionalities</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Default="00BD7E7D" w:rsidP="00805AD2">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rsidR="00BD7E7D" w:rsidRPr="004E0745" w:rsidRDefault="00BD7E7D" w:rsidP="00805AD2">
            <w:pPr>
              <w:pStyle w:val="ListParagraph"/>
              <w:spacing w:after="0" w:line="240" w:lineRule="auto"/>
              <w:ind w:left="0"/>
              <w:jc w:val="center"/>
              <w:rPr>
                <w:rFonts w:ascii="Arial" w:hAnsi="Arial" w:cs="Arial"/>
                <w:color w:val="000000"/>
                <w:sz w:val="18"/>
                <w:szCs w:val="18"/>
              </w:rPr>
            </w:pPr>
            <w:r>
              <w:rPr>
                <w:rFonts w:ascii="Arial" w:hAnsi="Arial" w:cs="Arial"/>
                <w:color w:val="000000" w:themeColor="text1"/>
                <w:sz w:val="18"/>
                <w:szCs w:val="18"/>
              </w:rPr>
              <w:t>(PO5)</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Pr>
                <w:rFonts w:ascii="Arial" w:hAnsi="Arial" w:cs="Arial"/>
                <w:color w:val="000000"/>
                <w:sz w:val="18"/>
                <w:szCs w:val="18"/>
              </w:rPr>
              <w:t>Cognitive domain – level 2</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8007246"/>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Lecture Note</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8865901"/>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Text Book</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7186941"/>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Audio/Video</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0522014"/>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Web Material</w:t>
            </w:r>
          </w:p>
          <w:p w:rsidR="00BD7E7D" w:rsidRPr="004E0745" w:rsidRDefault="009F4EBA" w:rsidP="00805AD2">
            <w:pPr>
              <w:spacing w:line="276" w:lineRule="auto"/>
              <w:rPr>
                <w:rFonts w:ascii="Arial" w:hAnsi="Arial" w:cs="Arial"/>
                <w:color w:val="000000"/>
                <w:sz w:val="18"/>
                <w:szCs w:val="18"/>
              </w:rPr>
            </w:pPr>
            <w:sdt>
              <w:sdtPr>
                <w:rPr>
                  <w:rFonts w:ascii="Arial" w:hAnsi="Arial" w:cs="Arial"/>
                  <w:color w:val="000000" w:themeColor="text1"/>
                  <w:sz w:val="18"/>
                  <w:szCs w:val="18"/>
                </w:rPr>
                <w:id w:val="346690959"/>
              </w:sdtPr>
              <w:sdtEndPr/>
              <w:sdtContent>
                <w:r w:rsidR="00BD7E7D">
                  <w:rPr>
                    <w:rFonts w:ascii="MS Gothic" w:eastAsia="MS Gothic" w:hAnsi="MS Gothic" w:cs="Arial" w:hint="eastAsia"/>
                    <w:color w:val="000000" w:themeColor="text1"/>
                    <w:sz w:val="18"/>
                    <w:szCs w:val="18"/>
                  </w:rPr>
                  <w:t>☒</w:t>
                </w:r>
              </w:sdtContent>
            </w:sdt>
            <w:r w:rsidR="00BD7E7D">
              <w:rPr>
                <w:rFonts w:ascii="Arial" w:hAnsi="Arial" w:cs="Arial"/>
                <w:color w:val="000000" w:themeColor="text1"/>
                <w:sz w:val="18"/>
                <w:szCs w:val="18"/>
              </w:rPr>
              <w:t>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6805302"/>
              </w:sdtPr>
              <w:sdtEndPr/>
              <w:sdtContent>
                <w:r w:rsidR="00BD7E7D">
                  <w:rPr>
                    <w:rFonts w:ascii="MS Gothic" w:eastAsia="MS Gothic" w:hAnsi="MS Gothic" w:cs="Arial" w:hint="eastAsia"/>
                    <w:color w:val="000000" w:themeColor="text1"/>
                    <w:sz w:val="18"/>
                    <w:szCs w:val="18"/>
                  </w:rPr>
                  <w:t>☒</w:t>
                </w:r>
              </w:sdtContent>
            </w:sdt>
            <w:r w:rsidR="00BD7E7D">
              <w:rPr>
                <w:rFonts w:ascii="Arial" w:hAnsi="Arial" w:cs="Arial"/>
                <w:color w:val="000000" w:themeColor="text1"/>
                <w:sz w:val="18"/>
                <w:szCs w:val="18"/>
              </w:rPr>
              <w:t>CA</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1621040"/>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Final Exam</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8588632"/>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Assignment </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5331397"/>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N</w:t>
            </w:r>
            <w:r w:rsidR="00BD7E7D">
              <w:rPr>
                <w:rFonts w:ascii="Arial" w:hAnsi="Arial" w:cs="Arial"/>
                <w:color w:val="000000" w:themeColor="text1"/>
                <w:sz w:val="18"/>
                <w:szCs w:val="18"/>
              </w:rPr>
              <w:t>ote book</w:t>
            </w:r>
          </w:p>
          <w:p w:rsidR="00BD7E7D" w:rsidRPr="004E0745" w:rsidRDefault="009F4EBA" w:rsidP="00805AD2">
            <w:pPr>
              <w:rPr>
                <w:rFonts w:ascii="Arial" w:hAnsi="Arial" w:cs="Arial"/>
                <w:color w:val="000000"/>
                <w:sz w:val="18"/>
                <w:szCs w:val="18"/>
              </w:rPr>
            </w:pPr>
            <w:sdt>
              <w:sdtPr>
                <w:rPr>
                  <w:rFonts w:ascii="Arial" w:hAnsi="Arial" w:cs="Arial"/>
                  <w:color w:val="000000" w:themeColor="text1"/>
                  <w:sz w:val="18"/>
                  <w:szCs w:val="18"/>
                </w:rPr>
                <w:id w:val="1515497533"/>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Presentation</w:t>
            </w:r>
          </w:p>
        </w:tc>
      </w:tr>
      <w:tr w:rsidR="00BD7E7D" w:rsidRPr="004E0745" w:rsidTr="00EE4957">
        <w:trPr>
          <w:trHeight w:val="1700"/>
          <w:jc w:val="center"/>
        </w:trPr>
        <w:tc>
          <w:tcPr>
            <w:tcW w:w="615"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CO2</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rsidP="00805AD2">
            <w:pPr>
              <w:jc w:val="center"/>
              <w:rPr>
                <w:rFonts w:ascii="Arial" w:hAnsi="Arial" w:cs="Arial"/>
                <w:sz w:val="18"/>
                <w:szCs w:val="18"/>
              </w:rPr>
            </w:pPr>
            <w:r w:rsidRPr="007745C9">
              <w:rPr>
                <w:rFonts w:ascii="Arial" w:hAnsi="Arial" w:cs="Arial"/>
                <w:sz w:val="18"/>
                <w:szCs w:val="18"/>
              </w:rPr>
              <w:t>To</w:t>
            </w:r>
            <w:r>
              <w:rPr>
                <w:rFonts w:ascii="Arial" w:hAnsi="Arial" w:cs="Arial"/>
                <w:b/>
                <w:bCs/>
                <w:sz w:val="18"/>
                <w:szCs w:val="18"/>
              </w:rPr>
              <w:t xml:space="preserve"> a</w:t>
            </w:r>
            <w:r w:rsidRPr="004E0745">
              <w:rPr>
                <w:rFonts w:ascii="Arial" w:hAnsi="Arial" w:cs="Arial"/>
                <w:b/>
                <w:bCs/>
                <w:sz w:val="18"/>
                <w:szCs w:val="18"/>
              </w:rPr>
              <w:t>pply</w:t>
            </w:r>
            <w:r w:rsidRPr="004E0745">
              <w:rPr>
                <w:rFonts w:ascii="Arial" w:hAnsi="Arial" w:cs="Arial"/>
                <w:sz w:val="18"/>
                <w:szCs w:val="18"/>
              </w:rPr>
              <w:t xml:space="preserve"> the design procedures to design basic combinational and sequential circuits</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Default="00BD7E7D" w:rsidP="00805AD2">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rsidR="00BD7E7D" w:rsidRPr="004E0745" w:rsidRDefault="00BD7E7D" w:rsidP="00805AD2">
            <w:pPr>
              <w:pStyle w:val="ListParagraph"/>
              <w:spacing w:after="0" w:line="240" w:lineRule="auto"/>
              <w:ind w:left="0"/>
              <w:jc w:val="center"/>
              <w:rPr>
                <w:rFonts w:ascii="Arial" w:hAnsi="Arial" w:cs="Arial"/>
                <w:color w:val="000000"/>
                <w:sz w:val="18"/>
                <w:szCs w:val="18"/>
              </w:rPr>
            </w:pPr>
            <w:r>
              <w:rPr>
                <w:rFonts w:ascii="Arial" w:hAnsi="Arial" w:cs="Arial"/>
                <w:color w:val="000000" w:themeColor="text1"/>
                <w:sz w:val="18"/>
                <w:szCs w:val="18"/>
              </w:rPr>
              <w:t>(PO5)</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6196715"/>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Lecture Note</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6999048"/>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Text Book</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5285144"/>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Audio/Video</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5841481"/>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Web Material</w:t>
            </w:r>
          </w:p>
          <w:p w:rsidR="00BD7E7D" w:rsidRPr="004E0745" w:rsidRDefault="009F4EBA" w:rsidP="00805AD2">
            <w:pPr>
              <w:rPr>
                <w:rFonts w:ascii="Arial" w:hAnsi="Arial" w:cs="Arial"/>
                <w:color w:val="000000"/>
                <w:sz w:val="18"/>
                <w:szCs w:val="18"/>
              </w:rPr>
            </w:pPr>
            <w:sdt>
              <w:sdtPr>
                <w:rPr>
                  <w:rFonts w:ascii="Arial" w:hAnsi="Arial" w:cs="Arial"/>
                  <w:color w:val="000000" w:themeColor="text1"/>
                  <w:sz w:val="18"/>
                  <w:szCs w:val="18"/>
                </w:rPr>
                <w:id w:val="1016814472"/>
              </w:sdtPr>
              <w:sdtEndPr/>
              <w:sdtContent>
                <w:r w:rsidR="00BD7E7D">
                  <w:rPr>
                    <w:rFonts w:ascii="MS Gothic" w:eastAsia="MS Gothic" w:hAnsi="MS Gothic" w:cs="Arial" w:hint="eastAsia"/>
                    <w:color w:val="000000" w:themeColor="text1"/>
                    <w:sz w:val="18"/>
                    <w:szCs w:val="18"/>
                  </w:rPr>
                  <w:t>☒</w:t>
                </w:r>
              </w:sdtContent>
            </w:sdt>
            <w:r w:rsidR="00BD7E7D">
              <w:rPr>
                <w:rFonts w:ascii="Arial" w:hAnsi="Arial" w:cs="Arial"/>
                <w:color w:val="000000" w:themeColor="text1"/>
                <w:sz w:val="18"/>
                <w:szCs w:val="18"/>
              </w:rPr>
              <w:t>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8740438"/>
              </w:sdtPr>
              <w:sdtEndPr/>
              <w:sdtContent>
                <w:r w:rsidR="00BD7E7D">
                  <w:rPr>
                    <w:rFonts w:ascii="MS Gothic" w:eastAsia="MS Gothic" w:hAnsi="MS Gothic" w:cs="Arial" w:hint="eastAsia"/>
                    <w:color w:val="000000" w:themeColor="text1"/>
                    <w:sz w:val="18"/>
                    <w:szCs w:val="18"/>
                  </w:rPr>
                  <w:t>☒</w:t>
                </w:r>
              </w:sdtContent>
            </w:sdt>
            <w:r w:rsidR="00BD7E7D">
              <w:rPr>
                <w:rFonts w:ascii="Arial" w:hAnsi="Arial" w:cs="Arial"/>
                <w:color w:val="000000" w:themeColor="text1"/>
                <w:sz w:val="18"/>
                <w:szCs w:val="18"/>
              </w:rPr>
              <w:t>CA</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0607978"/>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Final Exam</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7242702"/>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Assignment </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0644800"/>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N</w:t>
            </w:r>
            <w:r w:rsidR="00BD7E7D">
              <w:rPr>
                <w:rFonts w:ascii="Arial" w:hAnsi="Arial" w:cs="Arial"/>
                <w:color w:val="000000" w:themeColor="text1"/>
                <w:sz w:val="18"/>
                <w:szCs w:val="18"/>
              </w:rPr>
              <w:t>ote book</w:t>
            </w:r>
          </w:p>
          <w:p w:rsidR="00BD7E7D" w:rsidRPr="004E0745" w:rsidRDefault="009F4EBA" w:rsidP="00805AD2">
            <w:pPr>
              <w:rPr>
                <w:rFonts w:ascii="Arial" w:hAnsi="Arial" w:cs="Arial"/>
                <w:color w:val="000000"/>
                <w:sz w:val="18"/>
                <w:szCs w:val="18"/>
              </w:rPr>
            </w:pPr>
            <w:sdt>
              <w:sdtPr>
                <w:rPr>
                  <w:rFonts w:ascii="Arial" w:hAnsi="Arial" w:cs="Arial"/>
                  <w:color w:val="000000" w:themeColor="text1"/>
                  <w:sz w:val="18"/>
                  <w:szCs w:val="18"/>
                </w:rPr>
                <w:id w:val="1780757596"/>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Presentation</w:t>
            </w:r>
          </w:p>
        </w:tc>
      </w:tr>
      <w:tr w:rsidR="00BD7E7D" w:rsidRPr="004E0745" w:rsidTr="00EE4957">
        <w:trPr>
          <w:trHeight w:val="1700"/>
          <w:jc w:val="center"/>
        </w:trPr>
        <w:tc>
          <w:tcPr>
            <w:tcW w:w="615"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sidRPr="004E0745">
              <w:rPr>
                <w:rFonts w:ascii="Arial" w:hAnsi="Arial" w:cs="Arial"/>
                <w:color w:val="000000"/>
                <w:sz w:val="18"/>
                <w:szCs w:val="18"/>
              </w:rPr>
              <w:t>CO3</w:t>
            </w:r>
          </w:p>
        </w:tc>
        <w:tc>
          <w:tcPr>
            <w:tcW w:w="1856"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sz w:val="18"/>
                <w:szCs w:val="18"/>
              </w:rPr>
            </w:pPr>
            <w:r>
              <w:rPr>
                <w:rFonts w:ascii="Arial" w:hAnsi="Arial" w:cs="Arial"/>
                <w:b/>
                <w:bCs/>
                <w:sz w:val="18"/>
                <w:szCs w:val="18"/>
              </w:rPr>
              <w:t xml:space="preserve">To </w:t>
            </w:r>
            <w:r w:rsidRPr="004E0745">
              <w:rPr>
                <w:rFonts w:ascii="Arial" w:hAnsi="Arial" w:cs="Arial"/>
                <w:b/>
                <w:bCs/>
                <w:sz w:val="18"/>
                <w:szCs w:val="18"/>
              </w:rPr>
              <w:t>Implement</w:t>
            </w:r>
            <w:r w:rsidRPr="004E0745">
              <w:rPr>
                <w:rFonts w:ascii="Arial" w:hAnsi="Arial" w:cs="Arial"/>
                <w:sz w:val="18"/>
                <w:szCs w:val="18"/>
              </w:rPr>
              <w:t xml:space="preserve"> different multivibrators and D/A, A/D converters</w:t>
            </w:r>
          </w:p>
        </w:tc>
        <w:tc>
          <w:tcPr>
            <w:tcW w:w="2094"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BD7E7D" w:rsidRDefault="00BD7E7D" w:rsidP="00805AD2">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rsidR="00BD7E7D" w:rsidRPr="004E0745" w:rsidRDefault="00BD7E7D" w:rsidP="00805AD2">
            <w:pPr>
              <w:pStyle w:val="ListParagraph"/>
              <w:spacing w:after="0" w:line="240" w:lineRule="auto"/>
              <w:ind w:left="0"/>
              <w:jc w:val="center"/>
              <w:rPr>
                <w:rFonts w:ascii="Arial" w:hAnsi="Arial" w:cs="Arial"/>
                <w:color w:val="000000"/>
                <w:sz w:val="18"/>
                <w:szCs w:val="18"/>
              </w:rPr>
            </w:pPr>
            <w:r>
              <w:rPr>
                <w:rFonts w:ascii="Arial" w:hAnsi="Arial" w:cs="Arial"/>
                <w:color w:val="000000" w:themeColor="text1"/>
                <w:sz w:val="18"/>
                <w:szCs w:val="18"/>
              </w:rPr>
              <w:t>(PO5)</w:t>
            </w:r>
          </w:p>
        </w:tc>
        <w:tc>
          <w:tcPr>
            <w:tcW w:w="1418"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BD7E7D" w:rsidRPr="004E0745" w:rsidRDefault="00BD7E7D">
            <w:pPr>
              <w:jc w:val="center"/>
              <w:rPr>
                <w:rFonts w:ascii="Arial" w:hAnsi="Arial" w:cs="Arial"/>
                <w:color w:val="000000"/>
                <w:sz w:val="18"/>
                <w:szCs w:val="18"/>
              </w:rPr>
            </w:pPr>
            <w:r>
              <w:rPr>
                <w:rFonts w:ascii="Arial" w:hAnsi="Arial" w:cs="Arial"/>
                <w:color w:val="000000"/>
                <w:sz w:val="18"/>
                <w:szCs w:val="18"/>
              </w:rPr>
              <w:t>Cognitive domain – level 4</w:t>
            </w:r>
          </w:p>
        </w:tc>
        <w:tc>
          <w:tcPr>
            <w:tcW w:w="1559"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1331041"/>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Lecture Note</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1638563"/>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Text Book</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0557507"/>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Audio/Video</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886125"/>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Web Material</w:t>
            </w:r>
          </w:p>
          <w:p w:rsidR="00BD7E7D" w:rsidRPr="004E0745" w:rsidRDefault="009F4EBA" w:rsidP="00805AD2">
            <w:pPr>
              <w:rPr>
                <w:rFonts w:ascii="Arial" w:hAnsi="Arial" w:cs="Arial"/>
                <w:color w:val="000000"/>
                <w:sz w:val="18"/>
                <w:szCs w:val="18"/>
              </w:rPr>
            </w:pPr>
            <w:sdt>
              <w:sdtPr>
                <w:rPr>
                  <w:rFonts w:ascii="Arial" w:hAnsi="Arial" w:cs="Arial"/>
                  <w:color w:val="000000" w:themeColor="text1"/>
                  <w:sz w:val="18"/>
                  <w:szCs w:val="18"/>
                </w:rPr>
                <w:id w:val="167991697"/>
              </w:sdtPr>
              <w:sdtEndPr/>
              <w:sdtContent>
                <w:r w:rsidR="00BD7E7D">
                  <w:rPr>
                    <w:rFonts w:ascii="MS Gothic" w:eastAsia="MS Gothic" w:hAnsi="MS Gothic" w:cs="Arial" w:hint="eastAsia"/>
                    <w:color w:val="000000" w:themeColor="text1"/>
                    <w:sz w:val="18"/>
                    <w:szCs w:val="18"/>
                  </w:rPr>
                  <w:t>☒</w:t>
                </w:r>
              </w:sdtContent>
            </w:sdt>
            <w:r w:rsidR="00BD7E7D">
              <w:rPr>
                <w:rFonts w:ascii="Arial" w:hAnsi="Arial" w:cs="Arial"/>
                <w:color w:val="000000" w:themeColor="text1"/>
                <w:sz w:val="18"/>
                <w:szCs w:val="18"/>
              </w:rPr>
              <w:t>Lab Manual</w:t>
            </w:r>
          </w:p>
        </w:tc>
        <w:tc>
          <w:tcPr>
            <w:tcW w:w="1543"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2877128"/>
              </w:sdtPr>
              <w:sdtEndPr/>
              <w:sdtContent>
                <w:r w:rsidR="00BD7E7D">
                  <w:rPr>
                    <w:rFonts w:ascii="MS Gothic" w:eastAsia="MS Gothic" w:hAnsi="MS Gothic" w:cs="Arial" w:hint="eastAsia"/>
                    <w:color w:val="000000" w:themeColor="text1"/>
                    <w:sz w:val="18"/>
                    <w:szCs w:val="18"/>
                  </w:rPr>
                  <w:t>☐</w:t>
                </w:r>
              </w:sdtContent>
            </w:sdt>
            <w:r w:rsidR="00BD7E7D">
              <w:rPr>
                <w:rFonts w:ascii="Arial" w:hAnsi="Arial" w:cs="Arial"/>
                <w:color w:val="000000" w:themeColor="text1"/>
                <w:sz w:val="18"/>
                <w:szCs w:val="18"/>
              </w:rPr>
              <w:t>CA</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733600"/>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Final Exam</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0960647"/>
              </w:sdtPr>
              <w:sdtEndPr/>
              <w:sdtContent>
                <w:r w:rsidR="00BD7E7D" w:rsidRPr="006A714F">
                  <w:rPr>
                    <w:rFonts w:ascii="MS Gothic" w:eastAsia="MS Gothic" w:hAnsi="MS Gothic" w:cs="MS Gothic" w:hint="eastAsia"/>
                    <w:color w:val="000000" w:themeColor="text1"/>
                    <w:sz w:val="18"/>
                    <w:szCs w:val="18"/>
                  </w:rPr>
                  <w:t>☒</w:t>
                </w:r>
              </w:sdtContent>
            </w:sdt>
            <w:r w:rsidR="00BD7E7D" w:rsidRPr="006A714F">
              <w:rPr>
                <w:rFonts w:ascii="Arial" w:hAnsi="Arial" w:cs="Arial"/>
                <w:color w:val="000000" w:themeColor="text1"/>
                <w:sz w:val="18"/>
                <w:szCs w:val="18"/>
              </w:rPr>
              <w:t xml:space="preserve">  Assignment </w:t>
            </w:r>
          </w:p>
          <w:p w:rsidR="00BD7E7D" w:rsidRPr="006A714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0719821"/>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N</w:t>
            </w:r>
            <w:r w:rsidR="00BD7E7D">
              <w:rPr>
                <w:rFonts w:ascii="Arial" w:hAnsi="Arial" w:cs="Arial"/>
                <w:color w:val="000000" w:themeColor="text1"/>
                <w:sz w:val="18"/>
                <w:szCs w:val="18"/>
              </w:rPr>
              <w:t>ote book</w:t>
            </w:r>
          </w:p>
          <w:p w:rsidR="00BD7E7D" w:rsidRPr="004E0745" w:rsidRDefault="009F4EBA" w:rsidP="00805AD2">
            <w:pPr>
              <w:rPr>
                <w:rFonts w:ascii="Arial" w:hAnsi="Arial" w:cs="Arial"/>
                <w:color w:val="000000"/>
                <w:sz w:val="18"/>
                <w:szCs w:val="18"/>
              </w:rPr>
            </w:pPr>
            <w:sdt>
              <w:sdtPr>
                <w:rPr>
                  <w:rFonts w:ascii="Arial" w:hAnsi="Arial" w:cs="Arial"/>
                  <w:color w:val="000000" w:themeColor="text1"/>
                  <w:sz w:val="18"/>
                  <w:szCs w:val="18"/>
                </w:rPr>
                <w:id w:val="1362549579"/>
              </w:sdtPr>
              <w:sdtEndPr/>
              <w:sdtContent>
                <w:r w:rsidR="00BD7E7D">
                  <w:rPr>
                    <w:rFonts w:ascii="MS Gothic" w:eastAsia="MS Gothic" w:hAnsi="MS Gothic" w:cs="Arial" w:hint="eastAsia"/>
                    <w:color w:val="000000" w:themeColor="text1"/>
                    <w:sz w:val="18"/>
                    <w:szCs w:val="18"/>
                  </w:rPr>
                  <w:t>☒</w:t>
                </w:r>
              </w:sdtContent>
            </w:sdt>
            <w:r w:rsidR="00BD7E7D" w:rsidRPr="006A714F">
              <w:rPr>
                <w:rFonts w:ascii="Arial" w:hAnsi="Arial" w:cs="Arial"/>
                <w:color w:val="000000" w:themeColor="text1"/>
                <w:sz w:val="18"/>
                <w:szCs w:val="18"/>
              </w:rPr>
              <w:t xml:space="preserve">  Presentation</w:t>
            </w:r>
          </w:p>
        </w:tc>
      </w:tr>
    </w:tbl>
    <w:p w:rsidR="00BD7E7D" w:rsidRPr="004E0745" w:rsidRDefault="00BD7E7D">
      <w:pPr>
        <w:jc w:val="center"/>
        <w:rPr>
          <w:rFonts w:ascii="Arial" w:hAnsi="Arial" w:cs="Arial"/>
          <w:b/>
          <w:color w:val="000000"/>
          <w:sz w:val="18"/>
          <w:szCs w:val="18"/>
        </w:rPr>
      </w:pPr>
    </w:p>
    <w:tbl>
      <w:tblPr>
        <w:tblW w:w="9056" w:type="dxa"/>
        <w:jc w:val="center"/>
        <w:tblBorders>
          <w:top w:val="nil"/>
          <w:left w:val="nil"/>
          <w:bottom w:val="nil"/>
          <w:right w:val="nil"/>
          <w:insideH w:val="nil"/>
          <w:insideV w:val="nil"/>
        </w:tblBorders>
        <w:tblLook w:val="04A0" w:firstRow="1" w:lastRow="0" w:firstColumn="1" w:lastColumn="0" w:noHBand="0" w:noVBand="1"/>
      </w:tblPr>
      <w:tblGrid>
        <w:gridCol w:w="9056"/>
      </w:tblGrid>
      <w:tr w:rsidR="00BD7E7D" w:rsidRPr="004E0745" w:rsidTr="00B729A0">
        <w:trPr>
          <w:jc w:val="center"/>
        </w:trPr>
        <w:tc>
          <w:tcPr>
            <w:tcW w:w="9056" w:type="dxa"/>
            <w:tcBorders>
              <w:top w:val="nil"/>
              <w:left w:val="nil"/>
              <w:bottom w:val="nil"/>
              <w:right w:val="nil"/>
            </w:tcBorders>
            <w:shd w:val="clear" w:color="auto" w:fill="FFFFFF"/>
          </w:tcPr>
          <w:p w:rsidR="00BD7E7D" w:rsidRPr="004E0745" w:rsidRDefault="00BD7E7D">
            <w:pPr>
              <w:rPr>
                <w:rFonts w:ascii="Arial" w:hAnsi="Arial" w:cs="Arial"/>
                <w:b/>
                <w:color w:val="000000"/>
                <w:sz w:val="18"/>
                <w:szCs w:val="18"/>
              </w:rPr>
            </w:pPr>
            <w:r w:rsidRPr="004E0745">
              <w:rPr>
                <w:rFonts w:ascii="Arial" w:hAnsi="Arial" w:cs="Arial"/>
                <w:b/>
                <w:color w:val="000000"/>
                <w:sz w:val="18"/>
                <w:szCs w:val="18"/>
              </w:rPr>
              <w:t>Assessment and Marks Distribution:</w:t>
            </w:r>
          </w:p>
          <w:p w:rsidR="00BD7E7D" w:rsidRPr="00D07B06" w:rsidRDefault="00BD7E7D">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BD7E7D" w:rsidRPr="00D07B06" w:rsidRDefault="00BD7E7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BD7E7D" w:rsidRPr="004E0745" w:rsidRDefault="00BD7E7D">
            <w:pPr>
              <w:rPr>
                <w:rFonts w:ascii="Arial" w:hAnsi="Arial" w:cs="Arial"/>
                <w:bCs/>
                <w:color w:val="800000"/>
                <w:sz w:val="18"/>
                <w:szCs w:val="18"/>
              </w:rPr>
            </w:pPr>
            <w:r w:rsidRPr="00D07B06">
              <w:rPr>
                <w:rFonts w:ascii="Arial" w:hAnsi="Arial" w:cs="Arial"/>
                <w:bCs/>
                <w:sz w:val="18"/>
                <w:szCs w:val="18"/>
              </w:rPr>
              <w:tab/>
              <w:t>A class participation mark (10%).</w:t>
            </w:r>
          </w:p>
        </w:tc>
      </w:tr>
      <w:tr w:rsidR="00BD7E7D" w:rsidRPr="004E0745" w:rsidTr="00B729A0">
        <w:trPr>
          <w:trHeight w:val="464"/>
          <w:jc w:val="center"/>
        </w:trPr>
        <w:tc>
          <w:tcPr>
            <w:tcW w:w="9056" w:type="dxa"/>
            <w:tcBorders>
              <w:top w:val="nil"/>
              <w:left w:val="nil"/>
              <w:bottom w:val="nil"/>
              <w:right w:val="nil"/>
            </w:tcBorders>
            <w:shd w:val="clear" w:color="auto" w:fill="FFFFFF"/>
          </w:tcPr>
          <w:p w:rsidR="00BD7E7D" w:rsidRDefault="00BD7E7D" w:rsidP="00805AD2">
            <w:pPr>
              <w:spacing w:after="120"/>
              <w:rPr>
                <w:rFonts w:ascii="Arial" w:hAnsi="Arial" w:cs="Arial"/>
                <w:b/>
                <w:bCs/>
                <w:sz w:val="18"/>
                <w:szCs w:val="18"/>
              </w:rPr>
            </w:pPr>
            <w:r>
              <w:rPr>
                <w:rFonts w:ascii="Arial" w:hAnsi="Arial" w:cs="Arial"/>
                <w:b/>
                <w:bCs/>
                <w:sz w:val="18"/>
                <w:szCs w:val="18"/>
              </w:rPr>
              <w:t>Lab Course Contents/List of Experiments:</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To study and verify the truth table of logic gates</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Implementation of different logic function</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To realize half/full adder and half/full subtractor.</w:t>
            </w:r>
          </w:p>
          <w:p w:rsidR="00BD7E7D" w:rsidRPr="006B29B0" w:rsidRDefault="00BD7E7D" w:rsidP="00CB1944">
            <w:pPr>
              <w:pStyle w:val="ListParagraph"/>
              <w:numPr>
                <w:ilvl w:val="1"/>
                <w:numId w:val="6"/>
              </w:numPr>
              <w:suppressAutoHyphens/>
              <w:spacing w:line="252" w:lineRule="auto"/>
              <w:rPr>
                <w:rFonts w:ascii="Arial" w:hAnsi="Arial" w:cs="Arial"/>
                <w:sz w:val="18"/>
                <w:szCs w:val="18"/>
              </w:rPr>
            </w:pPr>
            <w:r w:rsidRPr="006B29B0">
              <w:rPr>
                <w:rFonts w:ascii="Arial" w:hAnsi="Arial" w:cs="Arial"/>
                <w:sz w:val="18"/>
                <w:szCs w:val="18"/>
              </w:rPr>
              <w:t>Using X-OR and basic gates</w:t>
            </w:r>
          </w:p>
          <w:p w:rsidR="00BD7E7D" w:rsidRPr="006B29B0" w:rsidRDefault="00BD7E7D" w:rsidP="00CB1944">
            <w:pPr>
              <w:pStyle w:val="ListParagraph"/>
              <w:numPr>
                <w:ilvl w:val="1"/>
                <w:numId w:val="6"/>
              </w:numPr>
              <w:suppressAutoHyphens/>
              <w:spacing w:line="252" w:lineRule="auto"/>
              <w:rPr>
                <w:rFonts w:ascii="Arial" w:hAnsi="Arial" w:cs="Arial"/>
                <w:sz w:val="18"/>
                <w:szCs w:val="18"/>
              </w:rPr>
            </w:pPr>
            <w:r w:rsidRPr="006B29B0">
              <w:rPr>
                <w:rFonts w:ascii="Arial" w:hAnsi="Arial" w:cs="Arial"/>
                <w:sz w:val="18"/>
                <w:szCs w:val="18"/>
              </w:rPr>
              <w:t>Using only NAND gates.</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To verify BCD to excess –3 code conversion using NAND gates. To study and verify the truth table of excess-3 to BCD code converter. (Vice versa)</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Parity generator and checker</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To convert given binary numbers to gray codes. (Vice versa)</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Truth table verification of Flip-Flops:</w:t>
            </w:r>
          </w:p>
          <w:p w:rsidR="00BD7E7D" w:rsidRPr="006B29B0" w:rsidRDefault="00BD7E7D" w:rsidP="00CB1944">
            <w:pPr>
              <w:pStyle w:val="ListParagraph"/>
              <w:numPr>
                <w:ilvl w:val="1"/>
                <w:numId w:val="6"/>
              </w:numPr>
              <w:suppressAutoHyphens/>
              <w:spacing w:line="252" w:lineRule="auto"/>
              <w:rPr>
                <w:rFonts w:ascii="Arial" w:hAnsi="Arial" w:cs="Arial"/>
                <w:sz w:val="18"/>
                <w:szCs w:val="18"/>
              </w:rPr>
            </w:pPr>
            <w:r w:rsidRPr="006B29B0">
              <w:rPr>
                <w:rFonts w:ascii="Arial" w:hAnsi="Arial" w:cs="Arial"/>
                <w:sz w:val="18"/>
                <w:szCs w:val="18"/>
              </w:rPr>
              <w:lastRenderedPageBreak/>
              <w:t>SR</w:t>
            </w:r>
          </w:p>
          <w:p w:rsidR="00BD7E7D" w:rsidRPr="006B29B0" w:rsidRDefault="00BD7E7D" w:rsidP="00CB1944">
            <w:pPr>
              <w:pStyle w:val="ListParagraph"/>
              <w:numPr>
                <w:ilvl w:val="1"/>
                <w:numId w:val="6"/>
              </w:numPr>
              <w:suppressAutoHyphens/>
              <w:spacing w:line="252" w:lineRule="auto"/>
              <w:rPr>
                <w:rFonts w:ascii="Arial" w:hAnsi="Arial" w:cs="Arial"/>
                <w:sz w:val="18"/>
                <w:szCs w:val="18"/>
              </w:rPr>
            </w:pPr>
            <w:r w:rsidRPr="006B29B0">
              <w:rPr>
                <w:rFonts w:ascii="Arial" w:hAnsi="Arial" w:cs="Arial"/>
                <w:sz w:val="18"/>
                <w:szCs w:val="18"/>
              </w:rPr>
              <w:t xml:space="preserve">JK </w:t>
            </w:r>
          </w:p>
          <w:p w:rsidR="00BD7E7D" w:rsidRPr="006B29B0" w:rsidRDefault="00BD7E7D" w:rsidP="00CB1944">
            <w:pPr>
              <w:pStyle w:val="ListParagraph"/>
              <w:numPr>
                <w:ilvl w:val="1"/>
                <w:numId w:val="6"/>
              </w:numPr>
              <w:suppressAutoHyphens/>
              <w:spacing w:line="252" w:lineRule="auto"/>
              <w:rPr>
                <w:rFonts w:ascii="Arial" w:hAnsi="Arial" w:cs="Arial"/>
                <w:sz w:val="18"/>
                <w:szCs w:val="18"/>
              </w:rPr>
            </w:pPr>
            <w:r w:rsidRPr="006B29B0">
              <w:rPr>
                <w:rFonts w:ascii="Arial" w:hAnsi="Arial" w:cs="Arial"/>
                <w:sz w:val="18"/>
                <w:szCs w:val="18"/>
              </w:rPr>
              <w:t>D- Type</w:t>
            </w:r>
          </w:p>
          <w:p w:rsidR="00BD7E7D" w:rsidRPr="006B29B0" w:rsidRDefault="00BD7E7D" w:rsidP="00CB1944">
            <w:pPr>
              <w:pStyle w:val="ListParagraph"/>
              <w:numPr>
                <w:ilvl w:val="1"/>
                <w:numId w:val="6"/>
              </w:numPr>
              <w:suppressAutoHyphens/>
              <w:spacing w:line="252" w:lineRule="auto"/>
              <w:rPr>
                <w:rFonts w:ascii="Arial" w:hAnsi="Arial" w:cs="Arial"/>
                <w:sz w:val="18"/>
                <w:szCs w:val="18"/>
              </w:rPr>
            </w:pPr>
            <w:r w:rsidRPr="006B29B0">
              <w:rPr>
                <w:rFonts w:ascii="Arial" w:hAnsi="Arial" w:cs="Arial"/>
                <w:sz w:val="18"/>
                <w:szCs w:val="18"/>
              </w:rPr>
              <w:t>T- Type.</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Design and testing of Bistable, Monostable and Astablemultivibrators using 555 timer.</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Design and testing A/D and D/A converters</w:t>
            </w:r>
          </w:p>
          <w:p w:rsidR="00BD7E7D" w:rsidRPr="006B29B0" w:rsidRDefault="00BD7E7D" w:rsidP="00CB1944">
            <w:pPr>
              <w:pStyle w:val="ListParagraph"/>
              <w:numPr>
                <w:ilvl w:val="0"/>
                <w:numId w:val="6"/>
              </w:numPr>
              <w:suppressAutoHyphens/>
              <w:spacing w:line="252" w:lineRule="auto"/>
              <w:rPr>
                <w:rFonts w:ascii="Arial" w:hAnsi="Arial" w:cs="Arial"/>
                <w:sz w:val="18"/>
                <w:szCs w:val="18"/>
              </w:rPr>
            </w:pPr>
            <w:r w:rsidRPr="006B29B0">
              <w:rPr>
                <w:rFonts w:ascii="Arial" w:hAnsi="Arial" w:cs="Arial"/>
                <w:sz w:val="18"/>
                <w:szCs w:val="18"/>
              </w:rPr>
              <w:t>Design and test DTL and TTL logic gates</w:t>
            </w:r>
          </w:p>
          <w:p w:rsidR="00BD7E7D" w:rsidRPr="004E0745" w:rsidRDefault="00BD7E7D">
            <w:pPr>
              <w:spacing w:after="120"/>
              <w:rPr>
                <w:rFonts w:ascii="Arial" w:hAnsi="Arial" w:cs="Arial"/>
                <w:b/>
                <w:bCs/>
                <w:sz w:val="18"/>
                <w:szCs w:val="18"/>
              </w:rPr>
            </w:pPr>
          </w:p>
        </w:tc>
      </w:tr>
    </w:tbl>
    <w:p w:rsidR="00BD7E7D" w:rsidRPr="004E0745" w:rsidRDefault="00BD7E7D">
      <w:pPr>
        <w:jc w:val="center"/>
        <w:rPr>
          <w:rFonts w:ascii="Arial" w:hAnsi="Arial" w:cs="Arial"/>
          <w:b/>
          <w:color w:val="FFFFFF"/>
          <w:sz w:val="18"/>
          <w:szCs w:val="18"/>
          <w:shd w:val="clear" w:color="auto" w:fill="000000"/>
        </w:rPr>
      </w:pPr>
    </w:p>
    <w:p w:rsidR="00BD7E7D" w:rsidRPr="004E0745" w:rsidRDefault="00BD7E7D" w:rsidP="00256799">
      <w:pPr>
        <w:jc w:val="both"/>
        <w:rPr>
          <w:rFonts w:ascii="Arial" w:hAnsi="Arial" w:cs="Arial"/>
          <w:b/>
          <w:spacing w:val="-3"/>
          <w:sz w:val="18"/>
          <w:szCs w:val="18"/>
        </w:rPr>
      </w:pPr>
      <w:r w:rsidRPr="004E0745">
        <w:rPr>
          <w:rFonts w:ascii="Arial" w:hAnsi="Arial" w:cs="Arial"/>
          <w:b/>
          <w:spacing w:val="-3"/>
          <w:sz w:val="18"/>
          <w:szCs w:val="18"/>
        </w:rPr>
        <w:t>Text Book:</w:t>
      </w:r>
    </w:p>
    <w:tbl>
      <w:tblPr>
        <w:tblW w:w="9044" w:type="dxa"/>
        <w:jc w:val="center"/>
        <w:tblBorders>
          <w:top w:val="nil"/>
          <w:left w:val="nil"/>
          <w:bottom w:val="nil"/>
          <w:right w:val="nil"/>
          <w:insideH w:val="nil"/>
          <w:insideV w:val="nil"/>
        </w:tblBorders>
        <w:tblLook w:val="04A0" w:firstRow="1" w:lastRow="0" w:firstColumn="1" w:lastColumn="0" w:noHBand="0" w:noVBand="1"/>
      </w:tblPr>
      <w:tblGrid>
        <w:gridCol w:w="508"/>
        <w:gridCol w:w="2336"/>
        <w:gridCol w:w="284"/>
        <w:gridCol w:w="5916"/>
      </w:tblGrid>
      <w:tr w:rsidR="00BD7E7D" w:rsidRPr="004E0745" w:rsidTr="00FF7344">
        <w:trPr>
          <w:jc w:val="center"/>
        </w:trPr>
        <w:tc>
          <w:tcPr>
            <w:tcW w:w="508"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1.</w:t>
            </w:r>
          </w:p>
        </w:tc>
        <w:tc>
          <w:tcPr>
            <w:tcW w:w="2336"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Ronald J. Tocci</w:t>
            </w:r>
          </w:p>
        </w:tc>
        <w:tc>
          <w:tcPr>
            <w:tcW w:w="284"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w:t>
            </w:r>
          </w:p>
        </w:tc>
        <w:tc>
          <w:tcPr>
            <w:tcW w:w="5916" w:type="dxa"/>
            <w:tcBorders>
              <w:top w:val="nil"/>
              <w:left w:val="nil"/>
              <w:bottom w:val="nil"/>
              <w:right w:val="nil"/>
            </w:tcBorders>
            <w:shd w:val="clear" w:color="auto" w:fill="FFFFFF"/>
          </w:tcPr>
          <w:p w:rsidR="00BD7E7D" w:rsidRPr="004E0745" w:rsidRDefault="00BD7E7D">
            <w:pPr>
              <w:rPr>
                <w:rFonts w:ascii="Arial" w:hAnsi="Arial" w:cs="Arial"/>
                <w:i/>
                <w:iCs/>
                <w:spacing w:val="-3"/>
                <w:sz w:val="18"/>
                <w:szCs w:val="18"/>
              </w:rPr>
            </w:pPr>
            <w:r w:rsidRPr="004E0745">
              <w:rPr>
                <w:rFonts w:ascii="Arial" w:hAnsi="Arial" w:cs="Arial"/>
                <w:b/>
                <w:bCs/>
                <w:spacing w:val="-3"/>
                <w:sz w:val="18"/>
                <w:szCs w:val="18"/>
              </w:rPr>
              <w:t xml:space="preserve">Digital Systems: Principles and Applications, </w:t>
            </w:r>
            <w:r w:rsidRPr="004E0745">
              <w:rPr>
                <w:rFonts w:ascii="Arial" w:hAnsi="Arial" w:cs="Arial"/>
                <w:i/>
                <w:iCs/>
                <w:spacing w:val="-3"/>
                <w:sz w:val="18"/>
                <w:szCs w:val="18"/>
              </w:rPr>
              <w:t>Prentice Hall</w:t>
            </w:r>
          </w:p>
        </w:tc>
      </w:tr>
      <w:tr w:rsidR="00BD7E7D" w:rsidRPr="004E0745" w:rsidTr="00FF7344">
        <w:trPr>
          <w:trHeight w:val="362"/>
          <w:jc w:val="center"/>
        </w:trPr>
        <w:tc>
          <w:tcPr>
            <w:tcW w:w="508"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2.</w:t>
            </w:r>
          </w:p>
        </w:tc>
        <w:tc>
          <w:tcPr>
            <w:tcW w:w="2336"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 xml:space="preserve">V. K. Jain </w:t>
            </w:r>
          </w:p>
        </w:tc>
        <w:tc>
          <w:tcPr>
            <w:tcW w:w="284"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w:t>
            </w:r>
          </w:p>
        </w:tc>
        <w:tc>
          <w:tcPr>
            <w:tcW w:w="5916" w:type="dxa"/>
            <w:tcBorders>
              <w:top w:val="nil"/>
              <w:left w:val="nil"/>
              <w:bottom w:val="nil"/>
              <w:right w:val="nil"/>
            </w:tcBorders>
            <w:shd w:val="clear" w:color="auto" w:fill="FFFFFF"/>
          </w:tcPr>
          <w:p w:rsidR="00BD7E7D" w:rsidRPr="004E0745" w:rsidRDefault="00BD7E7D">
            <w:pPr>
              <w:rPr>
                <w:rFonts w:ascii="Arial" w:hAnsi="Arial" w:cs="Arial"/>
                <w:i/>
                <w:iCs/>
                <w:spacing w:val="-3"/>
                <w:sz w:val="18"/>
                <w:szCs w:val="18"/>
              </w:rPr>
            </w:pPr>
            <w:r w:rsidRPr="004E0745">
              <w:rPr>
                <w:rFonts w:ascii="Arial" w:hAnsi="Arial" w:cs="Arial"/>
                <w:b/>
                <w:bCs/>
                <w:spacing w:val="-3"/>
                <w:sz w:val="18"/>
                <w:szCs w:val="18"/>
              </w:rPr>
              <w:t>An Introduction to Switching Theory and Digital Electronics</w:t>
            </w:r>
            <w:r w:rsidRPr="004E0745">
              <w:rPr>
                <w:rFonts w:ascii="Arial" w:hAnsi="Arial" w:cs="Arial"/>
                <w:spacing w:val="-3"/>
                <w:sz w:val="18"/>
                <w:szCs w:val="18"/>
              </w:rPr>
              <w:t xml:space="preserve">, </w:t>
            </w:r>
            <w:r w:rsidRPr="004E0745">
              <w:rPr>
                <w:rFonts w:ascii="Arial" w:hAnsi="Arial" w:cs="Arial"/>
                <w:i/>
                <w:iCs/>
                <w:spacing w:val="-3"/>
                <w:sz w:val="18"/>
                <w:szCs w:val="18"/>
              </w:rPr>
              <w:t>Khanna Publishers, New Delhi</w:t>
            </w:r>
          </w:p>
        </w:tc>
      </w:tr>
    </w:tbl>
    <w:p w:rsidR="00BD7E7D" w:rsidRPr="004E0745" w:rsidRDefault="00BD7E7D" w:rsidP="00256799">
      <w:pPr>
        <w:jc w:val="both"/>
        <w:rPr>
          <w:rFonts w:ascii="Arial" w:hAnsi="Arial" w:cs="Arial"/>
          <w:b/>
          <w:spacing w:val="-3"/>
          <w:sz w:val="18"/>
          <w:szCs w:val="18"/>
        </w:rPr>
      </w:pPr>
      <w:r w:rsidRPr="004E0745">
        <w:rPr>
          <w:rFonts w:ascii="Arial" w:hAnsi="Arial" w:cs="Arial"/>
          <w:b/>
          <w:spacing w:val="-3"/>
          <w:sz w:val="18"/>
          <w:szCs w:val="18"/>
        </w:rPr>
        <w:t>Books Recommended:</w:t>
      </w:r>
    </w:p>
    <w:tbl>
      <w:tblPr>
        <w:tblW w:w="9034" w:type="dxa"/>
        <w:jc w:val="center"/>
        <w:tblBorders>
          <w:top w:val="nil"/>
          <w:left w:val="nil"/>
          <w:bottom w:val="nil"/>
          <w:right w:val="nil"/>
          <w:insideH w:val="nil"/>
          <w:insideV w:val="nil"/>
        </w:tblBorders>
        <w:tblLook w:val="04A0" w:firstRow="1" w:lastRow="0" w:firstColumn="1" w:lastColumn="0" w:noHBand="0" w:noVBand="1"/>
      </w:tblPr>
      <w:tblGrid>
        <w:gridCol w:w="473"/>
        <w:gridCol w:w="2366"/>
        <w:gridCol w:w="284"/>
        <w:gridCol w:w="5911"/>
      </w:tblGrid>
      <w:tr w:rsidR="00BD7E7D" w:rsidRPr="004E0745" w:rsidTr="00FF7344">
        <w:trPr>
          <w:trHeight w:val="196"/>
          <w:jc w:val="center"/>
        </w:trPr>
        <w:tc>
          <w:tcPr>
            <w:tcW w:w="473"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1.</w:t>
            </w:r>
          </w:p>
        </w:tc>
        <w:tc>
          <w:tcPr>
            <w:tcW w:w="2366" w:type="dxa"/>
            <w:tcBorders>
              <w:top w:val="nil"/>
              <w:left w:val="nil"/>
              <w:bottom w:val="nil"/>
              <w:right w:val="nil"/>
            </w:tcBorders>
            <w:shd w:val="clear" w:color="auto" w:fill="FFFFFF"/>
          </w:tcPr>
          <w:p w:rsidR="00BD7E7D" w:rsidRPr="004E0745" w:rsidRDefault="00BD7E7D">
            <w:pPr>
              <w:rPr>
                <w:rFonts w:ascii="Arial" w:hAnsi="Arial" w:cs="Arial"/>
                <w:spacing w:val="-3"/>
                <w:sz w:val="18"/>
                <w:szCs w:val="18"/>
              </w:rPr>
            </w:pPr>
            <w:r w:rsidRPr="004E0745">
              <w:rPr>
                <w:rFonts w:ascii="Arial" w:hAnsi="Arial" w:cs="Arial"/>
                <w:spacing w:val="-3"/>
                <w:sz w:val="18"/>
                <w:szCs w:val="18"/>
              </w:rPr>
              <w:t>M. Morris Mano</w:t>
            </w:r>
          </w:p>
        </w:tc>
        <w:tc>
          <w:tcPr>
            <w:tcW w:w="284" w:type="dxa"/>
            <w:tcBorders>
              <w:top w:val="nil"/>
              <w:left w:val="nil"/>
              <w:bottom w:val="nil"/>
              <w:right w:val="nil"/>
            </w:tcBorders>
            <w:shd w:val="clear" w:color="auto" w:fill="FFFFFF"/>
          </w:tcPr>
          <w:p w:rsidR="00BD7E7D" w:rsidRPr="004E0745" w:rsidRDefault="00BD7E7D">
            <w:pPr>
              <w:rPr>
                <w:rFonts w:ascii="Arial" w:hAnsi="Arial" w:cs="Arial"/>
                <w:spacing w:val="-3"/>
                <w:sz w:val="18"/>
                <w:szCs w:val="18"/>
              </w:rPr>
            </w:pPr>
            <w:r w:rsidRPr="004E0745">
              <w:rPr>
                <w:rFonts w:ascii="Arial" w:hAnsi="Arial" w:cs="Arial"/>
                <w:spacing w:val="-3"/>
                <w:sz w:val="18"/>
                <w:szCs w:val="18"/>
              </w:rPr>
              <w:t>:</w:t>
            </w:r>
          </w:p>
        </w:tc>
        <w:tc>
          <w:tcPr>
            <w:tcW w:w="5911" w:type="dxa"/>
            <w:tcBorders>
              <w:top w:val="nil"/>
              <w:left w:val="nil"/>
              <w:bottom w:val="nil"/>
              <w:right w:val="nil"/>
            </w:tcBorders>
            <w:shd w:val="clear" w:color="auto" w:fill="FFFFFF"/>
          </w:tcPr>
          <w:p w:rsidR="00BD7E7D" w:rsidRPr="004E0745" w:rsidRDefault="00BD7E7D">
            <w:pPr>
              <w:rPr>
                <w:rFonts w:ascii="Arial" w:hAnsi="Arial" w:cs="Arial"/>
                <w:i/>
                <w:iCs/>
                <w:spacing w:val="-3"/>
                <w:sz w:val="18"/>
                <w:szCs w:val="18"/>
              </w:rPr>
            </w:pPr>
            <w:r w:rsidRPr="004E0745">
              <w:rPr>
                <w:rFonts w:ascii="Arial" w:hAnsi="Arial" w:cs="Arial"/>
                <w:b/>
                <w:bCs/>
                <w:spacing w:val="-3"/>
                <w:sz w:val="18"/>
                <w:szCs w:val="18"/>
              </w:rPr>
              <w:t>Digital Logic and Computer Design</w:t>
            </w:r>
            <w:r w:rsidRPr="004E0745">
              <w:rPr>
                <w:rFonts w:ascii="Arial" w:hAnsi="Arial" w:cs="Arial"/>
                <w:i/>
                <w:iCs/>
                <w:spacing w:val="-3"/>
                <w:sz w:val="18"/>
                <w:szCs w:val="18"/>
              </w:rPr>
              <w:t>, Prentice Hall</w:t>
            </w:r>
          </w:p>
        </w:tc>
      </w:tr>
      <w:tr w:rsidR="00BD7E7D" w:rsidRPr="004E0745" w:rsidTr="00FF7344">
        <w:trPr>
          <w:trHeight w:val="109"/>
          <w:jc w:val="center"/>
        </w:trPr>
        <w:tc>
          <w:tcPr>
            <w:tcW w:w="473" w:type="dxa"/>
            <w:tcBorders>
              <w:top w:val="nil"/>
              <w:left w:val="nil"/>
              <w:bottom w:val="nil"/>
              <w:right w:val="nil"/>
            </w:tcBorders>
            <w:shd w:val="clear" w:color="auto" w:fill="FFFFFF"/>
          </w:tcPr>
          <w:p w:rsidR="00BD7E7D" w:rsidRPr="004E0745" w:rsidRDefault="00BD7E7D">
            <w:pPr>
              <w:jc w:val="both"/>
              <w:rPr>
                <w:rFonts w:ascii="Arial" w:hAnsi="Arial" w:cs="Arial"/>
                <w:spacing w:val="-3"/>
                <w:sz w:val="18"/>
                <w:szCs w:val="18"/>
              </w:rPr>
            </w:pPr>
            <w:r w:rsidRPr="004E0745">
              <w:rPr>
                <w:rFonts w:ascii="Arial" w:hAnsi="Arial" w:cs="Arial"/>
                <w:spacing w:val="-3"/>
                <w:sz w:val="18"/>
                <w:szCs w:val="18"/>
              </w:rPr>
              <w:t>2.</w:t>
            </w:r>
          </w:p>
        </w:tc>
        <w:tc>
          <w:tcPr>
            <w:tcW w:w="2366" w:type="dxa"/>
            <w:tcBorders>
              <w:top w:val="nil"/>
              <w:left w:val="nil"/>
              <w:bottom w:val="nil"/>
              <w:right w:val="nil"/>
            </w:tcBorders>
            <w:shd w:val="clear" w:color="auto" w:fill="FFFFFF"/>
          </w:tcPr>
          <w:p w:rsidR="00BD7E7D" w:rsidRPr="004E0745" w:rsidRDefault="00BD7E7D">
            <w:pPr>
              <w:rPr>
                <w:rFonts w:ascii="Arial" w:hAnsi="Arial" w:cs="Arial"/>
                <w:spacing w:val="-3"/>
                <w:sz w:val="18"/>
                <w:szCs w:val="18"/>
              </w:rPr>
            </w:pPr>
            <w:r w:rsidRPr="004E0745">
              <w:rPr>
                <w:rFonts w:ascii="Arial" w:hAnsi="Arial" w:cs="Arial"/>
                <w:spacing w:val="-3"/>
                <w:sz w:val="18"/>
                <w:szCs w:val="18"/>
              </w:rPr>
              <w:t>William H. Gothmann</w:t>
            </w:r>
          </w:p>
        </w:tc>
        <w:tc>
          <w:tcPr>
            <w:tcW w:w="284" w:type="dxa"/>
            <w:tcBorders>
              <w:top w:val="nil"/>
              <w:left w:val="nil"/>
              <w:bottom w:val="nil"/>
              <w:right w:val="nil"/>
            </w:tcBorders>
            <w:shd w:val="clear" w:color="auto" w:fill="FFFFFF"/>
          </w:tcPr>
          <w:p w:rsidR="00BD7E7D" w:rsidRPr="004E0745" w:rsidRDefault="00BD7E7D">
            <w:pPr>
              <w:rPr>
                <w:rFonts w:ascii="Arial" w:hAnsi="Arial" w:cs="Arial"/>
                <w:spacing w:val="-3"/>
                <w:sz w:val="18"/>
                <w:szCs w:val="18"/>
              </w:rPr>
            </w:pPr>
            <w:r w:rsidRPr="004E0745">
              <w:rPr>
                <w:rFonts w:ascii="Arial" w:hAnsi="Arial" w:cs="Arial"/>
                <w:spacing w:val="-3"/>
                <w:sz w:val="18"/>
                <w:szCs w:val="18"/>
              </w:rPr>
              <w:t>:</w:t>
            </w:r>
          </w:p>
        </w:tc>
        <w:tc>
          <w:tcPr>
            <w:tcW w:w="5911" w:type="dxa"/>
            <w:tcBorders>
              <w:top w:val="nil"/>
              <w:left w:val="nil"/>
              <w:bottom w:val="nil"/>
              <w:right w:val="nil"/>
            </w:tcBorders>
            <w:shd w:val="clear" w:color="auto" w:fill="FFFFFF"/>
          </w:tcPr>
          <w:p w:rsidR="00BD7E7D" w:rsidRPr="004E0745" w:rsidRDefault="00BD7E7D">
            <w:pPr>
              <w:rPr>
                <w:rFonts w:ascii="Arial" w:hAnsi="Arial" w:cs="Arial"/>
                <w:i/>
                <w:iCs/>
                <w:spacing w:val="-3"/>
                <w:sz w:val="18"/>
                <w:szCs w:val="18"/>
              </w:rPr>
            </w:pPr>
            <w:r w:rsidRPr="004E0745">
              <w:rPr>
                <w:rFonts w:ascii="Arial" w:hAnsi="Arial" w:cs="Arial"/>
                <w:b/>
                <w:bCs/>
                <w:spacing w:val="-3"/>
                <w:sz w:val="18"/>
                <w:szCs w:val="18"/>
              </w:rPr>
              <w:t xml:space="preserve">Digital Electronics, </w:t>
            </w:r>
            <w:r w:rsidRPr="004E0745">
              <w:rPr>
                <w:rFonts w:ascii="Arial" w:hAnsi="Arial" w:cs="Arial"/>
                <w:i/>
                <w:iCs/>
                <w:spacing w:val="-3"/>
                <w:sz w:val="18"/>
                <w:szCs w:val="18"/>
              </w:rPr>
              <w:t>Prentice Hall</w:t>
            </w:r>
          </w:p>
        </w:tc>
      </w:tr>
    </w:tbl>
    <w:p w:rsidR="00BD7E7D" w:rsidRDefault="00BD7E7D">
      <w:pPr>
        <w:jc w:val="center"/>
        <w:rPr>
          <w:rFonts w:ascii="Arial" w:hAnsi="Arial" w:cs="Arial"/>
          <w:sz w:val="18"/>
          <w:szCs w:val="18"/>
        </w:rPr>
      </w:pPr>
    </w:p>
    <w:p w:rsidR="00374943" w:rsidRDefault="00374943">
      <w:pPr>
        <w:jc w:val="center"/>
        <w:rPr>
          <w:rFonts w:ascii="Arial" w:hAnsi="Arial" w:cs="Arial"/>
          <w:sz w:val="18"/>
          <w:szCs w:val="18"/>
        </w:rPr>
      </w:pPr>
    </w:p>
    <w:p w:rsidR="00374943" w:rsidRPr="004E0745" w:rsidRDefault="00374943">
      <w:pPr>
        <w:jc w:val="center"/>
        <w:rPr>
          <w:rFonts w:ascii="Arial" w:hAnsi="Arial" w:cs="Arial"/>
          <w:sz w:val="18"/>
          <w:szCs w:val="18"/>
        </w:rPr>
      </w:pPr>
    </w:p>
    <w:p w:rsidR="00BD7E7D" w:rsidRPr="00E60A75" w:rsidRDefault="00BD7E7D" w:rsidP="00EE495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E60A75">
        <w:rPr>
          <w:rFonts w:ascii="Arial" w:hAnsi="Arial" w:cs="Arial"/>
          <w:b/>
          <w:bCs/>
          <w:iCs/>
          <w:sz w:val="18"/>
          <w:szCs w:val="18"/>
        </w:rPr>
        <w:t>CSE 1221: Object Oriented Programming</w:t>
      </w:r>
    </w:p>
    <w:p w:rsidR="00BD7E7D" w:rsidRPr="00E60A75" w:rsidRDefault="00BD7E7D" w:rsidP="00EE495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E60A75">
        <w:rPr>
          <w:rFonts w:ascii="Arial" w:hAnsi="Arial" w:cs="Arial"/>
          <w:b/>
          <w:bCs/>
          <w:iCs/>
          <w:sz w:val="18"/>
          <w:szCs w:val="18"/>
        </w:rPr>
        <w:t xml:space="preserve">Credits: </w:t>
      </w:r>
      <w:r w:rsidRPr="00E60A75">
        <w:rPr>
          <w:rFonts w:ascii="Arial" w:hAnsi="Arial" w:cs="Arial"/>
          <w:iCs/>
          <w:sz w:val="18"/>
          <w:szCs w:val="18"/>
        </w:rPr>
        <w:t xml:space="preserve">3 </w:t>
      </w:r>
      <w:r w:rsidR="00844CE6">
        <w:rPr>
          <w:rFonts w:ascii="Arial" w:hAnsi="Arial" w:cs="Arial"/>
          <w:b/>
          <w:bCs/>
          <w:iCs/>
          <w:sz w:val="18"/>
          <w:szCs w:val="18"/>
        </w:rPr>
        <w:t>Contact Hours: 42</w:t>
      </w:r>
    </w:p>
    <w:p w:rsidR="00BD7E7D" w:rsidRPr="00E60A75" w:rsidRDefault="00BD7E7D" w:rsidP="00EE495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E60A75">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BD7E7D" w:rsidRPr="00E60A75" w:rsidRDefault="00BD7E7D" w:rsidP="00805AD2">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7E7D" w:rsidRPr="00E60A75" w:rsidTr="00805AD2">
        <w:trPr>
          <w:jc w:val="center"/>
        </w:trPr>
        <w:tc>
          <w:tcPr>
            <w:tcW w:w="1439" w:type="dxa"/>
          </w:tcPr>
          <w:p w:rsidR="00BD7E7D" w:rsidRPr="00E60A75" w:rsidRDefault="00BD7E7D" w:rsidP="00805AD2">
            <w:pPr>
              <w:spacing w:line="216" w:lineRule="auto"/>
              <w:rPr>
                <w:rFonts w:ascii="Arial" w:hAnsi="Arial" w:cs="Arial"/>
                <w:b/>
                <w:bCs/>
                <w:sz w:val="18"/>
                <w:szCs w:val="18"/>
              </w:rPr>
            </w:pPr>
            <w:r w:rsidRPr="00E60A75">
              <w:rPr>
                <w:rFonts w:ascii="Arial" w:hAnsi="Arial" w:cs="Arial"/>
                <w:b/>
                <w:sz w:val="18"/>
                <w:szCs w:val="18"/>
              </w:rPr>
              <w:t>Prerequisite:</w:t>
            </w:r>
          </w:p>
        </w:tc>
        <w:tc>
          <w:tcPr>
            <w:tcW w:w="7741" w:type="dxa"/>
          </w:tcPr>
          <w:p w:rsidR="00BD7E7D" w:rsidRPr="00E60A75" w:rsidRDefault="00BD7E7D" w:rsidP="00A2255E">
            <w:pPr>
              <w:spacing w:line="216" w:lineRule="auto"/>
              <w:rPr>
                <w:rFonts w:ascii="Arial" w:hAnsi="Arial" w:cs="Arial"/>
                <w:iCs/>
                <w:sz w:val="18"/>
                <w:szCs w:val="18"/>
              </w:rPr>
            </w:pPr>
            <w:r w:rsidRPr="00E60A75">
              <w:rPr>
                <w:rFonts w:ascii="Arial" w:hAnsi="Arial" w:cs="Arial"/>
                <w:iCs/>
                <w:sz w:val="18"/>
                <w:szCs w:val="18"/>
              </w:rPr>
              <w:t xml:space="preserve">CSE1121 </w:t>
            </w:r>
            <w:r w:rsidR="00A2255E">
              <w:rPr>
                <w:rFonts w:ascii="Arial" w:hAnsi="Arial" w:cs="Arial"/>
                <w:iCs/>
                <w:sz w:val="18"/>
                <w:szCs w:val="18"/>
              </w:rPr>
              <w:t>Structural Programming Language</w:t>
            </w:r>
          </w:p>
        </w:tc>
      </w:tr>
      <w:tr w:rsidR="00BD7E7D" w:rsidRPr="00E60A75" w:rsidTr="00805AD2">
        <w:trPr>
          <w:jc w:val="center"/>
        </w:trPr>
        <w:tc>
          <w:tcPr>
            <w:tcW w:w="1439" w:type="dxa"/>
          </w:tcPr>
          <w:p w:rsidR="00BD7E7D" w:rsidRPr="00E60A75" w:rsidRDefault="00BD7E7D" w:rsidP="00805AD2">
            <w:pPr>
              <w:spacing w:line="216" w:lineRule="auto"/>
              <w:rPr>
                <w:rFonts w:ascii="Arial" w:hAnsi="Arial" w:cs="Arial"/>
                <w:b/>
                <w:sz w:val="18"/>
                <w:szCs w:val="18"/>
              </w:rPr>
            </w:pPr>
            <w:r w:rsidRPr="00E60A75">
              <w:rPr>
                <w:rFonts w:ascii="Arial" w:hAnsi="Arial" w:cs="Arial"/>
                <w:b/>
                <w:sz w:val="18"/>
                <w:szCs w:val="18"/>
              </w:rPr>
              <w:t>Course Type</w:t>
            </w:r>
          </w:p>
        </w:tc>
        <w:tc>
          <w:tcPr>
            <w:tcW w:w="7741" w:type="dxa"/>
          </w:tcPr>
          <w:p w:rsidR="00BD7E7D" w:rsidRPr="00E60A75" w:rsidRDefault="009F4EBA" w:rsidP="00805AD2">
            <w:pPr>
              <w:spacing w:line="216" w:lineRule="auto"/>
              <w:rPr>
                <w:rFonts w:ascii="Arial" w:hAnsi="Arial" w:cs="Arial"/>
                <w:iCs/>
                <w:sz w:val="18"/>
                <w:szCs w:val="18"/>
              </w:rPr>
            </w:pPr>
            <w:sdt>
              <w:sdtPr>
                <w:rPr>
                  <w:rFonts w:ascii="Arial" w:hAnsi="Arial" w:cs="Arial"/>
                  <w:iCs/>
                  <w:sz w:val="18"/>
                  <w:szCs w:val="18"/>
                </w:rPr>
                <w:id w:val="241771618"/>
              </w:sdtPr>
              <w:sdtEndPr/>
              <w:sdtContent>
                <w:r w:rsidR="00BD7E7D" w:rsidRPr="00E60A75">
                  <w:rPr>
                    <w:rFonts w:ascii="MS Gothic" w:eastAsia="MS Gothic" w:hAnsi="MS Gothic" w:cs="MS Gothic" w:hint="eastAsia"/>
                    <w:iCs/>
                    <w:sz w:val="18"/>
                    <w:szCs w:val="18"/>
                  </w:rPr>
                  <w:t>☒</w:t>
                </w:r>
              </w:sdtContent>
            </w:sdt>
            <w:r w:rsidR="00BD7E7D" w:rsidRPr="00E60A75">
              <w:rPr>
                <w:rFonts w:ascii="Arial" w:hAnsi="Arial" w:cs="Arial"/>
                <w:iCs/>
                <w:sz w:val="18"/>
                <w:szCs w:val="18"/>
              </w:rPr>
              <w:t xml:space="preserve"> Theory         </w:t>
            </w:r>
            <w:sdt>
              <w:sdtPr>
                <w:rPr>
                  <w:rFonts w:ascii="Arial" w:hAnsi="Arial" w:cs="Arial"/>
                  <w:iCs/>
                  <w:sz w:val="18"/>
                  <w:szCs w:val="18"/>
                </w:rPr>
                <w:id w:val="144711753"/>
              </w:sdtPr>
              <w:sdtEndPr/>
              <w:sdtContent>
                <w:r w:rsidR="00BD7E7D" w:rsidRPr="00E60A75">
                  <w:rPr>
                    <w:rFonts w:ascii="MS Gothic" w:eastAsia="MS Gothic" w:hAnsi="MS Gothic" w:cs="MS Gothic" w:hint="eastAsia"/>
                    <w:iCs/>
                    <w:sz w:val="18"/>
                    <w:szCs w:val="18"/>
                  </w:rPr>
                  <w:t>☐</w:t>
                </w:r>
              </w:sdtContent>
            </w:sdt>
            <w:r w:rsidR="00BD7E7D" w:rsidRPr="00E60A75">
              <w:rPr>
                <w:rFonts w:ascii="Arial" w:hAnsi="Arial" w:cs="Arial"/>
                <w:iCs/>
                <w:sz w:val="18"/>
                <w:szCs w:val="18"/>
              </w:rPr>
              <w:t xml:space="preserve">  Laboratory work         </w:t>
            </w:r>
            <w:sdt>
              <w:sdtPr>
                <w:rPr>
                  <w:rFonts w:ascii="Arial" w:hAnsi="Arial" w:cs="Arial"/>
                  <w:iCs/>
                  <w:sz w:val="18"/>
                  <w:szCs w:val="18"/>
                </w:rPr>
                <w:id w:val="-440761354"/>
              </w:sdtPr>
              <w:sdtEndPr/>
              <w:sdtContent>
                <w:r w:rsidR="00BD7E7D" w:rsidRPr="00E60A75">
                  <w:rPr>
                    <w:rFonts w:ascii="MS Gothic" w:eastAsia="MS Gothic" w:hAnsi="MS Gothic" w:cs="MS Gothic" w:hint="eastAsia"/>
                    <w:iCs/>
                    <w:sz w:val="18"/>
                    <w:szCs w:val="18"/>
                  </w:rPr>
                  <w:t>☐</w:t>
                </w:r>
              </w:sdtContent>
            </w:sdt>
            <w:r w:rsidR="00BD7E7D" w:rsidRPr="00E60A75">
              <w:rPr>
                <w:rFonts w:ascii="Arial" w:hAnsi="Arial" w:cs="Arial"/>
                <w:iCs/>
                <w:sz w:val="18"/>
                <w:szCs w:val="18"/>
              </w:rPr>
              <w:t xml:space="preserve">  Project work      </w:t>
            </w:r>
            <w:sdt>
              <w:sdtPr>
                <w:rPr>
                  <w:rFonts w:ascii="Arial" w:hAnsi="Arial" w:cs="Arial"/>
                  <w:iCs/>
                  <w:sz w:val="18"/>
                  <w:szCs w:val="18"/>
                </w:rPr>
                <w:id w:val="-715814175"/>
              </w:sdtPr>
              <w:sdtEndPr/>
              <w:sdtContent>
                <w:r w:rsidR="00BD7E7D" w:rsidRPr="00E60A75">
                  <w:rPr>
                    <w:rFonts w:ascii="MS Gothic" w:eastAsia="MS Gothic" w:hAnsi="MS Gothic" w:cs="MS Gothic" w:hint="eastAsia"/>
                    <w:iCs/>
                    <w:sz w:val="18"/>
                    <w:szCs w:val="18"/>
                  </w:rPr>
                  <w:t>☐</w:t>
                </w:r>
              </w:sdtContent>
            </w:sdt>
            <w:r w:rsidR="00BD7E7D" w:rsidRPr="00E60A75">
              <w:rPr>
                <w:rFonts w:ascii="Arial" w:hAnsi="Arial" w:cs="Arial"/>
                <w:iCs/>
                <w:sz w:val="18"/>
                <w:szCs w:val="18"/>
              </w:rPr>
              <w:t xml:space="preserve">  Viva Voce                    </w:t>
            </w:r>
          </w:p>
        </w:tc>
      </w:tr>
      <w:tr w:rsidR="00BD7E7D" w:rsidRPr="00E60A75" w:rsidTr="00805AD2">
        <w:trPr>
          <w:trHeight w:val="238"/>
          <w:jc w:val="center"/>
        </w:trPr>
        <w:tc>
          <w:tcPr>
            <w:tcW w:w="1439" w:type="dxa"/>
          </w:tcPr>
          <w:p w:rsidR="00BD7E7D" w:rsidRPr="00E60A75" w:rsidRDefault="00BD7E7D" w:rsidP="00805AD2">
            <w:pPr>
              <w:spacing w:line="216" w:lineRule="auto"/>
              <w:ind w:left="2160" w:hanging="2160"/>
              <w:rPr>
                <w:rFonts w:ascii="Arial" w:hAnsi="Arial" w:cs="Arial"/>
                <w:b/>
                <w:bCs/>
                <w:sz w:val="18"/>
                <w:szCs w:val="18"/>
              </w:rPr>
            </w:pPr>
            <w:r w:rsidRPr="00E60A75">
              <w:rPr>
                <w:rFonts w:ascii="Arial" w:hAnsi="Arial" w:cs="Arial"/>
                <w:b/>
                <w:bCs/>
                <w:sz w:val="18"/>
                <w:szCs w:val="18"/>
              </w:rPr>
              <w:t>Motivation</w:t>
            </w:r>
          </w:p>
        </w:tc>
        <w:tc>
          <w:tcPr>
            <w:tcW w:w="7741" w:type="dxa"/>
          </w:tcPr>
          <w:p w:rsidR="00BD7E7D" w:rsidRPr="00E60A75" w:rsidRDefault="00BD7E7D" w:rsidP="00805AD2">
            <w:pPr>
              <w:spacing w:line="216" w:lineRule="auto"/>
              <w:rPr>
                <w:rFonts w:ascii="Arial" w:hAnsi="Arial" w:cs="Arial"/>
                <w:b/>
                <w:iCs/>
                <w:sz w:val="18"/>
                <w:szCs w:val="18"/>
                <w:highlight w:val="green"/>
              </w:rPr>
            </w:pPr>
            <w:r w:rsidRPr="00E60A75">
              <w:rPr>
                <w:rFonts w:ascii="Arial" w:hAnsi="Arial" w:cs="Arial"/>
                <w:iCs/>
                <w:sz w:val="18"/>
                <w:szCs w:val="18"/>
              </w:rPr>
              <w:t>Introduce how to design a computer program by making them out of objects that interact with one another.</w:t>
            </w:r>
          </w:p>
        </w:tc>
      </w:tr>
      <w:tr w:rsidR="00BD7E7D" w:rsidRPr="00E60A75" w:rsidTr="00805AD2">
        <w:trPr>
          <w:trHeight w:val="238"/>
          <w:jc w:val="center"/>
        </w:trPr>
        <w:tc>
          <w:tcPr>
            <w:tcW w:w="9180" w:type="dxa"/>
            <w:gridSpan w:val="2"/>
          </w:tcPr>
          <w:p w:rsidR="00BD7E7D" w:rsidRPr="00E60A75" w:rsidRDefault="00BD7E7D" w:rsidP="00805AD2">
            <w:pPr>
              <w:spacing w:line="216" w:lineRule="auto"/>
              <w:rPr>
                <w:rFonts w:ascii="Arial" w:hAnsi="Arial" w:cs="Arial"/>
                <w:b/>
                <w:bCs/>
                <w:sz w:val="18"/>
                <w:szCs w:val="18"/>
              </w:rPr>
            </w:pPr>
            <w:r w:rsidRPr="00E60A75">
              <w:rPr>
                <w:rFonts w:ascii="Arial" w:hAnsi="Arial" w:cs="Arial"/>
                <w:b/>
                <w:bCs/>
                <w:sz w:val="18"/>
                <w:szCs w:val="18"/>
              </w:rPr>
              <w:t>Course Objective:</w:t>
            </w:r>
          </w:p>
          <w:p w:rsidR="00BD7E7D" w:rsidRPr="00E60A75" w:rsidRDefault="00BD7E7D" w:rsidP="00805AD2">
            <w:pPr>
              <w:spacing w:line="216" w:lineRule="auto"/>
              <w:jc w:val="both"/>
              <w:rPr>
                <w:rFonts w:ascii="Arial" w:hAnsi="Arial" w:cs="Arial"/>
                <w:iCs/>
                <w:sz w:val="18"/>
                <w:szCs w:val="18"/>
              </w:rPr>
            </w:pPr>
            <w:r w:rsidRPr="00E60A75">
              <w:rPr>
                <w:rFonts w:ascii="Arial" w:hAnsi="Arial" w:cs="Arial"/>
                <w:iCs/>
                <w:sz w:val="18"/>
                <w:szCs w:val="18"/>
              </w:rPr>
              <w:t xml:space="preserve">The main objective of this course is to provide necessary knowledge on how to approach programing in Object Oriented manner using Java, how to develop programs with graphical user interface (GUI) using event driven programing and how to apply OOP design patterns for solving complex problems. </w:t>
            </w:r>
          </w:p>
        </w:tc>
      </w:tr>
    </w:tbl>
    <w:p w:rsidR="00BD7E7D" w:rsidRPr="00E60A75" w:rsidRDefault="00BD7E7D" w:rsidP="00805AD2">
      <w:pPr>
        <w:spacing w:line="216" w:lineRule="auto"/>
        <w:jc w:val="center"/>
        <w:rPr>
          <w:rFonts w:ascii="Arial" w:hAnsi="Arial" w:cs="Arial"/>
          <w:sz w:val="18"/>
          <w:szCs w:val="18"/>
        </w:rPr>
      </w:pPr>
    </w:p>
    <w:p w:rsidR="00BD7E7D" w:rsidRPr="00E60A75" w:rsidRDefault="00BD7E7D" w:rsidP="00805AD2">
      <w:pPr>
        <w:autoSpaceDE w:val="0"/>
        <w:autoSpaceDN w:val="0"/>
        <w:adjustRightInd w:val="0"/>
        <w:spacing w:line="216" w:lineRule="auto"/>
        <w:jc w:val="center"/>
        <w:rPr>
          <w:rFonts w:ascii="Arial" w:hAnsi="Arial" w:cs="Arial"/>
          <w:b/>
          <w:color w:val="000000" w:themeColor="text1"/>
          <w:sz w:val="18"/>
          <w:szCs w:val="18"/>
        </w:rPr>
      </w:pPr>
      <w:r w:rsidRPr="00E60A75">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BD7E7D" w:rsidRPr="00E60A75" w:rsidTr="00805AD2">
        <w:trPr>
          <w:trHeight w:val="877"/>
          <w:jc w:val="center"/>
        </w:trPr>
        <w:tc>
          <w:tcPr>
            <w:tcW w:w="646"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 No.</w:t>
            </w:r>
          </w:p>
        </w:tc>
        <w:tc>
          <w:tcPr>
            <w:tcW w:w="1827"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 Statement</w:t>
            </w:r>
          </w:p>
        </w:tc>
        <w:tc>
          <w:tcPr>
            <w:tcW w:w="2292"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Corresponding PO</w:t>
            </w:r>
          </w:p>
        </w:tc>
        <w:tc>
          <w:tcPr>
            <w:tcW w:w="1051"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Domain / level of learning taxonomy</w:t>
            </w:r>
          </w:p>
        </w:tc>
        <w:tc>
          <w:tcPr>
            <w:tcW w:w="1747"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Delivery methods and activities</w:t>
            </w:r>
          </w:p>
        </w:tc>
        <w:tc>
          <w:tcPr>
            <w:tcW w:w="1612"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Assessment tools</w:t>
            </w:r>
          </w:p>
        </w:tc>
      </w:tr>
      <w:tr w:rsidR="00BD7E7D" w:rsidRPr="00E60A75" w:rsidTr="00805AD2">
        <w:trPr>
          <w:trHeight w:val="1646"/>
          <w:jc w:val="center"/>
        </w:trPr>
        <w:tc>
          <w:tcPr>
            <w:tcW w:w="646"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CO1</w:t>
            </w:r>
          </w:p>
        </w:tc>
        <w:tc>
          <w:tcPr>
            <w:tcW w:w="1827" w:type="dxa"/>
            <w:vAlign w:val="center"/>
          </w:tcPr>
          <w:p w:rsidR="00BD7E7D" w:rsidRPr="00E60A75" w:rsidRDefault="00BD7E7D" w:rsidP="00805AD2">
            <w:pPr>
              <w:pStyle w:val="ListParagraph"/>
              <w:spacing w:line="216" w:lineRule="auto"/>
              <w:ind w:left="-18"/>
              <w:jc w:val="center"/>
              <w:rPr>
                <w:rFonts w:ascii="Arial" w:hAnsi="Arial" w:cs="Arial"/>
                <w:color w:val="000000" w:themeColor="text1"/>
                <w:sz w:val="18"/>
                <w:szCs w:val="18"/>
              </w:rPr>
            </w:pPr>
            <w:r w:rsidRPr="00D25854">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E60A75">
              <w:rPr>
                <w:rFonts w:ascii="Arial" w:hAnsi="Arial" w:cs="Arial"/>
                <w:b/>
                <w:color w:val="000000" w:themeColor="text1"/>
                <w:sz w:val="18"/>
                <w:szCs w:val="18"/>
              </w:rPr>
              <w:t xml:space="preserve">dentify </w:t>
            </w:r>
            <w:r w:rsidRPr="00E60A75">
              <w:rPr>
                <w:rFonts w:ascii="Arial" w:hAnsi="Arial" w:cs="Arial"/>
                <w:color w:val="000000" w:themeColor="text1"/>
                <w:sz w:val="18"/>
                <w:szCs w:val="18"/>
              </w:rPr>
              <w:t>classes, objects, members of a class and relationships among</w:t>
            </w:r>
          </w:p>
          <w:p w:rsidR="00BD7E7D" w:rsidRPr="00E60A75" w:rsidRDefault="00BD7E7D" w:rsidP="00805AD2">
            <w:pPr>
              <w:pStyle w:val="ListParagraph"/>
              <w:spacing w:after="0" w:line="216" w:lineRule="auto"/>
              <w:ind w:left="-18"/>
              <w:jc w:val="center"/>
              <w:rPr>
                <w:rFonts w:ascii="Arial" w:hAnsi="Arial" w:cs="Arial"/>
                <w:color w:val="000000" w:themeColor="text1"/>
                <w:sz w:val="18"/>
                <w:szCs w:val="18"/>
              </w:rPr>
            </w:pPr>
            <w:r w:rsidRPr="00E60A75">
              <w:rPr>
                <w:rFonts w:ascii="Arial" w:hAnsi="Arial" w:cs="Arial"/>
                <w:color w:val="000000" w:themeColor="text1"/>
                <w:sz w:val="18"/>
                <w:szCs w:val="18"/>
              </w:rPr>
              <w:t>them needed for a specific problem</w:t>
            </w:r>
          </w:p>
        </w:tc>
        <w:tc>
          <w:tcPr>
            <w:tcW w:w="2292" w:type="dxa"/>
            <w:vAlign w:val="center"/>
          </w:tcPr>
          <w:p w:rsidR="00BD7E7D" w:rsidRPr="00E60A75" w:rsidRDefault="00BD7E7D" w:rsidP="00805AD2">
            <w:pPr>
              <w:pStyle w:val="ListParagraph"/>
              <w:spacing w:after="0" w:line="216"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Engineering knowledge</w:t>
            </w:r>
            <w:r w:rsidRPr="00E60A75">
              <w:rPr>
                <w:rFonts w:ascii="Arial" w:hAnsi="Arial" w:cs="Arial"/>
                <w:color w:val="000000" w:themeColor="text1"/>
                <w:sz w:val="18"/>
                <w:szCs w:val="18"/>
              </w:rPr>
              <w:t xml:space="preserve"> (PO1)</w:t>
            </w:r>
          </w:p>
        </w:tc>
        <w:tc>
          <w:tcPr>
            <w:tcW w:w="1051"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Cognitive domain – level 5</w:t>
            </w:r>
          </w:p>
        </w:tc>
        <w:tc>
          <w:tcPr>
            <w:tcW w:w="1747" w:type="dxa"/>
            <w:vAlign w:val="center"/>
          </w:tcPr>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w:t>
            </w:r>
            <w:r w:rsidR="00EE4957" w:rsidRPr="00097C67">
              <w:rPr>
                <w:rFonts w:ascii="Arial" w:hAnsi="Arial" w:cs="Arial"/>
                <w:color w:val="000000"/>
                <w:sz w:val="18"/>
                <w:szCs w:val="18"/>
              </w:rPr>
              <w:t xml:space="preserve"> Note</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w:t>
            </w:r>
            <w:r w:rsidR="00EE4957" w:rsidRPr="00097C67">
              <w:rPr>
                <w:rFonts w:ascii="Arial" w:hAnsi="Arial" w:cs="Arial"/>
                <w:color w:val="000000"/>
                <w:sz w:val="18"/>
                <w:szCs w:val="18"/>
              </w:rPr>
              <w:t xml:space="preserve"> Book</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w:t>
            </w:r>
            <w:r w:rsidR="00EE4957" w:rsidRPr="00097C67">
              <w:rPr>
                <w:rFonts w:ascii="Arial" w:hAnsi="Arial" w:cs="Arial"/>
                <w:color w:val="000000"/>
                <w:sz w:val="18"/>
                <w:szCs w:val="18"/>
              </w:rPr>
              <w:t>/Video</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w:t>
            </w:r>
            <w:r w:rsidR="00EE4957" w:rsidRPr="00097C67">
              <w:rPr>
                <w:rFonts w:ascii="Arial" w:hAnsi="Arial" w:cs="Arial"/>
                <w:color w:val="000000"/>
                <w:sz w:val="18"/>
                <w:szCs w:val="18"/>
              </w:rPr>
              <w:t xml:space="preserve"> Material</w:t>
            </w:r>
          </w:p>
          <w:p w:rsidR="00BD7E7D" w:rsidRPr="00E60A75" w:rsidRDefault="00EE4957" w:rsidP="00EE4957">
            <w:pPr>
              <w:spacing w:line="216" w:lineRule="auto"/>
              <w:rPr>
                <w:rFonts w:ascii="Arial" w:hAnsi="Arial" w:cs="Arial"/>
                <w:color w:val="000000" w:themeColor="text1"/>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612" w:type="dxa"/>
            <w:vAlign w:val="center"/>
          </w:tcPr>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w:t>
            </w:r>
            <w:r w:rsidR="00F128B1" w:rsidRPr="00097C67">
              <w:rPr>
                <w:rFonts w:ascii="Arial" w:hAnsi="Arial" w:cs="Arial"/>
                <w:color w:val="000000"/>
                <w:sz w:val="18"/>
                <w:szCs w:val="18"/>
              </w:rPr>
              <w:t xml:space="preserve"> Test</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w:t>
            </w:r>
            <w:r w:rsidR="00F128B1" w:rsidRPr="00097C67">
              <w:rPr>
                <w:rFonts w:ascii="Arial" w:hAnsi="Arial" w:cs="Arial"/>
                <w:color w:val="000000"/>
                <w:sz w:val="18"/>
                <w:szCs w:val="18"/>
              </w:rPr>
              <w:t xml:space="preserve"> Exam</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rsidR="00BD7E7D" w:rsidRPr="00E60A75" w:rsidRDefault="00F128B1" w:rsidP="00F128B1">
            <w:pPr>
              <w:spacing w:line="216" w:lineRule="auto"/>
              <w:rPr>
                <w:rFonts w:ascii="Arial" w:hAnsi="Arial" w:cs="Arial"/>
                <w:color w:val="000000" w:themeColor="text1"/>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r w:rsidR="00BD7E7D" w:rsidRPr="00E60A75" w:rsidTr="00805AD2">
        <w:trPr>
          <w:trHeight w:val="1583"/>
          <w:jc w:val="center"/>
        </w:trPr>
        <w:tc>
          <w:tcPr>
            <w:tcW w:w="646"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CO2</w:t>
            </w:r>
          </w:p>
        </w:tc>
        <w:tc>
          <w:tcPr>
            <w:tcW w:w="1827" w:type="dxa"/>
            <w:vAlign w:val="center"/>
          </w:tcPr>
          <w:p w:rsidR="00BD7E7D" w:rsidRPr="00E60A75" w:rsidRDefault="00BD7E7D" w:rsidP="00805AD2">
            <w:pPr>
              <w:pStyle w:val="ListParagraph"/>
              <w:spacing w:line="216" w:lineRule="auto"/>
              <w:ind w:left="-18"/>
              <w:jc w:val="center"/>
              <w:rPr>
                <w:rFonts w:ascii="Arial" w:hAnsi="Arial" w:cs="Arial"/>
                <w:color w:val="000000" w:themeColor="text1"/>
                <w:sz w:val="18"/>
                <w:szCs w:val="18"/>
              </w:rPr>
            </w:pPr>
            <w:r w:rsidRPr="00D25854">
              <w:rPr>
                <w:rFonts w:ascii="Arial" w:hAnsi="Arial" w:cs="Arial"/>
                <w:bCs/>
                <w:color w:val="000000" w:themeColor="text1"/>
                <w:sz w:val="18"/>
                <w:szCs w:val="18"/>
              </w:rPr>
              <w:t>To</w:t>
            </w:r>
            <w:r>
              <w:rPr>
                <w:rFonts w:ascii="Arial" w:hAnsi="Arial" w:cs="Arial"/>
                <w:b/>
                <w:color w:val="000000" w:themeColor="text1"/>
                <w:sz w:val="18"/>
                <w:szCs w:val="18"/>
              </w:rPr>
              <w:t xml:space="preserve"> c</w:t>
            </w:r>
            <w:r w:rsidRPr="00E60A75">
              <w:rPr>
                <w:rFonts w:ascii="Arial" w:hAnsi="Arial" w:cs="Arial"/>
                <w:b/>
                <w:color w:val="000000" w:themeColor="text1"/>
                <w:sz w:val="18"/>
                <w:szCs w:val="18"/>
              </w:rPr>
              <w:t xml:space="preserve">reate </w:t>
            </w:r>
            <w:r w:rsidRPr="00E60A75">
              <w:rPr>
                <w:rFonts w:ascii="Arial" w:hAnsi="Arial" w:cs="Arial"/>
                <w:color w:val="000000" w:themeColor="text1"/>
                <w:sz w:val="18"/>
                <w:szCs w:val="18"/>
              </w:rPr>
              <w:t>Java application programs using OOP principles and proper</w:t>
            </w:r>
          </w:p>
          <w:p w:rsidR="00BD7E7D" w:rsidRPr="00E60A75" w:rsidRDefault="00BD7E7D" w:rsidP="00805AD2">
            <w:pPr>
              <w:pStyle w:val="ListParagraph"/>
              <w:spacing w:after="0" w:line="216" w:lineRule="auto"/>
              <w:ind w:left="-18"/>
              <w:jc w:val="center"/>
              <w:rPr>
                <w:rFonts w:ascii="Arial" w:hAnsi="Arial" w:cs="Arial"/>
                <w:color w:val="000000" w:themeColor="text1"/>
                <w:sz w:val="18"/>
                <w:szCs w:val="18"/>
              </w:rPr>
            </w:pPr>
            <w:r w:rsidRPr="00E60A75">
              <w:rPr>
                <w:rFonts w:ascii="Arial" w:hAnsi="Arial" w:cs="Arial"/>
                <w:color w:val="000000" w:themeColor="text1"/>
                <w:sz w:val="18"/>
                <w:szCs w:val="18"/>
              </w:rPr>
              <w:t>program structuring</w:t>
            </w:r>
          </w:p>
        </w:tc>
        <w:tc>
          <w:tcPr>
            <w:tcW w:w="2292" w:type="dxa"/>
            <w:vAlign w:val="center"/>
          </w:tcPr>
          <w:p w:rsidR="00BD7E7D" w:rsidRPr="00E60A75" w:rsidRDefault="00BD7E7D" w:rsidP="00805AD2">
            <w:pPr>
              <w:pStyle w:val="ListParagraph"/>
              <w:spacing w:after="0" w:line="216" w:lineRule="auto"/>
              <w:ind w:left="0"/>
              <w:jc w:val="center"/>
              <w:rPr>
                <w:rFonts w:ascii="Arial" w:hAnsi="Arial" w:cs="Arial"/>
                <w:b/>
                <w:bCs/>
                <w:color w:val="000000" w:themeColor="text1"/>
                <w:sz w:val="18"/>
                <w:szCs w:val="18"/>
              </w:rPr>
            </w:pPr>
            <w:r w:rsidRPr="00E60A75">
              <w:rPr>
                <w:rFonts w:ascii="Arial" w:hAnsi="Arial" w:cs="Arial"/>
                <w:b/>
                <w:bCs/>
                <w:sz w:val="18"/>
                <w:szCs w:val="18"/>
              </w:rPr>
              <w:t>Modern tool usage:</w:t>
            </w:r>
          </w:p>
          <w:p w:rsidR="00BD7E7D" w:rsidRPr="00E60A75" w:rsidRDefault="00BD7E7D" w:rsidP="00805AD2">
            <w:pPr>
              <w:pStyle w:val="ListParagraph"/>
              <w:spacing w:after="0" w:line="216" w:lineRule="auto"/>
              <w:ind w:left="0"/>
              <w:jc w:val="center"/>
              <w:rPr>
                <w:rFonts w:ascii="Arial" w:hAnsi="Arial" w:cs="Arial"/>
                <w:color w:val="000000" w:themeColor="text1"/>
                <w:sz w:val="18"/>
                <w:szCs w:val="18"/>
              </w:rPr>
            </w:pPr>
            <w:r w:rsidRPr="00E60A75">
              <w:rPr>
                <w:rFonts w:ascii="Arial" w:hAnsi="Arial" w:cs="Arial"/>
                <w:color w:val="000000" w:themeColor="text1"/>
                <w:sz w:val="18"/>
                <w:szCs w:val="18"/>
              </w:rPr>
              <w:t>(PO5)</w:t>
            </w:r>
          </w:p>
        </w:tc>
        <w:tc>
          <w:tcPr>
            <w:tcW w:w="1051"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Cognitive domain – level 2</w:t>
            </w:r>
          </w:p>
        </w:tc>
        <w:tc>
          <w:tcPr>
            <w:tcW w:w="1747" w:type="dxa"/>
            <w:vAlign w:val="center"/>
          </w:tcPr>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w:t>
            </w:r>
            <w:r w:rsidR="00EE4957" w:rsidRPr="00097C67">
              <w:rPr>
                <w:rFonts w:ascii="Arial" w:hAnsi="Arial" w:cs="Arial"/>
                <w:color w:val="000000"/>
                <w:sz w:val="18"/>
                <w:szCs w:val="18"/>
              </w:rPr>
              <w:t xml:space="preserve"> Note</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w:t>
            </w:r>
            <w:r w:rsidR="00EE4957" w:rsidRPr="00097C67">
              <w:rPr>
                <w:rFonts w:ascii="Arial" w:hAnsi="Arial" w:cs="Arial"/>
                <w:color w:val="000000"/>
                <w:sz w:val="18"/>
                <w:szCs w:val="18"/>
              </w:rPr>
              <w:t xml:space="preserve"> Book</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w:t>
            </w:r>
            <w:r w:rsidR="00EE4957" w:rsidRPr="00097C67">
              <w:rPr>
                <w:rFonts w:ascii="Arial" w:hAnsi="Arial" w:cs="Arial"/>
                <w:color w:val="000000"/>
                <w:sz w:val="18"/>
                <w:szCs w:val="18"/>
              </w:rPr>
              <w:t>/Video</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w:t>
            </w:r>
            <w:r w:rsidR="00EE4957" w:rsidRPr="00097C67">
              <w:rPr>
                <w:rFonts w:ascii="Arial" w:hAnsi="Arial" w:cs="Arial"/>
                <w:color w:val="000000"/>
                <w:sz w:val="18"/>
                <w:szCs w:val="18"/>
              </w:rPr>
              <w:t xml:space="preserve"> Material</w:t>
            </w:r>
          </w:p>
          <w:p w:rsidR="00BD7E7D" w:rsidRPr="00E60A75" w:rsidRDefault="00EE4957" w:rsidP="00EE4957">
            <w:pPr>
              <w:spacing w:line="216" w:lineRule="auto"/>
              <w:rPr>
                <w:rFonts w:ascii="Arial" w:hAnsi="Arial" w:cs="Arial"/>
                <w:color w:val="000000" w:themeColor="text1"/>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612" w:type="dxa"/>
            <w:vAlign w:val="center"/>
          </w:tcPr>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w:t>
            </w:r>
            <w:r w:rsidR="00F128B1" w:rsidRPr="00097C67">
              <w:rPr>
                <w:rFonts w:ascii="Arial" w:hAnsi="Arial" w:cs="Arial"/>
                <w:color w:val="000000"/>
                <w:sz w:val="18"/>
                <w:szCs w:val="18"/>
              </w:rPr>
              <w:t xml:space="preserve"> Test</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w:t>
            </w:r>
            <w:r w:rsidR="00F128B1" w:rsidRPr="00097C67">
              <w:rPr>
                <w:rFonts w:ascii="Arial" w:hAnsi="Arial" w:cs="Arial"/>
                <w:color w:val="000000"/>
                <w:sz w:val="18"/>
                <w:szCs w:val="18"/>
              </w:rPr>
              <w:t xml:space="preserve"> Exam</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rsidR="00BD7E7D" w:rsidRPr="00E60A75" w:rsidRDefault="00F128B1" w:rsidP="00F128B1">
            <w:pPr>
              <w:spacing w:line="216" w:lineRule="auto"/>
              <w:rPr>
                <w:rFonts w:ascii="Arial" w:hAnsi="Arial" w:cs="Arial"/>
                <w:color w:val="000000" w:themeColor="text1"/>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r w:rsidR="00BD7E7D" w:rsidRPr="00E60A75" w:rsidTr="00805AD2">
        <w:trPr>
          <w:trHeight w:val="1700"/>
          <w:jc w:val="center"/>
        </w:trPr>
        <w:tc>
          <w:tcPr>
            <w:tcW w:w="646"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CO3</w:t>
            </w:r>
          </w:p>
        </w:tc>
        <w:tc>
          <w:tcPr>
            <w:tcW w:w="1827"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D25854">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E60A75">
              <w:rPr>
                <w:rFonts w:ascii="Arial" w:hAnsi="Arial" w:cs="Arial"/>
                <w:b/>
                <w:color w:val="000000" w:themeColor="text1"/>
                <w:sz w:val="18"/>
                <w:szCs w:val="18"/>
              </w:rPr>
              <w:t xml:space="preserve">pply </w:t>
            </w:r>
            <w:r w:rsidRPr="00E60A75">
              <w:rPr>
                <w:rFonts w:ascii="Arial" w:hAnsi="Arial" w:cs="Arial"/>
                <w:color w:val="000000" w:themeColor="text1"/>
                <w:sz w:val="18"/>
                <w:szCs w:val="18"/>
              </w:rPr>
              <w:t>object-oriented design patterns in solving OOP problems.</w:t>
            </w:r>
          </w:p>
        </w:tc>
        <w:tc>
          <w:tcPr>
            <w:tcW w:w="2292" w:type="dxa"/>
            <w:vAlign w:val="center"/>
          </w:tcPr>
          <w:p w:rsidR="00BD7E7D" w:rsidRPr="00E60A75" w:rsidRDefault="00BD7E7D" w:rsidP="00805AD2">
            <w:pPr>
              <w:pStyle w:val="ListParagraph"/>
              <w:spacing w:after="0" w:line="216" w:lineRule="auto"/>
              <w:ind w:left="0"/>
              <w:jc w:val="center"/>
              <w:rPr>
                <w:rFonts w:ascii="Arial" w:hAnsi="Arial" w:cs="Arial"/>
                <w:color w:val="000000" w:themeColor="text1"/>
                <w:sz w:val="18"/>
                <w:szCs w:val="18"/>
              </w:rPr>
            </w:pPr>
            <w:r w:rsidRPr="00E60A75">
              <w:rPr>
                <w:rFonts w:ascii="Arial" w:hAnsi="Arial" w:cs="Arial"/>
                <w:b/>
                <w:bCs/>
                <w:color w:val="000000" w:themeColor="text1"/>
                <w:sz w:val="18"/>
                <w:szCs w:val="18"/>
              </w:rPr>
              <w:t>Engineering knowledge</w:t>
            </w:r>
            <w:r w:rsidRPr="00E60A75">
              <w:rPr>
                <w:rFonts w:ascii="Arial" w:hAnsi="Arial" w:cs="Arial"/>
                <w:color w:val="000000" w:themeColor="text1"/>
                <w:sz w:val="18"/>
                <w:szCs w:val="18"/>
              </w:rPr>
              <w:t xml:space="preserve"> (PO1)</w:t>
            </w:r>
          </w:p>
        </w:tc>
        <w:tc>
          <w:tcPr>
            <w:tcW w:w="1051" w:type="dxa"/>
            <w:vAlign w:val="center"/>
          </w:tcPr>
          <w:p w:rsidR="00BD7E7D" w:rsidRPr="00E60A75" w:rsidRDefault="00BD7E7D" w:rsidP="00805AD2">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Cognitive domain – level 4</w:t>
            </w:r>
          </w:p>
        </w:tc>
        <w:tc>
          <w:tcPr>
            <w:tcW w:w="1747" w:type="dxa"/>
            <w:vAlign w:val="center"/>
          </w:tcPr>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w:t>
            </w:r>
            <w:r w:rsidR="00EE4957" w:rsidRPr="00097C67">
              <w:rPr>
                <w:rFonts w:ascii="Arial" w:hAnsi="Arial" w:cs="Arial"/>
                <w:color w:val="000000"/>
                <w:sz w:val="18"/>
                <w:szCs w:val="18"/>
              </w:rPr>
              <w:t xml:space="preserve"> Note</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w:t>
            </w:r>
            <w:r w:rsidR="00EE4957" w:rsidRPr="00097C67">
              <w:rPr>
                <w:rFonts w:ascii="Arial" w:hAnsi="Arial" w:cs="Arial"/>
                <w:color w:val="000000"/>
                <w:sz w:val="18"/>
                <w:szCs w:val="18"/>
              </w:rPr>
              <w:t xml:space="preserve"> Book</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w:t>
            </w:r>
            <w:r w:rsidR="00EE4957" w:rsidRPr="00097C67">
              <w:rPr>
                <w:rFonts w:ascii="Arial" w:hAnsi="Arial" w:cs="Arial"/>
                <w:color w:val="000000"/>
                <w:sz w:val="18"/>
                <w:szCs w:val="18"/>
              </w:rPr>
              <w:t>/Video</w:t>
            </w:r>
          </w:p>
          <w:p w:rsidR="00EE4957" w:rsidRPr="00097C67" w:rsidRDefault="006A2DCD" w:rsidP="00EE4957">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w:t>
            </w:r>
            <w:r w:rsidR="00EE4957" w:rsidRPr="00097C67">
              <w:rPr>
                <w:rFonts w:ascii="Arial" w:hAnsi="Arial" w:cs="Arial"/>
                <w:color w:val="000000"/>
                <w:sz w:val="18"/>
                <w:szCs w:val="18"/>
              </w:rPr>
              <w:t xml:space="preserve"> Material</w:t>
            </w:r>
          </w:p>
          <w:p w:rsidR="00BD7E7D" w:rsidRPr="00E60A75" w:rsidRDefault="00EE4957" w:rsidP="00EE4957">
            <w:pPr>
              <w:spacing w:line="216" w:lineRule="auto"/>
              <w:rPr>
                <w:rFonts w:ascii="Arial" w:hAnsi="Arial" w:cs="Arial"/>
                <w:color w:val="000000" w:themeColor="text1"/>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612" w:type="dxa"/>
            <w:vAlign w:val="center"/>
          </w:tcPr>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w:t>
            </w:r>
            <w:r w:rsidR="00F128B1" w:rsidRPr="00097C67">
              <w:rPr>
                <w:rFonts w:ascii="Arial" w:hAnsi="Arial" w:cs="Arial"/>
                <w:color w:val="000000"/>
                <w:sz w:val="18"/>
                <w:szCs w:val="18"/>
              </w:rPr>
              <w:t xml:space="preserve"> Test</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w:t>
            </w:r>
            <w:r w:rsidR="00F128B1" w:rsidRPr="00097C67">
              <w:rPr>
                <w:rFonts w:ascii="Arial" w:hAnsi="Arial" w:cs="Arial"/>
                <w:color w:val="000000"/>
                <w:sz w:val="18"/>
                <w:szCs w:val="18"/>
              </w:rPr>
              <w:t xml:space="preserve"> Exam</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w:t>
            </w:r>
          </w:p>
          <w:p w:rsidR="00F128B1" w:rsidRPr="00097C67" w:rsidRDefault="006A2DCD" w:rsidP="00F128B1">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rsidR="00BD7E7D" w:rsidRPr="00E60A75" w:rsidRDefault="00F128B1" w:rsidP="00F128B1">
            <w:pPr>
              <w:spacing w:line="216" w:lineRule="auto"/>
              <w:rPr>
                <w:rFonts w:ascii="Arial" w:hAnsi="Arial" w:cs="Arial"/>
                <w:color w:val="000000" w:themeColor="text1"/>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bl>
    <w:p w:rsidR="00374943" w:rsidRDefault="00374943" w:rsidP="00805AD2">
      <w:pPr>
        <w:autoSpaceDE w:val="0"/>
        <w:autoSpaceDN w:val="0"/>
        <w:adjustRightInd w:val="0"/>
        <w:spacing w:line="216" w:lineRule="auto"/>
        <w:jc w:val="center"/>
        <w:rPr>
          <w:rFonts w:ascii="Arial" w:hAnsi="Arial" w:cs="Arial"/>
          <w:b/>
          <w:color w:val="000000" w:themeColor="text1"/>
          <w:sz w:val="18"/>
          <w:szCs w:val="18"/>
        </w:rPr>
      </w:pPr>
    </w:p>
    <w:p w:rsidR="00374943" w:rsidRDefault="00374943" w:rsidP="00374943">
      <w: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BD7E7D" w:rsidRPr="00E60A75" w:rsidTr="00EE4957">
        <w:trPr>
          <w:jc w:val="center"/>
        </w:trPr>
        <w:tc>
          <w:tcPr>
            <w:tcW w:w="9127" w:type="dxa"/>
          </w:tcPr>
          <w:p w:rsidR="00BD7E7D" w:rsidRPr="00E60A75" w:rsidRDefault="00BD7E7D" w:rsidP="00805AD2">
            <w:pPr>
              <w:spacing w:line="216" w:lineRule="auto"/>
              <w:rPr>
                <w:rFonts w:ascii="Arial" w:hAnsi="Arial" w:cs="Arial"/>
                <w:b/>
                <w:color w:val="000000" w:themeColor="text1"/>
                <w:sz w:val="18"/>
                <w:szCs w:val="18"/>
              </w:rPr>
            </w:pPr>
            <w:r w:rsidRPr="00E60A75">
              <w:rPr>
                <w:rFonts w:ascii="Arial" w:hAnsi="Arial" w:cs="Arial"/>
                <w:b/>
                <w:color w:val="000000" w:themeColor="text1"/>
                <w:sz w:val="18"/>
                <w:szCs w:val="18"/>
              </w:rPr>
              <w:lastRenderedPageBreak/>
              <w:t>Assessment and Marks Distribution:</w:t>
            </w:r>
          </w:p>
          <w:p w:rsidR="00BD7E7D" w:rsidRPr="00E60A75" w:rsidRDefault="00BD7E7D" w:rsidP="00805AD2">
            <w:pPr>
              <w:spacing w:line="216" w:lineRule="auto"/>
              <w:rPr>
                <w:rFonts w:ascii="Arial" w:hAnsi="Arial" w:cs="Arial"/>
                <w:bCs/>
                <w:color w:val="000000" w:themeColor="text1"/>
                <w:sz w:val="18"/>
                <w:szCs w:val="18"/>
              </w:rPr>
            </w:pPr>
            <w:r w:rsidRPr="00E60A75">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BD7E7D" w:rsidRPr="00E60A75" w:rsidRDefault="00BD7E7D" w:rsidP="00805AD2">
            <w:pPr>
              <w:spacing w:line="216" w:lineRule="auto"/>
              <w:rPr>
                <w:rFonts w:ascii="Arial" w:hAnsi="Arial" w:cs="Arial"/>
                <w:bCs/>
                <w:color w:val="000000" w:themeColor="text1"/>
                <w:sz w:val="18"/>
                <w:szCs w:val="18"/>
              </w:rPr>
            </w:pPr>
            <w:r w:rsidRPr="00E60A75">
              <w:rPr>
                <w:rFonts w:ascii="Arial" w:hAnsi="Arial" w:cs="Arial"/>
                <w:bCs/>
                <w:color w:val="000000" w:themeColor="text1"/>
                <w:sz w:val="18"/>
                <w:szCs w:val="18"/>
              </w:rPr>
              <w:tab/>
              <w:t>Class tests + Assignments due in different times of the semester (20%)</w:t>
            </w:r>
          </w:p>
          <w:p w:rsidR="00BD7E7D" w:rsidRPr="00E60A75" w:rsidRDefault="00BD7E7D" w:rsidP="00805AD2">
            <w:pPr>
              <w:spacing w:line="216" w:lineRule="auto"/>
              <w:rPr>
                <w:rFonts w:ascii="Arial" w:hAnsi="Arial" w:cs="Arial"/>
                <w:bCs/>
                <w:color w:val="000000" w:themeColor="text1"/>
                <w:sz w:val="18"/>
                <w:szCs w:val="18"/>
              </w:rPr>
            </w:pPr>
            <w:r w:rsidRPr="00E60A75">
              <w:rPr>
                <w:rFonts w:ascii="Arial" w:hAnsi="Arial" w:cs="Arial"/>
                <w:bCs/>
                <w:color w:val="000000" w:themeColor="text1"/>
                <w:sz w:val="18"/>
                <w:szCs w:val="18"/>
              </w:rPr>
              <w:tab/>
              <w:t xml:space="preserve">A comprehensive final exam (70%), Total Time: 3 hours. </w:t>
            </w:r>
          </w:p>
          <w:p w:rsidR="00BD7E7D" w:rsidRPr="00E60A75" w:rsidRDefault="00BD7E7D" w:rsidP="00805AD2">
            <w:pPr>
              <w:spacing w:line="216" w:lineRule="auto"/>
              <w:rPr>
                <w:rFonts w:ascii="Arial" w:hAnsi="Arial" w:cs="Arial"/>
                <w:b/>
                <w:color w:val="000000" w:themeColor="text1"/>
                <w:sz w:val="18"/>
                <w:szCs w:val="18"/>
              </w:rPr>
            </w:pPr>
            <w:r w:rsidRPr="00E60A75">
              <w:rPr>
                <w:rFonts w:ascii="Arial" w:hAnsi="Arial" w:cs="Arial"/>
                <w:bCs/>
                <w:color w:val="000000" w:themeColor="text1"/>
                <w:sz w:val="18"/>
                <w:szCs w:val="18"/>
              </w:rPr>
              <w:tab/>
              <w:t>A class participation mark (10%).</w:t>
            </w:r>
          </w:p>
        </w:tc>
      </w:tr>
      <w:tr w:rsidR="00BD7E7D" w:rsidRPr="00E60A75" w:rsidTr="00EE4957">
        <w:trPr>
          <w:jc w:val="center"/>
        </w:trPr>
        <w:tc>
          <w:tcPr>
            <w:tcW w:w="9127" w:type="dxa"/>
          </w:tcPr>
          <w:p w:rsidR="00BD7E7D" w:rsidRPr="00E60A75" w:rsidRDefault="00BD7E7D" w:rsidP="00805AD2">
            <w:pPr>
              <w:spacing w:after="120" w:line="216" w:lineRule="auto"/>
              <w:rPr>
                <w:rFonts w:ascii="Arial" w:hAnsi="Arial" w:cs="Arial"/>
                <w:b/>
                <w:bCs/>
                <w:iCs/>
                <w:sz w:val="18"/>
                <w:szCs w:val="18"/>
              </w:rPr>
            </w:pPr>
          </w:p>
          <w:p w:rsidR="00BD7E7D" w:rsidRPr="00E60A75" w:rsidRDefault="00BD7E7D" w:rsidP="00805AD2">
            <w:pPr>
              <w:spacing w:after="120" w:line="216" w:lineRule="auto"/>
              <w:rPr>
                <w:rFonts w:ascii="Arial" w:hAnsi="Arial" w:cs="Arial"/>
                <w:b/>
                <w:bCs/>
                <w:iCs/>
                <w:sz w:val="18"/>
                <w:szCs w:val="18"/>
              </w:rPr>
            </w:pPr>
            <w:r w:rsidRPr="00E60A75">
              <w:rPr>
                <w:rFonts w:ascii="Arial" w:hAnsi="Arial" w:cs="Arial"/>
                <w:b/>
                <w:bCs/>
                <w:iCs/>
                <w:sz w:val="18"/>
                <w:szCs w:val="18"/>
              </w:rPr>
              <w:t>Course Contents:</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Introduction: Object Oriented Programming Concepts and features, Java as OOP language, Typical Java Development Environment. Java's Primitive Data Types, Operator (arithmetic and logical) and Control Structures. </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Classes and Objects: Java Classes, Objects, Methods and instance variables, Program Modules in Java, static Methods, static Fields, Methods with Multiple Parameters, Java API Packages. </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Arrays: Arrays, Enhanced for Statement, Passing Arrays to Methods, Variable-Length Argument Lists, Using Command-Line Arguments. </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Classes and Objects: A Deeper Look: Encapsulation and data hiding, the notions of data abstraction and abstract data types (ADTs), Use of keyword this, use of static variables and methods, to import static members of a class, Controlling Access to Members, Inheritance, Polymorphism, Packages </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Exception Handling: How exception and error handling works, to use try, throw and catch to detect, indicate and handle exceptions respectively, to use the finally block to release resources, to declare new exception classes. </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Files and Streams: To create, read, write and update files, to retrieve information about files and directories, Java input/output stream class hierarchy, differences between text files and binary files, Sequential-access and random-access file processing. </w:t>
            </w:r>
          </w:p>
          <w:p w:rsidR="00BD7E7D" w:rsidRPr="00852087" w:rsidRDefault="00BD7E7D" w:rsidP="00805AD2">
            <w:pPr>
              <w:spacing w:after="120" w:line="216" w:lineRule="auto"/>
              <w:jc w:val="both"/>
              <w:rPr>
                <w:rFonts w:ascii="Arial" w:hAnsi="Arial" w:cs="Arial"/>
                <w:bCs/>
                <w:sz w:val="18"/>
                <w:szCs w:val="18"/>
              </w:rPr>
            </w:pPr>
            <w:r w:rsidRPr="00852087">
              <w:rPr>
                <w:rFonts w:ascii="Arial" w:hAnsi="Arial" w:cs="Arial"/>
                <w:bCs/>
                <w:sz w:val="18"/>
                <w:szCs w:val="18"/>
              </w:rPr>
              <w:t xml:space="preserve">GUI Programming: The design principles of graphical user interfaces (GUIs), to build GUIs and handle events generated by user interactions with GUIs, to handle mouse events and keyboard events, to use layout managers to arrange GUI components. </w:t>
            </w:r>
          </w:p>
          <w:p w:rsidR="00BD7E7D" w:rsidRPr="00852087" w:rsidRDefault="00BD7E7D">
            <w:pPr>
              <w:spacing w:after="120" w:line="216" w:lineRule="auto"/>
              <w:jc w:val="both"/>
              <w:rPr>
                <w:rFonts w:ascii="Arial" w:hAnsi="Arial" w:cs="Arial"/>
                <w:bCs/>
                <w:sz w:val="18"/>
                <w:szCs w:val="18"/>
              </w:rPr>
            </w:pPr>
            <w:r w:rsidRPr="00852087">
              <w:rPr>
                <w:rFonts w:ascii="Arial" w:hAnsi="Arial" w:cs="Arial"/>
                <w:bCs/>
                <w:sz w:val="18"/>
                <w:szCs w:val="18"/>
              </w:rPr>
              <w:t>Design Patterns: Overview, Common Design patterns - Singleton, Factory and Abstract Factory, Builder, Adapter, Iterator, Observer, Strategy patterns.</w:t>
            </w:r>
          </w:p>
          <w:p w:rsidR="00BD7E7D" w:rsidRPr="00E60A75" w:rsidRDefault="00BD7E7D" w:rsidP="00805AD2">
            <w:pPr>
              <w:spacing w:line="216" w:lineRule="auto"/>
              <w:rPr>
                <w:rFonts w:ascii="Arial" w:hAnsi="Arial" w:cs="Arial"/>
                <w:b/>
                <w:color w:val="FF0000"/>
                <w:sz w:val="18"/>
                <w:szCs w:val="18"/>
              </w:rPr>
            </w:pPr>
          </w:p>
        </w:tc>
      </w:tr>
    </w:tbl>
    <w:p w:rsidR="00BD7E7D" w:rsidRPr="00E60A75" w:rsidRDefault="00BD7E7D" w:rsidP="00805AD2">
      <w:pPr>
        <w:spacing w:line="216" w:lineRule="auto"/>
        <w:rPr>
          <w:rFonts w:ascii="Arial" w:hAnsi="Arial" w:cs="Arial"/>
          <w:b/>
          <w:color w:val="FF0000"/>
          <w:sz w:val="18"/>
          <w:szCs w:val="18"/>
        </w:rPr>
      </w:pPr>
    </w:p>
    <w:p w:rsidR="00BD7E7D" w:rsidRPr="00E60A75" w:rsidRDefault="00BD7E7D" w:rsidP="00805AD2">
      <w:pPr>
        <w:spacing w:line="216" w:lineRule="auto"/>
        <w:rPr>
          <w:rFonts w:ascii="Arial" w:hAnsi="Arial" w:cs="Arial"/>
          <w:b/>
          <w:color w:val="FF0000"/>
          <w:sz w:val="18"/>
          <w:szCs w:val="18"/>
        </w:rPr>
      </w:pPr>
    </w:p>
    <w:p w:rsidR="00BD7E7D" w:rsidRPr="00E60A75" w:rsidRDefault="00BD7E7D" w:rsidP="00EA3B88">
      <w:pPr>
        <w:spacing w:line="216" w:lineRule="auto"/>
        <w:rPr>
          <w:rFonts w:ascii="Arial" w:hAnsi="Arial" w:cs="Arial"/>
          <w:b/>
          <w:spacing w:val="-3"/>
          <w:sz w:val="18"/>
          <w:szCs w:val="18"/>
        </w:rPr>
      </w:pPr>
      <w:r w:rsidRPr="00E60A75">
        <w:rPr>
          <w:rFonts w:ascii="Arial" w:hAnsi="Arial" w:cs="Arial"/>
          <w:b/>
          <w:spacing w:val="-3"/>
          <w:sz w:val="18"/>
          <w:szCs w:val="18"/>
        </w:rPr>
        <w:t>Text Book:</w:t>
      </w:r>
    </w:p>
    <w:tbl>
      <w:tblPr>
        <w:tblW w:w="4874" w:type="pct"/>
        <w:jc w:val="center"/>
        <w:tblLook w:val="0000" w:firstRow="0" w:lastRow="0" w:firstColumn="0" w:lastColumn="0" w:noHBand="0" w:noVBand="0"/>
      </w:tblPr>
      <w:tblGrid>
        <w:gridCol w:w="361"/>
        <w:gridCol w:w="2432"/>
        <w:gridCol w:w="265"/>
        <w:gridCol w:w="5951"/>
      </w:tblGrid>
      <w:tr w:rsidR="00BD7E7D" w:rsidRPr="00E60A75" w:rsidTr="00F93C98">
        <w:trPr>
          <w:jc w:val="center"/>
        </w:trPr>
        <w:tc>
          <w:tcPr>
            <w:tcW w:w="200" w:type="pct"/>
          </w:tcPr>
          <w:p w:rsidR="00BD7E7D" w:rsidRPr="00E60A75" w:rsidRDefault="00BD7E7D" w:rsidP="00805AD2">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1.</w:t>
            </w:r>
          </w:p>
        </w:tc>
        <w:tc>
          <w:tcPr>
            <w:tcW w:w="1350" w:type="pct"/>
          </w:tcPr>
          <w:p w:rsidR="00BD7E7D" w:rsidRPr="00E60A75" w:rsidRDefault="00BD7E7D" w:rsidP="00805AD2">
            <w:pPr>
              <w:suppressAutoHyphens/>
              <w:spacing w:line="216" w:lineRule="auto"/>
              <w:rPr>
                <w:rFonts w:ascii="Arial" w:hAnsi="Arial" w:cs="Arial"/>
                <w:spacing w:val="-3"/>
                <w:sz w:val="18"/>
                <w:szCs w:val="18"/>
              </w:rPr>
            </w:pPr>
            <w:r w:rsidRPr="00E60A75">
              <w:rPr>
                <w:rFonts w:ascii="Arial" w:hAnsi="Arial" w:cs="Arial"/>
                <w:spacing w:val="-3"/>
                <w:sz w:val="18"/>
                <w:szCs w:val="18"/>
              </w:rPr>
              <w:t>Herbert Schildt</w:t>
            </w:r>
          </w:p>
        </w:tc>
        <w:tc>
          <w:tcPr>
            <w:tcW w:w="147" w:type="pct"/>
          </w:tcPr>
          <w:p w:rsidR="00BD7E7D" w:rsidRPr="00E60A75" w:rsidRDefault="00BD7E7D" w:rsidP="00805AD2">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w:t>
            </w:r>
          </w:p>
        </w:tc>
        <w:tc>
          <w:tcPr>
            <w:tcW w:w="3303" w:type="pct"/>
          </w:tcPr>
          <w:p w:rsidR="00BD7E7D" w:rsidRPr="00E60A75" w:rsidRDefault="00BD7E7D" w:rsidP="00805AD2">
            <w:pPr>
              <w:suppressAutoHyphens/>
              <w:spacing w:line="216" w:lineRule="auto"/>
              <w:rPr>
                <w:rFonts w:ascii="Arial" w:hAnsi="Arial" w:cs="Arial"/>
                <w:b/>
                <w:bCs/>
                <w:spacing w:val="-3"/>
                <w:sz w:val="18"/>
                <w:szCs w:val="18"/>
              </w:rPr>
            </w:pPr>
            <w:r w:rsidRPr="00E60A75">
              <w:rPr>
                <w:rFonts w:ascii="Arial" w:hAnsi="Arial" w:cs="Arial"/>
                <w:b/>
                <w:bCs/>
                <w:spacing w:val="-3"/>
                <w:sz w:val="18"/>
                <w:szCs w:val="18"/>
              </w:rPr>
              <w:t>Java: The Complete Reference, Ninth Edition 9th Edition</w:t>
            </w:r>
            <w:r w:rsidRPr="00E60A75">
              <w:rPr>
                <w:rFonts w:ascii="Arial" w:hAnsi="Arial" w:cs="Arial"/>
                <w:i/>
                <w:iCs/>
                <w:spacing w:val="-3"/>
                <w:sz w:val="18"/>
                <w:szCs w:val="18"/>
              </w:rPr>
              <w:t>, Oracle Press</w:t>
            </w:r>
          </w:p>
        </w:tc>
      </w:tr>
    </w:tbl>
    <w:p w:rsidR="00BD7E7D" w:rsidRPr="00E60A75" w:rsidRDefault="00BD7E7D" w:rsidP="00805AD2">
      <w:pPr>
        <w:spacing w:line="216" w:lineRule="auto"/>
        <w:jc w:val="center"/>
        <w:rPr>
          <w:rFonts w:ascii="Arial" w:hAnsi="Arial" w:cs="Arial"/>
          <w:b/>
          <w:spacing w:val="-3"/>
          <w:sz w:val="18"/>
          <w:szCs w:val="18"/>
        </w:rPr>
      </w:pPr>
    </w:p>
    <w:p w:rsidR="00BD7E7D" w:rsidRPr="00E60A75" w:rsidRDefault="00BD7E7D" w:rsidP="00EA3B88">
      <w:pPr>
        <w:spacing w:line="216" w:lineRule="auto"/>
        <w:rPr>
          <w:rFonts w:ascii="Arial" w:hAnsi="Arial" w:cs="Arial"/>
          <w:b/>
          <w:spacing w:val="-3"/>
          <w:sz w:val="18"/>
          <w:szCs w:val="18"/>
        </w:rPr>
      </w:pPr>
      <w:r w:rsidRPr="00E60A75">
        <w:rPr>
          <w:rFonts w:ascii="Arial" w:hAnsi="Arial" w:cs="Arial"/>
          <w:b/>
          <w:spacing w:val="-3"/>
          <w:sz w:val="18"/>
          <w:szCs w:val="18"/>
        </w:rPr>
        <w:t>Books Recommended:</w:t>
      </w:r>
    </w:p>
    <w:tbl>
      <w:tblPr>
        <w:tblW w:w="4872" w:type="pct"/>
        <w:jc w:val="center"/>
        <w:tblLook w:val="0000" w:firstRow="0" w:lastRow="0" w:firstColumn="0" w:lastColumn="0" w:noHBand="0" w:noVBand="0"/>
      </w:tblPr>
      <w:tblGrid>
        <w:gridCol w:w="361"/>
        <w:gridCol w:w="2430"/>
        <w:gridCol w:w="265"/>
        <w:gridCol w:w="5949"/>
      </w:tblGrid>
      <w:tr w:rsidR="00BD7E7D" w:rsidRPr="00E60A75" w:rsidTr="00F93C98">
        <w:trPr>
          <w:trHeight w:val="196"/>
          <w:jc w:val="center"/>
        </w:trPr>
        <w:tc>
          <w:tcPr>
            <w:tcW w:w="200" w:type="pct"/>
          </w:tcPr>
          <w:p w:rsidR="00BD7E7D" w:rsidRPr="00E60A75" w:rsidRDefault="00BD7E7D" w:rsidP="00805AD2">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1.</w:t>
            </w:r>
          </w:p>
        </w:tc>
        <w:tc>
          <w:tcPr>
            <w:tcW w:w="1350" w:type="pct"/>
          </w:tcPr>
          <w:p w:rsidR="00BD7E7D" w:rsidRPr="00E60A75" w:rsidRDefault="00BD7E7D" w:rsidP="00805AD2">
            <w:pPr>
              <w:suppressAutoHyphens/>
              <w:spacing w:line="216" w:lineRule="auto"/>
              <w:rPr>
                <w:rFonts w:ascii="Arial" w:hAnsi="Arial" w:cs="Arial"/>
                <w:spacing w:val="-3"/>
                <w:sz w:val="18"/>
                <w:szCs w:val="18"/>
              </w:rPr>
            </w:pPr>
            <w:r w:rsidRPr="00E60A75">
              <w:rPr>
                <w:rFonts w:ascii="Arial" w:hAnsi="Arial" w:cs="Arial"/>
                <w:color w:val="000000"/>
                <w:sz w:val="18"/>
                <w:szCs w:val="18"/>
              </w:rPr>
              <w:t>Allen B. Downey &amp; Chris Mayfield</w:t>
            </w:r>
          </w:p>
        </w:tc>
        <w:tc>
          <w:tcPr>
            <w:tcW w:w="147" w:type="pct"/>
          </w:tcPr>
          <w:p w:rsidR="00BD7E7D" w:rsidRPr="00E60A75" w:rsidRDefault="00BD7E7D" w:rsidP="00805AD2">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w:t>
            </w:r>
          </w:p>
        </w:tc>
        <w:tc>
          <w:tcPr>
            <w:tcW w:w="3303" w:type="pct"/>
          </w:tcPr>
          <w:p w:rsidR="00BD7E7D" w:rsidRPr="00E60A75" w:rsidRDefault="00BD7E7D" w:rsidP="00805AD2">
            <w:pPr>
              <w:suppressAutoHyphens/>
              <w:spacing w:line="216" w:lineRule="auto"/>
              <w:rPr>
                <w:rFonts w:ascii="Arial" w:hAnsi="Arial" w:cs="Arial"/>
                <w:spacing w:val="-3"/>
                <w:sz w:val="18"/>
                <w:szCs w:val="18"/>
              </w:rPr>
            </w:pPr>
            <w:r w:rsidRPr="00E60A75">
              <w:rPr>
                <w:rFonts w:ascii="Arial" w:hAnsi="Arial" w:cs="Arial"/>
                <w:b/>
                <w:bCs/>
                <w:spacing w:val="-3"/>
                <w:sz w:val="18"/>
                <w:szCs w:val="18"/>
              </w:rPr>
              <w:t xml:space="preserve">Think Java: How to think like a computer scientist, </w:t>
            </w:r>
            <w:r w:rsidRPr="00E60A75">
              <w:rPr>
                <w:rFonts w:ascii="Arial" w:hAnsi="Arial" w:cs="Arial"/>
                <w:bCs/>
                <w:i/>
                <w:spacing w:val="-3"/>
                <w:sz w:val="18"/>
                <w:szCs w:val="18"/>
              </w:rPr>
              <w:t>O’ Reilly</w:t>
            </w:r>
          </w:p>
        </w:tc>
      </w:tr>
      <w:tr w:rsidR="00BD7E7D" w:rsidRPr="00E60A75" w:rsidTr="00F93C98">
        <w:trPr>
          <w:trHeight w:val="109"/>
          <w:jc w:val="center"/>
        </w:trPr>
        <w:tc>
          <w:tcPr>
            <w:tcW w:w="200" w:type="pct"/>
          </w:tcPr>
          <w:p w:rsidR="00BD7E7D" w:rsidRPr="00E60A75" w:rsidRDefault="00BD7E7D" w:rsidP="00805AD2">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2.</w:t>
            </w:r>
          </w:p>
        </w:tc>
        <w:tc>
          <w:tcPr>
            <w:tcW w:w="1350" w:type="pct"/>
          </w:tcPr>
          <w:p w:rsidR="00BD7E7D" w:rsidRPr="00E60A75" w:rsidRDefault="00BD7E7D" w:rsidP="00805AD2">
            <w:pPr>
              <w:suppressAutoHyphens/>
              <w:spacing w:line="216" w:lineRule="auto"/>
              <w:rPr>
                <w:rFonts w:ascii="Arial" w:hAnsi="Arial" w:cs="Arial"/>
                <w:spacing w:val="-3"/>
                <w:sz w:val="18"/>
                <w:szCs w:val="18"/>
              </w:rPr>
            </w:pPr>
            <w:r w:rsidRPr="00E60A75">
              <w:rPr>
                <w:rFonts w:ascii="Arial" w:hAnsi="Arial" w:cs="Arial"/>
                <w:bCs/>
                <w:sz w:val="18"/>
                <w:szCs w:val="18"/>
              </w:rPr>
              <w:t>VaskaranSarcar</w:t>
            </w:r>
          </w:p>
        </w:tc>
        <w:tc>
          <w:tcPr>
            <w:tcW w:w="147" w:type="pct"/>
          </w:tcPr>
          <w:p w:rsidR="00BD7E7D" w:rsidRPr="00E60A75" w:rsidRDefault="00BD7E7D" w:rsidP="00805AD2">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w:t>
            </w:r>
          </w:p>
        </w:tc>
        <w:tc>
          <w:tcPr>
            <w:tcW w:w="3303" w:type="pct"/>
          </w:tcPr>
          <w:p w:rsidR="00BD7E7D" w:rsidRPr="00E60A75" w:rsidRDefault="00BD7E7D" w:rsidP="00805AD2">
            <w:pPr>
              <w:suppressAutoHyphens/>
              <w:spacing w:line="216" w:lineRule="auto"/>
              <w:rPr>
                <w:rFonts w:ascii="Arial" w:hAnsi="Arial" w:cs="Arial"/>
                <w:spacing w:val="-3"/>
                <w:sz w:val="18"/>
                <w:szCs w:val="18"/>
              </w:rPr>
            </w:pPr>
            <w:r w:rsidRPr="00E60A75">
              <w:rPr>
                <w:rFonts w:ascii="Arial" w:hAnsi="Arial" w:cs="Arial"/>
                <w:b/>
                <w:bCs/>
                <w:spacing w:val="-3"/>
                <w:sz w:val="18"/>
                <w:szCs w:val="18"/>
              </w:rPr>
              <w:t>Java Design Patterns,</w:t>
            </w:r>
            <w:r w:rsidRPr="00E60A75">
              <w:rPr>
                <w:rFonts w:ascii="Arial" w:hAnsi="Arial" w:cs="Arial"/>
                <w:i/>
                <w:iCs/>
                <w:spacing w:val="-3"/>
                <w:sz w:val="18"/>
                <w:szCs w:val="18"/>
              </w:rPr>
              <w:t>Apress</w:t>
            </w:r>
          </w:p>
        </w:tc>
      </w:tr>
    </w:tbl>
    <w:p w:rsidR="00BD7E7D" w:rsidRDefault="00BD7E7D" w:rsidP="00805AD2">
      <w:pPr>
        <w:spacing w:line="216" w:lineRule="auto"/>
        <w:jc w:val="center"/>
        <w:rPr>
          <w:rFonts w:ascii="Arial" w:hAnsi="Arial" w:cs="Arial"/>
          <w:sz w:val="18"/>
          <w:szCs w:val="18"/>
        </w:rPr>
      </w:pPr>
    </w:p>
    <w:p w:rsidR="00374943" w:rsidRDefault="00374943" w:rsidP="00805AD2">
      <w:pPr>
        <w:spacing w:line="216" w:lineRule="auto"/>
        <w:jc w:val="center"/>
        <w:rPr>
          <w:rFonts w:ascii="Arial" w:hAnsi="Arial" w:cs="Arial"/>
          <w:sz w:val="18"/>
          <w:szCs w:val="18"/>
        </w:rPr>
      </w:pPr>
    </w:p>
    <w:p w:rsidR="00374943" w:rsidRDefault="00374943" w:rsidP="00805AD2">
      <w:pPr>
        <w:spacing w:line="216" w:lineRule="auto"/>
        <w:jc w:val="center"/>
        <w:rPr>
          <w:rFonts w:ascii="Arial" w:hAnsi="Arial" w:cs="Arial"/>
          <w:sz w:val="18"/>
          <w:szCs w:val="18"/>
        </w:rPr>
      </w:pPr>
    </w:p>
    <w:p w:rsidR="00374943" w:rsidRPr="00E60A75" w:rsidRDefault="00374943" w:rsidP="00805AD2">
      <w:pPr>
        <w:spacing w:line="216" w:lineRule="auto"/>
        <w:jc w:val="center"/>
        <w:rPr>
          <w:rFonts w:ascii="Arial" w:hAnsi="Arial" w:cs="Arial"/>
          <w:sz w:val="18"/>
          <w:szCs w:val="18"/>
        </w:rPr>
      </w:pPr>
    </w:p>
    <w:p w:rsidR="00BD7E7D" w:rsidRPr="00037586" w:rsidRDefault="00BD7E7D" w:rsidP="0022085D">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37586">
        <w:rPr>
          <w:rFonts w:ascii="Arial" w:hAnsi="Arial" w:cs="Arial"/>
          <w:b/>
          <w:bCs/>
          <w:iCs/>
          <w:sz w:val="18"/>
          <w:szCs w:val="18"/>
        </w:rPr>
        <w:t>CSE 1222: Object Oriented Programming Lab</w:t>
      </w:r>
    </w:p>
    <w:p w:rsidR="00BD7E7D" w:rsidRPr="00037586" w:rsidRDefault="00BD7E7D" w:rsidP="0022085D">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37586">
        <w:rPr>
          <w:rFonts w:ascii="Arial" w:hAnsi="Arial" w:cs="Arial"/>
          <w:b/>
          <w:bCs/>
          <w:iCs/>
          <w:sz w:val="18"/>
          <w:szCs w:val="18"/>
        </w:rPr>
        <w:t xml:space="preserve">Credits: </w:t>
      </w:r>
      <w:r w:rsidR="00930F2A">
        <w:rPr>
          <w:rFonts w:ascii="Arial" w:hAnsi="Arial" w:cs="Arial"/>
          <w:iCs/>
          <w:sz w:val="18"/>
          <w:szCs w:val="18"/>
        </w:rPr>
        <w:t>1</w:t>
      </w:r>
      <w:r w:rsidR="00844CE6">
        <w:rPr>
          <w:rFonts w:ascii="Arial" w:hAnsi="Arial" w:cs="Arial"/>
          <w:b/>
          <w:bCs/>
          <w:iCs/>
          <w:sz w:val="18"/>
          <w:szCs w:val="18"/>
        </w:rPr>
        <w:t>Contact Hours: 28</w:t>
      </w:r>
    </w:p>
    <w:p w:rsidR="00BD7E7D" w:rsidRPr="00037586" w:rsidRDefault="00BD7E7D" w:rsidP="0022085D">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37586">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BD7E7D" w:rsidRPr="00037586" w:rsidRDefault="00BD7E7D" w:rsidP="00805AD2">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7E7D" w:rsidRPr="00037586" w:rsidTr="00805AD2">
        <w:trPr>
          <w:jc w:val="center"/>
        </w:trPr>
        <w:tc>
          <w:tcPr>
            <w:tcW w:w="1439" w:type="dxa"/>
          </w:tcPr>
          <w:p w:rsidR="00BD7E7D" w:rsidRPr="00037586" w:rsidRDefault="00BD7E7D" w:rsidP="00805AD2">
            <w:pPr>
              <w:spacing w:line="216" w:lineRule="auto"/>
              <w:rPr>
                <w:rFonts w:ascii="Arial" w:hAnsi="Arial" w:cs="Arial"/>
                <w:b/>
                <w:bCs/>
                <w:sz w:val="18"/>
                <w:szCs w:val="18"/>
              </w:rPr>
            </w:pPr>
            <w:r w:rsidRPr="00037586">
              <w:rPr>
                <w:rFonts w:ascii="Arial" w:hAnsi="Arial" w:cs="Arial"/>
                <w:b/>
                <w:sz w:val="18"/>
                <w:szCs w:val="18"/>
              </w:rPr>
              <w:t>Prerequisite:</w:t>
            </w:r>
          </w:p>
        </w:tc>
        <w:tc>
          <w:tcPr>
            <w:tcW w:w="7741" w:type="dxa"/>
          </w:tcPr>
          <w:p w:rsidR="00BD7E7D" w:rsidRPr="00037586" w:rsidRDefault="00A2255E" w:rsidP="00805AD2">
            <w:pPr>
              <w:spacing w:line="216" w:lineRule="auto"/>
              <w:rPr>
                <w:rFonts w:ascii="Arial" w:hAnsi="Arial" w:cs="Arial"/>
                <w:iCs/>
                <w:sz w:val="18"/>
                <w:szCs w:val="18"/>
              </w:rPr>
            </w:pPr>
            <w:r>
              <w:rPr>
                <w:rFonts w:ascii="Arial" w:hAnsi="Arial" w:cs="Arial"/>
                <w:iCs/>
                <w:sz w:val="18"/>
                <w:szCs w:val="18"/>
              </w:rPr>
              <w:t>CSE1121 Structural Programming Language</w:t>
            </w:r>
          </w:p>
        </w:tc>
      </w:tr>
      <w:tr w:rsidR="00BD7E7D" w:rsidRPr="00037586" w:rsidTr="00805AD2">
        <w:trPr>
          <w:jc w:val="center"/>
        </w:trPr>
        <w:tc>
          <w:tcPr>
            <w:tcW w:w="1439" w:type="dxa"/>
          </w:tcPr>
          <w:p w:rsidR="00BD7E7D" w:rsidRPr="00037586" w:rsidRDefault="00BD7E7D" w:rsidP="00805AD2">
            <w:pPr>
              <w:spacing w:line="216" w:lineRule="auto"/>
              <w:rPr>
                <w:rFonts w:ascii="Arial" w:hAnsi="Arial" w:cs="Arial"/>
                <w:b/>
                <w:sz w:val="18"/>
                <w:szCs w:val="18"/>
              </w:rPr>
            </w:pPr>
            <w:r w:rsidRPr="00037586">
              <w:rPr>
                <w:rFonts w:ascii="Arial" w:hAnsi="Arial" w:cs="Arial"/>
                <w:b/>
                <w:sz w:val="18"/>
                <w:szCs w:val="18"/>
              </w:rPr>
              <w:t>Course Type</w:t>
            </w:r>
          </w:p>
        </w:tc>
        <w:tc>
          <w:tcPr>
            <w:tcW w:w="7741" w:type="dxa"/>
          </w:tcPr>
          <w:p w:rsidR="00BD7E7D" w:rsidRPr="00037586" w:rsidRDefault="00BD7E7D" w:rsidP="00805AD2">
            <w:pPr>
              <w:spacing w:line="216" w:lineRule="auto"/>
              <w:rPr>
                <w:rFonts w:ascii="Arial" w:hAnsi="Arial" w:cs="Arial"/>
                <w:iCs/>
                <w:sz w:val="18"/>
                <w:szCs w:val="18"/>
              </w:rPr>
            </w:pPr>
            <w:r w:rsidRPr="00037586">
              <w:rPr>
                <w:rFonts w:ascii="MS Gothic" w:eastAsia="MS Gothic" w:hAnsi="MS Gothic" w:cs="MS Gothic" w:hint="eastAsia"/>
                <w:iCs/>
                <w:sz w:val="18"/>
                <w:szCs w:val="18"/>
              </w:rPr>
              <w:t>☐</w:t>
            </w:r>
            <w:r w:rsidRPr="00037586">
              <w:rPr>
                <w:rFonts w:ascii="Arial" w:hAnsi="Arial" w:cs="Arial"/>
                <w:iCs/>
                <w:sz w:val="18"/>
                <w:szCs w:val="18"/>
              </w:rPr>
              <w:t xml:space="preserve"> Theory         </w:t>
            </w:r>
            <w:r w:rsidRPr="00037586">
              <w:rPr>
                <w:rFonts w:ascii="MS Gothic" w:eastAsia="MS Gothic" w:hAnsi="MS Gothic" w:cs="MS Gothic" w:hint="eastAsia"/>
                <w:iCs/>
                <w:sz w:val="18"/>
                <w:szCs w:val="18"/>
              </w:rPr>
              <w:t>☒</w:t>
            </w:r>
            <w:r w:rsidRPr="00037586">
              <w:rPr>
                <w:rFonts w:ascii="Arial" w:hAnsi="Arial" w:cs="Arial"/>
                <w:iCs/>
                <w:sz w:val="18"/>
                <w:szCs w:val="18"/>
              </w:rPr>
              <w:t xml:space="preserve">  Laboratory work         </w:t>
            </w:r>
            <w:r w:rsidRPr="00037586">
              <w:rPr>
                <w:rFonts w:ascii="MS Gothic" w:eastAsia="MS Gothic" w:hAnsi="MS Gothic" w:cs="MS Gothic" w:hint="eastAsia"/>
                <w:iCs/>
                <w:sz w:val="18"/>
                <w:szCs w:val="18"/>
              </w:rPr>
              <w:t>☐</w:t>
            </w:r>
            <w:r w:rsidRPr="00037586">
              <w:rPr>
                <w:rFonts w:ascii="Arial" w:hAnsi="Arial" w:cs="Arial"/>
                <w:iCs/>
                <w:sz w:val="18"/>
                <w:szCs w:val="18"/>
              </w:rPr>
              <w:t xml:space="preserve">  Project work      </w:t>
            </w:r>
            <w:r w:rsidRPr="00037586">
              <w:rPr>
                <w:rFonts w:ascii="MS Gothic" w:eastAsia="MS Gothic" w:hAnsi="MS Gothic" w:cs="MS Gothic" w:hint="eastAsia"/>
                <w:iCs/>
                <w:sz w:val="18"/>
                <w:szCs w:val="18"/>
              </w:rPr>
              <w:t>☐</w:t>
            </w:r>
            <w:r w:rsidRPr="00037586">
              <w:rPr>
                <w:rFonts w:ascii="Arial" w:hAnsi="Arial" w:cs="Arial"/>
                <w:iCs/>
                <w:sz w:val="18"/>
                <w:szCs w:val="18"/>
              </w:rPr>
              <w:t xml:space="preserve">  Viva Voce                    </w:t>
            </w:r>
          </w:p>
        </w:tc>
      </w:tr>
      <w:tr w:rsidR="00BD7E7D" w:rsidRPr="00037586" w:rsidTr="00805AD2">
        <w:trPr>
          <w:trHeight w:val="238"/>
          <w:jc w:val="center"/>
        </w:trPr>
        <w:tc>
          <w:tcPr>
            <w:tcW w:w="1439" w:type="dxa"/>
          </w:tcPr>
          <w:p w:rsidR="00BD7E7D" w:rsidRPr="00037586" w:rsidRDefault="00BD7E7D" w:rsidP="00805AD2">
            <w:pPr>
              <w:spacing w:line="216" w:lineRule="auto"/>
              <w:ind w:left="2160" w:hanging="2160"/>
              <w:rPr>
                <w:rFonts w:ascii="Arial" w:hAnsi="Arial" w:cs="Arial"/>
                <w:b/>
                <w:bCs/>
                <w:sz w:val="18"/>
                <w:szCs w:val="18"/>
              </w:rPr>
            </w:pPr>
            <w:r w:rsidRPr="00037586">
              <w:rPr>
                <w:rFonts w:ascii="Arial" w:hAnsi="Arial" w:cs="Arial"/>
                <w:b/>
                <w:bCs/>
                <w:sz w:val="18"/>
                <w:szCs w:val="18"/>
              </w:rPr>
              <w:t>Motivation</w:t>
            </w:r>
          </w:p>
        </w:tc>
        <w:tc>
          <w:tcPr>
            <w:tcW w:w="7741" w:type="dxa"/>
          </w:tcPr>
          <w:p w:rsidR="00BD7E7D" w:rsidRPr="00BD3B5C" w:rsidRDefault="00BD7E7D" w:rsidP="00805AD2">
            <w:pPr>
              <w:spacing w:line="216" w:lineRule="auto"/>
              <w:rPr>
                <w:rFonts w:ascii="Arial" w:hAnsi="Arial" w:cs="Arial"/>
                <w:b/>
                <w:iCs/>
                <w:sz w:val="18"/>
                <w:szCs w:val="18"/>
              </w:rPr>
            </w:pPr>
            <w:r w:rsidRPr="0090443B">
              <w:rPr>
                <w:rFonts w:ascii="Arial" w:hAnsi="Arial" w:cs="Arial"/>
                <w:iCs/>
                <w:sz w:val="18"/>
                <w:szCs w:val="18"/>
              </w:rPr>
              <w:t>To be able to write code in object oriented manner and apply various OOP concepts to solve real world problems</w:t>
            </w:r>
          </w:p>
        </w:tc>
      </w:tr>
      <w:tr w:rsidR="00BD7E7D" w:rsidRPr="00037586" w:rsidTr="00805AD2">
        <w:trPr>
          <w:trHeight w:val="238"/>
          <w:jc w:val="center"/>
        </w:trPr>
        <w:tc>
          <w:tcPr>
            <w:tcW w:w="9180" w:type="dxa"/>
            <w:gridSpan w:val="2"/>
          </w:tcPr>
          <w:p w:rsidR="00744313" w:rsidRDefault="00744313" w:rsidP="00805AD2">
            <w:pPr>
              <w:spacing w:line="216" w:lineRule="auto"/>
              <w:rPr>
                <w:rFonts w:ascii="Arial" w:hAnsi="Arial" w:cs="Arial"/>
                <w:b/>
                <w:bCs/>
                <w:sz w:val="18"/>
                <w:szCs w:val="18"/>
              </w:rPr>
            </w:pPr>
          </w:p>
          <w:p w:rsidR="00BD7E7D" w:rsidRPr="00037586" w:rsidRDefault="00BD7E7D" w:rsidP="00805AD2">
            <w:pPr>
              <w:spacing w:line="216" w:lineRule="auto"/>
              <w:rPr>
                <w:rFonts w:ascii="Arial" w:hAnsi="Arial" w:cs="Arial"/>
                <w:b/>
                <w:bCs/>
                <w:sz w:val="18"/>
                <w:szCs w:val="18"/>
              </w:rPr>
            </w:pPr>
            <w:r w:rsidRPr="00037586">
              <w:rPr>
                <w:rFonts w:ascii="Arial" w:hAnsi="Arial" w:cs="Arial"/>
                <w:b/>
                <w:bCs/>
                <w:sz w:val="18"/>
                <w:szCs w:val="18"/>
              </w:rPr>
              <w:t>Course Objective:</w:t>
            </w:r>
          </w:p>
          <w:p w:rsidR="00BD7E7D" w:rsidRPr="00037586" w:rsidRDefault="00BD7E7D" w:rsidP="00805AD2">
            <w:pPr>
              <w:spacing w:line="216" w:lineRule="auto"/>
              <w:jc w:val="both"/>
              <w:rPr>
                <w:rFonts w:ascii="Arial" w:hAnsi="Arial" w:cs="Arial"/>
                <w:iCs/>
                <w:sz w:val="18"/>
                <w:szCs w:val="18"/>
              </w:rPr>
            </w:pPr>
            <w:r w:rsidRPr="0090443B">
              <w:rPr>
                <w:rFonts w:ascii="Arial" w:hAnsi="Arial" w:cs="Arial"/>
                <w:iCs/>
                <w:sz w:val="18"/>
                <w:szCs w:val="18"/>
              </w:rPr>
              <w:t xml:space="preserve">To introduce students about the object-oriented programming principles, </w:t>
            </w:r>
            <w:r w:rsidRPr="008E75BB">
              <w:rPr>
                <w:rFonts w:ascii="Arial" w:hAnsi="Arial" w:cs="Arial"/>
                <w:iCs/>
                <w:sz w:val="18"/>
                <w:szCs w:val="18"/>
              </w:rPr>
              <w:t>To make students familiar with fundamental features of Java</w:t>
            </w:r>
            <w:r w:rsidRPr="005C6EE4">
              <w:rPr>
                <w:rFonts w:ascii="Arial" w:hAnsi="Arial" w:cs="Arial"/>
                <w:iCs/>
                <w:sz w:val="18"/>
                <w:szCs w:val="18"/>
              </w:rPr>
              <w:t>and object oriented programming skills required to build highly reusable, robust</w:t>
            </w:r>
          </w:p>
          <w:p w:rsidR="00BD7E7D" w:rsidRPr="00037586" w:rsidRDefault="00BD7E7D" w:rsidP="00805AD2">
            <w:pPr>
              <w:spacing w:line="216" w:lineRule="auto"/>
              <w:jc w:val="both"/>
              <w:rPr>
                <w:rFonts w:ascii="Arial" w:hAnsi="Arial" w:cs="Arial"/>
                <w:iCs/>
                <w:sz w:val="18"/>
                <w:szCs w:val="18"/>
              </w:rPr>
            </w:pPr>
            <w:r w:rsidRPr="00037586">
              <w:rPr>
                <w:rFonts w:ascii="Arial" w:hAnsi="Arial" w:cs="Arial"/>
                <w:iCs/>
                <w:sz w:val="18"/>
                <w:szCs w:val="18"/>
              </w:rPr>
              <w:t>and maintainable software systems</w:t>
            </w:r>
          </w:p>
        </w:tc>
      </w:tr>
    </w:tbl>
    <w:p w:rsidR="00BD7E7D" w:rsidRPr="00037586" w:rsidRDefault="00BD7E7D" w:rsidP="00805AD2">
      <w:pPr>
        <w:spacing w:line="216" w:lineRule="auto"/>
        <w:jc w:val="center"/>
        <w:rPr>
          <w:rFonts w:ascii="Arial" w:hAnsi="Arial" w:cs="Arial"/>
          <w:sz w:val="18"/>
          <w:szCs w:val="18"/>
        </w:rPr>
      </w:pPr>
    </w:p>
    <w:p w:rsidR="00BD7E7D" w:rsidRPr="0090443B" w:rsidRDefault="00BD7E7D" w:rsidP="00805AD2">
      <w:pPr>
        <w:autoSpaceDE w:val="0"/>
        <w:autoSpaceDN w:val="0"/>
        <w:adjustRightInd w:val="0"/>
        <w:spacing w:line="216" w:lineRule="auto"/>
        <w:jc w:val="center"/>
        <w:rPr>
          <w:rFonts w:ascii="Arial" w:hAnsi="Arial" w:cs="Arial"/>
          <w:b/>
          <w:color w:val="000000" w:themeColor="text1"/>
          <w:sz w:val="18"/>
          <w:szCs w:val="18"/>
        </w:rPr>
      </w:pPr>
      <w:r w:rsidRPr="0090443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2009"/>
        <w:gridCol w:w="1051"/>
        <w:gridCol w:w="1747"/>
        <w:gridCol w:w="1612"/>
      </w:tblGrid>
      <w:tr w:rsidR="00BD7E7D" w:rsidRPr="00037586" w:rsidTr="00805AD2">
        <w:trPr>
          <w:trHeight w:val="877"/>
          <w:jc w:val="center"/>
        </w:trPr>
        <w:tc>
          <w:tcPr>
            <w:tcW w:w="646" w:type="dxa"/>
            <w:vAlign w:val="center"/>
          </w:tcPr>
          <w:p w:rsidR="00BD7E7D" w:rsidRPr="00F41799" w:rsidRDefault="00BD7E7D" w:rsidP="00805AD2">
            <w:pPr>
              <w:spacing w:line="216" w:lineRule="auto"/>
              <w:jc w:val="center"/>
              <w:rPr>
                <w:rFonts w:ascii="Arial" w:hAnsi="Arial" w:cs="Arial"/>
                <w:color w:val="000000" w:themeColor="text1"/>
                <w:sz w:val="18"/>
                <w:szCs w:val="18"/>
              </w:rPr>
            </w:pPr>
            <w:r w:rsidRPr="00F41799">
              <w:rPr>
                <w:rFonts w:ascii="Arial" w:hAnsi="Arial" w:cs="Arial"/>
                <w:color w:val="000000" w:themeColor="text1"/>
                <w:sz w:val="18"/>
                <w:szCs w:val="18"/>
              </w:rPr>
              <w:t>CO No.</w:t>
            </w:r>
          </w:p>
        </w:tc>
        <w:tc>
          <w:tcPr>
            <w:tcW w:w="2110" w:type="dxa"/>
            <w:vAlign w:val="center"/>
          </w:tcPr>
          <w:p w:rsidR="00BD7E7D" w:rsidRPr="007D2193" w:rsidRDefault="00BD7E7D" w:rsidP="00805AD2">
            <w:pPr>
              <w:spacing w:line="216" w:lineRule="auto"/>
              <w:jc w:val="center"/>
              <w:rPr>
                <w:rFonts w:ascii="Arial" w:hAnsi="Arial" w:cs="Arial"/>
                <w:color w:val="000000" w:themeColor="text1"/>
                <w:sz w:val="18"/>
                <w:szCs w:val="18"/>
              </w:rPr>
            </w:pPr>
            <w:r w:rsidRPr="007D2193">
              <w:rPr>
                <w:rFonts w:ascii="Arial" w:hAnsi="Arial" w:cs="Arial"/>
                <w:color w:val="000000" w:themeColor="text1"/>
                <w:sz w:val="18"/>
                <w:szCs w:val="18"/>
              </w:rPr>
              <w:t>CO Statement</w:t>
            </w:r>
          </w:p>
        </w:tc>
        <w:tc>
          <w:tcPr>
            <w:tcW w:w="2009"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Corresponding PO</w:t>
            </w:r>
          </w:p>
        </w:tc>
        <w:tc>
          <w:tcPr>
            <w:tcW w:w="1051"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Domain / level of learning taxonomy</w:t>
            </w:r>
          </w:p>
        </w:tc>
        <w:tc>
          <w:tcPr>
            <w:tcW w:w="1747"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Delivery methods and activities</w:t>
            </w:r>
          </w:p>
        </w:tc>
        <w:tc>
          <w:tcPr>
            <w:tcW w:w="1612"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Assessment tools</w:t>
            </w:r>
          </w:p>
        </w:tc>
      </w:tr>
      <w:tr w:rsidR="00BD7E7D" w:rsidRPr="00037586" w:rsidTr="00805AD2">
        <w:trPr>
          <w:trHeight w:val="1646"/>
          <w:jc w:val="center"/>
        </w:trPr>
        <w:tc>
          <w:tcPr>
            <w:tcW w:w="646"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lastRenderedPageBreak/>
              <w:t>CO1</w:t>
            </w:r>
          </w:p>
        </w:tc>
        <w:tc>
          <w:tcPr>
            <w:tcW w:w="2110" w:type="dxa"/>
            <w:vAlign w:val="center"/>
          </w:tcPr>
          <w:p w:rsidR="00BD7E7D" w:rsidRPr="00F41799" w:rsidRDefault="00BD7E7D" w:rsidP="00805AD2">
            <w:pPr>
              <w:pStyle w:val="ListParagraph"/>
              <w:spacing w:after="0" w:line="216" w:lineRule="auto"/>
              <w:ind w:left="-18"/>
              <w:jc w:val="center"/>
              <w:rPr>
                <w:rFonts w:ascii="Arial" w:hAnsi="Arial" w:cs="Arial"/>
                <w:color w:val="000000" w:themeColor="text1"/>
                <w:sz w:val="18"/>
                <w:szCs w:val="18"/>
              </w:rPr>
            </w:pPr>
            <w:r w:rsidRPr="007D2193">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90443B">
              <w:rPr>
                <w:rFonts w:ascii="Arial" w:hAnsi="Arial" w:cs="Arial"/>
                <w:b/>
                <w:color w:val="000000" w:themeColor="text1"/>
                <w:sz w:val="18"/>
                <w:szCs w:val="18"/>
              </w:rPr>
              <w:t xml:space="preserve">mplement </w:t>
            </w:r>
            <w:r w:rsidRPr="00F41799">
              <w:rPr>
                <w:rFonts w:ascii="Arial" w:hAnsi="Arial" w:cs="Arial"/>
                <w:color w:val="000000" w:themeColor="text1"/>
                <w:sz w:val="18"/>
                <w:szCs w:val="18"/>
              </w:rPr>
              <w:t>command line and GUI programs using classes and objects in java</w:t>
            </w:r>
          </w:p>
        </w:tc>
        <w:tc>
          <w:tcPr>
            <w:tcW w:w="2009" w:type="dxa"/>
            <w:vAlign w:val="center"/>
          </w:tcPr>
          <w:p w:rsidR="00BD7E7D" w:rsidRPr="007D2193" w:rsidRDefault="00BD7E7D" w:rsidP="00805AD2">
            <w:pPr>
              <w:pStyle w:val="ListParagraph"/>
              <w:spacing w:after="0" w:line="216" w:lineRule="auto"/>
              <w:ind w:left="0"/>
              <w:jc w:val="center"/>
              <w:rPr>
                <w:rFonts w:ascii="Arial" w:hAnsi="Arial" w:cs="Arial"/>
                <w:b/>
                <w:bCs/>
                <w:color w:val="000000" w:themeColor="text1"/>
                <w:sz w:val="18"/>
                <w:szCs w:val="18"/>
              </w:rPr>
            </w:pPr>
            <w:r w:rsidRPr="007D2193">
              <w:rPr>
                <w:rFonts w:ascii="Arial" w:hAnsi="Arial" w:cs="Arial"/>
                <w:b/>
                <w:bCs/>
                <w:color w:val="000000" w:themeColor="text1"/>
                <w:sz w:val="18"/>
                <w:szCs w:val="18"/>
              </w:rPr>
              <w:t>Modern tool usage</w:t>
            </w:r>
          </w:p>
          <w:p w:rsidR="00BD7E7D" w:rsidRPr="00C36435" w:rsidRDefault="00BD7E7D" w:rsidP="00805AD2">
            <w:pPr>
              <w:pStyle w:val="ListParagraph"/>
              <w:spacing w:after="0" w:line="216" w:lineRule="auto"/>
              <w:ind w:left="0"/>
              <w:jc w:val="center"/>
              <w:rPr>
                <w:rFonts w:ascii="Arial" w:hAnsi="Arial" w:cs="Arial"/>
                <w:color w:val="000000" w:themeColor="text1"/>
                <w:sz w:val="18"/>
                <w:szCs w:val="18"/>
              </w:rPr>
            </w:pPr>
            <w:r w:rsidRPr="00222000">
              <w:rPr>
                <w:rFonts w:ascii="Arial" w:hAnsi="Arial" w:cs="Arial"/>
                <w:color w:val="000000" w:themeColor="text1"/>
                <w:sz w:val="18"/>
                <w:szCs w:val="18"/>
              </w:rPr>
              <w:t>(PO</w:t>
            </w:r>
            <w:r w:rsidRPr="00C36435">
              <w:rPr>
                <w:rFonts w:ascii="Arial" w:hAnsi="Arial" w:cs="Arial"/>
                <w:color w:val="000000" w:themeColor="text1"/>
                <w:sz w:val="18"/>
                <w:szCs w:val="18"/>
              </w:rPr>
              <w:t>5)</w:t>
            </w:r>
          </w:p>
        </w:tc>
        <w:tc>
          <w:tcPr>
            <w:tcW w:w="1051"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Cognitive domain – level 4</w:t>
            </w:r>
          </w:p>
        </w:tc>
        <w:tc>
          <w:tcPr>
            <w:tcW w:w="1747" w:type="dxa"/>
            <w:vAlign w:val="center"/>
          </w:tcPr>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w:t>
            </w:r>
            <w:r w:rsidR="00BD7E7D" w:rsidRPr="006A714F">
              <w:rPr>
                <w:rFonts w:ascii="Arial" w:hAnsi="Arial" w:cs="Arial"/>
                <w:color w:val="000000" w:themeColor="text1"/>
                <w:sz w:val="18"/>
                <w:szCs w:val="18"/>
              </w:rPr>
              <w:t xml:space="preserve"> Note</w:t>
            </w:r>
          </w:p>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w:t>
            </w:r>
            <w:r w:rsidR="00BD7E7D" w:rsidRPr="006A714F">
              <w:rPr>
                <w:rFonts w:ascii="Arial" w:hAnsi="Arial" w:cs="Arial"/>
                <w:color w:val="000000" w:themeColor="text1"/>
                <w:sz w:val="18"/>
                <w:szCs w:val="18"/>
              </w:rPr>
              <w:t xml:space="preserve"> Book</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w:t>
            </w:r>
            <w:r w:rsidR="00BD7E7D" w:rsidRPr="006A714F">
              <w:rPr>
                <w:rFonts w:ascii="Arial" w:hAnsi="Arial" w:cs="Arial"/>
                <w:color w:val="000000" w:themeColor="text1"/>
                <w:sz w:val="18"/>
                <w:szCs w:val="18"/>
              </w:rPr>
              <w:t>/Video</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w:t>
            </w:r>
            <w:r w:rsidR="00BD7E7D" w:rsidRPr="006A714F">
              <w:rPr>
                <w:rFonts w:ascii="Arial" w:hAnsi="Arial" w:cs="Arial"/>
                <w:color w:val="000000" w:themeColor="text1"/>
                <w:sz w:val="18"/>
                <w:szCs w:val="18"/>
              </w:rPr>
              <w:t xml:space="preserve"> Material</w:t>
            </w:r>
          </w:p>
          <w:p w:rsidR="00BD7E7D" w:rsidRPr="00037586" w:rsidRDefault="00BD7E7D" w:rsidP="00805AD2">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Pr>
                <w:rFonts w:ascii="Arial" w:hAnsi="Arial" w:cs="Arial"/>
                <w:color w:val="000000" w:themeColor="text1"/>
                <w:sz w:val="18"/>
                <w:szCs w:val="18"/>
              </w:rPr>
              <w:t>Lab Manual</w:t>
            </w:r>
          </w:p>
        </w:tc>
        <w:tc>
          <w:tcPr>
            <w:tcW w:w="1612" w:type="dxa"/>
            <w:vAlign w:val="center"/>
          </w:tcPr>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CA</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Final</w:t>
            </w:r>
            <w:r w:rsidR="00BD7E7D" w:rsidRPr="006A714F">
              <w:rPr>
                <w:rFonts w:ascii="Arial" w:hAnsi="Arial" w:cs="Arial"/>
                <w:color w:val="000000" w:themeColor="text1"/>
                <w:sz w:val="18"/>
                <w:szCs w:val="18"/>
              </w:rPr>
              <w:t xml:space="preserve"> Exam</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w:t>
            </w:r>
          </w:p>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Note</w:t>
            </w:r>
            <w:r w:rsidR="00BD7E7D">
              <w:rPr>
                <w:rFonts w:ascii="Arial" w:hAnsi="Arial" w:cs="Arial"/>
                <w:color w:val="000000" w:themeColor="text1"/>
                <w:sz w:val="18"/>
                <w:szCs w:val="18"/>
              </w:rPr>
              <w:t xml:space="preserve"> book</w:t>
            </w:r>
          </w:p>
          <w:p w:rsidR="00BD7E7D" w:rsidRPr="00037586" w:rsidRDefault="00BD7E7D" w:rsidP="00805AD2">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r w:rsidR="00BD7E7D" w:rsidRPr="00037586" w:rsidTr="00805AD2">
        <w:trPr>
          <w:trHeight w:val="1583"/>
          <w:jc w:val="center"/>
        </w:trPr>
        <w:tc>
          <w:tcPr>
            <w:tcW w:w="646"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CO2</w:t>
            </w:r>
          </w:p>
        </w:tc>
        <w:tc>
          <w:tcPr>
            <w:tcW w:w="2110" w:type="dxa"/>
            <w:vAlign w:val="center"/>
          </w:tcPr>
          <w:p w:rsidR="00BD7E7D" w:rsidRPr="007D2193" w:rsidRDefault="00BD7E7D" w:rsidP="00805AD2">
            <w:pPr>
              <w:pStyle w:val="ListParagraph"/>
              <w:spacing w:after="0" w:line="216" w:lineRule="auto"/>
              <w:ind w:left="-18"/>
              <w:jc w:val="center"/>
              <w:rPr>
                <w:rFonts w:ascii="Arial" w:hAnsi="Arial" w:cs="Arial"/>
                <w:color w:val="000000" w:themeColor="text1"/>
                <w:sz w:val="18"/>
                <w:szCs w:val="18"/>
              </w:rPr>
            </w:pPr>
            <w:r w:rsidRPr="007D2193">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90443B">
              <w:rPr>
                <w:rFonts w:ascii="Arial" w:hAnsi="Arial" w:cs="Arial"/>
                <w:b/>
                <w:color w:val="000000" w:themeColor="text1"/>
                <w:sz w:val="18"/>
                <w:szCs w:val="18"/>
              </w:rPr>
              <w:t>nalyze</w:t>
            </w:r>
            <w:r w:rsidRPr="0090443B">
              <w:rPr>
                <w:rFonts w:ascii="Arial" w:hAnsi="Arial" w:cs="Arial"/>
                <w:color w:val="000000" w:themeColor="text1"/>
                <w:sz w:val="18"/>
                <w:szCs w:val="18"/>
              </w:rPr>
              <w:t xml:space="preserve"> real world</w:t>
            </w:r>
            <w:r w:rsidRPr="00F41799">
              <w:rPr>
                <w:rFonts w:ascii="Arial" w:hAnsi="Arial" w:cs="Arial"/>
                <w:color w:val="000000" w:themeColor="text1"/>
                <w:sz w:val="18"/>
                <w:szCs w:val="18"/>
              </w:rPr>
              <w:t xml:space="preserve"> problems to be solved in an object oriented manner</w:t>
            </w:r>
          </w:p>
        </w:tc>
        <w:tc>
          <w:tcPr>
            <w:tcW w:w="2009" w:type="dxa"/>
            <w:vAlign w:val="center"/>
          </w:tcPr>
          <w:p w:rsidR="00BD7E7D" w:rsidRPr="00222000" w:rsidRDefault="00BD7E7D" w:rsidP="00805AD2">
            <w:pPr>
              <w:pStyle w:val="ListParagraph"/>
              <w:spacing w:after="0" w:line="216" w:lineRule="auto"/>
              <w:ind w:left="0"/>
              <w:jc w:val="center"/>
              <w:rPr>
                <w:rFonts w:ascii="Arial" w:hAnsi="Arial" w:cs="Arial"/>
                <w:color w:val="000000" w:themeColor="text1"/>
                <w:sz w:val="18"/>
                <w:szCs w:val="18"/>
              </w:rPr>
            </w:pPr>
            <w:r w:rsidRPr="007D2193">
              <w:rPr>
                <w:rFonts w:ascii="Arial" w:hAnsi="Arial" w:cs="Arial"/>
                <w:b/>
                <w:bCs/>
                <w:color w:val="000000" w:themeColor="text1"/>
                <w:sz w:val="18"/>
                <w:szCs w:val="18"/>
              </w:rPr>
              <w:t>Design/development of solutions</w:t>
            </w:r>
          </w:p>
          <w:p w:rsidR="00BD7E7D" w:rsidRPr="00C36435" w:rsidRDefault="00BD7E7D" w:rsidP="00805AD2">
            <w:pPr>
              <w:pStyle w:val="ListParagraph"/>
              <w:spacing w:after="0" w:line="216" w:lineRule="auto"/>
              <w:ind w:left="0"/>
              <w:jc w:val="center"/>
              <w:rPr>
                <w:rFonts w:ascii="Arial" w:hAnsi="Arial" w:cs="Arial"/>
                <w:color w:val="000000" w:themeColor="text1"/>
                <w:sz w:val="18"/>
                <w:szCs w:val="18"/>
              </w:rPr>
            </w:pPr>
            <w:r w:rsidRPr="00C36435">
              <w:rPr>
                <w:rFonts w:ascii="Arial" w:hAnsi="Arial" w:cs="Arial"/>
                <w:color w:val="000000" w:themeColor="text1"/>
                <w:sz w:val="18"/>
                <w:szCs w:val="18"/>
              </w:rPr>
              <w:t>(PO3)</w:t>
            </w:r>
          </w:p>
        </w:tc>
        <w:tc>
          <w:tcPr>
            <w:tcW w:w="1051" w:type="dxa"/>
            <w:vAlign w:val="center"/>
          </w:tcPr>
          <w:p w:rsidR="00BD7E7D" w:rsidRPr="00037586" w:rsidRDefault="00BD7E7D" w:rsidP="00805AD2">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Cognitive domain – level 3</w:t>
            </w:r>
          </w:p>
        </w:tc>
        <w:tc>
          <w:tcPr>
            <w:tcW w:w="1747" w:type="dxa"/>
            <w:vAlign w:val="center"/>
          </w:tcPr>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w:t>
            </w:r>
            <w:r w:rsidR="00BD7E7D" w:rsidRPr="006A714F">
              <w:rPr>
                <w:rFonts w:ascii="Arial" w:hAnsi="Arial" w:cs="Arial"/>
                <w:color w:val="000000" w:themeColor="text1"/>
                <w:sz w:val="18"/>
                <w:szCs w:val="18"/>
              </w:rPr>
              <w:t xml:space="preserve"> Note</w:t>
            </w:r>
          </w:p>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w:t>
            </w:r>
            <w:r w:rsidR="00BD7E7D" w:rsidRPr="006A714F">
              <w:rPr>
                <w:rFonts w:ascii="Arial" w:hAnsi="Arial" w:cs="Arial"/>
                <w:color w:val="000000" w:themeColor="text1"/>
                <w:sz w:val="18"/>
                <w:szCs w:val="18"/>
              </w:rPr>
              <w:t xml:space="preserve"> Book</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w:t>
            </w:r>
            <w:r w:rsidR="00BD7E7D" w:rsidRPr="006A714F">
              <w:rPr>
                <w:rFonts w:ascii="Arial" w:hAnsi="Arial" w:cs="Arial"/>
                <w:color w:val="000000" w:themeColor="text1"/>
                <w:sz w:val="18"/>
                <w:szCs w:val="18"/>
              </w:rPr>
              <w:t>/Video</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w:t>
            </w:r>
            <w:r w:rsidR="00BD7E7D" w:rsidRPr="006A714F">
              <w:rPr>
                <w:rFonts w:ascii="Arial" w:hAnsi="Arial" w:cs="Arial"/>
                <w:color w:val="000000" w:themeColor="text1"/>
                <w:sz w:val="18"/>
                <w:szCs w:val="18"/>
              </w:rPr>
              <w:t xml:space="preserve"> Material</w:t>
            </w:r>
          </w:p>
          <w:p w:rsidR="00BD7E7D" w:rsidRPr="00037586" w:rsidRDefault="00BD7E7D" w:rsidP="00805AD2">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Pr>
                <w:rFonts w:ascii="Arial" w:hAnsi="Arial" w:cs="Arial"/>
                <w:color w:val="000000" w:themeColor="text1"/>
                <w:sz w:val="18"/>
                <w:szCs w:val="18"/>
              </w:rPr>
              <w:t>Lab Manual</w:t>
            </w:r>
          </w:p>
        </w:tc>
        <w:tc>
          <w:tcPr>
            <w:tcW w:w="1612" w:type="dxa"/>
            <w:vAlign w:val="center"/>
          </w:tcPr>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CA</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Final</w:t>
            </w:r>
            <w:r w:rsidR="00BD7E7D" w:rsidRPr="006A714F">
              <w:rPr>
                <w:rFonts w:ascii="Arial" w:hAnsi="Arial" w:cs="Arial"/>
                <w:color w:val="000000" w:themeColor="text1"/>
                <w:sz w:val="18"/>
                <w:szCs w:val="18"/>
              </w:rPr>
              <w:t xml:space="preserve"> Exam</w:t>
            </w:r>
          </w:p>
          <w:p w:rsidR="00BD7E7D" w:rsidRPr="006A714F" w:rsidRDefault="006A2DCD" w:rsidP="00805AD2">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w:t>
            </w:r>
          </w:p>
          <w:p w:rsidR="00BD7E7D" w:rsidRPr="006A714F" w:rsidRDefault="006A2DCD" w:rsidP="00805AD2">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Note</w:t>
            </w:r>
            <w:r w:rsidR="00BD7E7D">
              <w:rPr>
                <w:rFonts w:ascii="Arial" w:hAnsi="Arial" w:cs="Arial"/>
                <w:color w:val="000000" w:themeColor="text1"/>
                <w:sz w:val="18"/>
                <w:szCs w:val="18"/>
              </w:rPr>
              <w:t xml:space="preserve"> book</w:t>
            </w:r>
          </w:p>
          <w:p w:rsidR="00BD7E7D" w:rsidRPr="00037586" w:rsidRDefault="00BD7E7D" w:rsidP="00805AD2">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bl>
    <w:p w:rsidR="00BD7E7D" w:rsidRPr="00037586" w:rsidRDefault="00BD7E7D" w:rsidP="00805AD2">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BD7E7D" w:rsidRPr="00037586" w:rsidTr="0022085D">
        <w:trPr>
          <w:jc w:val="center"/>
        </w:trPr>
        <w:tc>
          <w:tcPr>
            <w:tcW w:w="9127" w:type="dxa"/>
          </w:tcPr>
          <w:p w:rsidR="00BD7E7D" w:rsidRDefault="00BD7E7D">
            <w:pPr>
              <w:spacing w:line="216" w:lineRule="auto"/>
              <w:rPr>
                <w:rFonts w:ascii="Arial" w:hAnsi="Arial" w:cs="Arial"/>
                <w:b/>
                <w:color w:val="000000" w:themeColor="text1"/>
                <w:sz w:val="18"/>
                <w:szCs w:val="18"/>
              </w:rPr>
            </w:pPr>
            <w:r w:rsidRPr="00646651">
              <w:rPr>
                <w:rFonts w:ascii="Arial" w:hAnsi="Arial" w:cs="Arial"/>
                <w:b/>
                <w:color w:val="000000" w:themeColor="text1"/>
                <w:sz w:val="18"/>
                <w:szCs w:val="18"/>
              </w:rPr>
              <w:t>Assessment and Marks Distribution:</w:t>
            </w:r>
          </w:p>
          <w:p w:rsidR="00BD7E7D" w:rsidRPr="00646651" w:rsidRDefault="00BD7E7D" w:rsidP="00805AD2">
            <w:pPr>
              <w:spacing w:line="216" w:lineRule="auto"/>
              <w:rPr>
                <w:rFonts w:ascii="Arial" w:hAnsi="Arial" w:cs="Arial"/>
                <w:bCs/>
                <w:color w:val="000000" w:themeColor="text1"/>
                <w:sz w:val="18"/>
                <w:szCs w:val="18"/>
              </w:rPr>
            </w:pPr>
            <w:r w:rsidRPr="00646651">
              <w:rPr>
                <w:rFonts w:ascii="Arial" w:hAnsi="Arial" w:cs="Arial"/>
                <w:b/>
                <w:color w:val="000000" w:themeColor="text1"/>
                <w:sz w:val="18"/>
                <w:szCs w:val="18"/>
              </w:rPr>
              <w:tab/>
            </w:r>
            <w:r w:rsidRPr="00646651">
              <w:rPr>
                <w:rFonts w:ascii="Arial" w:hAnsi="Arial" w:cs="Arial"/>
                <w:bCs/>
                <w:color w:val="000000" w:themeColor="text1"/>
                <w:sz w:val="18"/>
                <w:szCs w:val="18"/>
              </w:rPr>
              <w:t>Continuous Assessments (</w:t>
            </w:r>
            <w:r w:rsidR="006A2DCD" w:rsidRPr="00646651">
              <w:rPr>
                <w:rFonts w:ascii="Arial" w:hAnsi="Arial" w:cs="Arial"/>
                <w:bCs/>
                <w:color w:val="000000" w:themeColor="text1"/>
                <w:sz w:val="18"/>
                <w:szCs w:val="18"/>
              </w:rPr>
              <w:t>CA) (</w:t>
            </w:r>
            <w:r w:rsidRPr="00646651">
              <w:rPr>
                <w:rFonts w:ascii="Arial" w:hAnsi="Arial" w:cs="Arial"/>
                <w:bCs/>
                <w:color w:val="000000" w:themeColor="text1"/>
                <w:sz w:val="18"/>
                <w:szCs w:val="18"/>
              </w:rPr>
              <w:t>20%)</w:t>
            </w:r>
          </w:p>
          <w:p w:rsidR="00BD7E7D" w:rsidRPr="00646651" w:rsidRDefault="00BD7E7D" w:rsidP="00805AD2">
            <w:pPr>
              <w:spacing w:line="216" w:lineRule="auto"/>
              <w:rPr>
                <w:rFonts w:ascii="Arial" w:hAnsi="Arial" w:cs="Arial"/>
                <w:bCs/>
                <w:color w:val="000000" w:themeColor="text1"/>
                <w:sz w:val="18"/>
                <w:szCs w:val="18"/>
              </w:rPr>
            </w:pPr>
            <w:r w:rsidRPr="00646651">
              <w:rPr>
                <w:rFonts w:ascii="Arial" w:hAnsi="Arial" w:cs="Arial"/>
                <w:bCs/>
                <w:color w:val="000000" w:themeColor="text1"/>
                <w:sz w:val="18"/>
                <w:szCs w:val="18"/>
              </w:rPr>
              <w:tab/>
              <w:t>A comprehensive final exam + Lab note book (70%)</w:t>
            </w:r>
          </w:p>
          <w:p w:rsidR="00BD7E7D" w:rsidRPr="00646651" w:rsidRDefault="00BD7E7D" w:rsidP="00805AD2">
            <w:pPr>
              <w:spacing w:line="216" w:lineRule="auto"/>
              <w:rPr>
                <w:rFonts w:ascii="Arial" w:hAnsi="Arial" w:cs="Arial"/>
                <w:b/>
                <w:color w:val="000000" w:themeColor="text1"/>
                <w:sz w:val="18"/>
                <w:szCs w:val="18"/>
              </w:rPr>
            </w:pPr>
            <w:r w:rsidRPr="00646651">
              <w:rPr>
                <w:rFonts w:ascii="Arial" w:hAnsi="Arial" w:cs="Arial"/>
                <w:bCs/>
                <w:color w:val="000000" w:themeColor="text1"/>
                <w:sz w:val="18"/>
                <w:szCs w:val="18"/>
              </w:rPr>
              <w:tab/>
              <w:t>A class participation mark (10%).</w:t>
            </w:r>
          </w:p>
        </w:tc>
      </w:tr>
      <w:tr w:rsidR="00BD7E7D" w:rsidRPr="0090443B" w:rsidTr="0022085D">
        <w:trPr>
          <w:jc w:val="center"/>
        </w:trPr>
        <w:tc>
          <w:tcPr>
            <w:tcW w:w="9127" w:type="dxa"/>
          </w:tcPr>
          <w:p w:rsidR="00BD7E7D" w:rsidRPr="00037586" w:rsidRDefault="00BD7E7D" w:rsidP="00805AD2">
            <w:pPr>
              <w:spacing w:after="120" w:line="216" w:lineRule="auto"/>
              <w:rPr>
                <w:rFonts w:ascii="Arial" w:hAnsi="Arial" w:cs="Arial"/>
                <w:b/>
                <w:bCs/>
                <w:iCs/>
                <w:sz w:val="18"/>
                <w:szCs w:val="18"/>
              </w:rPr>
            </w:pPr>
          </w:p>
          <w:p w:rsidR="00BD7E7D" w:rsidRPr="0090443B" w:rsidRDefault="00BD7E7D" w:rsidP="00805AD2">
            <w:pPr>
              <w:spacing w:after="120" w:line="216" w:lineRule="auto"/>
              <w:rPr>
                <w:rFonts w:ascii="Arial" w:hAnsi="Arial" w:cs="Arial"/>
                <w:b/>
                <w:bCs/>
                <w:iCs/>
                <w:sz w:val="18"/>
                <w:szCs w:val="18"/>
              </w:rPr>
            </w:pPr>
            <w:r>
              <w:rPr>
                <w:rFonts w:ascii="Arial" w:hAnsi="Arial" w:cs="Arial"/>
                <w:b/>
                <w:bCs/>
                <w:iCs/>
                <w:sz w:val="18"/>
                <w:szCs w:val="18"/>
              </w:rPr>
              <w:t xml:space="preserve">Lab </w:t>
            </w:r>
            <w:r w:rsidRPr="0090443B">
              <w:rPr>
                <w:rFonts w:ascii="Arial" w:hAnsi="Arial" w:cs="Arial"/>
                <w:b/>
                <w:bCs/>
                <w:iCs/>
                <w:sz w:val="18"/>
                <w:szCs w:val="18"/>
              </w:rPr>
              <w:t>Course Contents</w:t>
            </w:r>
            <w:r>
              <w:rPr>
                <w:rFonts w:ascii="Arial" w:hAnsi="Arial" w:cs="Arial"/>
                <w:b/>
                <w:bCs/>
                <w:iCs/>
                <w:sz w:val="18"/>
                <w:szCs w:val="18"/>
              </w:rPr>
              <w:t>/List of Experiments</w:t>
            </w:r>
            <w:r w:rsidRPr="0090443B">
              <w:rPr>
                <w:rFonts w:ascii="Arial" w:hAnsi="Arial" w:cs="Arial"/>
                <w:b/>
                <w:bCs/>
                <w:iCs/>
                <w:sz w:val="18"/>
                <w:szCs w:val="18"/>
              </w:rPr>
              <w:t>:</w:t>
            </w:r>
          </w:p>
          <w:p w:rsidR="00BD7E7D" w:rsidRPr="0090443B" w:rsidRDefault="00BD7E7D" w:rsidP="00805AD2">
            <w:pPr>
              <w:spacing w:after="120" w:line="216" w:lineRule="auto"/>
              <w:rPr>
                <w:rFonts w:ascii="Arial" w:hAnsi="Arial" w:cs="Arial"/>
                <w:bCs/>
                <w:iCs/>
                <w:sz w:val="18"/>
                <w:szCs w:val="18"/>
              </w:rPr>
            </w:pPr>
            <w:r w:rsidRPr="0090443B">
              <w:rPr>
                <w:rFonts w:ascii="Arial" w:hAnsi="Arial" w:cs="Arial"/>
                <w:bCs/>
                <w:iCs/>
                <w:sz w:val="18"/>
                <w:szCs w:val="18"/>
              </w:rPr>
              <w:t>This course is based on the theory course CSE1222 and will cover the lab assignments based on the following topics</w:t>
            </w:r>
          </w:p>
          <w:p w:rsidR="00BD7E7D" w:rsidRPr="0090443B" w:rsidRDefault="00BD7E7D" w:rsidP="00CB1944">
            <w:pPr>
              <w:pStyle w:val="Normal10"/>
              <w:numPr>
                <w:ilvl w:val="0"/>
                <w:numId w:val="7"/>
              </w:numPr>
              <w:rPr>
                <w:rFonts w:ascii="Arial" w:hAnsi="Arial" w:cs="Arial"/>
                <w:sz w:val="18"/>
                <w:szCs w:val="18"/>
              </w:rPr>
            </w:pPr>
            <w:r w:rsidRPr="0090443B">
              <w:rPr>
                <w:rFonts w:ascii="Arial" w:hAnsi="Arial" w:cs="Arial"/>
                <w:sz w:val="18"/>
                <w:szCs w:val="18"/>
              </w:rPr>
              <w:t xml:space="preserve">Classes and objects, instance variables, and instance methods </w:t>
            </w:r>
          </w:p>
          <w:p w:rsidR="00BD7E7D" w:rsidRPr="0090443B" w:rsidRDefault="00BD7E7D" w:rsidP="00CB1944">
            <w:pPr>
              <w:pStyle w:val="Normal10"/>
              <w:numPr>
                <w:ilvl w:val="0"/>
                <w:numId w:val="7"/>
              </w:numPr>
              <w:rPr>
                <w:rFonts w:ascii="Arial" w:hAnsi="Arial" w:cs="Arial"/>
                <w:sz w:val="18"/>
                <w:szCs w:val="18"/>
              </w:rPr>
            </w:pPr>
            <w:r w:rsidRPr="0090443B">
              <w:rPr>
                <w:rFonts w:ascii="Arial" w:hAnsi="Arial" w:cs="Arial"/>
                <w:sz w:val="18"/>
                <w:szCs w:val="18"/>
              </w:rPr>
              <w:t xml:space="preserve">Constructors, overloaded constructors </w:t>
            </w:r>
          </w:p>
          <w:p w:rsidR="00BD7E7D" w:rsidRPr="0090443B" w:rsidRDefault="00BD7E7D" w:rsidP="00CB1944">
            <w:pPr>
              <w:pStyle w:val="Normal10"/>
              <w:numPr>
                <w:ilvl w:val="0"/>
                <w:numId w:val="7"/>
              </w:numPr>
              <w:rPr>
                <w:rFonts w:ascii="Arial" w:hAnsi="Arial" w:cs="Arial"/>
                <w:sz w:val="18"/>
                <w:szCs w:val="18"/>
              </w:rPr>
            </w:pPr>
            <w:r w:rsidRPr="0090443B">
              <w:rPr>
                <w:rFonts w:ascii="Arial" w:hAnsi="Arial" w:cs="Arial"/>
                <w:sz w:val="18"/>
                <w:szCs w:val="18"/>
              </w:rPr>
              <w:t>Member access modifiers: public, private, protected, package</w:t>
            </w:r>
          </w:p>
          <w:p w:rsidR="00BD7E7D" w:rsidRPr="0090443B"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Inheritance, method overriding, Interface</w:t>
            </w:r>
          </w:p>
          <w:p w:rsidR="00BD7E7D" w:rsidRPr="0090443B"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 xml:space="preserve">Polymorphism </w:t>
            </w:r>
          </w:p>
          <w:p w:rsidR="00BD7E7D" w:rsidRPr="0090443B"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Multithreading</w:t>
            </w:r>
          </w:p>
          <w:p w:rsidR="00BD7E7D" w:rsidRPr="0090443B"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Exception Handling</w:t>
            </w:r>
          </w:p>
          <w:p w:rsidR="00BD7E7D" w:rsidRPr="0090443B"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Java IO</w:t>
            </w:r>
          </w:p>
          <w:p w:rsidR="00BD7E7D" w:rsidRPr="0090443B"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GUI programing using AWT and Swing</w:t>
            </w:r>
          </w:p>
          <w:p w:rsidR="00BD7E7D" w:rsidRPr="00D80485" w:rsidRDefault="00BD7E7D" w:rsidP="00CB1944">
            <w:pPr>
              <w:pStyle w:val="ListParagraph"/>
              <w:numPr>
                <w:ilvl w:val="0"/>
                <w:numId w:val="7"/>
              </w:numPr>
              <w:rPr>
                <w:rFonts w:ascii="Arial" w:hAnsi="Arial" w:cs="Arial"/>
                <w:sz w:val="18"/>
                <w:szCs w:val="18"/>
                <w:lang w:bidi="ar-SA"/>
              </w:rPr>
            </w:pPr>
            <w:r w:rsidRPr="0090443B">
              <w:rPr>
                <w:rFonts w:ascii="Arial" w:hAnsi="Arial" w:cs="Arial"/>
                <w:sz w:val="18"/>
                <w:szCs w:val="18"/>
                <w:lang w:bidi="ar-SA"/>
              </w:rPr>
              <w:t>GoF Design pattern implementation</w:t>
            </w:r>
          </w:p>
        </w:tc>
      </w:tr>
    </w:tbl>
    <w:p w:rsidR="00BD7E7D" w:rsidRPr="0090443B" w:rsidRDefault="00BD7E7D" w:rsidP="00805AD2">
      <w:pPr>
        <w:spacing w:line="216" w:lineRule="auto"/>
        <w:rPr>
          <w:rFonts w:ascii="Arial" w:hAnsi="Arial" w:cs="Arial"/>
          <w:b/>
          <w:color w:val="FF0000"/>
          <w:sz w:val="18"/>
          <w:szCs w:val="18"/>
        </w:rPr>
      </w:pPr>
    </w:p>
    <w:p w:rsidR="00BD7E7D" w:rsidRPr="008E75BB" w:rsidRDefault="00BD7E7D" w:rsidP="00EA3B88">
      <w:pPr>
        <w:spacing w:line="216" w:lineRule="auto"/>
        <w:rPr>
          <w:rFonts w:ascii="Arial" w:hAnsi="Arial" w:cs="Arial"/>
          <w:b/>
          <w:spacing w:val="-3"/>
          <w:sz w:val="18"/>
          <w:szCs w:val="18"/>
        </w:rPr>
      </w:pPr>
      <w:r>
        <w:rPr>
          <w:rFonts w:ascii="Arial" w:hAnsi="Arial" w:cs="Arial"/>
          <w:b/>
          <w:spacing w:val="-3"/>
          <w:sz w:val="18"/>
          <w:szCs w:val="18"/>
        </w:rPr>
        <w:t>T</w:t>
      </w:r>
      <w:r w:rsidRPr="008E75BB">
        <w:rPr>
          <w:rFonts w:ascii="Arial" w:hAnsi="Arial" w:cs="Arial"/>
          <w:b/>
          <w:spacing w:val="-3"/>
          <w:sz w:val="18"/>
          <w:szCs w:val="18"/>
        </w:rPr>
        <w:t>ext Book:</w:t>
      </w:r>
    </w:p>
    <w:tbl>
      <w:tblPr>
        <w:tblW w:w="4911" w:type="pct"/>
        <w:jc w:val="center"/>
        <w:tblLook w:val="0000" w:firstRow="0" w:lastRow="0" w:firstColumn="0" w:lastColumn="0" w:noHBand="0" w:noVBand="0"/>
      </w:tblPr>
      <w:tblGrid>
        <w:gridCol w:w="361"/>
        <w:gridCol w:w="2430"/>
        <w:gridCol w:w="264"/>
        <w:gridCol w:w="6022"/>
      </w:tblGrid>
      <w:tr w:rsidR="00BD7E7D" w:rsidRPr="00037586" w:rsidTr="00F93C98">
        <w:trPr>
          <w:jc w:val="center"/>
        </w:trPr>
        <w:tc>
          <w:tcPr>
            <w:tcW w:w="199" w:type="pct"/>
          </w:tcPr>
          <w:p w:rsidR="00BD7E7D" w:rsidRPr="008E75BB" w:rsidRDefault="00BD7E7D" w:rsidP="00805AD2">
            <w:pPr>
              <w:suppressAutoHyphens/>
              <w:spacing w:line="216" w:lineRule="auto"/>
              <w:jc w:val="center"/>
              <w:rPr>
                <w:rFonts w:ascii="Arial" w:hAnsi="Arial" w:cs="Arial"/>
                <w:spacing w:val="-3"/>
                <w:sz w:val="18"/>
                <w:szCs w:val="18"/>
              </w:rPr>
            </w:pPr>
            <w:r w:rsidRPr="008E75BB">
              <w:rPr>
                <w:rFonts w:ascii="Arial" w:hAnsi="Arial" w:cs="Arial"/>
                <w:spacing w:val="-3"/>
                <w:sz w:val="18"/>
                <w:szCs w:val="18"/>
              </w:rPr>
              <w:t>1.</w:t>
            </w:r>
          </w:p>
        </w:tc>
        <w:tc>
          <w:tcPr>
            <w:tcW w:w="1339" w:type="pct"/>
          </w:tcPr>
          <w:p w:rsidR="00BD7E7D" w:rsidRPr="00FD12BD" w:rsidRDefault="00BD7E7D" w:rsidP="00805AD2">
            <w:pPr>
              <w:suppressAutoHyphens/>
              <w:spacing w:line="216" w:lineRule="auto"/>
              <w:rPr>
                <w:rFonts w:ascii="Arial" w:hAnsi="Arial" w:cs="Arial"/>
                <w:spacing w:val="-3"/>
                <w:sz w:val="18"/>
                <w:szCs w:val="18"/>
              </w:rPr>
            </w:pPr>
            <w:r w:rsidRPr="00FD12BD">
              <w:rPr>
                <w:rFonts w:ascii="Arial" w:hAnsi="Arial" w:cs="Arial"/>
                <w:spacing w:val="-3"/>
                <w:sz w:val="18"/>
                <w:szCs w:val="18"/>
              </w:rPr>
              <w:t>Herbert Schildt</w:t>
            </w:r>
          </w:p>
        </w:tc>
        <w:tc>
          <w:tcPr>
            <w:tcW w:w="145" w:type="pct"/>
          </w:tcPr>
          <w:p w:rsidR="00BD7E7D" w:rsidRPr="00037586" w:rsidRDefault="00BD7E7D" w:rsidP="00805AD2">
            <w:pPr>
              <w:suppressAutoHyphens/>
              <w:spacing w:line="216" w:lineRule="auto"/>
              <w:jc w:val="center"/>
              <w:rPr>
                <w:rFonts w:ascii="Arial" w:hAnsi="Arial" w:cs="Arial"/>
                <w:spacing w:val="-3"/>
                <w:sz w:val="18"/>
                <w:szCs w:val="18"/>
              </w:rPr>
            </w:pPr>
            <w:r w:rsidRPr="00037586">
              <w:rPr>
                <w:rFonts w:ascii="Arial" w:hAnsi="Arial" w:cs="Arial"/>
                <w:spacing w:val="-3"/>
                <w:sz w:val="18"/>
                <w:szCs w:val="18"/>
              </w:rPr>
              <w:t>:</w:t>
            </w:r>
          </w:p>
        </w:tc>
        <w:tc>
          <w:tcPr>
            <w:tcW w:w="3316" w:type="pct"/>
          </w:tcPr>
          <w:p w:rsidR="00BD7E7D" w:rsidRPr="00037586" w:rsidRDefault="00BD7E7D" w:rsidP="00805AD2">
            <w:pPr>
              <w:suppressAutoHyphens/>
              <w:spacing w:line="216" w:lineRule="auto"/>
              <w:rPr>
                <w:rFonts w:ascii="Arial" w:hAnsi="Arial" w:cs="Arial"/>
                <w:b/>
                <w:bCs/>
                <w:spacing w:val="-3"/>
                <w:sz w:val="18"/>
                <w:szCs w:val="18"/>
              </w:rPr>
            </w:pPr>
            <w:r w:rsidRPr="00037586">
              <w:rPr>
                <w:rFonts w:ascii="Arial" w:hAnsi="Arial" w:cs="Arial"/>
                <w:b/>
                <w:bCs/>
                <w:spacing w:val="-3"/>
                <w:sz w:val="18"/>
                <w:szCs w:val="18"/>
              </w:rPr>
              <w:t>Java: The Complete Reference, Ninth Edition 9th Edition</w:t>
            </w:r>
            <w:r w:rsidRPr="00037586">
              <w:rPr>
                <w:rFonts w:ascii="Arial" w:hAnsi="Arial" w:cs="Arial"/>
                <w:i/>
                <w:iCs/>
                <w:spacing w:val="-3"/>
                <w:sz w:val="18"/>
                <w:szCs w:val="18"/>
              </w:rPr>
              <w:t>, Oracle Press</w:t>
            </w:r>
          </w:p>
        </w:tc>
      </w:tr>
    </w:tbl>
    <w:p w:rsidR="00BD7E7D" w:rsidRPr="00037586" w:rsidRDefault="00BD7E7D" w:rsidP="00805AD2">
      <w:pPr>
        <w:spacing w:line="216" w:lineRule="auto"/>
        <w:jc w:val="center"/>
        <w:rPr>
          <w:rFonts w:ascii="Arial" w:hAnsi="Arial" w:cs="Arial"/>
          <w:b/>
          <w:spacing w:val="-3"/>
          <w:sz w:val="18"/>
          <w:szCs w:val="18"/>
        </w:rPr>
      </w:pPr>
    </w:p>
    <w:p w:rsidR="00BD7E7D" w:rsidRPr="0090443B" w:rsidRDefault="00BD7E7D" w:rsidP="00EA3B88">
      <w:pPr>
        <w:spacing w:line="216" w:lineRule="auto"/>
        <w:rPr>
          <w:rFonts w:ascii="Arial" w:hAnsi="Arial" w:cs="Arial"/>
          <w:b/>
          <w:spacing w:val="-3"/>
          <w:sz w:val="18"/>
          <w:szCs w:val="18"/>
        </w:rPr>
      </w:pPr>
      <w:r w:rsidRPr="0090443B">
        <w:rPr>
          <w:rFonts w:ascii="Arial" w:hAnsi="Arial" w:cs="Arial"/>
          <w:b/>
          <w:spacing w:val="-3"/>
          <w:sz w:val="18"/>
          <w:szCs w:val="18"/>
        </w:rPr>
        <w:t>Books Recommended:</w:t>
      </w:r>
    </w:p>
    <w:tbl>
      <w:tblPr>
        <w:tblW w:w="4939" w:type="pct"/>
        <w:jc w:val="center"/>
        <w:tblLook w:val="0000" w:firstRow="0" w:lastRow="0" w:firstColumn="0" w:lastColumn="0" w:noHBand="0" w:noVBand="0"/>
      </w:tblPr>
      <w:tblGrid>
        <w:gridCol w:w="361"/>
        <w:gridCol w:w="2432"/>
        <w:gridCol w:w="265"/>
        <w:gridCol w:w="6071"/>
      </w:tblGrid>
      <w:tr w:rsidR="00BD7E7D" w:rsidRPr="00037586" w:rsidTr="00F93C98">
        <w:trPr>
          <w:trHeight w:val="196"/>
          <w:jc w:val="center"/>
        </w:trPr>
        <w:tc>
          <w:tcPr>
            <w:tcW w:w="198" w:type="pct"/>
          </w:tcPr>
          <w:p w:rsidR="00BD7E7D" w:rsidRPr="008E75BB" w:rsidRDefault="00BD7E7D" w:rsidP="00805AD2">
            <w:pPr>
              <w:suppressAutoHyphens/>
              <w:spacing w:line="216" w:lineRule="auto"/>
              <w:jc w:val="center"/>
              <w:rPr>
                <w:rFonts w:ascii="Arial" w:hAnsi="Arial" w:cs="Arial"/>
                <w:spacing w:val="-3"/>
                <w:sz w:val="18"/>
                <w:szCs w:val="18"/>
              </w:rPr>
            </w:pPr>
            <w:r w:rsidRPr="008E75BB">
              <w:rPr>
                <w:rFonts w:ascii="Arial" w:hAnsi="Arial" w:cs="Arial"/>
                <w:spacing w:val="-3"/>
                <w:sz w:val="18"/>
                <w:szCs w:val="18"/>
              </w:rPr>
              <w:t>1.</w:t>
            </w:r>
          </w:p>
        </w:tc>
        <w:tc>
          <w:tcPr>
            <w:tcW w:w="1332" w:type="pct"/>
          </w:tcPr>
          <w:p w:rsidR="00BD7E7D" w:rsidRPr="008E75BB" w:rsidRDefault="00BD7E7D" w:rsidP="00805AD2">
            <w:pPr>
              <w:suppressAutoHyphens/>
              <w:spacing w:line="216" w:lineRule="auto"/>
              <w:rPr>
                <w:rFonts w:ascii="Arial" w:hAnsi="Arial" w:cs="Arial"/>
                <w:spacing w:val="-3"/>
                <w:sz w:val="18"/>
                <w:szCs w:val="18"/>
              </w:rPr>
            </w:pPr>
            <w:r w:rsidRPr="008E75BB">
              <w:rPr>
                <w:rFonts w:ascii="Arial" w:hAnsi="Arial" w:cs="Arial"/>
                <w:color w:val="000000"/>
                <w:sz w:val="18"/>
                <w:szCs w:val="18"/>
              </w:rPr>
              <w:t>Allen B. Downey &amp; Chris Mayfield</w:t>
            </w:r>
          </w:p>
        </w:tc>
        <w:tc>
          <w:tcPr>
            <w:tcW w:w="145" w:type="pct"/>
          </w:tcPr>
          <w:p w:rsidR="00BD7E7D" w:rsidRPr="00F41799" w:rsidRDefault="00BD7E7D" w:rsidP="00805AD2">
            <w:pPr>
              <w:suppressAutoHyphens/>
              <w:spacing w:line="216" w:lineRule="auto"/>
              <w:jc w:val="center"/>
              <w:rPr>
                <w:rFonts w:ascii="Arial" w:hAnsi="Arial" w:cs="Arial"/>
                <w:spacing w:val="-3"/>
                <w:sz w:val="18"/>
                <w:szCs w:val="18"/>
              </w:rPr>
            </w:pPr>
            <w:r w:rsidRPr="00FD12BD">
              <w:rPr>
                <w:rFonts w:ascii="Arial" w:hAnsi="Arial" w:cs="Arial"/>
                <w:spacing w:val="-3"/>
                <w:sz w:val="18"/>
                <w:szCs w:val="18"/>
              </w:rPr>
              <w:t>:</w:t>
            </w:r>
          </w:p>
        </w:tc>
        <w:tc>
          <w:tcPr>
            <w:tcW w:w="3326" w:type="pct"/>
          </w:tcPr>
          <w:p w:rsidR="00BD7E7D" w:rsidRPr="00037586" w:rsidRDefault="00BD7E7D" w:rsidP="00805AD2">
            <w:pPr>
              <w:suppressAutoHyphens/>
              <w:spacing w:line="216" w:lineRule="auto"/>
              <w:rPr>
                <w:rFonts w:ascii="Arial" w:hAnsi="Arial" w:cs="Arial"/>
                <w:spacing w:val="-3"/>
                <w:sz w:val="18"/>
                <w:szCs w:val="18"/>
              </w:rPr>
            </w:pPr>
            <w:r w:rsidRPr="00037586">
              <w:rPr>
                <w:rFonts w:ascii="Arial" w:hAnsi="Arial" w:cs="Arial"/>
                <w:b/>
                <w:bCs/>
                <w:spacing w:val="-3"/>
                <w:sz w:val="18"/>
                <w:szCs w:val="18"/>
              </w:rPr>
              <w:t xml:space="preserve">Think Java: How to think like a computer scientist, </w:t>
            </w:r>
            <w:r w:rsidRPr="00037586">
              <w:rPr>
                <w:rFonts w:ascii="Arial" w:hAnsi="Arial" w:cs="Arial"/>
                <w:bCs/>
                <w:i/>
                <w:spacing w:val="-3"/>
                <w:sz w:val="18"/>
                <w:szCs w:val="18"/>
              </w:rPr>
              <w:t>O’ Reilly</w:t>
            </w:r>
          </w:p>
        </w:tc>
      </w:tr>
      <w:tr w:rsidR="00BD7E7D" w:rsidRPr="00037586" w:rsidTr="00F93C98">
        <w:trPr>
          <w:trHeight w:val="109"/>
          <w:jc w:val="center"/>
        </w:trPr>
        <w:tc>
          <w:tcPr>
            <w:tcW w:w="198" w:type="pct"/>
          </w:tcPr>
          <w:p w:rsidR="00BD7E7D" w:rsidRPr="00037586" w:rsidRDefault="00BD7E7D" w:rsidP="00805AD2">
            <w:pPr>
              <w:suppressAutoHyphens/>
              <w:spacing w:line="216" w:lineRule="auto"/>
              <w:jc w:val="center"/>
              <w:rPr>
                <w:rFonts w:ascii="Arial" w:hAnsi="Arial" w:cs="Arial"/>
                <w:spacing w:val="-3"/>
                <w:sz w:val="18"/>
                <w:szCs w:val="18"/>
              </w:rPr>
            </w:pPr>
            <w:r w:rsidRPr="00037586">
              <w:rPr>
                <w:rFonts w:ascii="Arial" w:hAnsi="Arial" w:cs="Arial"/>
                <w:spacing w:val="-3"/>
                <w:sz w:val="18"/>
                <w:szCs w:val="18"/>
              </w:rPr>
              <w:t>2.</w:t>
            </w:r>
          </w:p>
        </w:tc>
        <w:tc>
          <w:tcPr>
            <w:tcW w:w="1332" w:type="pct"/>
          </w:tcPr>
          <w:p w:rsidR="00BD7E7D" w:rsidRPr="0090443B" w:rsidRDefault="00BD7E7D" w:rsidP="00805AD2">
            <w:pPr>
              <w:suppressAutoHyphens/>
              <w:spacing w:line="216" w:lineRule="auto"/>
              <w:rPr>
                <w:rFonts w:ascii="Arial" w:hAnsi="Arial" w:cs="Arial"/>
                <w:spacing w:val="-3"/>
                <w:sz w:val="18"/>
                <w:szCs w:val="18"/>
              </w:rPr>
            </w:pPr>
            <w:r w:rsidRPr="0090443B">
              <w:rPr>
                <w:rFonts w:ascii="Arial" w:hAnsi="Arial" w:cs="Arial"/>
                <w:bCs/>
                <w:sz w:val="18"/>
                <w:szCs w:val="18"/>
              </w:rPr>
              <w:t>VaskaranSarcar</w:t>
            </w:r>
          </w:p>
        </w:tc>
        <w:tc>
          <w:tcPr>
            <w:tcW w:w="145" w:type="pct"/>
          </w:tcPr>
          <w:p w:rsidR="00BD7E7D" w:rsidRPr="008E75BB" w:rsidRDefault="00BD7E7D" w:rsidP="00805AD2">
            <w:pPr>
              <w:suppressAutoHyphens/>
              <w:spacing w:line="216" w:lineRule="auto"/>
              <w:jc w:val="center"/>
              <w:rPr>
                <w:rFonts w:ascii="Arial" w:hAnsi="Arial" w:cs="Arial"/>
                <w:spacing w:val="-3"/>
                <w:sz w:val="18"/>
                <w:szCs w:val="18"/>
              </w:rPr>
            </w:pPr>
            <w:r w:rsidRPr="008E75BB">
              <w:rPr>
                <w:rFonts w:ascii="Arial" w:hAnsi="Arial" w:cs="Arial"/>
                <w:spacing w:val="-3"/>
                <w:sz w:val="18"/>
                <w:szCs w:val="18"/>
              </w:rPr>
              <w:t>:</w:t>
            </w:r>
          </w:p>
        </w:tc>
        <w:tc>
          <w:tcPr>
            <w:tcW w:w="3326" w:type="pct"/>
          </w:tcPr>
          <w:p w:rsidR="00BD7E7D" w:rsidRPr="00FD12BD" w:rsidRDefault="00BD7E7D" w:rsidP="00805AD2">
            <w:pPr>
              <w:suppressAutoHyphens/>
              <w:spacing w:line="216" w:lineRule="auto"/>
              <w:rPr>
                <w:rFonts w:ascii="Arial" w:hAnsi="Arial" w:cs="Arial"/>
                <w:spacing w:val="-3"/>
                <w:sz w:val="18"/>
                <w:szCs w:val="18"/>
              </w:rPr>
            </w:pPr>
            <w:r w:rsidRPr="008E75BB">
              <w:rPr>
                <w:rFonts w:ascii="Arial" w:hAnsi="Arial" w:cs="Arial"/>
                <w:b/>
                <w:bCs/>
                <w:spacing w:val="-3"/>
                <w:sz w:val="18"/>
                <w:szCs w:val="18"/>
              </w:rPr>
              <w:t>Java Design Patterns,</w:t>
            </w:r>
            <w:r w:rsidRPr="008E75BB">
              <w:rPr>
                <w:rFonts w:ascii="Arial" w:hAnsi="Arial" w:cs="Arial"/>
                <w:i/>
                <w:iCs/>
                <w:spacing w:val="-3"/>
                <w:sz w:val="18"/>
                <w:szCs w:val="18"/>
              </w:rPr>
              <w:t>Apress</w:t>
            </w:r>
          </w:p>
        </w:tc>
      </w:tr>
    </w:tbl>
    <w:p w:rsidR="00BD7E7D" w:rsidRPr="00037586" w:rsidRDefault="00BD7E7D" w:rsidP="00805AD2">
      <w:pPr>
        <w:spacing w:line="216" w:lineRule="auto"/>
        <w:rPr>
          <w:rFonts w:ascii="Arial" w:hAnsi="Arial" w:cs="Arial"/>
          <w:sz w:val="18"/>
          <w:szCs w:val="18"/>
        </w:rPr>
      </w:pPr>
    </w:p>
    <w:p w:rsidR="00BD7E7D" w:rsidRDefault="00BD7E7D" w:rsidP="00BD7E7D">
      <w:pPr>
        <w:rPr>
          <w:rFonts w:ascii="Arial" w:hAnsi="Arial" w:cs="Arial"/>
          <w:sz w:val="18"/>
          <w:szCs w:val="18"/>
        </w:rPr>
      </w:pPr>
    </w:p>
    <w:p w:rsidR="00930F2A" w:rsidRPr="007C437C" w:rsidRDefault="00716C16" w:rsidP="007878CA">
      <w:pPr>
        <w:rPr>
          <w:rFonts w:ascii="Arial" w:hAnsi="Arial" w:cs="Arial"/>
          <w:sz w:val="18"/>
          <w:szCs w:val="18"/>
        </w:rPr>
      </w:pPr>
      <w:r>
        <w:rPr>
          <w:rFonts w:ascii="Arial" w:hAnsi="Arial" w:cs="Arial"/>
          <w:sz w:val="18"/>
          <w:szCs w:val="18"/>
        </w:rPr>
        <w:br w:type="page"/>
      </w:r>
    </w:p>
    <w:p w:rsidR="00930F2A" w:rsidRPr="0029587E" w:rsidRDefault="00930F2A" w:rsidP="0029587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29587E">
        <w:rPr>
          <w:rFonts w:ascii="Arial" w:eastAsia="Calibri" w:hAnsi="Arial" w:cs="Arial"/>
          <w:b/>
          <w:bCs/>
          <w:iCs/>
          <w:sz w:val="18"/>
          <w:szCs w:val="18"/>
          <w:lang w:val="en-CA" w:bidi="bn-IN"/>
        </w:rPr>
        <w:lastRenderedPageBreak/>
        <w:t>CSE 1280: Board Viva-Voce</w:t>
      </w:r>
    </w:p>
    <w:p w:rsidR="00930F2A" w:rsidRPr="00897D43" w:rsidRDefault="00930F2A" w:rsidP="00930F2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Pr>
          <w:rFonts w:ascii="Arial" w:hAnsi="Arial" w:cs="Arial"/>
          <w:iCs/>
          <w:sz w:val="18"/>
          <w:szCs w:val="18"/>
        </w:rPr>
        <w:t>1</w:t>
      </w:r>
    </w:p>
    <w:p w:rsidR="00930F2A" w:rsidRPr="00897D43" w:rsidRDefault="00930F2A" w:rsidP="00930F2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000627E4">
        <w:rPr>
          <w:rFonts w:ascii="Arial" w:hAnsi="Arial" w:cs="Arial"/>
          <w:iCs/>
          <w:sz w:val="18"/>
          <w:szCs w:val="18"/>
        </w:rPr>
        <w:t>1</w:t>
      </w:r>
      <w:r w:rsidR="000627E4" w:rsidRPr="00077BDC">
        <w:rPr>
          <w:rFonts w:ascii="Arial" w:hAnsi="Arial" w:cs="Arial"/>
          <w:iCs/>
          <w:sz w:val="18"/>
          <w:szCs w:val="18"/>
          <w:vertAlign w:val="superscript"/>
        </w:rPr>
        <w:t>st</w:t>
      </w:r>
      <w:r w:rsidR="000627E4">
        <w:rPr>
          <w:rFonts w:ascii="Arial" w:hAnsi="Arial" w:cs="Arial"/>
          <w:iCs/>
          <w:sz w:val="18"/>
          <w:szCs w:val="18"/>
        </w:rPr>
        <w:t xml:space="preserve"> Year, Second </w:t>
      </w:r>
      <w:r w:rsidR="000627E4">
        <w:rPr>
          <w:rFonts w:ascii="Arial" w:hAnsi="Arial" w:cs="Arial"/>
          <w:b/>
          <w:bCs/>
          <w:iCs/>
          <w:sz w:val="18"/>
          <w:szCs w:val="18"/>
        </w:rPr>
        <w:t>Semester</w:t>
      </w:r>
    </w:p>
    <w:p w:rsidR="00930F2A" w:rsidRDefault="00930F2A" w:rsidP="00930F2A">
      <w:pPr>
        <w:jc w:val="center"/>
        <w:rPr>
          <w:rFonts w:ascii="Arial" w:hAnsi="Arial" w:cs="Arial"/>
          <w:bCs/>
          <w:sz w:val="19"/>
          <w:szCs w:val="19"/>
        </w:rPr>
      </w:pPr>
    </w:p>
    <w:tbl>
      <w:tblPr>
        <w:tblW w:w="9180" w:type="dxa"/>
        <w:jc w:val="center"/>
        <w:tblLook w:val="04A0" w:firstRow="1" w:lastRow="0" w:firstColumn="1" w:lastColumn="0" w:noHBand="0" w:noVBand="1"/>
      </w:tblPr>
      <w:tblGrid>
        <w:gridCol w:w="1439"/>
        <w:gridCol w:w="7741"/>
      </w:tblGrid>
      <w:tr w:rsidR="00930F2A" w:rsidRPr="00F75FB0" w:rsidTr="006A2DCD">
        <w:trPr>
          <w:jc w:val="center"/>
        </w:trPr>
        <w:tc>
          <w:tcPr>
            <w:tcW w:w="1439" w:type="dxa"/>
          </w:tcPr>
          <w:p w:rsidR="00930F2A" w:rsidRPr="00F75FB0" w:rsidRDefault="00930F2A" w:rsidP="006A2DCD">
            <w:pPr>
              <w:rPr>
                <w:rFonts w:ascii="Arial" w:hAnsi="Arial" w:cs="Arial"/>
                <w:b/>
                <w:bCs/>
                <w:sz w:val="19"/>
                <w:szCs w:val="19"/>
              </w:rPr>
            </w:pPr>
            <w:r w:rsidRPr="00F75FB0">
              <w:rPr>
                <w:rFonts w:ascii="Arial" w:hAnsi="Arial" w:cs="Arial"/>
                <w:b/>
                <w:bCs/>
                <w:sz w:val="19"/>
                <w:szCs w:val="19"/>
              </w:rPr>
              <w:t>Prerequisite:</w:t>
            </w:r>
          </w:p>
        </w:tc>
        <w:tc>
          <w:tcPr>
            <w:tcW w:w="7741" w:type="dxa"/>
          </w:tcPr>
          <w:p w:rsidR="00930F2A" w:rsidRPr="00F75FB0" w:rsidRDefault="00930F2A" w:rsidP="006A2DCD">
            <w:pPr>
              <w:rPr>
                <w:rFonts w:ascii="Arial" w:hAnsi="Arial" w:cs="Arial"/>
                <w:bCs/>
                <w:iCs/>
                <w:sz w:val="19"/>
                <w:szCs w:val="19"/>
              </w:rPr>
            </w:pPr>
            <w:r>
              <w:rPr>
                <w:rFonts w:ascii="Arial" w:hAnsi="Arial" w:cs="Arial"/>
                <w:bCs/>
                <w:iCs/>
                <w:sz w:val="19"/>
                <w:szCs w:val="19"/>
              </w:rPr>
              <w:t>None</w:t>
            </w:r>
          </w:p>
        </w:tc>
      </w:tr>
      <w:tr w:rsidR="00930F2A" w:rsidRPr="00F75FB0" w:rsidTr="006A2DCD">
        <w:trPr>
          <w:jc w:val="center"/>
        </w:trPr>
        <w:tc>
          <w:tcPr>
            <w:tcW w:w="1439" w:type="dxa"/>
          </w:tcPr>
          <w:p w:rsidR="00930F2A" w:rsidRPr="00F75FB0" w:rsidRDefault="00930F2A" w:rsidP="006A2DCD">
            <w:pPr>
              <w:rPr>
                <w:rFonts w:ascii="Arial" w:hAnsi="Arial" w:cs="Arial"/>
                <w:b/>
                <w:bCs/>
                <w:sz w:val="19"/>
                <w:szCs w:val="19"/>
              </w:rPr>
            </w:pPr>
            <w:r w:rsidRPr="00F75FB0">
              <w:rPr>
                <w:rFonts w:ascii="Arial" w:hAnsi="Arial" w:cs="Arial"/>
                <w:b/>
                <w:bCs/>
                <w:sz w:val="19"/>
                <w:szCs w:val="19"/>
              </w:rPr>
              <w:t>Course Type</w:t>
            </w:r>
          </w:p>
        </w:tc>
        <w:tc>
          <w:tcPr>
            <w:tcW w:w="7741" w:type="dxa"/>
          </w:tcPr>
          <w:p w:rsidR="00930F2A" w:rsidRPr="00F75FB0" w:rsidRDefault="009F4EBA" w:rsidP="006A2DCD">
            <w:pPr>
              <w:rPr>
                <w:rFonts w:ascii="Arial" w:hAnsi="Arial" w:cs="Arial"/>
                <w:bCs/>
                <w:iCs/>
                <w:sz w:val="19"/>
                <w:szCs w:val="19"/>
              </w:rPr>
            </w:pPr>
            <w:sdt>
              <w:sdtPr>
                <w:rPr>
                  <w:rFonts w:ascii="Arial" w:hAnsi="Arial" w:cs="Arial"/>
                  <w:bCs/>
                  <w:iCs/>
                  <w:sz w:val="19"/>
                  <w:szCs w:val="19"/>
                </w:rPr>
                <w:id w:val="-293370368"/>
              </w:sdtPr>
              <w:sdtEndPr/>
              <w:sdtContent>
                <w:r w:rsidR="00930F2A">
                  <w:rPr>
                    <w:rFonts w:ascii="MS Gothic" w:eastAsia="MS Gothic" w:hAnsi="MS Gothic" w:cs="Arial" w:hint="eastAsia"/>
                    <w:bCs/>
                    <w:iCs/>
                    <w:sz w:val="19"/>
                    <w:szCs w:val="19"/>
                  </w:rPr>
                  <w:t>☐</w:t>
                </w:r>
              </w:sdtContent>
            </w:sdt>
            <w:r w:rsidR="00930F2A" w:rsidRPr="00F75FB0">
              <w:rPr>
                <w:rFonts w:ascii="Arial" w:hAnsi="Arial" w:cs="Arial"/>
                <w:bCs/>
                <w:iCs/>
                <w:sz w:val="19"/>
                <w:szCs w:val="19"/>
              </w:rPr>
              <w:t xml:space="preserve"> Theory         </w:t>
            </w:r>
            <w:sdt>
              <w:sdtPr>
                <w:rPr>
                  <w:rFonts w:ascii="Arial" w:hAnsi="Arial" w:cs="Arial"/>
                  <w:bCs/>
                  <w:iCs/>
                  <w:sz w:val="19"/>
                  <w:szCs w:val="19"/>
                </w:rPr>
                <w:id w:val="-118611589"/>
              </w:sdtPr>
              <w:sdtEndPr/>
              <w:sdtContent>
                <w:r w:rsidR="00930F2A">
                  <w:rPr>
                    <w:rFonts w:ascii="MS Gothic" w:eastAsia="MS Gothic" w:hAnsi="MS Gothic" w:cs="Arial" w:hint="eastAsia"/>
                    <w:bCs/>
                    <w:iCs/>
                    <w:sz w:val="19"/>
                    <w:szCs w:val="19"/>
                  </w:rPr>
                  <w:t>☐</w:t>
                </w:r>
              </w:sdtContent>
            </w:sdt>
            <w:r w:rsidR="00930F2A" w:rsidRPr="00F75FB0">
              <w:rPr>
                <w:rFonts w:ascii="Arial" w:hAnsi="Arial" w:cs="Arial"/>
                <w:bCs/>
                <w:iCs/>
                <w:sz w:val="19"/>
                <w:szCs w:val="19"/>
              </w:rPr>
              <w:t xml:space="preserve">  Laboratory work         </w:t>
            </w:r>
            <w:sdt>
              <w:sdtPr>
                <w:rPr>
                  <w:rFonts w:ascii="Arial" w:hAnsi="Arial" w:cs="Arial"/>
                  <w:bCs/>
                  <w:iCs/>
                  <w:sz w:val="19"/>
                  <w:szCs w:val="19"/>
                </w:rPr>
                <w:id w:val="-1337537841"/>
              </w:sdtPr>
              <w:sdtEndPr/>
              <w:sdtContent>
                <w:r w:rsidR="00930F2A" w:rsidRPr="00F75FB0">
                  <w:rPr>
                    <w:rFonts w:ascii="MS Gothic" w:eastAsia="MS Gothic" w:hAnsi="MS Gothic" w:cs="MS Gothic" w:hint="eastAsia"/>
                    <w:bCs/>
                    <w:iCs/>
                    <w:sz w:val="19"/>
                    <w:szCs w:val="19"/>
                  </w:rPr>
                  <w:t>☐</w:t>
                </w:r>
              </w:sdtContent>
            </w:sdt>
            <w:r w:rsidR="00930F2A" w:rsidRPr="00F75FB0">
              <w:rPr>
                <w:rFonts w:ascii="Arial" w:hAnsi="Arial" w:cs="Arial"/>
                <w:bCs/>
                <w:iCs/>
                <w:sz w:val="19"/>
                <w:szCs w:val="19"/>
              </w:rPr>
              <w:t xml:space="preserve">  Project work      </w:t>
            </w:r>
            <w:sdt>
              <w:sdtPr>
                <w:rPr>
                  <w:rFonts w:ascii="Arial" w:hAnsi="Arial" w:cs="Arial"/>
                  <w:bCs/>
                  <w:iCs/>
                  <w:sz w:val="19"/>
                  <w:szCs w:val="19"/>
                </w:rPr>
                <w:id w:val="-534959231"/>
              </w:sdtPr>
              <w:sdtEndPr/>
              <w:sdtContent>
                <w:r w:rsidR="00930F2A">
                  <w:rPr>
                    <w:rFonts w:ascii="MS Gothic" w:eastAsia="MS Gothic" w:hAnsi="MS Gothic" w:cs="Arial" w:hint="eastAsia"/>
                    <w:bCs/>
                    <w:iCs/>
                    <w:sz w:val="19"/>
                    <w:szCs w:val="19"/>
                  </w:rPr>
                  <w:t>☒</w:t>
                </w:r>
              </w:sdtContent>
            </w:sdt>
            <w:r w:rsidR="00930F2A" w:rsidRPr="00F75FB0">
              <w:rPr>
                <w:rFonts w:ascii="Arial" w:hAnsi="Arial" w:cs="Arial"/>
                <w:bCs/>
                <w:iCs/>
                <w:sz w:val="19"/>
                <w:szCs w:val="19"/>
              </w:rPr>
              <w:t xml:space="preserve">  Viva Voce                    </w:t>
            </w:r>
          </w:p>
        </w:tc>
      </w:tr>
      <w:tr w:rsidR="00930F2A" w:rsidRPr="00F75FB0" w:rsidTr="006A2DCD">
        <w:trPr>
          <w:trHeight w:val="238"/>
          <w:jc w:val="center"/>
        </w:trPr>
        <w:tc>
          <w:tcPr>
            <w:tcW w:w="1439" w:type="dxa"/>
          </w:tcPr>
          <w:p w:rsidR="00930F2A" w:rsidRPr="00F75FB0" w:rsidRDefault="00930F2A" w:rsidP="006A2DCD">
            <w:pPr>
              <w:rPr>
                <w:rFonts w:ascii="Arial" w:hAnsi="Arial" w:cs="Arial"/>
                <w:b/>
                <w:bCs/>
                <w:sz w:val="19"/>
                <w:szCs w:val="19"/>
              </w:rPr>
            </w:pPr>
            <w:r w:rsidRPr="00F75FB0">
              <w:rPr>
                <w:rFonts w:ascii="Arial" w:hAnsi="Arial" w:cs="Arial"/>
                <w:b/>
                <w:bCs/>
                <w:sz w:val="19"/>
                <w:szCs w:val="19"/>
              </w:rPr>
              <w:t>Motivation</w:t>
            </w:r>
          </w:p>
        </w:tc>
        <w:tc>
          <w:tcPr>
            <w:tcW w:w="7741" w:type="dxa"/>
          </w:tcPr>
          <w:p w:rsidR="00930F2A" w:rsidRPr="00F75FB0" w:rsidRDefault="00930F2A" w:rsidP="006A2DCD">
            <w:pPr>
              <w:rPr>
                <w:rFonts w:ascii="Arial" w:hAnsi="Arial" w:cs="Arial"/>
                <w:bCs/>
                <w:iCs/>
                <w:sz w:val="19"/>
                <w:szCs w:val="19"/>
              </w:rPr>
            </w:pPr>
            <w:r w:rsidRPr="00F75FB0">
              <w:rPr>
                <w:rFonts w:ascii="Arial" w:hAnsi="Arial" w:cs="Arial"/>
                <w:bCs/>
                <w:iCs/>
                <w:sz w:val="19"/>
                <w:szCs w:val="19"/>
              </w:rPr>
              <w:t xml:space="preserve">To develop practical </w:t>
            </w:r>
            <w:r>
              <w:rPr>
                <w:rFonts w:ascii="Arial" w:hAnsi="Arial" w:cs="Arial"/>
                <w:bCs/>
                <w:iCs/>
                <w:sz w:val="19"/>
                <w:szCs w:val="19"/>
              </w:rPr>
              <w:t>oral presentation skills to face viva voce.</w:t>
            </w:r>
          </w:p>
          <w:p w:rsidR="00930F2A" w:rsidRPr="00F75FB0" w:rsidRDefault="00930F2A" w:rsidP="006A2DCD">
            <w:pPr>
              <w:rPr>
                <w:rFonts w:ascii="Arial" w:hAnsi="Arial" w:cs="Arial"/>
                <w:b/>
                <w:bCs/>
                <w:iCs/>
                <w:sz w:val="19"/>
                <w:szCs w:val="19"/>
              </w:rPr>
            </w:pPr>
          </w:p>
        </w:tc>
      </w:tr>
      <w:tr w:rsidR="00930F2A" w:rsidRPr="00F75FB0" w:rsidTr="006A2DCD">
        <w:trPr>
          <w:trHeight w:val="238"/>
          <w:jc w:val="center"/>
        </w:trPr>
        <w:tc>
          <w:tcPr>
            <w:tcW w:w="9180" w:type="dxa"/>
            <w:gridSpan w:val="2"/>
          </w:tcPr>
          <w:p w:rsidR="00744313" w:rsidRDefault="00744313" w:rsidP="006A2DCD">
            <w:pPr>
              <w:rPr>
                <w:rFonts w:ascii="Arial" w:hAnsi="Arial" w:cs="Arial"/>
                <w:b/>
                <w:bCs/>
                <w:sz w:val="19"/>
                <w:szCs w:val="19"/>
              </w:rPr>
            </w:pPr>
          </w:p>
          <w:p w:rsidR="00930F2A" w:rsidRPr="00F75FB0" w:rsidRDefault="00930F2A" w:rsidP="006A2DCD">
            <w:pPr>
              <w:rPr>
                <w:rFonts w:ascii="Arial" w:hAnsi="Arial" w:cs="Arial"/>
                <w:b/>
                <w:bCs/>
                <w:sz w:val="19"/>
                <w:szCs w:val="19"/>
              </w:rPr>
            </w:pPr>
            <w:r w:rsidRPr="00F75FB0">
              <w:rPr>
                <w:rFonts w:ascii="Arial" w:hAnsi="Arial" w:cs="Arial"/>
                <w:b/>
                <w:bCs/>
                <w:sz w:val="19"/>
                <w:szCs w:val="19"/>
              </w:rPr>
              <w:t>Course Objective:</w:t>
            </w:r>
          </w:p>
          <w:p w:rsidR="00930F2A" w:rsidRPr="00F75FB0" w:rsidRDefault="00930F2A" w:rsidP="006A2DCD">
            <w:pPr>
              <w:jc w:val="both"/>
              <w:rPr>
                <w:rFonts w:ascii="Arial" w:hAnsi="Arial" w:cs="Arial"/>
                <w:bCs/>
                <w:iCs/>
                <w:sz w:val="19"/>
                <w:szCs w:val="19"/>
              </w:rPr>
            </w:pPr>
            <w:r w:rsidRPr="00F75FB0">
              <w:rPr>
                <w:rFonts w:ascii="Arial" w:hAnsi="Arial" w:cs="Arial"/>
                <w:bCs/>
                <w:iCs/>
                <w:sz w:val="19"/>
                <w:szCs w:val="19"/>
              </w:rPr>
              <w:t xml:space="preserve">This lab course is designed for the students to achieve </w:t>
            </w:r>
            <w:r>
              <w:rPr>
                <w:rFonts w:ascii="Arial" w:hAnsi="Arial" w:cs="Arial"/>
                <w:bCs/>
                <w:iCs/>
                <w:sz w:val="19"/>
                <w:szCs w:val="19"/>
              </w:rPr>
              <w:t>their skills about to face viva voce to produce their academic knowledge in their professional life. The students will be able to c</w:t>
            </w:r>
            <w:r w:rsidRPr="005A427F">
              <w:rPr>
                <w:rFonts w:ascii="Arial" w:hAnsi="Arial" w:cs="Arial"/>
                <w:bCs/>
                <w:iCs/>
                <w:sz w:val="19"/>
                <w:szCs w:val="19"/>
              </w:rPr>
              <w:t xml:space="preserve">ommunicate effectivelycomplex computer science and engineering activities with the engineering community and with society at large </w:t>
            </w:r>
            <w:r>
              <w:rPr>
                <w:rFonts w:ascii="Arial" w:hAnsi="Arial" w:cs="Arial"/>
                <w:bCs/>
                <w:iCs/>
                <w:sz w:val="19"/>
                <w:szCs w:val="19"/>
              </w:rPr>
              <w:t xml:space="preserve">in </w:t>
            </w:r>
            <w:r w:rsidRPr="005A427F">
              <w:rPr>
                <w:rFonts w:ascii="Arial" w:hAnsi="Arial" w:cs="Arial"/>
                <w:bCs/>
                <w:iCs/>
                <w:sz w:val="19"/>
                <w:szCs w:val="19"/>
              </w:rPr>
              <w:t>ora</w:t>
            </w:r>
            <w:r>
              <w:rPr>
                <w:rFonts w:ascii="Arial" w:hAnsi="Arial" w:cs="Arial"/>
                <w:bCs/>
                <w:iCs/>
                <w:sz w:val="19"/>
                <w:szCs w:val="19"/>
              </w:rPr>
              <w:t>l form.</w:t>
            </w:r>
          </w:p>
        </w:tc>
      </w:tr>
    </w:tbl>
    <w:p w:rsidR="00930F2A" w:rsidRDefault="00930F2A" w:rsidP="00930F2A">
      <w:pPr>
        <w:jc w:val="center"/>
        <w:rPr>
          <w:rFonts w:ascii="Arial" w:hAnsi="Arial" w:cs="Arial"/>
          <w:bCs/>
          <w:sz w:val="19"/>
          <w:szCs w:val="19"/>
        </w:rPr>
      </w:pPr>
    </w:p>
    <w:p w:rsidR="00930F2A" w:rsidRPr="00897D43" w:rsidRDefault="00930F2A" w:rsidP="00930F2A">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7423" w:type="dxa"/>
        <w:jc w:val="center"/>
        <w:tblLook w:val="04A0" w:firstRow="1" w:lastRow="0" w:firstColumn="1" w:lastColumn="0" w:noHBand="0" w:noVBand="1"/>
      </w:tblPr>
      <w:tblGrid>
        <w:gridCol w:w="646"/>
        <w:gridCol w:w="1969"/>
        <w:gridCol w:w="2537"/>
        <w:gridCol w:w="2271"/>
      </w:tblGrid>
      <w:tr w:rsidR="00930F2A" w:rsidRPr="00897D43" w:rsidTr="006A2DCD">
        <w:trPr>
          <w:trHeight w:val="466"/>
          <w:jc w:val="center"/>
        </w:trPr>
        <w:tc>
          <w:tcPr>
            <w:tcW w:w="646" w:type="dxa"/>
            <w:vAlign w:val="center"/>
          </w:tcPr>
          <w:p w:rsidR="00930F2A" w:rsidRPr="00897D43" w:rsidRDefault="00930F2A"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rsidR="00930F2A" w:rsidRPr="00897D43" w:rsidRDefault="00930F2A"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537" w:type="dxa"/>
            <w:vAlign w:val="center"/>
          </w:tcPr>
          <w:p w:rsidR="00930F2A" w:rsidRPr="00897D43" w:rsidRDefault="00930F2A"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2271" w:type="dxa"/>
            <w:vAlign w:val="center"/>
          </w:tcPr>
          <w:p w:rsidR="00930F2A" w:rsidRPr="00897D43" w:rsidRDefault="00930F2A"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930F2A" w:rsidRPr="00897D43" w:rsidTr="006A2DCD">
        <w:trPr>
          <w:trHeight w:val="848"/>
          <w:jc w:val="center"/>
        </w:trPr>
        <w:tc>
          <w:tcPr>
            <w:tcW w:w="646" w:type="dxa"/>
            <w:vAlign w:val="center"/>
          </w:tcPr>
          <w:p w:rsidR="00930F2A" w:rsidRPr="00897D43" w:rsidRDefault="00930F2A"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rsidR="00930F2A" w:rsidRPr="00897D43" w:rsidRDefault="00930F2A" w:rsidP="006A2DCD">
            <w:pPr>
              <w:jc w:val="center"/>
              <w:rPr>
                <w:rFonts w:ascii="Arial" w:hAnsi="Arial" w:cs="Arial"/>
                <w:iCs/>
                <w:sz w:val="18"/>
                <w:szCs w:val="18"/>
              </w:rPr>
            </w:pPr>
            <w:r w:rsidRPr="00897D43">
              <w:rPr>
                <w:rFonts w:ascii="Arial" w:hAnsi="Arial" w:cs="Arial"/>
                <w:iCs/>
                <w:sz w:val="18"/>
                <w:szCs w:val="18"/>
              </w:rPr>
              <w:t>To</w:t>
            </w:r>
            <w:r>
              <w:rPr>
                <w:rFonts w:ascii="Arial" w:hAnsi="Arial" w:cs="Arial"/>
                <w:b/>
                <w:bCs/>
                <w:iCs/>
                <w:sz w:val="18"/>
                <w:szCs w:val="18"/>
              </w:rPr>
              <w:t xml:space="preserve">communicate </w:t>
            </w:r>
            <w:r>
              <w:rPr>
                <w:rFonts w:ascii="Arial" w:hAnsi="Arial" w:cs="Arial"/>
                <w:iCs/>
                <w:sz w:val="18"/>
                <w:szCs w:val="18"/>
              </w:rPr>
              <w:t>effectively in professional life.</w:t>
            </w:r>
          </w:p>
        </w:tc>
        <w:tc>
          <w:tcPr>
            <w:tcW w:w="2537" w:type="dxa"/>
            <w:vAlign w:val="center"/>
          </w:tcPr>
          <w:p w:rsidR="00930F2A" w:rsidRPr="00060C20" w:rsidRDefault="00930F2A" w:rsidP="006A2DCD">
            <w:pPr>
              <w:jc w:val="center"/>
              <w:rPr>
                <w:rFonts w:ascii="Arial" w:hAnsi="Arial" w:cs="Arial"/>
                <w:sz w:val="18"/>
                <w:szCs w:val="18"/>
              </w:rPr>
            </w:pPr>
            <w:r w:rsidRPr="00060C20">
              <w:rPr>
                <w:rFonts w:ascii="Arial" w:hAnsi="Arial" w:cs="Arial"/>
                <w:b/>
                <w:bCs/>
                <w:sz w:val="18"/>
                <w:szCs w:val="18"/>
              </w:rPr>
              <w:t>Communication</w:t>
            </w:r>
          </w:p>
          <w:p w:rsidR="00930F2A" w:rsidRPr="00897D43" w:rsidRDefault="00930F2A" w:rsidP="006A2DCD">
            <w:pPr>
              <w:jc w:val="center"/>
              <w:rPr>
                <w:rFonts w:ascii="Arial" w:hAnsi="Arial" w:cs="Arial"/>
                <w:sz w:val="18"/>
                <w:szCs w:val="18"/>
              </w:rPr>
            </w:pPr>
            <w:r w:rsidRPr="00060C20">
              <w:rPr>
                <w:rFonts w:ascii="Arial" w:hAnsi="Arial" w:cs="Arial"/>
                <w:sz w:val="18"/>
                <w:szCs w:val="18"/>
              </w:rPr>
              <w:t>(P10)</w:t>
            </w:r>
          </w:p>
        </w:tc>
        <w:tc>
          <w:tcPr>
            <w:tcW w:w="2271" w:type="dxa"/>
            <w:vAlign w:val="center"/>
          </w:tcPr>
          <w:p w:rsidR="00930F2A" w:rsidRPr="0071741C" w:rsidRDefault="00930F2A" w:rsidP="006A2DCD">
            <w:pPr>
              <w:jc w:val="center"/>
              <w:rPr>
                <w:rFonts w:ascii="Arial" w:hAnsi="Arial" w:cs="Arial"/>
                <w:color w:val="000000" w:themeColor="text1"/>
                <w:sz w:val="18"/>
                <w:szCs w:val="18"/>
              </w:rPr>
            </w:pPr>
            <w:r w:rsidRPr="0071741C">
              <w:rPr>
                <w:rFonts w:ascii="Arial" w:hAnsi="Arial" w:cs="Arial"/>
                <w:color w:val="000000" w:themeColor="text1"/>
                <w:sz w:val="18"/>
                <w:szCs w:val="18"/>
              </w:rPr>
              <w:t>Viva voce</w:t>
            </w:r>
          </w:p>
        </w:tc>
      </w:tr>
    </w:tbl>
    <w:p w:rsidR="00930F2A" w:rsidRDefault="00930F2A" w:rsidP="00930F2A">
      <w:pPr>
        <w:rPr>
          <w:rFonts w:ascii="Arial" w:hAnsi="Arial" w:cs="Arial"/>
          <w:bCs/>
          <w:sz w:val="19"/>
          <w:szCs w:val="19"/>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930F2A" w:rsidRPr="003444A9" w:rsidTr="006A2DCD">
        <w:trPr>
          <w:jc w:val="center"/>
        </w:trPr>
        <w:tc>
          <w:tcPr>
            <w:tcW w:w="9127" w:type="dxa"/>
          </w:tcPr>
          <w:p w:rsidR="00930F2A" w:rsidRPr="003444A9" w:rsidRDefault="006A2DCD" w:rsidP="006A2DCD">
            <w:pPr>
              <w:rPr>
                <w:rFonts w:ascii="Arial" w:hAnsi="Arial" w:cs="Arial"/>
                <w:b/>
                <w:bCs/>
                <w:sz w:val="19"/>
                <w:szCs w:val="19"/>
              </w:rPr>
            </w:pPr>
            <w:r w:rsidRPr="003444A9">
              <w:rPr>
                <w:rFonts w:ascii="Arial" w:hAnsi="Arial" w:cs="Arial"/>
                <w:b/>
                <w:bCs/>
                <w:sz w:val="19"/>
                <w:szCs w:val="19"/>
              </w:rPr>
              <w:t>As</w:t>
            </w:r>
            <w:r>
              <w:rPr>
                <w:rFonts w:ascii="Arial" w:hAnsi="Arial" w:cs="Arial"/>
                <w:b/>
                <w:bCs/>
                <w:sz w:val="19"/>
                <w:szCs w:val="19"/>
              </w:rPr>
              <w:t>sessment:</w:t>
            </w:r>
          </w:p>
          <w:p w:rsidR="00930F2A" w:rsidRPr="003444A9" w:rsidRDefault="00930F2A" w:rsidP="006A2DCD">
            <w:pPr>
              <w:rPr>
                <w:rFonts w:ascii="Arial" w:hAnsi="Arial" w:cs="Arial"/>
                <w:b/>
                <w:bCs/>
                <w:sz w:val="19"/>
                <w:szCs w:val="19"/>
              </w:rPr>
            </w:pPr>
            <w:r w:rsidRPr="003444A9">
              <w:rPr>
                <w:rFonts w:ascii="Arial" w:hAnsi="Arial" w:cs="Arial"/>
                <w:bCs/>
                <w:sz w:val="19"/>
                <w:szCs w:val="19"/>
              </w:rPr>
              <w:tab/>
            </w:r>
            <w:r>
              <w:rPr>
                <w:rFonts w:ascii="Arial" w:hAnsi="Arial" w:cs="Arial"/>
                <w:bCs/>
                <w:sz w:val="19"/>
                <w:szCs w:val="19"/>
              </w:rPr>
              <w:t>The Board viva-voce will be conducted by the Examination Committee.</w:t>
            </w:r>
          </w:p>
        </w:tc>
      </w:tr>
    </w:tbl>
    <w:p w:rsidR="0002730F" w:rsidRDefault="0002730F">
      <w:pPr>
        <w:rPr>
          <w:rFonts w:ascii="Arial" w:hAnsi="Arial" w:cs="Arial"/>
          <w:sz w:val="18"/>
          <w:szCs w:val="18"/>
        </w:rPr>
      </w:pPr>
      <w:r>
        <w:rPr>
          <w:rFonts w:ascii="Arial" w:hAnsi="Arial" w:cs="Arial"/>
          <w:sz w:val="18"/>
          <w:szCs w:val="18"/>
        </w:rPr>
        <w:br w:type="page"/>
      </w:r>
    </w:p>
    <w:p w:rsidR="0002730F" w:rsidRDefault="0002730F" w:rsidP="008B295F">
      <w:pPr>
        <w:ind w:left="180"/>
        <w:jc w:val="center"/>
        <w:rPr>
          <w:rFonts w:ascii="Arial" w:hAnsi="Arial" w:cs="Arial"/>
          <w:b/>
          <w:sz w:val="52"/>
          <w:szCs w:val="52"/>
        </w:rPr>
      </w:pPr>
    </w:p>
    <w:p w:rsidR="0002730F" w:rsidRDefault="0002730F" w:rsidP="0002730F">
      <w:pPr>
        <w:jc w:val="center"/>
        <w:rPr>
          <w:rFonts w:ascii="Arial" w:hAnsi="Arial" w:cs="Arial"/>
          <w:b/>
          <w:sz w:val="52"/>
          <w:szCs w:val="52"/>
        </w:rPr>
      </w:pPr>
    </w:p>
    <w:p w:rsidR="0002730F" w:rsidRDefault="0002730F" w:rsidP="0002730F">
      <w:pPr>
        <w:jc w:val="center"/>
        <w:rPr>
          <w:rFonts w:ascii="Arial" w:hAnsi="Arial" w:cs="Arial"/>
          <w:b/>
          <w:sz w:val="52"/>
          <w:szCs w:val="52"/>
        </w:rPr>
      </w:pPr>
    </w:p>
    <w:p w:rsidR="0002730F" w:rsidRDefault="0002730F" w:rsidP="0002730F">
      <w:pPr>
        <w:jc w:val="center"/>
        <w:rPr>
          <w:rFonts w:ascii="Arial" w:hAnsi="Arial" w:cs="Arial"/>
          <w:b/>
          <w:sz w:val="52"/>
          <w:szCs w:val="52"/>
        </w:rPr>
      </w:pPr>
    </w:p>
    <w:p w:rsidR="0002730F" w:rsidRDefault="0002730F" w:rsidP="0002730F">
      <w:pPr>
        <w:jc w:val="center"/>
        <w:rPr>
          <w:rFonts w:ascii="Arial" w:hAnsi="Arial" w:cs="Arial"/>
          <w:b/>
          <w:sz w:val="52"/>
          <w:szCs w:val="52"/>
        </w:rPr>
      </w:pPr>
    </w:p>
    <w:p w:rsidR="0002730F" w:rsidRPr="00B85B1B" w:rsidRDefault="0002730F" w:rsidP="008B295F">
      <w:pPr>
        <w:ind w:right="-244" w:hanging="90"/>
        <w:jc w:val="center"/>
        <w:rPr>
          <w:rFonts w:ascii="Arial" w:hAnsi="Arial" w:cs="Arial"/>
          <w:b/>
          <w:sz w:val="52"/>
          <w:szCs w:val="52"/>
        </w:rPr>
        <w:sectPr w:rsidR="0002730F"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2</w:t>
      </w:r>
      <w:r w:rsidRPr="0002730F">
        <w:rPr>
          <w:rFonts w:ascii="Arial" w:hAnsi="Arial" w:cs="Arial"/>
          <w:b/>
          <w:sz w:val="52"/>
          <w:szCs w:val="52"/>
          <w:vertAlign w:val="superscript"/>
        </w:rPr>
        <w:t>nd</w:t>
      </w:r>
      <w:r w:rsidR="008B295F">
        <w:rPr>
          <w:rFonts w:ascii="Arial" w:hAnsi="Arial" w:cs="Arial"/>
          <w:b/>
          <w:sz w:val="52"/>
          <w:szCs w:val="52"/>
          <w:vertAlign w:val="superscript"/>
        </w:rPr>
        <w:t xml:space="preserve"> </w:t>
      </w:r>
      <w:r w:rsidRPr="00B85B1B">
        <w:rPr>
          <w:rFonts w:ascii="Arial" w:hAnsi="Arial" w:cs="Arial"/>
          <w:b/>
          <w:sz w:val="52"/>
          <w:szCs w:val="52"/>
        </w:rPr>
        <w:t>Year</w:t>
      </w:r>
      <w:r w:rsidR="000627E4">
        <w:rPr>
          <w:rFonts w:ascii="Arial" w:hAnsi="Arial" w:cs="Arial"/>
          <w:b/>
          <w:sz w:val="52"/>
          <w:szCs w:val="52"/>
        </w:rPr>
        <w:t xml:space="preserve">, First </w:t>
      </w:r>
      <w:r w:rsidRPr="00B85B1B">
        <w:rPr>
          <w:rFonts w:ascii="Arial" w:hAnsi="Arial" w:cs="Arial"/>
          <w:b/>
          <w:sz w:val="52"/>
          <w:szCs w:val="52"/>
        </w:rPr>
        <w:t>Semester</w:t>
      </w:r>
    </w:p>
    <w:p w:rsidR="00805AD2" w:rsidRPr="00BC0DF1" w:rsidRDefault="00805AD2" w:rsidP="00805AD2">
      <w:pPr>
        <w:pBdr>
          <w:top w:val="single" w:sz="4" w:space="1" w:color="auto"/>
          <w:left w:val="single" w:sz="4" w:space="4" w:color="auto"/>
          <w:bottom w:val="single" w:sz="4" w:space="1" w:color="auto"/>
          <w:right w:val="single" w:sz="4" w:space="0" w:color="auto"/>
        </w:pBdr>
        <w:shd w:val="clear" w:color="auto" w:fill="BFBFBF"/>
        <w:jc w:val="center"/>
        <w:rPr>
          <w:rFonts w:ascii="Arial" w:hAnsi="Arial" w:cs="Arial"/>
          <w:b/>
          <w:bCs/>
          <w:iCs/>
          <w:sz w:val="18"/>
          <w:szCs w:val="18"/>
        </w:rPr>
      </w:pPr>
      <w:r w:rsidRPr="00BC0DF1">
        <w:rPr>
          <w:rFonts w:ascii="Arial" w:hAnsi="Arial" w:cs="Arial"/>
          <w:b/>
          <w:bCs/>
          <w:iCs/>
          <w:sz w:val="18"/>
          <w:szCs w:val="18"/>
        </w:rPr>
        <w:lastRenderedPageBreak/>
        <w:t>ACCO2111: Industrial Management and Accountancy</w:t>
      </w:r>
    </w:p>
    <w:p w:rsidR="00805AD2" w:rsidRPr="00BC0DF1" w:rsidRDefault="00805AD2" w:rsidP="00805AD2">
      <w:pPr>
        <w:pBdr>
          <w:top w:val="single" w:sz="4" w:space="1" w:color="auto"/>
          <w:left w:val="single" w:sz="4" w:space="4" w:color="auto"/>
          <w:bottom w:val="single" w:sz="4" w:space="1" w:color="auto"/>
          <w:right w:val="single" w:sz="4" w:space="0" w:color="auto"/>
        </w:pBdr>
        <w:shd w:val="clear" w:color="auto" w:fill="BFBFBF"/>
        <w:jc w:val="center"/>
        <w:rPr>
          <w:rFonts w:ascii="Arial" w:hAnsi="Arial" w:cs="Arial"/>
          <w:b/>
          <w:bCs/>
          <w:iCs/>
          <w:sz w:val="18"/>
          <w:szCs w:val="18"/>
        </w:rPr>
      </w:pPr>
      <w:r w:rsidRPr="00BC0DF1">
        <w:rPr>
          <w:rFonts w:ascii="Arial" w:hAnsi="Arial" w:cs="Arial"/>
          <w:b/>
          <w:bCs/>
          <w:iCs/>
          <w:sz w:val="18"/>
          <w:szCs w:val="18"/>
        </w:rPr>
        <w:t xml:space="preserve">Credits: </w:t>
      </w:r>
      <w:r w:rsidRPr="00BC0DF1">
        <w:rPr>
          <w:rFonts w:ascii="Arial" w:hAnsi="Arial" w:cs="Arial"/>
          <w:iCs/>
          <w:sz w:val="18"/>
          <w:szCs w:val="18"/>
        </w:rPr>
        <w:t xml:space="preserve">2 </w:t>
      </w:r>
      <w:r w:rsidR="00844CE6">
        <w:rPr>
          <w:rFonts w:ascii="Arial" w:hAnsi="Arial" w:cs="Arial"/>
          <w:b/>
          <w:bCs/>
          <w:iCs/>
          <w:sz w:val="18"/>
          <w:szCs w:val="18"/>
        </w:rPr>
        <w:t>Contact Hours: 28</w:t>
      </w:r>
    </w:p>
    <w:p w:rsidR="00805AD2" w:rsidRPr="00BC0DF1" w:rsidRDefault="00805AD2" w:rsidP="00805AD2">
      <w:pPr>
        <w:pBdr>
          <w:top w:val="single" w:sz="4" w:space="1" w:color="auto"/>
          <w:left w:val="single" w:sz="4" w:space="4" w:color="auto"/>
          <w:bottom w:val="single" w:sz="4" w:space="1" w:color="auto"/>
          <w:right w:val="single" w:sz="4" w:space="0" w:color="auto"/>
        </w:pBdr>
        <w:shd w:val="clear" w:color="auto" w:fill="BFBFBF"/>
        <w:jc w:val="center"/>
        <w:rPr>
          <w:rFonts w:ascii="Arial" w:hAnsi="Arial" w:cs="Arial"/>
          <w:b/>
          <w:bCs/>
          <w:iCs/>
          <w:sz w:val="18"/>
          <w:szCs w:val="18"/>
        </w:rPr>
      </w:pPr>
      <w:r w:rsidRPr="00BC0DF1">
        <w:rPr>
          <w:rFonts w:ascii="Arial" w:hAnsi="Arial" w:cs="Arial"/>
          <w:b/>
          <w:bCs/>
          <w:iCs/>
          <w:sz w:val="18"/>
          <w:szCs w:val="18"/>
        </w:rPr>
        <w:t xml:space="preserve">Year: </w:t>
      </w:r>
      <w:r w:rsidR="007C154B">
        <w:rPr>
          <w:rFonts w:ascii="Arial" w:hAnsi="Arial" w:cs="Arial"/>
          <w:iCs/>
          <w:sz w:val="18"/>
          <w:szCs w:val="18"/>
        </w:rPr>
        <w:t>2</w:t>
      </w:r>
      <w:r w:rsidR="007C154B"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805AD2" w:rsidRPr="00B455C6" w:rsidRDefault="00805AD2"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805AD2" w:rsidRPr="00B455C6" w:rsidTr="00805AD2">
        <w:trPr>
          <w:jc w:val="center"/>
        </w:trPr>
        <w:tc>
          <w:tcPr>
            <w:tcW w:w="1439" w:type="dxa"/>
          </w:tcPr>
          <w:p w:rsidR="00805AD2" w:rsidRPr="00B455C6" w:rsidRDefault="00805AD2" w:rsidP="00805AD2">
            <w:pPr>
              <w:rPr>
                <w:rFonts w:ascii="Arial" w:hAnsi="Arial" w:cs="Arial"/>
                <w:b/>
                <w:bCs/>
                <w:sz w:val="18"/>
                <w:szCs w:val="18"/>
              </w:rPr>
            </w:pPr>
            <w:r w:rsidRPr="00B455C6">
              <w:rPr>
                <w:rFonts w:ascii="Arial" w:hAnsi="Arial" w:cs="Arial"/>
                <w:b/>
                <w:sz w:val="18"/>
                <w:szCs w:val="18"/>
              </w:rPr>
              <w:t>Prerequisite:</w:t>
            </w:r>
          </w:p>
        </w:tc>
        <w:tc>
          <w:tcPr>
            <w:tcW w:w="7741" w:type="dxa"/>
          </w:tcPr>
          <w:p w:rsidR="00805AD2" w:rsidRPr="00B230C6" w:rsidRDefault="00805AD2" w:rsidP="00805AD2">
            <w:pPr>
              <w:jc w:val="both"/>
              <w:rPr>
                <w:rFonts w:ascii="Arial" w:hAnsi="Arial" w:cs="Arial"/>
                <w:iCs/>
                <w:sz w:val="19"/>
                <w:szCs w:val="19"/>
              </w:rPr>
            </w:pPr>
            <w:r>
              <w:rPr>
                <w:rFonts w:ascii="Arial" w:hAnsi="Arial" w:cs="Arial"/>
                <w:iCs/>
                <w:sz w:val="19"/>
                <w:szCs w:val="19"/>
              </w:rPr>
              <w:t>None</w:t>
            </w:r>
          </w:p>
        </w:tc>
      </w:tr>
      <w:tr w:rsidR="00805AD2" w:rsidRPr="00B455C6" w:rsidTr="00805AD2">
        <w:trPr>
          <w:jc w:val="center"/>
        </w:trPr>
        <w:tc>
          <w:tcPr>
            <w:tcW w:w="1439" w:type="dxa"/>
          </w:tcPr>
          <w:p w:rsidR="00805AD2" w:rsidRPr="00B455C6" w:rsidRDefault="00805AD2" w:rsidP="00805AD2">
            <w:pPr>
              <w:rPr>
                <w:rFonts w:ascii="Arial" w:hAnsi="Arial" w:cs="Arial"/>
                <w:b/>
                <w:sz w:val="18"/>
                <w:szCs w:val="18"/>
              </w:rPr>
            </w:pPr>
            <w:r w:rsidRPr="00B455C6">
              <w:rPr>
                <w:rFonts w:ascii="Arial" w:hAnsi="Arial" w:cs="Arial"/>
                <w:b/>
                <w:sz w:val="18"/>
                <w:szCs w:val="18"/>
              </w:rPr>
              <w:t>Course Type</w:t>
            </w:r>
          </w:p>
        </w:tc>
        <w:tc>
          <w:tcPr>
            <w:tcW w:w="7741" w:type="dxa"/>
          </w:tcPr>
          <w:p w:rsidR="00805AD2" w:rsidRDefault="00805AD2" w:rsidP="00805AD2">
            <w:pPr>
              <w:rPr>
                <w:rFonts w:ascii="Arial" w:hAnsi="Arial" w:cs="Arial"/>
                <w:iCs/>
                <w:sz w:val="18"/>
                <w:szCs w:val="18"/>
              </w:rPr>
            </w:pPr>
            <w:r w:rsidRPr="00B455C6">
              <w:rPr>
                <w:rFonts w:ascii="Segoe UI Symbol" w:eastAsia="MS Gothic" w:hAnsi="Segoe UI Symbol" w:cs="Segoe UI Symbol"/>
                <w:iCs/>
                <w:sz w:val="18"/>
                <w:szCs w:val="18"/>
              </w:rPr>
              <w:t>☒</w:t>
            </w:r>
            <w:r w:rsidRPr="00B455C6">
              <w:rPr>
                <w:rFonts w:ascii="Arial" w:hAnsi="Arial" w:cs="Arial"/>
                <w:iCs/>
                <w:sz w:val="18"/>
                <w:szCs w:val="18"/>
              </w:rPr>
              <w:t xml:space="preserve"> Theory         </w:t>
            </w:r>
            <w:r w:rsidRPr="00B455C6">
              <w:rPr>
                <w:rFonts w:ascii="Segoe UI Symbol" w:eastAsia="MS Gothic" w:hAnsi="Segoe UI Symbol" w:cs="Segoe UI Symbol"/>
                <w:iCs/>
                <w:sz w:val="18"/>
                <w:szCs w:val="18"/>
              </w:rPr>
              <w:t>☐</w:t>
            </w:r>
            <w:r w:rsidRPr="00B455C6">
              <w:rPr>
                <w:rFonts w:ascii="Arial" w:hAnsi="Arial" w:cs="Arial"/>
                <w:iCs/>
                <w:sz w:val="18"/>
                <w:szCs w:val="18"/>
              </w:rPr>
              <w:t xml:space="preserve"> Laboratory work         </w:t>
            </w:r>
            <w:r w:rsidRPr="00B455C6">
              <w:rPr>
                <w:rFonts w:ascii="Segoe UI Symbol" w:eastAsia="MS Gothic" w:hAnsi="Segoe UI Symbol" w:cs="Segoe UI Symbol"/>
                <w:iCs/>
                <w:sz w:val="18"/>
                <w:szCs w:val="18"/>
              </w:rPr>
              <w:t>☐</w:t>
            </w:r>
            <w:r w:rsidRPr="00B455C6">
              <w:rPr>
                <w:rFonts w:ascii="Arial" w:hAnsi="Arial" w:cs="Arial"/>
                <w:iCs/>
                <w:sz w:val="18"/>
                <w:szCs w:val="18"/>
              </w:rPr>
              <w:t xml:space="preserve"> Project work      </w:t>
            </w:r>
            <w:r w:rsidRPr="00B455C6">
              <w:rPr>
                <w:rFonts w:ascii="Segoe UI Symbol" w:eastAsia="MS Gothic" w:hAnsi="Segoe UI Symbol" w:cs="Segoe UI Symbol"/>
                <w:iCs/>
                <w:sz w:val="18"/>
                <w:szCs w:val="18"/>
              </w:rPr>
              <w:t>☐</w:t>
            </w:r>
            <w:r w:rsidRPr="00B455C6">
              <w:rPr>
                <w:rFonts w:ascii="Arial" w:hAnsi="Arial" w:cs="Arial"/>
                <w:iCs/>
                <w:sz w:val="18"/>
                <w:szCs w:val="18"/>
              </w:rPr>
              <w:t xml:space="preserve"> Viva Voce  </w:t>
            </w:r>
          </w:p>
          <w:p w:rsidR="00805AD2" w:rsidRPr="00B455C6" w:rsidRDefault="00805AD2" w:rsidP="00805AD2">
            <w:pPr>
              <w:rPr>
                <w:rFonts w:ascii="Arial" w:hAnsi="Arial" w:cs="Arial"/>
                <w:iCs/>
                <w:sz w:val="4"/>
                <w:szCs w:val="4"/>
              </w:rPr>
            </w:pPr>
          </w:p>
        </w:tc>
      </w:tr>
      <w:tr w:rsidR="00805AD2" w:rsidRPr="00B455C6" w:rsidTr="00805AD2">
        <w:trPr>
          <w:trHeight w:val="238"/>
          <w:jc w:val="center"/>
        </w:trPr>
        <w:tc>
          <w:tcPr>
            <w:tcW w:w="1439" w:type="dxa"/>
          </w:tcPr>
          <w:p w:rsidR="00805AD2" w:rsidRPr="00B455C6" w:rsidRDefault="00805AD2" w:rsidP="00805AD2">
            <w:pPr>
              <w:ind w:left="2160" w:hanging="2160"/>
              <w:rPr>
                <w:rFonts w:ascii="Arial" w:hAnsi="Arial" w:cs="Arial"/>
                <w:b/>
                <w:bCs/>
                <w:sz w:val="18"/>
                <w:szCs w:val="18"/>
              </w:rPr>
            </w:pPr>
            <w:r w:rsidRPr="00B455C6">
              <w:rPr>
                <w:rFonts w:ascii="Arial" w:hAnsi="Arial" w:cs="Arial"/>
                <w:b/>
                <w:bCs/>
                <w:sz w:val="18"/>
                <w:szCs w:val="18"/>
              </w:rPr>
              <w:t>Motivation</w:t>
            </w:r>
          </w:p>
        </w:tc>
        <w:tc>
          <w:tcPr>
            <w:tcW w:w="7741" w:type="dxa"/>
          </w:tcPr>
          <w:p w:rsidR="00805AD2" w:rsidRPr="002E33AA" w:rsidRDefault="00805AD2" w:rsidP="00805AD2">
            <w:pPr>
              <w:jc w:val="both"/>
              <w:rPr>
                <w:rFonts w:ascii="Arial" w:hAnsi="Arial" w:cs="Arial"/>
                <w:iCs/>
                <w:sz w:val="19"/>
                <w:szCs w:val="19"/>
              </w:rPr>
            </w:pPr>
            <w:r w:rsidRPr="002E33AA">
              <w:rPr>
                <w:rFonts w:ascii="Arial" w:hAnsi="Arial" w:cs="Arial"/>
                <w:sz w:val="19"/>
                <w:szCs w:val="19"/>
                <w:lang w:bidi="ar-SA"/>
              </w:rPr>
              <w:t>To understand the role of management and accountancy in modern commercial realm.</w:t>
            </w:r>
          </w:p>
        </w:tc>
      </w:tr>
      <w:tr w:rsidR="00805AD2" w:rsidRPr="00B455C6" w:rsidTr="00805AD2">
        <w:trPr>
          <w:trHeight w:val="238"/>
          <w:jc w:val="center"/>
        </w:trPr>
        <w:tc>
          <w:tcPr>
            <w:tcW w:w="9180" w:type="dxa"/>
            <w:gridSpan w:val="2"/>
          </w:tcPr>
          <w:p w:rsidR="00805AD2" w:rsidRPr="00B455C6" w:rsidRDefault="00805AD2" w:rsidP="00805AD2">
            <w:pPr>
              <w:rPr>
                <w:rFonts w:ascii="Arial" w:hAnsi="Arial" w:cs="Arial"/>
                <w:b/>
                <w:bCs/>
                <w:sz w:val="18"/>
                <w:szCs w:val="18"/>
              </w:rPr>
            </w:pPr>
          </w:p>
          <w:p w:rsidR="00805AD2" w:rsidRPr="00B455C6" w:rsidRDefault="00805AD2" w:rsidP="00805AD2">
            <w:pPr>
              <w:rPr>
                <w:rFonts w:ascii="Arial" w:hAnsi="Arial" w:cs="Arial"/>
                <w:b/>
                <w:bCs/>
                <w:sz w:val="18"/>
                <w:szCs w:val="18"/>
              </w:rPr>
            </w:pPr>
            <w:r w:rsidRPr="00B455C6">
              <w:rPr>
                <w:rFonts w:ascii="Arial" w:hAnsi="Arial" w:cs="Arial"/>
                <w:b/>
                <w:bCs/>
                <w:sz w:val="18"/>
                <w:szCs w:val="18"/>
              </w:rPr>
              <w:t>Course Objective:</w:t>
            </w:r>
          </w:p>
          <w:p w:rsidR="00805AD2" w:rsidRPr="00B455C6" w:rsidRDefault="00805AD2" w:rsidP="00805AD2">
            <w:pPr>
              <w:jc w:val="both"/>
              <w:rPr>
                <w:rFonts w:ascii="Arial" w:hAnsi="Arial" w:cs="Arial"/>
                <w:iCs/>
                <w:sz w:val="18"/>
                <w:szCs w:val="18"/>
              </w:rPr>
            </w:pPr>
            <w:r w:rsidRPr="002E33AA">
              <w:rPr>
                <w:rFonts w:ascii="Arial" w:hAnsi="Arial" w:cs="Arial"/>
                <w:iCs/>
                <w:sz w:val="19"/>
                <w:szCs w:val="19"/>
              </w:rPr>
              <w:t>This course gives students a good understanding about the concept of management and accountancy. The objective of this course is to enhance a manager’s ability to make effective economic decisions in the context of organizational growth and development. It also explains the accountancy which is concerned with keeping the business deals and transactions in order.</w:t>
            </w:r>
          </w:p>
        </w:tc>
      </w:tr>
    </w:tbl>
    <w:p w:rsidR="00805AD2" w:rsidRPr="00B455C6" w:rsidRDefault="00805AD2" w:rsidP="00805AD2">
      <w:pPr>
        <w:jc w:val="center"/>
        <w:rPr>
          <w:rFonts w:ascii="Arial" w:hAnsi="Arial" w:cs="Arial"/>
          <w:sz w:val="18"/>
          <w:szCs w:val="18"/>
        </w:rPr>
      </w:pPr>
    </w:p>
    <w:p w:rsidR="00805AD2" w:rsidRPr="00B455C6" w:rsidRDefault="00805AD2" w:rsidP="00805AD2">
      <w:pPr>
        <w:autoSpaceDE w:val="0"/>
        <w:autoSpaceDN w:val="0"/>
        <w:adjustRightInd w:val="0"/>
        <w:jc w:val="center"/>
        <w:rPr>
          <w:rFonts w:ascii="Arial" w:hAnsi="Arial" w:cs="Arial"/>
          <w:b/>
          <w:color w:val="000000"/>
          <w:sz w:val="18"/>
          <w:szCs w:val="18"/>
        </w:rPr>
      </w:pPr>
      <w:r w:rsidRPr="00B455C6">
        <w:rPr>
          <w:rFonts w:ascii="Arial" w:hAnsi="Arial" w:cs="Arial"/>
          <w:b/>
          <w:color w:val="000000"/>
          <w:sz w:val="18"/>
          <w:szCs w:val="18"/>
        </w:rPr>
        <w:t>Course Outcomes (COs), Program Outcomes (POs) and Assessment:</w:t>
      </w:r>
    </w:p>
    <w:p w:rsidR="00805AD2" w:rsidRPr="00B455C6" w:rsidRDefault="00805AD2" w:rsidP="00805AD2">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673"/>
        <w:gridCol w:w="2511"/>
        <w:gridCol w:w="1048"/>
        <w:gridCol w:w="1712"/>
        <w:gridCol w:w="1588"/>
      </w:tblGrid>
      <w:tr w:rsidR="00805AD2" w:rsidRPr="00B455C6" w:rsidTr="00805AD2">
        <w:trPr>
          <w:trHeight w:val="877"/>
          <w:jc w:val="center"/>
        </w:trPr>
        <w:tc>
          <w:tcPr>
            <w:tcW w:w="643"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 No.</w:t>
            </w:r>
          </w:p>
        </w:tc>
        <w:tc>
          <w:tcPr>
            <w:tcW w:w="1673"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 Statement</w:t>
            </w:r>
          </w:p>
        </w:tc>
        <w:tc>
          <w:tcPr>
            <w:tcW w:w="2511"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Corresponding PO</w:t>
            </w:r>
          </w:p>
        </w:tc>
        <w:tc>
          <w:tcPr>
            <w:tcW w:w="1048"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Domain / level of learning taxonomy</w:t>
            </w:r>
          </w:p>
        </w:tc>
        <w:tc>
          <w:tcPr>
            <w:tcW w:w="1712"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Delivery methods and activities</w:t>
            </w:r>
          </w:p>
        </w:tc>
        <w:tc>
          <w:tcPr>
            <w:tcW w:w="1588"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Assessment tools</w:t>
            </w:r>
          </w:p>
        </w:tc>
      </w:tr>
      <w:tr w:rsidR="00805AD2" w:rsidRPr="00B455C6" w:rsidTr="00805AD2">
        <w:trPr>
          <w:trHeight w:val="1646"/>
          <w:jc w:val="center"/>
        </w:trPr>
        <w:tc>
          <w:tcPr>
            <w:tcW w:w="643"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CO1</w:t>
            </w:r>
          </w:p>
        </w:tc>
        <w:tc>
          <w:tcPr>
            <w:tcW w:w="1673" w:type="dxa"/>
            <w:vAlign w:val="center"/>
          </w:tcPr>
          <w:p w:rsidR="00805AD2" w:rsidRPr="002E33AA" w:rsidRDefault="00805AD2" w:rsidP="00805AD2">
            <w:pPr>
              <w:jc w:val="center"/>
              <w:rPr>
                <w:rFonts w:ascii="Arial" w:hAnsi="Arial" w:cs="Arial"/>
                <w:sz w:val="19"/>
                <w:szCs w:val="19"/>
              </w:rPr>
            </w:pPr>
            <w:r w:rsidRPr="00AF7209">
              <w:rPr>
                <w:rFonts w:ascii="Arial" w:hAnsi="Arial" w:cs="Arial"/>
                <w:sz w:val="19"/>
                <w:szCs w:val="19"/>
              </w:rPr>
              <w:t>To</w:t>
            </w:r>
            <w:r>
              <w:rPr>
                <w:rFonts w:ascii="Arial" w:hAnsi="Arial" w:cs="Arial"/>
                <w:b/>
                <w:bCs/>
                <w:sz w:val="19"/>
                <w:szCs w:val="19"/>
              </w:rPr>
              <w:t xml:space="preserve"> u</w:t>
            </w:r>
            <w:r w:rsidRPr="004C78F9">
              <w:rPr>
                <w:rFonts w:ascii="Arial" w:hAnsi="Arial" w:cs="Arial"/>
                <w:b/>
                <w:bCs/>
                <w:sz w:val="19"/>
                <w:szCs w:val="19"/>
              </w:rPr>
              <w:t>nderstand</w:t>
            </w:r>
            <w:r w:rsidRPr="002E33AA">
              <w:rPr>
                <w:rFonts w:ascii="Arial" w:hAnsi="Arial" w:cs="Arial"/>
                <w:sz w:val="19"/>
                <w:szCs w:val="19"/>
              </w:rPr>
              <w:t xml:space="preserve"> different theories and their practices in the field of management and accountancy</w:t>
            </w:r>
          </w:p>
        </w:tc>
        <w:tc>
          <w:tcPr>
            <w:tcW w:w="2511" w:type="dxa"/>
            <w:vAlign w:val="center"/>
          </w:tcPr>
          <w:p w:rsidR="00805AD2" w:rsidRDefault="00805AD2" w:rsidP="00805AD2">
            <w:pPr>
              <w:jc w:val="center"/>
              <w:rPr>
                <w:rFonts w:ascii="Arial" w:hAnsi="Arial" w:cs="Arial"/>
                <w:iCs/>
                <w:sz w:val="19"/>
                <w:szCs w:val="19"/>
              </w:rPr>
            </w:pPr>
            <w:r w:rsidRPr="00881D61">
              <w:rPr>
                <w:rFonts w:ascii="Arial" w:hAnsi="Arial" w:cs="Arial"/>
                <w:b/>
                <w:bCs/>
                <w:sz w:val="19"/>
                <w:szCs w:val="19"/>
              </w:rPr>
              <w:t>Engineering knowledge</w:t>
            </w:r>
            <w:r w:rsidRPr="00881D61">
              <w:rPr>
                <w:rFonts w:ascii="Arial" w:hAnsi="Arial" w:cs="Arial"/>
                <w:iCs/>
                <w:sz w:val="19"/>
                <w:szCs w:val="19"/>
              </w:rPr>
              <w:t xml:space="preserve"> (PO1),</w:t>
            </w:r>
          </w:p>
          <w:p w:rsidR="00805AD2" w:rsidRDefault="00805AD2" w:rsidP="00805AD2">
            <w:pPr>
              <w:jc w:val="center"/>
              <w:rPr>
                <w:rFonts w:ascii="Arial" w:hAnsi="Arial" w:cs="Arial"/>
                <w:b/>
                <w:bCs/>
                <w:sz w:val="19"/>
                <w:szCs w:val="19"/>
              </w:rPr>
            </w:pPr>
            <w:r>
              <w:rPr>
                <w:rFonts w:ascii="Arial" w:hAnsi="Arial" w:cs="Arial"/>
                <w:b/>
                <w:bCs/>
                <w:sz w:val="19"/>
                <w:szCs w:val="19"/>
              </w:rPr>
              <w:t>Problem analysis</w:t>
            </w:r>
          </w:p>
          <w:p w:rsidR="00805AD2" w:rsidRPr="00881D61" w:rsidRDefault="00805AD2" w:rsidP="00805AD2">
            <w:pPr>
              <w:jc w:val="center"/>
              <w:rPr>
                <w:rFonts w:ascii="Arial" w:hAnsi="Arial" w:cs="Arial"/>
                <w:iCs/>
                <w:sz w:val="19"/>
                <w:szCs w:val="19"/>
              </w:rPr>
            </w:pPr>
            <w:r w:rsidRPr="00881D61">
              <w:rPr>
                <w:rFonts w:ascii="Arial" w:hAnsi="Arial" w:cs="Arial"/>
                <w:sz w:val="19"/>
                <w:szCs w:val="19"/>
              </w:rPr>
              <w:t>(PO2)</w:t>
            </w:r>
          </w:p>
        </w:tc>
        <w:tc>
          <w:tcPr>
            <w:tcW w:w="1048"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Cognitive domain – level 5</w:t>
            </w:r>
          </w:p>
        </w:tc>
        <w:tc>
          <w:tcPr>
            <w:tcW w:w="1712" w:type="dxa"/>
            <w:vAlign w:val="center"/>
          </w:tcPr>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Lecture Note</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Text Book</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Audio/Video</w:t>
            </w:r>
          </w:p>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Web Material</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Journal paper</w:t>
            </w:r>
          </w:p>
        </w:tc>
        <w:tc>
          <w:tcPr>
            <w:tcW w:w="1588" w:type="dxa"/>
            <w:vAlign w:val="center"/>
          </w:tcPr>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Class Test</w:t>
            </w:r>
          </w:p>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Final Exam</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Assignment </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Participation</w:t>
            </w:r>
          </w:p>
          <w:p w:rsidR="00805AD2" w:rsidRPr="00B455C6" w:rsidRDefault="00805AD2" w:rsidP="00805AD2">
            <w:pPr>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Presentation</w:t>
            </w:r>
          </w:p>
        </w:tc>
      </w:tr>
      <w:tr w:rsidR="00805AD2" w:rsidRPr="00B455C6" w:rsidTr="00805AD2">
        <w:trPr>
          <w:trHeight w:val="1583"/>
          <w:jc w:val="center"/>
        </w:trPr>
        <w:tc>
          <w:tcPr>
            <w:tcW w:w="643"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CO2</w:t>
            </w:r>
          </w:p>
        </w:tc>
        <w:tc>
          <w:tcPr>
            <w:tcW w:w="1673" w:type="dxa"/>
            <w:vAlign w:val="center"/>
          </w:tcPr>
          <w:p w:rsidR="00805AD2" w:rsidRPr="002E33AA" w:rsidRDefault="00805AD2" w:rsidP="00805AD2">
            <w:pPr>
              <w:jc w:val="center"/>
              <w:rPr>
                <w:rFonts w:ascii="Arial" w:hAnsi="Arial" w:cs="Arial"/>
                <w:sz w:val="19"/>
                <w:szCs w:val="19"/>
              </w:rPr>
            </w:pPr>
            <w:r w:rsidRPr="00AF7209">
              <w:rPr>
                <w:rFonts w:ascii="Arial" w:hAnsi="Arial" w:cs="Arial"/>
                <w:sz w:val="19"/>
                <w:szCs w:val="19"/>
              </w:rPr>
              <w:t>To</w:t>
            </w:r>
            <w:r>
              <w:rPr>
                <w:rFonts w:ascii="Arial" w:hAnsi="Arial" w:cs="Arial"/>
                <w:b/>
                <w:bCs/>
                <w:sz w:val="19"/>
                <w:szCs w:val="19"/>
              </w:rPr>
              <w:t xml:space="preserve"> design </w:t>
            </w:r>
            <w:r w:rsidRPr="00A156A8">
              <w:rPr>
                <w:rFonts w:ascii="Arial" w:hAnsi="Arial" w:cs="Arial"/>
                <w:sz w:val="19"/>
                <w:szCs w:val="19"/>
              </w:rPr>
              <w:t>a</w:t>
            </w:r>
            <w:r w:rsidRPr="002E33AA">
              <w:rPr>
                <w:rFonts w:ascii="Arial" w:hAnsi="Arial" w:cs="Arial"/>
                <w:sz w:val="19"/>
                <w:szCs w:val="19"/>
              </w:rPr>
              <w:t>nagreement control system and responsibility accounting.</w:t>
            </w:r>
          </w:p>
        </w:tc>
        <w:tc>
          <w:tcPr>
            <w:tcW w:w="2511" w:type="dxa"/>
            <w:vAlign w:val="center"/>
          </w:tcPr>
          <w:p w:rsidR="00805AD2" w:rsidRDefault="00805AD2" w:rsidP="00805AD2">
            <w:pPr>
              <w:jc w:val="center"/>
              <w:rPr>
                <w:rFonts w:ascii="Arial" w:hAnsi="Arial" w:cs="Arial"/>
                <w:b/>
                <w:bCs/>
                <w:sz w:val="19"/>
                <w:szCs w:val="19"/>
              </w:rPr>
            </w:pPr>
            <w:r>
              <w:rPr>
                <w:rFonts w:ascii="Arial" w:hAnsi="Arial" w:cs="Arial"/>
                <w:b/>
                <w:bCs/>
                <w:sz w:val="19"/>
                <w:szCs w:val="19"/>
              </w:rPr>
              <w:t>D</w:t>
            </w:r>
            <w:r w:rsidRPr="007E5369">
              <w:rPr>
                <w:rFonts w:ascii="Arial" w:hAnsi="Arial" w:cs="Arial"/>
                <w:b/>
                <w:bCs/>
                <w:sz w:val="19"/>
                <w:szCs w:val="19"/>
              </w:rPr>
              <w:t>esign/development of solutions</w:t>
            </w:r>
          </w:p>
          <w:p w:rsidR="00805AD2" w:rsidRDefault="00805AD2" w:rsidP="00805AD2">
            <w:pPr>
              <w:jc w:val="center"/>
              <w:rPr>
                <w:rFonts w:ascii="Arial" w:hAnsi="Arial" w:cs="Arial"/>
                <w:sz w:val="19"/>
                <w:szCs w:val="19"/>
              </w:rPr>
            </w:pPr>
            <w:r w:rsidRPr="007E5369">
              <w:rPr>
                <w:rFonts w:ascii="Arial" w:hAnsi="Arial" w:cs="Arial"/>
                <w:sz w:val="19"/>
                <w:szCs w:val="19"/>
              </w:rPr>
              <w:t>(PO3)</w:t>
            </w:r>
          </w:p>
          <w:p w:rsidR="00805AD2" w:rsidRDefault="00805AD2" w:rsidP="00805AD2">
            <w:pPr>
              <w:jc w:val="center"/>
              <w:rPr>
                <w:rFonts w:ascii="Arial" w:hAnsi="Arial" w:cs="Arial"/>
                <w:sz w:val="19"/>
                <w:szCs w:val="19"/>
              </w:rPr>
            </w:pPr>
            <w:r>
              <w:rPr>
                <w:rFonts w:ascii="Arial" w:hAnsi="Arial" w:cs="Arial"/>
                <w:sz w:val="19"/>
                <w:szCs w:val="19"/>
              </w:rPr>
              <w:t xml:space="preserve">, </w:t>
            </w:r>
            <w:r w:rsidRPr="00436639">
              <w:rPr>
                <w:rFonts w:ascii="Arial" w:hAnsi="Arial" w:cs="Arial"/>
                <w:b/>
                <w:bCs/>
                <w:sz w:val="19"/>
                <w:szCs w:val="19"/>
              </w:rPr>
              <w:t>Project management and finance</w:t>
            </w:r>
          </w:p>
          <w:p w:rsidR="00805AD2" w:rsidRPr="00881D61" w:rsidRDefault="00805AD2" w:rsidP="00805AD2">
            <w:pPr>
              <w:jc w:val="center"/>
              <w:rPr>
                <w:rFonts w:ascii="Arial" w:hAnsi="Arial" w:cs="Arial"/>
                <w:iCs/>
                <w:sz w:val="19"/>
                <w:szCs w:val="19"/>
              </w:rPr>
            </w:pPr>
            <w:r>
              <w:rPr>
                <w:rFonts w:ascii="Arial" w:hAnsi="Arial" w:cs="Arial"/>
                <w:sz w:val="19"/>
                <w:szCs w:val="19"/>
              </w:rPr>
              <w:t>(PO11)</w:t>
            </w:r>
          </w:p>
        </w:tc>
        <w:tc>
          <w:tcPr>
            <w:tcW w:w="1048"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 xml:space="preserve">Cognitive domain – level </w:t>
            </w:r>
            <w:r>
              <w:rPr>
                <w:rFonts w:ascii="Arial" w:hAnsi="Arial" w:cs="Arial"/>
                <w:color w:val="000000"/>
                <w:sz w:val="18"/>
                <w:szCs w:val="18"/>
              </w:rPr>
              <w:t>1</w:t>
            </w:r>
          </w:p>
        </w:tc>
        <w:tc>
          <w:tcPr>
            <w:tcW w:w="1712" w:type="dxa"/>
            <w:vAlign w:val="center"/>
          </w:tcPr>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Lecture Note</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Text Book</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Audio/Video</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Web Material</w:t>
            </w:r>
          </w:p>
          <w:p w:rsidR="00805AD2" w:rsidRPr="00B455C6" w:rsidRDefault="00805AD2" w:rsidP="00805AD2">
            <w:pPr>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Journal paper</w:t>
            </w:r>
          </w:p>
        </w:tc>
        <w:tc>
          <w:tcPr>
            <w:tcW w:w="1588" w:type="dxa"/>
            <w:vAlign w:val="center"/>
          </w:tcPr>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Class Test</w:t>
            </w:r>
          </w:p>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Final Exam</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Assignment</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Participation</w:t>
            </w:r>
          </w:p>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Presentation</w:t>
            </w:r>
          </w:p>
        </w:tc>
      </w:tr>
      <w:tr w:rsidR="00805AD2" w:rsidRPr="00B455C6" w:rsidTr="00805AD2">
        <w:trPr>
          <w:trHeight w:val="1700"/>
          <w:jc w:val="center"/>
        </w:trPr>
        <w:tc>
          <w:tcPr>
            <w:tcW w:w="643"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CO3</w:t>
            </w:r>
          </w:p>
        </w:tc>
        <w:tc>
          <w:tcPr>
            <w:tcW w:w="1673" w:type="dxa"/>
            <w:vAlign w:val="center"/>
          </w:tcPr>
          <w:p w:rsidR="00805AD2" w:rsidRPr="002E33AA" w:rsidRDefault="00805AD2" w:rsidP="00805AD2">
            <w:pPr>
              <w:jc w:val="center"/>
              <w:rPr>
                <w:rFonts w:ascii="Arial" w:hAnsi="Arial" w:cs="Arial"/>
                <w:sz w:val="19"/>
                <w:szCs w:val="19"/>
              </w:rPr>
            </w:pPr>
            <w:r w:rsidRPr="00AF7209">
              <w:rPr>
                <w:rFonts w:ascii="Arial" w:hAnsi="Arial" w:cs="Arial"/>
                <w:sz w:val="19"/>
                <w:szCs w:val="19"/>
              </w:rPr>
              <w:t>To</w:t>
            </w:r>
            <w:r>
              <w:rPr>
                <w:rFonts w:ascii="Arial" w:hAnsi="Arial" w:cs="Arial"/>
                <w:b/>
                <w:bCs/>
                <w:sz w:val="19"/>
                <w:szCs w:val="19"/>
              </w:rPr>
              <w:t xml:space="preserve"> a</w:t>
            </w:r>
            <w:r w:rsidRPr="00D95A18">
              <w:rPr>
                <w:rFonts w:ascii="Arial" w:hAnsi="Arial" w:cs="Arial"/>
                <w:b/>
                <w:bCs/>
                <w:sz w:val="19"/>
                <w:szCs w:val="19"/>
              </w:rPr>
              <w:t>nalyze</w:t>
            </w:r>
            <w:r w:rsidRPr="002E33AA">
              <w:rPr>
                <w:rFonts w:ascii="Arial" w:hAnsi="Arial" w:cs="Arial"/>
                <w:sz w:val="19"/>
                <w:szCs w:val="19"/>
              </w:rPr>
              <w:t>projects using cash flow approach</w:t>
            </w:r>
          </w:p>
        </w:tc>
        <w:tc>
          <w:tcPr>
            <w:tcW w:w="2511" w:type="dxa"/>
            <w:vAlign w:val="center"/>
          </w:tcPr>
          <w:p w:rsidR="00805AD2" w:rsidRDefault="00805AD2" w:rsidP="00805AD2">
            <w:pPr>
              <w:jc w:val="center"/>
              <w:rPr>
                <w:rFonts w:ascii="Arial" w:hAnsi="Arial" w:cs="Arial"/>
                <w:b/>
                <w:bCs/>
                <w:sz w:val="19"/>
                <w:szCs w:val="19"/>
              </w:rPr>
            </w:pPr>
            <w:r w:rsidRPr="00881D61">
              <w:rPr>
                <w:rFonts w:ascii="Arial" w:hAnsi="Arial" w:cs="Arial"/>
                <w:b/>
                <w:bCs/>
                <w:sz w:val="19"/>
                <w:szCs w:val="19"/>
              </w:rPr>
              <w:t>Problem analysis</w:t>
            </w:r>
          </w:p>
          <w:p w:rsidR="00805AD2" w:rsidRDefault="00805AD2" w:rsidP="00805AD2">
            <w:pPr>
              <w:jc w:val="center"/>
              <w:rPr>
                <w:rFonts w:ascii="Arial" w:hAnsi="Arial" w:cs="Arial"/>
                <w:b/>
                <w:bCs/>
                <w:sz w:val="19"/>
                <w:szCs w:val="19"/>
              </w:rPr>
            </w:pPr>
            <w:r w:rsidRPr="00881D61">
              <w:rPr>
                <w:rFonts w:ascii="Arial" w:hAnsi="Arial" w:cs="Arial"/>
                <w:sz w:val="19"/>
                <w:szCs w:val="19"/>
              </w:rPr>
              <w:t>(PO2)</w:t>
            </w:r>
            <w:r w:rsidRPr="007E5369">
              <w:rPr>
                <w:rFonts w:ascii="Arial" w:hAnsi="Arial" w:cs="Arial"/>
                <w:sz w:val="19"/>
                <w:szCs w:val="19"/>
              </w:rPr>
              <w:t xml:space="preserve">, </w:t>
            </w:r>
            <w:r>
              <w:rPr>
                <w:rFonts w:ascii="Arial" w:hAnsi="Arial" w:cs="Arial"/>
                <w:b/>
                <w:bCs/>
                <w:sz w:val="19"/>
                <w:szCs w:val="19"/>
              </w:rPr>
              <w:t>D</w:t>
            </w:r>
            <w:r w:rsidRPr="007E5369">
              <w:rPr>
                <w:rFonts w:ascii="Arial" w:hAnsi="Arial" w:cs="Arial"/>
                <w:b/>
                <w:bCs/>
                <w:sz w:val="19"/>
                <w:szCs w:val="19"/>
              </w:rPr>
              <w:t>esign/development of solutions</w:t>
            </w:r>
          </w:p>
          <w:p w:rsidR="00805AD2" w:rsidRPr="00881D61" w:rsidRDefault="00805AD2" w:rsidP="00805AD2">
            <w:pPr>
              <w:jc w:val="center"/>
              <w:rPr>
                <w:rFonts w:ascii="Arial" w:hAnsi="Arial" w:cs="Arial"/>
                <w:iCs/>
                <w:sz w:val="19"/>
                <w:szCs w:val="19"/>
              </w:rPr>
            </w:pPr>
            <w:r w:rsidRPr="007E5369">
              <w:rPr>
                <w:rFonts w:ascii="Arial" w:hAnsi="Arial" w:cs="Arial"/>
                <w:sz w:val="19"/>
                <w:szCs w:val="19"/>
              </w:rPr>
              <w:t>(PO3)</w:t>
            </w:r>
          </w:p>
        </w:tc>
        <w:tc>
          <w:tcPr>
            <w:tcW w:w="1048" w:type="dxa"/>
            <w:vAlign w:val="center"/>
          </w:tcPr>
          <w:p w:rsidR="00805AD2" w:rsidRPr="00B455C6" w:rsidRDefault="00805AD2" w:rsidP="00805AD2">
            <w:pPr>
              <w:jc w:val="center"/>
              <w:rPr>
                <w:rFonts w:ascii="Arial" w:hAnsi="Arial" w:cs="Arial"/>
                <w:color w:val="000000"/>
                <w:sz w:val="18"/>
                <w:szCs w:val="18"/>
              </w:rPr>
            </w:pPr>
            <w:r w:rsidRPr="00B455C6">
              <w:rPr>
                <w:rFonts w:ascii="Arial" w:hAnsi="Arial" w:cs="Arial"/>
                <w:color w:val="000000"/>
                <w:sz w:val="18"/>
                <w:szCs w:val="18"/>
              </w:rPr>
              <w:t xml:space="preserve">Cognitive domain – level </w:t>
            </w:r>
            <w:r>
              <w:rPr>
                <w:rFonts w:ascii="Arial" w:hAnsi="Arial" w:cs="Arial"/>
                <w:color w:val="000000"/>
                <w:sz w:val="18"/>
                <w:szCs w:val="18"/>
              </w:rPr>
              <w:t>3</w:t>
            </w:r>
          </w:p>
        </w:tc>
        <w:tc>
          <w:tcPr>
            <w:tcW w:w="1712" w:type="dxa"/>
            <w:vAlign w:val="center"/>
          </w:tcPr>
          <w:p w:rsidR="00805AD2" w:rsidRPr="00B455C6" w:rsidRDefault="00805AD2" w:rsidP="00805AD2">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Lecture Note</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Text Book</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Audio/Video</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Web Material</w:t>
            </w:r>
          </w:p>
          <w:p w:rsidR="00805AD2" w:rsidRPr="00B455C6" w:rsidRDefault="00805AD2" w:rsidP="00805AD2">
            <w:pPr>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Journal paper</w:t>
            </w:r>
          </w:p>
        </w:tc>
        <w:tc>
          <w:tcPr>
            <w:tcW w:w="1588" w:type="dxa"/>
            <w:vAlign w:val="center"/>
          </w:tcPr>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Class Test</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Final Exam</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Assignment </w:t>
            </w:r>
          </w:p>
          <w:p w:rsidR="00805AD2" w:rsidRPr="00B455C6" w:rsidRDefault="00805AD2" w:rsidP="00805AD2">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Participation</w:t>
            </w:r>
          </w:p>
          <w:p w:rsidR="00805AD2" w:rsidRPr="00B455C6" w:rsidRDefault="00805AD2" w:rsidP="00805AD2">
            <w:pPr>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Presentation</w:t>
            </w:r>
          </w:p>
        </w:tc>
      </w:tr>
    </w:tbl>
    <w:p w:rsidR="00805AD2" w:rsidRPr="00B455C6" w:rsidRDefault="00805AD2" w:rsidP="00805AD2">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805AD2" w:rsidRPr="00B455C6" w:rsidTr="0022085D">
        <w:trPr>
          <w:jc w:val="center"/>
        </w:trPr>
        <w:tc>
          <w:tcPr>
            <w:tcW w:w="9127" w:type="dxa"/>
          </w:tcPr>
          <w:p w:rsidR="00805AD2" w:rsidRPr="00B455C6" w:rsidRDefault="00805AD2" w:rsidP="00805AD2">
            <w:pPr>
              <w:rPr>
                <w:rFonts w:ascii="Arial" w:hAnsi="Arial" w:cs="Arial"/>
                <w:b/>
                <w:color w:val="000000"/>
                <w:sz w:val="18"/>
                <w:szCs w:val="18"/>
              </w:rPr>
            </w:pPr>
          </w:p>
          <w:p w:rsidR="00805AD2" w:rsidRPr="00B455C6" w:rsidRDefault="00805AD2" w:rsidP="00805AD2">
            <w:pPr>
              <w:rPr>
                <w:rFonts w:ascii="Arial" w:hAnsi="Arial" w:cs="Arial"/>
                <w:b/>
                <w:color w:val="000000"/>
                <w:sz w:val="18"/>
                <w:szCs w:val="18"/>
              </w:rPr>
            </w:pPr>
            <w:r w:rsidRPr="00B455C6">
              <w:rPr>
                <w:rFonts w:ascii="Arial" w:hAnsi="Arial" w:cs="Arial"/>
                <w:b/>
                <w:color w:val="000000"/>
                <w:sz w:val="18"/>
                <w:szCs w:val="18"/>
              </w:rPr>
              <w:t>Assessment and Marks Distribution:</w:t>
            </w:r>
          </w:p>
          <w:p w:rsidR="00805AD2" w:rsidRPr="00B455C6" w:rsidRDefault="00805AD2" w:rsidP="00805AD2">
            <w:pPr>
              <w:rPr>
                <w:rFonts w:ascii="Arial" w:hAnsi="Arial" w:cs="Arial"/>
                <w:bCs/>
                <w:color w:val="000000"/>
                <w:sz w:val="18"/>
                <w:szCs w:val="18"/>
              </w:rPr>
            </w:pPr>
            <w:r w:rsidRPr="00B455C6">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805AD2" w:rsidRPr="00B455C6" w:rsidRDefault="00805AD2" w:rsidP="00805AD2">
            <w:pPr>
              <w:rPr>
                <w:rFonts w:ascii="Arial" w:hAnsi="Arial" w:cs="Arial"/>
                <w:bCs/>
                <w:color w:val="000000"/>
                <w:sz w:val="18"/>
                <w:szCs w:val="18"/>
              </w:rPr>
            </w:pPr>
            <w:r w:rsidRPr="00B455C6">
              <w:rPr>
                <w:rFonts w:ascii="Arial" w:hAnsi="Arial" w:cs="Arial"/>
                <w:bCs/>
                <w:color w:val="000000"/>
                <w:sz w:val="18"/>
                <w:szCs w:val="18"/>
              </w:rPr>
              <w:tab/>
              <w:t>Class tests + Assignments due in different times of the semester (20%)</w:t>
            </w:r>
          </w:p>
          <w:p w:rsidR="00805AD2" w:rsidRPr="00B455C6" w:rsidRDefault="00805AD2" w:rsidP="00805AD2">
            <w:pPr>
              <w:rPr>
                <w:rFonts w:ascii="Arial" w:hAnsi="Arial" w:cs="Arial"/>
                <w:bCs/>
                <w:color w:val="000000"/>
                <w:sz w:val="18"/>
                <w:szCs w:val="18"/>
              </w:rPr>
            </w:pPr>
            <w:r w:rsidRPr="00B455C6">
              <w:rPr>
                <w:rFonts w:ascii="Arial" w:hAnsi="Arial" w:cs="Arial"/>
                <w:bCs/>
                <w:color w:val="000000"/>
                <w:sz w:val="18"/>
                <w:szCs w:val="18"/>
              </w:rPr>
              <w:tab/>
              <w:t xml:space="preserve">A comprehensive final exam (70%), Total Time: 3 hours. </w:t>
            </w:r>
          </w:p>
          <w:p w:rsidR="00805AD2" w:rsidRPr="00B455C6" w:rsidRDefault="00805AD2" w:rsidP="00805AD2">
            <w:pPr>
              <w:rPr>
                <w:rFonts w:ascii="Arial" w:hAnsi="Arial" w:cs="Arial"/>
                <w:b/>
                <w:color w:val="000000"/>
                <w:sz w:val="18"/>
                <w:szCs w:val="18"/>
              </w:rPr>
            </w:pPr>
            <w:r w:rsidRPr="00B455C6">
              <w:rPr>
                <w:rFonts w:ascii="Arial" w:hAnsi="Arial" w:cs="Arial"/>
                <w:bCs/>
                <w:color w:val="000000"/>
                <w:sz w:val="18"/>
                <w:szCs w:val="18"/>
              </w:rPr>
              <w:tab/>
              <w:t>A class participation mark (10%).</w:t>
            </w:r>
          </w:p>
        </w:tc>
      </w:tr>
      <w:tr w:rsidR="00805AD2" w:rsidRPr="00B455C6" w:rsidTr="0022085D">
        <w:trPr>
          <w:jc w:val="center"/>
        </w:trPr>
        <w:tc>
          <w:tcPr>
            <w:tcW w:w="9127" w:type="dxa"/>
          </w:tcPr>
          <w:p w:rsidR="00805AD2" w:rsidRPr="00B455C6" w:rsidRDefault="00805AD2" w:rsidP="00805AD2">
            <w:pPr>
              <w:spacing w:after="120"/>
              <w:rPr>
                <w:rFonts w:ascii="Arial" w:hAnsi="Arial" w:cs="Arial"/>
                <w:b/>
                <w:bCs/>
                <w:iCs/>
                <w:sz w:val="18"/>
                <w:szCs w:val="18"/>
              </w:rPr>
            </w:pPr>
          </w:p>
          <w:p w:rsidR="00805AD2" w:rsidRPr="00B455C6" w:rsidRDefault="00805AD2" w:rsidP="00805AD2">
            <w:pPr>
              <w:spacing w:after="120"/>
              <w:rPr>
                <w:rFonts w:ascii="Arial" w:hAnsi="Arial" w:cs="Arial"/>
                <w:b/>
                <w:bCs/>
                <w:iCs/>
                <w:sz w:val="18"/>
                <w:szCs w:val="18"/>
              </w:rPr>
            </w:pPr>
            <w:r w:rsidRPr="00B455C6">
              <w:rPr>
                <w:rFonts w:ascii="Arial" w:hAnsi="Arial" w:cs="Arial"/>
                <w:b/>
                <w:bCs/>
                <w:iCs/>
                <w:sz w:val="18"/>
                <w:szCs w:val="18"/>
              </w:rPr>
              <w:t>Course Contents:</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Industry: Commerce-Industry: Meaning &amp; Characteristics of Industry, Types of Industry; Business: Meaning &amp; Objectives of Business, Types of Business: Sole Proprietorship, Partnership, Joint Stock Company, State Enterprise and Cooperative Society.</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Fundamentals of Management: Meaning of Management, Principles of Management, Functions of Management, Levels of Management, Roles of Management, Scientific Management and Core Management skills.</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Factory Location and Plant Layout: Factors Determining Location of Factory, Steps in Location, Factors Influencing Layout, Types of Layout, Problems of Layout.</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lastRenderedPageBreak/>
              <w:t>Work-Environment and Plant Utility: Meaning, Importance, Factors Affecting Work Environment, Plant Utility, Lighting, Ventilation, Air-conditioning, Sanitation and Noise Control.</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Sole Proprietorships: Features, Advantages, Disadvantages of Sole Proprietorship, Sustainability of Sole proprietorships.</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Man Power Planning &amp; Motivation: Need, Objectives, Manpower Planning Process, Recruitment, Selection and Training, Issue in Managing People, Maslow’s Need Hierarchy, Social Needs and Productivity, Hygiene and Motivators.</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Conflict &amp; Union Management Perspective: Meaning, Process of Conflict, Types of Conflict, Industrial Conflict Resolution Methods, Negotiation Skills, Growth of Trade Unions, Functions, Structure, Leadership and Management in the Trade Union, Collective Bargaining.</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 xml:space="preserve">Accountings: History, Scope and Nature of Accounting, Purpose of Accounting, Information and Uses </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 xml:space="preserve">Transaction: Meaning and Features, Accounting Equation, Meaning and Classification of Account, Double entry System, Rules for Determining Debit and Credit, Accounting cycle. </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Journal, Ledger and Trial Balance: Meaning, Features, Necessity, Rules, Double and Triple Column Cash Book and Practical Problems.</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Work Sheet: Meaning, Purpose, Adjustment Entries and 10 Columns Work Sheet.</w:t>
            </w:r>
          </w:p>
          <w:p w:rsidR="00805AD2" w:rsidRPr="002E33AA" w:rsidRDefault="00805AD2" w:rsidP="00805AD2">
            <w:pPr>
              <w:spacing w:after="120"/>
              <w:jc w:val="both"/>
              <w:rPr>
                <w:rFonts w:ascii="Arial" w:hAnsi="Arial" w:cs="Arial"/>
                <w:iCs/>
                <w:sz w:val="19"/>
                <w:szCs w:val="19"/>
              </w:rPr>
            </w:pPr>
            <w:r w:rsidRPr="002E33AA">
              <w:rPr>
                <w:rFonts w:ascii="Arial" w:hAnsi="Arial" w:cs="Arial"/>
                <w:iCs/>
                <w:sz w:val="19"/>
                <w:szCs w:val="19"/>
              </w:rPr>
              <w:t>Cost Terms Concepts and Classification: Meaning of Cost, Manufacturing and Non Manufacturing Costs, Period and Product Costs, Variable and Fixed Costs, Direct and Indirect Costs, Differential, Opportunity and Sunk Costs, Schedule of Cost of Goods Manufactured, Schedule of Cost of Goods Sold and Income Statement.</w:t>
            </w:r>
          </w:p>
          <w:p w:rsidR="00805AD2" w:rsidRPr="00B455C6" w:rsidRDefault="00805AD2" w:rsidP="00805AD2">
            <w:pPr>
              <w:jc w:val="both"/>
              <w:rPr>
                <w:rFonts w:ascii="Arial" w:hAnsi="Arial" w:cs="Arial"/>
                <w:b/>
                <w:color w:val="FF0000"/>
                <w:sz w:val="18"/>
                <w:szCs w:val="18"/>
              </w:rPr>
            </w:pPr>
            <w:r w:rsidRPr="002E33AA">
              <w:rPr>
                <w:rFonts w:ascii="Arial" w:hAnsi="Arial" w:cs="Arial"/>
                <w:iCs/>
                <w:sz w:val="19"/>
                <w:szCs w:val="19"/>
              </w:rPr>
              <w:t>Cost-Volume-Profit Relationship: Contribution Margin and Ratio, Break-even Analysis, CVP relationship in Graphical Form and Target Net Profit Analysis.</w:t>
            </w:r>
          </w:p>
        </w:tc>
      </w:tr>
    </w:tbl>
    <w:p w:rsidR="00805AD2" w:rsidRPr="00B455C6" w:rsidRDefault="00805AD2" w:rsidP="00805AD2">
      <w:pPr>
        <w:rPr>
          <w:rFonts w:ascii="Arial" w:hAnsi="Arial" w:cs="Arial"/>
          <w:sz w:val="18"/>
          <w:szCs w:val="18"/>
          <w:highlight w:val="yellow"/>
        </w:rPr>
      </w:pPr>
    </w:p>
    <w:p w:rsidR="00805AD2" w:rsidRPr="00B455C6" w:rsidRDefault="00805AD2" w:rsidP="00805AD2">
      <w:pPr>
        <w:jc w:val="center"/>
        <w:rPr>
          <w:rFonts w:ascii="Arial" w:hAnsi="Arial" w:cs="Arial"/>
          <w:b/>
          <w:color w:val="FFFFFF"/>
          <w:sz w:val="18"/>
          <w:szCs w:val="18"/>
          <w:highlight w:val="black"/>
        </w:rPr>
      </w:pPr>
    </w:p>
    <w:p w:rsidR="00805AD2" w:rsidRPr="00B455C6" w:rsidRDefault="00805AD2" w:rsidP="00F93C98">
      <w:pPr>
        <w:rPr>
          <w:rFonts w:ascii="Arial" w:hAnsi="Arial" w:cs="Arial"/>
          <w:b/>
          <w:spacing w:val="-3"/>
          <w:sz w:val="18"/>
          <w:szCs w:val="18"/>
        </w:rPr>
      </w:pPr>
      <w:r w:rsidRPr="00B455C6">
        <w:rPr>
          <w:rFonts w:ascii="Arial" w:hAnsi="Arial" w:cs="Arial"/>
          <w:b/>
          <w:spacing w:val="-3"/>
          <w:sz w:val="18"/>
          <w:szCs w:val="18"/>
        </w:rPr>
        <w:t>Text Book:</w:t>
      </w:r>
    </w:p>
    <w:tbl>
      <w:tblPr>
        <w:tblW w:w="4965" w:type="pct"/>
        <w:jc w:val="center"/>
        <w:tblLook w:val="0000" w:firstRow="0" w:lastRow="0" w:firstColumn="0" w:lastColumn="0" w:noHBand="0" w:noVBand="0"/>
      </w:tblPr>
      <w:tblGrid>
        <w:gridCol w:w="361"/>
        <w:gridCol w:w="2430"/>
        <w:gridCol w:w="267"/>
        <w:gridCol w:w="6119"/>
      </w:tblGrid>
      <w:tr w:rsidR="00805AD2" w:rsidRPr="00B455C6" w:rsidTr="00F93C98">
        <w:trPr>
          <w:jc w:val="center"/>
        </w:trPr>
        <w:tc>
          <w:tcPr>
            <w:tcW w:w="197" w:type="pct"/>
          </w:tcPr>
          <w:p w:rsidR="00805AD2" w:rsidRPr="00B455C6" w:rsidRDefault="00805AD2" w:rsidP="00805AD2">
            <w:pPr>
              <w:suppressAutoHyphens/>
              <w:jc w:val="center"/>
              <w:rPr>
                <w:rFonts w:ascii="Arial" w:hAnsi="Arial" w:cs="Arial"/>
                <w:spacing w:val="-3"/>
                <w:sz w:val="18"/>
                <w:szCs w:val="18"/>
              </w:rPr>
            </w:pPr>
            <w:r w:rsidRPr="00B455C6">
              <w:rPr>
                <w:rFonts w:ascii="Arial" w:hAnsi="Arial" w:cs="Arial"/>
                <w:spacing w:val="-3"/>
                <w:sz w:val="18"/>
                <w:szCs w:val="18"/>
              </w:rPr>
              <w:t>1.</w:t>
            </w:r>
          </w:p>
        </w:tc>
        <w:tc>
          <w:tcPr>
            <w:tcW w:w="1324" w:type="pct"/>
          </w:tcPr>
          <w:p w:rsidR="00805AD2" w:rsidRPr="00DE4012" w:rsidRDefault="00805AD2" w:rsidP="00805AD2">
            <w:pPr>
              <w:suppressAutoHyphens/>
              <w:rPr>
                <w:rFonts w:ascii="Arial" w:hAnsi="Arial" w:cs="Arial"/>
                <w:spacing w:val="-3"/>
                <w:sz w:val="18"/>
                <w:szCs w:val="18"/>
              </w:rPr>
            </w:pPr>
            <w:r w:rsidRPr="00DE4012">
              <w:rPr>
                <w:rFonts w:ascii="Arial" w:hAnsi="Arial" w:cs="Arial"/>
                <w:spacing w:val="-3"/>
                <w:sz w:val="18"/>
                <w:szCs w:val="18"/>
              </w:rPr>
              <w:t>M. C. Shukla</w:t>
            </w:r>
          </w:p>
        </w:tc>
        <w:tc>
          <w:tcPr>
            <w:tcW w:w="145" w:type="pct"/>
          </w:tcPr>
          <w:p w:rsidR="00805AD2" w:rsidRPr="00DE4012" w:rsidRDefault="00805AD2" w:rsidP="00805AD2">
            <w:pPr>
              <w:rPr>
                <w:rFonts w:ascii="Arial" w:hAnsi="Arial" w:cs="Arial"/>
                <w:color w:val="000000"/>
                <w:sz w:val="18"/>
                <w:szCs w:val="18"/>
              </w:rPr>
            </w:pPr>
            <w:r w:rsidRPr="00DE4012">
              <w:rPr>
                <w:rFonts w:ascii="Arial" w:hAnsi="Arial" w:cs="Arial"/>
                <w:color w:val="000000"/>
                <w:sz w:val="18"/>
                <w:szCs w:val="18"/>
              </w:rPr>
              <w:t>:</w:t>
            </w:r>
          </w:p>
        </w:tc>
        <w:tc>
          <w:tcPr>
            <w:tcW w:w="3334" w:type="pct"/>
          </w:tcPr>
          <w:p w:rsidR="00805AD2" w:rsidRPr="00DE4012" w:rsidRDefault="00805AD2" w:rsidP="00805AD2">
            <w:pPr>
              <w:rPr>
                <w:rFonts w:ascii="Arial" w:hAnsi="Arial" w:cs="Arial"/>
                <w:color w:val="000000"/>
                <w:sz w:val="18"/>
                <w:szCs w:val="18"/>
              </w:rPr>
            </w:pPr>
            <w:r w:rsidRPr="00DE4012">
              <w:rPr>
                <w:rFonts w:ascii="Arial" w:hAnsi="Arial" w:cs="Arial"/>
                <w:b/>
                <w:bCs/>
                <w:spacing w:val="-3"/>
                <w:sz w:val="18"/>
                <w:szCs w:val="18"/>
              </w:rPr>
              <w:t>Business Organization and Management</w:t>
            </w:r>
            <w:r w:rsidRPr="00DE4012">
              <w:rPr>
                <w:rFonts w:ascii="Arial" w:hAnsi="Arial" w:cs="Arial"/>
                <w:iCs/>
                <w:color w:val="000000"/>
                <w:spacing w:val="-3"/>
                <w:sz w:val="18"/>
                <w:szCs w:val="18"/>
              </w:rPr>
              <w:t>,</w:t>
            </w:r>
            <w:r w:rsidRPr="00DE4012">
              <w:rPr>
                <w:rFonts w:ascii="Arial" w:hAnsi="Arial" w:cs="Arial"/>
                <w:i/>
                <w:iCs/>
                <w:sz w:val="18"/>
                <w:szCs w:val="18"/>
              </w:rPr>
              <w:t>S. Chand Publisher.</w:t>
            </w:r>
          </w:p>
        </w:tc>
      </w:tr>
    </w:tbl>
    <w:p w:rsidR="00805AD2" w:rsidRPr="00B455C6" w:rsidRDefault="00805AD2" w:rsidP="00805AD2">
      <w:pPr>
        <w:jc w:val="center"/>
        <w:rPr>
          <w:rFonts w:ascii="Arial" w:hAnsi="Arial" w:cs="Arial"/>
          <w:b/>
          <w:spacing w:val="-3"/>
          <w:sz w:val="18"/>
          <w:szCs w:val="18"/>
        </w:rPr>
      </w:pPr>
    </w:p>
    <w:p w:rsidR="00805AD2" w:rsidRPr="00B455C6" w:rsidRDefault="00805AD2" w:rsidP="00F93C98">
      <w:pPr>
        <w:rPr>
          <w:rFonts w:ascii="Arial" w:hAnsi="Arial" w:cs="Arial"/>
          <w:b/>
          <w:spacing w:val="-3"/>
          <w:sz w:val="18"/>
          <w:szCs w:val="18"/>
        </w:rPr>
      </w:pPr>
      <w:r w:rsidRPr="00B455C6">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0"/>
        <w:gridCol w:w="267"/>
        <w:gridCol w:w="6141"/>
      </w:tblGrid>
      <w:tr w:rsidR="00805AD2" w:rsidRPr="00B455C6" w:rsidTr="00F93C98">
        <w:trPr>
          <w:trHeight w:val="196"/>
          <w:jc w:val="center"/>
        </w:trPr>
        <w:tc>
          <w:tcPr>
            <w:tcW w:w="196" w:type="pct"/>
          </w:tcPr>
          <w:p w:rsidR="00805AD2" w:rsidRPr="00B455C6" w:rsidRDefault="00805AD2" w:rsidP="00805AD2">
            <w:pPr>
              <w:suppressAutoHyphens/>
              <w:jc w:val="center"/>
              <w:rPr>
                <w:rFonts w:ascii="Arial" w:hAnsi="Arial" w:cs="Arial"/>
                <w:spacing w:val="-3"/>
                <w:sz w:val="18"/>
                <w:szCs w:val="18"/>
              </w:rPr>
            </w:pPr>
            <w:r w:rsidRPr="00B455C6">
              <w:rPr>
                <w:rFonts w:ascii="Arial" w:hAnsi="Arial" w:cs="Arial"/>
                <w:spacing w:val="-3"/>
                <w:sz w:val="18"/>
                <w:szCs w:val="18"/>
              </w:rPr>
              <w:t>1.</w:t>
            </w:r>
          </w:p>
        </w:tc>
        <w:tc>
          <w:tcPr>
            <w:tcW w:w="1321" w:type="pct"/>
          </w:tcPr>
          <w:p w:rsidR="00805AD2" w:rsidRPr="00DE4012" w:rsidRDefault="00805AD2" w:rsidP="00805AD2">
            <w:pPr>
              <w:suppressAutoHyphens/>
              <w:rPr>
                <w:rFonts w:ascii="Arial" w:hAnsi="Arial" w:cs="Arial"/>
                <w:spacing w:val="-3"/>
                <w:sz w:val="18"/>
                <w:szCs w:val="18"/>
              </w:rPr>
            </w:pPr>
            <w:r w:rsidRPr="00DE4012">
              <w:rPr>
                <w:rFonts w:ascii="Arial" w:hAnsi="Arial" w:cs="Arial"/>
                <w:spacing w:val="-3"/>
                <w:sz w:val="18"/>
                <w:szCs w:val="18"/>
              </w:rPr>
              <w:t>Harold Koontz and Heinz Weihrich</w:t>
            </w:r>
          </w:p>
        </w:tc>
        <w:tc>
          <w:tcPr>
            <w:tcW w:w="145" w:type="pct"/>
          </w:tcPr>
          <w:p w:rsidR="00805AD2" w:rsidRPr="00DE4012" w:rsidRDefault="00805AD2" w:rsidP="00805AD2">
            <w:pPr>
              <w:rPr>
                <w:rFonts w:ascii="Arial" w:hAnsi="Arial" w:cs="Arial"/>
                <w:color w:val="000000"/>
                <w:sz w:val="18"/>
                <w:szCs w:val="18"/>
              </w:rPr>
            </w:pPr>
            <w:r w:rsidRPr="00DE4012">
              <w:rPr>
                <w:rFonts w:ascii="Arial" w:hAnsi="Arial" w:cs="Arial"/>
                <w:color w:val="000000"/>
                <w:sz w:val="18"/>
                <w:szCs w:val="18"/>
              </w:rPr>
              <w:t>:</w:t>
            </w:r>
          </w:p>
        </w:tc>
        <w:tc>
          <w:tcPr>
            <w:tcW w:w="3338" w:type="pct"/>
          </w:tcPr>
          <w:p w:rsidR="00805AD2" w:rsidRPr="00DE4012" w:rsidRDefault="00805AD2" w:rsidP="00805AD2">
            <w:pPr>
              <w:rPr>
                <w:rFonts w:ascii="Arial" w:hAnsi="Arial" w:cs="Arial"/>
                <w:color w:val="000000"/>
                <w:sz w:val="18"/>
                <w:szCs w:val="18"/>
              </w:rPr>
            </w:pPr>
            <w:r w:rsidRPr="00DE4012">
              <w:rPr>
                <w:rFonts w:ascii="Arial" w:hAnsi="Arial" w:cs="Arial"/>
                <w:b/>
                <w:bCs/>
                <w:spacing w:val="-3"/>
                <w:sz w:val="18"/>
                <w:szCs w:val="18"/>
              </w:rPr>
              <w:t>Management</w:t>
            </w:r>
            <w:r w:rsidRPr="00DE4012">
              <w:rPr>
                <w:rFonts w:ascii="Arial" w:hAnsi="Arial" w:cs="Arial"/>
                <w:iCs/>
                <w:color w:val="000000"/>
                <w:spacing w:val="-3"/>
                <w:sz w:val="18"/>
                <w:szCs w:val="18"/>
              </w:rPr>
              <w:t xml:space="preserve">, </w:t>
            </w:r>
            <w:r w:rsidRPr="00DE4012">
              <w:rPr>
                <w:rFonts w:ascii="Arial" w:hAnsi="Arial" w:cs="Arial"/>
                <w:i/>
                <w:iCs/>
                <w:sz w:val="18"/>
                <w:szCs w:val="18"/>
              </w:rPr>
              <w:t>Tata McGraw-Hill</w:t>
            </w:r>
            <w:r w:rsidRPr="00DE4012">
              <w:rPr>
                <w:rFonts w:ascii="Arial" w:hAnsi="Arial" w:cs="Arial"/>
                <w:i/>
                <w:iCs/>
                <w:color w:val="000000"/>
                <w:sz w:val="18"/>
                <w:szCs w:val="18"/>
              </w:rPr>
              <w:t>.</w:t>
            </w:r>
          </w:p>
        </w:tc>
      </w:tr>
      <w:tr w:rsidR="00805AD2" w:rsidRPr="00B455C6" w:rsidTr="00F93C98">
        <w:trPr>
          <w:trHeight w:val="109"/>
          <w:jc w:val="center"/>
        </w:trPr>
        <w:tc>
          <w:tcPr>
            <w:tcW w:w="196" w:type="pct"/>
          </w:tcPr>
          <w:p w:rsidR="00805AD2" w:rsidRPr="00B455C6" w:rsidRDefault="00805AD2" w:rsidP="00805AD2">
            <w:pPr>
              <w:suppressAutoHyphens/>
              <w:jc w:val="center"/>
              <w:rPr>
                <w:rFonts w:ascii="Arial" w:hAnsi="Arial" w:cs="Arial"/>
                <w:spacing w:val="-3"/>
                <w:sz w:val="18"/>
                <w:szCs w:val="18"/>
              </w:rPr>
            </w:pPr>
            <w:r w:rsidRPr="00B455C6">
              <w:rPr>
                <w:rFonts w:ascii="Arial" w:hAnsi="Arial" w:cs="Arial"/>
                <w:spacing w:val="-3"/>
                <w:sz w:val="18"/>
                <w:szCs w:val="18"/>
              </w:rPr>
              <w:t>2.</w:t>
            </w:r>
          </w:p>
        </w:tc>
        <w:tc>
          <w:tcPr>
            <w:tcW w:w="1321" w:type="pct"/>
          </w:tcPr>
          <w:p w:rsidR="00805AD2" w:rsidRPr="00DE4012" w:rsidRDefault="00805AD2" w:rsidP="00805AD2">
            <w:pPr>
              <w:suppressAutoHyphens/>
              <w:rPr>
                <w:rFonts w:ascii="Arial" w:hAnsi="Arial" w:cs="Arial"/>
                <w:spacing w:val="-3"/>
                <w:sz w:val="18"/>
                <w:szCs w:val="18"/>
              </w:rPr>
            </w:pPr>
            <w:r w:rsidRPr="00DE4012">
              <w:rPr>
                <w:rFonts w:ascii="Arial" w:hAnsi="Arial" w:cs="Arial"/>
                <w:spacing w:val="-3"/>
                <w:sz w:val="18"/>
                <w:szCs w:val="18"/>
              </w:rPr>
              <w:t>Krajewski and Ritzman</w:t>
            </w:r>
          </w:p>
        </w:tc>
        <w:tc>
          <w:tcPr>
            <w:tcW w:w="145" w:type="pct"/>
          </w:tcPr>
          <w:p w:rsidR="00805AD2" w:rsidRPr="00DE4012" w:rsidRDefault="00805AD2" w:rsidP="00805AD2">
            <w:pPr>
              <w:rPr>
                <w:rFonts w:ascii="Arial" w:hAnsi="Arial" w:cs="Arial"/>
                <w:color w:val="000000"/>
                <w:sz w:val="18"/>
                <w:szCs w:val="18"/>
              </w:rPr>
            </w:pPr>
            <w:r w:rsidRPr="00DE4012">
              <w:rPr>
                <w:rFonts w:ascii="Arial" w:hAnsi="Arial" w:cs="Arial"/>
                <w:color w:val="000000"/>
                <w:sz w:val="18"/>
                <w:szCs w:val="18"/>
              </w:rPr>
              <w:t>:</w:t>
            </w:r>
          </w:p>
        </w:tc>
        <w:tc>
          <w:tcPr>
            <w:tcW w:w="3338" w:type="pct"/>
          </w:tcPr>
          <w:p w:rsidR="00805AD2" w:rsidRPr="00DE4012" w:rsidRDefault="00805AD2" w:rsidP="00805AD2">
            <w:pPr>
              <w:rPr>
                <w:rFonts w:ascii="Arial" w:hAnsi="Arial" w:cs="Arial"/>
                <w:bCs/>
                <w:color w:val="000000"/>
                <w:spacing w:val="-14"/>
                <w:sz w:val="18"/>
                <w:szCs w:val="18"/>
              </w:rPr>
            </w:pPr>
            <w:r w:rsidRPr="00DE4012">
              <w:rPr>
                <w:rFonts w:ascii="Arial" w:hAnsi="Arial" w:cs="Arial"/>
                <w:b/>
                <w:bCs/>
                <w:spacing w:val="-3"/>
                <w:sz w:val="18"/>
                <w:szCs w:val="18"/>
              </w:rPr>
              <w:t>Operation Management</w:t>
            </w:r>
            <w:r w:rsidRPr="00DE4012">
              <w:rPr>
                <w:rFonts w:ascii="Arial" w:hAnsi="Arial" w:cs="Arial"/>
                <w:bCs/>
                <w:color w:val="000000"/>
                <w:spacing w:val="-14"/>
                <w:sz w:val="18"/>
                <w:szCs w:val="18"/>
              </w:rPr>
              <w:t>,</w:t>
            </w:r>
            <w:r w:rsidRPr="00DE4012">
              <w:rPr>
                <w:rFonts w:ascii="Arial" w:hAnsi="Arial" w:cs="Arial"/>
                <w:i/>
                <w:iCs/>
                <w:sz w:val="18"/>
                <w:szCs w:val="18"/>
              </w:rPr>
              <w:t>Addison-Wesley Publishing Company</w:t>
            </w:r>
          </w:p>
        </w:tc>
      </w:tr>
      <w:tr w:rsidR="00805AD2" w:rsidRPr="00B455C6" w:rsidTr="00F93C98">
        <w:trPr>
          <w:trHeight w:val="109"/>
          <w:jc w:val="center"/>
        </w:trPr>
        <w:tc>
          <w:tcPr>
            <w:tcW w:w="196" w:type="pct"/>
          </w:tcPr>
          <w:p w:rsidR="00805AD2" w:rsidRPr="00B455C6" w:rsidRDefault="00805AD2" w:rsidP="00805AD2">
            <w:pPr>
              <w:suppressAutoHyphens/>
              <w:jc w:val="center"/>
              <w:rPr>
                <w:rFonts w:ascii="Arial" w:hAnsi="Arial" w:cs="Arial"/>
                <w:spacing w:val="-3"/>
                <w:sz w:val="18"/>
                <w:szCs w:val="18"/>
              </w:rPr>
            </w:pPr>
            <w:r>
              <w:rPr>
                <w:rFonts w:ascii="Arial" w:hAnsi="Arial" w:cs="Arial"/>
                <w:spacing w:val="-3"/>
                <w:sz w:val="18"/>
                <w:szCs w:val="18"/>
              </w:rPr>
              <w:t>3.</w:t>
            </w:r>
          </w:p>
        </w:tc>
        <w:tc>
          <w:tcPr>
            <w:tcW w:w="1321" w:type="pct"/>
          </w:tcPr>
          <w:p w:rsidR="00805AD2" w:rsidRPr="00DE4012" w:rsidRDefault="00805AD2" w:rsidP="00805AD2">
            <w:pPr>
              <w:suppressAutoHyphens/>
              <w:rPr>
                <w:rFonts w:ascii="Arial" w:hAnsi="Arial" w:cs="Arial"/>
                <w:spacing w:val="-3"/>
                <w:sz w:val="18"/>
                <w:szCs w:val="18"/>
              </w:rPr>
            </w:pPr>
            <w:r w:rsidRPr="00DE4012">
              <w:rPr>
                <w:rFonts w:ascii="Arial" w:hAnsi="Arial" w:cs="Arial"/>
                <w:spacing w:val="-3"/>
                <w:sz w:val="18"/>
                <w:szCs w:val="18"/>
              </w:rPr>
              <w:t>David A. Decenzo and Stephen P. Robbins</w:t>
            </w:r>
          </w:p>
        </w:tc>
        <w:tc>
          <w:tcPr>
            <w:tcW w:w="145" w:type="pct"/>
          </w:tcPr>
          <w:p w:rsidR="00805AD2" w:rsidRPr="00DE4012" w:rsidRDefault="00805AD2" w:rsidP="00805AD2">
            <w:pPr>
              <w:rPr>
                <w:rFonts w:ascii="Arial" w:hAnsi="Arial" w:cs="Arial"/>
                <w:color w:val="000000"/>
                <w:sz w:val="18"/>
                <w:szCs w:val="18"/>
              </w:rPr>
            </w:pPr>
            <w:r w:rsidRPr="00DE4012">
              <w:rPr>
                <w:rFonts w:ascii="Arial" w:hAnsi="Arial" w:cs="Arial"/>
                <w:color w:val="000000"/>
                <w:sz w:val="18"/>
                <w:szCs w:val="18"/>
              </w:rPr>
              <w:t>:</w:t>
            </w:r>
          </w:p>
        </w:tc>
        <w:tc>
          <w:tcPr>
            <w:tcW w:w="3338" w:type="pct"/>
          </w:tcPr>
          <w:p w:rsidR="00805AD2" w:rsidRPr="00DE4012" w:rsidRDefault="00805AD2" w:rsidP="00805AD2">
            <w:pPr>
              <w:rPr>
                <w:rFonts w:ascii="Arial" w:hAnsi="Arial" w:cs="Arial"/>
                <w:color w:val="000000"/>
                <w:sz w:val="18"/>
                <w:szCs w:val="18"/>
              </w:rPr>
            </w:pPr>
            <w:r w:rsidRPr="00DE4012">
              <w:rPr>
                <w:rFonts w:ascii="Arial" w:hAnsi="Arial" w:cs="Arial"/>
                <w:b/>
                <w:bCs/>
                <w:spacing w:val="-3"/>
                <w:sz w:val="18"/>
                <w:szCs w:val="18"/>
              </w:rPr>
              <w:t>Human Resource Management</w:t>
            </w:r>
            <w:r w:rsidRPr="00DE4012">
              <w:rPr>
                <w:rFonts w:ascii="Arial" w:hAnsi="Arial" w:cs="Arial"/>
                <w:color w:val="000000"/>
                <w:sz w:val="18"/>
                <w:szCs w:val="18"/>
              </w:rPr>
              <w:t xml:space="preserve">, </w:t>
            </w:r>
            <w:r w:rsidRPr="00DE4012">
              <w:rPr>
                <w:rFonts w:ascii="Arial" w:hAnsi="Arial" w:cs="Arial"/>
                <w:i/>
                <w:iCs/>
                <w:sz w:val="18"/>
                <w:szCs w:val="18"/>
              </w:rPr>
              <w:t>John Wiley &amp; Sons publisher.</w:t>
            </w:r>
          </w:p>
        </w:tc>
      </w:tr>
      <w:tr w:rsidR="00805AD2" w:rsidRPr="00B455C6" w:rsidTr="00F93C98">
        <w:trPr>
          <w:trHeight w:val="109"/>
          <w:jc w:val="center"/>
        </w:trPr>
        <w:tc>
          <w:tcPr>
            <w:tcW w:w="196" w:type="pct"/>
          </w:tcPr>
          <w:p w:rsidR="00805AD2" w:rsidRDefault="00805AD2" w:rsidP="00805AD2">
            <w:pPr>
              <w:suppressAutoHyphens/>
              <w:jc w:val="center"/>
              <w:rPr>
                <w:rFonts w:ascii="Arial" w:hAnsi="Arial" w:cs="Arial"/>
                <w:spacing w:val="-3"/>
                <w:sz w:val="18"/>
                <w:szCs w:val="18"/>
              </w:rPr>
            </w:pPr>
            <w:r>
              <w:rPr>
                <w:rFonts w:ascii="Arial" w:hAnsi="Arial" w:cs="Arial"/>
                <w:spacing w:val="-3"/>
                <w:sz w:val="18"/>
                <w:szCs w:val="18"/>
              </w:rPr>
              <w:t>4.</w:t>
            </w:r>
          </w:p>
        </w:tc>
        <w:tc>
          <w:tcPr>
            <w:tcW w:w="1321" w:type="pct"/>
          </w:tcPr>
          <w:p w:rsidR="00805AD2" w:rsidRPr="00DE4012" w:rsidRDefault="00805AD2" w:rsidP="00805AD2">
            <w:pPr>
              <w:suppressAutoHyphens/>
              <w:rPr>
                <w:rFonts w:ascii="Arial" w:hAnsi="Arial" w:cs="Arial"/>
                <w:spacing w:val="-3"/>
                <w:sz w:val="18"/>
                <w:szCs w:val="18"/>
              </w:rPr>
            </w:pPr>
            <w:r w:rsidRPr="00DE4012">
              <w:rPr>
                <w:rFonts w:ascii="Arial" w:hAnsi="Arial" w:cs="Arial"/>
                <w:spacing w:val="-3"/>
                <w:sz w:val="18"/>
                <w:szCs w:val="18"/>
              </w:rPr>
              <w:t>HermansonEtar</w:t>
            </w:r>
          </w:p>
        </w:tc>
        <w:tc>
          <w:tcPr>
            <w:tcW w:w="145" w:type="pct"/>
          </w:tcPr>
          <w:p w:rsidR="00805AD2" w:rsidRPr="00DE4012" w:rsidRDefault="00805AD2" w:rsidP="00805AD2">
            <w:pPr>
              <w:rPr>
                <w:rFonts w:ascii="Arial" w:hAnsi="Arial" w:cs="Arial"/>
                <w:color w:val="000000"/>
                <w:sz w:val="18"/>
                <w:szCs w:val="18"/>
              </w:rPr>
            </w:pPr>
            <w:r w:rsidRPr="00DE4012">
              <w:rPr>
                <w:rFonts w:ascii="Arial" w:hAnsi="Arial" w:cs="Arial"/>
                <w:color w:val="000000"/>
                <w:sz w:val="18"/>
                <w:szCs w:val="18"/>
              </w:rPr>
              <w:t>:</w:t>
            </w:r>
          </w:p>
        </w:tc>
        <w:tc>
          <w:tcPr>
            <w:tcW w:w="3338" w:type="pct"/>
          </w:tcPr>
          <w:p w:rsidR="00805AD2" w:rsidRPr="00DE4012" w:rsidRDefault="00805AD2" w:rsidP="00805AD2">
            <w:pPr>
              <w:rPr>
                <w:rFonts w:ascii="Arial" w:hAnsi="Arial" w:cs="Arial"/>
                <w:color w:val="000000"/>
                <w:sz w:val="18"/>
                <w:szCs w:val="18"/>
              </w:rPr>
            </w:pPr>
            <w:r w:rsidRPr="00DE4012">
              <w:rPr>
                <w:rFonts w:ascii="Arial" w:hAnsi="Arial" w:cs="Arial"/>
                <w:b/>
                <w:bCs/>
                <w:spacing w:val="-3"/>
                <w:sz w:val="18"/>
                <w:szCs w:val="18"/>
              </w:rPr>
              <w:t>Accounting Principles</w:t>
            </w:r>
            <w:r w:rsidRPr="00DE4012">
              <w:rPr>
                <w:rFonts w:ascii="Arial" w:hAnsi="Arial" w:cs="Arial"/>
                <w:bCs/>
                <w:color w:val="000000"/>
                <w:sz w:val="18"/>
                <w:szCs w:val="18"/>
              </w:rPr>
              <w:t xml:space="preserve">, </w:t>
            </w:r>
            <w:r w:rsidRPr="00DE4012">
              <w:rPr>
                <w:rFonts w:ascii="Arial" w:hAnsi="Arial" w:cs="Arial"/>
                <w:i/>
                <w:iCs/>
                <w:sz w:val="18"/>
                <w:szCs w:val="18"/>
              </w:rPr>
              <w:t>Business Publications</w:t>
            </w:r>
          </w:p>
        </w:tc>
      </w:tr>
      <w:tr w:rsidR="00805AD2" w:rsidRPr="00B455C6" w:rsidTr="00F93C98">
        <w:trPr>
          <w:trHeight w:val="109"/>
          <w:jc w:val="center"/>
        </w:trPr>
        <w:tc>
          <w:tcPr>
            <w:tcW w:w="196" w:type="pct"/>
          </w:tcPr>
          <w:p w:rsidR="00805AD2" w:rsidRDefault="00805AD2" w:rsidP="00805AD2">
            <w:pPr>
              <w:suppressAutoHyphens/>
              <w:jc w:val="center"/>
              <w:rPr>
                <w:rFonts w:ascii="Arial" w:hAnsi="Arial" w:cs="Arial"/>
                <w:spacing w:val="-3"/>
                <w:sz w:val="18"/>
                <w:szCs w:val="18"/>
              </w:rPr>
            </w:pPr>
            <w:r>
              <w:rPr>
                <w:rFonts w:ascii="Arial" w:hAnsi="Arial" w:cs="Arial"/>
                <w:spacing w:val="-3"/>
                <w:sz w:val="18"/>
                <w:szCs w:val="18"/>
              </w:rPr>
              <w:t>5.</w:t>
            </w:r>
          </w:p>
        </w:tc>
        <w:tc>
          <w:tcPr>
            <w:tcW w:w="1321" w:type="pct"/>
          </w:tcPr>
          <w:p w:rsidR="00805AD2" w:rsidRPr="00DE4012" w:rsidRDefault="00805AD2" w:rsidP="00805AD2">
            <w:pPr>
              <w:suppressAutoHyphens/>
              <w:rPr>
                <w:rFonts w:ascii="Arial" w:hAnsi="Arial" w:cs="Arial"/>
                <w:spacing w:val="-3"/>
                <w:sz w:val="18"/>
                <w:szCs w:val="18"/>
              </w:rPr>
            </w:pPr>
            <w:r w:rsidRPr="00DE4012">
              <w:rPr>
                <w:rFonts w:ascii="Arial" w:hAnsi="Arial" w:cs="Arial"/>
                <w:spacing w:val="-3"/>
                <w:sz w:val="18"/>
                <w:szCs w:val="18"/>
              </w:rPr>
              <w:t>Ray H. Garrison</w:t>
            </w:r>
          </w:p>
        </w:tc>
        <w:tc>
          <w:tcPr>
            <w:tcW w:w="145" w:type="pct"/>
          </w:tcPr>
          <w:p w:rsidR="00805AD2" w:rsidRPr="00DE4012" w:rsidRDefault="00805AD2" w:rsidP="00805AD2">
            <w:pPr>
              <w:rPr>
                <w:rFonts w:ascii="Arial" w:hAnsi="Arial" w:cs="Arial"/>
                <w:color w:val="000000"/>
                <w:sz w:val="18"/>
                <w:szCs w:val="18"/>
              </w:rPr>
            </w:pPr>
            <w:r w:rsidRPr="00DE4012">
              <w:rPr>
                <w:rFonts w:ascii="Arial" w:hAnsi="Arial" w:cs="Arial"/>
                <w:color w:val="000000"/>
                <w:sz w:val="18"/>
                <w:szCs w:val="18"/>
              </w:rPr>
              <w:t>:</w:t>
            </w:r>
          </w:p>
        </w:tc>
        <w:tc>
          <w:tcPr>
            <w:tcW w:w="3338" w:type="pct"/>
          </w:tcPr>
          <w:p w:rsidR="00805AD2" w:rsidRPr="00DE4012" w:rsidRDefault="00805AD2" w:rsidP="00805AD2">
            <w:pPr>
              <w:rPr>
                <w:rFonts w:ascii="Arial" w:hAnsi="Arial" w:cs="Arial"/>
                <w:color w:val="000000"/>
                <w:sz w:val="18"/>
                <w:szCs w:val="18"/>
              </w:rPr>
            </w:pPr>
            <w:r w:rsidRPr="00DE4012">
              <w:rPr>
                <w:rFonts w:ascii="Arial" w:hAnsi="Arial" w:cs="Arial"/>
                <w:b/>
                <w:bCs/>
                <w:spacing w:val="-3"/>
                <w:sz w:val="18"/>
                <w:szCs w:val="18"/>
              </w:rPr>
              <w:t>Managerial Accounting</w:t>
            </w:r>
            <w:r w:rsidRPr="00DE4012">
              <w:rPr>
                <w:rFonts w:ascii="Arial" w:hAnsi="Arial" w:cs="Arial"/>
                <w:bCs/>
                <w:color w:val="000000"/>
                <w:sz w:val="18"/>
                <w:szCs w:val="18"/>
              </w:rPr>
              <w:t>,</w:t>
            </w:r>
            <w:r w:rsidRPr="00DE4012">
              <w:rPr>
                <w:rFonts w:ascii="Arial" w:hAnsi="Arial" w:cs="Arial"/>
                <w:i/>
                <w:iCs/>
                <w:sz w:val="18"/>
                <w:szCs w:val="18"/>
              </w:rPr>
              <w:t>Irwin Professional Publishing</w:t>
            </w:r>
          </w:p>
        </w:tc>
      </w:tr>
    </w:tbl>
    <w:p w:rsidR="00805AD2" w:rsidRPr="00B455C6" w:rsidRDefault="00805AD2" w:rsidP="00805AD2">
      <w:pPr>
        <w:jc w:val="center"/>
        <w:rPr>
          <w:rFonts w:ascii="Arial" w:hAnsi="Arial" w:cs="Arial"/>
          <w:sz w:val="18"/>
          <w:szCs w:val="18"/>
        </w:rPr>
      </w:pPr>
    </w:p>
    <w:p w:rsidR="00805AD2" w:rsidRPr="00B455C6" w:rsidRDefault="00805AD2" w:rsidP="00805AD2">
      <w:pPr>
        <w:jc w:val="center"/>
        <w:rPr>
          <w:rFonts w:ascii="Arial" w:hAnsi="Arial" w:cs="Arial"/>
          <w:sz w:val="18"/>
          <w:szCs w:val="18"/>
        </w:rPr>
      </w:pPr>
    </w:p>
    <w:p w:rsidR="00805AD2" w:rsidRPr="00B455C6" w:rsidRDefault="00805AD2" w:rsidP="00805AD2">
      <w:pPr>
        <w:jc w:val="center"/>
        <w:rPr>
          <w:rFonts w:ascii="Arial" w:hAnsi="Arial" w:cs="Arial"/>
          <w:sz w:val="18"/>
          <w:szCs w:val="18"/>
        </w:rPr>
      </w:pPr>
    </w:p>
    <w:p w:rsidR="00805AD2" w:rsidRPr="00B455C6" w:rsidRDefault="00805AD2" w:rsidP="00805AD2">
      <w:pPr>
        <w:jc w:val="center"/>
        <w:rPr>
          <w:rFonts w:ascii="Arial" w:hAnsi="Arial" w:cs="Arial"/>
          <w:sz w:val="18"/>
          <w:szCs w:val="18"/>
        </w:rPr>
      </w:pPr>
    </w:p>
    <w:p w:rsidR="00805AD2" w:rsidRPr="00E8623F" w:rsidRDefault="00805AD2" w:rsidP="0022085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8623F">
        <w:rPr>
          <w:rFonts w:ascii="Arial" w:hAnsi="Arial" w:cs="Arial"/>
          <w:b/>
          <w:bCs/>
          <w:iCs/>
          <w:sz w:val="18"/>
          <w:szCs w:val="18"/>
        </w:rPr>
        <w:t xml:space="preserve">STAT 2111: Theory of Statistics </w:t>
      </w:r>
      <w:r w:rsidRPr="00E8623F">
        <w:rPr>
          <w:rFonts w:ascii="Arial" w:hAnsi="Arial" w:cs="Arial"/>
          <w:b/>
          <w:bCs/>
          <w:iCs/>
          <w:sz w:val="18"/>
          <w:szCs w:val="18"/>
        </w:rPr>
        <w:br/>
        <w:t xml:space="preserve">Credits: </w:t>
      </w:r>
      <w:r w:rsidRPr="00E8623F">
        <w:rPr>
          <w:rFonts w:ascii="Arial" w:hAnsi="Arial" w:cs="Arial"/>
          <w:iCs/>
          <w:sz w:val="18"/>
          <w:szCs w:val="18"/>
        </w:rPr>
        <w:t xml:space="preserve">2 </w:t>
      </w:r>
      <w:r w:rsidR="00844CE6">
        <w:rPr>
          <w:rFonts w:ascii="Arial" w:hAnsi="Arial" w:cs="Arial"/>
          <w:b/>
          <w:bCs/>
          <w:iCs/>
          <w:sz w:val="18"/>
          <w:szCs w:val="18"/>
        </w:rPr>
        <w:t>Contact Hours: 28</w:t>
      </w:r>
    </w:p>
    <w:p w:rsidR="00805AD2" w:rsidRPr="00E8623F" w:rsidRDefault="00805AD2" w:rsidP="0022085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8623F">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805AD2" w:rsidRPr="00E8623F" w:rsidRDefault="00805AD2" w:rsidP="00805AD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805AD2" w:rsidRPr="00E8623F" w:rsidTr="00805AD2">
        <w:trPr>
          <w:jc w:val="center"/>
        </w:trPr>
        <w:tc>
          <w:tcPr>
            <w:tcW w:w="1439" w:type="dxa"/>
          </w:tcPr>
          <w:p w:rsidR="00805AD2" w:rsidRPr="00E8623F" w:rsidRDefault="00805AD2" w:rsidP="00805AD2">
            <w:pPr>
              <w:rPr>
                <w:rFonts w:ascii="Arial" w:hAnsi="Arial" w:cs="Arial"/>
                <w:b/>
                <w:bCs/>
                <w:sz w:val="18"/>
                <w:szCs w:val="18"/>
              </w:rPr>
            </w:pPr>
            <w:r w:rsidRPr="00E8623F">
              <w:rPr>
                <w:rFonts w:ascii="Arial" w:hAnsi="Arial" w:cs="Arial"/>
                <w:b/>
                <w:sz w:val="18"/>
                <w:szCs w:val="18"/>
              </w:rPr>
              <w:t>Prerequisite:</w:t>
            </w:r>
          </w:p>
        </w:tc>
        <w:tc>
          <w:tcPr>
            <w:tcW w:w="7741" w:type="dxa"/>
            <w:vAlign w:val="center"/>
          </w:tcPr>
          <w:p w:rsidR="00805AD2" w:rsidRPr="00E8623F" w:rsidRDefault="00A2255E" w:rsidP="00805AD2">
            <w:pPr>
              <w:rPr>
                <w:rFonts w:ascii="Arial" w:hAnsi="Arial" w:cs="Arial"/>
                <w:sz w:val="18"/>
                <w:szCs w:val="18"/>
              </w:rPr>
            </w:pPr>
            <w:r w:rsidRPr="00A2255E">
              <w:rPr>
                <w:rFonts w:ascii="Arial" w:hAnsi="Arial" w:cs="Arial"/>
                <w:sz w:val="18"/>
                <w:szCs w:val="18"/>
              </w:rPr>
              <w:t>STAT1211</w:t>
            </w:r>
            <w:r w:rsidR="00805AD2" w:rsidRPr="00E8623F">
              <w:rPr>
                <w:rFonts w:ascii="Arial" w:hAnsi="Arial" w:cs="Arial"/>
                <w:sz w:val="18"/>
                <w:szCs w:val="18"/>
              </w:rPr>
              <w:t>Statistics for Engineers</w:t>
            </w:r>
          </w:p>
        </w:tc>
      </w:tr>
      <w:tr w:rsidR="00805AD2" w:rsidRPr="00E8623F" w:rsidTr="00805AD2">
        <w:trPr>
          <w:jc w:val="center"/>
        </w:trPr>
        <w:tc>
          <w:tcPr>
            <w:tcW w:w="1439" w:type="dxa"/>
          </w:tcPr>
          <w:p w:rsidR="00805AD2" w:rsidRPr="00E8623F" w:rsidRDefault="00805AD2" w:rsidP="00805AD2">
            <w:pPr>
              <w:rPr>
                <w:rFonts w:ascii="Arial" w:hAnsi="Arial" w:cs="Arial"/>
                <w:b/>
                <w:sz w:val="18"/>
                <w:szCs w:val="18"/>
              </w:rPr>
            </w:pPr>
            <w:r w:rsidRPr="00E8623F">
              <w:rPr>
                <w:rFonts w:ascii="Arial" w:hAnsi="Arial" w:cs="Arial"/>
                <w:b/>
                <w:sz w:val="18"/>
                <w:szCs w:val="18"/>
              </w:rPr>
              <w:t>Course Type</w:t>
            </w:r>
          </w:p>
        </w:tc>
        <w:tc>
          <w:tcPr>
            <w:tcW w:w="7741" w:type="dxa"/>
          </w:tcPr>
          <w:p w:rsidR="00805AD2" w:rsidRPr="00E8623F" w:rsidRDefault="009F4EBA" w:rsidP="00805AD2">
            <w:pPr>
              <w:rPr>
                <w:rFonts w:ascii="Arial" w:hAnsi="Arial" w:cs="Arial"/>
                <w:iCs/>
                <w:sz w:val="18"/>
                <w:szCs w:val="18"/>
              </w:rPr>
            </w:pPr>
            <w:sdt>
              <w:sdtPr>
                <w:rPr>
                  <w:rFonts w:ascii="Arial" w:hAnsi="Arial" w:cs="Arial"/>
                  <w:iCs/>
                  <w:sz w:val="18"/>
                  <w:szCs w:val="18"/>
                </w:rPr>
                <w:id w:val="-1522087102"/>
              </w:sdtPr>
              <w:sdtEndPr/>
              <w:sdtContent>
                <w:r w:rsidR="00805AD2" w:rsidRPr="00E8623F">
                  <w:rPr>
                    <w:rFonts w:ascii="MS Gothic" w:eastAsia="MS Gothic" w:hAnsi="MS Gothic" w:cs="MS Gothic" w:hint="eastAsia"/>
                    <w:iCs/>
                    <w:sz w:val="18"/>
                    <w:szCs w:val="18"/>
                  </w:rPr>
                  <w:t>☒</w:t>
                </w:r>
              </w:sdtContent>
            </w:sdt>
            <w:r w:rsidR="00805AD2" w:rsidRPr="00E8623F">
              <w:rPr>
                <w:rFonts w:ascii="Arial" w:hAnsi="Arial" w:cs="Arial"/>
                <w:iCs/>
                <w:sz w:val="18"/>
                <w:szCs w:val="18"/>
              </w:rPr>
              <w:t xml:space="preserve"> Theory         </w:t>
            </w:r>
            <w:sdt>
              <w:sdtPr>
                <w:rPr>
                  <w:rFonts w:ascii="Arial" w:hAnsi="Arial" w:cs="Arial"/>
                  <w:iCs/>
                  <w:sz w:val="18"/>
                  <w:szCs w:val="18"/>
                </w:rPr>
                <w:id w:val="129764953"/>
              </w:sdtPr>
              <w:sdtEndPr/>
              <w:sdtContent>
                <w:r w:rsidR="00805AD2" w:rsidRPr="00E8623F">
                  <w:rPr>
                    <w:rFonts w:ascii="MS Gothic" w:eastAsia="MS Gothic" w:hAnsi="MS Gothic" w:cs="MS Gothic" w:hint="eastAsia"/>
                    <w:iCs/>
                    <w:sz w:val="18"/>
                    <w:szCs w:val="18"/>
                  </w:rPr>
                  <w:t>☐</w:t>
                </w:r>
              </w:sdtContent>
            </w:sdt>
            <w:r w:rsidR="00805AD2" w:rsidRPr="00E8623F">
              <w:rPr>
                <w:rFonts w:ascii="Arial" w:hAnsi="Arial" w:cs="Arial"/>
                <w:iCs/>
                <w:sz w:val="18"/>
                <w:szCs w:val="18"/>
              </w:rPr>
              <w:t xml:space="preserve">  Laboratory work         </w:t>
            </w:r>
            <w:sdt>
              <w:sdtPr>
                <w:rPr>
                  <w:rFonts w:ascii="Arial" w:hAnsi="Arial" w:cs="Arial"/>
                  <w:iCs/>
                  <w:sz w:val="18"/>
                  <w:szCs w:val="18"/>
                </w:rPr>
                <w:id w:val="-955093157"/>
              </w:sdtPr>
              <w:sdtEndPr/>
              <w:sdtContent>
                <w:r w:rsidR="00805AD2" w:rsidRPr="00E8623F">
                  <w:rPr>
                    <w:rFonts w:ascii="MS Gothic" w:eastAsia="MS Gothic" w:hAnsi="MS Gothic" w:cs="MS Gothic" w:hint="eastAsia"/>
                    <w:iCs/>
                    <w:sz w:val="18"/>
                    <w:szCs w:val="18"/>
                  </w:rPr>
                  <w:t>☐</w:t>
                </w:r>
              </w:sdtContent>
            </w:sdt>
            <w:r w:rsidR="00805AD2" w:rsidRPr="00E8623F">
              <w:rPr>
                <w:rFonts w:ascii="Arial" w:hAnsi="Arial" w:cs="Arial"/>
                <w:iCs/>
                <w:sz w:val="18"/>
                <w:szCs w:val="18"/>
              </w:rPr>
              <w:t xml:space="preserve">  Project work      </w:t>
            </w:r>
            <w:sdt>
              <w:sdtPr>
                <w:rPr>
                  <w:rFonts w:ascii="Arial" w:hAnsi="Arial" w:cs="Arial"/>
                  <w:iCs/>
                  <w:sz w:val="18"/>
                  <w:szCs w:val="18"/>
                </w:rPr>
                <w:id w:val="1660501030"/>
              </w:sdtPr>
              <w:sdtEndPr/>
              <w:sdtContent>
                <w:r w:rsidR="00805AD2" w:rsidRPr="00E8623F">
                  <w:rPr>
                    <w:rFonts w:ascii="MS Gothic" w:eastAsia="MS Gothic" w:hAnsi="MS Gothic" w:cs="MS Gothic" w:hint="eastAsia"/>
                    <w:iCs/>
                    <w:sz w:val="18"/>
                    <w:szCs w:val="18"/>
                  </w:rPr>
                  <w:t>☐</w:t>
                </w:r>
              </w:sdtContent>
            </w:sdt>
            <w:r w:rsidR="00805AD2" w:rsidRPr="00E8623F">
              <w:rPr>
                <w:rFonts w:ascii="Arial" w:hAnsi="Arial" w:cs="Arial"/>
                <w:iCs/>
                <w:sz w:val="18"/>
                <w:szCs w:val="18"/>
              </w:rPr>
              <w:t xml:space="preserve">  Viva Voce                    </w:t>
            </w:r>
          </w:p>
        </w:tc>
      </w:tr>
      <w:tr w:rsidR="00805AD2" w:rsidRPr="00E8623F" w:rsidTr="00805AD2">
        <w:trPr>
          <w:trHeight w:val="238"/>
          <w:jc w:val="center"/>
        </w:trPr>
        <w:tc>
          <w:tcPr>
            <w:tcW w:w="1439" w:type="dxa"/>
          </w:tcPr>
          <w:p w:rsidR="00805AD2" w:rsidRPr="00E8623F" w:rsidRDefault="00805AD2" w:rsidP="00805AD2">
            <w:pPr>
              <w:ind w:left="2160" w:hanging="2160"/>
              <w:rPr>
                <w:rFonts w:ascii="Arial" w:hAnsi="Arial" w:cs="Arial"/>
                <w:b/>
                <w:bCs/>
                <w:sz w:val="18"/>
                <w:szCs w:val="18"/>
              </w:rPr>
            </w:pPr>
            <w:r w:rsidRPr="00E8623F">
              <w:rPr>
                <w:rFonts w:ascii="Arial" w:hAnsi="Arial" w:cs="Arial"/>
                <w:b/>
                <w:bCs/>
                <w:sz w:val="18"/>
                <w:szCs w:val="18"/>
              </w:rPr>
              <w:t>Motivation</w:t>
            </w:r>
          </w:p>
        </w:tc>
        <w:tc>
          <w:tcPr>
            <w:tcW w:w="7741" w:type="dxa"/>
          </w:tcPr>
          <w:p w:rsidR="00805AD2" w:rsidRPr="00E8623F" w:rsidRDefault="00805AD2" w:rsidP="00805AD2">
            <w:pPr>
              <w:jc w:val="both"/>
              <w:rPr>
                <w:rFonts w:ascii="Arial" w:hAnsi="Arial" w:cs="Arial"/>
                <w:iCs/>
                <w:sz w:val="18"/>
                <w:szCs w:val="18"/>
              </w:rPr>
            </w:pPr>
            <w:r w:rsidRPr="00E8623F">
              <w:rPr>
                <w:rFonts w:ascii="Arial" w:hAnsi="Arial" w:cs="Arial"/>
                <w:sz w:val="18"/>
                <w:szCs w:val="18"/>
                <w:lang w:bidi="ar-SA"/>
              </w:rPr>
              <w:t>To introduce students with statistical and probabilistic study of real life problems.</w:t>
            </w:r>
          </w:p>
        </w:tc>
      </w:tr>
      <w:tr w:rsidR="00805AD2" w:rsidRPr="00E8623F" w:rsidTr="00805AD2">
        <w:trPr>
          <w:trHeight w:val="238"/>
          <w:jc w:val="center"/>
        </w:trPr>
        <w:tc>
          <w:tcPr>
            <w:tcW w:w="9180" w:type="dxa"/>
            <w:gridSpan w:val="2"/>
          </w:tcPr>
          <w:p w:rsidR="00744313" w:rsidRDefault="00744313" w:rsidP="00805AD2">
            <w:pPr>
              <w:rPr>
                <w:rFonts w:ascii="Arial" w:hAnsi="Arial" w:cs="Arial"/>
                <w:b/>
                <w:bCs/>
                <w:sz w:val="18"/>
                <w:szCs w:val="18"/>
              </w:rPr>
            </w:pPr>
          </w:p>
          <w:p w:rsidR="00805AD2" w:rsidRPr="00E8623F" w:rsidRDefault="00805AD2" w:rsidP="00805AD2">
            <w:pPr>
              <w:rPr>
                <w:rFonts w:ascii="Arial" w:hAnsi="Arial" w:cs="Arial"/>
                <w:b/>
                <w:bCs/>
                <w:sz w:val="18"/>
                <w:szCs w:val="18"/>
              </w:rPr>
            </w:pPr>
            <w:r w:rsidRPr="00E8623F">
              <w:rPr>
                <w:rFonts w:ascii="Arial" w:hAnsi="Arial" w:cs="Arial"/>
                <w:b/>
                <w:bCs/>
                <w:sz w:val="18"/>
                <w:szCs w:val="18"/>
              </w:rPr>
              <w:t>Course Objective:</w:t>
            </w:r>
          </w:p>
          <w:p w:rsidR="00805AD2" w:rsidRPr="00E8623F" w:rsidRDefault="00805AD2" w:rsidP="00805AD2">
            <w:pPr>
              <w:jc w:val="both"/>
              <w:rPr>
                <w:rFonts w:ascii="Arial" w:hAnsi="Arial" w:cs="Arial"/>
                <w:iCs/>
                <w:sz w:val="18"/>
                <w:szCs w:val="18"/>
              </w:rPr>
            </w:pPr>
            <w:r w:rsidRPr="00E8623F">
              <w:rPr>
                <w:rFonts w:ascii="Arial" w:hAnsi="Arial" w:cs="Arial"/>
                <w:iCs/>
                <w:sz w:val="18"/>
                <w:szCs w:val="18"/>
              </w:rPr>
              <w:t>The main objectives of the course are to provide students with theoretical foundations and methods of theory of statistics,to provide students with knowledge of typical statistical problems statement and mathematical methods for solving them, to develop practical skills of the statistical methods and theories application to real data sets..</w:t>
            </w:r>
          </w:p>
        </w:tc>
      </w:tr>
    </w:tbl>
    <w:p w:rsidR="00BE4EE6" w:rsidRDefault="00BE4EE6" w:rsidP="00805AD2">
      <w:pPr>
        <w:jc w:val="center"/>
        <w:rPr>
          <w:rFonts w:ascii="Arial" w:hAnsi="Arial" w:cs="Arial"/>
          <w:sz w:val="18"/>
          <w:szCs w:val="18"/>
        </w:rPr>
      </w:pPr>
    </w:p>
    <w:p w:rsidR="00BE4EE6" w:rsidRDefault="00BE4EE6" w:rsidP="00BE4EE6">
      <w:r>
        <w:br w:type="page"/>
      </w:r>
    </w:p>
    <w:p w:rsidR="00805AD2" w:rsidRPr="00E8623F" w:rsidRDefault="00805AD2" w:rsidP="00805AD2">
      <w:pPr>
        <w:autoSpaceDE w:val="0"/>
        <w:autoSpaceDN w:val="0"/>
        <w:adjustRightInd w:val="0"/>
        <w:jc w:val="center"/>
        <w:rPr>
          <w:rFonts w:ascii="Arial" w:hAnsi="Arial" w:cs="Arial"/>
          <w:b/>
          <w:color w:val="000000" w:themeColor="text1"/>
          <w:sz w:val="18"/>
          <w:szCs w:val="18"/>
        </w:rPr>
      </w:pPr>
      <w:r w:rsidRPr="00E8623F">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805AD2" w:rsidRPr="00E8623F" w:rsidTr="00805AD2">
        <w:trPr>
          <w:trHeight w:val="877"/>
          <w:jc w:val="center"/>
        </w:trPr>
        <w:tc>
          <w:tcPr>
            <w:tcW w:w="646"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 No.</w:t>
            </w:r>
          </w:p>
        </w:tc>
        <w:tc>
          <w:tcPr>
            <w:tcW w:w="1685"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 Statement</w:t>
            </w:r>
          </w:p>
        </w:tc>
        <w:tc>
          <w:tcPr>
            <w:tcW w:w="2434"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Corresponding PO</w:t>
            </w:r>
          </w:p>
        </w:tc>
        <w:tc>
          <w:tcPr>
            <w:tcW w:w="1051"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Domain / level of learning taxonomy</w:t>
            </w:r>
          </w:p>
        </w:tc>
        <w:tc>
          <w:tcPr>
            <w:tcW w:w="1747"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Delivery methods and activities</w:t>
            </w:r>
          </w:p>
        </w:tc>
        <w:tc>
          <w:tcPr>
            <w:tcW w:w="1612"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Assessment tools</w:t>
            </w:r>
          </w:p>
        </w:tc>
      </w:tr>
      <w:tr w:rsidR="00805AD2" w:rsidRPr="00E8623F" w:rsidTr="00805AD2">
        <w:trPr>
          <w:trHeight w:val="1646"/>
          <w:jc w:val="center"/>
        </w:trPr>
        <w:tc>
          <w:tcPr>
            <w:tcW w:w="646"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CO1</w:t>
            </w:r>
          </w:p>
        </w:tc>
        <w:tc>
          <w:tcPr>
            <w:tcW w:w="1685" w:type="dxa"/>
            <w:vAlign w:val="center"/>
          </w:tcPr>
          <w:p w:rsidR="00805AD2" w:rsidRPr="00E8623F" w:rsidRDefault="00805AD2" w:rsidP="00805AD2">
            <w:pPr>
              <w:jc w:val="center"/>
              <w:rPr>
                <w:rFonts w:ascii="Arial" w:hAnsi="Arial" w:cs="Arial"/>
                <w:sz w:val="18"/>
                <w:szCs w:val="18"/>
              </w:rPr>
            </w:pPr>
            <w:r w:rsidRPr="00E8623F">
              <w:rPr>
                <w:rFonts w:ascii="Arial" w:hAnsi="Arial" w:cs="Arial"/>
                <w:sz w:val="18"/>
                <w:szCs w:val="18"/>
              </w:rPr>
              <w:t xml:space="preserve">To </w:t>
            </w:r>
            <w:r w:rsidRPr="00E8623F">
              <w:rPr>
                <w:rFonts w:ascii="Arial" w:hAnsi="Arial" w:cs="Arial"/>
                <w:b/>
                <w:bCs/>
                <w:sz w:val="18"/>
                <w:szCs w:val="18"/>
              </w:rPr>
              <w:t>understand</w:t>
            </w:r>
            <w:r w:rsidRPr="00E8623F">
              <w:rPr>
                <w:rFonts w:ascii="Arial" w:hAnsi="Arial" w:cs="Arial"/>
                <w:sz w:val="18"/>
                <w:szCs w:val="18"/>
              </w:rPr>
              <w:t xml:space="preserve"> different theories of probability distribution the methods of coefficient and error estimation.</w:t>
            </w:r>
          </w:p>
        </w:tc>
        <w:tc>
          <w:tcPr>
            <w:tcW w:w="2434" w:type="dxa"/>
            <w:vAlign w:val="center"/>
          </w:tcPr>
          <w:p w:rsidR="00805AD2" w:rsidRPr="00E8623F" w:rsidRDefault="00805AD2" w:rsidP="00805AD2">
            <w:pPr>
              <w:pStyle w:val="ListParagraph"/>
              <w:spacing w:after="0" w:line="240" w:lineRule="auto"/>
              <w:ind w:left="0"/>
              <w:jc w:val="center"/>
              <w:rPr>
                <w:rFonts w:ascii="Arial" w:hAnsi="Arial" w:cs="Arial"/>
                <w:color w:val="000000" w:themeColor="text1"/>
                <w:sz w:val="18"/>
                <w:szCs w:val="18"/>
              </w:rPr>
            </w:pPr>
            <w:r w:rsidRPr="00E8623F">
              <w:rPr>
                <w:rFonts w:ascii="Arial" w:hAnsi="Arial" w:cs="Arial"/>
                <w:b/>
                <w:bCs/>
                <w:color w:val="000000" w:themeColor="text1"/>
                <w:sz w:val="18"/>
                <w:szCs w:val="18"/>
              </w:rPr>
              <w:t>Engineering knowledge:</w:t>
            </w:r>
            <w:r w:rsidRPr="00E8623F">
              <w:rPr>
                <w:rFonts w:ascii="Arial" w:hAnsi="Arial" w:cs="Arial"/>
                <w:color w:val="000000" w:themeColor="text1"/>
                <w:sz w:val="18"/>
                <w:szCs w:val="18"/>
              </w:rPr>
              <w:t xml:space="preserve"> (PO1)</w:t>
            </w:r>
          </w:p>
        </w:tc>
        <w:tc>
          <w:tcPr>
            <w:tcW w:w="1051"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Cognitive domain – level 5</w:t>
            </w:r>
          </w:p>
        </w:tc>
        <w:tc>
          <w:tcPr>
            <w:tcW w:w="1747" w:type="dxa"/>
            <w:vAlign w:val="center"/>
          </w:tcPr>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1954955"/>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Lecture Note</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7417044"/>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Text Book</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3355385"/>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Audio/Video</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4189013"/>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Web Material</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6009609"/>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Journal paper</w:t>
            </w:r>
          </w:p>
        </w:tc>
        <w:tc>
          <w:tcPr>
            <w:tcW w:w="1612" w:type="dxa"/>
            <w:vAlign w:val="center"/>
          </w:tcPr>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6424120"/>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Class Test</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7721868"/>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Final Exam</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7210155"/>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Assignment </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4824580"/>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Participation</w:t>
            </w:r>
          </w:p>
          <w:p w:rsidR="00805AD2" w:rsidRPr="00E8623F"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494253498"/>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Presentation</w:t>
            </w:r>
          </w:p>
        </w:tc>
      </w:tr>
      <w:tr w:rsidR="00805AD2" w:rsidRPr="00E8623F" w:rsidTr="00805AD2">
        <w:trPr>
          <w:trHeight w:val="1583"/>
          <w:jc w:val="center"/>
        </w:trPr>
        <w:tc>
          <w:tcPr>
            <w:tcW w:w="646"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CO2</w:t>
            </w:r>
          </w:p>
        </w:tc>
        <w:tc>
          <w:tcPr>
            <w:tcW w:w="1685" w:type="dxa"/>
            <w:vAlign w:val="center"/>
          </w:tcPr>
          <w:p w:rsidR="00805AD2" w:rsidRPr="00E8623F" w:rsidRDefault="00805AD2" w:rsidP="00805AD2">
            <w:pPr>
              <w:widowControl w:val="0"/>
              <w:tabs>
                <w:tab w:val="left" w:pos="993"/>
              </w:tabs>
              <w:jc w:val="center"/>
              <w:rPr>
                <w:rFonts w:ascii="Arial" w:hAnsi="Arial" w:cs="Arial"/>
                <w:sz w:val="18"/>
                <w:szCs w:val="18"/>
              </w:rPr>
            </w:pPr>
            <w:r w:rsidRPr="00E8623F">
              <w:rPr>
                <w:rFonts w:ascii="Arial" w:hAnsi="Arial" w:cs="Arial"/>
                <w:sz w:val="18"/>
                <w:szCs w:val="18"/>
              </w:rPr>
              <w:t>To d</w:t>
            </w:r>
            <w:r w:rsidRPr="00E8623F">
              <w:rPr>
                <w:rFonts w:ascii="Arial" w:hAnsi="Arial" w:cs="Arial"/>
                <w:b/>
                <w:bCs/>
                <w:sz w:val="18"/>
                <w:szCs w:val="18"/>
              </w:rPr>
              <w:t xml:space="preserve">emonstrate </w:t>
            </w:r>
            <w:r w:rsidRPr="00E8623F">
              <w:rPr>
                <w:rFonts w:ascii="Arial" w:hAnsi="Arial" w:cs="Arial"/>
                <w:sz w:val="18"/>
                <w:szCs w:val="18"/>
              </w:rPr>
              <w:t>knowledge of statistical theory and to solve the problems related with science and engineering.</w:t>
            </w:r>
          </w:p>
        </w:tc>
        <w:tc>
          <w:tcPr>
            <w:tcW w:w="2434" w:type="dxa"/>
            <w:vAlign w:val="center"/>
          </w:tcPr>
          <w:p w:rsidR="00805AD2" w:rsidRPr="00E8623F" w:rsidRDefault="00805AD2" w:rsidP="00805AD2">
            <w:pPr>
              <w:pStyle w:val="ListParagraph"/>
              <w:spacing w:after="0" w:line="240" w:lineRule="auto"/>
              <w:ind w:left="0"/>
              <w:jc w:val="center"/>
              <w:rPr>
                <w:rFonts w:ascii="Arial" w:hAnsi="Arial" w:cs="Arial"/>
                <w:b/>
                <w:bCs/>
                <w:color w:val="000000" w:themeColor="text1"/>
                <w:sz w:val="18"/>
                <w:szCs w:val="18"/>
              </w:rPr>
            </w:pPr>
            <w:r w:rsidRPr="00E8623F">
              <w:rPr>
                <w:rFonts w:ascii="Arial" w:hAnsi="Arial" w:cs="Arial"/>
                <w:b/>
                <w:bCs/>
                <w:color w:val="000000" w:themeColor="text1"/>
                <w:sz w:val="18"/>
                <w:szCs w:val="18"/>
              </w:rPr>
              <w:t>Engineering knowledge</w:t>
            </w:r>
          </w:p>
          <w:p w:rsidR="00805AD2" w:rsidRPr="00E8623F" w:rsidRDefault="00805AD2" w:rsidP="00805AD2">
            <w:pPr>
              <w:pStyle w:val="ListParagraph"/>
              <w:spacing w:after="0" w:line="240" w:lineRule="auto"/>
              <w:ind w:left="0"/>
              <w:jc w:val="center"/>
              <w:rPr>
                <w:rFonts w:ascii="Arial" w:hAnsi="Arial" w:cs="Arial"/>
                <w:color w:val="000000" w:themeColor="text1"/>
                <w:sz w:val="18"/>
                <w:szCs w:val="18"/>
              </w:rPr>
            </w:pPr>
            <w:r w:rsidRPr="00E8623F">
              <w:rPr>
                <w:rFonts w:ascii="Arial" w:hAnsi="Arial" w:cs="Arial"/>
                <w:color w:val="000000" w:themeColor="text1"/>
                <w:sz w:val="18"/>
                <w:szCs w:val="18"/>
              </w:rPr>
              <w:t>(PO1)</w:t>
            </w:r>
          </w:p>
        </w:tc>
        <w:tc>
          <w:tcPr>
            <w:tcW w:w="1051"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Cognitive domain – level 4</w:t>
            </w:r>
          </w:p>
        </w:tc>
        <w:tc>
          <w:tcPr>
            <w:tcW w:w="1747" w:type="dxa"/>
            <w:vAlign w:val="center"/>
          </w:tcPr>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7951051"/>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Lecture Note</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3393704"/>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Text Book</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9143947"/>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Audio/Video</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4029481"/>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Web Material</w:t>
            </w:r>
          </w:p>
          <w:p w:rsidR="00805AD2" w:rsidRPr="00E8623F"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829667375"/>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Journal paper</w:t>
            </w:r>
          </w:p>
        </w:tc>
        <w:tc>
          <w:tcPr>
            <w:tcW w:w="1612" w:type="dxa"/>
            <w:vAlign w:val="center"/>
          </w:tcPr>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7808631"/>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Class Test</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5275580"/>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Final Exam</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2445236"/>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Assignment </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6279694"/>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Participation</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2983741"/>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Presentation</w:t>
            </w:r>
          </w:p>
        </w:tc>
      </w:tr>
      <w:tr w:rsidR="00805AD2" w:rsidRPr="00E8623F" w:rsidTr="00805AD2">
        <w:trPr>
          <w:trHeight w:val="1700"/>
          <w:jc w:val="center"/>
        </w:trPr>
        <w:tc>
          <w:tcPr>
            <w:tcW w:w="646"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CO3</w:t>
            </w:r>
          </w:p>
        </w:tc>
        <w:tc>
          <w:tcPr>
            <w:tcW w:w="1685" w:type="dxa"/>
            <w:vAlign w:val="center"/>
          </w:tcPr>
          <w:p w:rsidR="00805AD2" w:rsidRPr="00E8623F" w:rsidRDefault="00805AD2" w:rsidP="00805AD2">
            <w:pPr>
              <w:jc w:val="center"/>
              <w:rPr>
                <w:rFonts w:ascii="Arial" w:hAnsi="Arial" w:cs="Arial"/>
                <w:sz w:val="18"/>
                <w:szCs w:val="18"/>
                <w:lang w:bidi="ar-SA"/>
              </w:rPr>
            </w:pPr>
            <w:r w:rsidRPr="00E8623F">
              <w:rPr>
                <w:rFonts w:ascii="Arial" w:hAnsi="Arial" w:cs="Arial"/>
                <w:sz w:val="18"/>
                <w:szCs w:val="18"/>
              </w:rPr>
              <w:t xml:space="preserve">To </w:t>
            </w:r>
            <w:r w:rsidRPr="00E8623F">
              <w:rPr>
                <w:rFonts w:ascii="Arial" w:hAnsi="Arial" w:cs="Arial"/>
                <w:b/>
                <w:bCs/>
                <w:sz w:val="18"/>
                <w:szCs w:val="18"/>
              </w:rPr>
              <w:t xml:space="preserve">apply </w:t>
            </w:r>
            <w:r w:rsidRPr="00E8623F">
              <w:rPr>
                <w:rFonts w:ascii="Arial" w:hAnsi="Arial" w:cs="Arial"/>
                <w:sz w:val="18"/>
                <w:szCs w:val="18"/>
              </w:rPr>
              <w:t>theoretical and experime</w:t>
            </w:r>
            <w:r>
              <w:rPr>
                <w:rFonts w:ascii="Arial" w:hAnsi="Arial" w:cs="Arial"/>
                <w:sz w:val="18"/>
                <w:szCs w:val="18"/>
              </w:rPr>
              <w:t xml:space="preserve">ntal research, </w:t>
            </w:r>
          </w:p>
        </w:tc>
        <w:tc>
          <w:tcPr>
            <w:tcW w:w="2434" w:type="dxa"/>
            <w:vAlign w:val="center"/>
          </w:tcPr>
          <w:p w:rsidR="00805AD2" w:rsidRPr="00E8623F" w:rsidRDefault="00805AD2" w:rsidP="00805AD2">
            <w:pPr>
              <w:jc w:val="center"/>
              <w:rPr>
                <w:rFonts w:ascii="Arial" w:hAnsi="Arial" w:cs="Arial"/>
                <w:sz w:val="18"/>
                <w:szCs w:val="18"/>
              </w:rPr>
            </w:pPr>
            <w:r w:rsidRPr="00E8623F">
              <w:rPr>
                <w:rFonts w:ascii="Arial" w:hAnsi="Arial" w:cs="Arial"/>
                <w:b/>
                <w:bCs/>
                <w:sz w:val="18"/>
                <w:szCs w:val="18"/>
              </w:rPr>
              <w:t xml:space="preserve">Problem analysis </w:t>
            </w:r>
            <w:r w:rsidRPr="00E8623F">
              <w:rPr>
                <w:rFonts w:ascii="Arial" w:hAnsi="Arial" w:cs="Arial"/>
                <w:b/>
                <w:bCs/>
                <w:sz w:val="18"/>
                <w:szCs w:val="18"/>
              </w:rPr>
              <w:br/>
            </w:r>
            <w:r w:rsidRPr="00E8623F">
              <w:rPr>
                <w:rFonts w:ascii="Arial" w:hAnsi="Arial" w:cs="Arial"/>
                <w:color w:val="000000" w:themeColor="text1"/>
                <w:sz w:val="18"/>
                <w:szCs w:val="18"/>
              </w:rPr>
              <w:t>(PO2)</w:t>
            </w:r>
          </w:p>
        </w:tc>
        <w:tc>
          <w:tcPr>
            <w:tcW w:w="1051" w:type="dxa"/>
            <w:vAlign w:val="center"/>
          </w:tcPr>
          <w:p w:rsidR="00805AD2" w:rsidRPr="00E8623F" w:rsidRDefault="00805AD2" w:rsidP="00805AD2">
            <w:pPr>
              <w:jc w:val="center"/>
              <w:rPr>
                <w:rFonts w:ascii="Arial" w:hAnsi="Arial" w:cs="Arial"/>
                <w:color w:val="000000" w:themeColor="text1"/>
                <w:sz w:val="18"/>
                <w:szCs w:val="18"/>
              </w:rPr>
            </w:pPr>
            <w:r w:rsidRPr="00E8623F">
              <w:rPr>
                <w:rFonts w:ascii="Arial" w:hAnsi="Arial" w:cs="Arial"/>
                <w:color w:val="000000" w:themeColor="text1"/>
                <w:sz w:val="18"/>
                <w:szCs w:val="18"/>
              </w:rPr>
              <w:t>Cognitive domain – level 4</w:t>
            </w:r>
          </w:p>
        </w:tc>
        <w:tc>
          <w:tcPr>
            <w:tcW w:w="1747" w:type="dxa"/>
            <w:vAlign w:val="center"/>
          </w:tcPr>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1904260"/>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Lecture Note</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80660211"/>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Text Book</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82771485"/>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Audio/Video</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2484112"/>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Web Material</w:t>
            </w:r>
          </w:p>
          <w:p w:rsidR="00805AD2" w:rsidRPr="00E8623F"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380285314"/>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Journal paper</w:t>
            </w:r>
          </w:p>
        </w:tc>
        <w:tc>
          <w:tcPr>
            <w:tcW w:w="1612" w:type="dxa"/>
            <w:vAlign w:val="center"/>
          </w:tcPr>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4155137"/>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Class Test</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610118"/>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Final Exam</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2345556"/>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Assignment </w:t>
            </w:r>
          </w:p>
          <w:p w:rsidR="00805AD2" w:rsidRPr="00E8623F" w:rsidRDefault="009F4EBA" w:rsidP="00805A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4951533"/>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Participation</w:t>
            </w:r>
          </w:p>
          <w:p w:rsidR="00805AD2" w:rsidRPr="00E8623F" w:rsidRDefault="009F4EBA" w:rsidP="00805AD2">
            <w:pPr>
              <w:rPr>
                <w:rFonts w:ascii="Arial" w:hAnsi="Arial" w:cs="Arial"/>
                <w:color w:val="000000" w:themeColor="text1"/>
                <w:sz w:val="18"/>
                <w:szCs w:val="18"/>
              </w:rPr>
            </w:pPr>
            <w:sdt>
              <w:sdtPr>
                <w:rPr>
                  <w:rFonts w:ascii="Arial" w:hAnsi="Arial" w:cs="Arial"/>
                  <w:color w:val="000000" w:themeColor="text1"/>
                  <w:sz w:val="18"/>
                  <w:szCs w:val="18"/>
                </w:rPr>
                <w:id w:val="1570315911"/>
              </w:sdtPr>
              <w:sdtEndPr/>
              <w:sdtContent>
                <w:r w:rsidR="00805AD2" w:rsidRPr="00E8623F">
                  <w:rPr>
                    <w:rFonts w:ascii="MS Gothic" w:eastAsia="MS Gothic" w:hAnsi="MS Gothic" w:cs="MS Gothic" w:hint="eastAsia"/>
                    <w:color w:val="000000" w:themeColor="text1"/>
                    <w:sz w:val="18"/>
                    <w:szCs w:val="18"/>
                  </w:rPr>
                  <w:t>☒</w:t>
                </w:r>
              </w:sdtContent>
            </w:sdt>
            <w:r w:rsidR="00805AD2" w:rsidRPr="00E8623F">
              <w:rPr>
                <w:rFonts w:ascii="Arial" w:hAnsi="Arial" w:cs="Arial"/>
                <w:color w:val="000000" w:themeColor="text1"/>
                <w:sz w:val="18"/>
                <w:szCs w:val="18"/>
              </w:rPr>
              <w:t xml:space="preserve">  Presentation</w:t>
            </w:r>
          </w:p>
        </w:tc>
      </w:tr>
    </w:tbl>
    <w:p w:rsidR="00805AD2" w:rsidRPr="00E8623F" w:rsidRDefault="00805AD2" w:rsidP="00805AD2">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805AD2" w:rsidRPr="00E8623F" w:rsidTr="0022085D">
        <w:trPr>
          <w:jc w:val="center"/>
        </w:trPr>
        <w:tc>
          <w:tcPr>
            <w:tcW w:w="9127" w:type="dxa"/>
          </w:tcPr>
          <w:p w:rsidR="00805AD2" w:rsidRPr="00E8623F" w:rsidRDefault="00805AD2" w:rsidP="00805AD2">
            <w:pPr>
              <w:rPr>
                <w:rFonts w:ascii="Arial" w:hAnsi="Arial" w:cs="Arial"/>
                <w:b/>
                <w:color w:val="000000" w:themeColor="text1"/>
                <w:sz w:val="18"/>
                <w:szCs w:val="18"/>
              </w:rPr>
            </w:pPr>
            <w:r w:rsidRPr="00E8623F">
              <w:rPr>
                <w:rFonts w:ascii="Arial" w:hAnsi="Arial" w:cs="Arial"/>
                <w:b/>
                <w:color w:val="000000" w:themeColor="text1"/>
                <w:sz w:val="18"/>
                <w:szCs w:val="18"/>
              </w:rPr>
              <w:t>Assessment and Marks Distribution:</w:t>
            </w:r>
          </w:p>
          <w:p w:rsidR="00805AD2" w:rsidRPr="00E8623F" w:rsidRDefault="00805AD2" w:rsidP="00805AD2">
            <w:pPr>
              <w:rPr>
                <w:rFonts w:ascii="Arial" w:hAnsi="Arial" w:cs="Arial"/>
                <w:bCs/>
                <w:color w:val="000000" w:themeColor="text1"/>
                <w:sz w:val="18"/>
                <w:szCs w:val="18"/>
              </w:rPr>
            </w:pPr>
            <w:r w:rsidRPr="00E8623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805AD2" w:rsidRPr="00E8623F" w:rsidRDefault="00805AD2" w:rsidP="00805AD2">
            <w:pPr>
              <w:rPr>
                <w:rFonts w:ascii="Arial" w:hAnsi="Arial" w:cs="Arial"/>
                <w:bCs/>
                <w:color w:val="000000" w:themeColor="text1"/>
                <w:sz w:val="18"/>
                <w:szCs w:val="18"/>
              </w:rPr>
            </w:pPr>
            <w:r w:rsidRPr="00E8623F">
              <w:rPr>
                <w:rFonts w:ascii="Arial" w:hAnsi="Arial" w:cs="Arial"/>
                <w:bCs/>
                <w:color w:val="000000" w:themeColor="text1"/>
                <w:sz w:val="18"/>
                <w:szCs w:val="18"/>
              </w:rPr>
              <w:tab/>
              <w:t>Class tests + Assignments due in different times of the semester (20%)</w:t>
            </w:r>
          </w:p>
          <w:p w:rsidR="00805AD2" w:rsidRPr="00E8623F" w:rsidRDefault="00805AD2" w:rsidP="00805AD2">
            <w:pPr>
              <w:rPr>
                <w:rFonts w:ascii="Arial" w:hAnsi="Arial" w:cs="Arial"/>
                <w:bCs/>
                <w:color w:val="000000" w:themeColor="text1"/>
                <w:sz w:val="18"/>
                <w:szCs w:val="18"/>
              </w:rPr>
            </w:pPr>
            <w:r w:rsidRPr="00E8623F">
              <w:rPr>
                <w:rFonts w:ascii="Arial" w:hAnsi="Arial" w:cs="Arial"/>
                <w:bCs/>
                <w:color w:val="000000" w:themeColor="text1"/>
                <w:sz w:val="18"/>
                <w:szCs w:val="18"/>
              </w:rPr>
              <w:tab/>
              <w:t xml:space="preserve">A comprehensive final exam (70%), Total Time: 3 hours. </w:t>
            </w:r>
          </w:p>
          <w:p w:rsidR="00805AD2" w:rsidRPr="00E8623F" w:rsidRDefault="00805AD2" w:rsidP="00805AD2">
            <w:pPr>
              <w:rPr>
                <w:rFonts w:ascii="Arial" w:hAnsi="Arial" w:cs="Arial"/>
                <w:b/>
                <w:color w:val="000000" w:themeColor="text1"/>
                <w:sz w:val="18"/>
                <w:szCs w:val="18"/>
              </w:rPr>
            </w:pPr>
            <w:r w:rsidRPr="00E8623F">
              <w:rPr>
                <w:rFonts w:ascii="Arial" w:hAnsi="Arial" w:cs="Arial"/>
                <w:bCs/>
                <w:color w:val="000000" w:themeColor="text1"/>
                <w:sz w:val="18"/>
                <w:szCs w:val="18"/>
              </w:rPr>
              <w:tab/>
              <w:t>A class participation mark (10%).</w:t>
            </w:r>
          </w:p>
        </w:tc>
      </w:tr>
      <w:tr w:rsidR="00805AD2" w:rsidRPr="00E8623F" w:rsidTr="0022085D">
        <w:trPr>
          <w:jc w:val="center"/>
        </w:trPr>
        <w:tc>
          <w:tcPr>
            <w:tcW w:w="9127" w:type="dxa"/>
          </w:tcPr>
          <w:p w:rsidR="00805AD2" w:rsidRPr="00E8623F" w:rsidRDefault="00805AD2" w:rsidP="00805AD2">
            <w:pPr>
              <w:spacing w:after="120"/>
              <w:jc w:val="both"/>
              <w:rPr>
                <w:rFonts w:ascii="Arial" w:hAnsi="Arial" w:cs="Arial"/>
                <w:b/>
                <w:bCs/>
                <w:iCs/>
                <w:sz w:val="18"/>
                <w:szCs w:val="18"/>
              </w:rPr>
            </w:pPr>
          </w:p>
          <w:p w:rsidR="00805AD2" w:rsidRPr="00E8623F" w:rsidRDefault="00805AD2" w:rsidP="00805AD2">
            <w:pPr>
              <w:spacing w:after="120"/>
              <w:jc w:val="both"/>
              <w:rPr>
                <w:rFonts w:ascii="Arial" w:hAnsi="Arial" w:cs="Arial"/>
                <w:b/>
                <w:bCs/>
                <w:iCs/>
                <w:sz w:val="18"/>
                <w:szCs w:val="18"/>
              </w:rPr>
            </w:pPr>
            <w:r w:rsidRPr="00E8623F">
              <w:rPr>
                <w:rFonts w:ascii="Arial" w:hAnsi="Arial" w:cs="Arial"/>
                <w:b/>
                <w:bCs/>
                <w:iCs/>
                <w:sz w:val="18"/>
                <w:szCs w:val="18"/>
              </w:rPr>
              <w:t xml:space="preserve">Course Contents: </w:t>
            </w:r>
          </w:p>
          <w:p w:rsidR="00805AD2" w:rsidRPr="00E8623F" w:rsidRDefault="00805AD2" w:rsidP="00805AD2">
            <w:pPr>
              <w:spacing w:after="120"/>
              <w:jc w:val="both"/>
              <w:rPr>
                <w:rFonts w:ascii="Arial" w:hAnsi="Arial" w:cs="Arial"/>
                <w:iCs/>
                <w:sz w:val="18"/>
                <w:szCs w:val="18"/>
              </w:rPr>
            </w:pPr>
            <w:r w:rsidRPr="00E8623F">
              <w:rPr>
                <w:rFonts w:ascii="Arial" w:hAnsi="Arial" w:cs="Arial"/>
                <w:iCs/>
                <w:sz w:val="18"/>
                <w:szCs w:val="18"/>
              </w:rPr>
              <w:t>Sampling Distributing: Fisher's Lemma. Study of Chi</w:t>
            </w:r>
            <w:r w:rsidRPr="00E8623F">
              <w:rPr>
                <w:rFonts w:ascii="Arial" w:hAnsi="Arial" w:cs="Arial"/>
                <w:iCs/>
                <w:sz w:val="18"/>
                <w:szCs w:val="18"/>
                <w:vertAlign w:val="superscript"/>
              </w:rPr>
              <w:t>2</w:t>
            </w:r>
            <w:r w:rsidRPr="00E8623F">
              <w:rPr>
                <w:rFonts w:ascii="Arial" w:hAnsi="Arial" w:cs="Arial"/>
                <w:iCs/>
                <w:sz w:val="18"/>
                <w:szCs w:val="18"/>
              </w:rPr>
              <w:t xml:space="preserve"> Distribution, T-Distribution and F-Distribution, Properties, uses &amp; Applications. Distribution of sample correlation coefficient in the null case. Sampling Distribution of the Medians and Range.</w:t>
            </w:r>
          </w:p>
          <w:p w:rsidR="00805AD2" w:rsidRPr="00E8623F" w:rsidRDefault="00805AD2" w:rsidP="00805AD2">
            <w:pPr>
              <w:spacing w:after="120"/>
              <w:jc w:val="both"/>
              <w:rPr>
                <w:rFonts w:ascii="Arial" w:hAnsi="Arial" w:cs="Arial"/>
                <w:iCs/>
                <w:sz w:val="18"/>
                <w:szCs w:val="18"/>
              </w:rPr>
            </w:pPr>
            <w:r w:rsidRPr="00E8623F">
              <w:rPr>
                <w:rFonts w:ascii="Arial" w:hAnsi="Arial" w:cs="Arial"/>
                <w:iCs/>
                <w:sz w:val="18"/>
                <w:szCs w:val="18"/>
              </w:rPr>
              <w:t>Elements of Point Estimations: Basic Concepts. Consistent estimates. Unbiased estimates. Mean and variance of estimates. Ideas of Efficiency. Principle of Maximum Likelihood. Illustration from Binomial, Poisson &amp; Normal Distributions.</w:t>
            </w:r>
          </w:p>
          <w:p w:rsidR="00805AD2" w:rsidRPr="00E8623F" w:rsidRDefault="00805AD2" w:rsidP="00805AD2">
            <w:pPr>
              <w:spacing w:after="120"/>
              <w:jc w:val="both"/>
              <w:rPr>
                <w:rFonts w:ascii="Arial" w:hAnsi="Arial" w:cs="Arial"/>
                <w:iCs/>
                <w:sz w:val="18"/>
                <w:szCs w:val="18"/>
              </w:rPr>
            </w:pPr>
            <w:r w:rsidRPr="00E8623F">
              <w:rPr>
                <w:rFonts w:ascii="Arial" w:hAnsi="Arial" w:cs="Arial"/>
                <w:iCs/>
                <w:sz w:val="18"/>
                <w:szCs w:val="18"/>
              </w:rPr>
              <w:t>Test of Significance: Basic ideas of Null hypothesis. Alternative hypothesis. Type-I error, Type-II error, level of significance, Degree of freedom, Rejection region and Acceptance region. Test of Single mean, Single variance, Two sample means and variances. Test for 2x2 contingency tables. Independence test and practical examples.</w:t>
            </w:r>
          </w:p>
          <w:p w:rsidR="00805AD2" w:rsidRPr="00E8623F" w:rsidRDefault="00805AD2" w:rsidP="00805AD2">
            <w:pPr>
              <w:spacing w:after="120"/>
              <w:jc w:val="both"/>
              <w:rPr>
                <w:rFonts w:ascii="Arial" w:hAnsi="Arial" w:cs="Arial"/>
                <w:iCs/>
                <w:sz w:val="18"/>
                <w:szCs w:val="18"/>
              </w:rPr>
            </w:pPr>
            <w:r w:rsidRPr="00E8623F">
              <w:rPr>
                <w:rFonts w:ascii="Arial" w:hAnsi="Arial" w:cs="Arial"/>
                <w:iCs/>
                <w:sz w:val="18"/>
                <w:szCs w:val="18"/>
              </w:rPr>
              <w:t>Decision Rules: Statistical decisions; Statistical hypothesis; Critical region, Best critical region; Two types of errors; procedure of Test of hypothesis; Most powerful test, standard Errors.</w:t>
            </w:r>
          </w:p>
          <w:p w:rsidR="00805AD2" w:rsidRPr="00E8623F" w:rsidRDefault="00805AD2" w:rsidP="00805AD2">
            <w:pPr>
              <w:spacing w:after="120"/>
              <w:jc w:val="both"/>
              <w:rPr>
                <w:rFonts w:ascii="Arial" w:hAnsi="Arial" w:cs="Arial"/>
                <w:iCs/>
                <w:sz w:val="18"/>
                <w:szCs w:val="18"/>
              </w:rPr>
            </w:pPr>
            <w:r w:rsidRPr="00E8623F">
              <w:rPr>
                <w:rFonts w:ascii="Arial" w:hAnsi="Arial" w:cs="Arial"/>
                <w:iCs/>
                <w:sz w:val="18"/>
                <w:szCs w:val="18"/>
              </w:rPr>
              <w:t>Test of Significance: Test of single mean &amp; single variance. Comparison of two sample Means, proportions and Variances. Bartlett's test for homogeneity of variances. Test for correlation and Regression coefficients. Exact test for 2*2 tables. Test for r*c tables. Three-Way contingency tables. Large Sample Test of Significance. Non-parametric Test, One Sample and two Sample Sign Test. Run Test and Rank Sum Test.</w:t>
            </w:r>
          </w:p>
        </w:tc>
      </w:tr>
    </w:tbl>
    <w:p w:rsidR="00805AD2" w:rsidRPr="00E8623F" w:rsidRDefault="00805AD2" w:rsidP="00805AD2">
      <w:pPr>
        <w:rPr>
          <w:rFonts w:ascii="Arial" w:hAnsi="Arial" w:cs="Arial"/>
          <w:b/>
          <w:color w:val="FF0000"/>
          <w:sz w:val="18"/>
          <w:szCs w:val="18"/>
        </w:rPr>
      </w:pPr>
    </w:p>
    <w:p w:rsidR="00805AD2" w:rsidRPr="00E8623F" w:rsidRDefault="00805AD2" w:rsidP="00805AD2">
      <w:pPr>
        <w:jc w:val="center"/>
        <w:rPr>
          <w:rFonts w:ascii="Arial" w:hAnsi="Arial" w:cs="Arial"/>
          <w:b/>
          <w:color w:val="FFFFFF"/>
          <w:sz w:val="18"/>
          <w:szCs w:val="18"/>
          <w:highlight w:val="black"/>
        </w:rPr>
      </w:pPr>
    </w:p>
    <w:p w:rsidR="00805AD2" w:rsidRPr="00E8623F" w:rsidRDefault="00805AD2" w:rsidP="006046CC">
      <w:pPr>
        <w:rPr>
          <w:rFonts w:ascii="Arial" w:hAnsi="Arial" w:cs="Arial"/>
          <w:b/>
          <w:spacing w:val="-3"/>
          <w:sz w:val="18"/>
          <w:szCs w:val="18"/>
        </w:rPr>
      </w:pPr>
      <w:r w:rsidRPr="00E8623F">
        <w:rPr>
          <w:rFonts w:ascii="Arial" w:hAnsi="Arial" w:cs="Arial"/>
          <w:b/>
          <w:spacing w:val="-3"/>
          <w:sz w:val="18"/>
          <w:szCs w:val="18"/>
        </w:rPr>
        <w:t>Text Book:</w:t>
      </w:r>
    </w:p>
    <w:tbl>
      <w:tblPr>
        <w:tblW w:w="4889" w:type="pct"/>
        <w:jc w:val="center"/>
        <w:tblLook w:val="0000" w:firstRow="0" w:lastRow="0" w:firstColumn="0" w:lastColumn="0" w:noHBand="0" w:noVBand="0"/>
      </w:tblPr>
      <w:tblGrid>
        <w:gridCol w:w="456"/>
        <w:gridCol w:w="2445"/>
        <w:gridCol w:w="267"/>
        <w:gridCol w:w="5869"/>
      </w:tblGrid>
      <w:tr w:rsidR="00805AD2" w:rsidRPr="00E8623F" w:rsidTr="006046CC">
        <w:trPr>
          <w:jc w:val="center"/>
        </w:trPr>
        <w:tc>
          <w:tcPr>
            <w:tcW w:w="252" w:type="pct"/>
          </w:tcPr>
          <w:p w:rsidR="00805AD2" w:rsidRPr="00E8623F" w:rsidRDefault="00805AD2" w:rsidP="00805AD2">
            <w:pPr>
              <w:suppressAutoHyphens/>
              <w:jc w:val="both"/>
              <w:rPr>
                <w:rFonts w:ascii="Arial" w:hAnsi="Arial" w:cs="Arial"/>
                <w:spacing w:val="-3"/>
                <w:sz w:val="18"/>
                <w:szCs w:val="18"/>
              </w:rPr>
            </w:pPr>
            <w:r w:rsidRPr="00E8623F">
              <w:rPr>
                <w:rFonts w:ascii="Arial" w:hAnsi="Arial" w:cs="Arial"/>
                <w:spacing w:val="-3"/>
                <w:sz w:val="18"/>
                <w:szCs w:val="18"/>
              </w:rPr>
              <w:t>1.</w:t>
            </w:r>
          </w:p>
        </w:tc>
        <w:tc>
          <w:tcPr>
            <w:tcW w:w="1353" w:type="pct"/>
          </w:tcPr>
          <w:p w:rsidR="00805AD2" w:rsidRPr="00E8623F" w:rsidRDefault="00805AD2" w:rsidP="00805AD2">
            <w:pPr>
              <w:suppressAutoHyphens/>
              <w:rPr>
                <w:rFonts w:ascii="Arial" w:hAnsi="Arial" w:cs="Arial"/>
                <w:spacing w:val="-3"/>
                <w:sz w:val="18"/>
                <w:szCs w:val="18"/>
              </w:rPr>
            </w:pPr>
            <w:r w:rsidRPr="00E8623F">
              <w:rPr>
                <w:rFonts w:ascii="Arial" w:hAnsi="Arial" w:cs="Arial"/>
                <w:spacing w:val="-3"/>
                <w:sz w:val="18"/>
                <w:szCs w:val="18"/>
              </w:rPr>
              <w:t>Mood, Graybill and Boes</w:t>
            </w:r>
          </w:p>
        </w:tc>
        <w:tc>
          <w:tcPr>
            <w:tcW w:w="148" w:type="pct"/>
          </w:tcPr>
          <w:p w:rsidR="00805AD2" w:rsidRPr="00E8623F" w:rsidRDefault="00805AD2" w:rsidP="00805AD2">
            <w:pPr>
              <w:rPr>
                <w:rFonts w:ascii="Arial" w:hAnsi="Arial" w:cs="Arial"/>
                <w:sz w:val="18"/>
                <w:szCs w:val="18"/>
              </w:rPr>
            </w:pPr>
            <w:r w:rsidRPr="00E8623F">
              <w:rPr>
                <w:rFonts w:ascii="Arial" w:hAnsi="Arial" w:cs="Arial"/>
                <w:sz w:val="18"/>
                <w:szCs w:val="18"/>
              </w:rPr>
              <w:t>:</w:t>
            </w:r>
          </w:p>
        </w:tc>
        <w:tc>
          <w:tcPr>
            <w:tcW w:w="3247" w:type="pct"/>
          </w:tcPr>
          <w:p w:rsidR="00805AD2" w:rsidRPr="00E8623F" w:rsidRDefault="00805AD2" w:rsidP="00805AD2">
            <w:pPr>
              <w:rPr>
                <w:rFonts w:ascii="Arial" w:hAnsi="Arial" w:cs="Arial"/>
                <w:bCs/>
                <w:spacing w:val="-3"/>
                <w:sz w:val="18"/>
                <w:szCs w:val="18"/>
              </w:rPr>
            </w:pPr>
            <w:r w:rsidRPr="00E8623F">
              <w:rPr>
                <w:rFonts w:ascii="Arial" w:hAnsi="Arial" w:cs="Arial"/>
                <w:b/>
                <w:bCs/>
                <w:spacing w:val="-3"/>
                <w:sz w:val="18"/>
                <w:szCs w:val="18"/>
              </w:rPr>
              <w:t>Introduction to the Theory of Statistics</w:t>
            </w:r>
            <w:r w:rsidRPr="00E8623F">
              <w:rPr>
                <w:rFonts w:ascii="Arial" w:hAnsi="Arial" w:cs="Arial"/>
                <w:bCs/>
                <w:spacing w:val="-3"/>
                <w:sz w:val="18"/>
                <w:szCs w:val="18"/>
              </w:rPr>
              <w:t xml:space="preserve">, </w:t>
            </w:r>
            <w:r w:rsidRPr="00E8623F">
              <w:rPr>
                <w:rFonts w:ascii="Arial" w:hAnsi="Arial" w:cs="Arial"/>
                <w:i/>
                <w:iCs/>
                <w:sz w:val="18"/>
                <w:szCs w:val="18"/>
              </w:rPr>
              <w:t>McGraw-Hill, N. Y.</w:t>
            </w:r>
          </w:p>
        </w:tc>
      </w:tr>
      <w:tr w:rsidR="00805AD2" w:rsidRPr="00E8623F" w:rsidTr="006046CC">
        <w:trPr>
          <w:jc w:val="center"/>
        </w:trPr>
        <w:tc>
          <w:tcPr>
            <w:tcW w:w="252" w:type="pct"/>
          </w:tcPr>
          <w:p w:rsidR="00805AD2" w:rsidRPr="00E8623F" w:rsidRDefault="00805AD2" w:rsidP="00805AD2">
            <w:pPr>
              <w:suppressAutoHyphens/>
              <w:jc w:val="both"/>
              <w:rPr>
                <w:rFonts w:ascii="Arial" w:hAnsi="Arial" w:cs="Arial"/>
                <w:spacing w:val="-3"/>
                <w:sz w:val="18"/>
                <w:szCs w:val="18"/>
              </w:rPr>
            </w:pPr>
            <w:r w:rsidRPr="00E8623F">
              <w:rPr>
                <w:rFonts w:ascii="Arial" w:hAnsi="Arial" w:cs="Arial"/>
                <w:spacing w:val="-3"/>
                <w:sz w:val="18"/>
                <w:szCs w:val="18"/>
              </w:rPr>
              <w:t>2.</w:t>
            </w:r>
          </w:p>
        </w:tc>
        <w:tc>
          <w:tcPr>
            <w:tcW w:w="1353" w:type="pct"/>
          </w:tcPr>
          <w:p w:rsidR="00805AD2" w:rsidRPr="00E8623F" w:rsidRDefault="00805AD2" w:rsidP="00805AD2">
            <w:pPr>
              <w:suppressAutoHyphens/>
              <w:rPr>
                <w:rFonts w:ascii="Arial" w:hAnsi="Arial" w:cs="Arial"/>
                <w:spacing w:val="-3"/>
                <w:sz w:val="18"/>
                <w:szCs w:val="18"/>
              </w:rPr>
            </w:pPr>
            <w:r w:rsidRPr="00E8623F">
              <w:rPr>
                <w:rFonts w:ascii="Arial" w:hAnsi="Arial" w:cs="Arial"/>
                <w:spacing w:val="-3"/>
                <w:sz w:val="18"/>
                <w:szCs w:val="18"/>
              </w:rPr>
              <w:t>R. L. Anderson, T. A. Bancroft</w:t>
            </w:r>
          </w:p>
        </w:tc>
        <w:tc>
          <w:tcPr>
            <w:tcW w:w="148" w:type="pct"/>
          </w:tcPr>
          <w:p w:rsidR="00805AD2" w:rsidRPr="00E8623F" w:rsidRDefault="00805AD2" w:rsidP="00805AD2">
            <w:pPr>
              <w:rPr>
                <w:rFonts w:ascii="Arial" w:hAnsi="Arial" w:cs="Arial"/>
                <w:sz w:val="18"/>
                <w:szCs w:val="18"/>
              </w:rPr>
            </w:pPr>
            <w:r w:rsidRPr="00E8623F">
              <w:rPr>
                <w:rFonts w:ascii="Arial" w:hAnsi="Arial" w:cs="Arial"/>
                <w:sz w:val="18"/>
                <w:szCs w:val="18"/>
              </w:rPr>
              <w:t>:</w:t>
            </w:r>
          </w:p>
        </w:tc>
        <w:tc>
          <w:tcPr>
            <w:tcW w:w="3247" w:type="pct"/>
          </w:tcPr>
          <w:p w:rsidR="00805AD2" w:rsidRPr="00E8623F" w:rsidRDefault="00805AD2" w:rsidP="00805AD2">
            <w:pPr>
              <w:rPr>
                <w:rFonts w:ascii="Arial" w:hAnsi="Arial" w:cs="Arial"/>
                <w:sz w:val="18"/>
                <w:szCs w:val="18"/>
              </w:rPr>
            </w:pPr>
            <w:r w:rsidRPr="00E8623F">
              <w:rPr>
                <w:rFonts w:ascii="Arial" w:hAnsi="Arial" w:cs="Arial"/>
                <w:b/>
                <w:bCs/>
                <w:spacing w:val="-3"/>
                <w:sz w:val="18"/>
                <w:szCs w:val="18"/>
              </w:rPr>
              <w:t>Statistical Theory in Research</w:t>
            </w:r>
            <w:r w:rsidRPr="00E8623F">
              <w:rPr>
                <w:rFonts w:ascii="Arial" w:hAnsi="Arial" w:cs="Arial"/>
                <w:bCs/>
                <w:sz w:val="18"/>
                <w:szCs w:val="18"/>
              </w:rPr>
              <w:t xml:space="preserve">, </w:t>
            </w:r>
            <w:r w:rsidRPr="00E8623F">
              <w:rPr>
                <w:rFonts w:ascii="Arial" w:hAnsi="Arial" w:cs="Arial"/>
                <w:i/>
                <w:iCs/>
                <w:sz w:val="18"/>
                <w:szCs w:val="18"/>
              </w:rPr>
              <w:t>McGraw-Hill N. Y. Banctoft, T.</w:t>
            </w:r>
          </w:p>
        </w:tc>
      </w:tr>
    </w:tbl>
    <w:p w:rsidR="009272CF" w:rsidRDefault="009272CF" w:rsidP="00805AD2">
      <w:pPr>
        <w:jc w:val="center"/>
        <w:rPr>
          <w:rFonts w:ascii="Arial" w:hAnsi="Arial" w:cs="Arial"/>
          <w:b/>
          <w:spacing w:val="-3"/>
          <w:sz w:val="18"/>
          <w:szCs w:val="18"/>
        </w:rPr>
      </w:pPr>
    </w:p>
    <w:p w:rsidR="009272CF" w:rsidRDefault="009272CF" w:rsidP="009272CF">
      <w:r>
        <w:br w:type="page"/>
      </w:r>
    </w:p>
    <w:p w:rsidR="00805AD2" w:rsidRDefault="00805AD2" w:rsidP="006046CC">
      <w:pPr>
        <w:rPr>
          <w:rFonts w:ascii="Arial" w:hAnsi="Arial" w:cs="Arial"/>
          <w:b/>
          <w:spacing w:val="-3"/>
          <w:sz w:val="18"/>
          <w:szCs w:val="18"/>
        </w:rPr>
      </w:pPr>
      <w:r w:rsidRPr="00E8623F">
        <w:rPr>
          <w:rFonts w:ascii="Arial" w:hAnsi="Arial" w:cs="Arial"/>
          <w:b/>
          <w:spacing w:val="-3"/>
          <w:sz w:val="18"/>
          <w:szCs w:val="18"/>
        </w:rPr>
        <w:lastRenderedPageBreak/>
        <w:t>Books Recommended:</w:t>
      </w:r>
    </w:p>
    <w:tbl>
      <w:tblPr>
        <w:tblW w:w="4923" w:type="pct"/>
        <w:jc w:val="center"/>
        <w:tblLook w:val="0000" w:firstRow="0" w:lastRow="0" w:firstColumn="0" w:lastColumn="0" w:noHBand="0" w:noVBand="0"/>
      </w:tblPr>
      <w:tblGrid>
        <w:gridCol w:w="455"/>
        <w:gridCol w:w="2444"/>
        <w:gridCol w:w="268"/>
        <w:gridCol w:w="5933"/>
      </w:tblGrid>
      <w:tr w:rsidR="009272CF" w:rsidRPr="00E8623F" w:rsidTr="002D69D2">
        <w:trPr>
          <w:trHeight w:val="109"/>
          <w:jc w:val="center"/>
        </w:trPr>
        <w:tc>
          <w:tcPr>
            <w:tcW w:w="250" w:type="pct"/>
          </w:tcPr>
          <w:p w:rsidR="009272CF" w:rsidRPr="00E8623F" w:rsidRDefault="009272CF" w:rsidP="002D69D2">
            <w:pPr>
              <w:suppressAutoHyphens/>
              <w:jc w:val="both"/>
              <w:rPr>
                <w:rFonts w:ascii="Arial" w:hAnsi="Arial" w:cs="Arial"/>
                <w:spacing w:val="-3"/>
                <w:sz w:val="18"/>
                <w:szCs w:val="18"/>
              </w:rPr>
            </w:pPr>
            <w:r w:rsidRPr="00E8623F">
              <w:rPr>
                <w:rFonts w:ascii="Arial" w:hAnsi="Arial" w:cs="Arial"/>
                <w:spacing w:val="-3"/>
                <w:sz w:val="18"/>
                <w:szCs w:val="18"/>
              </w:rPr>
              <w:t>1.</w:t>
            </w:r>
          </w:p>
        </w:tc>
        <w:tc>
          <w:tcPr>
            <w:tcW w:w="1343" w:type="pct"/>
          </w:tcPr>
          <w:p w:rsidR="009272CF" w:rsidRPr="00E8623F" w:rsidRDefault="009272CF" w:rsidP="002D69D2">
            <w:pPr>
              <w:suppressAutoHyphens/>
              <w:rPr>
                <w:rFonts w:ascii="Arial" w:hAnsi="Arial" w:cs="Arial"/>
                <w:spacing w:val="-3"/>
                <w:sz w:val="18"/>
                <w:szCs w:val="18"/>
              </w:rPr>
            </w:pPr>
            <w:r w:rsidRPr="00E8623F">
              <w:rPr>
                <w:rFonts w:ascii="Arial" w:hAnsi="Arial" w:cs="Arial"/>
                <w:spacing w:val="-3"/>
                <w:sz w:val="18"/>
                <w:szCs w:val="18"/>
              </w:rPr>
              <w:t>G. Beaumont</w:t>
            </w:r>
          </w:p>
        </w:tc>
        <w:tc>
          <w:tcPr>
            <w:tcW w:w="147" w:type="pct"/>
          </w:tcPr>
          <w:p w:rsidR="009272CF" w:rsidRPr="00E8623F" w:rsidRDefault="009272CF" w:rsidP="002D69D2">
            <w:pPr>
              <w:rPr>
                <w:rFonts w:ascii="Arial" w:hAnsi="Arial" w:cs="Arial"/>
                <w:sz w:val="18"/>
                <w:szCs w:val="18"/>
              </w:rPr>
            </w:pPr>
            <w:r w:rsidRPr="00E8623F">
              <w:rPr>
                <w:rFonts w:ascii="Arial" w:hAnsi="Arial" w:cs="Arial"/>
                <w:sz w:val="18"/>
                <w:szCs w:val="18"/>
              </w:rPr>
              <w:t>:</w:t>
            </w:r>
          </w:p>
        </w:tc>
        <w:tc>
          <w:tcPr>
            <w:tcW w:w="3260" w:type="pct"/>
          </w:tcPr>
          <w:p w:rsidR="009272CF" w:rsidRPr="00E8623F" w:rsidRDefault="009272CF" w:rsidP="002D69D2">
            <w:pPr>
              <w:rPr>
                <w:rFonts w:ascii="Arial" w:hAnsi="Arial" w:cs="Arial"/>
                <w:sz w:val="18"/>
                <w:szCs w:val="18"/>
              </w:rPr>
            </w:pPr>
            <w:r w:rsidRPr="00E8623F">
              <w:rPr>
                <w:rFonts w:ascii="Arial" w:hAnsi="Arial" w:cs="Arial"/>
                <w:b/>
                <w:bCs/>
                <w:spacing w:val="-3"/>
                <w:sz w:val="18"/>
                <w:szCs w:val="18"/>
              </w:rPr>
              <w:t>Intermediate Mathematical Statistics</w:t>
            </w:r>
            <w:r w:rsidRPr="00E8623F">
              <w:rPr>
                <w:rFonts w:ascii="Arial" w:hAnsi="Arial" w:cs="Arial"/>
                <w:bCs/>
                <w:sz w:val="18"/>
                <w:szCs w:val="18"/>
              </w:rPr>
              <w:t>,</w:t>
            </w:r>
            <w:r w:rsidRPr="00E8623F">
              <w:rPr>
                <w:rFonts w:ascii="Arial" w:hAnsi="Arial" w:cs="Arial"/>
                <w:i/>
                <w:iCs/>
                <w:sz w:val="18"/>
                <w:szCs w:val="18"/>
              </w:rPr>
              <w:t>Chapman and Hill, London</w:t>
            </w:r>
          </w:p>
        </w:tc>
      </w:tr>
      <w:tr w:rsidR="009272CF" w:rsidRPr="00E8623F" w:rsidTr="002D69D2">
        <w:trPr>
          <w:trHeight w:val="109"/>
          <w:jc w:val="center"/>
        </w:trPr>
        <w:tc>
          <w:tcPr>
            <w:tcW w:w="250" w:type="pct"/>
          </w:tcPr>
          <w:p w:rsidR="009272CF" w:rsidRPr="00E8623F" w:rsidRDefault="009272CF" w:rsidP="002D69D2">
            <w:pPr>
              <w:suppressAutoHyphens/>
              <w:jc w:val="both"/>
              <w:rPr>
                <w:rFonts w:ascii="Arial" w:hAnsi="Arial" w:cs="Arial"/>
                <w:spacing w:val="-3"/>
                <w:sz w:val="18"/>
                <w:szCs w:val="18"/>
              </w:rPr>
            </w:pPr>
            <w:r w:rsidRPr="00E8623F">
              <w:rPr>
                <w:rFonts w:ascii="Arial" w:hAnsi="Arial" w:cs="Arial"/>
                <w:spacing w:val="-3"/>
                <w:sz w:val="18"/>
                <w:szCs w:val="18"/>
              </w:rPr>
              <w:t>2.</w:t>
            </w:r>
          </w:p>
        </w:tc>
        <w:tc>
          <w:tcPr>
            <w:tcW w:w="1343" w:type="pct"/>
          </w:tcPr>
          <w:p w:rsidR="009272CF" w:rsidRPr="00E8623F" w:rsidRDefault="009272CF" w:rsidP="002D69D2">
            <w:pPr>
              <w:suppressAutoHyphens/>
              <w:rPr>
                <w:rFonts w:ascii="Arial" w:hAnsi="Arial" w:cs="Arial"/>
                <w:spacing w:val="-3"/>
                <w:sz w:val="18"/>
                <w:szCs w:val="18"/>
              </w:rPr>
            </w:pPr>
            <w:r w:rsidRPr="00E8623F">
              <w:rPr>
                <w:rFonts w:ascii="Arial" w:hAnsi="Arial" w:cs="Arial"/>
                <w:spacing w:val="-3"/>
                <w:sz w:val="18"/>
                <w:szCs w:val="18"/>
              </w:rPr>
              <w:t>Gutman, Wilks and Hunter</w:t>
            </w:r>
          </w:p>
        </w:tc>
        <w:tc>
          <w:tcPr>
            <w:tcW w:w="147" w:type="pct"/>
          </w:tcPr>
          <w:p w:rsidR="009272CF" w:rsidRPr="00E8623F" w:rsidRDefault="009272CF" w:rsidP="002D69D2">
            <w:pPr>
              <w:rPr>
                <w:rFonts w:ascii="Arial" w:hAnsi="Arial" w:cs="Arial"/>
                <w:sz w:val="18"/>
                <w:szCs w:val="18"/>
              </w:rPr>
            </w:pPr>
          </w:p>
        </w:tc>
        <w:tc>
          <w:tcPr>
            <w:tcW w:w="3260" w:type="pct"/>
          </w:tcPr>
          <w:p w:rsidR="009272CF" w:rsidRPr="00E8623F" w:rsidRDefault="009272CF" w:rsidP="002D69D2">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Introductory Engineering Statistics</w:t>
            </w:r>
            <w:r w:rsidRPr="00E8623F">
              <w:rPr>
                <w:rFonts w:ascii="Arial" w:hAnsi="Arial" w:cs="Arial"/>
                <w:sz w:val="18"/>
                <w:szCs w:val="18"/>
              </w:rPr>
              <w:t xml:space="preserve">, </w:t>
            </w:r>
            <w:r w:rsidRPr="00E8623F">
              <w:rPr>
                <w:rFonts w:ascii="Arial" w:eastAsia="Times New Roman" w:hAnsi="Arial" w:cs="Arial"/>
                <w:i/>
                <w:iCs/>
                <w:sz w:val="18"/>
                <w:szCs w:val="18"/>
                <w:lang w:bidi="th-TH"/>
              </w:rPr>
              <w:t>John Wiley and Sons.</w:t>
            </w:r>
          </w:p>
        </w:tc>
      </w:tr>
      <w:tr w:rsidR="009272CF" w:rsidRPr="00E8623F" w:rsidTr="002D69D2">
        <w:trPr>
          <w:trHeight w:val="109"/>
          <w:jc w:val="center"/>
        </w:trPr>
        <w:tc>
          <w:tcPr>
            <w:tcW w:w="250" w:type="pct"/>
          </w:tcPr>
          <w:p w:rsidR="009272CF" w:rsidRPr="00E8623F" w:rsidRDefault="009272CF" w:rsidP="002D69D2">
            <w:pPr>
              <w:suppressAutoHyphens/>
              <w:jc w:val="both"/>
              <w:rPr>
                <w:rFonts w:ascii="Arial" w:hAnsi="Arial" w:cs="Arial"/>
                <w:spacing w:val="-3"/>
                <w:sz w:val="18"/>
                <w:szCs w:val="18"/>
              </w:rPr>
            </w:pPr>
            <w:r w:rsidRPr="00E8623F">
              <w:rPr>
                <w:rFonts w:ascii="Arial" w:hAnsi="Arial" w:cs="Arial"/>
                <w:spacing w:val="-3"/>
                <w:sz w:val="18"/>
                <w:szCs w:val="18"/>
              </w:rPr>
              <w:t>3.</w:t>
            </w:r>
          </w:p>
        </w:tc>
        <w:tc>
          <w:tcPr>
            <w:tcW w:w="1343" w:type="pct"/>
          </w:tcPr>
          <w:p w:rsidR="009272CF" w:rsidRPr="00E8623F" w:rsidRDefault="009272CF" w:rsidP="002D69D2">
            <w:pPr>
              <w:suppressAutoHyphens/>
              <w:rPr>
                <w:rFonts w:ascii="Arial" w:hAnsi="Arial" w:cs="Arial"/>
                <w:spacing w:val="-3"/>
                <w:sz w:val="18"/>
                <w:szCs w:val="18"/>
              </w:rPr>
            </w:pPr>
            <w:r w:rsidRPr="00E8623F">
              <w:rPr>
                <w:rFonts w:ascii="Arial" w:hAnsi="Arial" w:cs="Arial"/>
                <w:spacing w:val="-3"/>
                <w:sz w:val="18"/>
                <w:szCs w:val="18"/>
              </w:rPr>
              <w:t>P. G. Hoel</w:t>
            </w:r>
          </w:p>
        </w:tc>
        <w:tc>
          <w:tcPr>
            <w:tcW w:w="147" w:type="pct"/>
          </w:tcPr>
          <w:p w:rsidR="009272CF" w:rsidRPr="00E8623F" w:rsidRDefault="009272CF" w:rsidP="002D69D2">
            <w:pPr>
              <w:rPr>
                <w:rFonts w:ascii="Arial" w:hAnsi="Arial" w:cs="Arial"/>
                <w:sz w:val="18"/>
                <w:szCs w:val="18"/>
              </w:rPr>
            </w:pPr>
            <w:r w:rsidRPr="00E8623F">
              <w:rPr>
                <w:rFonts w:ascii="Arial" w:hAnsi="Arial" w:cs="Arial"/>
                <w:sz w:val="18"/>
                <w:szCs w:val="18"/>
              </w:rPr>
              <w:t>:</w:t>
            </w:r>
          </w:p>
        </w:tc>
        <w:tc>
          <w:tcPr>
            <w:tcW w:w="3260" w:type="pct"/>
          </w:tcPr>
          <w:p w:rsidR="009272CF" w:rsidRPr="00E8623F" w:rsidRDefault="009272CF" w:rsidP="002D69D2">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Introduction to Mathematical Statistics</w:t>
            </w:r>
            <w:r w:rsidRPr="00E8623F">
              <w:rPr>
                <w:rFonts w:ascii="Arial" w:hAnsi="Arial" w:cs="Arial"/>
                <w:bCs/>
                <w:sz w:val="18"/>
                <w:szCs w:val="18"/>
              </w:rPr>
              <w:t>,</w:t>
            </w:r>
            <w:r w:rsidRPr="00E8623F">
              <w:rPr>
                <w:rFonts w:ascii="Arial" w:eastAsia="Times New Roman" w:hAnsi="Arial" w:cs="Arial"/>
                <w:i/>
                <w:iCs/>
                <w:sz w:val="18"/>
                <w:szCs w:val="18"/>
                <w:lang w:bidi="th-TH"/>
              </w:rPr>
              <w:t>John Wiley and Sons, N. Y.</w:t>
            </w:r>
          </w:p>
        </w:tc>
      </w:tr>
      <w:tr w:rsidR="009272CF" w:rsidRPr="00E8623F" w:rsidTr="002D69D2">
        <w:trPr>
          <w:trHeight w:val="109"/>
          <w:jc w:val="center"/>
        </w:trPr>
        <w:tc>
          <w:tcPr>
            <w:tcW w:w="250" w:type="pct"/>
          </w:tcPr>
          <w:p w:rsidR="009272CF" w:rsidRPr="00E8623F" w:rsidRDefault="009272CF" w:rsidP="002D69D2">
            <w:pPr>
              <w:suppressAutoHyphens/>
              <w:jc w:val="both"/>
              <w:rPr>
                <w:rFonts w:ascii="Arial" w:hAnsi="Arial" w:cs="Arial"/>
                <w:spacing w:val="-3"/>
                <w:sz w:val="18"/>
                <w:szCs w:val="18"/>
              </w:rPr>
            </w:pPr>
            <w:r w:rsidRPr="00E8623F">
              <w:rPr>
                <w:rFonts w:ascii="Arial" w:hAnsi="Arial" w:cs="Arial"/>
                <w:spacing w:val="-3"/>
                <w:sz w:val="18"/>
                <w:szCs w:val="18"/>
              </w:rPr>
              <w:t>4.</w:t>
            </w:r>
          </w:p>
        </w:tc>
        <w:tc>
          <w:tcPr>
            <w:tcW w:w="1343" w:type="pct"/>
          </w:tcPr>
          <w:p w:rsidR="009272CF" w:rsidRPr="00E8623F" w:rsidRDefault="009272CF" w:rsidP="002D69D2">
            <w:pPr>
              <w:suppressAutoHyphens/>
              <w:rPr>
                <w:rFonts w:ascii="Arial" w:hAnsi="Arial" w:cs="Arial"/>
                <w:spacing w:val="-3"/>
                <w:sz w:val="18"/>
                <w:szCs w:val="18"/>
              </w:rPr>
            </w:pPr>
            <w:r w:rsidRPr="00E8623F">
              <w:rPr>
                <w:rFonts w:ascii="Arial" w:hAnsi="Arial" w:cs="Arial"/>
                <w:spacing w:val="-3"/>
                <w:sz w:val="18"/>
                <w:szCs w:val="18"/>
              </w:rPr>
              <w:t>R. V. Hogg. and A. T. Graig</w:t>
            </w:r>
          </w:p>
        </w:tc>
        <w:tc>
          <w:tcPr>
            <w:tcW w:w="147" w:type="pct"/>
          </w:tcPr>
          <w:p w:rsidR="009272CF" w:rsidRPr="00E8623F" w:rsidRDefault="009272CF" w:rsidP="002D69D2">
            <w:pPr>
              <w:rPr>
                <w:rFonts w:ascii="Arial" w:hAnsi="Arial" w:cs="Arial"/>
                <w:sz w:val="18"/>
                <w:szCs w:val="18"/>
              </w:rPr>
            </w:pPr>
            <w:r w:rsidRPr="00E8623F">
              <w:rPr>
                <w:rFonts w:ascii="Arial" w:hAnsi="Arial" w:cs="Arial"/>
                <w:sz w:val="18"/>
                <w:szCs w:val="18"/>
              </w:rPr>
              <w:t>:</w:t>
            </w:r>
          </w:p>
        </w:tc>
        <w:tc>
          <w:tcPr>
            <w:tcW w:w="3260" w:type="pct"/>
          </w:tcPr>
          <w:p w:rsidR="009272CF" w:rsidRPr="00E8623F" w:rsidRDefault="009272CF" w:rsidP="002D69D2">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Introduction to Mathematical Statistics</w:t>
            </w:r>
            <w:r w:rsidRPr="00E8623F">
              <w:rPr>
                <w:rFonts w:ascii="Arial" w:eastAsia="Times New Roman" w:hAnsi="Arial" w:cs="Arial"/>
                <w:bCs/>
                <w:spacing w:val="-3"/>
                <w:sz w:val="18"/>
                <w:szCs w:val="18"/>
                <w:lang w:bidi="th-TH"/>
              </w:rPr>
              <w:t>,</w:t>
            </w:r>
            <w:r w:rsidRPr="00E8623F">
              <w:rPr>
                <w:rFonts w:ascii="Arial" w:eastAsia="Times New Roman" w:hAnsi="Arial" w:cs="Arial"/>
                <w:i/>
                <w:iCs/>
                <w:sz w:val="18"/>
                <w:szCs w:val="18"/>
                <w:lang w:bidi="th-TH"/>
              </w:rPr>
              <w:t>CollierMacmilan, N. LY.</w:t>
            </w:r>
          </w:p>
        </w:tc>
      </w:tr>
      <w:tr w:rsidR="009272CF" w:rsidRPr="00E8623F" w:rsidTr="002D69D2">
        <w:trPr>
          <w:trHeight w:val="109"/>
          <w:jc w:val="center"/>
        </w:trPr>
        <w:tc>
          <w:tcPr>
            <w:tcW w:w="250" w:type="pct"/>
          </w:tcPr>
          <w:p w:rsidR="009272CF" w:rsidRPr="00E8623F" w:rsidRDefault="009272CF" w:rsidP="002D69D2">
            <w:pPr>
              <w:suppressAutoHyphens/>
              <w:jc w:val="both"/>
              <w:rPr>
                <w:rFonts w:ascii="Arial" w:hAnsi="Arial" w:cs="Arial"/>
                <w:spacing w:val="-3"/>
                <w:sz w:val="18"/>
                <w:szCs w:val="18"/>
              </w:rPr>
            </w:pPr>
            <w:r w:rsidRPr="00E8623F">
              <w:rPr>
                <w:rFonts w:ascii="Arial" w:hAnsi="Arial" w:cs="Arial"/>
                <w:spacing w:val="-3"/>
                <w:sz w:val="18"/>
                <w:szCs w:val="18"/>
              </w:rPr>
              <w:t>5.</w:t>
            </w:r>
          </w:p>
        </w:tc>
        <w:tc>
          <w:tcPr>
            <w:tcW w:w="1343" w:type="pct"/>
          </w:tcPr>
          <w:p w:rsidR="009272CF" w:rsidRPr="00E8623F" w:rsidRDefault="009272CF" w:rsidP="002D69D2">
            <w:pPr>
              <w:suppressAutoHyphens/>
              <w:rPr>
                <w:rFonts w:ascii="Arial" w:hAnsi="Arial" w:cs="Arial"/>
                <w:spacing w:val="-3"/>
                <w:sz w:val="18"/>
                <w:szCs w:val="18"/>
              </w:rPr>
            </w:pPr>
            <w:r w:rsidRPr="00E8623F">
              <w:rPr>
                <w:rFonts w:ascii="Arial" w:hAnsi="Arial" w:cs="Arial"/>
                <w:spacing w:val="-3"/>
                <w:sz w:val="18"/>
                <w:szCs w:val="18"/>
              </w:rPr>
              <w:t>B. W. Lindgren</w:t>
            </w:r>
          </w:p>
        </w:tc>
        <w:tc>
          <w:tcPr>
            <w:tcW w:w="147" w:type="pct"/>
          </w:tcPr>
          <w:p w:rsidR="009272CF" w:rsidRPr="00E8623F" w:rsidRDefault="009272CF" w:rsidP="002D69D2">
            <w:pPr>
              <w:rPr>
                <w:rFonts w:ascii="Arial" w:hAnsi="Arial" w:cs="Arial"/>
                <w:sz w:val="18"/>
                <w:szCs w:val="18"/>
              </w:rPr>
            </w:pPr>
            <w:r w:rsidRPr="00E8623F">
              <w:rPr>
                <w:rFonts w:ascii="Arial" w:hAnsi="Arial" w:cs="Arial"/>
                <w:sz w:val="18"/>
                <w:szCs w:val="18"/>
              </w:rPr>
              <w:t>:</w:t>
            </w:r>
          </w:p>
        </w:tc>
        <w:tc>
          <w:tcPr>
            <w:tcW w:w="3260" w:type="pct"/>
          </w:tcPr>
          <w:p w:rsidR="009272CF" w:rsidRPr="00E8623F" w:rsidRDefault="009272CF" w:rsidP="002D69D2">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Statistical Theory</w:t>
            </w:r>
            <w:r w:rsidRPr="00E8623F">
              <w:rPr>
                <w:rFonts w:ascii="Arial" w:hAnsi="Arial" w:cs="Arial"/>
                <w:bCs/>
                <w:sz w:val="18"/>
                <w:szCs w:val="18"/>
              </w:rPr>
              <w:t>,</w:t>
            </w:r>
            <w:r w:rsidRPr="00E8623F">
              <w:rPr>
                <w:rFonts w:ascii="Arial" w:eastAsia="Times New Roman" w:hAnsi="Arial" w:cs="Arial"/>
                <w:i/>
                <w:iCs/>
                <w:sz w:val="18"/>
                <w:szCs w:val="18"/>
                <w:lang w:bidi="th-TH"/>
              </w:rPr>
              <w:t>Collier-Macmillan Co; N. Y.</w:t>
            </w:r>
          </w:p>
        </w:tc>
      </w:tr>
      <w:tr w:rsidR="009272CF" w:rsidRPr="00E8623F" w:rsidTr="002D69D2">
        <w:trPr>
          <w:trHeight w:val="109"/>
          <w:jc w:val="center"/>
        </w:trPr>
        <w:tc>
          <w:tcPr>
            <w:tcW w:w="250" w:type="pct"/>
          </w:tcPr>
          <w:p w:rsidR="009272CF" w:rsidRPr="00E8623F" w:rsidRDefault="009272CF" w:rsidP="002D69D2">
            <w:pPr>
              <w:suppressAutoHyphens/>
              <w:jc w:val="both"/>
              <w:rPr>
                <w:rFonts w:ascii="Arial" w:hAnsi="Arial" w:cs="Arial"/>
                <w:spacing w:val="-3"/>
                <w:sz w:val="18"/>
                <w:szCs w:val="18"/>
              </w:rPr>
            </w:pPr>
            <w:r w:rsidRPr="00E8623F">
              <w:rPr>
                <w:rFonts w:ascii="Arial" w:hAnsi="Arial" w:cs="Arial"/>
                <w:spacing w:val="-3"/>
                <w:sz w:val="18"/>
                <w:szCs w:val="18"/>
              </w:rPr>
              <w:t>6.</w:t>
            </w:r>
          </w:p>
        </w:tc>
        <w:tc>
          <w:tcPr>
            <w:tcW w:w="1343" w:type="pct"/>
          </w:tcPr>
          <w:p w:rsidR="009272CF" w:rsidRPr="00E8623F" w:rsidRDefault="009272CF" w:rsidP="002D69D2">
            <w:pPr>
              <w:suppressAutoHyphens/>
              <w:rPr>
                <w:rFonts w:ascii="Arial" w:hAnsi="Arial" w:cs="Arial"/>
                <w:spacing w:val="-3"/>
                <w:sz w:val="18"/>
                <w:szCs w:val="18"/>
              </w:rPr>
            </w:pPr>
            <w:r w:rsidRPr="00E8623F">
              <w:rPr>
                <w:rFonts w:ascii="Arial" w:hAnsi="Arial" w:cs="Arial"/>
                <w:spacing w:val="-3"/>
                <w:sz w:val="18"/>
                <w:szCs w:val="18"/>
              </w:rPr>
              <w:t>G. B. Weatheril</w:t>
            </w:r>
          </w:p>
        </w:tc>
        <w:tc>
          <w:tcPr>
            <w:tcW w:w="147" w:type="pct"/>
          </w:tcPr>
          <w:p w:rsidR="009272CF" w:rsidRPr="00E8623F" w:rsidRDefault="009272CF" w:rsidP="002D69D2">
            <w:pPr>
              <w:rPr>
                <w:rFonts w:ascii="Arial" w:hAnsi="Arial" w:cs="Arial"/>
                <w:sz w:val="18"/>
                <w:szCs w:val="18"/>
              </w:rPr>
            </w:pPr>
            <w:r w:rsidRPr="00E8623F">
              <w:rPr>
                <w:rFonts w:ascii="Arial" w:hAnsi="Arial" w:cs="Arial"/>
                <w:sz w:val="18"/>
                <w:szCs w:val="18"/>
              </w:rPr>
              <w:t>:</w:t>
            </w:r>
          </w:p>
        </w:tc>
        <w:tc>
          <w:tcPr>
            <w:tcW w:w="3260" w:type="pct"/>
          </w:tcPr>
          <w:p w:rsidR="009272CF" w:rsidRPr="00E8623F" w:rsidRDefault="009272CF" w:rsidP="002D69D2">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Intermediate Statistics Methods</w:t>
            </w:r>
            <w:r w:rsidRPr="00E8623F">
              <w:rPr>
                <w:rFonts w:ascii="Arial" w:hAnsi="Arial" w:cs="Arial"/>
                <w:bCs/>
                <w:sz w:val="18"/>
                <w:szCs w:val="18"/>
              </w:rPr>
              <w:t>,</w:t>
            </w:r>
            <w:r w:rsidRPr="00E8623F">
              <w:rPr>
                <w:rFonts w:ascii="Arial" w:eastAsia="Times New Roman" w:hAnsi="Arial" w:cs="Arial"/>
                <w:i/>
                <w:iCs/>
                <w:sz w:val="18"/>
                <w:szCs w:val="18"/>
                <w:lang w:bidi="th-TH"/>
              </w:rPr>
              <w:t>Chapman and Hall, London</w:t>
            </w:r>
          </w:p>
        </w:tc>
      </w:tr>
    </w:tbl>
    <w:p w:rsidR="009272CF" w:rsidRDefault="009272CF" w:rsidP="006046CC">
      <w:pPr>
        <w:rPr>
          <w:rFonts w:ascii="Arial" w:hAnsi="Arial" w:cs="Arial"/>
          <w:b/>
          <w:spacing w:val="-3"/>
          <w:sz w:val="18"/>
          <w:szCs w:val="18"/>
        </w:rPr>
      </w:pPr>
    </w:p>
    <w:p w:rsidR="009272CF" w:rsidRPr="00E8623F" w:rsidRDefault="009272CF" w:rsidP="006046CC">
      <w:pPr>
        <w:rPr>
          <w:rFonts w:ascii="Arial" w:hAnsi="Arial" w:cs="Arial"/>
          <w:b/>
          <w:spacing w:val="-3"/>
          <w:sz w:val="18"/>
          <w:szCs w:val="18"/>
        </w:rPr>
      </w:pPr>
    </w:p>
    <w:p w:rsidR="009362FD" w:rsidRPr="00A763F5"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MATH 213</w:t>
      </w:r>
      <w:r w:rsidRPr="00A763F5">
        <w:rPr>
          <w:rFonts w:ascii="Arial" w:hAnsi="Arial" w:cs="Arial"/>
          <w:b/>
          <w:bCs/>
          <w:iCs/>
          <w:sz w:val="18"/>
          <w:szCs w:val="18"/>
        </w:rPr>
        <w:t xml:space="preserve">1: </w:t>
      </w:r>
      <w:r w:rsidRPr="009B7AA8">
        <w:rPr>
          <w:rFonts w:ascii="Arial" w:hAnsi="Arial" w:cs="Arial"/>
          <w:b/>
          <w:bCs/>
          <w:iCs/>
          <w:sz w:val="18"/>
          <w:szCs w:val="18"/>
        </w:rPr>
        <w:t>Differential Equations and Optimization</w:t>
      </w:r>
    </w:p>
    <w:p w:rsidR="009362FD" w:rsidRPr="00A763F5"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763F5">
        <w:rPr>
          <w:rFonts w:ascii="Arial" w:hAnsi="Arial" w:cs="Arial"/>
          <w:b/>
          <w:bCs/>
          <w:iCs/>
          <w:sz w:val="18"/>
          <w:szCs w:val="18"/>
        </w:rPr>
        <w:t xml:space="preserve">Credits: </w:t>
      </w:r>
      <w:r w:rsidRPr="00A763F5">
        <w:rPr>
          <w:rFonts w:ascii="Arial" w:hAnsi="Arial" w:cs="Arial"/>
          <w:iCs/>
          <w:sz w:val="18"/>
          <w:szCs w:val="18"/>
        </w:rPr>
        <w:t xml:space="preserve">3 </w:t>
      </w:r>
      <w:r w:rsidR="00844CE6">
        <w:rPr>
          <w:rFonts w:ascii="Arial" w:hAnsi="Arial" w:cs="Arial"/>
          <w:b/>
          <w:bCs/>
          <w:iCs/>
          <w:sz w:val="18"/>
          <w:szCs w:val="18"/>
        </w:rPr>
        <w:t>Contact Hours: 42</w:t>
      </w:r>
    </w:p>
    <w:p w:rsidR="009362FD" w:rsidRPr="00A763F5"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763F5">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A763F5" w:rsidRDefault="009362FD"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362FD" w:rsidRPr="00A763F5" w:rsidTr="00053644">
        <w:trPr>
          <w:jc w:val="center"/>
        </w:trPr>
        <w:tc>
          <w:tcPr>
            <w:tcW w:w="1439" w:type="dxa"/>
          </w:tcPr>
          <w:p w:rsidR="009362FD" w:rsidRPr="00A763F5" w:rsidRDefault="009362FD" w:rsidP="00053644">
            <w:pPr>
              <w:rPr>
                <w:rFonts w:ascii="Arial" w:hAnsi="Arial" w:cs="Arial"/>
                <w:b/>
                <w:bCs/>
                <w:sz w:val="18"/>
                <w:szCs w:val="18"/>
              </w:rPr>
            </w:pPr>
            <w:r w:rsidRPr="00A763F5">
              <w:rPr>
                <w:rFonts w:ascii="Arial" w:hAnsi="Arial" w:cs="Arial"/>
                <w:b/>
                <w:sz w:val="18"/>
                <w:szCs w:val="18"/>
              </w:rPr>
              <w:t>Prerequisite:</w:t>
            </w:r>
          </w:p>
        </w:tc>
        <w:tc>
          <w:tcPr>
            <w:tcW w:w="7741" w:type="dxa"/>
          </w:tcPr>
          <w:p w:rsidR="009362FD" w:rsidRPr="00A763F5" w:rsidRDefault="008E254B" w:rsidP="00053644">
            <w:pPr>
              <w:rPr>
                <w:rFonts w:ascii="Arial" w:hAnsi="Arial" w:cs="Arial"/>
                <w:iCs/>
                <w:sz w:val="18"/>
                <w:szCs w:val="18"/>
              </w:rPr>
            </w:pPr>
            <w:r>
              <w:rPr>
                <w:rFonts w:ascii="Arial" w:hAnsi="Arial" w:cs="Arial"/>
                <w:iCs/>
                <w:sz w:val="18"/>
                <w:szCs w:val="18"/>
              </w:rPr>
              <w:t xml:space="preserve">MATH 1121 </w:t>
            </w:r>
            <w:r w:rsidRPr="008E254B">
              <w:rPr>
                <w:rFonts w:ascii="Arial" w:hAnsi="Arial" w:cs="Arial"/>
                <w:iCs/>
                <w:sz w:val="18"/>
                <w:szCs w:val="18"/>
              </w:rPr>
              <w:t>Differential and Integral</w:t>
            </w:r>
            <w:r>
              <w:rPr>
                <w:rFonts w:ascii="Arial" w:hAnsi="Arial" w:cs="Arial"/>
                <w:iCs/>
                <w:sz w:val="18"/>
                <w:szCs w:val="18"/>
              </w:rPr>
              <w:t xml:space="preserve">, MATH1221 </w:t>
            </w:r>
            <w:r w:rsidRPr="008E254B">
              <w:rPr>
                <w:rFonts w:ascii="Arial" w:hAnsi="Arial" w:cs="Arial"/>
                <w:iCs/>
                <w:sz w:val="18"/>
                <w:szCs w:val="18"/>
              </w:rPr>
              <w:t>Co-ordinate Geometry, Vector analysis and Complex Variable</w:t>
            </w:r>
          </w:p>
        </w:tc>
      </w:tr>
      <w:tr w:rsidR="009362FD" w:rsidRPr="00A763F5" w:rsidTr="00053644">
        <w:trPr>
          <w:jc w:val="center"/>
        </w:trPr>
        <w:tc>
          <w:tcPr>
            <w:tcW w:w="1439" w:type="dxa"/>
          </w:tcPr>
          <w:p w:rsidR="009362FD" w:rsidRPr="00A763F5" w:rsidRDefault="009362FD" w:rsidP="00053644">
            <w:pPr>
              <w:rPr>
                <w:rFonts w:ascii="Arial" w:hAnsi="Arial" w:cs="Arial"/>
                <w:b/>
                <w:sz w:val="18"/>
                <w:szCs w:val="18"/>
              </w:rPr>
            </w:pPr>
            <w:r w:rsidRPr="00A763F5">
              <w:rPr>
                <w:rFonts w:ascii="Arial" w:hAnsi="Arial" w:cs="Arial"/>
                <w:b/>
                <w:sz w:val="18"/>
                <w:szCs w:val="18"/>
              </w:rPr>
              <w:t>Course Type</w:t>
            </w:r>
          </w:p>
        </w:tc>
        <w:tc>
          <w:tcPr>
            <w:tcW w:w="7741" w:type="dxa"/>
          </w:tcPr>
          <w:p w:rsidR="009362FD" w:rsidRPr="00A763F5" w:rsidRDefault="009F4EBA" w:rsidP="00053644">
            <w:pPr>
              <w:rPr>
                <w:rFonts w:ascii="Arial" w:hAnsi="Arial" w:cs="Arial"/>
                <w:iCs/>
                <w:sz w:val="18"/>
                <w:szCs w:val="18"/>
              </w:rPr>
            </w:pPr>
            <w:sdt>
              <w:sdtPr>
                <w:rPr>
                  <w:rFonts w:ascii="Arial" w:hAnsi="Arial" w:cs="Arial"/>
                  <w:iCs/>
                  <w:sz w:val="18"/>
                  <w:szCs w:val="18"/>
                </w:rPr>
                <w:id w:val="-750496862"/>
              </w:sdtPr>
              <w:sdtEndPr/>
              <w:sdtContent>
                <w:r w:rsidR="009362FD" w:rsidRPr="00A763F5">
                  <w:rPr>
                    <w:rFonts w:ascii="MS Gothic" w:eastAsia="MS Gothic" w:hAnsi="MS Gothic" w:cs="MS Gothic" w:hint="eastAsia"/>
                    <w:iCs/>
                    <w:sz w:val="18"/>
                    <w:szCs w:val="18"/>
                  </w:rPr>
                  <w:t>☒</w:t>
                </w:r>
              </w:sdtContent>
            </w:sdt>
            <w:r w:rsidR="009362FD" w:rsidRPr="00A763F5">
              <w:rPr>
                <w:rFonts w:ascii="Arial" w:hAnsi="Arial" w:cs="Arial"/>
                <w:iCs/>
                <w:sz w:val="18"/>
                <w:szCs w:val="18"/>
              </w:rPr>
              <w:t xml:space="preserve"> Theory         </w:t>
            </w:r>
            <w:sdt>
              <w:sdtPr>
                <w:rPr>
                  <w:rFonts w:ascii="Arial" w:hAnsi="Arial" w:cs="Arial"/>
                  <w:iCs/>
                  <w:sz w:val="18"/>
                  <w:szCs w:val="18"/>
                </w:rPr>
                <w:id w:val="-1089306640"/>
              </w:sdtPr>
              <w:sdtEndPr/>
              <w:sdtContent>
                <w:r w:rsidR="009362FD" w:rsidRPr="00A763F5">
                  <w:rPr>
                    <w:rFonts w:ascii="MS Gothic" w:eastAsia="MS Gothic" w:hAnsi="MS Gothic" w:cs="MS Gothic" w:hint="eastAsia"/>
                    <w:iCs/>
                    <w:sz w:val="18"/>
                    <w:szCs w:val="18"/>
                  </w:rPr>
                  <w:t>☐</w:t>
                </w:r>
              </w:sdtContent>
            </w:sdt>
            <w:r w:rsidR="009362FD" w:rsidRPr="00A763F5">
              <w:rPr>
                <w:rFonts w:ascii="Arial" w:hAnsi="Arial" w:cs="Arial"/>
                <w:iCs/>
                <w:sz w:val="18"/>
                <w:szCs w:val="18"/>
              </w:rPr>
              <w:t xml:space="preserve">  Laboratory work         </w:t>
            </w:r>
            <w:sdt>
              <w:sdtPr>
                <w:rPr>
                  <w:rFonts w:ascii="Arial" w:hAnsi="Arial" w:cs="Arial"/>
                  <w:iCs/>
                  <w:sz w:val="18"/>
                  <w:szCs w:val="18"/>
                </w:rPr>
                <w:id w:val="1677450265"/>
              </w:sdtPr>
              <w:sdtEndPr/>
              <w:sdtContent>
                <w:r w:rsidR="009362FD" w:rsidRPr="00A763F5">
                  <w:rPr>
                    <w:rFonts w:ascii="MS Gothic" w:eastAsia="MS Gothic" w:hAnsi="MS Gothic" w:cs="MS Gothic" w:hint="eastAsia"/>
                    <w:iCs/>
                    <w:sz w:val="18"/>
                    <w:szCs w:val="18"/>
                  </w:rPr>
                  <w:t>☐</w:t>
                </w:r>
              </w:sdtContent>
            </w:sdt>
            <w:r w:rsidR="009362FD" w:rsidRPr="00A763F5">
              <w:rPr>
                <w:rFonts w:ascii="Arial" w:hAnsi="Arial" w:cs="Arial"/>
                <w:iCs/>
                <w:sz w:val="18"/>
                <w:szCs w:val="18"/>
              </w:rPr>
              <w:t xml:space="preserve">  Project work      </w:t>
            </w:r>
            <w:sdt>
              <w:sdtPr>
                <w:rPr>
                  <w:rFonts w:ascii="Arial" w:hAnsi="Arial" w:cs="Arial"/>
                  <w:iCs/>
                  <w:sz w:val="18"/>
                  <w:szCs w:val="18"/>
                </w:rPr>
                <w:id w:val="565315444"/>
              </w:sdtPr>
              <w:sdtEndPr/>
              <w:sdtContent>
                <w:r w:rsidR="009362FD" w:rsidRPr="00A763F5">
                  <w:rPr>
                    <w:rFonts w:ascii="MS Gothic" w:eastAsia="MS Gothic" w:hAnsi="MS Gothic" w:cs="MS Gothic" w:hint="eastAsia"/>
                    <w:iCs/>
                    <w:sz w:val="18"/>
                    <w:szCs w:val="18"/>
                  </w:rPr>
                  <w:t>☐</w:t>
                </w:r>
              </w:sdtContent>
            </w:sdt>
            <w:r w:rsidR="009362FD" w:rsidRPr="00A763F5">
              <w:rPr>
                <w:rFonts w:ascii="Arial" w:hAnsi="Arial" w:cs="Arial"/>
                <w:iCs/>
                <w:sz w:val="18"/>
                <w:szCs w:val="18"/>
              </w:rPr>
              <w:t xml:space="preserve">  Viva Voce                    </w:t>
            </w:r>
          </w:p>
        </w:tc>
      </w:tr>
      <w:tr w:rsidR="009362FD" w:rsidRPr="00A763F5" w:rsidTr="00053644">
        <w:trPr>
          <w:trHeight w:val="238"/>
          <w:jc w:val="center"/>
        </w:trPr>
        <w:tc>
          <w:tcPr>
            <w:tcW w:w="1439" w:type="dxa"/>
          </w:tcPr>
          <w:p w:rsidR="009362FD" w:rsidRPr="00A763F5" w:rsidRDefault="009362FD" w:rsidP="00053644">
            <w:pPr>
              <w:ind w:left="2160" w:hanging="2160"/>
              <w:rPr>
                <w:rFonts w:ascii="Arial" w:hAnsi="Arial" w:cs="Arial"/>
                <w:b/>
                <w:bCs/>
                <w:sz w:val="18"/>
                <w:szCs w:val="18"/>
              </w:rPr>
            </w:pPr>
            <w:r w:rsidRPr="00A763F5">
              <w:rPr>
                <w:rFonts w:ascii="Arial" w:hAnsi="Arial" w:cs="Arial"/>
                <w:b/>
                <w:bCs/>
                <w:sz w:val="18"/>
                <w:szCs w:val="18"/>
              </w:rPr>
              <w:t>Motivation</w:t>
            </w:r>
          </w:p>
        </w:tc>
        <w:tc>
          <w:tcPr>
            <w:tcW w:w="7741" w:type="dxa"/>
          </w:tcPr>
          <w:p w:rsidR="009362FD" w:rsidRPr="00A763F5" w:rsidRDefault="009362FD" w:rsidP="00053644">
            <w:pPr>
              <w:jc w:val="both"/>
              <w:rPr>
                <w:rFonts w:ascii="Arial" w:hAnsi="Arial" w:cs="Arial"/>
                <w:iCs/>
                <w:sz w:val="18"/>
                <w:szCs w:val="18"/>
              </w:rPr>
            </w:pPr>
            <w:r w:rsidRPr="00A763F5">
              <w:rPr>
                <w:rFonts w:ascii="Arial" w:hAnsi="Arial" w:cs="Arial"/>
                <w:iCs/>
                <w:sz w:val="18"/>
                <w:szCs w:val="18"/>
              </w:rPr>
              <w:t>To understand the formation, solution and applications of differential equations.</w:t>
            </w:r>
          </w:p>
        </w:tc>
      </w:tr>
      <w:tr w:rsidR="009362FD" w:rsidRPr="00A763F5" w:rsidTr="00053644">
        <w:trPr>
          <w:trHeight w:val="238"/>
          <w:jc w:val="center"/>
        </w:trPr>
        <w:tc>
          <w:tcPr>
            <w:tcW w:w="9180" w:type="dxa"/>
            <w:gridSpan w:val="2"/>
          </w:tcPr>
          <w:p w:rsidR="00744313" w:rsidRDefault="00744313" w:rsidP="00053644">
            <w:pPr>
              <w:rPr>
                <w:rFonts w:ascii="Arial" w:hAnsi="Arial" w:cs="Arial"/>
                <w:b/>
                <w:bCs/>
                <w:sz w:val="18"/>
                <w:szCs w:val="18"/>
              </w:rPr>
            </w:pPr>
          </w:p>
          <w:p w:rsidR="009362FD" w:rsidRPr="00A763F5" w:rsidRDefault="009362FD" w:rsidP="00053644">
            <w:pPr>
              <w:rPr>
                <w:rFonts w:ascii="Arial" w:hAnsi="Arial" w:cs="Arial"/>
                <w:b/>
                <w:bCs/>
                <w:sz w:val="18"/>
                <w:szCs w:val="18"/>
              </w:rPr>
            </w:pPr>
            <w:r w:rsidRPr="00A763F5">
              <w:rPr>
                <w:rFonts w:ascii="Arial" w:hAnsi="Arial" w:cs="Arial"/>
                <w:b/>
                <w:bCs/>
                <w:sz w:val="18"/>
                <w:szCs w:val="18"/>
              </w:rPr>
              <w:t>Course Objective:</w:t>
            </w:r>
          </w:p>
          <w:p w:rsidR="009362FD" w:rsidRPr="00A763F5" w:rsidRDefault="009362FD" w:rsidP="00053644">
            <w:pPr>
              <w:jc w:val="both"/>
              <w:rPr>
                <w:rFonts w:ascii="Arial" w:hAnsi="Arial" w:cs="Arial"/>
                <w:iCs/>
                <w:sz w:val="18"/>
                <w:szCs w:val="18"/>
              </w:rPr>
            </w:pPr>
            <w:r w:rsidRPr="00A763F5">
              <w:rPr>
                <w:rFonts w:ascii="Arial" w:hAnsi="Arial" w:cs="Arial"/>
                <w:iCs/>
                <w:sz w:val="18"/>
                <w:szCs w:val="18"/>
              </w:rPr>
              <w:t xml:space="preserve">The main objective of this course is to provide necessary background of matrices and use of matrices to solve systems of linear equations. </w:t>
            </w:r>
            <w:r w:rsidRPr="00A763F5">
              <w:rPr>
                <w:rFonts w:ascii="Arial" w:hAnsi="Arial" w:cs="Arial"/>
                <w:sz w:val="18"/>
                <w:szCs w:val="18"/>
                <w:lang w:bidi="ar-SA"/>
              </w:rPr>
              <w:t>This course introduces the topic of differential equations: first order and second order and the way to solve the equation.</w:t>
            </w:r>
          </w:p>
        </w:tc>
      </w:tr>
    </w:tbl>
    <w:p w:rsidR="009362FD" w:rsidRPr="00A763F5" w:rsidRDefault="009362FD" w:rsidP="00053644">
      <w:pPr>
        <w:jc w:val="center"/>
        <w:rPr>
          <w:rFonts w:ascii="Arial" w:hAnsi="Arial" w:cs="Arial"/>
          <w:sz w:val="18"/>
          <w:szCs w:val="18"/>
        </w:rPr>
      </w:pPr>
    </w:p>
    <w:p w:rsidR="009362FD" w:rsidRPr="00A763F5" w:rsidRDefault="009362FD" w:rsidP="00053644">
      <w:pPr>
        <w:autoSpaceDE w:val="0"/>
        <w:autoSpaceDN w:val="0"/>
        <w:adjustRightInd w:val="0"/>
        <w:jc w:val="center"/>
        <w:rPr>
          <w:rFonts w:ascii="Arial" w:hAnsi="Arial" w:cs="Arial"/>
          <w:b/>
          <w:color w:val="000000" w:themeColor="text1"/>
          <w:sz w:val="18"/>
          <w:szCs w:val="18"/>
        </w:rPr>
      </w:pPr>
      <w:r w:rsidRPr="00A763F5">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9362FD" w:rsidRPr="00A763F5" w:rsidTr="00053644">
        <w:trPr>
          <w:trHeight w:val="877"/>
          <w:jc w:val="center"/>
        </w:trPr>
        <w:tc>
          <w:tcPr>
            <w:tcW w:w="646"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 No.</w:t>
            </w:r>
          </w:p>
        </w:tc>
        <w:tc>
          <w:tcPr>
            <w:tcW w:w="1827"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 Statement</w:t>
            </w:r>
          </w:p>
        </w:tc>
        <w:tc>
          <w:tcPr>
            <w:tcW w:w="2292"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Corresponding PO</w:t>
            </w:r>
          </w:p>
        </w:tc>
        <w:tc>
          <w:tcPr>
            <w:tcW w:w="1051"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Domain / level of learning taxonomy</w:t>
            </w:r>
          </w:p>
        </w:tc>
        <w:tc>
          <w:tcPr>
            <w:tcW w:w="1747"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Delivery methods and activities</w:t>
            </w:r>
          </w:p>
        </w:tc>
        <w:tc>
          <w:tcPr>
            <w:tcW w:w="1612"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Assessment tools</w:t>
            </w:r>
          </w:p>
        </w:tc>
      </w:tr>
      <w:tr w:rsidR="009362FD" w:rsidRPr="00A763F5" w:rsidTr="00053644">
        <w:trPr>
          <w:trHeight w:val="1646"/>
          <w:jc w:val="center"/>
        </w:trPr>
        <w:tc>
          <w:tcPr>
            <w:tcW w:w="646"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CO1</w:t>
            </w:r>
          </w:p>
        </w:tc>
        <w:tc>
          <w:tcPr>
            <w:tcW w:w="1827" w:type="dxa"/>
            <w:vAlign w:val="center"/>
          </w:tcPr>
          <w:p w:rsidR="009362FD" w:rsidRPr="00A763F5" w:rsidRDefault="009362FD" w:rsidP="00053644">
            <w:pPr>
              <w:jc w:val="center"/>
              <w:rPr>
                <w:rFonts w:ascii="Arial" w:hAnsi="Arial" w:cs="Arial"/>
                <w:color w:val="000000"/>
                <w:sz w:val="18"/>
                <w:szCs w:val="18"/>
              </w:rPr>
            </w:pPr>
            <w:r w:rsidRPr="00A763F5">
              <w:rPr>
                <w:rFonts w:ascii="Arial" w:hAnsi="Arial" w:cs="Arial"/>
                <w:color w:val="000000"/>
                <w:sz w:val="18"/>
                <w:szCs w:val="18"/>
              </w:rPr>
              <w:t xml:space="preserve">To </w:t>
            </w:r>
            <w:r w:rsidRPr="00A763F5">
              <w:rPr>
                <w:rFonts w:ascii="Arial" w:hAnsi="Arial" w:cs="Arial"/>
                <w:b/>
                <w:bCs/>
                <w:color w:val="000000"/>
                <w:sz w:val="18"/>
                <w:szCs w:val="18"/>
              </w:rPr>
              <w:t>analyze</w:t>
            </w:r>
            <w:r w:rsidRPr="00A763F5">
              <w:rPr>
                <w:rFonts w:ascii="Arial" w:hAnsi="Arial" w:cs="Arial"/>
                <w:color w:val="000000"/>
                <w:sz w:val="18"/>
                <w:szCs w:val="18"/>
              </w:rPr>
              <w:t xml:space="preserve"> the different order differential equation and find the solution of the equation.</w:t>
            </w:r>
          </w:p>
        </w:tc>
        <w:tc>
          <w:tcPr>
            <w:tcW w:w="2292" w:type="dxa"/>
            <w:vAlign w:val="center"/>
          </w:tcPr>
          <w:p w:rsidR="009362FD" w:rsidRPr="00A763F5" w:rsidRDefault="009362FD" w:rsidP="00053644">
            <w:pPr>
              <w:pStyle w:val="ListParagraph"/>
              <w:spacing w:after="0" w:line="240" w:lineRule="auto"/>
              <w:ind w:left="0"/>
              <w:jc w:val="center"/>
              <w:rPr>
                <w:rFonts w:ascii="Arial" w:hAnsi="Arial" w:cs="Arial"/>
                <w:color w:val="000000" w:themeColor="text1"/>
                <w:sz w:val="18"/>
                <w:szCs w:val="18"/>
              </w:rPr>
            </w:pPr>
            <w:r w:rsidRPr="00A763F5">
              <w:rPr>
                <w:rFonts w:ascii="Arial" w:hAnsi="Arial" w:cs="Arial"/>
                <w:b/>
                <w:bCs/>
                <w:color w:val="000000" w:themeColor="text1"/>
                <w:sz w:val="18"/>
                <w:szCs w:val="18"/>
              </w:rPr>
              <w:t>Engineering knowledge</w:t>
            </w:r>
            <w:r w:rsidRPr="00A763F5">
              <w:rPr>
                <w:rFonts w:ascii="Arial" w:hAnsi="Arial" w:cs="Arial"/>
                <w:color w:val="000000" w:themeColor="text1"/>
                <w:sz w:val="18"/>
                <w:szCs w:val="18"/>
              </w:rPr>
              <w:t>(PO1)</w:t>
            </w:r>
          </w:p>
        </w:tc>
        <w:tc>
          <w:tcPr>
            <w:tcW w:w="1051"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Cognitive domain – level 5</w:t>
            </w:r>
          </w:p>
        </w:tc>
        <w:tc>
          <w:tcPr>
            <w:tcW w:w="1747" w:type="dxa"/>
            <w:vAlign w:val="center"/>
          </w:tcPr>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3762221"/>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Lecture Note</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15310"/>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Text Book</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3637961"/>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Audio/Video</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9287128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Web Material</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27133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Journal paper</w:t>
            </w:r>
          </w:p>
        </w:tc>
        <w:tc>
          <w:tcPr>
            <w:tcW w:w="1612" w:type="dxa"/>
            <w:vAlign w:val="center"/>
          </w:tcPr>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7709547"/>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Class Test</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5530279"/>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Final Exam</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6706587"/>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Assignment </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39441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Participation</w:t>
            </w:r>
          </w:p>
          <w:p w:rsidR="009362FD" w:rsidRPr="00A763F5"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249619666"/>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Presentation</w:t>
            </w:r>
          </w:p>
        </w:tc>
      </w:tr>
      <w:tr w:rsidR="009362FD" w:rsidRPr="00A763F5" w:rsidTr="00053644">
        <w:trPr>
          <w:trHeight w:val="1583"/>
          <w:jc w:val="center"/>
        </w:trPr>
        <w:tc>
          <w:tcPr>
            <w:tcW w:w="646"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CO2</w:t>
            </w:r>
          </w:p>
        </w:tc>
        <w:tc>
          <w:tcPr>
            <w:tcW w:w="1827" w:type="dxa"/>
            <w:vAlign w:val="center"/>
          </w:tcPr>
          <w:p w:rsidR="009362FD" w:rsidRPr="00A763F5" w:rsidRDefault="009362FD" w:rsidP="00053644">
            <w:pPr>
              <w:jc w:val="center"/>
              <w:rPr>
                <w:rFonts w:ascii="Arial" w:hAnsi="Arial" w:cs="Arial"/>
                <w:color w:val="000000"/>
                <w:sz w:val="18"/>
                <w:szCs w:val="18"/>
              </w:rPr>
            </w:pPr>
            <w:r w:rsidRPr="00A763F5">
              <w:rPr>
                <w:rFonts w:ascii="Arial" w:hAnsi="Arial" w:cs="Arial"/>
                <w:color w:val="000000"/>
                <w:sz w:val="18"/>
                <w:szCs w:val="18"/>
              </w:rPr>
              <w:t xml:space="preserve">To </w:t>
            </w:r>
            <w:r w:rsidRPr="00A763F5">
              <w:rPr>
                <w:rFonts w:ascii="Arial" w:hAnsi="Arial" w:cs="Arial"/>
                <w:b/>
                <w:bCs/>
                <w:color w:val="000000"/>
                <w:sz w:val="18"/>
                <w:szCs w:val="18"/>
              </w:rPr>
              <w:t>understand</w:t>
            </w:r>
            <w:r w:rsidRPr="00A763F5">
              <w:rPr>
                <w:rFonts w:ascii="Arial" w:hAnsi="Arial" w:cs="Arial"/>
                <w:color w:val="000000"/>
                <w:sz w:val="18"/>
                <w:szCs w:val="18"/>
              </w:rPr>
              <w:t xml:space="preserve"> the </w:t>
            </w:r>
            <w:r w:rsidRPr="00311F38">
              <w:rPr>
                <w:rFonts w:ascii="Arial" w:hAnsi="Arial" w:cs="Arial"/>
                <w:color w:val="000000"/>
                <w:sz w:val="18"/>
                <w:szCs w:val="18"/>
              </w:rPr>
              <w:t>Basic of Multivariable Calculus</w:t>
            </w:r>
          </w:p>
        </w:tc>
        <w:tc>
          <w:tcPr>
            <w:tcW w:w="2292" w:type="dxa"/>
            <w:vAlign w:val="center"/>
          </w:tcPr>
          <w:p w:rsidR="009362FD" w:rsidRPr="00A763F5" w:rsidRDefault="009362FD" w:rsidP="00053644">
            <w:pPr>
              <w:pStyle w:val="ListParagraph"/>
              <w:spacing w:after="0" w:line="240" w:lineRule="auto"/>
              <w:ind w:left="0"/>
              <w:jc w:val="center"/>
              <w:rPr>
                <w:rFonts w:ascii="Arial" w:hAnsi="Arial" w:cs="Arial"/>
                <w:color w:val="000000" w:themeColor="text1"/>
                <w:sz w:val="18"/>
                <w:szCs w:val="18"/>
              </w:rPr>
            </w:pPr>
            <w:r w:rsidRPr="00A763F5">
              <w:rPr>
                <w:rFonts w:ascii="Arial" w:hAnsi="Arial" w:cs="Arial"/>
                <w:b/>
                <w:bCs/>
                <w:color w:val="000000" w:themeColor="text1"/>
                <w:sz w:val="18"/>
                <w:szCs w:val="18"/>
              </w:rPr>
              <w:t>Engineering knowledge</w:t>
            </w:r>
            <w:r w:rsidRPr="00A763F5">
              <w:rPr>
                <w:rFonts w:ascii="Arial" w:hAnsi="Arial" w:cs="Arial"/>
                <w:color w:val="000000" w:themeColor="text1"/>
                <w:sz w:val="18"/>
                <w:szCs w:val="18"/>
              </w:rPr>
              <w:t>(PO1)</w:t>
            </w:r>
          </w:p>
        </w:tc>
        <w:tc>
          <w:tcPr>
            <w:tcW w:w="1051"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4004508"/>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Lecture Note</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626321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Text Book</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0584704"/>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Audio/Video</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4734919"/>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Web Material</w:t>
            </w:r>
          </w:p>
          <w:p w:rsidR="009362FD" w:rsidRPr="00A763F5"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26182740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Journal paper</w:t>
            </w:r>
          </w:p>
        </w:tc>
        <w:tc>
          <w:tcPr>
            <w:tcW w:w="1612" w:type="dxa"/>
            <w:vAlign w:val="center"/>
          </w:tcPr>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7640074"/>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Class Test</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3983973"/>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Final Exam</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0220333"/>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Assignment </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2623"/>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Participation</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129657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Presentation</w:t>
            </w:r>
          </w:p>
        </w:tc>
      </w:tr>
      <w:tr w:rsidR="009362FD" w:rsidRPr="00A763F5" w:rsidTr="00053644">
        <w:trPr>
          <w:trHeight w:val="1700"/>
          <w:jc w:val="center"/>
        </w:trPr>
        <w:tc>
          <w:tcPr>
            <w:tcW w:w="646"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CO3</w:t>
            </w:r>
          </w:p>
        </w:tc>
        <w:tc>
          <w:tcPr>
            <w:tcW w:w="1827" w:type="dxa"/>
            <w:vAlign w:val="center"/>
          </w:tcPr>
          <w:p w:rsidR="009362FD" w:rsidRPr="00A763F5" w:rsidRDefault="009362FD" w:rsidP="00053644">
            <w:pPr>
              <w:jc w:val="center"/>
              <w:rPr>
                <w:rFonts w:ascii="Arial" w:hAnsi="Arial" w:cs="Arial"/>
                <w:color w:val="000000"/>
                <w:sz w:val="18"/>
                <w:szCs w:val="18"/>
              </w:rPr>
            </w:pPr>
            <w:r w:rsidRPr="00A763F5">
              <w:rPr>
                <w:rFonts w:ascii="Arial" w:hAnsi="Arial" w:cs="Arial"/>
                <w:color w:val="000000"/>
                <w:sz w:val="18"/>
                <w:szCs w:val="18"/>
              </w:rPr>
              <w:t xml:space="preserve">To </w:t>
            </w:r>
            <w:r w:rsidRPr="00A763F5">
              <w:rPr>
                <w:rFonts w:ascii="Arial" w:hAnsi="Arial" w:cs="Arial"/>
                <w:b/>
                <w:bCs/>
                <w:color w:val="000000"/>
                <w:sz w:val="18"/>
                <w:szCs w:val="18"/>
              </w:rPr>
              <w:t>understand</w:t>
            </w:r>
            <w:r w:rsidRPr="00A763F5">
              <w:rPr>
                <w:rFonts w:ascii="Arial" w:hAnsi="Arial" w:cs="Arial"/>
                <w:color w:val="000000"/>
                <w:sz w:val="18"/>
                <w:szCs w:val="18"/>
              </w:rPr>
              <w:t xml:space="preserve"> the </w:t>
            </w:r>
            <w:r w:rsidRPr="00B90936">
              <w:rPr>
                <w:rFonts w:ascii="Arial" w:hAnsi="Arial" w:cs="Arial"/>
                <w:color w:val="000000"/>
                <w:sz w:val="18"/>
                <w:szCs w:val="18"/>
              </w:rPr>
              <w:t>Optimization Problem Formulation</w:t>
            </w:r>
            <w:r w:rsidRPr="00A763F5">
              <w:rPr>
                <w:rFonts w:ascii="Arial" w:hAnsi="Arial" w:cs="Arial"/>
                <w:color w:val="000000"/>
                <w:sz w:val="18"/>
                <w:szCs w:val="18"/>
              </w:rPr>
              <w:t>.</w:t>
            </w:r>
          </w:p>
        </w:tc>
        <w:tc>
          <w:tcPr>
            <w:tcW w:w="2292" w:type="dxa"/>
            <w:vAlign w:val="center"/>
          </w:tcPr>
          <w:p w:rsidR="009362FD" w:rsidRPr="00A763F5" w:rsidRDefault="009362FD" w:rsidP="00053644">
            <w:pPr>
              <w:pStyle w:val="ListParagraph"/>
              <w:spacing w:after="0" w:line="240" w:lineRule="auto"/>
              <w:ind w:left="0"/>
              <w:jc w:val="center"/>
              <w:rPr>
                <w:rFonts w:ascii="Arial" w:hAnsi="Arial" w:cs="Arial"/>
                <w:color w:val="000000" w:themeColor="text1"/>
                <w:sz w:val="18"/>
                <w:szCs w:val="18"/>
              </w:rPr>
            </w:pPr>
            <w:r w:rsidRPr="00A763F5">
              <w:rPr>
                <w:rFonts w:ascii="Arial" w:hAnsi="Arial" w:cs="Arial"/>
                <w:b/>
                <w:bCs/>
                <w:color w:val="000000" w:themeColor="text1"/>
                <w:sz w:val="18"/>
                <w:szCs w:val="18"/>
              </w:rPr>
              <w:t>Engineering knowledge</w:t>
            </w:r>
            <w:r w:rsidRPr="00A763F5">
              <w:rPr>
                <w:rFonts w:ascii="Arial" w:hAnsi="Arial" w:cs="Arial"/>
                <w:color w:val="000000" w:themeColor="text1"/>
                <w:sz w:val="18"/>
                <w:szCs w:val="18"/>
              </w:rPr>
              <w:t>(PO1)</w:t>
            </w:r>
          </w:p>
        </w:tc>
        <w:tc>
          <w:tcPr>
            <w:tcW w:w="1051" w:type="dxa"/>
            <w:vAlign w:val="center"/>
          </w:tcPr>
          <w:p w:rsidR="009362FD" w:rsidRPr="00A763F5" w:rsidRDefault="009362FD" w:rsidP="00053644">
            <w:pPr>
              <w:jc w:val="center"/>
              <w:rPr>
                <w:rFonts w:ascii="Arial" w:hAnsi="Arial" w:cs="Arial"/>
                <w:color w:val="000000" w:themeColor="text1"/>
                <w:sz w:val="18"/>
                <w:szCs w:val="18"/>
              </w:rPr>
            </w:pPr>
            <w:r w:rsidRPr="00A763F5">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6563743"/>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Lecture Note</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6977247"/>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Text Book</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417203"/>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Audio/Video</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322195"/>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Web Material</w:t>
            </w:r>
          </w:p>
          <w:p w:rsidR="009362FD" w:rsidRPr="00A763F5"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496952364"/>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Journal paper</w:t>
            </w:r>
          </w:p>
        </w:tc>
        <w:tc>
          <w:tcPr>
            <w:tcW w:w="1612" w:type="dxa"/>
            <w:vAlign w:val="center"/>
          </w:tcPr>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5373192"/>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Class Test</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2889188"/>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Final Exam</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5009799"/>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Assignment </w:t>
            </w:r>
          </w:p>
          <w:p w:rsidR="009362FD" w:rsidRPr="00A763F5"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475928"/>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Participation</w:t>
            </w:r>
          </w:p>
          <w:p w:rsidR="009362FD" w:rsidRPr="00A763F5"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354237104"/>
              </w:sdtPr>
              <w:sdtEndPr/>
              <w:sdtContent>
                <w:r w:rsidR="009362FD" w:rsidRPr="00A763F5">
                  <w:rPr>
                    <w:rFonts w:ascii="MS Gothic" w:eastAsia="MS Gothic" w:hAnsi="MS Gothic" w:cs="MS Gothic" w:hint="eastAsia"/>
                    <w:color w:val="000000" w:themeColor="text1"/>
                    <w:sz w:val="18"/>
                    <w:szCs w:val="18"/>
                  </w:rPr>
                  <w:t>☐</w:t>
                </w:r>
              </w:sdtContent>
            </w:sdt>
            <w:r w:rsidR="009362FD" w:rsidRPr="00A763F5">
              <w:rPr>
                <w:rFonts w:ascii="Arial" w:hAnsi="Arial" w:cs="Arial"/>
                <w:color w:val="000000" w:themeColor="text1"/>
                <w:sz w:val="18"/>
                <w:szCs w:val="18"/>
              </w:rPr>
              <w:t xml:space="preserve">  Presentation</w:t>
            </w:r>
          </w:p>
        </w:tc>
      </w:tr>
    </w:tbl>
    <w:p w:rsidR="009362FD" w:rsidRPr="00A763F5" w:rsidRDefault="009362FD" w:rsidP="00053644">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9362FD" w:rsidRPr="00A763F5" w:rsidTr="005E2D02">
        <w:trPr>
          <w:jc w:val="center"/>
        </w:trPr>
        <w:tc>
          <w:tcPr>
            <w:tcW w:w="9127" w:type="dxa"/>
          </w:tcPr>
          <w:p w:rsidR="009362FD" w:rsidRPr="00A763F5" w:rsidRDefault="009362FD" w:rsidP="00053644">
            <w:pPr>
              <w:rPr>
                <w:rFonts w:ascii="Arial" w:hAnsi="Arial" w:cs="Arial"/>
                <w:b/>
                <w:color w:val="000000" w:themeColor="text1"/>
                <w:sz w:val="18"/>
                <w:szCs w:val="18"/>
              </w:rPr>
            </w:pPr>
            <w:r w:rsidRPr="00A763F5">
              <w:rPr>
                <w:rFonts w:ascii="Arial" w:hAnsi="Arial" w:cs="Arial"/>
                <w:b/>
                <w:color w:val="000000" w:themeColor="text1"/>
                <w:sz w:val="18"/>
                <w:szCs w:val="18"/>
              </w:rPr>
              <w:t>Assessment and Marks Distribution:</w:t>
            </w:r>
          </w:p>
          <w:p w:rsidR="009362FD" w:rsidRPr="00A763F5" w:rsidRDefault="009362FD" w:rsidP="00053644">
            <w:pPr>
              <w:rPr>
                <w:rFonts w:ascii="Arial" w:hAnsi="Arial" w:cs="Arial"/>
                <w:bCs/>
                <w:color w:val="000000" w:themeColor="text1"/>
                <w:sz w:val="18"/>
                <w:szCs w:val="18"/>
              </w:rPr>
            </w:pPr>
            <w:r w:rsidRPr="00A763F5">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9362FD" w:rsidRPr="00A763F5" w:rsidRDefault="009362FD" w:rsidP="00053644">
            <w:pPr>
              <w:rPr>
                <w:rFonts w:ascii="Arial" w:hAnsi="Arial" w:cs="Arial"/>
                <w:bCs/>
                <w:color w:val="000000" w:themeColor="text1"/>
                <w:sz w:val="18"/>
                <w:szCs w:val="18"/>
              </w:rPr>
            </w:pPr>
            <w:r w:rsidRPr="00A763F5">
              <w:rPr>
                <w:rFonts w:ascii="Arial" w:hAnsi="Arial" w:cs="Arial"/>
                <w:bCs/>
                <w:color w:val="000000" w:themeColor="text1"/>
                <w:sz w:val="18"/>
                <w:szCs w:val="18"/>
              </w:rPr>
              <w:tab/>
              <w:t>Class tests + Assignments due in different times of the semester (20%)</w:t>
            </w:r>
          </w:p>
          <w:p w:rsidR="009362FD" w:rsidRPr="00A763F5" w:rsidRDefault="009362FD" w:rsidP="00053644">
            <w:pPr>
              <w:rPr>
                <w:rFonts w:ascii="Arial" w:hAnsi="Arial" w:cs="Arial"/>
                <w:bCs/>
                <w:color w:val="000000" w:themeColor="text1"/>
                <w:sz w:val="18"/>
                <w:szCs w:val="18"/>
              </w:rPr>
            </w:pPr>
            <w:r w:rsidRPr="00A763F5">
              <w:rPr>
                <w:rFonts w:ascii="Arial" w:hAnsi="Arial" w:cs="Arial"/>
                <w:bCs/>
                <w:color w:val="000000" w:themeColor="text1"/>
                <w:sz w:val="18"/>
                <w:szCs w:val="18"/>
              </w:rPr>
              <w:tab/>
              <w:t xml:space="preserve">A comprehensive final exam (70%), Total Time: 3 hours. </w:t>
            </w:r>
          </w:p>
          <w:p w:rsidR="009362FD" w:rsidRPr="00A763F5" w:rsidRDefault="009362FD" w:rsidP="00053644">
            <w:pPr>
              <w:rPr>
                <w:rFonts w:ascii="Arial" w:hAnsi="Arial" w:cs="Arial"/>
                <w:b/>
                <w:color w:val="000000" w:themeColor="text1"/>
                <w:sz w:val="18"/>
                <w:szCs w:val="18"/>
              </w:rPr>
            </w:pPr>
            <w:r w:rsidRPr="00A763F5">
              <w:rPr>
                <w:rFonts w:ascii="Arial" w:hAnsi="Arial" w:cs="Arial"/>
                <w:bCs/>
                <w:color w:val="000000" w:themeColor="text1"/>
                <w:sz w:val="18"/>
                <w:szCs w:val="18"/>
              </w:rPr>
              <w:tab/>
              <w:t>A class participation mark (10%).</w:t>
            </w:r>
          </w:p>
        </w:tc>
      </w:tr>
      <w:tr w:rsidR="009362FD" w:rsidRPr="00A763F5" w:rsidTr="005E2D02">
        <w:trPr>
          <w:jc w:val="center"/>
        </w:trPr>
        <w:tc>
          <w:tcPr>
            <w:tcW w:w="9127" w:type="dxa"/>
          </w:tcPr>
          <w:p w:rsidR="009362FD" w:rsidRPr="00A763F5" w:rsidRDefault="009362FD" w:rsidP="00053644">
            <w:pPr>
              <w:spacing w:after="120"/>
              <w:rPr>
                <w:rFonts w:ascii="Arial" w:hAnsi="Arial" w:cs="Arial"/>
                <w:b/>
                <w:bCs/>
                <w:iCs/>
                <w:sz w:val="18"/>
                <w:szCs w:val="18"/>
              </w:rPr>
            </w:pPr>
          </w:p>
          <w:p w:rsidR="009362FD" w:rsidRPr="00A763F5" w:rsidRDefault="009362FD" w:rsidP="00053644">
            <w:pPr>
              <w:spacing w:after="120"/>
              <w:jc w:val="both"/>
              <w:rPr>
                <w:rFonts w:ascii="Arial" w:hAnsi="Arial" w:cs="Arial"/>
                <w:b/>
                <w:bCs/>
                <w:iCs/>
                <w:sz w:val="18"/>
                <w:szCs w:val="18"/>
              </w:rPr>
            </w:pPr>
            <w:r w:rsidRPr="00A763F5">
              <w:rPr>
                <w:rFonts w:ascii="Arial" w:hAnsi="Arial" w:cs="Arial"/>
                <w:b/>
                <w:bCs/>
                <w:iCs/>
                <w:sz w:val="18"/>
                <w:szCs w:val="18"/>
              </w:rPr>
              <w:t>Course Contents:</w:t>
            </w:r>
          </w:p>
          <w:p w:rsidR="009362FD" w:rsidRPr="00555C4A" w:rsidRDefault="009362FD" w:rsidP="00053644">
            <w:pPr>
              <w:jc w:val="both"/>
              <w:rPr>
                <w:rFonts w:ascii="Arial" w:hAnsi="Arial" w:cs="Arial"/>
                <w:sz w:val="18"/>
                <w:szCs w:val="18"/>
              </w:rPr>
            </w:pPr>
            <w:r w:rsidRPr="00555C4A">
              <w:rPr>
                <w:rFonts w:ascii="Arial" w:hAnsi="Arial" w:cs="Arial"/>
                <w:sz w:val="18"/>
                <w:szCs w:val="18"/>
              </w:rPr>
              <w:t xml:space="preserve">Differential Equations: Solutions of first order and first degree and first-order and higher degree equations with variable coefficients, Solution of Higher-Order linear differential equations, Series solution of linear differential equation, Series solution of second order equation with variable coefficients, Solutions of partial differential equation, Laplace’s equation and transformation, Poisson's equation, Helmholtz's equation, Diffusion equation, </w:t>
            </w:r>
            <w:r w:rsidRPr="00555C4A">
              <w:rPr>
                <w:rFonts w:ascii="Arial" w:hAnsi="Arial" w:cs="Arial"/>
                <w:sz w:val="18"/>
                <w:szCs w:val="18"/>
              </w:rPr>
              <w:lastRenderedPageBreak/>
              <w:t>Green's function solution, Integral equation.</w:t>
            </w:r>
          </w:p>
          <w:p w:rsidR="009362FD" w:rsidRPr="00555C4A" w:rsidRDefault="009362FD" w:rsidP="00053644">
            <w:pPr>
              <w:jc w:val="both"/>
              <w:rPr>
                <w:rFonts w:ascii="Arial" w:hAnsi="Arial" w:cs="Arial"/>
                <w:sz w:val="18"/>
                <w:szCs w:val="18"/>
              </w:rPr>
            </w:pPr>
          </w:p>
          <w:p w:rsidR="009362FD" w:rsidRPr="00555C4A" w:rsidRDefault="009362FD" w:rsidP="00053644">
            <w:pPr>
              <w:jc w:val="both"/>
              <w:rPr>
                <w:rFonts w:ascii="Arial" w:hAnsi="Arial" w:cs="Arial"/>
                <w:sz w:val="18"/>
                <w:szCs w:val="18"/>
              </w:rPr>
            </w:pPr>
            <w:r w:rsidRPr="00555C4A">
              <w:rPr>
                <w:rFonts w:ascii="Arial" w:hAnsi="Arial" w:cs="Arial"/>
                <w:sz w:val="18"/>
                <w:szCs w:val="18"/>
              </w:rPr>
              <w:t>Basic of Multivariable Calculus</w:t>
            </w:r>
          </w:p>
          <w:p w:rsidR="009362FD" w:rsidRPr="00555C4A" w:rsidRDefault="009362FD" w:rsidP="00053644">
            <w:pPr>
              <w:jc w:val="both"/>
              <w:rPr>
                <w:rFonts w:ascii="Arial" w:hAnsi="Arial" w:cs="Arial"/>
                <w:sz w:val="18"/>
                <w:szCs w:val="18"/>
              </w:rPr>
            </w:pPr>
            <w:r w:rsidRPr="00555C4A">
              <w:rPr>
                <w:rFonts w:ascii="Arial" w:hAnsi="Arial" w:cs="Arial"/>
                <w:sz w:val="18"/>
                <w:szCs w:val="18"/>
              </w:rPr>
              <w:t>Multivariable functions, Limit and continuity, Partial Derivatives, Total Derivative, Vector Functions, Gradient, Physical interpretation of Gradient, Existence of Minimum and a Maximum, Continuity of Functions, Taylor’s Theorem, Convex Functions</w:t>
            </w:r>
          </w:p>
          <w:p w:rsidR="009362FD" w:rsidRPr="00555C4A" w:rsidRDefault="009362FD" w:rsidP="00053644">
            <w:pPr>
              <w:jc w:val="both"/>
              <w:rPr>
                <w:rFonts w:ascii="Arial" w:hAnsi="Arial" w:cs="Arial"/>
                <w:sz w:val="18"/>
                <w:szCs w:val="18"/>
              </w:rPr>
            </w:pPr>
          </w:p>
          <w:p w:rsidR="009362FD" w:rsidRPr="00555C4A" w:rsidRDefault="009362FD" w:rsidP="00053644">
            <w:pPr>
              <w:jc w:val="both"/>
              <w:rPr>
                <w:rFonts w:ascii="Arial" w:hAnsi="Arial" w:cs="Arial"/>
                <w:sz w:val="18"/>
                <w:szCs w:val="18"/>
              </w:rPr>
            </w:pPr>
            <w:r w:rsidRPr="00555C4A">
              <w:rPr>
                <w:rFonts w:ascii="Arial" w:hAnsi="Arial" w:cs="Arial"/>
                <w:sz w:val="18"/>
                <w:szCs w:val="18"/>
              </w:rPr>
              <w:t>Optimization Problem Formulation</w:t>
            </w:r>
          </w:p>
          <w:p w:rsidR="009362FD" w:rsidRPr="00555C4A" w:rsidRDefault="009362FD" w:rsidP="00053644">
            <w:pPr>
              <w:jc w:val="both"/>
              <w:rPr>
                <w:rFonts w:ascii="Arial" w:hAnsi="Arial" w:cs="Arial"/>
                <w:sz w:val="18"/>
                <w:szCs w:val="18"/>
              </w:rPr>
            </w:pPr>
            <w:r w:rsidRPr="00555C4A">
              <w:rPr>
                <w:rFonts w:ascii="Arial" w:hAnsi="Arial" w:cs="Arial"/>
                <w:sz w:val="18"/>
                <w:szCs w:val="18"/>
              </w:rPr>
              <w:t>Statement of an Optimization problem, Historical development, Classification of Optimization problems and techniques, Single variable optimization problem, Iterative algorithmic approach.</w:t>
            </w:r>
          </w:p>
          <w:p w:rsidR="009362FD" w:rsidRPr="00555C4A" w:rsidRDefault="009362FD" w:rsidP="00053644">
            <w:pPr>
              <w:jc w:val="both"/>
              <w:rPr>
                <w:rFonts w:ascii="Arial" w:hAnsi="Arial" w:cs="Arial"/>
                <w:sz w:val="18"/>
                <w:szCs w:val="18"/>
              </w:rPr>
            </w:pPr>
          </w:p>
          <w:p w:rsidR="009362FD" w:rsidRPr="00555C4A" w:rsidRDefault="009362FD" w:rsidP="00053644">
            <w:pPr>
              <w:jc w:val="both"/>
              <w:rPr>
                <w:rFonts w:ascii="Arial" w:hAnsi="Arial" w:cs="Arial"/>
                <w:sz w:val="18"/>
                <w:szCs w:val="18"/>
              </w:rPr>
            </w:pPr>
            <w:r w:rsidRPr="00555C4A">
              <w:rPr>
                <w:rFonts w:ascii="Arial" w:hAnsi="Arial" w:cs="Arial"/>
                <w:sz w:val="18"/>
                <w:szCs w:val="18"/>
              </w:rPr>
              <w:t>Unconstrained Optimization</w:t>
            </w:r>
            <w:r>
              <w:rPr>
                <w:rFonts w:ascii="Arial" w:hAnsi="Arial" w:cs="Arial"/>
                <w:sz w:val="18"/>
                <w:szCs w:val="18"/>
              </w:rPr>
              <w:t xml:space="preserve">. </w:t>
            </w:r>
            <w:r w:rsidRPr="00555C4A">
              <w:rPr>
                <w:rFonts w:ascii="Arial" w:hAnsi="Arial" w:cs="Arial"/>
                <w:sz w:val="18"/>
                <w:szCs w:val="18"/>
              </w:rPr>
              <w:t>Necessary and Sufficient conditions for optimality, Convexity, Steepest Descent Method</w:t>
            </w:r>
            <w:r>
              <w:rPr>
                <w:rFonts w:ascii="Arial" w:hAnsi="Arial" w:cs="Arial"/>
                <w:sz w:val="18"/>
                <w:szCs w:val="18"/>
              </w:rPr>
              <w:t xml:space="preserve">. </w:t>
            </w:r>
            <w:r w:rsidRPr="00555C4A">
              <w:rPr>
                <w:rFonts w:ascii="Arial" w:hAnsi="Arial" w:cs="Arial"/>
                <w:sz w:val="18"/>
                <w:szCs w:val="18"/>
              </w:rPr>
              <w:t>Constrained Optimization</w:t>
            </w:r>
            <w:r>
              <w:rPr>
                <w:rFonts w:ascii="Arial" w:hAnsi="Arial" w:cs="Arial"/>
                <w:sz w:val="18"/>
                <w:szCs w:val="18"/>
              </w:rPr>
              <w:t xml:space="preserve">. </w:t>
            </w:r>
            <w:r w:rsidRPr="00555C4A">
              <w:rPr>
                <w:rFonts w:ascii="Arial" w:hAnsi="Arial" w:cs="Arial"/>
                <w:sz w:val="18"/>
                <w:szCs w:val="18"/>
              </w:rPr>
              <w:t>Necessary conditions for optimality, sufficient conditions for optimality, sensitivity of solution, Sequential Quadratic Programming</w:t>
            </w:r>
          </w:p>
          <w:p w:rsidR="009362FD" w:rsidRPr="00A763F5" w:rsidRDefault="009362FD" w:rsidP="00053644">
            <w:pPr>
              <w:rPr>
                <w:rFonts w:ascii="Arial" w:hAnsi="Arial" w:cs="Arial"/>
                <w:b/>
                <w:color w:val="FF0000"/>
                <w:sz w:val="18"/>
                <w:szCs w:val="18"/>
              </w:rPr>
            </w:pPr>
          </w:p>
        </w:tc>
      </w:tr>
    </w:tbl>
    <w:p w:rsidR="009362FD" w:rsidRDefault="009362FD" w:rsidP="00053644">
      <w:pPr>
        <w:rPr>
          <w:rFonts w:ascii="Arial" w:hAnsi="Arial" w:cs="Arial"/>
          <w:b/>
          <w:color w:val="FF0000"/>
          <w:sz w:val="18"/>
          <w:szCs w:val="18"/>
        </w:rPr>
      </w:pPr>
    </w:p>
    <w:p w:rsidR="00FB3645" w:rsidRPr="00B665B2" w:rsidRDefault="00FB3645" w:rsidP="00FB3645">
      <w:pPr>
        <w:rPr>
          <w:rFonts w:ascii="Arial" w:hAnsi="Arial" w:cs="Arial"/>
          <w:b/>
          <w:bCs/>
          <w:sz w:val="18"/>
          <w:szCs w:val="18"/>
        </w:rPr>
      </w:pPr>
      <w:r w:rsidRPr="00B665B2">
        <w:rPr>
          <w:rFonts w:ascii="Arial" w:hAnsi="Arial" w:cs="Arial"/>
          <w:b/>
          <w:bCs/>
          <w:sz w:val="18"/>
          <w:szCs w:val="18"/>
        </w:rPr>
        <w:t>Text Books:</w:t>
      </w:r>
    </w:p>
    <w:tbl>
      <w:tblPr>
        <w:tblW w:w="4961" w:type="pct"/>
        <w:jc w:val="center"/>
        <w:tblLook w:val="0000" w:firstRow="0" w:lastRow="0" w:firstColumn="0" w:lastColumn="0" w:noHBand="0" w:noVBand="0"/>
      </w:tblPr>
      <w:tblGrid>
        <w:gridCol w:w="374"/>
        <w:gridCol w:w="3243"/>
        <w:gridCol w:w="282"/>
        <w:gridCol w:w="5271"/>
      </w:tblGrid>
      <w:tr w:rsidR="00FB3645" w:rsidRPr="00B665B2" w:rsidTr="0005243B">
        <w:trPr>
          <w:trHeight w:val="109"/>
          <w:jc w:val="center"/>
        </w:trPr>
        <w:tc>
          <w:tcPr>
            <w:tcW w:w="20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1.</w:t>
            </w:r>
          </w:p>
        </w:tc>
        <w:tc>
          <w:tcPr>
            <w:tcW w:w="1768" w:type="pct"/>
          </w:tcPr>
          <w:p w:rsidR="00FB3645" w:rsidRPr="00B665B2" w:rsidRDefault="00FB3645" w:rsidP="002D69D2">
            <w:pPr>
              <w:suppressAutoHyphens/>
              <w:rPr>
                <w:rFonts w:ascii="Arial" w:hAnsi="Arial" w:cs="Arial"/>
                <w:spacing w:val="-3"/>
                <w:sz w:val="18"/>
                <w:szCs w:val="18"/>
              </w:rPr>
            </w:pPr>
            <w:r w:rsidRPr="00B665B2">
              <w:rPr>
                <w:rFonts w:ascii="Arial" w:hAnsi="Arial" w:cs="Arial"/>
                <w:spacing w:val="-3"/>
                <w:sz w:val="18"/>
                <w:szCs w:val="18"/>
              </w:rPr>
              <w:t>W. G. Kelley, A. C. Peterson</w:t>
            </w:r>
          </w:p>
        </w:tc>
        <w:tc>
          <w:tcPr>
            <w:tcW w:w="15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rsidR="00FB3645" w:rsidRPr="00B665B2" w:rsidRDefault="00FB3645" w:rsidP="00B665B2">
            <w:pPr>
              <w:suppressAutoHyphens/>
              <w:jc w:val="both"/>
              <w:rPr>
                <w:rFonts w:ascii="Arial" w:hAnsi="Arial" w:cs="Arial"/>
                <w:bCs/>
                <w:i/>
                <w:spacing w:val="-3"/>
                <w:sz w:val="18"/>
                <w:szCs w:val="18"/>
              </w:rPr>
            </w:pPr>
            <w:r w:rsidRPr="00B665B2">
              <w:rPr>
                <w:rFonts w:ascii="Arial" w:hAnsi="Arial" w:cs="Arial"/>
                <w:b/>
                <w:bCs/>
                <w:spacing w:val="-3"/>
                <w:sz w:val="18"/>
                <w:szCs w:val="18"/>
              </w:rPr>
              <w:t>Differential Equations</w:t>
            </w:r>
            <w:r w:rsidRPr="00B665B2">
              <w:rPr>
                <w:rFonts w:ascii="Arial" w:hAnsi="Arial" w:cs="Arial"/>
                <w:bCs/>
                <w:i/>
                <w:spacing w:val="-3"/>
                <w:sz w:val="18"/>
                <w:szCs w:val="18"/>
              </w:rPr>
              <w:t xml:space="preserve">, </w:t>
            </w:r>
            <w:r w:rsidRPr="00B665B2">
              <w:rPr>
                <w:rFonts w:ascii="Arial" w:hAnsi="Arial" w:cs="Arial"/>
                <w:b/>
                <w:iCs/>
                <w:spacing w:val="-3"/>
                <w:sz w:val="18"/>
                <w:szCs w:val="18"/>
              </w:rPr>
              <w:t>An Introduction with Applications</w:t>
            </w:r>
            <w:r w:rsidRPr="00B665B2">
              <w:rPr>
                <w:rFonts w:ascii="Arial" w:hAnsi="Arial" w:cs="Arial"/>
                <w:bCs/>
                <w:i/>
                <w:spacing w:val="-3"/>
                <w:sz w:val="18"/>
                <w:szCs w:val="18"/>
              </w:rPr>
              <w:t>, Harcourt Academic Press.</w:t>
            </w:r>
          </w:p>
        </w:tc>
      </w:tr>
      <w:tr w:rsidR="00FB3645" w:rsidRPr="00B665B2" w:rsidTr="0005243B">
        <w:trPr>
          <w:trHeight w:val="109"/>
          <w:jc w:val="center"/>
        </w:trPr>
        <w:tc>
          <w:tcPr>
            <w:tcW w:w="20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2.</w:t>
            </w:r>
          </w:p>
        </w:tc>
        <w:tc>
          <w:tcPr>
            <w:tcW w:w="1768" w:type="pct"/>
          </w:tcPr>
          <w:p w:rsidR="00FB3645" w:rsidRPr="00B665B2" w:rsidRDefault="00FB3645" w:rsidP="002D69D2">
            <w:pPr>
              <w:suppressAutoHyphens/>
              <w:rPr>
                <w:rFonts w:ascii="Arial" w:hAnsi="Arial" w:cs="Arial"/>
                <w:spacing w:val="-3"/>
                <w:sz w:val="18"/>
                <w:szCs w:val="18"/>
              </w:rPr>
            </w:pPr>
            <w:r w:rsidRPr="00B665B2">
              <w:rPr>
                <w:rFonts w:ascii="Arial" w:hAnsi="Arial" w:cs="Arial"/>
                <w:spacing w:val="-3"/>
                <w:sz w:val="18"/>
                <w:szCs w:val="18"/>
              </w:rPr>
              <w:t>A. D. Belegundu, T. R. Chandrupatla</w:t>
            </w:r>
          </w:p>
        </w:tc>
        <w:tc>
          <w:tcPr>
            <w:tcW w:w="15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rsidR="00FB3645" w:rsidRPr="00B665B2" w:rsidRDefault="00FB3645" w:rsidP="00B665B2">
            <w:pPr>
              <w:suppressAutoHyphens/>
              <w:jc w:val="both"/>
              <w:rPr>
                <w:rFonts w:ascii="Arial" w:hAnsi="Arial" w:cs="Arial"/>
                <w:bCs/>
                <w:i/>
                <w:spacing w:val="-3"/>
                <w:sz w:val="18"/>
                <w:szCs w:val="18"/>
              </w:rPr>
            </w:pPr>
            <w:r w:rsidRPr="00B665B2">
              <w:rPr>
                <w:rFonts w:ascii="Arial" w:hAnsi="Arial" w:cs="Arial"/>
                <w:b/>
                <w:bCs/>
                <w:spacing w:val="-3"/>
                <w:sz w:val="18"/>
                <w:szCs w:val="18"/>
              </w:rPr>
              <w:t>Optimization Concepts and Applications in Engineering</w:t>
            </w:r>
            <w:r w:rsidRPr="00B665B2">
              <w:rPr>
                <w:rFonts w:ascii="Arial" w:hAnsi="Arial" w:cs="Arial"/>
                <w:bCs/>
                <w:i/>
                <w:spacing w:val="-3"/>
                <w:sz w:val="18"/>
                <w:szCs w:val="18"/>
              </w:rPr>
              <w:t xml:space="preserve">, Cambridge University Press. </w:t>
            </w:r>
          </w:p>
        </w:tc>
      </w:tr>
    </w:tbl>
    <w:p w:rsidR="00FB3645" w:rsidRPr="00B665B2" w:rsidRDefault="00FB3645" w:rsidP="00FB3645">
      <w:pPr>
        <w:rPr>
          <w:rFonts w:ascii="Arial" w:hAnsi="Arial" w:cs="Arial"/>
          <w:b/>
          <w:bCs/>
          <w:sz w:val="18"/>
          <w:szCs w:val="18"/>
        </w:rPr>
      </w:pPr>
    </w:p>
    <w:p w:rsidR="00FB3645" w:rsidRPr="00B665B2" w:rsidRDefault="00FB3645" w:rsidP="00FB3645">
      <w:pPr>
        <w:rPr>
          <w:rFonts w:ascii="Arial" w:hAnsi="Arial" w:cs="Arial"/>
          <w:b/>
          <w:bCs/>
          <w:sz w:val="18"/>
          <w:szCs w:val="18"/>
        </w:rPr>
      </w:pPr>
      <w:r w:rsidRPr="00B665B2">
        <w:rPr>
          <w:rFonts w:ascii="Arial" w:hAnsi="Arial" w:cs="Arial"/>
          <w:b/>
          <w:bCs/>
          <w:sz w:val="18"/>
          <w:szCs w:val="18"/>
        </w:rPr>
        <w:t xml:space="preserve">Books Recommended: </w:t>
      </w:r>
    </w:p>
    <w:tbl>
      <w:tblPr>
        <w:tblW w:w="4961" w:type="pct"/>
        <w:jc w:val="center"/>
        <w:tblLook w:val="0000" w:firstRow="0" w:lastRow="0" w:firstColumn="0" w:lastColumn="0" w:noHBand="0" w:noVBand="0"/>
      </w:tblPr>
      <w:tblGrid>
        <w:gridCol w:w="374"/>
        <w:gridCol w:w="3243"/>
        <w:gridCol w:w="282"/>
        <w:gridCol w:w="5271"/>
      </w:tblGrid>
      <w:tr w:rsidR="00FB3645" w:rsidRPr="00B665B2" w:rsidTr="0005243B">
        <w:trPr>
          <w:trHeight w:val="109"/>
          <w:jc w:val="center"/>
        </w:trPr>
        <w:tc>
          <w:tcPr>
            <w:tcW w:w="20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1.</w:t>
            </w:r>
          </w:p>
        </w:tc>
        <w:tc>
          <w:tcPr>
            <w:tcW w:w="1768" w:type="pct"/>
          </w:tcPr>
          <w:p w:rsidR="00FB3645" w:rsidRPr="00B665B2" w:rsidRDefault="00FB3645" w:rsidP="002D69D2">
            <w:pPr>
              <w:suppressAutoHyphens/>
              <w:rPr>
                <w:rFonts w:ascii="Arial" w:hAnsi="Arial" w:cs="Arial"/>
                <w:spacing w:val="-3"/>
                <w:sz w:val="18"/>
                <w:szCs w:val="18"/>
              </w:rPr>
            </w:pPr>
            <w:r w:rsidRPr="00B665B2">
              <w:rPr>
                <w:rFonts w:ascii="Arial" w:hAnsi="Arial" w:cs="Arial"/>
                <w:spacing w:val="-3"/>
                <w:sz w:val="18"/>
                <w:szCs w:val="18"/>
              </w:rPr>
              <w:t>Philip E. Gill, Walter Murray, and Margaret H. Wright</w:t>
            </w:r>
          </w:p>
        </w:tc>
        <w:tc>
          <w:tcPr>
            <w:tcW w:w="15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rsidR="00FB3645" w:rsidRPr="00B665B2" w:rsidRDefault="00FB3645" w:rsidP="00FB3645">
            <w:pPr>
              <w:suppressAutoHyphens/>
              <w:jc w:val="both"/>
              <w:rPr>
                <w:rFonts w:ascii="Arial" w:hAnsi="Arial" w:cs="Arial"/>
                <w:bCs/>
                <w:i/>
                <w:spacing w:val="-3"/>
                <w:sz w:val="18"/>
                <w:szCs w:val="18"/>
              </w:rPr>
            </w:pPr>
            <w:r w:rsidRPr="00B665B2">
              <w:rPr>
                <w:rFonts w:ascii="Arial" w:hAnsi="Arial" w:cs="Arial"/>
                <w:b/>
                <w:bCs/>
                <w:spacing w:val="-3"/>
                <w:sz w:val="18"/>
                <w:szCs w:val="18"/>
              </w:rPr>
              <w:t xml:space="preserve">Practical Optimization. </w:t>
            </w:r>
            <w:r w:rsidRPr="00B665B2">
              <w:rPr>
                <w:rFonts w:ascii="Arial" w:hAnsi="Arial" w:cs="Arial"/>
                <w:i/>
                <w:iCs/>
                <w:spacing w:val="-3"/>
                <w:sz w:val="18"/>
                <w:szCs w:val="18"/>
              </w:rPr>
              <w:t xml:space="preserve">Academic </w:t>
            </w:r>
            <w:r w:rsidR="00B665B2">
              <w:rPr>
                <w:rFonts w:ascii="Arial" w:hAnsi="Arial" w:cs="Arial"/>
                <w:i/>
                <w:iCs/>
                <w:spacing w:val="-3"/>
                <w:sz w:val="18"/>
                <w:szCs w:val="18"/>
              </w:rPr>
              <w:t>Press,</w:t>
            </w:r>
          </w:p>
        </w:tc>
      </w:tr>
      <w:tr w:rsidR="00FB3645" w:rsidRPr="00B665B2" w:rsidTr="0005243B">
        <w:trPr>
          <w:trHeight w:val="109"/>
          <w:jc w:val="center"/>
        </w:trPr>
        <w:tc>
          <w:tcPr>
            <w:tcW w:w="20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2.</w:t>
            </w:r>
          </w:p>
        </w:tc>
        <w:tc>
          <w:tcPr>
            <w:tcW w:w="1768" w:type="pct"/>
          </w:tcPr>
          <w:p w:rsidR="00FB3645" w:rsidRPr="00B665B2" w:rsidRDefault="00FB3645" w:rsidP="002D69D2">
            <w:pPr>
              <w:suppressAutoHyphens/>
              <w:rPr>
                <w:rFonts w:ascii="Arial" w:hAnsi="Arial" w:cs="Arial"/>
                <w:spacing w:val="-3"/>
                <w:sz w:val="18"/>
                <w:szCs w:val="18"/>
              </w:rPr>
            </w:pPr>
            <w:r w:rsidRPr="00B665B2">
              <w:rPr>
                <w:rFonts w:ascii="Arial" w:hAnsi="Arial" w:cs="Arial"/>
                <w:spacing w:val="-3"/>
                <w:sz w:val="18"/>
                <w:szCs w:val="18"/>
              </w:rPr>
              <w:t>Tanenbaum and Pollard</w:t>
            </w:r>
          </w:p>
        </w:tc>
        <w:tc>
          <w:tcPr>
            <w:tcW w:w="15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rsidR="00FB3645" w:rsidRPr="00B665B2" w:rsidRDefault="00FB3645" w:rsidP="002D69D2">
            <w:pPr>
              <w:suppressAutoHyphens/>
              <w:jc w:val="both"/>
              <w:rPr>
                <w:rFonts w:ascii="Arial" w:hAnsi="Arial" w:cs="Arial"/>
                <w:bCs/>
                <w:i/>
                <w:spacing w:val="-3"/>
                <w:sz w:val="18"/>
                <w:szCs w:val="18"/>
              </w:rPr>
            </w:pPr>
            <w:r w:rsidRPr="00B665B2">
              <w:rPr>
                <w:rFonts w:ascii="Arial" w:hAnsi="Arial" w:cs="Arial"/>
                <w:b/>
                <w:bCs/>
                <w:spacing w:val="-3"/>
                <w:sz w:val="18"/>
                <w:szCs w:val="18"/>
              </w:rPr>
              <w:t>Ordinary Differential Equations</w:t>
            </w:r>
            <w:r w:rsidRPr="00B665B2">
              <w:rPr>
                <w:rFonts w:ascii="Arial" w:hAnsi="Arial" w:cs="Arial"/>
                <w:bCs/>
                <w:i/>
                <w:spacing w:val="-3"/>
                <w:sz w:val="18"/>
                <w:szCs w:val="18"/>
              </w:rPr>
              <w:t>, Dover Publications.</w:t>
            </w:r>
          </w:p>
        </w:tc>
      </w:tr>
      <w:tr w:rsidR="00FB3645" w:rsidRPr="00B665B2" w:rsidTr="0005243B">
        <w:trPr>
          <w:trHeight w:val="109"/>
          <w:jc w:val="center"/>
        </w:trPr>
        <w:tc>
          <w:tcPr>
            <w:tcW w:w="204" w:type="pct"/>
          </w:tcPr>
          <w:p w:rsidR="00FB3645" w:rsidRPr="00B665B2" w:rsidRDefault="00FB3645" w:rsidP="002D69D2">
            <w:pPr>
              <w:suppressAutoHyphens/>
              <w:jc w:val="both"/>
              <w:rPr>
                <w:rFonts w:ascii="Arial" w:hAnsi="Arial" w:cs="Arial"/>
                <w:spacing w:val="-3"/>
                <w:sz w:val="18"/>
                <w:szCs w:val="18"/>
              </w:rPr>
            </w:pPr>
          </w:p>
        </w:tc>
        <w:tc>
          <w:tcPr>
            <w:tcW w:w="1768" w:type="pct"/>
          </w:tcPr>
          <w:p w:rsidR="00FB3645" w:rsidRPr="00B665B2" w:rsidRDefault="00FB3645" w:rsidP="002D69D2">
            <w:pPr>
              <w:suppressAutoHyphens/>
              <w:rPr>
                <w:rFonts w:ascii="Arial" w:hAnsi="Arial" w:cs="Arial"/>
                <w:spacing w:val="-3"/>
                <w:sz w:val="18"/>
                <w:szCs w:val="18"/>
              </w:rPr>
            </w:pPr>
            <w:r w:rsidRPr="00B665B2">
              <w:rPr>
                <w:rFonts w:ascii="Arial" w:hAnsi="Arial" w:cs="Arial"/>
                <w:spacing w:val="-3"/>
                <w:sz w:val="18"/>
                <w:szCs w:val="18"/>
              </w:rPr>
              <w:t>Shepley L. Ross</w:t>
            </w:r>
          </w:p>
        </w:tc>
        <w:tc>
          <w:tcPr>
            <w:tcW w:w="15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rsidR="00FB3645" w:rsidRPr="00B665B2" w:rsidRDefault="00FB3645" w:rsidP="002D69D2">
            <w:pPr>
              <w:suppressAutoHyphens/>
              <w:jc w:val="both"/>
              <w:rPr>
                <w:rFonts w:ascii="Arial" w:hAnsi="Arial" w:cs="Arial"/>
                <w:spacing w:val="-3"/>
                <w:sz w:val="18"/>
                <w:szCs w:val="18"/>
              </w:rPr>
            </w:pPr>
            <w:r w:rsidRPr="00B665B2">
              <w:rPr>
                <w:rFonts w:ascii="Arial" w:hAnsi="Arial" w:cs="Arial"/>
                <w:b/>
                <w:bCs/>
                <w:spacing w:val="-3"/>
                <w:sz w:val="18"/>
                <w:szCs w:val="18"/>
              </w:rPr>
              <w:t>Introduction to Ordinary Differential Equations</w:t>
            </w:r>
            <w:r w:rsidRPr="00B665B2">
              <w:rPr>
                <w:rFonts w:ascii="Arial" w:hAnsi="Arial" w:cs="Arial"/>
                <w:spacing w:val="-3"/>
                <w:sz w:val="18"/>
                <w:szCs w:val="18"/>
              </w:rPr>
              <w:t xml:space="preserve">, </w:t>
            </w:r>
            <w:r w:rsidRPr="00B665B2">
              <w:rPr>
                <w:rFonts w:ascii="Arial" w:hAnsi="Arial" w:cs="Arial"/>
                <w:bCs/>
                <w:i/>
                <w:spacing w:val="-3"/>
                <w:sz w:val="18"/>
                <w:szCs w:val="18"/>
              </w:rPr>
              <w:t>Wiley.</w:t>
            </w:r>
          </w:p>
        </w:tc>
      </w:tr>
    </w:tbl>
    <w:p w:rsidR="00FB3645" w:rsidRPr="00B665B2" w:rsidRDefault="00FB3645" w:rsidP="00053644">
      <w:pPr>
        <w:rPr>
          <w:rFonts w:ascii="Arial" w:hAnsi="Arial" w:cs="Arial"/>
          <w:b/>
          <w:color w:val="FF0000"/>
          <w:sz w:val="18"/>
          <w:szCs w:val="18"/>
        </w:rPr>
      </w:pPr>
    </w:p>
    <w:p w:rsidR="009362FD" w:rsidRPr="00B665B2" w:rsidRDefault="009362FD" w:rsidP="00053644">
      <w:pPr>
        <w:rPr>
          <w:rFonts w:ascii="Arial" w:hAnsi="Arial" w:cs="Arial"/>
          <w:sz w:val="18"/>
          <w:szCs w:val="18"/>
        </w:rPr>
      </w:pPr>
    </w:p>
    <w:p w:rsidR="00374943" w:rsidRDefault="00374943" w:rsidP="00A20723">
      <w:pPr>
        <w:rPr>
          <w:rFonts w:ascii="Arial" w:hAnsi="Arial" w:cs="Arial"/>
          <w:sz w:val="18"/>
          <w:szCs w:val="18"/>
        </w:rPr>
      </w:pPr>
    </w:p>
    <w:p w:rsidR="009362FD" w:rsidRPr="00A855AE"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855AE">
        <w:rPr>
          <w:rFonts w:ascii="Arial" w:hAnsi="Arial" w:cs="Arial"/>
          <w:b/>
          <w:bCs/>
          <w:iCs/>
          <w:sz w:val="18"/>
          <w:szCs w:val="18"/>
        </w:rPr>
        <w:t>CSE 2111: Digital System Design</w:t>
      </w:r>
    </w:p>
    <w:p w:rsidR="009362FD" w:rsidRPr="005A752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Credits: </w:t>
      </w:r>
      <w:r w:rsidRPr="00A35953">
        <w:rPr>
          <w:rFonts w:ascii="Arial" w:hAnsi="Arial" w:cs="Arial"/>
          <w:iCs/>
          <w:sz w:val="18"/>
          <w:szCs w:val="18"/>
        </w:rPr>
        <w:t>3</w:t>
      </w:r>
      <w:r w:rsidR="00844CE6">
        <w:rPr>
          <w:rFonts w:ascii="Arial" w:hAnsi="Arial" w:cs="Arial"/>
          <w:b/>
          <w:bCs/>
          <w:iCs/>
          <w:sz w:val="18"/>
          <w:szCs w:val="18"/>
        </w:rPr>
        <w:t>Contact Hours: 42</w:t>
      </w:r>
    </w:p>
    <w:p w:rsidR="009362FD" w:rsidRPr="005A752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070ABD" w:rsidRDefault="009362FD"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362FD" w:rsidRPr="00070ABD" w:rsidTr="00053644">
        <w:trPr>
          <w:jc w:val="center"/>
        </w:trPr>
        <w:tc>
          <w:tcPr>
            <w:tcW w:w="1439" w:type="dxa"/>
          </w:tcPr>
          <w:p w:rsidR="009362FD" w:rsidRPr="00070ABD" w:rsidRDefault="009362FD" w:rsidP="00053644">
            <w:pPr>
              <w:rPr>
                <w:rFonts w:ascii="Arial" w:hAnsi="Arial" w:cs="Arial"/>
                <w:b/>
                <w:bCs/>
                <w:sz w:val="18"/>
                <w:szCs w:val="18"/>
              </w:rPr>
            </w:pPr>
            <w:r w:rsidRPr="00070ABD">
              <w:rPr>
                <w:rFonts w:ascii="Arial" w:hAnsi="Arial" w:cs="Arial"/>
                <w:b/>
                <w:sz w:val="18"/>
                <w:szCs w:val="18"/>
              </w:rPr>
              <w:t>Prerequisite:</w:t>
            </w:r>
          </w:p>
        </w:tc>
        <w:tc>
          <w:tcPr>
            <w:tcW w:w="7741" w:type="dxa"/>
          </w:tcPr>
          <w:p w:rsidR="009362FD" w:rsidRPr="00070ABD" w:rsidRDefault="009362FD" w:rsidP="00053644">
            <w:pPr>
              <w:rPr>
                <w:rFonts w:ascii="Arial" w:hAnsi="Arial" w:cs="Arial"/>
                <w:iCs/>
                <w:sz w:val="18"/>
                <w:szCs w:val="18"/>
              </w:rPr>
            </w:pPr>
            <w:r w:rsidRPr="004446B5">
              <w:rPr>
                <w:rFonts w:ascii="Arial" w:hAnsi="Arial" w:cs="Arial"/>
                <w:iCs/>
                <w:sz w:val="18"/>
                <w:szCs w:val="18"/>
              </w:rPr>
              <w:t>CSE1211: Introduction to Digital Electronics</w:t>
            </w:r>
          </w:p>
        </w:tc>
      </w:tr>
      <w:tr w:rsidR="009362FD" w:rsidRPr="00070ABD" w:rsidTr="00053644">
        <w:trPr>
          <w:jc w:val="center"/>
        </w:trPr>
        <w:tc>
          <w:tcPr>
            <w:tcW w:w="1439" w:type="dxa"/>
          </w:tcPr>
          <w:p w:rsidR="009362FD" w:rsidRPr="00070ABD" w:rsidRDefault="009362FD" w:rsidP="00053644">
            <w:pPr>
              <w:rPr>
                <w:rFonts w:ascii="Arial" w:hAnsi="Arial" w:cs="Arial"/>
                <w:b/>
                <w:sz w:val="18"/>
                <w:szCs w:val="18"/>
              </w:rPr>
            </w:pPr>
            <w:r>
              <w:rPr>
                <w:rFonts w:ascii="Arial" w:hAnsi="Arial" w:cs="Arial"/>
                <w:b/>
                <w:sz w:val="18"/>
                <w:szCs w:val="18"/>
              </w:rPr>
              <w:t>Course Type</w:t>
            </w:r>
          </w:p>
        </w:tc>
        <w:tc>
          <w:tcPr>
            <w:tcW w:w="7741" w:type="dxa"/>
          </w:tcPr>
          <w:p w:rsidR="009362FD" w:rsidRPr="00070ABD" w:rsidRDefault="009F4EBA" w:rsidP="00053644">
            <w:pPr>
              <w:rPr>
                <w:rFonts w:ascii="Arial" w:hAnsi="Arial" w:cs="Arial"/>
                <w:iCs/>
                <w:sz w:val="18"/>
                <w:szCs w:val="18"/>
              </w:rPr>
            </w:pPr>
            <w:sdt>
              <w:sdtPr>
                <w:rPr>
                  <w:rFonts w:ascii="Arial" w:hAnsi="Arial" w:cs="Arial"/>
                  <w:iCs/>
                  <w:sz w:val="18"/>
                  <w:szCs w:val="18"/>
                </w:rPr>
                <w:id w:val="895633800"/>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Theory         </w:t>
            </w:r>
            <w:sdt>
              <w:sdtPr>
                <w:rPr>
                  <w:rFonts w:ascii="Arial" w:hAnsi="Arial" w:cs="Arial"/>
                  <w:iCs/>
                  <w:sz w:val="18"/>
                  <w:szCs w:val="18"/>
                </w:rPr>
                <w:id w:val="1262033083"/>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Laboratory work         </w:t>
            </w:r>
            <w:sdt>
              <w:sdtPr>
                <w:rPr>
                  <w:rFonts w:ascii="Arial" w:hAnsi="Arial" w:cs="Arial"/>
                  <w:iCs/>
                  <w:sz w:val="18"/>
                  <w:szCs w:val="18"/>
                </w:rPr>
                <w:id w:val="234666657"/>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Project work      </w:t>
            </w:r>
            <w:sdt>
              <w:sdtPr>
                <w:rPr>
                  <w:rFonts w:ascii="Arial" w:hAnsi="Arial" w:cs="Arial"/>
                  <w:iCs/>
                  <w:sz w:val="18"/>
                  <w:szCs w:val="18"/>
                </w:rPr>
                <w:id w:val="463076150"/>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Viva Voce                    </w:t>
            </w:r>
          </w:p>
        </w:tc>
      </w:tr>
      <w:tr w:rsidR="009362FD" w:rsidRPr="00070ABD" w:rsidTr="00053644">
        <w:trPr>
          <w:trHeight w:val="238"/>
          <w:jc w:val="center"/>
        </w:trPr>
        <w:tc>
          <w:tcPr>
            <w:tcW w:w="1439" w:type="dxa"/>
          </w:tcPr>
          <w:p w:rsidR="009362FD" w:rsidRPr="00070ABD" w:rsidRDefault="009362FD" w:rsidP="00053644">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9362FD" w:rsidRPr="00070ABD" w:rsidRDefault="009362FD" w:rsidP="00053644">
            <w:pPr>
              <w:rPr>
                <w:rFonts w:ascii="Arial" w:hAnsi="Arial" w:cs="Arial"/>
                <w:b/>
                <w:iCs/>
                <w:sz w:val="18"/>
                <w:szCs w:val="18"/>
              </w:rPr>
            </w:pPr>
            <w:r w:rsidRPr="0087646F">
              <w:rPr>
                <w:rFonts w:ascii="Arial" w:hAnsi="Arial" w:cs="Arial"/>
                <w:iCs/>
                <w:sz w:val="18"/>
                <w:szCs w:val="18"/>
              </w:rPr>
              <w:t>To develop basics and design knowledge on Digital Systems</w:t>
            </w:r>
          </w:p>
        </w:tc>
      </w:tr>
      <w:tr w:rsidR="009362FD" w:rsidRPr="00070ABD" w:rsidTr="00053644">
        <w:trPr>
          <w:trHeight w:val="238"/>
          <w:jc w:val="center"/>
        </w:trPr>
        <w:tc>
          <w:tcPr>
            <w:tcW w:w="9180" w:type="dxa"/>
            <w:gridSpan w:val="2"/>
          </w:tcPr>
          <w:p w:rsidR="00744313" w:rsidRDefault="00744313" w:rsidP="00053644">
            <w:pPr>
              <w:rPr>
                <w:rFonts w:ascii="Arial" w:hAnsi="Arial" w:cs="Arial"/>
                <w:b/>
                <w:bCs/>
                <w:sz w:val="18"/>
                <w:szCs w:val="18"/>
              </w:rPr>
            </w:pPr>
          </w:p>
          <w:p w:rsidR="009362FD" w:rsidRPr="00070ABD" w:rsidRDefault="009362FD" w:rsidP="00053644">
            <w:pPr>
              <w:rPr>
                <w:rFonts w:ascii="Arial" w:hAnsi="Arial" w:cs="Arial"/>
                <w:b/>
                <w:bCs/>
                <w:sz w:val="18"/>
                <w:szCs w:val="18"/>
              </w:rPr>
            </w:pPr>
            <w:r w:rsidRPr="00070ABD">
              <w:rPr>
                <w:rFonts w:ascii="Arial" w:hAnsi="Arial" w:cs="Arial"/>
                <w:b/>
                <w:bCs/>
                <w:sz w:val="18"/>
                <w:szCs w:val="18"/>
              </w:rPr>
              <w:t>Course Objective:</w:t>
            </w:r>
          </w:p>
          <w:p w:rsidR="009362FD" w:rsidRPr="00070ABD" w:rsidRDefault="009362FD" w:rsidP="00053644">
            <w:pPr>
              <w:jc w:val="both"/>
              <w:rPr>
                <w:rFonts w:ascii="Arial" w:hAnsi="Arial" w:cs="Arial"/>
                <w:iCs/>
                <w:sz w:val="18"/>
                <w:szCs w:val="18"/>
              </w:rPr>
            </w:pPr>
            <w:r w:rsidRPr="00B8002A">
              <w:rPr>
                <w:rFonts w:ascii="Arial" w:hAnsi="Arial" w:cs="Arial"/>
                <w:sz w:val="19"/>
                <w:szCs w:val="19"/>
              </w:rPr>
              <w:t>The Objective of this course is to familiarize the student with fundamental principles of digital design. It provides coverage of classical hardware design for both combinational and sequential logic circuits .This course will guide on how to develop and apply Verilog coding styles for synthesis and  data-path structures.</w:t>
            </w:r>
          </w:p>
        </w:tc>
      </w:tr>
    </w:tbl>
    <w:p w:rsidR="009362FD" w:rsidRPr="00070ABD" w:rsidRDefault="009362FD" w:rsidP="00053644">
      <w:pPr>
        <w:jc w:val="center"/>
        <w:rPr>
          <w:rFonts w:ascii="Arial" w:hAnsi="Arial" w:cs="Arial"/>
          <w:sz w:val="18"/>
          <w:szCs w:val="18"/>
        </w:rPr>
      </w:pPr>
    </w:p>
    <w:p w:rsidR="009362FD" w:rsidRPr="00070ABD" w:rsidRDefault="009362FD" w:rsidP="00053644">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18"/>
        <w:gridCol w:w="2138"/>
        <w:gridCol w:w="2217"/>
        <w:gridCol w:w="997"/>
        <w:gridCol w:w="1646"/>
        <w:gridCol w:w="1559"/>
      </w:tblGrid>
      <w:tr w:rsidR="009362FD" w:rsidRPr="00070ABD" w:rsidTr="00053644">
        <w:trPr>
          <w:trHeight w:val="877"/>
          <w:jc w:val="center"/>
        </w:trPr>
        <w:tc>
          <w:tcPr>
            <w:tcW w:w="618"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138"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217"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646"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559"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9362FD" w:rsidRPr="00070ABD" w:rsidTr="00053644">
        <w:trPr>
          <w:trHeight w:val="1646"/>
          <w:jc w:val="center"/>
        </w:trPr>
        <w:tc>
          <w:tcPr>
            <w:tcW w:w="618"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138" w:type="dxa"/>
            <w:vAlign w:val="center"/>
          </w:tcPr>
          <w:p w:rsidR="009362FD" w:rsidRPr="00DA35A1" w:rsidRDefault="009362FD" w:rsidP="00053644">
            <w:pPr>
              <w:pStyle w:val="ListParagraph"/>
              <w:spacing w:after="0" w:line="240" w:lineRule="auto"/>
              <w:ind w:left="-18"/>
              <w:jc w:val="center"/>
              <w:rPr>
                <w:rFonts w:ascii="Arial" w:hAnsi="Arial" w:cs="Arial"/>
                <w:color w:val="000000" w:themeColor="text1"/>
                <w:sz w:val="18"/>
                <w:szCs w:val="18"/>
              </w:rPr>
            </w:pPr>
            <w:r w:rsidRPr="00DD1585">
              <w:rPr>
                <w:rFonts w:ascii="Arial" w:hAnsi="Arial" w:cs="Arial"/>
                <w:sz w:val="18"/>
                <w:szCs w:val="18"/>
              </w:rPr>
              <w:t>To</w:t>
            </w:r>
            <w:r>
              <w:rPr>
                <w:rFonts w:ascii="Arial" w:hAnsi="Arial" w:cs="Arial"/>
                <w:b/>
                <w:bCs/>
                <w:sz w:val="18"/>
                <w:szCs w:val="18"/>
              </w:rPr>
              <w:t xml:space="preserve"> i</w:t>
            </w:r>
            <w:r w:rsidRPr="00DA35A1">
              <w:rPr>
                <w:rFonts w:ascii="Arial" w:hAnsi="Arial" w:cs="Arial"/>
                <w:b/>
                <w:bCs/>
                <w:sz w:val="18"/>
                <w:szCs w:val="18"/>
              </w:rPr>
              <w:t>dentif</w:t>
            </w:r>
            <w:r w:rsidRPr="00DA35A1">
              <w:rPr>
                <w:rFonts w:ascii="Arial" w:hAnsi="Arial" w:cs="Arial"/>
                <w:sz w:val="18"/>
                <w:szCs w:val="18"/>
              </w:rPr>
              <w:t xml:space="preserve">y the basics of </w:t>
            </w:r>
            <w:r w:rsidRPr="00DA35A1">
              <w:rPr>
                <w:rFonts w:ascii="Arial" w:hAnsi="Arial" w:cs="Arial"/>
                <w:iCs/>
                <w:sz w:val="18"/>
                <w:szCs w:val="18"/>
              </w:rPr>
              <w:t>Combinational and Sequential circuits, Boolean Algebra</w:t>
            </w:r>
          </w:p>
        </w:tc>
        <w:tc>
          <w:tcPr>
            <w:tcW w:w="2217" w:type="dxa"/>
            <w:vAlign w:val="center"/>
          </w:tcPr>
          <w:p w:rsidR="009362FD" w:rsidRDefault="009362FD" w:rsidP="00053644">
            <w:pPr>
              <w:pStyle w:val="ListParagraph"/>
              <w:spacing w:after="0" w:line="240" w:lineRule="auto"/>
              <w:ind w:left="0"/>
              <w:jc w:val="center"/>
              <w:rPr>
                <w:rFonts w:ascii="Arial" w:hAnsi="Arial" w:cs="Arial"/>
                <w:sz w:val="18"/>
                <w:szCs w:val="18"/>
              </w:rPr>
            </w:pPr>
            <w:r w:rsidRPr="003F325B">
              <w:rPr>
                <w:rFonts w:ascii="Arial" w:hAnsi="Arial" w:cs="Arial"/>
                <w:b/>
                <w:bCs/>
                <w:sz w:val="18"/>
                <w:szCs w:val="18"/>
              </w:rPr>
              <w:t>Problem analysis</w:t>
            </w:r>
            <w:r w:rsidRPr="003F325B">
              <w:rPr>
                <w:rFonts w:ascii="Arial" w:hAnsi="Arial" w:cs="Arial"/>
                <w:sz w:val="18"/>
                <w:szCs w:val="18"/>
              </w:rPr>
              <w:t xml:space="preserve">: </w:t>
            </w:r>
          </w:p>
          <w:p w:rsidR="009362FD" w:rsidRPr="00070ABD" w:rsidRDefault="009362FD" w:rsidP="00053644">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(PO2</w:t>
            </w:r>
            <w:r w:rsidRPr="00070ABD">
              <w:rPr>
                <w:rFonts w:ascii="Arial" w:hAnsi="Arial" w:cs="Arial"/>
                <w:color w:val="000000" w:themeColor="text1"/>
                <w:sz w:val="18"/>
                <w:szCs w:val="18"/>
              </w:rPr>
              <w:t>)</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Pr>
                <w:rFonts w:ascii="Arial" w:hAnsi="Arial" w:cs="Arial"/>
                <w:color w:val="000000" w:themeColor="text1"/>
                <w:sz w:val="18"/>
                <w:szCs w:val="18"/>
              </w:rPr>
              <w:t>Cognitive domain – level 2</w:t>
            </w:r>
          </w:p>
        </w:tc>
        <w:tc>
          <w:tcPr>
            <w:tcW w:w="1646" w:type="dxa"/>
            <w:vAlign w:val="center"/>
          </w:tcPr>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8175028"/>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Lecture Note</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8728457"/>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Text Book</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9725177"/>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Audio/Video</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849131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Web Material</w:t>
            </w:r>
          </w:p>
          <w:p w:rsidR="009362FD" w:rsidRPr="00070AB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329186"/>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Journal paper</w:t>
            </w:r>
          </w:p>
        </w:tc>
        <w:tc>
          <w:tcPr>
            <w:tcW w:w="1559" w:type="dxa"/>
            <w:vAlign w:val="center"/>
          </w:tcPr>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1069985"/>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Class Test</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8139162"/>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Final Exam</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3105856"/>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Assignment </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5279118"/>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Participation</w:t>
            </w:r>
          </w:p>
          <w:p w:rsidR="009362FD" w:rsidRPr="00070ABD"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359855849"/>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Presentation</w:t>
            </w:r>
          </w:p>
        </w:tc>
      </w:tr>
      <w:tr w:rsidR="009362FD" w:rsidRPr="00070ABD" w:rsidTr="00053644">
        <w:trPr>
          <w:trHeight w:val="1583"/>
          <w:jc w:val="center"/>
        </w:trPr>
        <w:tc>
          <w:tcPr>
            <w:tcW w:w="618"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138" w:type="dxa"/>
            <w:vAlign w:val="center"/>
          </w:tcPr>
          <w:p w:rsidR="009362FD" w:rsidRPr="00524ADB" w:rsidRDefault="009362FD" w:rsidP="00053644">
            <w:pPr>
              <w:pStyle w:val="ListParagraph"/>
              <w:spacing w:after="0" w:line="240" w:lineRule="auto"/>
              <w:ind w:left="-18"/>
              <w:jc w:val="center"/>
              <w:rPr>
                <w:rFonts w:ascii="Arial" w:hAnsi="Arial" w:cs="Arial"/>
                <w:color w:val="000000" w:themeColor="text1"/>
                <w:sz w:val="18"/>
                <w:szCs w:val="18"/>
              </w:rPr>
            </w:pPr>
            <w:r>
              <w:rPr>
                <w:rFonts w:ascii="Arial" w:hAnsi="Arial" w:cs="Arial"/>
                <w:b/>
                <w:bCs/>
                <w:iCs/>
                <w:sz w:val="18"/>
                <w:szCs w:val="18"/>
              </w:rPr>
              <w:t>T</w:t>
            </w:r>
            <w:r w:rsidRPr="00DD1585">
              <w:rPr>
                <w:rFonts w:ascii="Arial" w:hAnsi="Arial" w:cs="Arial"/>
                <w:iCs/>
                <w:sz w:val="18"/>
                <w:szCs w:val="18"/>
              </w:rPr>
              <w:t>o</w:t>
            </w:r>
            <w:r>
              <w:rPr>
                <w:rFonts w:ascii="Arial" w:hAnsi="Arial" w:cs="Arial"/>
                <w:b/>
                <w:bCs/>
                <w:iCs/>
                <w:sz w:val="18"/>
                <w:szCs w:val="18"/>
              </w:rPr>
              <w:t xml:space="preserve"> d</w:t>
            </w:r>
            <w:r w:rsidRPr="00524ADB">
              <w:rPr>
                <w:rFonts w:ascii="Arial" w:hAnsi="Arial" w:cs="Arial"/>
                <w:b/>
                <w:bCs/>
                <w:iCs/>
                <w:sz w:val="18"/>
                <w:szCs w:val="18"/>
              </w:rPr>
              <w:t xml:space="preserve">esign </w:t>
            </w:r>
            <w:r w:rsidRPr="00524ADB">
              <w:rPr>
                <w:rFonts w:ascii="Arial" w:hAnsi="Arial" w:cs="Arial"/>
                <w:iCs/>
                <w:sz w:val="18"/>
                <w:szCs w:val="18"/>
              </w:rPr>
              <w:t xml:space="preserve">a Sequential/Conditional circuits, Counter, Register, Decoder, MUX, PLA  </w:t>
            </w:r>
          </w:p>
        </w:tc>
        <w:tc>
          <w:tcPr>
            <w:tcW w:w="2217" w:type="dxa"/>
            <w:vAlign w:val="center"/>
          </w:tcPr>
          <w:p w:rsidR="009362FD" w:rsidRDefault="009362FD" w:rsidP="00053644">
            <w:pPr>
              <w:pStyle w:val="ListParagraph"/>
              <w:spacing w:after="0" w:line="240" w:lineRule="auto"/>
              <w:ind w:left="0"/>
              <w:jc w:val="center"/>
              <w:rPr>
                <w:rFonts w:ascii="Arial" w:hAnsi="Arial" w:cs="Arial"/>
                <w:sz w:val="18"/>
                <w:szCs w:val="18"/>
              </w:rPr>
            </w:pPr>
            <w:r>
              <w:rPr>
                <w:rFonts w:ascii="Arial" w:hAnsi="Arial" w:cs="Arial"/>
                <w:b/>
                <w:bCs/>
                <w:sz w:val="18"/>
                <w:szCs w:val="18"/>
              </w:rPr>
              <w:t>D</w:t>
            </w:r>
            <w:r w:rsidRPr="00C70DF0">
              <w:rPr>
                <w:rFonts w:ascii="Arial" w:hAnsi="Arial" w:cs="Arial"/>
                <w:b/>
                <w:bCs/>
                <w:sz w:val="18"/>
                <w:szCs w:val="18"/>
              </w:rPr>
              <w:t>esign/development of solutions</w:t>
            </w:r>
            <w:r w:rsidRPr="00C70DF0">
              <w:rPr>
                <w:rFonts w:ascii="Arial" w:hAnsi="Arial" w:cs="Arial"/>
                <w:sz w:val="18"/>
                <w:szCs w:val="18"/>
              </w:rPr>
              <w:t>:</w:t>
            </w:r>
          </w:p>
          <w:p w:rsidR="009362FD" w:rsidRPr="00070ABD" w:rsidRDefault="009362FD" w:rsidP="00053644">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(PO3</w:t>
            </w:r>
            <w:r w:rsidRPr="00070ABD">
              <w:rPr>
                <w:rFonts w:ascii="Arial" w:hAnsi="Arial" w:cs="Arial"/>
                <w:color w:val="000000" w:themeColor="text1"/>
                <w:sz w:val="18"/>
                <w:szCs w:val="18"/>
              </w:rPr>
              <w:t>)</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Cognitive domain – level 5</w:t>
            </w:r>
          </w:p>
        </w:tc>
        <w:tc>
          <w:tcPr>
            <w:tcW w:w="1646" w:type="dxa"/>
            <w:vAlign w:val="center"/>
          </w:tcPr>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793042"/>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Lecture Note</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202660"/>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Text Book</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7088095"/>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Audio/Video</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942060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Web Material</w:t>
            </w:r>
          </w:p>
          <w:p w:rsidR="009362FD" w:rsidRPr="00070ABD"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642495874"/>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Journal paper</w:t>
            </w:r>
          </w:p>
        </w:tc>
        <w:tc>
          <w:tcPr>
            <w:tcW w:w="1559" w:type="dxa"/>
            <w:vAlign w:val="center"/>
          </w:tcPr>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5991185"/>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Class Test</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549782"/>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Final Exam</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7167304"/>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Assignment </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4871976"/>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Participation</w:t>
            </w:r>
          </w:p>
          <w:p w:rsidR="009362FD" w:rsidRPr="00070AB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3919481"/>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Presentation</w:t>
            </w:r>
          </w:p>
        </w:tc>
      </w:tr>
      <w:tr w:rsidR="009362FD" w:rsidRPr="00070ABD" w:rsidTr="00053644">
        <w:trPr>
          <w:trHeight w:val="1700"/>
          <w:jc w:val="center"/>
        </w:trPr>
        <w:tc>
          <w:tcPr>
            <w:tcW w:w="618"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lastRenderedPageBreak/>
              <w:t>CO3</w:t>
            </w:r>
          </w:p>
        </w:tc>
        <w:tc>
          <w:tcPr>
            <w:tcW w:w="2138" w:type="dxa"/>
            <w:vAlign w:val="center"/>
          </w:tcPr>
          <w:p w:rsidR="009362FD" w:rsidRPr="00C84CBB" w:rsidRDefault="009362FD" w:rsidP="00053644">
            <w:pPr>
              <w:jc w:val="center"/>
              <w:rPr>
                <w:rFonts w:ascii="Arial" w:hAnsi="Arial" w:cs="Arial"/>
                <w:color w:val="000000" w:themeColor="text1"/>
                <w:sz w:val="18"/>
                <w:szCs w:val="18"/>
              </w:rPr>
            </w:pPr>
            <w:r w:rsidRPr="001B0512">
              <w:rPr>
                <w:rFonts w:ascii="Arial" w:hAnsi="Arial" w:cs="Arial"/>
                <w:iCs/>
                <w:sz w:val="18"/>
                <w:szCs w:val="18"/>
              </w:rPr>
              <w:t>To</w:t>
            </w:r>
            <w:r>
              <w:rPr>
                <w:rFonts w:ascii="Arial" w:hAnsi="Arial" w:cs="Arial"/>
                <w:b/>
                <w:bCs/>
                <w:iCs/>
                <w:sz w:val="18"/>
                <w:szCs w:val="18"/>
              </w:rPr>
              <w:t xml:space="preserve"> d</w:t>
            </w:r>
            <w:r w:rsidRPr="003F325B">
              <w:rPr>
                <w:rFonts w:ascii="Arial" w:hAnsi="Arial" w:cs="Arial"/>
                <w:b/>
                <w:bCs/>
                <w:iCs/>
                <w:sz w:val="18"/>
                <w:szCs w:val="18"/>
              </w:rPr>
              <w:t>esign</w:t>
            </w:r>
            <w:r>
              <w:rPr>
                <w:rFonts w:ascii="Arial" w:hAnsi="Arial" w:cs="Arial"/>
                <w:iCs/>
                <w:sz w:val="18"/>
                <w:szCs w:val="18"/>
              </w:rPr>
              <w:t xml:space="preserve"> digital control circuits for daily applications </w:t>
            </w:r>
          </w:p>
        </w:tc>
        <w:tc>
          <w:tcPr>
            <w:tcW w:w="2217" w:type="dxa"/>
            <w:vAlign w:val="center"/>
          </w:tcPr>
          <w:p w:rsidR="009362FD" w:rsidRDefault="009362FD" w:rsidP="00053644">
            <w:pPr>
              <w:pStyle w:val="ListParagraph"/>
              <w:spacing w:after="0" w:line="240" w:lineRule="auto"/>
              <w:ind w:left="0"/>
              <w:jc w:val="center"/>
              <w:rPr>
                <w:rFonts w:ascii="Arial" w:hAnsi="Arial" w:cs="Arial"/>
                <w:b/>
                <w:bCs/>
                <w:sz w:val="18"/>
                <w:szCs w:val="18"/>
              </w:rPr>
            </w:pPr>
            <w:r>
              <w:rPr>
                <w:rFonts w:ascii="Arial" w:hAnsi="Arial" w:cs="Arial"/>
                <w:b/>
                <w:bCs/>
                <w:sz w:val="18"/>
                <w:szCs w:val="18"/>
              </w:rPr>
              <w:t>D</w:t>
            </w:r>
            <w:r w:rsidRPr="00C70DF0">
              <w:rPr>
                <w:rFonts w:ascii="Arial" w:hAnsi="Arial" w:cs="Arial"/>
                <w:b/>
                <w:bCs/>
                <w:sz w:val="18"/>
                <w:szCs w:val="18"/>
              </w:rPr>
              <w:t>esign/development of solutions</w:t>
            </w:r>
          </w:p>
          <w:p w:rsidR="009362FD" w:rsidRPr="00070ABD" w:rsidRDefault="009362FD" w:rsidP="00053644">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 (PO</w:t>
            </w:r>
            <w:r>
              <w:rPr>
                <w:rFonts w:ascii="Arial" w:hAnsi="Arial" w:cs="Arial"/>
                <w:color w:val="000000" w:themeColor="text1"/>
                <w:sz w:val="18"/>
                <w:szCs w:val="18"/>
              </w:rPr>
              <w:t>3</w:t>
            </w:r>
            <w:r w:rsidRPr="00070ABD">
              <w:rPr>
                <w:rFonts w:ascii="Arial" w:hAnsi="Arial" w:cs="Arial"/>
                <w:color w:val="000000" w:themeColor="text1"/>
                <w:sz w:val="18"/>
                <w:szCs w:val="18"/>
              </w:rPr>
              <w:t>)</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Cognitive domain – level 5</w:t>
            </w:r>
          </w:p>
        </w:tc>
        <w:tc>
          <w:tcPr>
            <w:tcW w:w="1646" w:type="dxa"/>
            <w:vAlign w:val="center"/>
          </w:tcPr>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5563622"/>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Lecture Note</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529767"/>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Text Book</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6058810"/>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Audio/Video</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264633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Web Material</w:t>
            </w:r>
          </w:p>
          <w:p w:rsidR="009362FD" w:rsidRPr="00070ABD"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34422175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Journal paper</w:t>
            </w:r>
          </w:p>
        </w:tc>
        <w:tc>
          <w:tcPr>
            <w:tcW w:w="1559" w:type="dxa"/>
            <w:vAlign w:val="center"/>
          </w:tcPr>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366448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Class Test</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4310157"/>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Final Exam</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9187450"/>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Assignment </w:t>
            </w:r>
          </w:p>
          <w:p w:rsidR="009362F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0644176"/>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Participation</w:t>
            </w:r>
          </w:p>
          <w:p w:rsidR="009362FD" w:rsidRPr="00070ABD"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677692534"/>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 xml:space="preserve">  Presentation</w:t>
            </w:r>
          </w:p>
        </w:tc>
      </w:tr>
    </w:tbl>
    <w:p w:rsidR="009362FD" w:rsidRPr="00070ABD" w:rsidRDefault="009362FD" w:rsidP="00053644">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9362FD" w:rsidRPr="00070ABD" w:rsidTr="005E2D02">
        <w:trPr>
          <w:jc w:val="center"/>
        </w:trPr>
        <w:tc>
          <w:tcPr>
            <w:tcW w:w="9127" w:type="dxa"/>
          </w:tcPr>
          <w:p w:rsidR="009362FD" w:rsidRPr="00070ABD" w:rsidRDefault="009362FD" w:rsidP="00053644">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rsidR="009362FD" w:rsidRPr="00070ABD" w:rsidRDefault="009362FD" w:rsidP="00053644">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9362FD" w:rsidRPr="00070ABD" w:rsidRDefault="009362FD" w:rsidP="00053644">
            <w:pPr>
              <w:rPr>
                <w:rFonts w:ascii="Arial" w:hAnsi="Arial" w:cs="Arial"/>
                <w:bCs/>
                <w:color w:val="000000" w:themeColor="text1"/>
                <w:sz w:val="18"/>
                <w:szCs w:val="18"/>
              </w:rPr>
            </w:pPr>
            <w:r w:rsidRPr="00070ABD">
              <w:rPr>
                <w:rFonts w:ascii="Arial" w:hAnsi="Arial" w:cs="Arial"/>
                <w:bCs/>
                <w:color w:val="000000" w:themeColor="text1"/>
                <w:sz w:val="18"/>
                <w:szCs w:val="18"/>
              </w:rPr>
              <w:tab/>
              <w:t>Class tests + Assignments due in different times of the semester (20%)</w:t>
            </w:r>
          </w:p>
          <w:p w:rsidR="009362FD" w:rsidRPr="00070ABD" w:rsidRDefault="009362FD" w:rsidP="00053644">
            <w:pPr>
              <w:rPr>
                <w:rFonts w:ascii="Arial" w:hAnsi="Arial" w:cs="Arial"/>
                <w:bCs/>
                <w:color w:val="000000" w:themeColor="text1"/>
                <w:sz w:val="18"/>
                <w:szCs w:val="18"/>
              </w:rPr>
            </w:pPr>
            <w:r w:rsidRPr="00070ABD">
              <w:rPr>
                <w:rFonts w:ascii="Arial" w:hAnsi="Arial" w:cs="Arial"/>
                <w:bCs/>
                <w:color w:val="000000" w:themeColor="text1"/>
                <w:sz w:val="18"/>
                <w:szCs w:val="18"/>
              </w:rPr>
              <w:tab/>
              <w:t xml:space="preserve">A comprehensive final exam (70%), Total Time: 3 hours. </w:t>
            </w:r>
          </w:p>
          <w:p w:rsidR="009362FD" w:rsidRPr="00070ABD" w:rsidRDefault="009362FD" w:rsidP="00053644">
            <w:pPr>
              <w:rPr>
                <w:rFonts w:ascii="Arial" w:hAnsi="Arial" w:cs="Arial"/>
                <w:b/>
                <w:color w:val="000000" w:themeColor="text1"/>
                <w:sz w:val="18"/>
                <w:szCs w:val="18"/>
              </w:rPr>
            </w:pPr>
            <w:r w:rsidRPr="00070ABD">
              <w:rPr>
                <w:rFonts w:ascii="Arial" w:hAnsi="Arial" w:cs="Arial"/>
                <w:bCs/>
                <w:color w:val="000000" w:themeColor="text1"/>
                <w:sz w:val="18"/>
                <w:szCs w:val="18"/>
              </w:rPr>
              <w:tab/>
              <w:t>A class participation mark (10%).</w:t>
            </w:r>
          </w:p>
        </w:tc>
      </w:tr>
      <w:tr w:rsidR="009362FD" w:rsidRPr="00070ABD" w:rsidTr="005E2D02">
        <w:trPr>
          <w:jc w:val="center"/>
        </w:trPr>
        <w:tc>
          <w:tcPr>
            <w:tcW w:w="9127" w:type="dxa"/>
          </w:tcPr>
          <w:p w:rsidR="009362FD" w:rsidRPr="00070ABD" w:rsidRDefault="009362FD" w:rsidP="00053644">
            <w:pPr>
              <w:spacing w:after="120"/>
              <w:rPr>
                <w:rFonts w:ascii="Arial" w:hAnsi="Arial" w:cs="Arial"/>
                <w:b/>
                <w:bCs/>
                <w:iCs/>
                <w:sz w:val="18"/>
                <w:szCs w:val="18"/>
              </w:rPr>
            </w:pPr>
          </w:p>
          <w:p w:rsidR="009362FD" w:rsidRPr="00070ABD" w:rsidRDefault="009362FD" w:rsidP="00053644">
            <w:pPr>
              <w:spacing w:after="120"/>
              <w:rPr>
                <w:rFonts w:ascii="Arial" w:hAnsi="Arial" w:cs="Arial"/>
                <w:b/>
                <w:bCs/>
                <w:iCs/>
                <w:sz w:val="18"/>
                <w:szCs w:val="18"/>
              </w:rPr>
            </w:pPr>
            <w:r w:rsidRPr="00070ABD">
              <w:rPr>
                <w:rFonts w:ascii="Arial" w:hAnsi="Arial" w:cs="Arial"/>
                <w:b/>
                <w:bCs/>
                <w:iCs/>
                <w:sz w:val="18"/>
                <w:szCs w:val="18"/>
              </w:rPr>
              <w:t>Course Contents:</w:t>
            </w:r>
          </w:p>
          <w:p w:rsidR="009362FD" w:rsidRPr="00DF103E" w:rsidRDefault="009362FD" w:rsidP="00053644">
            <w:pPr>
              <w:pStyle w:val="BodyTextIndent2"/>
              <w:spacing w:before="120" w:line="233" w:lineRule="auto"/>
              <w:ind w:left="0"/>
              <w:jc w:val="both"/>
              <w:rPr>
                <w:rFonts w:ascii="Arial" w:hAnsi="Arial" w:cs="Arial"/>
                <w:sz w:val="18"/>
                <w:szCs w:val="18"/>
              </w:rPr>
            </w:pPr>
            <w:r w:rsidRPr="00DF103E">
              <w:rPr>
                <w:rFonts w:ascii="Arial" w:hAnsi="Arial" w:cs="Arial"/>
                <w:sz w:val="18"/>
                <w:szCs w:val="18"/>
              </w:rPr>
              <w:t>Combinational Logic:  Code converters, advanced arithmetic circuits, carry-look-ahead adder, binary parallel adder, BCD adder. Magnitude comparator.</w:t>
            </w:r>
          </w:p>
          <w:p w:rsidR="009362FD" w:rsidRPr="00DF103E" w:rsidRDefault="009362FD" w:rsidP="00053644">
            <w:pPr>
              <w:pStyle w:val="BodyTextIndent2"/>
              <w:spacing w:before="120" w:line="233" w:lineRule="auto"/>
              <w:ind w:left="0"/>
              <w:jc w:val="both"/>
              <w:rPr>
                <w:rFonts w:ascii="Arial" w:hAnsi="Arial" w:cs="Arial"/>
                <w:sz w:val="18"/>
                <w:szCs w:val="18"/>
              </w:rPr>
            </w:pPr>
            <w:r w:rsidRPr="00DF103E">
              <w:rPr>
                <w:rFonts w:ascii="Arial" w:hAnsi="Arial" w:cs="Arial"/>
                <w:sz w:val="18"/>
                <w:szCs w:val="18"/>
              </w:rPr>
              <w:t>MSI logic circuits: Encoders, decoders, multiplexers, demultiplexers, application od decoder and multiplexer: realizing for min-terms and max-terms, Binary Multiplier Parity generator and checker. Sequential Circuits: Latches, flip flops (FF), analysis of clocked sequential circuits,  state reduction and assignments.</w:t>
            </w:r>
          </w:p>
          <w:p w:rsidR="009362FD" w:rsidRPr="00DF103E" w:rsidRDefault="009362FD" w:rsidP="00053644">
            <w:pPr>
              <w:pStyle w:val="BodyTextIndent2"/>
              <w:spacing w:before="120" w:line="233" w:lineRule="auto"/>
              <w:ind w:left="0"/>
              <w:jc w:val="both"/>
              <w:rPr>
                <w:rFonts w:ascii="Arial" w:hAnsi="Arial" w:cs="Arial"/>
                <w:sz w:val="18"/>
                <w:szCs w:val="18"/>
              </w:rPr>
            </w:pPr>
            <w:r w:rsidRPr="00DF103E">
              <w:rPr>
                <w:rFonts w:ascii="Arial" w:hAnsi="Arial" w:cs="Arial"/>
                <w:sz w:val="18"/>
                <w:szCs w:val="18"/>
              </w:rPr>
              <w:t>Registers and Counters: Registers, shift registers, parallel loading of shift register, counters, synchronous and asynchronous counter, up and down counter, ripple counter, counters using SR and JK FF, design of sequential counter, application of counter: parallel to serial communication, other types of counters.</w:t>
            </w:r>
          </w:p>
          <w:p w:rsidR="009362FD" w:rsidRPr="00DF103E" w:rsidRDefault="009362FD" w:rsidP="00053644">
            <w:pPr>
              <w:pStyle w:val="BodyTextIndent2"/>
              <w:spacing w:before="120" w:line="233" w:lineRule="auto"/>
              <w:ind w:left="0"/>
              <w:jc w:val="both"/>
              <w:rPr>
                <w:rFonts w:ascii="Arial" w:hAnsi="Arial" w:cs="Arial"/>
                <w:sz w:val="18"/>
                <w:szCs w:val="18"/>
              </w:rPr>
            </w:pPr>
            <w:r w:rsidRPr="00DF103E">
              <w:rPr>
                <w:rFonts w:ascii="Arial" w:hAnsi="Arial" w:cs="Arial"/>
                <w:sz w:val="18"/>
                <w:szCs w:val="18"/>
              </w:rPr>
              <w:t xml:space="preserve">Memory and Programmable Logic: Random access memory (RAM), memory addressing, Programmable Array Logic (PAL), Programmable Logic Array (PLA), Introduction to CPLDs, FPGAs, </w:t>
            </w:r>
          </w:p>
          <w:p w:rsidR="009362FD" w:rsidRPr="00DF103E" w:rsidRDefault="009362FD" w:rsidP="00053644">
            <w:pPr>
              <w:pStyle w:val="BodyTextIndent2"/>
              <w:spacing w:before="120" w:line="233" w:lineRule="auto"/>
              <w:ind w:left="0"/>
              <w:jc w:val="both"/>
              <w:rPr>
                <w:rFonts w:ascii="Arial" w:hAnsi="Arial" w:cs="Arial"/>
                <w:sz w:val="18"/>
                <w:szCs w:val="18"/>
              </w:rPr>
            </w:pPr>
            <w:r w:rsidRPr="00DF103E">
              <w:rPr>
                <w:rFonts w:ascii="Arial" w:hAnsi="Arial" w:cs="Arial"/>
                <w:sz w:val="18"/>
                <w:szCs w:val="18"/>
              </w:rPr>
              <w:t>Introduction to hardware description language (HDL), Verilog HDL/VHDL, Syntax and program structure of HDL (Verilog HDL/VHDL). Application of HDL: Description and simulation of common combinational circuits using HDL: Adder, decoder, multiplexer etc. Description and simulation of sequential circuits, registers, counters.</w:t>
            </w:r>
          </w:p>
          <w:p w:rsidR="009362FD" w:rsidRPr="00070ABD" w:rsidRDefault="009362FD" w:rsidP="00053644">
            <w:pPr>
              <w:rPr>
                <w:rFonts w:ascii="Arial" w:hAnsi="Arial" w:cs="Arial"/>
                <w:b/>
                <w:color w:val="FF0000"/>
                <w:sz w:val="18"/>
                <w:szCs w:val="18"/>
              </w:rPr>
            </w:pPr>
          </w:p>
        </w:tc>
      </w:tr>
    </w:tbl>
    <w:p w:rsidR="009362FD" w:rsidRPr="00070ABD" w:rsidRDefault="009362FD" w:rsidP="00053644">
      <w:pPr>
        <w:rPr>
          <w:rFonts w:ascii="Arial" w:hAnsi="Arial" w:cs="Arial"/>
          <w:b/>
          <w:color w:val="FF0000"/>
          <w:sz w:val="18"/>
          <w:szCs w:val="18"/>
        </w:rPr>
      </w:pPr>
    </w:p>
    <w:p w:rsidR="009362FD" w:rsidRPr="00070ABD" w:rsidRDefault="009362FD" w:rsidP="00CE6829">
      <w:pPr>
        <w:rPr>
          <w:rFonts w:ascii="Arial" w:hAnsi="Arial" w:cs="Arial"/>
          <w:b/>
          <w:spacing w:val="-3"/>
          <w:sz w:val="18"/>
          <w:szCs w:val="18"/>
        </w:rPr>
      </w:pPr>
      <w:r w:rsidRPr="00070ABD">
        <w:rPr>
          <w:rFonts w:ascii="Arial" w:hAnsi="Arial" w:cs="Arial"/>
          <w:b/>
          <w:spacing w:val="-3"/>
          <w:sz w:val="18"/>
          <w:szCs w:val="18"/>
        </w:rPr>
        <w:t>Text Book:</w:t>
      </w:r>
    </w:p>
    <w:tbl>
      <w:tblPr>
        <w:tblW w:w="4889" w:type="pct"/>
        <w:jc w:val="center"/>
        <w:tblLook w:val="0000" w:firstRow="0" w:lastRow="0" w:firstColumn="0" w:lastColumn="0" w:noHBand="0" w:noVBand="0"/>
      </w:tblPr>
      <w:tblGrid>
        <w:gridCol w:w="361"/>
        <w:gridCol w:w="2431"/>
        <w:gridCol w:w="264"/>
        <w:gridCol w:w="5981"/>
      </w:tblGrid>
      <w:tr w:rsidR="009362FD" w:rsidRPr="00070ABD" w:rsidTr="00CE6829">
        <w:trPr>
          <w:jc w:val="center"/>
        </w:trPr>
        <w:tc>
          <w:tcPr>
            <w:tcW w:w="200" w:type="pct"/>
          </w:tcPr>
          <w:p w:rsidR="009362FD" w:rsidRPr="00CE1BAF" w:rsidRDefault="009362FD" w:rsidP="00053644">
            <w:pPr>
              <w:suppressAutoHyphens/>
              <w:jc w:val="center"/>
              <w:rPr>
                <w:rFonts w:ascii="Arial" w:hAnsi="Arial" w:cs="Arial"/>
                <w:spacing w:val="-3"/>
                <w:sz w:val="18"/>
                <w:szCs w:val="18"/>
              </w:rPr>
            </w:pPr>
            <w:r w:rsidRPr="00CE1BAF">
              <w:rPr>
                <w:rFonts w:ascii="Arial" w:hAnsi="Arial" w:cs="Arial"/>
                <w:spacing w:val="-3"/>
                <w:sz w:val="18"/>
                <w:szCs w:val="18"/>
              </w:rPr>
              <w:t>1.</w:t>
            </w:r>
          </w:p>
        </w:tc>
        <w:tc>
          <w:tcPr>
            <w:tcW w:w="1345" w:type="pct"/>
          </w:tcPr>
          <w:p w:rsidR="009362FD" w:rsidRPr="00CE1BAF" w:rsidRDefault="009362FD" w:rsidP="00053644">
            <w:pPr>
              <w:rPr>
                <w:rFonts w:ascii="Arial" w:hAnsi="Arial" w:cs="Arial"/>
                <w:sz w:val="18"/>
                <w:szCs w:val="18"/>
              </w:rPr>
            </w:pPr>
            <w:r w:rsidRPr="00CE1BAF">
              <w:rPr>
                <w:rFonts w:ascii="Arial" w:hAnsi="Arial" w:cs="Arial"/>
                <w:sz w:val="18"/>
                <w:szCs w:val="18"/>
              </w:rPr>
              <w:t>Ronald J. Tocci</w:t>
            </w:r>
          </w:p>
        </w:tc>
        <w:tc>
          <w:tcPr>
            <w:tcW w:w="146"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09" w:type="pct"/>
          </w:tcPr>
          <w:p w:rsidR="009362FD" w:rsidRPr="00070ABD" w:rsidRDefault="009362FD" w:rsidP="00053644">
            <w:pPr>
              <w:suppressAutoHyphens/>
              <w:rPr>
                <w:rFonts w:ascii="Arial" w:hAnsi="Arial" w:cs="Arial"/>
                <w:b/>
                <w:bCs/>
                <w:spacing w:val="-3"/>
                <w:sz w:val="18"/>
                <w:szCs w:val="18"/>
              </w:rPr>
            </w:pPr>
            <w:r w:rsidRPr="00B8002A">
              <w:rPr>
                <w:rFonts w:ascii="Arial" w:hAnsi="Arial" w:cs="Arial"/>
                <w:b/>
                <w:bCs/>
                <w:spacing w:val="-3"/>
                <w:sz w:val="18"/>
                <w:szCs w:val="18"/>
              </w:rPr>
              <w:t xml:space="preserve">Digital Systems: Principles and Applications, </w:t>
            </w:r>
            <w:r w:rsidRPr="00B8002A">
              <w:rPr>
                <w:rFonts w:ascii="Arial" w:hAnsi="Arial" w:cs="Arial"/>
                <w:i/>
                <w:iCs/>
                <w:spacing w:val="-3"/>
                <w:sz w:val="18"/>
                <w:szCs w:val="18"/>
              </w:rPr>
              <w:t>Prentice Hall</w:t>
            </w:r>
          </w:p>
        </w:tc>
      </w:tr>
      <w:tr w:rsidR="009362FD" w:rsidRPr="00070ABD" w:rsidTr="00CE6829">
        <w:trPr>
          <w:jc w:val="center"/>
        </w:trPr>
        <w:tc>
          <w:tcPr>
            <w:tcW w:w="200" w:type="pct"/>
          </w:tcPr>
          <w:p w:rsidR="009362FD" w:rsidRPr="00CE1BAF" w:rsidRDefault="009362FD" w:rsidP="00053644">
            <w:pPr>
              <w:suppressAutoHyphens/>
              <w:jc w:val="center"/>
              <w:rPr>
                <w:rFonts w:ascii="Arial" w:hAnsi="Arial" w:cs="Arial"/>
                <w:spacing w:val="-3"/>
                <w:sz w:val="18"/>
                <w:szCs w:val="18"/>
              </w:rPr>
            </w:pPr>
            <w:r w:rsidRPr="00CE1BAF">
              <w:rPr>
                <w:rFonts w:ascii="Arial" w:hAnsi="Arial" w:cs="Arial"/>
                <w:spacing w:val="-3"/>
                <w:sz w:val="18"/>
                <w:szCs w:val="18"/>
              </w:rPr>
              <w:t>2.</w:t>
            </w:r>
          </w:p>
        </w:tc>
        <w:tc>
          <w:tcPr>
            <w:tcW w:w="1345" w:type="pct"/>
          </w:tcPr>
          <w:p w:rsidR="009362FD" w:rsidRPr="00CE1BAF" w:rsidRDefault="009362FD" w:rsidP="00053644">
            <w:pPr>
              <w:rPr>
                <w:rFonts w:ascii="Arial" w:hAnsi="Arial" w:cs="Arial"/>
                <w:sz w:val="18"/>
                <w:szCs w:val="18"/>
              </w:rPr>
            </w:pPr>
            <w:r w:rsidRPr="00CE1BAF">
              <w:rPr>
                <w:rFonts w:ascii="Arial" w:hAnsi="Arial" w:cs="Arial"/>
                <w:sz w:val="18"/>
                <w:szCs w:val="18"/>
              </w:rPr>
              <w:t>M. Morris Mano</w:t>
            </w:r>
          </w:p>
        </w:tc>
        <w:tc>
          <w:tcPr>
            <w:tcW w:w="146" w:type="pct"/>
          </w:tcPr>
          <w:p w:rsidR="009362FD" w:rsidRPr="00070ABD" w:rsidRDefault="009362FD" w:rsidP="00053644">
            <w:pPr>
              <w:suppressAutoHyphens/>
              <w:jc w:val="center"/>
              <w:rPr>
                <w:rFonts w:ascii="Arial" w:hAnsi="Arial" w:cs="Arial"/>
                <w:spacing w:val="-3"/>
                <w:sz w:val="18"/>
                <w:szCs w:val="18"/>
              </w:rPr>
            </w:pPr>
            <w:r>
              <w:rPr>
                <w:rFonts w:ascii="Arial" w:hAnsi="Arial" w:cs="Arial"/>
                <w:spacing w:val="-3"/>
                <w:sz w:val="18"/>
                <w:szCs w:val="18"/>
              </w:rPr>
              <w:t>:</w:t>
            </w:r>
          </w:p>
        </w:tc>
        <w:tc>
          <w:tcPr>
            <w:tcW w:w="3309" w:type="pct"/>
          </w:tcPr>
          <w:p w:rsidR="009362FD" w:rsidRPr="00070ABD" w:rsidRDefault="009362FD" w:rsidP="00053644">
            <w:pPr>
              <w:suppressAutoHyphens/>
              <w:rPr>
                <w:rFonts w:ascii="Arial" w:hAnsi="Arial" w:cs="Arial"/>
                <w:b/>
                <w:bCs/>
                <w:spacing w:val="-3"/>
                <w:sz w:val="18"/>
                <w:szCs w:val="18"/>
              </w:rPr>
            </w:pPr>
            <w:r w:rsidRPr="00B8002A">
              <w:rPr>
                <w:rFonts w:ascii="Arial" w:hAnsi="Arial" w:cs="Arial"/>
                <w:b/>
                <w:bCs/>
                <w:spacing w:val="-3"/>
                <w:sz w:val="18"/>
                <w:szCs w:val="18"/>
              </w:rPr>
              <w:t>Digital Logic and Computer Design</w:t>
            </w:r>
            <w:r w:rsidRPr="00B8002A">
              <w:rPr>
                <w:rFonts w:ascii="Arial" w:hAnsi="Arial" w:cs="Arial"/>
                <w:i/>
                <w:iCs/>
                <w:spacing w:val="-3"/>
                <w:sz w:val="18"/>
                <w:szCs w:val="18"/>
              </w:rPr>
              <w:t>, Prentice Hall</w:t>
            </w:r>
          </w:p>
        </w:tc>
      </w:tr>
    </w:tbl>
    <w:p w:rsidR="009362FD" w:rsidRPr="00070ABD" w:rsidRDefault="009362FD" w:rsidP="00053644">
      <w:pPr>
        <w:jc w:val="center"/>
        <w:rPr>
          <w:rFonts w:ascii="Arial" w:hAnsi="Arial" w:cs="Arial"/>
          <w:b/>
          <w:spacing w:val="-3"/>
          <w:sz w:val="18"/>
          <w:szCs w:val="18"/>
        </w:rPr>
      </w:pPr>
    </w:p>
    <w:p w:rsidR="009362FD" w:rsidRPr="00070ABD" w:rsidRDefault="009362FD" w:rsidP="00CE6829">
      <w:pPr>
        <w:rPr>
          <w:rFonts w:ascii="Arial" w:hAnsi="Arial" w:cs="Arial"/>
          <w:b/>
          <w:spacing w:val="-3"/>
          <w:sz w:val="18"/>
          <w:szCs w:val="18"/>
        </w:rPr>
      </w:pPr>
      <w:r w:rsidRPr="00070ABD">
        <w:rPr>
          <w:rFonts w:ascii="Arial" w:hAnsi="Arial" w:cs="Arial"/>
          <w:b/>
          <w:spacing w:val="-3"/>
          <w:sz w:val="18"/>
          <w:szCs w:val="18"/>
        </w:rPr>
        <w:t>Books Recommended:</w:t>
      </w:r>
    </w:p>
    <w:tbl>
      <w:tblPr>
        <w:tblW w:w="4813" w:type="pct"/>
        <w:jc w:val="center"/>
        <w:tblLook w:val="0000" w:firstRow="0" w:lastRow="0" w:firstColumn="0" w:lastColumn="0" w:noHBand="0" w:noVBand="0"/>
      </w:tblPr>
      <w:tblGrid>
        <w:gridCol w:w="361"/>
        <w:gridCol w:w="2432"/>
        <w:gridCol w:w="264"/>
        <w:gridCol w:w="5839"/>
      </w:tblGrid>
      <w:tr w:rsidR="009362FD" w:rsidRPr="00070ABD" w:rsidTr="00CE6829">
        <w:trPr>
          <w:trHeight w:val="196"/>
          <w:jc w:val="center"/>
        </w:trPr>
        <w:tc>
          <w:tcPr>
            <w:tcW w:w="203"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1.</w:t>
            </w:r>
          </w:p>
        </w:tc>
        <w:tc>
          <w:tcPr>
            <w:tcW w:w="1367" w:type="pct"/>
          </w:tcPr>
          <w:p w:rsidR="009362FD" w:rsidRPr="00070ABD" w:rsidRDefault="009362FD" w:rsidP="00053644">
            <w:pPr>
              <w:suppressAutoHyphens/>
              <w:rPr>
                <w:rFonts w:ascii="Arial" w:hAnsi="Arial" w:cs="Arial"/>
                <w:spacing w:val="-3"/>
                <w:sz w:val="18"/>
                <w:szCs w:val="18"/>
              </w:rPr>
            </w:pPr>
            <w:r w:rsidRPr="00B8002A">
              <w:rPr>
                <w:rFonts w:ascii="Arial" w:hAnsi="Arial" w:cs="Arial"/>
                <w:spacing w:val="-3"/>
                <w:sz w:val="18"/>
                <w:szCs w:val="18"/>
              </w:rPr>
              <w:t>V. K. Jain</w:t>
            </w:r>
          </w:p>
        </w:tc>
        <w:tc>
          <w:tcPr>
            <w:tcW w:w="148"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282" w:type="pct"/>
          </w:tcPr>
          <w:p w:rsidR="009362FD" w:rsidRPr="00070ABD" w:rsidRDefault="009362FD" w:rsidP="00053644">
            <w:pPr>
              <w:suppressAutoHyphens/>
              <w:rPr>
                <w:rFonts w:ascii="Arial" w:hAnsi="Arial" w:cs="Arial"/>
                <w:spacing w:val="-3"/>
                <w:sz w:val="18"/>
                <w:szCs w:val="18"/>
              </w:rPr>
            </w:pPr>
            <w:r w:rsidRPr="00B8002A">
              <w:rPr>
                <w:rFonts w:ascii="Arial" w:hAnsi="Arial" w:cs="Arial"/>
                <w:b/>
                <w:bCs/>
                <w:spacing w:val="-3"/>
                <w:sz w:val="18"/>
                <w:szCs w:val="18"/>
              </w:rPr>
              <w:t>An Introduction to Switching Theory and Digital Electronics</w:t>
            </w:r>
            <w:r w:rsidRPr="00B8002A">
              <w:rPr>
                <w:rFonts w:ascii="Arial" w:hAnsi="Arial" w:cs="Arial"/>
                <w:spacing w:val="-3"/>
                <w:sz w:val="18"/>
                <w:szCs w:val="18"/>
              </w:rPr>
              <w:t xml:space="preserve">, </w:t>
            </w:r>
            <w:r w:rsidRPr="00B8002A">
              <w:rPr>
                <w:rFonts w:ascii="Arial" w:hAnsi="Arial" w:cs="Arial"/>
                <w:i/>
                <w:iCs/>
                <w:spacing w:val="-3"/>
                <w:sz w:val="18"/>
                <w:szCs w:val="18"/>
              </w:rPr>
              <w:t>Khanna Publishers, New Delhi</w:t>
            </w:r>
          </w:p>
        </w:tc>
      </w:tr>
      <w:tr w:rsidR="009362FD" w:rsidRPr="00070ABD" w:rsidTr="00CE6829">
        <w:trPr>
          <w:trHeight w:val="109"/>
          <w:jc w:val="center"/>
        </w:trPr>
        <w:tc>
          <w:tcPr>
            <w:tcW w:w="203"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2.</w:t>
            </w:r>
          </w:p>
        </w:tc>
        <w:tc>
          <w:tcPr>
            <w:tcW w:w="1367" w:type="pct"/>
          </w:tcPr>
          <w:p w:rsidR="009362FD" w:rsidRPr="00070ABD" w:rsidRDefault="009362FD" w:rsidP="00053644">
            <w:pPr>
              <w:suppressAutoHyphens/>
              <w:rPr>
                <w:rFonts w:ascii="Arial" w:hAnsi="Arial" w:cs="Arial"/>
                <w:spacing w:val="-3"/>
                <w:sz w:val="18"/>
                <w:szCs w:val="18"/>
              </w:rPr>
            </w:pPr>
            <w:r w:rsidRPr="00B8002A">
              <w:rPr>
                <w:rFonts w:ascii="Arial" w:hAnsi="Arial" w:cs="Arial"/>
                <w:spacing w:val="-3"/>
                <w:sz w:val="18"/>
                <w:szCs w:val="18"/>
              </w:rPr>
              <w:t>William H. Gothmann</w:t>
            </w:r>
          </w:p>
        </w:tc>
        <w:tc>
          <w:tcPr>
            <w:tcW w:w="148"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282" w:type="pct"/>
          </w:tcPr>
          <w:p w:rsidR="009362FD" w:rsidRPr="00070ABD" w:rsidRDefault="009362FD" w:rsidP="00053644">
            <w:pPr>
              <w:suppressAutoHyphens/>
              <w:rPr>
                <w:rFonts w:ascii="Arial" w:hAnsi="Arial" w:cs="Arial"/>
                <w:spacing w:val="-3"/>
                <w:sz w:val="18"/>
                <w:szCs w:val="18"/>
              </w:rPr>
            </w:pPr>
            <w:r w:rsidRPr="00B8002A">
              <w:rPr>
                <w:rFonts w:ascii="Arial" w:hAnsi="Arial" w:cs="Arial"/>
                <w:b/>
                <w:bCs/>
                <w:spacing w:val="-3"/>
                <w:sz w:val="18"/>
                <w:szCs w:val="18"/>
              </w:rPr>
              <w:t>Digital Electronics,</w:t>
            </w:r>
            <w:r w:rsidRPr="00B8002A">
              <w:rPr>
                <w:rFonts w:ascii="Arial" w:hAnsi="Arial" w:cs="Arial"/>
                <w:i/>
                <w:iCs/>
                <w:spacing w:val="-3"/>
                <w:sz w:val="18"/>
                <w:szCs w:val="18"/>
              </w:rPr>
              <w:t>Prentice Hall</w:t>
            </w:r>
          </w:p>
        </w:tc>
      </w:tr>
    </w:tbl>
    <w:p w:rsidR="009362FD" w:rsidRPr="00070ABD" w:rsidRDefault="009362FD" w:rsidP="00053644">
      <w:pPr>
        <w:jc w:val="center"/>
        <w:rPr>
          <w:rFonts w:ascii="Arial" w:hAnsi="Arial" w:cs="Arial"/>
          <w:sz w:val="18"/>
          <w:szCs w:val="18"/>
        </w:rPr>
      </w:pPr>
    </w:p>
    <w:p w:rsidR="005E2D02" w:rsidRDefault="005E2D02" w:rsidP="00053644">
      <w:pPr>
        <w:jc w:val="center"/>
        <w:rPr>
          <w:rFonts w:ascii="Arial" w:hAnsi="Arial" w:cs="Arial"/>
          <w:b/>
          <w:bCs/>
          <w:iCs/>
          <w:sz w:val="18"/>
          <w:szCs w:val="18"/>
        </w:rPr>
      </w:pPr>
    </w:p>
    <w:p w:rsidR="009362FD" w:rsidRPr="00A855AE"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855AE">
        <w:rPr>
          <w:rFonts w:ascii="Arial" w:hAnsi="Arial" w:cs="Arial"/>
          <w:b/>
          <w:bCs/>
          <w:iCs/>
          <w:sz w:val="18"/>
          <w:szCs w:val="18"/>
        </w:rPr>
        <w:t>CSE 211</w:t>
      </w:r>
      <w:r>
        <w:rPr>
          <w:rFonts w:ascii="Arial" w:hAnsi="Arial" w:cs="Arial"/>
          <w:b/>
          <w:bCs/>
          <w:iCs/>
          <w:sz w:val="18"/>
          <w:szCs w:val="18"/>
        </w:rPr>
        <w:t>2</w:t>
      </w:r>
      <w:r w:rsidRPr="00A855AE">
        <w:rPr>
          <w:rFonts w:ascii="Arial" w:hAnsi="Arial" w:cs="Arial"/>
          <w:b/>
          <w:bCs/>
          <w:iCs/>
          <w:sz w:val="18"/>
          <w:szCs w:val="18"/>
        </w:rPr>
        <w:t>: Digital System Design</w:t>
      </w:r>
      <w:r>
        <w:rPr>
          <w:rFonts w:ascii="Arial" w:hAnsi="Arial" w:cs="Arial"/>
          <w:b/>
          <w:bCs/>
          <w:iCs/>
          <w:sz w:val="18"/>
          <w:szCs w:val="18"/>
        </w:rPr>
        <w:t xml:space="preserve"> Lab</w:t>
      </w:r>
    </w:p>
    <w:p w:rsidR="009362FD" w:rsidRPr="005A752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Credits: </w:t>
      </w:r>
      <w:r>
        <w:rPr>
          <w:rFonts w:ascii="Arial" w:hAnsi="Arial" w:cs="Arial"/>
          <w:b/>
          <w:bCs/>
          <w:iCs/>
          <w:sz w:val="18"/>
          <w:szCs w:val="18"/>
        </w:rPr>
        <w:t>1</w:t>
      </w:r>
      <w:r w:rsidR="00844CE6">
        <w:rPr>
          <w:rFonts w:ascii="Arial" w:hAnsi="Arial" w:cs="Arial"/>
          <w:b/>
          <w:bCs/>
          <w:iCs/>
          <w:sz w:val="18"/>
          <w:szCs w:val="18"/>
        </w:rPr>
        <w:t>Contact Hours: 28</w:t>
      </w:r>
    </w:p>
    <w:p w:rsidR="009362FD" w:rsidRPr="005A752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070ABD" w:rsidRDefault="009362FD"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362FD" w:rsidRPr="00070ABD" w:rsidTr="00053644">
        <w:trPr>
          <w:jc w:val="center"/>
        </w:trPr>
        <w:tc>
          <w:tcPr>
            <w:tcW w:w="1439" w:type="dxa"/>
          </w:tcPr>
          <w:p w:rsidR="009362FD" w:rsidRPr="00070ABD" w:rsidRDefault="009362FD" w:rsidP="00053644">
            <w:pPr>
              <w:rPr>
                <w:rFonts w:ascii="Arial" w:hAnsi="Arial" w:cs="Arial"/>
                <w:b/>
                <w:bCs/>
                <w:sz w:val="18"/>
                <w:szCs w:val="18"/>
              </w:rPr>
            </w:pPr>
            <w:r w:rsidRPr="00070ABD">
              <w:rPr>
                <w:rFonts w:ascii="Arial" w:hAnsi="Arial" w:cs="Arial"/>
                <w:b/>
                <w:sz w:val="18"/>
                <w:szCs w:val="18"/>
              </w:rPr>
              <w:t>Prerequisite:</w:t>
            </w:r>
          </w:p>
        </w:tc>
        <w:tc>
          <w:tcPr>
            <w:tcW w:w="7741" w:type="dxa"/>
          </w:tcPr>
          <w:p w:rsidR="009362FD" w:rsidRPr="00070ABD" w:rsidRDefault="009362FD" w:rsidP="00053644">
            <w:pPr>
              <w:rPr>
                <w:rFonts w:ascii="Arial" w:hAnsi="Arial" w:cs="Arial"/>
                <w:iCs/>
                <w:sz w:val="18"/>
                <w:szCs w:val="18"/>
              </w:rPr>
            </w:pPr>
            <w:r w:rsidRPr="004446B5">
              <w:rPr>
                <w:rFonts w:ascii="Arial" w:hAnsi="Arial" w:cs="Arial"/>
                <w:iCs/>
                <w:sz w:val="18"/>
                <w:szCs w:val="18"/>
              </w:rPr>
              <w:t>CSE121</w:t>
            </w:r>
            <w:r>
              <w:rPr>
                <w:rFonts w:ascii="Arial" w:hAnsi="Arial" w:cs="Arial"/>
                <w:iCs/>
                <w:sz w:val="18"/>
                <w:szCs w:val="18"/>
              </w:rPr>
              <w:t>2</w:t>
            </w:r>
            <w:r w:rsidRPr="004446B5">
              <w:rPr>
                <w:rFonts w:ascii="Arial" w:hAnsi="Arial" w:cs="Arial"/>
                <w:iCs/>
                <w:sz w:val="18"/>
                <w:szCs w:val="18"/>
              </w:rPr>
              <w:t xml:space="preserve"> Introduction to Digital Electronics</w:t>
            </w:r>
            <w:r>
              <w:rPr>
                <w:rFonts w:ascii="Arial" w:hAnsi="Arial" w:cs="Arial"/>
                <w:iCs/>
                <w:sz w:val="18"/>
                <w:szCs w:val="18"/>
              </w:rPr>
              <w:t xml:space="preserve"> Lab</w:t>
            </w:r>
          </w:p>
        </w:tc>
      </w:tr>
      <w:tr w:rsidR="009362FD" w:rsidRPr="00070ABD" w:rsidTr="00053644">
        <w:trPr>
          <w:jc w:val="center"/>
        </w:trPr>
        <w:tc>
          <w:tcPr>
            <w:tcW w:w="1439" w:type="dxa"/>
          </w:tcPr>
          <w:p w:rsidR="009362FD" w:rsidRPr="00070ABD" w:rsidRDefault="009362FD" w:rsidP="00053644">
            <w:pPr>
              <w:rPr>
                <w:rFonts w:ascii="Arial" w:hAnsi="Arial" w:cs="Arial"/>
                <w:b/>
                <w:sz w:val="18"/>
                <w:szCs w:val="18"/>
              </w:rPr>
            </w:pPr>
            <w:r>
              <w:rPr>
                <w:rFonts w:ascii="Arial" w:hAnsi="Arial" w:cs="Arial"/>
                <w:b/>
                <w:sz w:val="18"/>
                <w:szCs w:val="18"/>
              </w:rPr>
              <w:t>Course Type</w:t>
            </w:r>
          </w:p>
        </w:tc>
        <w:tc>
          <w:tcPr>
            <w:tcW w:w="7741" w:type="dxa"/>
          </w:tcPr>
          <w:p w:rsidR="009362FD" w:rsidRPr="00070ABD" w:rsidRDefault="009F4EBA" w:rsidP="00053644">
            <w:pPr>
              <w:rPr>
                <w:rFonts w:ascii="Arial" w:hAnsi="Arial" w:cs="Arial"/>
                <w:iCs/>
                <w:sz w:val="18"/>
                <w:szCs w:val="18"/>
              </w:rPr>
            </w:pPr>
            <w:sdt>
              <w:sdtPr>
                <w:rPr>
                  <w:rFonts w:ascii="Arial" w:hAnsi="Arial" w:cs="Arial"/>
                  <w:iCs/>
                  <w:sz w:val="18"/>
                  <w:szCs w:val="18"/>
                </w:rPr>
                <w:id w:val="592520552"/>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Theory         </w:t>
            </w:r>
            <w:sdt>
              <w:sdtPr>
                <w:rPr>
                  <w:rFonts w:ascii="Arial" w:hAnsi="Arial" w:cs="Arial"/>
                  <w:iCs/>
                  <w:sz w:val="18"/>
                  <w:szCs w:val="18"/>
                </w:rPr>
                <w:id w:val="1628502924"/>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Laboratory work         </w:t>
            </w:r>
            <w:sdt>
              <w:sdtPr>
                <w:rPr>
                  <w:rFonts w:ascii="Arial" w:hAnsi="Arial" w:cs="Arial"/>
                  <w:iCs/>
                  <w:sz w:val="18"/>
                  <w:szCs w:val="18"/>
                </w:rPr>
                <w:id w:val="-1720427563"/>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Project work      </w:t>
            </w:r>
            <w:sdt>
              <w:sdtPr>
                <w:rPr>
                  <w:rFonts w:ascii="Arial" w:hAnsi="Arial" w:cs="Arial"/>
                  <w:iCs/>
                  <w:sz w:val="18"/>
                  <w:szCs w:val="18"/>
                </w:rPr>
                <w:id w:val="1090819143"/>
              </w:sdtPr>
              <w:sdtEndPr/>
              <w:sdtContent>
                <w:r w:rsidR="009362FD">
                  <w:rPr>
                    <w:rFonts w:ascii="MS Gothic" w:eastAsia="MS Gothic" w:hAnsi="MS Gothic" w:cs="Arial" w:hint="eastAsia"/>
                    <w:iCs/>
                    <w:sz w:val="18"/>
                    <w:szCs w:val="18"/>
                  </w:rPr>
                  <w:t>☐</w:t>
                </w:r>
              </w:sdtContent>
            </w:sdt>
            <w:r w:rsidR="009362FD">
              <w:rPr>
                <w:rFonts w:ascii="Arial" w:hAnsi="Arial" w:cs="Arial"/>
                <w:iCs/>
                <w:sz w:val="18"/>
                <w:szCs w:val="18"/>
              </w:rPr>
              <w:t xml:space="preserve">  Viva Voce                    </w:t>
            </w:r>
          </w:p>
        </w:tc>
      </w:tr>
      <w:tr w:rsidR="009362FD" w:rsidRPr="00070ABD" w:rsidTr="00053644">
        <w:trPr>
          <w:trHeight w:val="238"/>
          <w:jc w:val="center"/>
        </w:trPr>
        <w:tc>
          <w:tcPr>
            <w:tcW w:w="1439" w:type="dxa"/>
          </w:tcPr>
          <w:p w:rsidR="009362FD" w:rsidRPr="00070ABD" w:rsidRDefault="009362FD" w:rsidP="00053644">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9362FD" w:rsidRPr="00070ABD" w:rsidRDefault="009362FD" w:rsidP="00053644">
            <w:pPr>
              <w:rPr>
                <w:rFonts w:ascii="Arial" w:hAnsi="Arial" w:cs="Arial"/>
                <w:b/>
                <w:iCs/>
                <w:sz w:val="18"/>
                <w:szCs w:val="18"/>
              </w:rPr>
            </w:pPr>
            <w:r w:rsidRPr="0087646F">
              <w:rPr>
                <w:rFonts w:ascii="Arial" w:hAnsi="Arial" w:cs="Arial"/>
                <w:iCs/>
                <w:sz w:val="18"/>
                <w:szCs w:val="18"/>
              </w:rPr>
              <w:t>To develop basics and design knowledge on Digital Systems</w:t>
            </w:r>
          </w:p>
        </w:tc>
      </w:tr>
      <w:tr w:rsidR="009362FD" w:rsidRPr="00070ABD" w:rsidTr="00053644">
        <w:trPr>
          <w:trHeight w:val="238"/>
          <w:jc w:val="center"/>
        </w:trPr>
        <w:tc>
          <w:tcPr>
            <w:tcW w:w="9180" w:type="dxa"/>
            <w:gridSpan w:val="2"/>
          </w:tcPr>
          <w:p w:rsidR="009362FD" w:rsidRPr="00070ABD" w:rsidRDefault="009362FD" w:rsidP="00053644">
            <w:pPr>
              <w:rPr>
                <w:rFonts w:ascii="Arial" w:hAnsi="Arial" w:cs="Arial"/>
                <w:b/>
                <w:bCs/>
                <w:sz w:val="18"/>
                <w:szCs w:val="18"/>
              </w:rPr>
            </w:pPr>
            <w:r w:rsidRPr="00070ABD">
              <w:rPr>
                <w:rFonts w:ascii="Arial" w:hAnsi="Arial" w:cs="Arial"/>
                <w:b/>
                <w:bCs/>
                <w:sz w:val="18"/>
                <w:szCs w:val="18"/>
              </w:rPr>
              <w:t>Course Objective:</w:t>
            </w:r>
          </w:p>
          <w:p w:rsidR="009362FD" w:rsidRPr="00070ABD" w:rsidRDefault="009362FD" w:rsidP="00053644">
            <w:pPr>
              <w:jc w:val="both"/>
              <w:rPr>
                <w:rFonts w:ascii="Arial" w:hAnsi="Arial" w:cs="Arial"/>
                <w:iCs/>
                <w:sz w:val="18"/>
                <w:szCs w:val="18"/>
              </w:rPr>
            </w:pPr>
            <w:r w:rsidRPr="00B8002A">
              <w:rPr>
                <w:rFonts w:ascii="Arial" w:hAnsi="Arial" w:cs="Arial"/>
                <w:sz w:val="19"/>
                <w:szCs w:val="19"/>
              </w:rPr>
              <w:t>The Objective of this course is to familiarize the student with fundamental principles of digital design. It provides coverage of classical hardware design for both combinational and sequential logic circuits .This course will guide on how to develop and apply Verilog coding styles for synthesis and  data-path structures.</w:t>
            </w:r>
          </w:p>
        </w:tc>
      </w:tr>
    </w:tbl>
    <w:p w:rsidR="00AA235D" w:rsidRDefault="00AA235D" w:rsidP="00053644">
      <w:pPr>
        <w:jc w:val="center"/>
        <w:rPr>
          <w:rFonts w:ascii="Arial" w:hAnsi="Arial" w:cs="Arial"/>
          <w:sz w:val="18"/>
          <w:szCs w:val="18"/>
        </w:rPr>
      </w:pPr>
    </w:p>
    <w:p w:rsidR="00AA235D" w:rsidRDefault="00AA235D" w:rsidP="00AA235D">
      <w:r>
        <w:br w:type="page"/>
      </w:r>
    </w:p>
    <w:p w:rsidR="009362FD" w:rsidRPr="00070ABD" w:rsidRDefault="009362FD" w:rsidP="00053644">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19"/>
        <w:gridCol w:w="2137"/>
        <w:gridCol w:w="2184"/>
        <w:gridCol w:w="997"/>
        <w:gridCol w:w="1665"/>
        <w:gridCol w:w="1573"/>
      </w:tblGrid>
      <w:tr w:rsidR="009362FD" w:rsidRPr="00070ABD" w:rsidTr="00053644">
        <w:trPr>
          <w:trHeight w:val="877"/>
          <w:jc w:val="center"/>
        </w:trPr>
        <w:tc>
          <w:tcPr>
            <w:tcW w:w="619"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137"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184"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665"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573"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9362FD" w:rsidRPr="00070ABD" w:rsidTr="00053644">
        <w:trPr>
          <w:trHeight w:val="1646"/>
          <w:jc w:val="center"/>
        </w:trPr>
        <w:tc>
          <w:tcPr>
            <w:tcW w:w="619"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137" w:type="dxa"/>
            <w:vAlign w:val="center"/>
          </w:tcPr>
          <w:p w:rsidR="009362FD" w:rsidRPr="00DA35A1" w:rsidRDefault="009362FD" w:rsidP="00053644">
            <w:pPr>
              <w:pStyle w:val="ListParagraph"/>
              <w:spacing w:after="0" w:line="240" w:lineRule="auto"/>
              <w:ind w:left="-18"/>
              <w:jc w:val="center"/>
              <w:rPr>
                <w:rFonts w:ascii="Arial" w:hAnsi="Arial" w:cs="Arial"/>
                <w:color w:val="000000" w:themeColor="text1"/>
                <w:sz w:val="18"/>
                <w:szCs w:val="18"/>
              </w:rPr>
            </w:pPr>
            <w:r>
              <w:rPr>
                <w:rFonts w:ascii="Arial" w:hAnsi="Arial" w:cs="Arial"/>
                <w:sz w:val="18"/>
                <w:szCs w:val="18"/>
              </w:rPr>
              <w:t>To u</w:t>
            </w:r>
            <w:r w:rsidRPr="008C4E79">
              <w:rPr>
                <w:rFonts w:ascii="Arial" w:hAnsi="Arial" w:cs="Arial"/>
                <w:b/>
                <w:bCs/>
                <w:sz w:val="18"/>
                <w:szCs w:val="18"/>
              </w:rPr>
              <w:t>se</w:t>
            </w:r>
            <w:r>
              <w:rPr>
                <w:rFonts w:ascii="Arial" w:hAnsi="Arial" w:cs="Arial"/>
                <w:sz w:val="18"/>
                <w:szCs w:val="18"/>
              </w:rPr>
              <w:t xml:space="preserve"> Digital Logic Experimental Board to implement </w:t>
            </w:r>
            <w:r w:rsidRPr="00A41F6D">
              <w:rPr>
                <w:rFonts w:ascii="Arial" w:hAnsi="Arial" w:cs="Arial"/>
                <w:sz w:val="18"/>
                <w:szCs w:val="18"/>
              </w:rPr>
              <w:t>Decoder, Encoder, Multiplexer, Demultiplexer</w:t>
            </w:r>
          </w:p>
        </w:tc>
        <w:tc>
          <w:tcPr>
            <w:tcW w:w="2184" w:type="dxa"/>
            <w:vAlign w:val="center"/>
          </w:tcPr>
          <w:p w:rsidR="009362FD" w:rsidRPr="00A41F6D" w:rsidRDefault="009362FD" w:rsidP="00053644">
            <w:pPr>
              <w:pStyle w:val="ListParagraph"/>
              <w:spacing w:after="0" w:line="240" w:lineRule="auto"/>
              <w:ind w:left="0"/>
              <w:jc w:val="center"/>
              <w:rPr>
                <w:rFonts w:ascii="Arial" w:hAnsi="Arial" w:cs="Arial"/>
                <w:color w:val="000000" w:themeColor="text1"/>
                <w:sz w:val="18"/>
                <w:szCs w:val="18"/>
              </w:rPr>
            </w:pPr>
            <w:r w:rsidRPr="00A41F6D">
              <w:rPr>
                <w:rFonts w:ascii="Arial" w:hAnsi="Arial" w:cs="Arial"/>
                <w:b/>
                <w:bCs/>
                <w:sz w:val="18"/>
                <w:szCs w:val="18"/>
              </w:rPr>
              <w:t>Modern tool usage:</w:t>
            </w:r>
            <w:r>
              <w:rPr>
                <w:rFonts w:ascii="Arial" w:hAnsi="Arial" w:cs="Arial"/>
                <w:color w:val="000000" w:themeColor="text1"/>
                <w:sz w:val="18"/>
                <w:szCs w:val="18"/>
              </w:rPr>
              <w:t>(PO5</w:t>
            </w:r>
            <w:r w:rsidRPr="00A41F6D">
              <w:rPr>
                <w:rFonts w:ascii="Arial" w:hAnsi="Arial" w:cs="Arial"/>
                <w:color w:val="000000" w:themeColor="text1"/>
                <w:sz w:val="18"/>
                <w:szCs w:val="18"/>
              </w:rPr>
              <w:t>)</w:t>
            </w:r>
            <w:r w:rsidRPr="00A41F6D">
              <w:rPr>
                <w:rFonts w:ascii="Arial" w:hAnsi="Arial" w:cs="Arial"/>
                <w:sz w:val="18"/>
                <w:szCs w:val="18"/>
              </w:rPr>
              <w:t>.</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Pr>
                <w:rFonts w:ascii="Arial" w:hAnsi="Arial" w:cs="Arial"/>
                <w:color w:val="000000" w:themeColor="text1"/>
                <w:sz w:val="18"/>
                <w:szCs w:val="18"/>
              </w:rPr>
              <w:t>Cognitive domain – level 3</w:t>
            </w:r>
          </w:p>
        </w:tc>
        <w:tc>
          <w:tcPr>
            <w:tcW w:w="1665"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004426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Lecture Note</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7414848"/>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Text Book</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3157465"/>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Audio/Video</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0880835"/>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Web Material</w:t>
            </w:r>
          </w:p>
          <w:p w:rsidR="009362FD" w:rsidRPr="00070AB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2045121"/>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Lab Manual</w:t>
            </w:r>
          </w:p>
        </w:tc>
        <w:tc>
          <w:tcPr>
            <w:tcW w:w="1573"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501569"/>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CA</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0917310"/>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Final Exam</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7560645"/>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Assignment </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6799410"/>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N</w:t>
            </w:r>
            <w:r w:rsidR="009362FD">
              <w:rPr>
                <w:rFonts w:ascii="Arial" w:hAnsi="Arial" w:cs="Arial"/>
                <w:color w:val="000000" w:themeColor="text1"/>
                <w:sz w:val="18"/>
                <w:szCs w:val="18"/>
              </w:rPr>
              <w:t>ote book</w:t>
            </w:r>
          </w:p>
          <w:p w:rsidR="009362FD" w:rsidRPr="00070ABD"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261748110"/>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Presentation</w:t>
            </w:r>
          </w:p>
        </w:tc>
      </w:tr>
      <w:tr w:rsidR="009362FD" w:rsidRPr="00070ABD" w:rsidTr="00053644">
        <w:trPr>
          <w:trHeight w:val="1583"/>
          <w:jc w:val="center"/>
        </w:trPr>
        <w:tc>
          <w:tcPr>
            <w:tcW w:w="619" w:type="dxa"/>
            <w:vAlign w:val="center"/>
          </w:tcPr>
          <w:p w:rsidR="009362FD" w:rsidRPr="00070ABD" w:rsidRDefault="009362FD" w:rsidP="00053644">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137" w:type="dxa"/>
            <w:vAlign w:val="center"/>
          </w:tcPr>
          <w:p w:rsidR="009362FD" w:rsidRPr="00524ADB" w:rsidRDefault="009362FD" w:rsidP="00053644">
            <w:pPr>
              <w:pStyle w:val="ListParagraph"/>
              <w:spacing w:after="0" w:line="240" w:lineRule="auto"/>
              <w:ind w:left="-18"/>
              <w:jc w:val="center"/>
              <w:rPr>
                <w:rFonts w:ascii="Arial" w:hAnsi="Arial" w:cs="Arial"/>
                <w:color w:val="000000" w:themeColor="text1"/>
                <w:sz w:val="18"/>
                <w:szCs w:val="18"/>
              </w:rPr>
            </w:pPr>
            <w:r>
              <w:rPr>
                <w:rFonts w:ascii="Arial" w:hAnsi="Arial" w:cs="Arial"/>
                <w:sz w:val="18"/>
                <w:szCs w:val="18"/>
              </w:rPr>
              <w:t xml:space="preserve">To </w:t>
            </w:r>
            <w:r w:rsidRPr="008C4E79">
              <w:rPr>
                <w:rFonts w:ascii="Arial" w:hAnsi="Arial" w:cs="Arial"/>
                <w:b/>
                <w:bCs/>
                <w:sz w:val="18"/>
                <w:szCs w:val="18"/>
              </w:rPr>
              <w:t>use</w:t>
            </w:r>
            <w:r>
              <w:rPr>
                <w:rFonts w:ascii="Arial" w:hAnsi="Arial" w:cs="Arial"/>
                <w:sz w:val="18"/>
                <w:szCs w:val="18"/>
              </w:rPr>
              <w:t xml:space="preserve"> Digital Logic Experimental Board to implement Counter, Register, </w:t>
            </w:r>
          </w:p>
        </w:tc>
        <w:tc>
          <w:tcPr>
            <w:tcW w:w="2184" w:type="dxa"/>
            <w:vAlign w:val="center"/>
          </w:tcPr>
          <w:p w:rsidR="009362FD" w:rsidRPr="00A41F6D" w:rsidRDefault="009362FD" w:rsidP="00053644">
            <w:pPr>
              <w:pStyle w:val="ListParagraph"/>
              <w:spacing w:after="0" w:line="240" w:lineRule="auto"/>
              <w:ind w:left="0"/>
              <w:jc w:val="center"/>
              <w:rPr>
                <w:rFonts w:ascii="Arial" w:hAnsi="Arial" w:cs="Arial"/>
                <w:color w:val="000000" w:themeColor="text1"/>
                <w:sz w:val="18"/>
                <w:szCs w:val="18"/>
              </w:rPr>
            </w:pPr>
            <w:r w:rsidRPr="00A41F6D">
              <w:rPr>
                <w:rFonts w:ascii="Arial" w:hAnsi="Arial" w:cs="Arial"/>
                <w:b/>
                <w:bCs/>
                <w:sz w:val="18"/>
                <w:szCs w:val="18"/>
              </w:rPr>
              <w:t>Modern tool usage:</w:t>
            </w:r>
            <w:r>
              <w:rPr>
                <w:rFonts w:ascii="Arial" w:hAnsi="Arial" w:cs="Arial"/>
                <w:color w:val="000000" w:themeColor="text1"/>
                <w:sz w:val="18"/>
                <w:szCs w:val="18"/>
              </w:rPr>
              <w:t>(PO5</w:t>
            </w:r>
            <w:r w:rsidRPr="00A41F6D">
              <w:rPr>
                <w:rFonts w:ascii="Arial" w:hAnsi="Arial" w:cs="Arial"/>
                <w:color w:val="000000" w:themeColor="text1"/>
                <w:sz w:val="18"/>
                <w:szCs w:val="18"/>
              </w:rPr>
              <w:t>)</w:t>
            </w:r>
            <w:r>
              <w:rPr>
                <w:rFonts w:ascii="Arial" w:hAnsi="Arial" w:cs="Arial"/>
                <w:color w:val="000000" w:themeColor="text1"/>
                <w:sz w:val="18"/>
                <w:szCs w:val="18"/>
              </w:rPr>
              <w:t>.</w:t>
            </w:r>
          </w:p>
        </w:tc>
        <w:tc>
          <w:tcPr>
            <w:tcW w:w="997" w:type="dxa"/>
            <w:vAlign w:val="center"/>
          </w:tcPr>
          <w:p w:rsidR="009362FD" w:rsidRPr="00070ABD" w:rsidRDefault="009362FD" w:rsidP="00053644">
            <w:pPr>
              <w:jc w:val="center"/>
              <w:rPr>
                <w:rFonts w:ascii="Arial" w:hAnsi="Arial" w:cs="Arial"/>
                <w:color w:val="000000" w:themeColor="text1"/>
                <w:sz w:val="18"/>
                <w:szCs w:val="18"/>
              </w:rPr>
            </w:pPr>
            <w:r>
              <w:rPr>
                <w:rFonts w:ascii="Arial" w:hAnsi="Arial" w:cs="Arial"/>
                <w:color w:val="000000" w:themeColor="text1"/>
                <w:sz w:val="18"/>
                <w:szCs w:val="18"/>
              </w:rPr>
              <w:t>Cognitive domain – level 3</w:t>
            </w:r>
          </w:p>
        </w:tc>
        <w:tc>
          <w:tcPr>
            <w:tcW w:w="1665"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0353043"/>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Lecture Note</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44738408"/>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Text Book</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3237744"/>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Audio/Video</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0829313"/>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Web Material</w:t>
            </w:r>
          </w:p>
          <w:p w:rsidR="009362FD" w:rsidRPr="00070ABD"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741244159"/>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Lab Manual</w:t>
            </w:r>
          </w:p>
        </w:tc>
        <w:tc>
          <w:tcPr>
            <w:tcW w:w="1573"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717011"/>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CA</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1124243"/>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Final Exam</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93491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Assignment </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6192589"/>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N</w:t>
            </w:r>
            <w:r w:rsidR="009362FD">
              <w:rPr>
                <w:rFonts w:ascii="Arial" w:hAnsi="Arial" w:cs="Arial"/>
                <w:color w:val="000000" w:themeColor="text1"/>
                <w:sz w:val="18"/>
                <w:szCs w:val="18"/>
              </w:rPr>
              <w:t>ote book</w:t>
            </w:r>
          </w:p>
          <w:p w:rsidR="009362FD" w:rsidRPr="00070ABD"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977873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Presentation</w:t>
            </w:r>
          </w:p>
        </w:tc>
      </w:tr>
    </w:tbl>
    <w:p w:rsidR="009362FD" w:rsidRPr="00070ABD" w:rsidRDefault="009362FD" w:rsidP="00F54130">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9362FD" w:rsidRPr="00070ABD" w:rsidTr="00106057">
        <w:trPr>
          <w:jc w:val="center"/>
        </w:trPr>
        <w:tc>
          <w:tcPr>
            <w:tcW w:w="9127" w:type="dxa"/>
          </w:tcPr>
          <w:p w:rsidR="009362FD" w:rsidRPr="00070ABD" w:rsidRDefault="009362FD" w:rsidP="00053644">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rsidR="009362FD" w:rsidRPr="00D07B06" w:rsidRDefault="009362FD" w:rsidP="00053644">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9362FD" w:rsidRPr="00D07B06" w:rsidRDefault="009362FD" w:rsidP="00053644">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9362FD" w:rsidRPr="00070ABD" w:rsidRDefault="009362FD" w:rsidP="00053644">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9362FD" w:rsidRPr="00070ABD" w:rsidTr="00106057">
        <w:trPr>
          <w:jc w:val="center"/>
        </w:trPr>
        <w:tc>
          <w:tcPr>
            <w:tcW w:w="9127" w:type="dxa"/>
          </w:tcPr>
          <w:p w:rsidR="009362FD" w:rsidRPr="00070ABD" w:rsidRDefault="009362FD" w:rsidP="00053644">
            <w:pPr>
              <w:spacing w:after="120"/>
              <w:rPr>
                <w:rFonts w:ascii="Arial" w:hAnsi="Arial" w:cs="Arial"/>
                <w:b/>
                <w:bCs/>
                <w:iCs/>
                <w:sz w:val="18"/>
                <w:szCs w:val="18"/>
              </w:rPr>
            </w:pPr>
          </w:p>
          <w:p w:rsidR="009362FD" w:rsidRPr="00070ABD" w:rsidRDefault="009362FD" w:rsidP="00053644">
            <w:pPr>
              <w:spacing w:after="120"/>
              <w:rPr>
                <w:rFonts w:ascii="Arial" w:hAnsi="Arial" w:cs="Arial"/>
                <w:b/>
                <w:bCs/>
                <w:iCs/>
                <w:sz w:val="18"/>
                <w:szCs w:val="18"/>
              </w:rPr>
            </w:pPr>
            <w:r>
              <w:rPr>
                <w:rFonts w:ascii="Arial" w:hAnsi="Arial" w:cs="Arial"/>
                <w:b/>
                <w:bCs/>
                <w:iCs/>
                <w:sz w:val="18"/>
                <w:szCs w:val="18"/>
              </w:rPr>
              <w:t xml:space="preserve">Lab </w:t>
            </w:r>
            <w:r w:rsidRPr="00070ABD">
              <w:rPr>
                <w:rFonts w:ascii="Arial" w:hAnsi="Arial" w:cs="Arial"/>
                <w:b/>
                <w:bCs/>
                <w:iCs/>
                <w:sz w:val="18"/>
                <w:szCs w:val="18"/>
              </w:rPr>
              <w:t>Course Contents</w:t>
            </w:r>
            <w:r>
              <w:rPr>
                <w:rFonts w:ascii="Arial" w:hAnsi="Arial" w:cs="Arial"/>
                <w:b/>
                <w:bCs/>
                <w:iCs/>
                <w:sz w:val="18"/>
                <w:szCs w:val="18"/>
              </w:rPr>
              <w:t>/List of Experiments</w:t>
            </w:r>
            <w:r w:rsidRPr="00070ABD">
              <w:rPr>
                <w:rFonts w:ascii="Arial" w:hAnsi="Arial" w:cs="Arial"/>
                <w:b/>
                <w:bCs/>
                <w:iCs/>
                <w:sz w:val="18"/>
                <w:szCs w:val="18"/>
              </w:rPr>
              <w:t>:</w:t>
            </w:r>
          </w:p>
          <w:p w:rsidR="009362FD" w:rsidRPr="004A4401"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of Adder AndSubtractor</w:t>
            </w:r>
          </w:p>
          <w:p w:rsidR="009362FD" w:rsidRPr="004A4401"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of 4-Bit Adder and Subtractor</w:t>
            </w:r>
          </w:p>
          <w:p w:rsidR="009362FD" w:rsidRPr="004A4401"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and Implementation of Code Convertor</w:t>
            </w:r>
          </w:p>
          <w:p w:rsidR="009362FD" w:rsidRPr="004A4401"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and Implementation of Magnitude Comparator</w:t>
            </w:r>
          </w:p>
          <w:p w:rsidR="009362FD" w:rsidRPr="004A4401"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and Implementation of 4:1 Multiplexer and 1:4 Demultiplexer</w:t>
            </w:r>
          </w:p>
          <w:p w:rsidR="009362FD" w:rsidRPr="004A4401"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Construction and Verification of 4 Bit Ripple Counter and Mod 10 Counter (Asynchronous)</w:t>
            </w:r>
          </w:p>
          <w:p w:rsidR="009362FD"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and Implementation of 3 Bit Synchronous Up/Down Counter</w:t>
            </w:r>
          </w:p>
          <w:p w:rsidR="009362FD" w:rsidRPr="00DF103E" w:rsidRDefault="009362FD" w:rsidP="00CB1944">
            <w:pPr>
              <w:pStyle w:val="BodyTextIndent2"/>
              <w:numPr>
                <w:ilvl w:val="0"/>
                <w:numId w:val="8"/>
              </w:numPr>
              <w:spacing w:after="0" w:line="233" w:lineRule="auto"/>
              <w:jc w:val="both"/>
              <w:rPr>
                <w:rFonts w:ascii="Arial" w:hAnsi="Arial" w:cs="Arial"/>
                <w:sz w:val="18"/>
                <w:szCs w:val="18"/>
              </w:rPr>
            </w:pPr>
            <w:r w:rsidRPr="004A4401">
              <w:rPr>
                <w:rFonts w:ascii="Arial" w:hAnsi="Arial" w:cs="Arial"/>
                <w:sz w:val="18"/>
                <w:szCs w:val="18"/>
              </w:rPr>
              <w:t>Design and Implementation of Shift Register</w:t>
            </w:r>
          </w:p>
          <w:p w:rsidR="009362FD" w:rsidRPr="00070ABD" w:rsidRDefault="009362FD" w:rsidP="00053644">
            <w:pPr>
              <w:rPr>
                <w:rFonts w:ascii="Arial" w:hAnsi="Arial" w:cs="Arial"/>
                <w:b/>
                <w:color w:val="FF0000"/>
                <w:sz w:val="18"/>
                <w:szCs w:val="18"/>
              </w:rPr>
            </w:pPr>
          </w:p>
        </w:tc>
      </w:tr>
      <w:tr w:rsidR="009362FD" w:rsidRPr="00070ABD" w:rsidTr="00106057">
        <w:trPr>
          <w:jc w:val="center"/>
        </w:trPr>
        <w:tc>
          <w:tcPr>
            <w:tcW w:w="9127" w:type="dxa"/>
          </w:tcPr>
          <w:p w:rsidR="009362FD" w:rsidRPr="00070ABD" w:rsidRDefault="009362FD" w:rsidP="00053644">
            <w:pPr>
              <w:spacing w:after="120"/>
              <w:rPr>
                <w:rFonts w:ascii="Arial" w:hAnsi="Arial" w:cs="Arial"/>
                <w:b/>
                <w:bCs/>
                <w:iCs/>
                <w:sz w:val="18"/>
                <w:szCs w:val="18"/>
              </w:rPr>
            </w:pPr>
          </w:p>
        </w:tc>
      </w:tr>
    </w:tbl>
    <w:p w:rsidR="009362FD" w:rsidRPr="00070ABD" w:rsidRDefault="009362FD" w:rsidP="00053644">
      <w:pPr>
        <w:rPr>
          <w:rFonts w:ascii="Arial" w:hAnsi="Arial" w:cs="Arial"/>
          <w:b/>
          <w:color w:val="FF0000"/>
          <w:sz w:val="18"/>
          <w:szCs w:val="18"/>
        </w:rPr>
      </w:pPr>
    </w:p>
    <w:p w:rsidR="009362FD" w:rsidRPr="00070ABD" w:rsidRDefault="009362FD" w:rsidP="00CE6829">
      <w:pPr>
        <w:rPr>
          <w:rFonts w:ascii="Arial" w:hAnsi="Arial" w:cs="Arial"/>
          <w:b/>
          <w:spacing w:val="-3"/>
          <w:sz w:val="18"/>
          <w:szCs w:val="18"/>
        </w:rPr>
      </w:pPr>
      <w:r w:rsidRPr="00070ABD">
        <w:rPr>
          <w:rFonts w:ascii="Arial" w:hAnsi="Arial" w:cs="Arial"/>
          <w:b/>
          <w:spacing w:val="-3"/>
          <w:sz w:val="18"/>
          <w:szCs w:val="18"/>
        </w:rPr>
        <w:t>Text Book:</w:t>
      </w:r>
    </w:p>
    <w:tbl>
      <w:tblPr>
        <w:tblW w:w="4988" w:type="pct"/>
        <w:jc w:val="center"/>
        <w:tblLook w:val="0000" w:firstRow="0" w:lastRow="0" w:firstColumn="0" w:lastColumn="0" w:noHBand="0" w:noVBand="0"/>
      </w:tblPr>
      <w:tblGrid>
        <w:gridCol w:w="361"/>
        <w:gridCol w:w="2432"/>
        <w:gridCol w:w="264"/>
        <w:gridCol w:w="6163"/>
      </w:tblGrid>
      <w:tr w:rsidR="009362FD" w:rsidRPr="00070ABD" w:rsidTr="00CE6829">
        <w:trPr>
          <w:jc w:val="center"/>
        </w:trPr>
        <w:tc>
          <w:tcPr>
            <w:tcW w:w="196" w:type="pct"/>
          </w:tcPr>
          <w:p w:rsidR="009362FD" w:rsidRPr="00CE1BAF" w:rsidRDefault="009362FD" w:rsidP="00053644">
            <w:pPr>
              <w:suppressAutoHyphens/>
              <w:jc w:val="center"/>
              <w:rPr>
                <w:rFonts w:ascii="Arial" w:hAnsi="Arial" w:cs="Arial"/>
                <w:spacing w:val="-3"/>
                <w:sz w:val="18"/>
                <w:szCs w:val="18"/>
              </w:rPr>
            </w:pPr>
            <w:r w:rsidRPr="00CE1BAF">
              <w:rPr>
                <w:rFonts w:ascii="Arial" w:hAnsi="Arial" w:cs="Arial"/>
                <w:spacing w:val="-3"/>
                <w:sz w:val="18"/>
                <w:szCs w:val="18"/>
              </w:rPr>
              <w:t>1.</w:t>
            </w:r>
          </w:p>
        </w:tc>
        <w:tc>
          <w:tcPr>
            <w:tcW w:w="1319" w:type="pct"/>
          </w:tcPr>
          <w:p w:rsidR="009362FD" w:rsidRPr="00CE1BAF" w:rsidRDefault="009362FD" w:rsidP="00053644">
            <w:pPr>
              <w:rPr>
                <w:rFonts w:ascii="Arial" w:hAnsi="Arial" w:cs="Arial"/>
                <w:sz w:val="18"/>
                <w:szCs w:val="18"/>
              </w:rPr>
            </w:pPr>
            <w:r w:rsidRPr="00CE1BAF">
              <w:rPr>
                <w:rFonts w:ascii="Arial" w:hAnsi="Arial" w:cs="Arial"/>
                <w:sz w:val="18"/>
                <w:szCs w:val="18"/>
              </w:rPr>
              <w:t>Ronald J. Tocci</w:t>
            </w:r>
          </w:p>
        </w:tc>
        <w:tc>
          <w:tcPr>
            <w:tcW w:w="143"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42" w:type="pct"/>
          </w:tcPr>
          <w:p w:rsidR="009362FD" w:rsidRPr="00070ABD" w:rsidRDefault="009362FD" w:rsidP="00053644">
            <w:pPr>
              <w:suppressAutoHyphens/>
              <w:rPr>
                <w:rFonts w:ascii="Arial" w:hAnsi="Arial" w:cs="Arial"/>
                <w:b/>
                <w:bCs/>
                <w:spacing w:val="-3"/>
                <w:sz w:val="18"/>
                <w:szCs w:val="18"/>
              </w:rPr>
            </w:pPr>
            <w:r w:rsidRPr="00B8002A">
              <w:rPr>
                <w:rFonts w:ascii="Arial" w:hAnsi="Arial" w:cs="Arial"/>
                <w:b/>
                <w:bCs/>
                <w:spacing w:val="-3"/>
                <w:sz w:val="18"/>
                <w:szCs w:val="18"/>
              </w:rPr>
              <w:t xml:space="preserve">Digital Systems: Principles and Applications, </w:t>
            </w:r>
            <w:r w:rsidRPr="00B8002A">
              <w:rPr>
                <w:rFonts w:ascii="Arial" w:hAnsi="Arial" w:cs="Arial"/>
                <w:i/>
                <w:iCs/>
                <w:spacing w:val="-3"/>
                <w:sz w:val="18"/>
                <w:szCs w:val="18"/>
              </w:rPr>
              <w:t>Prentice Hall</w:t>
            </w:r>
          </w:p>
        </w:tc>
      </w:tr>
      <w:tr w:rsidR="009362FD" w:rsidRPr="00070ABD" w:rsidTr="00CE6829">
        <w:trPr>
          <w:jc w:val="center"/>
        </w:trPr>
        <w:tc>
          <w:tcPr>
            <w:tcW w:w="196" w:type="pct"/>
          </w:tcPr>
          <w:p w:rsidR="009362FD" w:rsidRPr="00CE1BAF" w:rsidRDefault="009362FD" w:rsidP="00053644">
            <w:pPr>
              <w:suppressAutoHyphens/>
              <w:jc w:val="center"/>
              <w:rPr>
                <w:rFonts w:ascii="Arial" w:hAnsi="Arial" w:cs="Arial"/>
                <w:spacing w:val="-3"/>
                <w:sz w:val="18"/>
                <w:szCs w:val="18"/>
              </w:rPr>
            </w:pPr>
            <w:r w:rsidRPr="00CE1BAF">
              <w:rPr>
                <w:rFonts w:ascii="Arial" w:hAnsi="Arial" w:cs="Arial"/>
                <w:spacing w:val="-3"/>
                <w:sz w:val="18"/>
                <w:szCs w:val="18"/>
              </w:rPr>
              <w:t>2.</w:t>
            </w:r>
          </w:p>
        </w:tc>
        <w:tc>
          <w:tcPr>
            <w:tcW w:w="1319" w:type="pct"/>
          </w:tcPr>
          <w:p w:rsidR="009362FD" w:rsidRPr="00CE1BAF" w:rsidRDefault="009362FD" w:rsidP="00053644">
            <w:pPr>
              <w:rPr>
                <w:rFonts w:ascii="Arial" w:hAnsi="Arial" w:cs="Arial"/>
                <w:sz w:val="18"/>
                <w:szCs w:val="18"/>
              </w:rPr>
            </w:pPr>
            <w:r w:rsidRPr="00CE1BAF">
              <w:rPr>
                <w:rFonts w:ascii="Arial" w:hAnsi="Arial" w:cs="Arial"/>
                <w:sz w:val="18"/>
                <w:szCs w:val="18"/>
              </w:rPr>
              <w:t>M. Morris Mano</w:t>
            </w:r>
          </w:p>
        </w:tc>
        <w:tc>
          <w:tcPr>
            <w:tcW w:w="143" w:type="pct"/>
          </w:tcPr>
          <w:p w:rsidR="009362FD" w:rsidRPr="00070ABD" w:rsidRDefault="009362FD" w:rsidP="00053644">
            <w:pPr>
              <w:suppressAutoHyphens/>
              <w:jc w:val="center"/>
              <w:rPr>
                <w:rFonts w:ascii="Arial" w:hAnsi="Arial" w:cs="Arial"/>
                <w:spacing w:val="-3"/>
                <w:sz w:val="18"/>
                <w:szCs w:val="18"/>
              </w:rPr>
            </w:pPr>
            <w:r>
              <w:rPr>
                <w:rFonts w:ascii="Arial" w:hAnsi="Arial" w:cs="Arial"/>
                <w:spacing w:val="-3"/>
                <w:sz w:val="18"/>
                <w:szCs w:val="18"/>
              </w:rPr>
              <w:t>:</w:t>
            </w:r>
          </w:p>
        </w:tc>
        <w:tc>
          <w:tcPr>
            <w:tcW w:w="3342" w:type="pct"/>
          </w:tcPr>
          <w:p w:rsidR="009362FD" w:rsidRPr="00070ABD" w:rsidRDefault="009362FD" w:rsidP="00053644">
            <w:pPr>
              <w:suppressAutoHyphens/>
              <w:rPr>
                <w:rFonts w:ascii="Arial" w:hAnsi="Arial" w:cs="Arial"/>
                <w:b/>
                <w:bCs/>
                <w:spacing w:val="-3"/>
                <w:sz w:val="18"/>
                <w:szCs w:val="18"/>
              </w:rPr>
            </w:pPr>
            <w:r w:rsidRPr="00B8002A">
              <w:rPr>
                <w:rFonts w:ascii="Arial" w:hAnsi="Arial" w:cs="Arial"/>
                <w:b/>
                <w:bCs/>
                <w:spacing w:val="-3"/>
                <w:sz w:val="18"/>
                <w:szCs w:val="18"/>
              </w:rPr>
              <w:t>Digital Logic and Computer Design</w:t>
            </w:r>
            <w:r w:rsidRPr="00B8002A">
              <w:rPr>
                <w:rFonts w:ascii="Arial" w:hAnsi="Arial" w:cs="Arial"/>
                <w:i/>
                <w:iCs/>
                <w:spacing w:val="-3"/>
                <w:sz w:val="18"/>
                <w:szCs w:val="18"/>
              </w:rPr>
              <w:t>, Prentice Hall</w:t>
            </w:r>
          </w:p>
        </w:tc>
      </w:tr>
    </w:tbl>
    <w:p w:rsidR="009362FD" w:rsidRPr="00070ABD" w:rsidRDefault="009362FD" w:rsidP="00053644">
      <w:pPr>
        <w:jc w:val="center"/>
        <w:rPr>
          <w:rFonts w:ascii="Arial" w:hAnsi="Arial" w:cs="Arial"/>
          <w:b/>
          <w:spacing w:val="-3"/>
          <w:sz w:val="18"/>
          <w:szCs w:val="18"/>
        </w:rPr>
      </w:pPr>
    </w:p>
    <w:p w:rsidR="009362FD" w:rsidRPr="00070ABD" w:rsidRDefault="009362FD" w:rsidP="00CE6829">
      <w:pPr>
        <w:rPr>
          <w:rFonts w:ascii="Arial" w:hAnsi="Arial" w:cs="Arial"/>
          <w:b/>
          <w:spacing w:val="-3"/>
          <w:sz w:val="18"/>
          <w:szCs w:val="18"/>
        </w:rPr>
      </w:pPr>
      <w:r w:rsidRPr="00070ABD">
        <w:rPr>
          <w:rFonts w:ascii="Arial" w:hAnsi="Arial" w:cs="Arial"/>
          <w:b/>
          <w:spacing w:val="-3"/>
          <w:sz w:val="18"/>
          <w:szCs w:val="18"/>
        </w:rPr>
        <w:t>Books Recommended:</w:t>
      </w:r>
    </w:p>
    <w:tbl>
      <w:tblPr>
        <w:tblW w:w="4998" w:type="pct"/>
        <w:jc w:val="center"/>
        <w:tblLook w:val="0000" w:firstRow="0" w:lastRow="0" w:firstColumn="0" w:lastColumn="0" w:noHBand="0" w:noVBand="0"/>
      </w:tblPr>
      <w:tblGrid>
        <w:gridCol w:w="361"/>
        <w:gridCol w:w="2431"/>
        <w:gridCol w:w="264"/>
        <w:gridCol w:w="6182"/>
      </w:tblGrid>
      <w:tr w:rsidR="009362FD" w:rsidRPr="00070ABD" w:rsidTr="00CE6829">
        <w:trPr>
          <w:trHeight w:val="196"/>
          <w:jc w:val="center"/>
        </w:trPr>
        <w:tc>
          <w:tcPr>
            <w:tcW w:w="195"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1.</w:t>
            </w:r>
          </w:p>
        </w:tc>
        <w:tc>
          <w:tcPr>
            <w:tcW w:w="1316" w:type="pct"/>
          </w:tcPr>
          <w:p w:rsidR="009362FD" w:rsidRPr="00070ABD" w:rsidRDefault="009362FD" w:rsidP="00053644">
            <w:pPr>
              <w:suppressAutoHyphens/>
              <w:rPr>
                <w:rFonts w:ascii="Arial" w:hAnsi="Arial" w:cs="Arial"/>
                <w:spacing w:val="-3"/>
                <w:sz w:val="18"/>
                <w:szCs w:val="18"/>
              </w:rPr>
            </w:pPr>
            <w:r w:rsidRPr="00B8002A">
              <w:rPr>
                <w:rFonts w:ascii="Arial" w:hAnsi="Arial" w:cs="Arial"/>
                <w:spacing w:val="-3"/>
                <w:sz w:val="18"/>
                <w:szCs w:val="18"/>
              </w:rPr>
              <w:t>V. K. Jain</w:t>
            </w:r>
          </w:p>
        </w:tc>
        <w:tc>
          <w:tcPr>
            <w:tcW w:w="143"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46" w:type="pct"/>
          </w:tcPr>
          <w:p w:rsidR="009362FD" w:rsidRPr="00070ABD" w:rsidRDefault="009362FD" w:rsidP="00053644">
            <w:pPr>
              <w:suppressAutoHyphens/>
              <w:rPr>
                <w:rFonts w:ascii="Arial" w:hAnsi="Arial" w:cs="Arial"/>
                <w:spacing w:val="-3"/>
                <w:sz w:val="18"/>
                <w:szCs w:val="18"/>
              </w:rPr>
            </w:pPr>
            <w:r w:rsidRPr="00B8002A">
              <w:rPr>
                <w:rFonts w:ascii="Arial" w:hAnsi="Arial" w:cs="Arial"/>
                <w:b/>
                <w:bCs/>
                <w:spacing w:val="-3"/>
                <w:sz w:val="18"/>
                <w:szCs w:val="18"/>
              </w:rPr>
              <w:t>An Introduction to Switching Theory and Digital Electronics</w:t>
            </w:r>
            <w:r w:rsidRPr="00B8002A">
              <w:rPr>
                <w:rFonts w:ascii="Arial" w:hAnsi="Arial" w:cs="Arial"/>
                <w:spacing w:val="-3"/>
                <w:sz w:val="18"/>
                <w:szCs w:val="18"/>
              </w:rPr>
              <w:t xml:space="preserve">, </w:t>
            </w:r>
            <w:r w:rsidRPr="00B8002A">
              <w:rPr>
                <w:rFonts w:ascii="Arial" w:hAnsi="Arial" w:cs="Arial"/>
                <w:i/>
                <w:iCs/>
                <w:spacing w:val="-3"/>
                <w:sz w:val="18"/>
                <w:szCs w:val="18"/>
              </w:rPr>
              <w:t>Khanna Publishers, New Delhi</w:t>
            </w:r>
          </w:p>
        </w:tc>
      </w:tr>
      <w:tr w:rsidR="009362FD" w:rsidRPr="00070ABD" w:rsidTr="00CE6829">
        <w:trPr>
          <w:trHeight w:val="109"/>
          <w:jc w:val="center"/>
        </w:trPr>
        <w:tc>
          <w:tcPr>
            <w:tcW w:w="195"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2.</w:t>
            </w:r>
          </w:p>
        </w:tc>
        <w:tc>
          <w:tcPr>
            <w:tcW w:w="1316" w:type="pct"/>
          </w:tcPr>
          <w:p w:rsidR="009362FD" w:rsidRPr="00070ABD" w:rsidRDefault="009362FD" w:rsidP="00053644">
            <w:pPr>
              <w:suppressAutoHyphens/>
              <w:rPr>
                <w:rFonts w:ascii="Arial" w:hAnsi="Arial" w:cs="Arial"/>
                <w:spacing w:val="-3"/>
                <w:sz w:val="18"/>
                <w:szCs w:val="18"/>
              </w:rPr>
            </w:pPr>
            <w:r w:rsidRPr="00B8002A">
              <w:rPr>
                <w:rFonts w:ascii="Arial" w:hAnsi="Arial" w:cs="Arial"/>
                <w:spacing w:val="-3"/>
                <w:sz w:val="18"/>
                <w:szCs w:val="18"/>
              </w:rPr>
              <w:t>William H. Gothmann</w:t>
            </w:r>
          </w:p>
        </w:tc>
        <w:tc>
          <w:tcPr>
            <w:tcW w:w="143" w:type="pct"/>
          </w:tcPr>
          <w:p w:rsidR="009362FD" w:rsidRPr="00070ABD" w:rsidRDefault="009362FD" w:rsidP="00053644">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46" w:type="pct"/>
          </w:tcPr>
          <w:p w:rsidR="009362FD" w:rsidRPr="00070ABD" w:rsidRDefault="009362FD" w:rsidP="00053644">
            <w:pPr>
              <w:suppressAutoHyphens/>
              <w:rPr>
                <w:rFonts w:ascii="Arial" w:hAnsi="Arial" w:cs="Arial"/>
                <w:spacing w:val="-3"/>
                <w:sz w:val="18"/>
                <w:szCs w:val="18"/>
              </w:rPr>
            </w:pPr>
            <w:r w:rsidRPr="00B8002A">
              <w:rPr>
                <w:rFonts w:ascii="Arial" w:hAnsi="Arial" w:cs="Arial"/>
                <w:b/>
                <w:bCs/>
                <w:spacing w:val="-3"/>
                <w:sz w:val="18"/>
                <w:szCs w:val="18"/>
              </w:rPr>
              <w:t>Digital Electronics,</w:t>
            </w:r>
            <w:r w:rsidRPr="00B8002A">
              <w:rPr>
                <w:rFonts w:ascii="Arial" w:hAnsi="Arial" w:cs="Arial"/>
                <w:i/>
                <w:iCs/>
                <w:spacing w:val="-3"/>
                <w:sz w:val="18"/>
                <w:szCs w:val="18"/>
              </w:rPr>
              <w:t>Prentice Hall</w:t>
            </w:r>
          </w:p>
        </w:tc>
      </w:tr>
    </w:tbl>
    <w:p w:rsidR="009362FD" w:rsidRPr="00070ABD" w:rsidRDefault="009362FD" w:rsidP="00053644">
      <w:pPr>
        <w:jc w:val="center"/>
        <w:rPr>
          <w:rFonts w:ascii="Arial" w:hAnsi="Arial" w:cs="Arial"/>
          <w:sz w:val="18"/>
          <w:szCs w:val="18"/>
        </w:rPr>
      </w:pPr>
    </w:p>
    <w:p w:rsidR="009362FD" w:rsidRPr="00DD1CEF"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D1CEF">
        <w:rPr>
          <w:rFonts w:ascii="Arial" w:hAnsi="Arial" w:cs="Arial"/>
          <w:b/>
          <w:bCs/>
          <w:iCs/>
          <w:sz w:val="18"/>
          <w:szCs w:val="18"/>
        </w:rPr>
        <w:t>CSE 2121: Data Structure</w:t>
      </w:r>
    </w:p>
    <w:p w:rsidR="009362FD" w:rsidRPr="00DD1CEF"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D1CEF">
        <w:rPr>
          <w:rFonts w:ascii="Arial" w:hAnsi="Arial" w:cs="Arial"/>
          <w:b/>
          <w:bCs/>
          <w:iCs/>
          <w:sz w:val="18"/>
          <w:szCs w:val="18"/>
        </w:rPr>
        <w:t xml:space="preserve">Credits: </w:t>
      </w:r>
      <w:r w:rsidRPr="00DD1CEF">
        <w:rPr>
          <w:rFonts w:ascii="Arial" w:hAnsi="Arial" w:cs="Arial"/>
          <w:iCs/>
          <w:sz w:val="18"/>
          <w:szCs w:val="18"/>
        </w:rPr>
        <w:t xml:space="preserve">3 </w:t>
      </w:r>
      <w:r w:rsidR="00844CE6">
        <w:rPr>
          <w:rFonts w:ascii="Arial" w:hAnsi="Arial" w:cs="Arial"/>
          <w:b/>
          <w:bCs/>
          <w:iCs/>
          <w:sz w:val="18"/>
          <w:szCs w:val="18"/>
        </w:rPr>
        <w:t>Contact Hours: 42</w:t>
      </w:r>
    </w:p>
    <w:p w:rsidR="009362FD" w:rsidRPr="00DD1CEF"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D1CEF">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DD1CEF" w:rsidRDefault="009362FD"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362FD" w:rsidRPr="00DD1CEF" w:rsidTr="00053644">
        <w:trPr>
          <w:jc w:val="center"/>
        </w:trPr>
        <w:tc>
          <w:tcPr>
            <w:tcW w:w="1439" w:type="dxa"/>
          </w:tcPr>
          <w:p w:rsidR="009362FD" w:rsidRPr="00DD1CEF" w:rsidRDefault="009362FD" w:rsidP="00053644">
            <w:pPr>
              <w:rPr>
                <w:rFonts w:ascii="Arial" w:hAnsi="Arial" w:cs="Arial"/>
                <w:b/>
                <w:bCs/>
                <w:sz w:val="18"/>
                <w:szCs w:val="18"/>
              </w:rPr>
            </w:pPr>
            <w:r w:rsidRPr="00DD1CEF">
              <w:rPr>
                <w:rFonts w:ascii="Arial" w:hAnsi="Arial" w:cs="Arial"/>
                <w:b/>
                <w:sz w:val="18"/>
                <w:szCs w:val="18"/>
              </w:rPr>
              <w:t>Prerequisite:</w:t>
            </w:r>
          </w:p>
        </w:tc>
        <w:tc>
          <w:tcPr>
            <w:tcW w:w="7741" w:type="dxa"/>
          </w:tcPr>
          <w:p w:rsidR="009362FD" w:rsidRPr="00DD1CEF" w:rsidRDefault="009362FD" w:rsidP="00053644">
            <w:pPr>
              <w:rPr>
                <w:rFonts w:ascii="Arial" w:hAnsi="Arial" w:cs="Arial"/>
                <w:iCs/>
                <w:sz w:val="18"/>
                <w:szCs w:val="18"/>
              </w:rPr>
            </w:pPr>
            <w:r w:rsidRPr="00DD1CEF">
              <w:rPr>
                <w:rFonts w:ascii="Arial" w:hAnsi="Arial" w:cs="Arial"/>
                <w:iCs/>
                <w:sz w:val="18"/>
                <w:szCs w:val="18"/>
              </w:rPr>
              <w:t>CSE1121: Structural Programming Language</w:t>
            </w:r>
          </w:p>
        </w:tc>
      </w:tr>
      <w:tr w:rsidR="009362FD" w:rsidRPr="00DD1CEF" w:rsidTr="00053644">
        <w:trPr>
          <w:jc w:val="center"/>
        </w:trPr>
        <w:tc>
          <w:tcPr>
            <w:tcW w:w="1439" w:type="dxa"/>
          </w:tcPr>
          <w:p w:rsidR="009362FD" w:rsidRPr="00DD1CEF" w:rsidRDefault="009362FD" w:rsidP="00053644">
            <w:pPr>
              <w:rPr>
                <w:rFonts w:ascii="Arial" w:hAnsi="Arial" w:cs="Arial"/>
                <w:b/>
                <w:sz w:val="18"/>
                <w:szCs w:val="18"/>
              </w:rPr>
            </w:pPr>
            <w:r w:rsidRPr="00DD1CEF">
              <w:rPr>
                <w:rFonts w:ascii="Arial" w:hAnsi="Arial" w:cs="Arial"/>
                <w:b/>
                <w:sz w:val="18"/>
                <w:szCs w:val="18"/>
              </w:rPr>
              <w:t>Course Type</w:t>
            </w:r>
          </w:p>
        </w:tc>
        <w:tc>
          <w:tcPr>
            <w:tcW w:w="7741" w:type="dxa"/>
          </w:tcPr>
          <w:p w:rsidR="009362FD" w:rsidRPr="00DD1CEF" w:rsidRDefault="009F4EBA" w:rsidP="00053644">
            <w:pPr>
              <w:rPr>
                <w:rFonts w:ascii="Arial" w:hAnsi="Arial" w:cs="Arial"/>
                <w:iCs/>
                <w:sz w:val="18"/>
                <w:szCs w:val="18"/>
              </w:rPr>
            </w:pPr>
            <w:sdt>
              <w:sdtPr>
                <w:rPr>
                  <w:rFonts w:ascii="Arial" w:hAnsi="Arial" w:cs="Arial"/>
                  <w:iCs/>
                  <w:sz w:val="18"/>
                  <w:szCs w:val="18"/>
                </w:rPr>
                <w:id w:val="-1594387519"/>
              </w:sdtPr>
              <w:sdtEndPr/>
              <w:sdtContent>
                <w:r w:rsidR="009362FD" w:rsidRPr="00DD1CEF">
                  <w:rPr>
                    <w:rFonts w:ascii="MS Gothic" w:eastAsia="MS Gothic" w:hAnsi="MS Gothic" w:cs="MS Gothic" w:hint="eastAsia"/>
                    <w:iCs/>
                    <w:sz w:val="18"/>
                    <w:szCs w:val="18"/>
                  </w:rPr>
                  <w:t>☒</w:t>
                </w:r>
              </w:sdtContent>
            </w:sdt>
            <w:r w:rsidR="009362FD" w:rsidRPr="00DD1CEF">
              <w:rPr>
                <w:rFonts w:ascii="Arial" w:hAnsi="Arial" w:cs="Arial"/>
                <w:iCs/>
                <w:sz w:val="18"/>
                <w:szCs w:val="18"/>
              </w:rPr>
              <w:t xml:space="preserve"> Theory         </w:t>
            </w:r>
            <w:sdt>
              <w:sdtPr>
                <w:rPr>
                  <w:rFonts w:ascii="Arial" w:hAnsi="Arial" w:cs="Arial"/>
                  <w:iCs/>
                  <w:sz w:val="18"/>
                  <w:szCs w:val="18"/>
                </w:rPr>
                <w:id w:val="-1504037678"/>
              </w:sdtPr>
              <w:sdtEndPr/>
              <w:sdtContent>
                <w:r w:rsidR="009362FD" w:rsidRPr="00DD1CEF">
                  <w:rPr>
                    <w:rFonts w:ascii="MS Gothic" w:eastAsia="MS Gothic" w:hAnsi="MS Gothic" w:cs="MS Gothic" w:hint="eastAsia"/>
                    <w:iCs/>
                    <w:sz w:val="18"/>
                    <w:szCs w:val="18"/>
                  </w:rPr>
                  <w:t>☐</w:t>
                </w:r>
              </w:sdtContent>
            </w:sdt>
            <w:r w:rsidR="009362FD" w:rsidRPr="00DD1CEF">
              <w:rPr>
                <w:rFonts w:ascii="Arial" w:hAnsi="Arial" w:cs="Arial"/>
                <w:iCs/>
                <w:sz w:val="18"/>
                <w:szCs w:val="18"/>
              </w:rPr>
              <w:t xml:space="preserve">  Laboratory work         </w:t>
            </w:r>
            <w:sdt>
              <w:sdtPr>
                <w:rPr>
                  <w:rFonts w:ascii="Arial" w:hAnsi="Arial" w:cs="Arial"/>
                  <w:iCs/>
                  <w:sz w:val="18"/>
                  <w:szCs w:val="18"/>
                </w:rPr>
                <w:id w:val="-1558313573"/>
              </w:sdtPr>
              <w:sdtEndPr/>
              <w:sdtContent>
                <w:r w:rsidR="009362FD" w:rsidRPr="00DD1CEF">
                  <w:rPr>
                    <w:rFonts w:ascii="MS Gothic" w:eastAsia="MS Gothic" w:hAnsi="MS Gothic" w:cs="MS Gothic" w:hint="eastAsia"/>
                    <w:iCs/>
                    <w:sz w:val="18"/>
                    <w:szCs w:val="18"/>
                  </w:rPr>
                  <w:t>☐</w:t>
                </w:r>
              </w:sdtContent>
            </w:sdt>
            <w:r w:rsidR="009362FD" w:rsidRPr="00DD1CEF">
              <w:rPr>
                <w:rFonts w:ascii="Arial" w:hAnsi="Arial" w:cs="Arial"/>
                <w:iCs/>
                <w:sz w:val="18"/>
                <w:szCs w:val="18"/>
              </w:rPr>
              <w:t xml:space="preserve">  Project work      </w:t>
            </w:r>
            <w:sdt>
              <w:sdtPr>
                <w:rPr>
                  <w:rFonts w:ascii="Arial" w:hAnsi="Arial" w:cs="Arial"/>
                  <w:iCs/>
                  <w:sz w:val="18"/>
                  <w:szCs w:val="18"/>
                </w:rPr>
                <w:id w:val="1491131657"/>
              </w:sdtPr>
              <w:sdtEndPr/>
              <w:sdtContent>
                <w:r w:rsidR="009362FD" w:rsidRPr="00DD1CEF">
                  <w:rPr>
                    <w:rFonts w:ascii="MS Gothic" w:eastAsia="MS Gothic" w:hAnsi="MS Gothic" w:cs="MS Gothic" w:hint="eastAsia"/>
                    <w:iCs/>
                    <w:sz w:val="18"/>
                    <w:szCs w:val="18"/>
                  </w:rPr>
                  <w:t>☐</w:t>
                </w:r>
              </w:sdtContent>
            </w:sdt>
            <w:r w:rsidR="009362FD" w:rsidRPr="00DD1CEF">
              <w:rPr>
                <w:rFonts w:ascii="Arial" w:hAnsi="Arial" w:cs="Arial"/>
                <w:iCs/>
                <w:sz w:val="18"/>
                <w:szCs w:val="18"/>
              </w:rPr>
              <w:t xml:space="preserve">  Viva Voce                    </w:t>
            </w:r>
          </w:p>
        </w:tc>
      </w:tr>
      <w:tr w:rsidR="009362FD" w:rsidRPr="00DD1CEF" w:rsidTr="00053644">
        <w:trPr>
          <w:trHeight w:val="238"/>
          <w:jc w:val="center"/>
        </w:trPr>
        <w:tc>
          <w:tcPr>
            <w:tcW w:w="1439" w:type="dxa"/>
          </w:tcPr>
          <w:p w:rsidR="009362FD" w:rsidRPr="00DD1CEF" w:rsidRDefault="009362FD" w:rsidP="00053644">
            <w:pPr>
              <w:ind w:left="2160" w:hanging="2160"/>
              <w:rPr>
                <w:rFonts w:ascii="Arial" w:hAnsi="Arial" w:cs="Arial"/>
                <w:b/>
                <w:bCs/>
                <w:sz w:val="18"/>
                <w:szCs w:val="18"/>
              </w:rPr>
            </w:pPr>
            <w:r w:rsidRPr="00DD1CEF">
              <w:rPr>
                <w:rFonts w:ascii="Arial" w:hAnsi="Arial" w:cs="Arial"/>
                <w:b/>
                <w:bCs/>
                <w:sz w:val="18"/>
                <w:szCs w:val="18"/>
              </w:rPr>
              <w:t>Motivation</w:t>
            </w:r>
          </w:p>
        </w:tc>
        <w:tc>
          <w:tcPr>
            <w:tcW w:w="7741" w:type="dxa"/>
          </w:tcPr>
          <w:p w:rsidR="009362FD" w:rsidRPr="00DD1CEF" w:rsidRDefault="009362FD" w:rsidP="00053644">
            <w:pPr>
              <w:rPr>
                <w:rFonts w:ascii="Arial" w:hAnsi="Arial" w:cs="Arial"/>
                <w:b/>
                <w:iCs/>
                <w:sz w:val="18"/>
                <w:szCs w:val="18"/>
              </w:rPr>
            </w:pPr>
            <w:r w:rsidRPr="00DD1CEF">
              <w:rPr>
                <w:rFonts w:ascii="Arial" w:hAnsi="Arial" w:cs="Arial"/>
                <w:iCs/>
                <w:sz w:val="18"/>
                <w:szCs w:val="18"/>
              </w:rPr>
              <w:t>To learn all accumulated expertise in computing and use them in data storage and access so as to write cleaner code that run much faster.</w:t>
            </w:r>
          </w:p>
        </w:tc>
      </w:tr>
      <w:tr w:rsidR="009362FD" w:rsidRPr="00DD1CEF" w:rsidTr="00053644">
        <w:trPr>
          <w:trHeight w:val="238"/>
          <w:jc w:val="center"/>
        </w:trPr>
        <w:tc>
          <w:tcPr>
            <w:tcW w:w="9180" w:type="dxa"/>
            <w:gridSpan w:val="2"/>
          </w:tcPr>
          <w:p w:rsidR="00A02CEA" w:rsidRDefault="00A02CEA" w:rsidP="00053644">
            <w:pPr>
              <w:rPr>
                <w:rFonts w:ascii="Arial" w:hAnsi="Arial" w:cs="Arial"/>
                <w:b/>
                <w:bCs/>
                <w:sz w:val="18"/>
                <w:szCs w:val="18"/>
              </w:rPr>
            </w:pPr>
          </w:p>
          <w:p w:rsidR="009362FD" w:rsidRPr="00DD1CEF" w:rsidRDefault="009362FD" w:rsidP="00053644">
            <w:pPr>
              <w:rPr>
                <w:rFonts w:ascii="Arial" w:hAnsi="Arial" w:cs="Arial"/>
                <w:b/>
                <w:bCs/>
                <w:sz w:val="18"/>
                <w:szCs w:val="18"/>
              </w:rPr>
            </w:pPr>
            <w:r w:rsidRPr="00DD1CEF">
              <w:rPr>
                <w:rFonts w:ascii="Arial" w:hAnsi="Arial" w:cs="Arial"/>
                <w:b/>
                <w:bCs/>
                <w:sz w:val="18"/>
                <w:szCs w:val="18"/>
              </w:rPr>
              <w:t>Course Objective:</w:t>
            </w:r>
          </w:p>
          <w:p w:rsidR="009362FD" w:rsidRPr="00DD1CEF" w:rsidRDefault="009362FD" w:rsidP="00053644">
            <w:pPr>
              <w:jc w:val="both"/>
              <w:rPr>
                <w:rFonts w:ascii="Arial" w:hAnsi="Arial" w:cs="Arial"/>
                <w:iCs/>
                <w:sz w:val="18"/>
                <w:szCs w:val="18"/>
              </w:rPr>
            </w:pPr>
            <w:r w:rsidRPr="00DD1CEF">
              <w:rPr>
                <w:rFonts w:ascii="Arial" w:hAnsi="Arial" w:cs="Arial"/>
                <w:iCs/>
                <w:sz w:val="18"/>
                <w:szCs w:val="18"/>
              </w:rPr>
              <w:t>The main objective of this course is to provide necessary knowledge on different data structures and efficient storage mechanisms of data for an easy access. Data structures make the program easier to understand and debug. It also introduces various techniques for representation of the data in the real world.</w:t>
            </w:r>
          </w:p>
        </w:tc>
      </w:tr>
    </w:tbl>
    <w:p w:rsidR="009362FD" w:rsidRPr="00DD1CEF" w:rsidRDefault="009362FD" w:rsidP="00053644">
      <w:pPr>
        <w:jc w:val="center"/>
        <w:rPr>
          <w:rFonts w:ascii="Arial" w:hAnsi="Arial" w:cs="Arial"/>
          <w:sz w:val="18"/>
          <w:szCs w:val="18"/>
        </w:rPr>
      </w:pPr>
    </w:p>
    <w:p w:rsidR="00AA235D" w:rsidRDefault="00AA235D">
      <w:pPr>
        <w:rPr>
          <w:rFonts w:ascii="Arial" w:hAnsi="Arial" w:cs="Arial"/>
          <w:b/>
          <w:color w:val="000000" w:themeColor="text1"/>
          <w:sz w:val="18"/>
          <w:szCs w:val="18"/>
        </w:rPr>
      </w:pPr>
      <w:r>
        <w:rPr>
          <w:rFonts w:ascii="Arial" w:hAnsi="Arial" w:cs="Arial"/>
          <w:b/>
          <w:color w:val="000000" w:themeColor="text1"/>
          <w:sz w:val="18"/>
          <w:szCs w:val="18"/>
        </w:rPr>
        <w:br w:type="page"/>
      </w:r>
    </w:p>
    <w:p w:rsidR="009362FD" w:rsidRPr="00DD1CEF" w:rsidRDefault="009362FD" w:rsidP="00053644">
      <w:pPr>
        <w:autoSpaceDE w:val="0"/>
        <w:autoSpaceDN w:val="0"/>
        <w:adjustRightInd w:val="0"/>
        <w:jc w:val="center"/>
        <w:rPr>
          <w:rFonts w:ascii="Arial" w:hAnsi="Arial" w:cs="Arial"/>
          <w:b/>
          <w:color w:val="000000" w:themeColor="text1"/>
          <w:sz w:val="18"/>
          <w:szCs w:val="18"/>
        </w:rPr>
      </w:pPr>
      <w:r w:rsidRPr="00DD1CEF">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9362FD" w:rsidRPr="00DD1CEF" w:rsidTr="00053644">
        <w:trPr>
          <w:trHeight w:val="877"/>
          <w:jc w:val="center"/>
        </w:trPr>
        <w:tc>
          <w:tcPr>
            <w:tcW w:w="646"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 No.</w:t>
            </w:r>
          </w:p>
        </w:tc>
        <w:tc>
          <w:tcPr>
            <w:tcW w:w="1534"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 Statement</w:t>
            </w:r>
          </w:p>
        </w:tc>
        <w:tc>
          <w:tcPr>
            <w:tcW w:w="2585"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Corresponding PO</w:t>
            </w:r>
          </w:p>
        </w:tc>
        <w:tc>
          <w:tcPr>
            <w:tcW w:w="1051"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Domain / level of learning taxonomy</w:t>
            </w:r>
          </w:p>
        </w:tc>
        <w:tc>
          <w:tcPr>
            <w:tcW w:w="1747"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Delivery methods and activities</w:t>
            </w:r>
          </w:p>
        </w:tc>
        <w:tc>
          <w:tcPr>
            <w:tcW w:w="1612"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Assessment tools</w:t>
            </w:r>
          </w:p>
        </w:tc>
      </w:tr>
      <w:tr w:rsidR="009362FD" w:rsidRPr="00DD1CEF" w:rsidTr="00053644">
        <w:trPr>
          <w:trHeight w:val="1646"/>
          <w:jc w:val="center"/>
        </w:trPr>
        <w:tc>
          <w:tcPr>
            <w:tcW w:w="646"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CO1</w:t>
            </w:r>
          </w:p>
        </w:tc>
        <w:tc>
          <w:tcPr>
            <w:tcW w:w="1534" w:type="dxa"/>
            <w:vAlign w:val="center"/>
          </w:tcPr>
          <w:p w:rsidR="009362FD" w:rsidRPr="00DD1CEF" w:rsidRDefault="009362FD" w:rsidP="00053644">
            <w:pPr>
              <w:pStyle w:val="ListParagraph"/>
              <w:spacing w:after="0" w:line="240" w:lineRule="auto"/>
              <w:ind w:left="-18"/>
              <w:jc w:val="center"/>
              <w:rPr>
                <w:rFonts w:ascii="Arial" w:hAnsi="Arial" w:cs="Arial"/>
                <w:color w:val="000000" w:themeColor="text1"/>
                <w:sz w:val="18"/>
                <w:szCs w:val="18"/>
              </w:rPr>
            </w:pPr>
            <w:r w:rsidRPr="00DD1CEF">
              <w:rPr>
                <w:rFonts w:ascii="Arial" w:hAnsi="Arial" w:cs="Arial"/>
                <w:b/>
                <w:color w:val="000000" w:themeColor="text1"/>
                <w:sz w:val="18"/>
                <w:szCs w:val="18"/>
              </w:rPr>
              <w:t>Understand</w:t>
            </w:r>
            <w:r w:rsidRPr="00DD1CEF">
              <w:rPr>
                <w:rFonts w:ascii="Arial" w:hAnsi="Arial" w:cs="Arial"/>
                <w:color w:val="000000" w:themeColor="text1"/>
                <w:sz w:val="18"/>
                <w:szCs w:val="18"/>
              </w:rPr>
              <w:t xml:space="preserve"> data structures, its types, and applications of different data structures.</w:t>
            </w:r>
          </w:p>
        </w:tc>
        <w:tc>
          <w:tcPr>
            <w:tcW w:w="2585" w:type="dxa"/>
            <w:vAlign w:val="center"/>
          </w:tcPr>
          <w:p w:rsidR="009362FD" w:rsidRPr="00DD1CEF" w:rsidRDefault="009362FD" w:rsidP="00053644">
            <w:pPr>
              <w:pStyle w:val="ListParagraph"/>
              <w:spacing w:after="0" w:line="240" w:lineRule="auto"/>
              <w:ind w:left="0"/>
              <w:jc w:val="center"/>
              <w:rPr>
                <w:rFonts w:ascii="Arial" w:hAnsi="Arial" w:cs="Arial"/>
                <w:b/>
                <w:bCs/>
                <w:color w:val="000000" w:themeColor="text1"/>
                <w:sz w:val="18"/>
                <w:szCs w:val="18"/>
              </w:rPr>
            </w:pPr>
            <w:r w:rsidRPr="00DD1CEF">
              <w:rPr>
                <w:rFonts w:ascii="Arial" w:hAnsi="Arial" w:cs="Arial"/>
                <w:b/>
                <w:bCs/>
                <w:color w:val="000000" w:themeColor="text1"/>
                <w:sz w:val="18"/>
                <w:szCs w:val="18"/>
              </w:rPr>
              <w:t>Engineering knowledge</w:t>
            </w:r>
          </w:p>
          <w:p w:rsidR="009362FD" w:rsidRPr="00DD1CEF" w:rsidRDefault="009362FD" w:rsidP="00053644">
            <w:pPr>
              <w:pStyle w:val="ListParagraph"/>
              <w:spacing w:after="0" w:line="240" w:lineRule="auto"/>
              <w:ind w:left="0"/>
              <w:jc w:val="center"/>
              <w:rPr>
                <w:rFonts w:ascii="Arial" w:hAnsi="Arial" w:cs="Arial"/>
                <w:color w:val="000000" w:themeColor="text1"/>
                <w:sz w:val="18"/>
                <w:szCs w:val="18"/>
              </w:rPr>
            </w:pPr>
            <w:r w:rsidRPr="00DD1CEF">
              <w:rPr>
                <w:rFonts w:ascii="Arial" w:hAnsi="Arial" w:cs="Arial"/>
                <w:color w:val="000000" w:themeColor="text1"/>
                <w:sz w:val="18"/>
                <w:szCs w:val="18"/>
              </w:rPr>
              <w:t>(PO1)</w:t>
            </w:r>
          </w:p>
        </w:tc>
        <w:tc>
          <w:tcPr>
            <w:tcW w:w="1051"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Cognitive domain – level 5</w:t>
            </w:r>
          </w:p>
        </w:tc>
        <w:tc>
          <w:tcPr>
            <w:tcW w:w="1747" w:type="dxa"/>
            <w:vAlign w:val="center"/>
          </w:tcPr>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9637443"/>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Lecture Note</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5346090"/>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Text Book</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2537925"/>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Audio/Video</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8105856"/>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Web Material</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003377"/>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Journal paper</w:t>
            </w:r>
          </w:p>
        </w:tc>
        <w:tc>
          <w:tcPr>
            <w:tcW w:w="1612" w:type="dxa"/>
            <w:vAlign w:val="center"/>
          </w:tcPr>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5937008"/>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Class Test</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7398129"/>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Final Exam</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8233309"/>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Assignment </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3858446"/>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Participation</w:t>
            </w:r>
          </w:p>
          <w:p w:rsidR="009362FD" w:rsidRPr="00DD1CE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062607212"/>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Presentation</w:t>
            </w:r>
          </w:p>
        </w:tc>
      </w:tr>
      <w:tr w:rsidR="009362FD" w:rsidRPr="00DD1CEF" w:rsidTr="00053644">
        <w:trPr>
          <w:trHeight w:val="1583"/>
          <w:jc w:val="center"/>
        </w:trPr>
        <w:tc>
          <w:tcPr>
            <w:tcW w:w="646"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CO2</w:t>
            </w:r>
          </w:p>
        </w:tc>
        <w:tc>
          <w:tcPr>
            <w:tcW w:w="1534" w:type="dxa"/>
            <w:vAlign w:val="center"/>
          </w:tcPr>
          <w:p w:rsidR="009362FD" w:rsidRPr="00DD1CEF" w:rsidRDefault="009362FD" w:rsidP="00053644">
            <w:pPr>
              <w:pStyle w:val="ListParagraph"/>
              <w:spacing w:after="0" w:line="240" w:lineRule="auto"/>
              <w:ind w:left="-18"/>
              <w:jc w:val="center"/>
              <w:rPr>
                <w:rFonts w:ascii="Arial" w:hAnsi="Arial" w:cs="Arial"/>
                <w:color w:val="000000" w:themeColor="text1"/>
                <w:sz w:val="18"/>
                <w:szCs w:val="18"/>
              </w:rPr>
            </w:pPr>
            <w:r w:rsidRPr="00DD1CEF">
              <w:rPr>
                <w:rFonts w:ascii="Arial" w:hAnsi="Arial" w:cs="Arial"/>
                <w:b/>
                <w:color w:val="000000" w:themeColor="text1"/>
                <w:sz w:val="18"/>
                <w:szCs w:val="18"/>
              </w:rPr>
              <w:t>Evaluate</w:t>
            </w:r>
            <w:r w:rsidRPr="00DD1CEF">
              <w:rPr>
                <w:rFonts w:ascii="Arial" w:hAnsi="Arial" w:cs="Arial"/>
                <w:color w:val="000000" w:themeColor="text1"/>
                <w:sz w:val="18"/>
                <w:szCs w:val="18"/>
              </w:rPr>
              <w:t xml:space="preserve"> algorithms and data structures in terms of time and memory complexity.</w:t>
            </w:r>
          </w:p>
        </w:tc>
        <w:tc>
          <w:tcPr>
            <w:tcW w:w="2585" w:type="dxa"/>
            <w:vAlign w:val="center"/>
          </w:tcPr>
          <w:p w:rsidR="009362FD" w:rsidRPr="00DD1CEF" w:rsidRDefault="009362FD" w:rsidP="00053644">
            <w:pPr>
              <w:pStyle w:val="ListParagraph"/>
              <w:spacing w:after="0" w:line="240" w:lineRule="auto"/>
              <w:ind w:left="0"/>
              <w:jc w:val="center"/>
              <w:rPr>
                <w:rFonts w:ascii="Arial" w:hAnsi="Arial" w:cs="Arial"/>
                <w:b/>
                <w:bCs/>
                <w:color w:val="000000" w:themeColor="text1"/>
                <w:sz w:val="18"/>
                <w:szCs w:val="18"/>
              </w:rPr>
            </w:pPr>
            <w:r w:rsidRPr="00DD1CEF">
              <w:rPr>
                <w:rFonts w:ascii="Arial" w:hAnsi="Arial" w:cs="Arial"/>
                <w:b/>
                <w:bCs/>
                <w:color w:val="000000" w:themeColor="text1"/>
                <w:sz w:val="18"/>
                <w:szCs w:val="18"/>
              </w:rPr>
              <w:t>Problem analysis</w:t>
            </w:r>
          </w:p>
          <w:p w:rsidR="009362FD" w:rsidRPr="00DD1CEF" w:rsidRDefault="009362FD" w:rsidP="00053644">
            <w:pPr>
              <w:pStyle w:val="ListParagraph"/>
              <w:spacing w:after="0" w:line="240" w:lineRule="auto"/>
              <w:ind w:left="0"/>
              <w:jc w:val="center"/>
              <w:rPr>
                <w:rFonts w:ascii="Arial" w:hAnsi="Arial" w:cs="Arial"/>
                <w:color w:val="000000" w:themeColor="text1"/>
                <w:sz w:val="18"/>
                <w:szCs w:val="18"/>
              </w:rPr>
            </w:pPr>
            <w:r w:rsidRPr="00DD1CEF">
              <w:rPr>
                <w:rFonts w:ascii="Arial" w:hAnsi="Arial" w:cs="Arial"/>
                <w:color w:val="000000" w:themeColor="text1"/>
                <w:sz w:val="18"/>
                <w:szCs w:val="18"/>
              </w:rPr>
              <w:t>(PO2)</w:t>
            </w:r>
          </w:p>
        </w:tc>
        <w:tc>
          <w:tcPr>
            <w:tcW w:w="1051"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Cognitive domain – level 5</w:t>
            </w:r>
          </w:p>
        </w:tc>
        <w:tc>
          <w:tcPr>
            <w:tcW w:w="1747" w:type="dxa"/>
            <w:vAlign w:val="center"/>
          </w:tcPr>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332278"/>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Lecture Note</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9424563"/>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Text Book</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6068233"/>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Audio/Video</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729608"/>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Web Material</w:t>
            </w:r>
          </w:p>
          <w:p w:rsidR="009362FD" w:rsidRPr="00DD1CE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674094939"/>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Journal paper</w:t>
            </w:r>
          </w:p>
        </w:tc>
        <w:tc>
          <w:tcPr>
            <w:tcW w:w="1612" w:type="dxa"/>
            <w:vAlign w:val="center"/>
          </w:tcPr>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8596578"/>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Class Test</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7551719"/>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Final Exam</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548781"/>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Assignment </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0844816"/>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Participation</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1766163"/>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Presentation</w:t>
            </w:r>
          </w:p>
        </w:tc>
      </w:tr>
      <w:tr w:rsidR="009362FD" w:rsidRPr="00DD1CEF" w:rsidTr="00053644">
        <w:trPr>
          <w:trHeight w:val="1700"/>
          <w:jc w:val="center"/>
        </w:trPr>
        <w:tc>
          <w:tcPr>
            <w:tcW w:w="646"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CO3</w:t>
            </w:r>
          </w:p>
        </w:tc>
        <w:tc>
          <w:tcPr>
            <w:tcW w:w="1534"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b/>
                <w:color w:val="000000" w:themeColor="text1"/>
                <w:sz w:val="18"/>
                <w:szCs w:val="18"/>
              </w:rPr>
              <w:t>Formulate</w:t>
            </w:r>
            <w:r w:rsidRPr="00DD1CEF">
              <w:rPr>
                <w:rFonts w:ascii="Arial" w:hAnsi="Arial" w:cs="Arial"/>
                <w:color w:val="000000" w:themeColor="text1"/>
                <w:sz w:val="18"/>
                <w:szCs w:val="18"/>
              </w:rPr>
              <w:t xml:space="preserve"> new solutions for programing problems using learned algorithms and data structures</w:t>
            </w:r>
          </w:p>
        </w:tc>
        <w:tc>
          <w:tcPr>
            <w:tcW w:w="2585" w:type="dxa"/>
            <w:vAlign w:val="center"/>
          </w:tcPr>
          <w:p w:rsidR="009362FD" w:rsidRPr="00DD1CEF" w:rsidRDefault="009362FD" w:rsidP="00053644">
            <w:pPr>
              <w:pStyle w:val="ListParagraph"/>
              <w:spacing w:after="0" w:line="240" w:lineRule="auto"/>
              <w:ind w:left="0"/>
              <w:jc w:val="center"/>
              <w:rPr>
                <w:rFonts w:ascii="Arial" w:hAnsi="Arial" w:cs="Arial"/>
                <w:b/>
                <w:bCs/>
                <w:color w:val="000000" w:themeColor="text1"/>
                <w:sz w:val="18"/>
                <w:szCs w:val="18"/>
              </w:rPr>
            </w:pPr>
            <w:r w:rsidRPr="00DD1CEF">
              <w:rPr>
                <w:rFonts w:ascii="Arial" w:hAnsi="Arial" w:cs="Arial"/>
                <w:b/>
                <w:bCs/>
                <w:color w:val="000000" w:themeColor="text1"/>
                <w:sz w:val="18"/>
                <w:szCs w:val="18"/>
              </w:rPr>
              <w:t>Design/development of solutions</w:t>
            </w:r>
          </w:p>
          <w:p w:rsidR="009362FD" w:rsidRPr="00DD1CEF" w:rsidRDefault="009362FD" w:rsidP="00053644">
            <w:pPr>
              <w:pStyle w:val="ListParagraph"/>
              <w:spacing w:after="0" w:line="240" w:lineRule="auto"/>
              <w:ind w:left="0"/>
              <w:jc w:val="center"/>
              <w:rPr>
                <w:rFonts w:ascii="Arial" w:hAnsi="Arial" w:cs="Arial"/>
                <w:color w:val="000000" w:themeColor="text1"/>
                <w:sz w:val="18"/>
                <w:szCs w:val="18"/>
              </w:rPr>
            </w:pPr>
            <w:r w:rsidRPr="00DD1CEF">
              <w:rPr>
                <w:rFonts w:ascii="Arial" w:hAnsi="Arial" w:cs="Arial"/>
                <w:color w:val="000000" w:themeColor="text1"/>
                <w:sz w:val="18"/>
                <w:szCs w:val="18"/>
              </w:rPr>
              <w:t>(PO3)</w:t>
            </w:r>
          </w:p>
        </w:tc>
        <w:tc>
          <w:tcPr>
            <w:tcW w:w="1051" w:type="dxa"/>
            <w:vAlign w:val="center"/>
          </w:tcPr>
          <w:p w:rsidR="009362FD" w:rsidRPr="00DD1CEF" w:rsidRDefault="009362FD" w:rsidP="00053644">
            <w:pPr>
              <w:jc w:val="center"/>
              <w:rPr>
                <w:rFonts w:ascii="Arial" w:hAnsi="Arial" w:cs="Arial"/>
                <w:color w:val="000000" w:themeColor="text1"/>
                <w:sz w:val="18"/>
                <w:szCs w:val="18"/>
              </w:rPr>
            </w:pPr>
            <w:r w:rsidRPr="00DD1CEF">
              <w:rPr>
                <w:rFonts w:ascii="Arial" w:hAnsi="Arial" w:cs="Arial"/>
                <w:color w:val="000000" w:themeColor="text1"/>
                <w:sz w:val="18"/>
                <w:szCs w:val="18"/>
              </w:rPr>
              <w:t>Cognitive domain – level 1</w:t>
            </w:r>
          </w:p>
        </w:tc>
        <w:tc>
          <w:tcPr>
            <w:tcW w:w="1747" w:type="dxa"/>
            <w:vAlign w:val="center"/>
          </w:tcPr>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095597"/>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Lecture Note</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878215"/>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Text Book</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6575101"/>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Audio/Video</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981937"/>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Web Material</w:t>
            </w:r>
          </w:p>
          <w:p w:rsidR="009362FD" w:rsidRPr="00DD1CE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962840252"/>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Journal paper</w:t>
            </w:r>
          </w:p>
        </w:tc>
        <w:tc>
          <w:tcPr>
            <w:tcW w:w="1612" w:type="dxa"/>
            <w:vAlign w:val="center"/>
          </w:tcPr>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538536"/>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Class Test</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1922754"/>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Final Exam</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081492"/>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Assignment </w:t>
            </w:r>
          </w:p>
          <w:p w:rsidR="009362FD" w:rsidRPr="00DD1CE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8264998"/>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Participation</w:t>
            </w:r>
          </w:p>
          <w:p w:rsidR="009362FD" w:rsidRPr="00DD1CE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226604148"/>
              </w:sdtPr>
              <w:sdtEndPr/>
              <w:sdtContent>
                <w:r w:rsidR="009362FD" w:rsidRPr="00DD1CEF">
                  <w:rPr>
                    <w:rFonts w:ascii="MS Gothic" w:eastAsia="MS Gothic" w:hAnsi="MS Gothic" w:cs="MS Gothic" w:hint="eastAsia"/>
                    <w:color w:val="000000" w:themeColor="text1"/>
                    <w:sz w:val="18"/>
                    <w:szCs w:val="18"/>
                  </w:rPr>
                  <w:t>☒</w:t>
                </w:r>
              </w:sdtContent>
            </w:sdt>
            <w:r w:rsidR="009362FD" w:rsidRPr="00DD1CEF">
              <w:rPr>
                <w:rFonts w:ascii="Arial" w:hAnsi="Arial" w:cs="Arial"/>
                <w:color w:val="000000" w:themeColor="text1"/>
                <w:sz w:val="18"/>
                <w:szCs w:val="18"/>
              </w:rPr>
              <w:t xml:space="preserve">  Presentation</w:t>
            </w:r>
          </w:p>
        </w:tc>
      </w:tr>
    </w:tbl>
    <w:p w:rsidR="009362FD" w:rsidRPr="00DD1CEF" w:rsidRDefault="009362FD" w:rsidP="00053644">
      <w:pPr>
        <w:autoSpaceDE w:val="0"/>
        <w:autoSpaceDN w:val="0"/>
        <w:adjustRightInd w:val="0"/>
        <w:jc w:val="center"/>
        <w:rPr>
          <w:rFonts w:ascii="Arial" w:hAnsi="Arial" w:cs="Arial"/>
          <w:b/>
          <w:color w:val="000000" w:themeColor="text1"/>
          <w:sz w:val="18"/>
          <w:szCs w:val="18"/>
        </w:rPr>
      </w:pPr>
    </w:p>
    <w:tbl>
      <w:tblPr>
        <w:tblStyle w:val="TableGrid"/>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9362FD" w:rsidRPr="00DD1CEF" w:rsidTr="005E2D02">
        <w:trPr>
          <w:jc w:val="center"/>
        </w:trPr>
        <w:tc>
          <w:tcPr>
            <w:tcW w:w="9264" w:type="dxa"/>
          </w:tcPr>
          <w:p w:rsidR="009362FD" w:rsidRPr="00DD1CEF" w:rsidRDefault="009362FD" w:rsidP="00053644">
            <w:pPr>
              <w:rPr>
                <w:rFonts w:ascii="Arial" w:hAnsi="Arial" w:cs="Arial"/>
                <w:b/>
                <w:color w:val="000000" w:themeColor="text1"/>
                <w:sz w:val="18"/>
                <w:szCs w:val="18"/>
              </w:rPr>
            </w:pPr>
            <w:r w:rsidRPr="00DD1CEF">
              <w:rPr>
                <w:rFonts w:ascii="Arial" w:hAnsi="Arial" w:cs="Arial"/>
                <w:b/>
                <w:color w:val="000000" w:themeColor="text1"/>
                <w:sz w:val="18"/>
                <w:szCs w:val="18"/>
              </w:rPr>
              <w:t>Assessment and Marks Distribution:</w:t>
            </w:r>
          </w:p>
          <w:p w:rsidR="009362FD" w:rsidRPr="00DD1CEF" w:rsidRDefault="009362FD" w:rsidP="00053644">
            <w:pPr>
              <w:rPr>
                <w:rFonts w:ascii="Arial" w:hAnsi="Arial" w:cs="Arial"/>
                <w:bCs/>
                <w:color w:val="000000" w:themeColor="text1"/>
                <w:sz w:val="18"/>
                <w:szCs w:val="18"/>
              </w:rPr>
            </w:pPr>
            <w:r w:rsidRPr="00DD1CE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9362FD" w:rsidRPr="00DD1CEF" w:rsidRDefault="009362FD" w:rsidP="00053644">
            <w:pPr>
              <w:rPr>
                <w:rFonts w:ascii="Arial" w:hAnsi="Arial" w:cs="Arial"/>
                <w:bCs/>
                <w:color w:val="000000" w:themeColor="text1"/>
                <w:sz w:val="18"/>
                <w:szCs w:val="18"/>
              </w:rPr>
            </w:pPr>
            <w:r w:rsidRPr="00DD1CEF">
              <w:rPr>
                <w:rFonts w:ascii="Arial" w:hAnsi="Arial" w:cs="Arial"/>
                <w:bCs/>
                <w:color w:val="000000" w:themeColor="text1"/>
                <w:sz w:val="18"/>
                <w:szCs w:val="18"/>
              </w:rPr>
              <w:tab/>
              <w:t>Class tests + Assignments due in different times of the semester (20%)</w:t>
            </w:r>
          </w:p>
          <w:p w:rsidR="009362FD" w:rsidRPr="00DD1CEF" w:rsidRDefault="009362FD" w:rsidP="00053644">
            <w:pPr>
              <w:rPr>
                <w:rFonts w:ascii="Arial" w:hAnsi="Arial" w:cs="Arial"/>
                <w:bCs/>
                <w:color w:val="000000" w:themeColor="text1"/>
                <w:sz w:val="18"/>
                <w:szCs w:val="18"/>
              </w:rPr>
            </w:pPr>
            <w:r w:rsidRPr="00DD1CEF">
              <w:rPr>
                <w:rFonts w:ascii="Arial" w:hAnsi="Arial" w:cs="Arial"/>
                <w:bCs/>
                <w:color w:val="000000" w:themeColor="text1"/>
                <w:sz w:val="18"/>
                <w:szCs w:val="18"/>
              </w:rPr>
              <w:tab/>
              <w:t xml:space="preserve">A comprehensive final exam (70%), Total Time: 3 hours. </w:t>
            </w:r>
          </w:p>
          <w:p w:rsidR="009362FD" w:rsidRPr="00DD1CEF" w:rsidRDefault="009362FD" w:rsidP="00053644">
            <w:pPr>
              <w:rPr>
                <w:rFonts w:ascii="Arial" w:hAnsi="Arial" w:cs="Arial"/>
                <w:b/>
                <w:color w:val="000000" w:themeColor="text1"/>
                <w:sz w:val="18"/>
                <w:szCs w:val="18"/>
              </w:rPr>
            </w:pPr>
            <w:r w:rsidRPr="00DD1CEF">
              <w:rPr>
                <w:rFonts w:ascii="Arial" w:hAnsi="Arial" w:cs="Arial"/>
                <w:bCs/>
                <w:color w:val="000000" w:themeColor="text1"/>
                <w:sz w:val="18"/>
                <w:szCs w:val="18"/>
              </w:rPr>
              <w:tab/>
              <w:t>A class participation mark (10%).</w:t>
            </w:r>
          </w:p>
        </w:tc>
      </w:tr>
      <w:tr w:rsidR="009362FD" w:rsidRPr="00DD1CEF" w:rsidTr="005E2D02">
        <w:trPr>
          <w:jc w:val="center"/>
        </w:trPr>
        <w:tc>
          <w:tcPr>
            <w:tcW w:w="9264" w:type="dxa"/>
          </w:tcPr>
          <w:p w:rsidR="009362FD" w:rsidRPr="00DD1CEF" w:rsidRDefault="009362FD" w:rsidP="00053644">
            <w:pPr>
              <w:spacing w:after="120"/>
              <w:jc w:val="both"/>
              <w:rPr>
                <w:rFonts w:ascii="Arial" w:hAnsi="Arial" w:cs="Arial"/>
                <w:b/>
                <w:bCs/>
                <w:sz w:val="18"/>
                <w:szCs w:val="18"/>
              </w:rPr>
            </w:pPr>
          </w:p>
          <w:p w:rsidR="009362FD" w:rsidRPr="00DD1CEF" w:rsidRDefault="009362FD" w:rsidP="00053644">
            <w:pPr>
              <w:spacing w:after="120"/>
              <w:jc w:val="both"/>
              <w:rPr>
                <w:rFonts w:ascii="Arial" w:hAnsi="Arial" w:cs="Arial"/>
                <w:b/>
                <w:bCs/>
                <w:sz w:val="18"/>
                <w:szCs w:val="18"/>
              </w:rPr>
            </w:pPr>
            <w:r w:rsidRPr="00DD1CEF">
              <w:rPr>
                <w:rFonts w:ascii="Arial" w:hAnsi="Arial" w:cs="Arial"/>
                <w:b/>
                <w:bCs/>
                <w:sz w:val="18"/>
                <w:szCs w:val="18"/>
              </w:rPr>
              <w:t>Course Contents:</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Arrays: Maximization, ordered lists, sparse matrices, representation of arrays.</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 xml:space="preserve">Stacks, Queues and Recursion: Different types of stacks and queues: Circular, dequeues, etc; evaluation of expressions, multiple stacks and queues; </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Recursion: Direct and indirect recursion, depth of recursion; Simulation of Recursion, Removal of recursion; Towers of Hanoi.</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Links Lists: singly linked lists, linked stacks and queues, the storage pool, polynomial addition, equivalence relations, sparse matrices, doubly linked lists and dynamic storage management, generalized lists, garbage collection and compaction.</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Trees: Basic terminology, binary trees, binary tree representations, binary tree traversal; Extended binary trees: 2-trees, internal and external path lengths, Huffman codes/algorithms; threaded binary trees, binary tree representation of trees; Application of Trees: Set representation, decision trees, games trees: Counting binary trees, Binary Indexed tree, Segment tree, Trip tree, Suffix tree, Merge Sort tree, Red-black tree, Splay tree, K-d tree, UFDS.</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Graphs: Introduction, definitions and terminology, graph representations, traversals, connected components and spanning trees, shortest path and transitive closure, activity networks, topological sort and critical paths, enumerating all paths.</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Symbol Tables: static tree tables, dynamic tree tables; Hash Tables: Hashing functions overflow handling, theoretical evaluation of overflow techniques.</w:t>
            </w:r>
          </w:p>
          <w:p w:rsidR="009362FD" w:rsidRPr="00DD1CEF" w:rsidRDefault="009362FD" w:rsidP="00053644">
            <w:pPr>
              <w:spacing w:after="120"/>
              <w:jc w:val="both"/>
              <w:rPr>
                <w:rFonts w:ascii="Arial" w:hAnsi="Arial" w:cs="Arial"/>
                <w:sz w:val="18"/>
                <w:szCs w:val="18"/>
              </w:rPr>
            </w:pPr>
            <w:r w:rsidRPr="00DD1CEF">
              <w:rPr>
                <w:rFonts w:ascii="Arial" w:hAnsi="Arial" w:cs="Arial"/>
                <w:sz w:val="18"/>
                <w:szCs w:val="18"/>
              </w:rPr>
              <w:t>Files: file, queries and sequential organizations: Indexing Techniques: Cylinder-surface indexing hashed indexes, tree indexing-B-trees; Tree indexing.</w:t>
            </w:r>
          </w:p>
        </w:tc>
      </w:tr>
    </w:tbl>
    <w:p w:rsidR="00AA235D" w:rsidRDefault="00AA235D" w:rsidP="00053644">
      <w:pPr>
        <w:jc w:val="center"/>
        <w:rPr>
          <w:rFonts w:ascii="Arial" w:hAnsi="Arial" w:cs="Arial"/>
          <w:b/>
          <w:color w:val="FFFFFF"/>
          <w:sz w:val="18"/>
          <w:szCs w:val="18"/>
          <w:highlight w:val="black"/>
        </w:rPr>
      </w:pPr>
    </w:p>
    <w:p w:rsidR="00AA235D" w:rsidRDefault="00AA235D" w:rsidP="00AA235D">
      <w:pPr>
        <w:rPr>
          <w:highlight w:val="black"/>
        </w:rPr>
      </w:pPr>
      <w:r>
        <w:rPr>
          <w:highlight w:val="black"/>
        </w:rPr>
        <w:br w:type="page"/>
      </w:r>
    </w:p>
    <w:p w:rsidR="009362FD" w:rsidRPr="00DD1CEF" w:rsidRDefault="009362FD" w:rsidP="00CE6829">
      <w:pPr>
        <w:rPr>
          <w:rFonts w:ascii="Arial" w:hAnsi="Arial" w:cs="Arial"/>
          <w:b/>
          <w:spacing w:val="-3"/>
          <w:sz w:val="18"/>
          <w:szCs w:val="18"/>
        </w:rPr>
      </w:pPr>
      <w:r w:rsidRPr="00DD1CEF">
        <w:rPr>
          <w:rFonts w:ascii="Arial" w:hAnsi="Arial" w:cs="Arial"/>
          <w:b/>
          <w:spacing w:val="-3"/>
          <w:sz w:val="18"/>
          <w:szCs w:val="18"/>
        </w:rPr>
        <w:lastRenderedPageBreak/>
        <w:t>Text Book:</w:t>
      </w:r>
    </w:p>
    <w:tbl>
      <w:tblPr>
        <w:tblW w:w="5000" w:type="pct"/>
        <w:jc w:val="center"/>
        <w:tblLook w:val="0000" w:firstRow="0" w:lastRow="0" w:firstColumn="0" w:lastColumn="0" w:noHBand="0" w:noVBand="0"/>
      </w:tblPr>
      <w:tblGrid>
        <w:gridCol w:w="361"/>
        <w:gridCol w:w="2864"/>
        <w:gridCol w:w="283"/>
        <w:gridCol w:w="5734"/>
      </w:tblGrid>
      <w:tr w:rsidR="009362FD" w:rsidRPr="00DD1CEF" w:rsidTr="00FF7344">
        <w:trPr>
          <w:jc w:val="center"/>
        </w:trPr>
        <w:tc>
          <w:tcPr>
            <w:tcW w:w="195"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1.</w:t>
            </w:r>
          </w:p>
        </w:tc>
        <w:tc>
          <w:tcPr>
            <w:tcW w:w="1550" w:type="pct"/>
          </w:tcPr>
          <w:p w:rsidR="009362FD" w:rsidRPr="00DD1CEF" w:rsidRDefault="009362FD" w:rsidP="00CE6829">
            <w:pPr>
              <w:suppressAutoHyphens/>
              <w:rPr>
                <w:rFonts w:ascii="Arial" w:hAnsi="Arial" w:cs="Arial"/>
                <w:spacing w:val="-3"/>
                <w:sz w:val="18"/>
                <w:szCs w:val="18"/>
              </w:rPr>
            </w:pPr>
            <w:r w:rsidRPr="00DD1CEF">
              <w:rPr>
                <w:rFonts w:ascii="Arial" w:hAnsi="Arial" w:cs="Arial"/>
                <w:spacing w:val="-3"/>
                <w:sz w:val="18"/>
                <w:szCs w:val="18"/>
              </w:rPr>
              <w:t>Seymour Lipshultz</w:t>
            </w:r>
          </w:p>
        </w:tc>
        <w:tc>
          <w:tcPr>
            <w:tcW w:w="153"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1" w:type="pct"/>
          </w:tcPr>
          <w:p w:rsidR="009362FD" w:rsidRPr="00DD1CEF" w:rsidRDefault="009362FD" w:rsidP="00053644">
            <w:pPr>
              <w:suppressAutoHyphens/>
              <w:rPr>
                <w:rFonts w:ascii="Arial" w:hAnsi="Arial" w:cs="Arial"/>
                <w:b/>
                <w:bCs/>
                <w:spacing w:val="-3"/>
                <w:sz w:val="18"/>
                <w:szCs w:val="18"/>
              </w:rPr>
            </w:pPr>
            <w:r w:rsidRPr="00DD1CEF">
              <w:rPr>
                <w:rFonts w:ascii="Arial" w:hAnsi="Arial" w:cs="Arial"/>
                <w:b/>
                <w:bCs/>
                <w:sz w:val="18"/>
                <w:szCs w:val="18"/>
              </w:rPr>
              <w:t>Data Structures (Schaum's Outline Series)</w:t>
            </w:r>
            <w:r w:rsidRPr="00DD1CEF">
              <w:rPr>
                <w:rFonts w:ascii="Arial" w:hAnsi="Arial" w:cs="Arial"/>
                <w:bCs/>
                <w:sz w:val="18"/>
                <w:szCs w:val="18"/>
              </w:rPr>
              <w:t>,</w:t>
            </w:r>
            <w:r w:rsidRPr="00DD1CEF">
              <w:rPr>
                <w:rFonts w:ascii="Arial" w:hAnsi="Arial" w:cs="Arial"/>
                <w:i/>
                <w:iCs/>
                <w:sz w:val="18"/>
                <w:szCs w:val="18"/>
              </w:rPr>
              <w:t>Tata McGraw-Hill</w:t>
            </w:r>
          </w:p>
        </w:tc>
      </w:tr>
      <w:tr w:rsidR="009362FD" w:rsidRPr="00DD1CEF" w:rsidTr="00FF7344">
        <w:trPr>
          <w:jc w:val="center"/>
        </w:trPr>
        <w:tc>
          <w:tcPr>
            <w:tcW w:w="195"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2.</w:t>
            </w:r>
          </w:p>
        </w:tc>
        <w:tc>
          <w:tcPr>
            <w:tcW w:w="1550" w:type="pct"/>
          </w:tcPr>
          <w:p w:rsidR="009362FD" w:rsidRPr="00DD1CEF" w:rsidRDefault="009362FD" w:rsidP="00CE6829">
            <w:pPr>
              <w:suppressAutoHyphens/>
              <w:rPr>
                <w:rFonts w:ascii="Arial" w:hAnsi="Arial" w:cs="Arial"/>
                <w:spacing w:val="-3"/>
                <w:sz w:val="18"/>
                <w:szCs w:val="18"/>
              </w:rPr>
            </w:pPr>
            <w:r w:rsidRPr="00DD1CEF">
              <w:rPr>
                <w:rFonts w:ascii="Arial" w:hAnsi="Arial" w:cs="Arial"/>
                <w:sz w:val="18"/>
                <w:szCs w:val="18"/>
              </w:rPr>
              <w:t>E. Horowitz and S. Sahni</w:t>
            </w:r>
          </w:p>
        </w:tc>
        <w:tc>
          <w:tcPr>
            <w:tcW w:w="153"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1" w:type="pct"/>
          </w:tcPr>
          <w:p w:rsidR="009362FD" w:rsidRPr="00DD1CEF" w:rsidRDefault="009362FD" w:rsidP="00053644">
            <w:pPr>
              <w:suppressAutoHyphens/>
              <w:rPr>
                <w:rFonts w:ascii="Arial" w:hAnsi="Arial" w:cs="Arial"/>
                <w:b/>
                <w:bCs/>
                <w:sz w:val="18"/>
                <w:szCs w:val="18"/>
              </w:rPr>
            </w:pPr>
            <w:r w:rsidRPr="00DD1CEF">
              <w:rPr>
                <w:rFonts w:ascii="Arial" w:hAnsi="Arial" w:cs="Arial"/>
                <w:b/>
                <w:bCs/>
                <w:sz w:val="18"/>
                <w:szCs w:val="18"/>
              </w:rPr>
              <w:t>Fundamentals of Data Structures</w:t>
            </w:r>
            <w:r w:rsidRPr="00DD1CEF">
              <w:rPr>
                <w:rFonts w:ascii="Arial" w:hAnsi="Arial" w:cs="Arial"/>
                <w:bCs/>
                <w:sz w:val="18"/>
                <w:szCs w:val="18"/>
              </w:rPr>
              <w:t>,</w:t>
            </w:r>
            <w:r w:rsidRPr="00DD1CEF">
              <w:rPr>
                <w:rFonts w:ascii="Arial" w:hAnsi="Arial" w:cs="Arial"/>
                <w:i/>
                <w:iCs/>
                <w:sz w:val="18"/>
                <w:szCs w:val="18"/>
              </w:rPr>
              <w:t>Galgotia</w:t>
            </w:r>
            <w:r w:rsidRPr="00DD1CEF">
              <w:rPr>
                <w:rFonts w:ascii="Arial" w:hAnsi="Arial" w:cs="Arial"/>
                <w:sz w:val="18"/>
                <w:szCs w:val="18"/>
              </w:rPr>
              <w:t>.</w:t>
            </w:r>
          </w:p>
        </w:tc>
      </w:tr>
    </w:tbl>
    <w:p w:rsidR="009362FD" w:rsidRPr="00DD1CEF" w:rsidRDefault="009362FD" w:rsidP="00053644">
      <w:pPr>
        <w:jc w:val="center"/>
        <w:rPr>
          <w:rFonts w:ascii="Arial" w:hAnsi="Arial" w:cs="Arial"/>
          <w:b/>
          <w:spacing w:val="-3"/>
          <w:sz w:val="18"/>
          <w:szCs w:val="18"/>
        </w:rPr>
      </w:pPr>
    </w:p>
    <w:p w:rsidR="009362FD" w:rsidRPr="00DD1CEF" w:rsidRDefault="009362FD" w:rsidP="00CE6829">
      <w:pPr>
        <w:rPr>
          <w:rFonts w:ascii="Arial" w:hAnsi="Arial" w:cs="Arial"/>
          <w:b/>
          <w:spacing w:val="-3"/>
          <w:sz w:val="18"/>
          <w:szCs w:val="18"/>
        </w:rPr>
      </w:pPr>
      <w:r w:rsidRPr="00DD1CEF">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844"/>
        <w:gridCol w:w="283"/>
        <w:gridCol w:w="5711"/>
      </w:tblGrid>
      <w:tr w:rsidR="009362FD" w:rsidRPr="00DD1CEF" w:rsidTr="0056532A">
        <w:trPr>
          <w:trHeight w:val="196"/>
          <w:jc w:val="center"/>
        </w:trPr>
        <w:tc>
          <w:tcPr>
            <w:tcW w:w="196"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1.</w:t>
            </w:r>
          </w:p>
        </w:tc>
        <w:tc>
          <w:tcPr>
            <w:tcW w:w="1546" w:type="pct"/>
          </w:tcPr>
          <w:p w:rsidR="009362FD" w:rsidRPr="00DD1CEF" w:rsidRDefault="009362FD" w:rsidP="00CE6829">
            <w:pPr>
              <w:suppressAutoHyphens/>
              <w:rPr>
                <w:rFonts w:ascii="Arial" w:hAnsi="Arial" w:cs="Arial"/>
                <w:spacing w:val="-3"/>
                <w:sz w:val="18"/>
                <w:szCs w:val="18"/>
              </w:rPr>
            </w:pPr>
            <w:r w:rsidRPr="00DD1CEF">
              <w:rPr>
                <w:rFonts w:ascii="Arial" w:hAnsi="Arial" w:cs="Arial"/>
                <w:sz w:val="18"/>
                <w:szCs w:val="18"/>
              </w:rPr>
              <w:t>Edward M. Reingold&amp; Wilfred J. Hansen</w:t>
            </w:r>
          </w:p>
        </w:tc>
        <w:tc>
          <w:tcPr>
            <w:tcW w:w="154"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4" w:type="pct"/>
          </w:tcPr>
          <w:p w:rsidR="009362FD" w:rsidRPr="00DD1CEF" w:rsidRDefault="009362FD" w:rsidP="00053644">
            <w:pPr>
              <w:suppressAutoHyphens/>
              <w:rPr>
                <w:rFonts w:ascii="Arial" w:hAnsi="Arial" w:cs="Arial"/>
                <w:spacing w:val="-3"/>
                <w:sz w:val="18"/>
                <w:szCs w:val="18"/>
              </w:rPr>
            </w:pPr>
            <w:r w:rsidRPr="00DD1CEF">
              <w:rPr>
                <w:rFonts w:ascii="Arial" w:hAnsi="Arial" w:cs="Arial"/>
                <w:b/>
                <w:bCs/>
                <w:sz w:val="18"/>
                <w:szCs w:val="18"/>
              </w:rPr>
              <w:t>Data Structures</w:t>
            </w:r>
            <w:r w:rsidRPr="00DD1CEF">
              <w:rPr>
                <w:rFonts w:ascii="Arial" w:hAnsi="Arial" w:cs="Arial"/>
                <w:bCs/>
                <w:sz w:val="18"/>
                <w:szCs w:val="18"/>
              </w:rPr>
              <w:t>,</w:t>
            </w:r>
            <w:r w:rsidRPr="00DD1CEF">
              <w:rPr>
                <w:rFonts w:ascii="Arial" w:hAnsi="Arial" w:cs="Arial"/>
                <w:i/>
                <w:iCs/>
                <w:sz w:val="18"/>
                <w:szCs w:val="18"/>
              </w:rPr>
              <w:t>Addison Wesley Publishers</w:t>
            </w:r>
          </w:p>
        </w:tc>
      </w:tr>
      <w:tr w:rsidR="009362FD" w:rsidRPr="00DD1CEF" w:rsidTr="0056532A">
        <w:trPr>
          <w:trHeight w:val="109"/>
          <w:jc w:val="center"/>
        </w:trPr>
        <w:tc>
          <w:tcPr>
            <w:tcW w:w="196"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2.</w:t>
            </w:r>
          </w:p>
        </w:tc>
        <w:tc>
          <w:tcPr>
            <w:tcW w:w="1546" w:type="pct"/>
          </w:tcPr>
          <w:p w:rsidR="009362FD" w:rsidRPr="00DD1CEF" w:rsidRDefault="009362FD" w:rsidP="00CE6829">
            <w:pPr>
              <w:suppressAutoHyphens/>
              <w:rPr>
                <w:rFonts w:ascii="Arial" w:hAnsi="Arial" w:cs="Arial"/>
                <w:spacing w:val="-3"/>
                <w:sz w:val="18"/>
                <w:szCs w:val="18"/>
              </w:rPr>
            </w:pPr>
            <w:r w:rsidRPr="00DD1CEF">
              <w:rPr>
                <w:rFonts w:ascii="Arial" w:hAnsi="Arial" w:cs="Arial"/>
                <w:sz w:val="18"/>
                <w:szCs w:val="18"/>
              </w:rPr>
              <w:t>Robert L. Kruse</w:t>
            </w:r>
          </w:p>
        </w:tc>
        <w:tc>
          <w:tcPr>
            <w:tcW w:w="154" w:type="pct"/>
          </w:tcPr>
          <w:p w:rsidR="009362FD" w:rsidRPr="00DD1CEF" w:rsidRDefault="009362FD" w:rsidP="00053644">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4" w:type="pct"/>
          </w:tcPr>
          <w:p w:rsidR="009362FD" w:rsidRPr="00DD1CEF" w:rsidRDefault="009362FD" w:rsidP="00053644">
            <w:pPr>
              <w:suppressAutoHyphens/>
              <w:rPr>
                <w:rFonts w:ascii="Arial" w:hAnsi="Arial" w:cs="Arial"/>
                <w:spacing w:val="-3"/>
                <w:sz w:val="18"/>
                <w:szCs w:val="18"/>
              </w:rPr>
            </w:pPr>
            <w:r w:rsidRPr="00DD1CEF">
              <w:rPr>
                <w:rFonts w:ascii="Arial" w:hAnsi="Arial" w:cs="Arial"/>
                <w:b/>
                <w:bCs/>
                <w:sz w:val="18"/>
                <w:szCs w:val="18"/>
              </w:rPr>
              <w:t>Data Structures and Program Design</w:t>
            </w:r>
            <w:r w:rsidRPr="00DD1CEF">
              <w:rPr>
                <w:rFonts w:ascii="Arial" w:hAnsi="Arial" w:cs="Arial"/>
                <w:sz w:val="18"/>
                <w:szCs w:val="18"/>
              </w:rPr>
              <w:t xml:space="preserve">, </w:t>
            </w:r>
            <w:r w:rsidRPr="00DD1CEF">
              <w:rPr>
                <w:rFonts w:ascii="Arial" w:hAnsi="Arial" w:cs="Arial"/>
                <w:i/>
                <w:iCs/>
                <w:sz w:val="18"/>
                <w:szCs w:val="18"/>
              </w:rPr>
              <w:t>Prentice Hall</w:t>
            </w:r>
          </w:p>
        </w:tc>
      </w:tr>
    </w:tbl>
    <w:p w:rsidR="009E5258" w:rsidRPr="00DD1CEF" w:rsidRDefault="009E5258" w:rsidP="00053644">
      <w:pPr>
        <w:jc w:val="center"/>
        <w:rPr>
          <w:rFonts w:ascii="Arial" w:hAnsi="Arial" w:cs="Arial"/>
          <w:sz w:val="18"/>
          <w:szCs w:val="18"/>
        </w:rPr>
      </w:pPr>
    </w:p>
    <w:p w:rsidR="009362FD" w:rsidRPr="00A1132A"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132A">
        <w:rPr>
          <w:rFonts w:ascii="Arial" w:hAnsi="Arial" w:cs="Arial"/>
          <w:b/>
          <w:bCs/>
          <w:iCs/>
          <w:sz w:val="18"/>
          <w:szCs w:val="18"/>
        </w:rPr>
        <w:t>CSE 2122: Data Structure Lab</w:t>
      </w:r>
    </w:p>
    <w:p w:rsidR="009362FD" w:rsidRPr="00A1132A"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132A">
        <w:rPr>
          <w:rFonts w:ascii="Arial" w:hAnsi="Arial" w:cs="Arial"/>
          <w:b/>
          <w:bCs/>
          <w:iCs/>
          <w:sz w:val="18"/>
          <w:szCs w:val="18"/>
        </w:rPr>
        <w:t>Credits: 1</w:t>
      </w:r>
      <w:r w:rsidR="00844CE6">
        <w:rPr>
          <w:rFonts w:ascii="Arial" w:hAnsi="Arial" w:cs="Arial"/>
          <w:b/>
          <w:bCs/>
          <w:iCs/>
          <w:sz w:val="18"/>
          <w:szCs w:val="18"/>
        </w:rPr>
        <w:t>Contact Hours: 28</w:t>
      </w:r>
    </w:p>
    <w:p w:rsidR="009362FD" w:rsidRPr="00A1132A"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132A">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A1132A" w:rsidRDefault="009362FD"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362FD" w:rsidRPr="00A1132A" w:rsidTr="00053644">
        <w:trPr>
          <w:jc w:val="center"/>
        </w:trPr>
        <w:tc>
          <w:tcPr>
            <w:tcW w:w="1439" w:type="dxa"/>
          </w:tcPr>
          <w:p w:rsidR="009362FD" w:rsidRPr="00A1132A" w:rsidRDefault="009362FD" w:rsidP="00053644">
            <w:pPr>
              <w:rPr>
                <w:rFonts w:ascii="Arial" w:hAnsi="Arial" w:cs="Arial"/>
                <w:b/>
                <w:bCs/>
                <w:sz w:val="18"/>
                <w:szCs w:val="18"/>
              </w:rPr>
            </w:pPr>
            <w:r w:rsidRPr="00A1132A">
              <w:rPr>
                <w:rFonts w:ascii="Arial" w:hAnsi="Arial" w:cs="Arial"/>
                <w:b/>
                <w:sz w:val="18"/>
                <w:szCs w:val="18"/>
              </w:rPr>
              <w:t>Prerequisite:</w:t>
            </w:r>
          </w:p>
        </w:tc>
        <w:tc>
          <w:tcPr>
            <w:tcW w:w="7741" w:type="dxa"/>
          </w:tcPr>
          <w:p w:rsidR="009362FD" w:rsidRPr="00A1132A" w:rsidRDefault="009362FD" w:rsidP="00053644">
            <w:pPr>
              <w:rPr>
                <w:rFonts w:ascii="Arial" w:hAnsi="Arial" w:cs="Arial"/>
                <w:iCs/>
                <w:sz w:val="18"/>
                <w:szCs w:val="18"/>
              </w:rPr>
            </w:pPr>
            <w:r w:rsidRPr="00A1132A">
              <w:rPr>
                <w:rFonts w:ascii="Arial" w:hAnsi="Arial" w:cs="Arial"/>
                <w:iCs/>
                <w:sz w:val="18"/>
                <w:szCs w:val="18"/>
              </w:rPr>
              <w:t>CSE1121: Structural Programming Language</w:t>
            </w:r>
          </w:p>
        </w:tc>
      </w:tr>
      <w:tr w:rsidR="009362FD" w:rsidRPr="00A1132A" w:rsidTr="00053644">
        <w:trPr>
          <w:jc w:val="center"/>
        </w:trPr>
        <w:tc>
          <w:tcPr>
            <w:tcW w:w="1439" w:type="dxa"/>
          </w:tcPr>
          <w:p w:rsidR="009362FD" w:rsidRPr="00A1132A" w:rsidRDefault="009362FD" w:rsidP="00053644">
            <w:pPr>
              <w:rPr>
                <w:rFonts w:ascii="Arial" w:hAnsi="Arial" w:cs="Arial"/>
                <w:b/>
                <w:sz w:val="18"/>
                <w:szCs w:val="18"/>
              </w:rPr>
            </w:pPr>
            <w:r w:rsidRPr="00A1132A">
              <w:rPr>
                <w:rFonts w:ascii="Arial" w:hAnsi="Arial" w:cs="Arial"/>
                <w:b/>
                <w:sz w:val="18"/>
                <w:szCs w:val="18"/>
              </w:rPr>
              <w:t>Course Type</w:t>
            </w:r>
          </w:p>
        </w:tc>
        <w:tc>
          <w:tcPr>
            <w:tcW w:w="7741" w:type="dxa"/>
          </w:tcPr>
          <w:p w:rsidR="009362FD" w:rsidRPr="00A1132A" w:rsidRDefault="009F4EBA" w:rsidP="00053644">
            <w:pPr>
              <w:rPr>
                <w:rFonts w:ascii="Arial" w:hAnsi="Arial" w:cs="Arial"/>
                <w:iCs/>
                <w:sz w:val="18"/>
                <w:szCs w:val="18"/>
              </w:rPr>
            </w:pPr>
            <w:sdt>
              <w:sdtPr>
                <w:rPr>
                  <w:rFonts w:ascii="Arial" w:hAnsi="Arial" w:cs="Arial"/>
                  <w:iCs/>
                  <w:sz w:val="18"/>
                  <w:szCs w:val="18"/>
                </w:rPr>
                <w:id w:val="-898429344"/>
              </w:sdtPr>
              <w:sdtEndPr/>
              <w:sdtContent>
                <w:r w:rsidR="009362FD" w:rsidRPr="00A1132A">
                  <w:rPr>
                    <w:rFonts w:ascii="MS Gothic" w:eastAsia="MS Gothic" w:hAnsi="MS Gothic" w:cs="MS Gothic" w:hint="eastAsia"/>
                    <w:iCs/>
                    <w:sz w:val="18"/>
                    <w:szCs w:val="18"/>
                  </w:rPr>
                  <w:t>☐</w:t>
                </w:r>
              </w:sdtContent>
            </w:sdt>
            <w:r w:rsidR="009362FD" w:rsidRPr="00A1132A">
              <w:rPr>
                <w:rFonts w:ascii="Arial" w:hAnsi="Arial" w:cs="Arial"/>
                <w:iCs/>
                <w:sz w:val="18"/>
                <w:szCs w:val="18"/>
              </w:rPr>
              <w:t xml:space="preserve"> Theory         </w:t>
            </w:r>
            <w:sdt>
              <w:sdtPr>
                <w:rPr>
                  <w:rFonts w:ascii="Arial" w:hAnsi="Arial" w:cs="Arial"/>
                  <w:iCs/>
                  <w:sz w:val="18"/>
                  <w:szCs w:val="18"/>
                </w:rPr>
                <w:id w:val="-1121837038"/>
              </w:sdtPr>
              <w:sdtEndPr/>
              <w:sdtContent>
                <w:r w:rsidR="009362FD" w:rsidRPr="00A1132A">
                  <w:rPr>
                    <w:rFonts w:ascii="MS Gothic" w:eastAsia="MS Gothic" w:hAnsi="MS Gothic" w:cs="MS Gothic" w:hint="eastAsia"/>
                    <w:iCs/>
                    <w:sz w:val="18"/>
                    <w:szCs w:val="18"/>
                  </w:rPr>
                  <w:t>☒</w:t>
                </w:r>
              </w:sdtContent>
            </w:sdt>
            <w:r w:rsidR="009362FD" w:rsidRPr="00A1132A">
              <w:rPr>
                <w:rFonts w:ascii="Arial" w:hAnsi="Arial" w:cs="Arial"/>
                <w:iCs/>
                <w:sz w:val="18"/>
                <w:szCs w:val="18"/>
              </w:rPr>
              <w:t xml:space="preserve">  Laboratory work         </w:t>
            </w:r>
            <w:sdt>
              <w:sdtPr>
                <w:rPr>
                  <w:rFonts w:ascii="Arial" w:hAnsi="Arial" w:cs="Arial"/>
                  <w:iCs/>
                  <w:sz w:val="18"/>
                  <w:szCs w:val="18"/>
                </w:rPr>
                <w:id w:val="-1428958781"/>
              </w:sdtPr>
              <w:sdtEndPr/>
              <w:sdtContent>
                <w:r w:rsidR="009362FD" w:rsidRPr="00A1132A">
                  <w:rPr>
                    <w:rFonts w:ascii="MS Gothic" w:eastAsia="MS Gothic" w:hAnsi="MS Gothic" w:cs="MS Gothic" w:hint="eastAsia"/>
                    <w:iCs/>
                    <w:sz w:val="18"/>
                    <w:szCs w:val="18"/>
                  </w:rPr>
                  <w:t>☐</w:t>
                </w:r>
              </w:sdtContent>
            </w:sdt>
            <w:r w:rsidR="009362FD" w:rsidRPr="00A1132A">
              <w:rPr>
                <w:rFonts w:ascii="Arial" w:hAnsi="Arial" w:cs="Arial"/>
                <w:iCs/>
                <w:sz w:val="18"/>
                <w:szCs w:val="18"/>
              </w:rPr>
              <w:t xml:space="preserve">  Project work      </w:t>
            </w:r>
            <w:sdt>
              <w:sdtPr>
                <w:rPr>
                  <w:rFonts w:ascii="Arial" w:hAnsi="Arial" w:cs="Arial"/>
                  <w:iCs/>
                  <w:sz w:val="18"/>
                  <w:szCs w:val="18"/>
                </w:rPr>
                <w:id w:val="-1860579285"/>
              </w:sdtPr>
              <w:sdtEndPr/>
              <w:sdtContent>
                <w:r w:rsidR="009362FD" w:rsidRPr="00A1132A">
                  <w:rPr>
                    <w:rFonts w:ascii="MS Gothic" w:eastAsia="MS Gothic" w:hAnsi="MS Gothic" w:cs="MS Gothic" w:hint="eastAsia"/>
                    <w:iCs/>
                    <w:sz w:val="18"/>
                    <w:szCs w:val="18"/>
                  </w:rPr>
                  <w:t>☐</w:t>
                </w:r>
              </w:sdtContent>
            </w:sdt>
            <w:r w:rsidR="009362FD" w:rsidRPr="00A1132A">
              <w:rPr>
                <w:rFonts w:ascii="Arial" w:hAnsi="Arial" w:cs="Arial"/>
                <w:iCs/>
                <w:sz w:val="18"/>
                <w:szCs w:val="18"/>
              </w:rPr>
              <w:t xml:space="preserve">  Viva Voce                    </w:t>
            </w:r>
          </w:p>
        </w:tc>
      </w:tr>
      <w:tr w:rsidR="009362FD" w:rsidRPr="00A1132A" w:rsidTr="00053644">
        <w:trPr>
          <w:trHeight w:val="238"/>
          <w:jc w:val="center"/>
        </w:trPr>
        <w:tc>
          <w:tcPr>
            <w:tcW w:w="1439" w:type="dxa"/>
          </w:tcPr>
          <w:p w:rsidR="009362FD" w:rsidRPr="00A1132A" w:rsidRDefault="009362FD" w:rsidP="00053644">
            <w:pPr>
              <w:ind w:left="2160" w:hanging="2160"/>
              <w:rPr>
                <w:rFonts w:ascii="Arial" w:hAnsi="Arial" w:cs="Arial"/>
                <w:b/>
                <w:bCs/>
                <w:sz w:val="18"/>
                <w:szCs w:val="18"/>
              </w:rPr>
            </w:pPr>
            <w:r w:rsidRPr="00A1132A">
              <w:rPr>
                <w:rFonts w:ascii="Arial" w:hAnsi="Arial" w:cs="Arial"/>
                <w:b/>
                <w:bCs/>
                <w:sz w:val="18"/>
                <w:szCs w:val="18"/>
              </w:rPr>
              <w:t>Motivation</w:t>
            </w:r>
          </w:p>
        </w:tc>
        <w:tc>
          <w:tcPr>
            <w:tcW w:w="7741" w:type="dxa"/>
          </w:tcPr>
          <w:p w:rsidR="009362FD" w:rsidRPr="00A1132A" w:rsidRDefault="009362FD" w:rsidP="00053644">
            <w:pPr>
              <w:rPr>
                <w:rFonts w:ascii="Arial" w:hAnsi="Arial" w:cs="Arial"/>
                <w:b/>
                <w:iCs/>
                <w:sz w:val="18"/>
                <w:szCs w:val="18"/>
              </w:rPr>
            </w:pPr>
            <w:r w:rsidRPr="00A1132A">
              <w:rPr>
                <w:rFonts w:ascii="Arial" w:hAnsi="Arial" w:cs="Arial"/>
                <w:iCs/>
                <w:sz w:val="18"/>
                <w:szCs w:val="18"/>
              </w:rPr>
              <w:t>To learn all accumulated expertise in computing and use them in data storage and access so as to write cleaner code that run much faster.</w:t>
            </w:r>
          </w:p>
        </w:tc>
      </w:tr>
      <w:tr w:rsidR="009362FD" w:rsidRPr="00A1132A" w:rsidTr="00053644">
        <w:trPr>
          <w:trHeight w:val="238"/>
          <w:jc w:val="center"/>
        </w:trPr>
        <w:tc>
          <w:tcPr>
            <w:tcW w:w="9180" w:type="dxa"/>
            <w:gridSpan w:val="2"/>
          </w:tcPr>
          <w:p w:rsidR="00A02CEA" w:rsidRDefault="00A02CEA" w:rsidP="00053644">
            <w:pPr>
              <w:rPr>
                <w:rFonts w:ascii="Arial" w:hAnsi="Arial" w:cs="Arial"/>
                <w:b/>
                <w:bCs/>
                <w:sz w:val="18"/>
                <w:szCs w:val="18"/>
              </w:rPr>
            </w:pPr>
          </w:p>
          <w:p w:rsidR="009362FD" w:rsidRPr="00A1132A" w:rsidRDefault="009362FD" w:rsidP="00053644">
            <w:pPr>
              <w:rPr>
                <w:rFonts w:ascii="Arial" w:hAnsi="Arial" w:cs="Arial"/>
                <w:b/>
                <w:bCs/>
                <w:sz w:val="18"/>
                <w:szCs w:val="18"/>
              </w:rPr>
            </w:pPr>
            <w:r w:rsidRPr="00A1132A">
              <w:rPr>
                <w:rFonts w:ascii="Arial" w:hAnsi="Arial" w:cs="Arial"/>
                <w:b/>
                <w:bCs/>
                <w:sz w:val="18"/>
                <w:szCs w:val="18"/>
              </w:rPr>
              <w:t>Course Objective:</w:t>
            </w:r>
          </w:p>
          <w:p w:rsidR="009362FD" w:rsidRPr="00A1132A" w:rsidRDefault="009362FD" w:rsidP="00053644">
            <w:pPr>
              <w:jc w:val="both"/>
              <w:rPr>
                <w:rFonts w:ascii="Arial" w:hAnsi="Arial" w:cs="Arial"/>
                <w:iCs/>
                <w:sz w:val="18"/>
                <w:szCs w:val="18"/>
              </w:rPr>
            </w:pPr>
            <w:r w:rsidRPr="00A1132A">
              <w:rPr>
                <w:rFonts w:ascii="Arial" w:hAnsi="Arial" w:cs="Arial"/>
                <w:iCs/>
                <w:sz w:val="18"/>
                <w:szCs w:val="18"/>
              </w:rPr>
              <w:t>The main objective of this Lab course is to develop computer program based on theory course CSE2121 (Data Structure) in C or C++ or Java language.</w:t>
            </w:r>
          </w:p>
        </w:tc>
      </w:tr>
    </w:tbl>
    <w:p w:rsidR="009362FD" w:rsidRPr="00A1132A" w:rsidRDefault="009362FD" w:rsidP="00053644">
      <w:pPr>
        <w:jc w:val="center"/>
        <w:rPr>
          <w:rFonts w:ascii="Arial" w:hAnsi="Arial" w:cs="Arial"/>
          <w:sz w:val="18"/>
          <w:szCs w:val="18"/>
        </w:rPr>
      </w:pPr>
    </w:p>
    <w:p w:rsidR="009362FD" w:rsidRPr="00A1132A" w:rsidRDefault="009362FD" w:rsidP="00053644">
      <w:pPr>
        <w:autoSpaceDE w:val="0"/>
        <w:autoSpaceDN w:val="0"/>
        <w:adjustRightInd w:val="0"/>
        <w:jc w:val="center"/>
        <w:rPr>
          <w:rFonts w:ascii="Arial" w:hAnsi="Arial" w:cs="Arial"/>
          <w:b/>
          <w:color w:val="000000" w:themeColor="text1"/>
          <w:sz w:val="18"/>
          <w:szCs w:val="18"/>
        </w:rPr>
      </w:pPr>
      <w:r w:rsidRPr="00A1132A">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9362FD" w:rsidRPr="00A1132A" w:rsidTr="00053644">
        <w:trPr>
          <w:trHeight w:val="877"/>
          <w:jc w:val="center"/>
        </w:trPr>
        <w:tc>
          <w:tcPr>
            <w:tcW w:w="646"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 No.</w:t>
            </w:r>
          </w:p>
        </w:tc>
        <w:tc>
          <w:tcPr>
            <w:tcW w:w="1534"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 Statement</w:t>
            </w:r>
          </w:p>
        </w:tc>
        <w:tc>
          <w:tcPr>
            <w:tcW w:w="2585"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Corresponding PO</w:t>
            </w:r>
          </w:p>
        </w:tc>
        <w:tc>
          <w:tcPr>
            <w:tcW w:w="1051"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Domain / level of learning taxonomy</w:t>
            </w:r>
          </w:p>
        </w:tc>
        <w:tc>
          <w:tcPr>
            <w:tcW w:w="1747"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Delivery methods and activities</w:t>
            </w:r>
          </w:p>
        </w:tc>
        <w:tc>
          <w:tcPr>
            <w:tcW w:w="1612"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Assessment tools</w:t>
            </w:r>
          </w:p>
        </w:tc>
      </w:tr>
      <w:tr w:rsidR="009362FD" w:rsidRPr="00A1132A" w:rsidTr="00053644">
        <w:trPr>
          <w:trHeight w:val="1646"/>
          <w:jc w:val="center"/>
        </w:trPr>
        <w:tc>
          <w:tcPr>
            <w:tcW w:w="646"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CO1</w:t>
            </w:r>
          </w:p>
        </w:tc>
        <w:tc>
          <w:tcPr>
            <w:tcW w:w="1534" w:type="dxa"/>
            <w:vAlign w:val="center"/>
          </w:tcPr>
          <w:p w:rsidR="009362FD" w:rsidRPr="00A1132A" w:rsidRDefault="009362FD" w:rsidP="00053644">
            <w:pPr>
              <w:pStyle w:val="ListParagraph"/>
              <w:spacing w:after="0" w:line="240" w:lineRule="auto"/>
              <w:ind w:left="-18"/>
              <w:jc w:val="center"/>
              <w:rPr>
                <w:rFonts w:ascii="Arial" w:hAnsi="Arial" w:cs="Arial"/>
                <w:color w:val="000000" w:themeColor="text1"/>
                <w:sz w:val="18"/>
                <w:szCs w:val="18"/>
              </w:rPr>
            </w:pPr>
            <w:r w:rsidRPr="003B16AE">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A1132A">
              <w:rPr>
                <w:rFonts w:ascii="Arial" w:hAnsi="Arial" w:cs="Arial"/>
                <w:b/>
                <w:color w:val="000000" w:themeColor="text1"/>
                <w:sz w:val="18"/>
                <w:szCs w:val="18"/>
              </w:rPr>
              <w:t>mplement</w:t>
            </w:r>
            <w:r w:rsidRPr="00A1132A">
              <w:rPr>
                <w:rFonts w:ascii="Arial" w:hAnsi="Arial" w:cs="Arial"/>
                <w:color w:val="000000" w:themeColor="text1"/>
                <w:sz w:val="18"/>
                <w:szCs w:val="18"/>
              </w:rPr>
              <w:t xml:space="preserve"> elementary data structures such as array, stack, queue, linked list, tree, graph</w:t>
            </w:r>
          </w:p>
        </w:tc>
        <w:tc>
          <w:tcPr>
            <w:tcW w:w="2585" w:type="dxa"/>
            <w:vAlign w:val="center"/>
          </w:tcPr>
          <w:p w:rsidR="009362FD" w:rsidRPr="00A1132A" w:rsidRDefault="009362FD" w:rsidP="00053644">
            <w:pPr>
              <w:pStyle w:val="ListParagraph"/>
              <w:spacing w:after="0" w:line="240" w:lineRule="auto"/>
              <w:ind w:left="0"/>
              <w:jc w:val="center"/>
              <w:rPr>
                <w:rFonts w:ascii="Arial" w:hAnsi="Arial" w:cs="Arial"/>
                <w:b/>
                <w:bCs/>
                <w:color w:val="000000" w:themeColor="text1"/>
                <w:sz w:val="18"/>
                <w:szCs w:val="18"/>
              </w:rPr>
            </w:pPr>
            <w:r w:rsidRPr="00A1132A">
              <w:rPr>
                <w:rFonts w:ascii="Arial" w:hAnsi="Arial" w:cs="Arial"/>
                <w:b/>
                <w:bCs/>
                <w:color w:val="000000" w:themeColor="text1"/>
                <w:sz w:val="18"/>
                <w:szCs w:val="18"/>
              </w:rPr>
              <w:t xml:space="preserve">Design/development of solutions: </w:t>
            </w:r>
          </w:p>
          <w:p w:rsidR="009362FD" w:rsidRPr="00A1132A" w:rsidRDefault="009362FD" w:rsidP="00053644">
            <w:pPr>
              <w:pStyle w:val="ListParagraph"/>
              <w:spacing w:after="0" w:line="240" w:lineRule="auto"/>
              <w:ind w:left="0"/>
              <w:jc w:val="center"/>
              <w:rPr>
                <w:rFonts w:ascii="Arial" w:hAnsi="Arial" w:cs="Arial"/>
                <w:color w:val="000000" w:themeColor="text1"/>
                <w:sz w:val="18"/>
                <w:szCs w:val="18"/>
              </w:rPr>
            </w:pPr>
            <w:r w:rsidRPr="00A1132A">
              <w:rPr>
                <w:rFonts w:ascii="Arial" w:hAnsi="Arial" w:cs="Arial"/>
                <w:color w:val="000000" w:themeColor="text1"/>
                <w:sz w:val="18"/>
                <w:szCs w:val="18"/>
              </w:rPr>
              <w:t>(PO3)</w:t>
            </w:r>
          </w:p>
        </w:tc>
        <w:tc>
          <w:tcPr>
            <w:tcW w:w="1051"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Cognitive domain – level 4</w:t>
            </w:r>
          </w:p>
        </w:tc>
        <w:tc>
          <w:tcPr>
            <w:tcW w:w="1747"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9529191"/>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Lecture Note</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9926742"/>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Text Book</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0282170"/>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Audio/Video</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740950"/>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Web Material</w:t>
            </w:r>
          </w:p>
          <w:p w:rsidR="009362FD" w:rsidRPr="00A1132A"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9516786"/>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Lab Manual</w:t>
            </w:r>
          </w:p>
        </w:tc>
        <w:tc>
          <w:tcPr>
            <w:tcW w:w="1612"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5753785"/>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CA</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2178085"/>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Final Exam</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3169354"/>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Assignment </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7519971"/>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N</w:t>
            </w:r>
            <w:r w:rsidR="009362FD">
              <w:rPr>
                <w:rFonts w:ascii="Arial" w:hAnsi="Arial" w:cs="Arial"/>
                <w:color w:val="000000" w:themeColor="text1"/>
                <w:sz w:val="18"/>
                <w:szCs w:val="18"/>
              </w:rPr>
              <w:t>ote book</w:t>
            </w:r>
          </w:p>
          <w:p w:rsidR="009362FD" w:rsidRPr="00A1132A"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14273107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Presentation</w:t>
            </w:r>
          </w:p>
        </w:tc>
      </w:tr>
      <w:tr w:rsidR="009362FD" w:rsidRPr="00A1132A" w:rsidTr="00053644">
        <w:trPr>
          <w:trHeight w:val="1583"/>
          <w:jc w:val="center"/>
        </w:trPr>
        <w:tc>
          <w:tcPr>
            <w:tcW w:w="646"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CO2</w:t>
            </w:r>
          </w:p>
        </w:tc>
        <w:tc>
          <w:tcPr>
            <w:tcW w:w="1534" w:type="dxa"/>
            <w:vAlign w:val="center"/>
          </w:tcPr>
          <w:p w:rsidR="009362FD" w:rsidRPr="00A1132A" w:rsidRDefault="009362FD" w:rsidP="00053644">
            <w:pPr>
              <w:pStyle w:val="ListParagraph"/>
              <w:spacing w:after="0" w:line="240" w:lineRule="auto"/>
              <w:ind w:left="-18"/>
              <w:jc w:val="center"/>
              <w:rPr>
                <w:rFonts w:ascii="Arial" w:hAnsi="Arial" w:cs="Arial"/>
                <w:color w:val="000000" w:themeColor="text1"/>
                <w:sz w:val="18"/>
                <w:szCs w:val="18"/>
              </w:rPr>
            </w:pPr>
            <w:r w:rsidRPr="003B16AE">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A1132A">
              <w:rPr>
                <w:rFonts w:ascii="Arial" w:hAnsi="Arial" w:cs="Arial"/>
                <w:b/>
                <w:color w:val="000000" w:themeColor="text1"/>
                <w:sz w:val="18"/>
                <w:szCs w:val="18"/>
              </w:rPr>
              <w:t>pply</w:t>
            </w:r>
            <w:r w:rsidRPr="00A1132A">
              <w:rPr>
                <w:rFonts w:ascii="Arial" w:hAnsi="Arial" w:cs="Arial"/>
                <w:color w:val="000000" w:themeColor="text1"/>
                <w:sz w:val="18"/>
                <w:szCs w:val="18"/>
              </w:rPr>
              <w:t xml:space="preserve"> data structures to solve real world problems.</w:t>
            </w:r>
          </w:p>
        </w:tc>
        <w:tc>
          <w:tcPr>
            <w:tcW w:w="2585" w:type="dxa"/>
            <w:vAlign w:val="center"/>
          </w:tcPr>
          <w:p w:rsidR="009362FD" w:rsidRPr="00A1132A" w:rsidRDefault="009362FD" w:rsidP="00053644">
            <w:pPr>
              <w:pStyle w:val="ListParagraph"/>
              <w:spacing w:after="0" w:line="240" w:lineRule="auto"/>
              <w:ind w:left="0"/>
              <w:jc w:val="center"/>
              <w:rPr>
                <w:rFonts w:ascii="Arial" w:hAnsi="Arial" w:cs="Arial"/>
                <w:b/>
                <w:bCs/>
                <w:color w:val="000000" w:themeColor="text1"/>
                <w:sz w:val="18"/>
                <w:szCs w:val="18"/>
              </w:rPr>
            </w:pPr>
            <w:r w:rsidRPr="00A1132A">
              <w:rPr>
                <w:rFonts w:ascii="Arial" w:hAnsi="Arial" w:cs="Arial"/>
                <w:b/>
                <w:bCs/>
                <w:color w:val="000000" w:themeColor="text1"/>
                <w:sz w:val="18"/>
                <w:szCs w:val="18"/>
              </w:rPr>
              <w:t xml:space="preserve">Modern tool usage: </w:t>
            </w:r>
          </w:p>
          <w:p w:rsidR="009362FD" w:rsidRPr="00A1132A" w:rsidRDefault="009362FD" w:rsidP="00053644">
            <w:pPr>
              <w:pStyle w:val="ListParagraph"/>
              <w:spacing w:after="0" w:line="240" w:lineRule="auto"/>
              <w:ind w:left="0"/>
              <w:jc w:val="center"/>
              <w:rPr>
                <w:rFonts w:ascii="Arial" w:hAnsi="Arial" w:cs="Arial"/>
                <w:color w:val="000000" w:themeColor="text1"/>
                <w:sz w:val="18"/>
                <w:szCs w:val="18"/>
              </w:rPr>
            </w:pPr>
            <w:r w:rsidRPr="00A1132A">
              <w:rPr>
                <w:rFonts w:ascii="Arial" w:hAnsi="Arial" w:cs="Arial"/>
                <w:color w:val="000000" w:themeColor="text1"/>
                <w:sz w:val="18"/>
                <w:szCs w:val="18"/>
              </w:rPr>
              <w:t>(PO5)</w:t>
            </w:r>
          </w:p>
        </w:tc>
        <w:tc>
          <w:tcPr>
            <w:tcW w:w="1051" w:type="dxa"/>
            <w:vAlign w:val="center"/>
          </w:tcPr>
          <w:p w:rsidR="009362FD" w:rsidRPr="00A1132A" w:rsidRDefault="009362FD" w:rsidP="00053644">
            <w:pPr>
              <w:jc w:val="center"/>
              <w:rPr>
                <w:rFonts w:ascii="Arial" w:hAnsi="Arial" w:cs="Arial"/>
                <w:color w:val="000000" w:themeColor="text1"/>
                <w:sz w:val="18"/>
                <w:szCs w:val="18"/>
              </w:rPr>
            </w:pPr>
            <w:r w:rsidRPr="00A1132A">
              <w:rPr>
                <w:rFonts w:ascii="Arial" w:hAnsi="Arial" w:cs="Arial"/>
                <w:color w:val="000000" w:themeColor="text1"/>
                <w:sz w:val="18"/>
                <w:szCs w:val="18"/>
              </w:rPr>
              <w:t>Cognitive domain – level 4</w:t>
            </w:r>
          </w:p>
        </w:tc>
        <w:tc>
          <w:tcPr>
            <w:tcW w:w="1747"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7373883"/>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Lecture Note</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8182108"/>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Text Book</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1145814"/>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Audio/Video</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1897507"/>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Web Material</w:t>
            </w:r>
          </w:p>
          <w:p w:rsidR="009362FD" w:rsidRPr="00A1132A"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23083461"/>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Lab Manual</w:t>
            </w:r>
          </w:p>
        </w:tc>
        <w:tc>
          <w:tcPr>
            <w:tcW w:w="1612"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952227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CA</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697991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Final Exam</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2280157"/>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Assignment </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579114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N</w:t>
            </w:r>
            <w:r w:rsidR="009362FD">
              <w:rPr>
                <w:rFonts w:ascii="Arial" w:hAnsi="Arial" w:cs="Arial"/>
                <w:color w:val="000000" w:themeColor="text1"/>
                <w:sz w:val="18"/>
                <w:szCs w:val="18"/>
              </w:rPr>
              <w:t>ote book</w:t>
            </w:r>
          </w:p>
          <w:p w:rsidR="009362FD" w:rsidRPr="00A1132A"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7006134"/>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Presentation</w:t>
            </w:r>
          </w:p>
        </w:tc>
      </w:tr>
    </w:tbl>
    <w:p w:rsidR="009362FD" w:rsidRPr="00A1132A" w:rsidRDefault="009362FD" w:rsidP="00053644">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9362FD" w:rsidRPr="00A1132A" w:rsidTr="005E2D02">
        <w:trPr>
          <w:jc w:val="center"/>
        </w:trPr>
        <w:tc>
          <w:tcPr>
            <w:tcW w:w="9127" w:type="dxa"/>
          </w:tcPr>
          <w:p w:rsidR="009362FD" w:rsidRPr="00A1132A" w:rsidRDefault="009362FD" w:rsidP="00053644">
            <w:pPr>
              <w:rPr>
                <w:rFonts w:ascii="Arial" w:hAnsi="Arial" w:cs="Arial"/>
                <w:b/>
                <w:color w:val="000000" w:themeColor="text1"/>
                <w:sz w:val="18"/>
                <w:szCs w:val="18"/>
              </w:rPr>
            </w:pPr>
            <w:r w:rsidRPr="00A1132A">
              <w:rPr>
                <w:rFonts w:ascii="Arial" w:hAnsi="Arial" w:cs="Arial"/>
                <w:b/>
                <w:color w:val="000000" w:themeColor="text1"/>
                <w:sz w:val="18"/>
                <w:szCs w:val="18"/>
              </w:rPr>
              <w:t>Assessment and Marks Distribution:</w:t>
            </w:r>
          </w:p>
          <w:p w:rsidR="009362FD" w:rsidRPr="00D07B06" w:rsidRDefault="009362FD" w:rsidP="00053644">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9362FD" w:rsidRPr="00D07B06" w:rsidRDefault="009362FD" w:rsidP="00053644">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9362FD" w:rsidRPr="00A1132A" w:rsidRDefault="009362FD" w:rsidP="00053644">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9362FD" w:rsidRPr="00A1132A" w:rsidTr="005E2D02">
        <w:trPr>
          <w:trHeight w:val="557"/>
          <w:jc w:val="center"/>
        </w:trPr>
        <w:tc>
          <w:tcPr>
            <w:tcW w:w="9127" w:type="dxa"/>
          </w:tcPr>
          <w:p w:rsidR="00AA235D" w:rsidRDefault="00AA235D" w:rsidP="00AA235D">
            <w:pPr>
              <w:tabs>
                <w:tab w:val="left" w:pos="1635"/>
              </w:tabs>
              <w:jc w:val="both"/>
              <w:rPr>
                <w:rFonts w:ascii="Arial" w:hAnsi="Arial" w:cs="Arial"/>
                <w:b/>
                <w:bCs/>
                <w:sz w:val="18"/>
                <w:szCs w:val="18"/>
              </w:rPr>
            </w:pPr>
          </w:p>
          <w:p w:rsidR="009362FD" w:rsidRPr="00A1132A" w:rsidRDefault="009362FD" w:rsidP="00AA235D">
            <w:pPr>
              <w:tabs>
                <w:tab w:val="left" w:pos="1635"/>
              </w:tabs>
              <w:jc w:val="both"/>
              <w:rPr>
                <w:rFonts w:ascii="Arial" w:hAnsi="Arial" w:cs="Arial"/>
                <w:b/>
                <w:bCs/>
                <w:sz w:val="18"/>
                <w:szCs w:val="18"/>
              </w:rPr>
            </w:pPr>
            <w:r w:rsidRPr="00A1132A">
              <w:rPr>
                <w:rFonts w:ascii="Arial" w:hAnsi="Arial" w:cs="Arial"/>
                <w:b/>
                <w:bCs/>
                <w:sz w:val="18"/>
                <w:szCs w:val="18"/>
              </w:rPr>
              <w:t>Lab Course Contents/List of Experiments:</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Design, develop and implement a program for the following Array operations</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Creating an Array of N Integer Elements</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Display of Array Elements with Suitable Headings</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Inserting an Element (ELEM) at a given valid Position (POS)</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Deleting an Element at a given valid Position (POS)</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Array operations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Creating an Array of N Integer Elements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Sort the elements using Bubble Sort Algorithm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Search an item using Linear Search Algorithm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Search an item using Binary Search Algorithm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menu driven Program in C for the following operations on STACK of Integers (Array Implementation of Stack with maximum size MAX)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Push an Element on to Stack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Pop an Element from Stack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Display the status of Stack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lastRenderedPageBreak/>
              <w:t>Design, Develop and Implement a Program for converting an Infix Expression to Postfix Expression. Program should support for both parenthesized and free parenthesized expressions with the operators: +, -, *, /, % (Remainder), ^ (Power) and alphanumeric operands.</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Stack Applications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Evaluation of Postfix expression with single digit operands and operators: +, -, *, /, %, ^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Solving Tower of Hanoi problem with n disks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Recursion Applications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Calculate the factorial of n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b. Display the Fibonacci sequence of n numbers</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menu driven Program for the following operations on Circular QUEUE of Characters (Array Implementation of Queue with maximum size MAX)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Insert an Element on to Circular QUEUE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Delete an Element from Circular QUEUE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Display the status of Circular QUEUE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Singly Linked List (SLL) of Student Data with the fields: ID, Name, Dept, Sem, Mobile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Create a SLL of N Students Data by using front insertion.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Display the status of SLL and count the number of nodes in it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Perform Insertion / Deletion at End of SLL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Perform Insertion / Deletion at Front of SLL</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Perform Insertion / Deletion after a given node</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Binary Search Tree (BST) of Integers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Create a BST of N Integers: 6, 9, 5, 2, 8, 15, 24, 14, 7, 8, 5, 2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Traverse the BST in Inorder, Preorder and Post Order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Search the BST for a given element (KEY) and report the appropriate message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Complete Binary Search Tree of Integers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Create a Heap of N Integers: 6, 9, 5, 2, 8, 15, 24, 14, 7, 8, 5, 2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Sort the list using Heap Sort Algorithm.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Graph(G) of Cities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Create a Graph of N cities using Adjacency Matrix.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Print all the nodes reachable from a given starting node in a digraph using DFS/BFS method </w:t>
            </w:r>
          </w:p>
          <w:p w:rsidR="009362FD" w:rsidRPr="00A1132A" w:rsidRDefault="009362FD" w:rsidP="00CB1944">
            <w:pPr>
              <w:pStyle w:val="ListParagraph"/>
              <w:numPr>
                <w:ilvl w:val="0"/>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Graph(G) of Cities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Create a Weighted Graph of N cities using Adjacency Matrix. </w:t>
            </w:r>
          </w:p>
          <w:p w:rsidR="009362FD" w:rsidRPr="00A1132A" w:rsidRDefault="009362FD" w:rsidP="00CB1944">
            <w:pPr>
              <w:pStyle w:val="ListParagraph"/>
              <w:numPr>
                <w:ilvl w:val="1"/>
                <w:numId w:val="9"/>
              </w:numPr>
              <w:tabs>
                <w:tab w:val="left" w:pos="1635"/>
              </w:tabs>
              <w:spacing w:after="120"/>
              <w:jc w:val="both"/>
              <w:rPr>
                <w:rFonts w:ascii="Arial" w:hAnsi="Arial" w:cs="Arial"/>
                <w:sz w:val="18"/>
                <w:szCs w:val="18"/>
              </w:rPr>
            </w:pPr>
            <w:r w:rsidRPr="00A1132A">
              <w:rPr>
                <w:rFonts w:ascii="Arial" w:hAnsi="Arial" w:cs="Arial"/>
                <w:sz w:val="18"/>
                <w:szCs w:val="18"/>
              </w:rPr>
              <w:t xml:space="preserve">Print the shortest path from a weighted graph using Warshall’s Algorithm. </w:t>
            </w:r>
          </w:p>
          <w:p w:rsidR="009362FD" w:rsidRPr="00A1132A" w:rsidRDefault="009362FD" w:rsidP="00CB1944">
            <w:pPr>
              <w:pStyle w:val="ListParagraph"/>
              <w:numPr>
                <w:ilvl w:val="0"/>
                <w:numId w:val="9"/>
              </w:numPr>
              <w:tabs>
                <w:tab w:val="left" w:pos="1635"/>
              </w:tabs>
              <w:spacing w:after="120"/>
              <w:jc w:val="both"/>
              <w:rPr>
                <w:rFonts w:ascii="Arial" w:hAnsi="Arial" w:cs="Arial"/>
                <w:b/>
                <w:bCs/>
                <w:sz w:val="18"/>
                <w:szCs w:val="18"/>
              </w:rPr>
            </w:pPr>
            <w:r w:rsidRPr="00BC1F46">
              <w:rPr>
                <w:rFonts w:ascii="Arial" w:hAnsi="Arial" w:cs="Arial"/>
                <w:sz w:val="18"/>
                <w:szCs w:val="18"/>
              </w:rPr>
              <w:t>Given a File of N employee records with a set K of Keys(4-digit) which uniquely determine the records in file F. Assume that file F is maintained in memory by a Hash Table (HT) of m memory locations with L as the set of memory addresses (2- digit) of locations in HT. Let the keys in K and addresses in L are Integers. Design and develop a Program in C that uses Hash function H: K → L as H(K)=K mod m (remainder method), and implement hashing technique to map a given key K to the address space L. Resolve the collision (if any) using linear probing.</w:t>
            </w:r>
          </w:p>
        </w:tc>
      </w:tr>
    </w:tbl>
    <w:p w:rsidR="009362FD" w:rsidRPr="00A1132A" w:rsidRDefault="009362FD" w:rsidP="00053644">
      <w:pPr>
        <w:jc w:val="center"/>
        <w:rPr>
          <w:rFonts w:ascii="Arial" w:hAnsi="Arial" w:cs="Arial"/>
          <w:color w:val="FFFFFF"/>
          <w:sz w:val="18"/>
          <w:szCs w:val="18"/>
          <w:highlight w:val="black"/>
        </w:rPr>
      </w:pPr>
    </w:p>
    <w:p w:rsidR="009362FD" w:rsidRPr="00FB408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B408B">
        <w:rPr>
          <w:rFonts w:ascii="Arial" w:hAnsi="Arial" w:cs="Arial"/>
          <w:b/>
          <w:bCs/>
          <w:iCs/>
          <w:sz w:val="18"/>
          <w:szCs w:val="18"/>
        </w:rPr>
        <w:t>CSE 2131: Discrete Mathematics</w:t>
      </w:r>
    </w:p>
    <w:p w:rsidR="009362FD" w:rsidRPr="00FB408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iCs/>
          <w:sz w:val="18"/>
          <w:szCs w:val="18"/>
        </w:rPr>
      </w:pPr>
      <w:r w:rsidRPr="00FB408B">
        <w:rPr>
          <w:rFonts w:ascii="Arial" w:hAnsi="Arial" w:cs="Arial"/>
          <w:b/>
          <w:bCs/>
          <w:iCs/>
          <w:sz w:val="18"/>
          <w:szCs w:val="18"/>
        </w:rPr>
        <w:t xml:space="preserve">Credits: </w:t>
      </w:r>
      <w:r w:rsidRPr="00FB408B">
        <w:rPr>
          <w:rFonts w:ascii="Arial" w:hAnsi="Arial" w:cs="Arial"/>
          <w:iCs/>
          <w:sz w:val="18"/>
          <w:szCs w:val="18"/>
        </w:rPr>
        <w:t xml:space="preserve">3 </w:t>
      </w:r>
      <w:r w:rsidR="00844CE6">
        <w:rPr>
          <w:rFonts w:ascii="Arial" w:hAnsi="Arial" w:cs="Arial"/>
          <w:b/>
          <w:bCs/>
          <w:iCs/>
          <w:sz w:val="18"/>
          <w:szCs w:val="18"/>
        </w:rPr>
        <w:t>Contact Hours: 42</w:t>
      </w:r>
    </w:p>
    <w:p w:rsidR="009362FD" w:rsidRPr="00FB408B" w:rsidRDefault="009362FD" w:rsidP="005E2D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B408B">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FB408B" w:rsidRDefault="009362FD">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29"/>
        <w:gridCol w:w="7741"/>
      </w:tblGrid>
      <w:tr w:rsidR="009362FD" w:rsidRPr="00FB408B">
        <w:trPr>
          <w:jc w:val="center"/>
        </w:trPr>
        <w:tc>
          <w:tcPr>
            <w:tcW w:w="1429" w:type="dxa"/>
            <w:tcBorders>
              <w:top w:val="nil"/>
              <w:left w:val="nil"/>
              <w:bottom w:val="nil"/>
              <w:right w:val="nil"/>
            </w:tcBorders>
            <w:shd w:val="clear" w:color="auto" w:fill="FFFFFF"/>
          </w:tcPr>
          <w:p w:rsidR="009362FD" w:rsidRPr="00FB408B" w:rsidRDefault="009362FD">
            <w:pPr>
              <w:rPr>
                <w:rFonts w:ascii="Arial" w:hAnsi="Arial" w:cs="Arial"/>
                <w:b/>
                <w:sz w:val="18"/>
                <w:szCs w:val="18"/>
              </w:rPr>
            </w:pPr>
            <w:r w:rsidRPr="00FB408B">
              <w:rPr>
                <w:rFonts w:ascii="Arial" w:hAnsi="Arial" w:cs="Arial"/>
                <w:b/>
                <w:sz w:val="18"/>
                <w:szCs w:val="18"/>
              </w:rPr>
              <w:t>Prerequisite:</w:t>
            </w:r>
          </w:p>
        </w:tc>
        <w:tc>
          <w:tcPr>
            <w:tcW w:w="7741" w:type="dxa"/>
            <w:tcBorders>
              <w:top w:val="nil"/>
              <w:left w:val="nil"/>
              <w:bottom w:val="nil"/>
              <w:right w:val="nil"/>
            </w:tcBorders>
            <w:shd w:val="clear" w:color="auto" w:fill="FFFFFF"/>
          </w:tcPr>
          <w:p w:rsidR="009362FD" w:rsidRPr="00FB408B" w:rsidRDefault="009362FD">
            <w:pPr>
              <w:rPr>
                <w:rFonts w:ascii="Arial" w:hAnsi="Arial" w:cs="Arial"/>
                <w:iCs/>
                <w:sz w:val="18"/>
                <w:szCs w:val="18"/>
              </w:rPr>
            </w:pPr>
            <w:r w:rsidRPr="00FB408B">
              <w:rPr>
                <w:rFonts w:ascii="Arial" w:hAnsi="Arial" w:cs="Arial"/>
                <w:iCs/>
                <w:sz w:val="18"/>
                <w:szCs w:val="18"/>
              </w:rPr>
              <w:t>None</w:t>
            </w:r>
          </w:p>
        </w:tc>
      </w:tr>
      <w:tr w:rsidR="009362FD" w:rsidRPr="00FB408B">
        <w:trPr>
          <w:jc w:val="center"/>
        </w:trPr>
        <w:tc>
          <w:tcPr>
            <w:tcW w:w="1429" w:type="dxa"/>
            <w:tcBorders>
              <w:top w:val="nil"/>
              <w:left w:val="nil"/>
              <w:bottom w:val="nil"/>
              <w:right w:val="nil"/>
            </w:tcBorders>
            <w:shd w:val="clear" w:color="auto" w:fill="FFFFFF"/>
          </w:tcPr>
          <w:p w:rsidR="009362FD" w:rsidRPr="00FB408B" w:rsidRDefault="009362FD">
            <w:pPr>
              <w:rPr>
                <w:rFonts w:ascii="Arial" w:hAnsi="Arial" w:cs="Arial"/>
                <w:b/>
                <w:sz w:val="18"/>
                <w:szCs w:val="18"/>
              </w:rPr>
            </w:pPr>
            <w:r w:rsidRPr="00FB408B">
              <w:rPr>
                <w:rFonts w:ascii="Arial" w:hAnsi="Arial" w:cs="Arial"/>
                <w:b/>
                <w:sz w:val="18"/>
                <w:szCs w:val="18"/>
              </w:rPr>
              <w:t>Course Type</w:t>
            </w:r>
          </w:p>
        </w:tc>
        <w:tc>
          <w:tcPr>
            <w:tcW w:w="7741" w:type="dxa"/>
            <w:tcBorders>
              <w:top w:val="nil"/>
              <w:left w:val="nil"/>
              <w:bottom w:val="nil"/>
              <w:right w:val="nil"/>
            </w:tcBorders>
            <w:shd w:val="clear" w:color="auto" w:fill="FFFFFF"/>
          </w:tcPr>
          <w:p w:rsidR="009362FD" w:rsidRPr="00FB408B" w:rsidRDefault="009362FD">
            <w:pPr>
              <w:rPr>
                <w:rFonts w:ascii="Arial" w:hAnsi="Arial" w:cs="Arial"/>
                <w:iCs/>
                <w:sz w:val="18"/>
                <w:szCs w:val="18"/>
              </w:rPr>
            </w:pPr>
            <w:bookmarkStart w:id="3" w:name="__DdeLink__471_127524318"/>
            <w:r w:rsidRPr="00FB408B">
              <w:rPr>
                <w:rFonts w:ascii="MS Gothic" w:eastAsia="MS Gothic" w:hAnsi="MS Gothic" w:cs="MS Gothic" w:hint="eastAsia"/>
                <w:iCs/>
                <w:sz w:val="18"/>
                <w:szCs w:val="18"/>
              </w:rPr>
              <w:t>☒</w:t>
            </w:r>
            <w:bookmarkEnd w:id="3"/>
            <w:r w:rsidRPr="00FB408B">
              <w:rPr>
                <w:rFonts w:ascii="Arial" w:hAnsi="Arial" w:cs="Arial"/>
                <w:iCs/>
                <w:sz w:val="18"/>
                <w:szCs w:val="18"/>
              </w:rPr>
              <w:t xml:space="preserve"> Theory         </w:t>
            </w:r>
            <w:r w:rsidRPr="00FB408B">
              <w:rPr>
                <w:rFonts w:ascii="MS Gothic" w:eastAsia="MS Gothic" w:hAnsi="MS Gothic" w:cs="MS Gothic" w:hint="eastAsia"/>
                <w:iCs/>
                <w:sz w:val="18"/>
                <w:szCs w:val="18"/>
              </w:rPr>
              <w:t>☐</w:t>
            </w:r>
            <w:r w:rsidRPr="00FB408B">
              <w:rPr>
                <w:rFonts w:ascii="Arial" w:hAnsi="Arial" w:cs="Arial"/>
                <w:iCs/>
                <w:sz w:val="18"/>
                <w:szCs w:val="18"/>
              </w:rPr>
              <w:t xml:space="preserve">  Laboratory work         </w:t>
            </w:r>
            <w:r w:rsidRPr="00FB408B">
              <w:rPr>
                <w:rFonts w:ascii="MS Gothic" w:eastAsia="MS Gothic" w:hAnsi="MS Gothic" w:cs="MS Gothic" w:hint="eastAsia"/>
                <w:iCs/>
                <w:sz w:val="18"/>
                <w:szCs w:val="18"/>
              </w:rPr>
              <w:t>☐</w:t>
            </w:r>
            <w:r w:rsidRPr="00FB408B">
              <w:rPr>
                <w:rFonts w:ascii="Arial" w:hAnsi="Arial" w:cs="Arial"/>
                <w:iCs/>
                <w:sz w:val="18"/>
                <w:szCs w:val="18"/>
              </w:rPr>
              <w:t xml:space="preserve">  Project work      </w:t>
            </w:r>
            <w:r w:rsidRPr="00FB408B">
              <w:rPr>
                <w:rFonts w:ascii="MS Gothic" w:eastAsia="MS Gothic" w:hAnsi="MS Gothic" w:cs="MS Gothic" w:hint="eastAsia"/>
                <w:iCs/>
                <w:sz w:val="18"/>
                <w:szCs w:val="18"/>
              </w:rPr>
              <w:t>☐</w:t>
            </w:r>
            <w:r w:rsidRPr="00FB408B">
              <w:rPr>
                <w:rFonts w:ascii="Arial" w:hAnsi="Arial" w:cs="Arial"/>
                <w:iCs/>
                <w:sz w:val="18"/>
                <w:szCs w:val="18"/>
              </w:rPr>
              <w:t xml:space="preserve">  Viva Voce                    </w:t>
            </w:r>
          </w:p>
        </w:tc>
      </w:tr>
      <w:tr w:rsidR="009362FD" w:rsidRPr="00FB408B">
        <w:trPr>
          <w:trHeight w:val="238"/>
          <w:jc w:val="center"/>
        </w:trPr>
        <w:tc>
          <w:tcPr>
            <w:tcW w:w="1429" w:type="dxa"/>
            <w:tcBorders>
              <w:top w:val="nil"/>
              <w:left w:val="nil"/>
              <w:bottom w:val="nil"/>
              <w:right w:val="nil"/>
            </w:tcBorders>
            <w:shd w:val="clear" w:color="auto" w:fill="FFFFFF"/>
          </w:tcPr>
          <w:p w:rsidR="009362FD" w:rsidRPr="00FB408B" w:rsidRDefault="009362FD">
            <w:pPr>
              <w:ind w:left="2160" w:hanging="2160"/>
              <w:rPr>
                <w:rFonts w:ascii="Arial" w:hAnsi="Arial" w:cs="Arial"/>
                <w:b/>
                <w:bCs/>
                <w:sz w:val="18"/>
                <w:szCs w:val="18"/>
              </w:rPr>
            </w:pPr>
            <w:r w:rsidRPr="00FB408B">
              <w:rPr>
                <w:rFonts w:ascii="Arial" w:hAnsi="Arial" w:cs="Arial"/>
                <w:b/>
                <w:bCs/>
                <w:sz w:val="18"/>
                <w:szCs w:val="18"/>
              </w:rPr>
              <w:t>Motivation</w:t>
            </w:r>
          </w:p>
        </w:tc>
        <w:tc>
          <w:tcPr>
            <w:tcW w:w="7741" w:type="dxa"/>
            <w:tcBorders>
              <w:top w:val="nil"/>
              <w:left w:val="nil"/>
              <w:bottom w:val="nil"/>
              <w:right w:val="nil"/>
            </w:tcBorders>
            <w:shd w:val="clear" w:color="auto" w:fill="FFFFFF"/>
          </w:tcPr>
          <w:p w:rsidR="009362FD" w:rsidRPr="00FB408B" w:rsidRDefault="009362FD">
            <w:pPr>
              <w:rPr>
                <w:rFonts w:ascii="Arial" w:hAnsi="Arial" w:cs="Arial"/>
                <w:iCs/>
                <w:sz w:val="18"/>
                <w:szCs w:val="18"/>
              </w:rPr>
            </w:pPr>
            <w:r w:rsidRPr="00FB408B">
              <w:rPr>
                <w:rFonts w:ascii="Arial" w:hAnsi="Arial" w:cs="Arial"/>
                <w:iCs/>
                <w:sz w:val="18"/>
                <w:szCs w:val="18"/>
              </w:rPr>
              <w:t>To develop basics knowledge on Discrete Mathematics</w:t>
            </w:r>
          </w:p>
        </w:tc>
      </w:tr>
      <w:tr w:rsidR="009362FD" w:rsidRPr="00FB408B">
        <w:trPr>
          <w:trHeight w:val="238"/>
          <w:jc w:val="center"/>
        </w:trPr>
        <w:tc>
          <w:tcPr>
            <w:tcW w:w="9170" w:type="dxa"/>
            <w:gridSpan w:val="2"/>
            <w:tcBorders>
              <w:top w:val="nil"/>
              <w:left w:val="nil"/>
              <w:bottom w:val="nil"/>
              <w:right w:val="nil"/>
            </w:tcBorders>
            <w:shd w:val="clear" w:color="auto" w:fill="FFFFFF"/>
          </w:tcPr>
          <w:p w:rsidR="00A02CEA" w:rsidRDefault="00A02CEA">
            <w:pPr>
              <w:rPr>
                <w:rFonts w:ascii="Arial" w:hAnsi="Arial" w:cs="Arial"/>
                <w:b/>
                <w:bCs/>
                <w:sz w:val="18"/>
                <w:szCs w:val="18"/>
              </w:rPr>
            </w:pPr>
          </w:p>
          <w:p w:rsidR="009362FD" w:rsidRPr="00FB408B" w:rsidRDefault="009362FD">
            <w:pPr>
              <w:rPr>
                <w:rFonts w:ascii="Arial" w:hAnsi="Arial" w:cs="Arial"/>
                <w:b/>
                <w:bCs/>
                <w:sz w:val="18"/>
                <w:szCs w:val="18"/>
              </w:rPr>
            </w:pPr>
            <w:r w:rsidRPr="00FB408B">
              <w:rPr>
                <w:rFonts w:ascii="Arial" w:hAnsi="Arial" w:cs="Arial"/>
                <w:b/>
                <w:bCs/>
                <w:sz w:val="18"/>
                <w:szCs w:val="18"/>
              </w:rPr>
              <w:t>Course Objective:</w:t>
            </w:r>
          </w:p>
          <w:p w:rsidR="009362FD" w:rsidRPr="00FB408B" w:rsidRDefault="009362FD">
            <w:pPr>
              <w:jc w:val="both"/>
              <w:rPr>
                <w:rFonts w:ascii="Arial" w:hAnsi="Arial" w:cs="Arial"/>
                <w:iCs/>
                <w:color w:val="000000"/>
                <w:sz w:val="18"/>
                <w:szCs w:val="18"/>
              </w:rPr>
            </w:pPr>
            <w:r w:rsidRPr="00FB408B">
              <w:rPr>
                <w:rFonts w:ascii="Arial" w:hAnsi="Arial" w:cs="Arial"/>
                <w:iCs/>
                <w:color w:val="000000"/>
                <w:sz w:val="18"/>
                <w:szCs w:val="18"/>
              </w:rPr>
              <w:t xml:space="preserve">To develop logical thinking  and its  application to  engineering and computer science will provides a powerful tool for reasoning correctly about mathematics, algorithms, and computers. The  subject  enhances  student’s  ability to reason  and  ability to  present  a  coherent  and mathematically accurate argument. Throughout the course, students will be expected to demonstrate their understanding of Discrete Mathematics by being able to use mathematically correct terminology and notation, construct correct direct and indirect proofs, and apply logical reasoning to solve computational problems precisely. </w:t>
            </w:r>
          </w:p>
        </w:tc>
      </w:tr>
    </w:tbl>
    <w:p w:rsidR="009362FD" w:rsidRPr="00FB408B" w:rsidRDefault="009362FD">
      <w:pPr>
        <w:jc w:val="center"/>
        <w:rPr>
          <w:rFonts w:ascii="Arial" w:hAnsi="Arial" w:cs="Arial"/>
          <w:sz w:val="18"/>
          <w:szCs w:val="18"/>
        </w:rPr>
      </w:pPr>
    </w:p>
    <w:p w:rsidR="00647AC0" w:rsidRDefault="00647AC0">
      <w:pPr>
        <w:rPr>
          <w:rFonts w:ascii="Arial" w:hAnsi="Arial" w:cs="Arial"/>
          <w:b/>
          <w:color w:val="000000"/>
          <w:sz w:val="18"/>
          <w:szCs w:val="18"/>
        </w:rPr>
      </w:pPr>
      <w:r>
        <w:rPr>
          <w:rFonts w:ascii="Arial" w:hAnsi="Arial" w:cs="Arial"/>
          <w:b/>
          <w:color w:val="000000"/>
          <w:sz w:val="18"/>
          <w:szCs w:val="18"/>
        </w:rPr>
        <w:br w:type="page"/>
      </w:r>
    </w:p>
    <w:p w:rsidR="009362FD" w:rsidRPr="00FB408B" w:rsidRDefault="009362FD">
      <w:pPr>
        <w:jc w:val="center"/>
        <w:rPr>
          <w:rFonts w:ascii="Arial" w:hAnsi="Arial" w:cs="Arial"/>
          <w:b/>
          <w:color w:val="000000"/>
          <w:sz w:val="18"/>
          <w:szCs w:val="18"/>
        </w:rPr>
      </w:pPr>
      <w:r w:rsidRPr="00FB408B">
        <w:rPr>
          <w:rFonts w:ascii="Arial" w:hAnsi="Arial" w:cs="Arial"/>
          <w:b/>
          <w:color w:val="000000"/>
          <w:sz w:val="18"/>
          <w:szCs w:val="18"/>
        </w:rPr>
        <w:lastRenderedPageBreak/>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612"/>
        <w:gridCol w:w="1806"/>
        <w:gridCol w:w="2289"/>
        <w:gridCol w:w="1276"/>
        <w:gridCol w:w="1559"/>
        <w:gridCol w:w="1543"/>
      </w:tblGrid>
      <w:tr w:rsidR="009362FD" w:rsidRPr="00FB408B" w:rsidTr="00924934">
        <w:trPr>
          <w:trHeight w:val="877"/>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 No.</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 Statement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Assessment tools</w:t>
            </w:r>
          </w:p>
        </w:tc>
      </w:tr>
      <w:tr w:rsidR="009362FD" w:rsidRPr="00FB408B" w:rsidTr="00924934">
        <w:trPr>
          <w:trHeight w:val="1646"/>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CO1</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rsidP="00053644">
            <w:pPr>
              <w:jc w:val="center"/>
              <w:textAlignment w:val="top"/>
              <w:rPr>
                <w:rFonts w:ascii="Arial" w:hAnsi="Arial" w:cs="Arial"/>
                <w:color w:val="000000"/>
                <w:sz w:val="18"/>
                <w:szCs w:val="18"/>
              </w:rPr>
            </w:pPr>
            <w:r w:rsidRPr="00BD13EF">
              <w:rPr>
                <w:rFonts w:ascii="Arial" w:hAnsi="Arial" w:cs="Arial"/>
                <w:color w:val="000000"/>
                <w:sz w:val="18"/>
                <w:szCs w:val="18"/>
              </w:rPr>
              <w:t>To</w:t>
            </w:r>
            <w:r>
              <w:rPr>
                <w:rFonts w:ascii="Arial" w:hAnsi="Arial" w:cs="Arial"/>
                <w:b/>
                <w:bCs/>
                <w:color w:val="000000"/>
                <w:sz w:val="18"/>
                <w:szCs w:val="18"/>
              </w:rPr>
              <w:t xml:space="preserve"> e</w:t>
            </w:r>
            <w:r w:rsidRPr="00FB408B">
              <w:rPr>
                <w:rFonts w:ascii="Arial" w:hAnsi="Arial" w:cs="Arial"/>
                <w:b/>
                <w:bCs/>
                <w:color w:val="000000"/>
                <w:sz w:val="18"/>
                <w:szCs w:val="18"/>
              </w:rPr>
              <w:t>xpress</w:t>
            </w:r>
            <w:r w:rsidRPr="00FB408B">
              <w:rPr>
                <w:rFonts w:ascii="Arial" w:hAnsi="Arial" w:cs="Arial"/>
                <w:color w:val="000000"/>
                <w:sz w:val="18"/>
                <w:szCs w:val="18"/>
              </w:rPr>
              <w:t xml:space="preserve"> and </w:t>
            </w:r>
            <w:r w:rsidRPr="00FB408B">
              <w:rPr>
                <w:rFonts w:ascii="Arial" w:hAnsi="Arial" w:cs="Arial"/>
                <w:b/>
                <w:bCs/>
                <w:color w:val="000000"/>
                <w:sz w:val="18"/>
                <w:szCs w:val="18"/>
              </w:rPr>
              <w:t>evaluate</w:t>
            </w:r>
            <w:r w:rsidRPr="00FB408B">
              <w:rPr>
                <w:rFonts w:ascii="Arial" w:hAnsi="Arial" w:cs="Arial"/>
                <w:color w:val="000000"/>
                <w:sz w:val="18"/>
                <w:szCs w:val="18"/>
              </w:rPr>
              <w:t xml:space="preserve"> basic logic statements, </w:t>
            </w:r>
            <w:r w:rsidRPr="004456FC">
              <w:rPr>
                <w:rFonts w:ascii="Arial" w:hAnsi="Arial" w:cs="Arial"/>
                <w:bCs/>
                <w:color w:val="000000"/>
                <w:sz w:val="18"/>
                <w:szCs w:val="18"/>
              </w:rPr>
              <w:t>proposition</w:t>
            </w:r>
            <w:r>
              <w:rPr>
                <w:rFonts w:ascii="Arial" w:hAnsi="Arial" w:cs="Arial"/>
                <w:bCs/>
                <w:color w:val="000000"/>
                <w:sz w:val="18"/>
                <w:szCs w:val="18"/>
              </w:rPr>
              <w:t xml:space="preserve"> and predicate logic</w:t>
            </w:r>
            <w:r w:rsidRPr="00FB408B">
              <w:rPr>
                <w:rFonts w:ascii="Arial" w:hAnsi="Arial" w:cs="Arial"/>
                <w:bCs/>
                <w:color w:val="000000"/>
                <w:sz w:val="18"/>
                <w:szCs w:val="18"/>
              </w:rPr>
              <w:t xml:space="preserve">, rules of inference, methods of proof </w:t>
            </w:r>
            <w:r w:rsidRPr="00FB408B">
              <w:rPr>
                <w:rFonts w:ascii="Arial" w:hAnsi="Arial" w:cs="Arial"/>
                <w:color w:val="000000"/>
                <w:sz w:val="18"/>
                <w:szCs w:val="18"/>
              </w:rPr>
              <w:t xml:space="preserve">and mathematical induction </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pStyle w:val="ListParagraph"/>
              <w:spacing w:after="0" w:line="240" w:lineRule="auto"/>
              <w:ind w:left="0"/>
              <w:jc w:val="center"/>
              <w:rPr>
                <w:rFonts w:ascii="Arial" w:hAnsi="Arial" w:cs="Arial"/>
                <w:color w:val="000000"/>
                <w:sz w:val="18"/>
                <w:szCs w:val="18"/>
              </w:rPr>
            </w:pPr>
            <w:r>
              <w:rPr>
                <w:rFonts w:ascii="Arial" w:hAnsi="Arial" w:cs="Arial"/>
                <w:b/>
                <w:bCs/>
                <w:color w:val="000000"/>
                <w:sz w:val="18"/>
                <w:szCs w:val="18"/>
              </w:rPr>
              <w:t>Engineering knowledge</w:t>
            </w:r>
            <w:r w:rsidRPr="00FB408B">
              <w:rPr>
                <w:rFonts w:ascii="Arial" w:hAnsi="Arial" w:cs="Arial"/>
                <w:color w:val="000000"/>
                <w:sz w:val="18"/>
                <w:szCs w:val="18"/>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Cognitive domain – level 3</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Lecture</w:t>
            </w:r>
            <w:r w:rsidR="009362FD" w:rsidRPr="00FB408B">
              <w:rPr>
                <w:rFonts w:ascii="Arial" w:hAnsi="Arial" w:cs="Arial"/>
                <w:color w:val="000000"/>
                <w:sz w:val="18"/>
                <w:szCs w:val="18"/>
              </w:rPr>
              <w:t xml:space="preserve"> Note</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Text</w:t>
            </w:r>
            <w:r w:rsidR="009362FD" w:rsidRPr="00FB408B">
              <w:rPr>
                <w:rFonts w:ascii="Arial" w:hAnsi="Arial" w:cs="Arial"/>
                <w:color w:val="000000"/>
                <w:sz w:val="18"/>
                <w:szCs w:val="18"/>
              </w:rPr>
              <w:t xml:space="preserve"> Book</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Audio</w:t>
            </w:r>
            <w:r w:rsidR="009362FD" w:rsidRPr="00FB408B">
              <w:rPr>
                <w:rFonts w:ascii="Arial" w:hAnsi="Arial" w:cs="Arial"/>
                <w:color w:val="000000"/>
                <w:sz w:val="18"/>
                <w:szCs w:val="18"/>
              </w:rPr>
              <w:t>/Video</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Web</w:t>
            </w:r>
            <w:r w:rsidR="009362FD" w:rsidRPr="00FB408B">
              <w:rPr>
                <w:rFonts w:ascii="Arial" w:hAnsi="Arial" w:cs="Arial"/>
                <w:color w:val="000000"/>
                <w:sz w:val="18"/>
                <w:szCs w:val="18"/>
              </w:rPr>
              <w:t xml:space="preserve"> Material</w:t>
            </w:r>
          </w:p>
          <w:p w:rsidR="009362FD" w:rsidRPr="00FB408B" w:rsidRDefault="009362FD">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Class</w:t>
            </w:r>
            <w:r w:rsidR="009362FD" w:rsidRPr="00FB408B">
              <w:rPr>
                <w:rFonts w:ascii="Arial" w:hAnsi="Arial" w:cs="Arial"/>
                <w:color w:val="000000"/>
                <w:sz w:val="18"/>
                <w:szCs w:val="18"/>
              </w:rPr>
              <w:t xml:space="preserve"> Test</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Final</w:t>
            </w:r>
            <w:r w:rsidR="009362FD" w:rsidRPr="00FB408B">
              <w:rPr>
                <w:rFonts w:ascii="Arial" w:hAnsi="Arial" w:cs="Arial"/>
                <w:color w:val="000000"/>
                <w:sz w:val="18"/>
                <w:szCs w:val="18"/>
              </w:rPr>
              <w:t xml:space="preserve"> Exam</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Assignment</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Participation</w:t>
            </w:r>
          </w:p>
          <w:p w:rsidR="009362FD" w:rsidRPr="00FB408B" w:rsidRDefault="009362FD">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Presentation</w:t>
            </w:r>
          </w:p>
        </w:tc>
      </w:tr>
      <w:tr w:rsidR="009362FD" w:rsidRPr="00FB408B" w:rsidTr="00924934">
        <w:trPr>
          <w:trHeight w:val="1700"/>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CO2</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rsidP="00053644">
            <w:pPr>
              <w:jc w:val="center"/>
              <w:rPr>
                <w:rFonts w:ascii="Arial" w:hAnsi="Arial" w:cs="Arial"/>
                <w:color w:val="000000"/>
                <w:sz w:val="18"/>
                <w:szCs w:val="18"/>
              </w:rPr>
            </w:pPr>
            <w:r w:rsidRPr="00BD13EF">
              <w:rPr>
                <w:rFonts w:ascii="Arial" w:hAnsi="Arial" w:cs="Arial"/>
                <w:color w:val="000000"/>
                <w:sz w:val="18"/>
                <w:szCs w:val="18"/>
              </w:rPr>
              <w:t>To</w:t>
            </w:r>
            <w:r>
              <w:rPr>
                <w:rFonts w:ascii="Arial" w:hAnsi="Arial" w:cs="Arial"/>
                <w:b/>
                <w:bCs/>
                <w:color w:val="000000"/>
                <w:sz w:val="18"/>
                <w:szCs w:val="18"/>
              </w:rPr>
              <w:t xml:space="preserve"> d</w:t>
            </w:r>
            <w:r w:rsidRPr="00FB408B">
              <w:rPr>
                <w:rFonts w:ascii="Arial" w:hAnsi="Arial" w:cs="Arial"/>
                <w:b/>
                <w:bCs/>
                <w:color w:val="000000"/>
                <w:sz w:val="18"/>
                <w:szCs w:val="18"/>
              </w:rPr>
              <w:t>emonstrate</w:t>
            </w:r>
            <w:r w:rsidRPr="00FB408B">
              <w:rPr>
                <w:rFonts w:ascii="Arial" w:hAnsi="Arial" w:cs="Arial"/>
                <w:color w:val="000000"/>
                <w:sz w:val="18"/>
                <w:szCs w:val="18"/>
              </w:rPr>
              <w:t xml:space="preserve"> an understanding of binary relations and functions, graph and trees, </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Default="009362FD">
            <w:pPr>
              <w:pStyle w:val="ListParagraph"/>
              <w:spacing w:after="0" w:line="240" w:lineRule="auto"/>
              <w:ind w:left="0"/>
              <w:jc w:val="center"/>
              <w:rPr>
                <w:rFonts w:ascii="Arial" w:hAnsi="Arial" w:cs="Arial"/>
                <w:color w:val="000000"/>
                <w:sz w:val="18"/>
                <w:szCs w:val="18"/>
              </w:rPr>
            </w:pPr>
            <w:r w:rsidRPr="00FB408B">
              <w:rPr>
                <w:rFonts w:ascii="Arial" w:hAnsi="Arial" w:cs="Arial"/>
                <w:b/>
                <w:bCs/>
                <w:color w:val="000000"/>
                <w:sz w:val="18"/>
                <w:szCs w:val="18"/>
              </w:rPr>
              <w:t>Engineering knowledge</w:t>
            </w:r>
          </w:p>
          <w:p w:rsidR="009362FD" w:rsidRPr="00FB408B" w:rsidRDefault="009362FD">
            <w:pPr>
              <w:pStyle w:val="ListParagraph"/>
              <w:spacing w:after="0" w:line="240" w:lineRule="auto"/>
              <w:ind w:left="0"/>
              <w:jc w:val="center"/>
              <w:rPr>
                <w:rFonts w:ascii="Arial" w:hAnsi="Arial" w:cs="Arial"/>
                <w:color w:val="000000"/>
                <w:sz w:val="18"/>
                <w:szCs w:val="18"/>
              </w:rPr>
            </w:pPr>
            <w:r w:rsidRPr="00FB408B">
              <w:rPr>
                <w:rFonts w:ascii="Arial" w:hAnsi="Arial" w:cs="Arial"/>
                <w:color w:val="000000"/>
                <w:sz w:val="18"/>
                <w:szCs w:val="18"/>
              </w:rPr>
              <w:t>(PO1)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Lecture</w:t>
            </w:r>
            <w:r w:rsidR="009362FD" w:rsidRPr="00FB408B">
              <w:rPr>
                <w:rFonts w:ascii="Arial" w:hAnsi="Arial" w:cs="Arial"/>
                <w:color w:val="000000"/>
                <w:sz w:val="18"/>
                <w:szCs w:val="18"/>
              </w:rPr>
              <w:t xml:space="preserve"> Note</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Text</w:t>
            </w:r>
            <w:r w:rsidR="009362FD" w:rsidRPr="00FB408B">
              <w:rPr>
                <w:rFonts w:ascii="Arial" w:hAnsi="Arial" w:cs="Arial"/>
                <w:color w:val="000000"/>
                <w:sz w:val="18"/>
                <w:szCs w:val="18"/>
              </w:rPr>
              <w:t xml:space="preserve"> Book</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Audio</w:t>
            </w:r>
            <w:r w:rsidR="009362FD" w:rsidRPr="00FB408B">
              <w:rPr>
                <w:rFonts w:ascii="Arial" w:hAnsi="Arial" w:cs="Arial"/>
                <w:color w:val="000000"/>
                <w:sz w:val="18"/>
                <w:szCs w:val="18"/>
              </w:rPr>
              <w:t>/Video</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Web</w:t>
            </w:r>
            <w:r w:rsidR="009362FD" w:rsidRPr="00FB408B">
              <w:rPr>
                <w:rFonts w:ascii="Arial" w:hAnsi="Arial" w:cs="Arial"/>
                <w:color w:val="000000"/>
                <w:sz w:val="18"/>
                <w:szCs w:val="18"/>
              </w:rPr>
              <w:t xml:space="preserve"> Material</w:t>
            </w:r>
          </w:p>
          <w:p w:rsidR="009362FD" w:rsidRPr="00FB408B" w:rsidRDefault="009362FD">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Class</w:t>
            </w:r>
            <w:r w:rsidR="009362FD" w:rsidRPr="00FB408B">
              <w:rPr>
                <w:rFonts w:ascii="Arial" w:hAnsi="Arial" w:cs="Arial"/>
                <w:color w:val="000000"/>
                <w:sz w:val="18"/>
                <w:szCs w:val="18"/>
              </w:rPr>
              <w:t xml:space="preserve"> Test</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Final</w:t>
            </w:r>
            <w:r w:rsidR="009362FD" w:rsidRPr="00FB408B">
              <w:rPr>
                <w:rFonts w:ascii="Arial" w:hAnsi="Arial" w:cs="Arial"/>
                <w:color w:val="000000"/>
                <w:sz w:val="18"/>
                <w:szCs w:val="18"/>
              </w:rPr>
              <w:t xml:space="preserve"> Exam</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Assignment</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Participation</w:t>
            </w:r>
          </w:p>
          <w:p w:rsidR="009362FD" w:rsidRPr="00FB408B" w:rsidRDefault="009362FD">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Presentation</w:t>
            </w:r>
          </w:p>
        </w:tc>
      </w:tr>
      <w:tr w:rsidR="009362FD" w:rsidRPr="00FB408B" w:rsidTr="00A02CEA">
        <w:trPr>
          <w:trHeight w:val="1529"/>
          <w:jc w:val="center"/>
        </w:trPr>
        <w:tc>
          <w:tcPr>
            <w:tcW w:w="612"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CO3</w:t>
            </w:r>
          </w:p>
        </w:tc>
        <w:tc>
          <w:tcPr>
            <w:tcW w:w="1806"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rsidP="00053644">
            <w:pPr>
              <w:jc w:val="center"/>
              <w:rPr>
                <w:rFonts w:ascii="Arial" w:hAnsi="Arial" w:cs="Arial"/>
                <w:color w:val="000000"/>
                <w:sz w:val="18"/>
                <w:szCs w:val="18"/>
              </w:rPr>
            </w:pPr>
            <w:r>
              <w:rPr>
                <w:rFonts w:ascii="Arial" w:hAnsi="Arial" w:cs="Arial"/>
                <w:color w:val="000000"/>
                <w:sz w:val="18"/>
                <w:szCs w:val="18"/>
              </w:rPr>
              <w:t>To s</w:t>
            </w:r>
            <w:r w:rsidRPr="00FB408B">
              <w:rPr>
                <w:rFonts w:ascii="Arial" w:hAnsi="Arial" w:cs="Arial"/>
                <w:b/>
                <w:bCs/>
                <w:color w:val="000000"/>
                <w:sz w:val="18"/>
                <w:szCs w:val="18"/>
              </w:rPr>
              <w:t xml:space="preserve">olve </w:t>
            </w:r>
            <w:r w:rsidRPr="00FB408B">
              <w:rPr>
                <w:rFonts w:ascii="Arial" w:hAnsi="Arial" w:cs="Arial"/>
                <w:color w:val="000000"/>
                <w:sz w:val="18"/>
                <w:szCs w:val="18"/>
              </w:rPr>
              <w:t xml:space="preserve">sequence and  counting problems and problems of recurrence relations and recursion </w:t>
            </w:r>
          </w:p>
        </w:tc>
        <w:tc>
          <w:tcPr>
            <w:tcW w:w="2289"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9362FD" w:rsidRDefault="009362FD">
            <w:pPr>
              <w:pStyle w:val="ListParagraph"/>
              <w:spacing w:after="0" w:line="240" w:lineRule="auto"/>
              <w:ind w:left="0"/>
              <w:jc w:val="center"/>
              <w:rPr>
                <w:rFonts w:ascii="Arial" w:hAnsi="Arial" w:cs="Arial"/>
                <w:color w:val="000000"/>
                <w:sz w:val="18"/>
                <w:szCs w:val="18"/>
              </w:rPr>
            </w:pPr>
            <w:r w:rsidRPr="00FB408B">
              <w:rPr>
                <w:rFonts w:ascii="Arial" w:hAnsi="Arial" w:cs="Arial"/>
                <w:b/>
                <w:bCs/>
                <w:color w:val="000000"/>
                <w:sz w:val="18"/>
                <w:szCs w:val="18"/>
              </w:rPr>
              <w:t>Engineering knowledge</w:t>
            </w:r>
          </w:p>
          <w:p w:rsidR="009362FD" w:rsidRPr="00FB408B" w:rsidRDefault="009362FD">
            <w:pPr>
              <w:pStyle w:val="ListParagraph"/>
              <w:spacing w:after="0" w:line="240" w:lineRule="auto"/>
              <w:ind w:left="0"/>
              <w:jc w:val="center"/>
              <w:rPr>
                <w:rFonts w:ascii="Arial" w:hAnsi="Arial" w:cs="Arial"/>
                <w:color w:val="000000"/>
                <w:sz w:val="18"/>
                <w:szCs w:val="18"/>
              </w:rPr>
            </w:pPr>
            <w:r w:rsidRPr="00FB408B">
              <w:rPr>
                <w:rFonts w:ascii="Arial" w:hAnsi="Arial" w:cs="Arial"/>
                <w:color w:val="000000"/>
                <w:sz w:val="18"/>
                <w:szCs w:val="18"/>
              </w:rPr>
              <w:t>(PO1)</w:t>
            </w:r>
          </w:p>
        </w:tc>
        <w:tc>
          <w:tcPr>
            <w:tcW w:w="1276"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9362FD">
            <w:pPr>
              <w:jc w:val="center"/>
              <w:rPr>
                <w:rFonts w:ascii="Arial" w:hAnsi="Arial" w:cs="Arial"/>
                <w:color w:val="000000"/>
                <w:sz w:val="18"/>
                <w:szCs w:val="18"/>
              </w:rPr>
            </w:pPr>
            <w:r w:rsidRPr="00FB408B">
              <w:rPr>
                <w:rFonts w:ascii="Arial" w:hAnsi="Arial" w:cs="Arial"/>
                <w:color w:val="000000"/>
                <w:sz w:val="18"/>
                <w:szCs w:val="18"/>
              </w:rPr>
              <w:t>Cognitive domain – level 5</w:t>
            </w:r>
          </w:p>
        </w:tc>
        <w:tc>
          <w:tcPr>
            <w:tcW w:w="1559"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Lecture</w:t>
            </w:r>
            <w:r w:rsidR="009362FD" w:rsidRPr="00FB408B">
              <w:rPr>
                <w:rFonts w:ascii="Arial" w:hAnsi="Arial" w:cs="Arial"/>
                <w:color w:val="000000"/>
                <w:sz w:val="18"/>
                <w:szCs w:val="18"/>
              </w:rPr>
              <w:t xml:space="preserve"> Note</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Text</w:t>
            </w:r>
            <w:r w:rsidR="009362FD" w:rsidRPr="00FB408B">
              <w:rPr>
                <w:rFonts w:ascii="Arial" w:hAnsi="Arial" w:cs="Arial"/>
                <w:color w:val="000000"/>
                <w:sz w:val="18"/>
                <w:szCs w:val="18"/>
              </w:rPr>
              <w:t xml:space="preserve"> Book</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Audio</w:t>
            </w:r>
            <w:r w:rsidR="009362FD" w:rsidRPr="00FB408B">
              <w:rPr>
                <w:rFonts w:ascii="Arial" w:hAnsi="Arial" w:cs="Arial"/>
                <w:color w:val="000000"/>
                <w:sz w:val="18"/>
                <w:szCs w:val="18"/>
              </w:rPr>
              <w:t>/Video</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Web</w:t>
            </w:r>
            <w:r w:rsidR="009362FD" w:rsidRPr="00FB408B">
              <w:rPr>
                <w:rFonts w:ascii="Arial" w:hAnsi="Arial" w:cs="Arial"/>
                <w:color w:val="000000"/>
                <w:sz w:val="18"/>
                <w:szCs w:val="18"/>
              </w:rPr>
              <w:t xml:space="preserve"> Material</w:t>
            </w:r>
          </w:p>
          <w:p w:rsidR="009362FD" w:rsidRPr="00FB408B" w:rsidRDefault="009362FD">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Class</w:t>
            </w:r>
            <w:r w:rsidR="009362FD" w:rsidRPr="00FB408B">
              <w:rPr>
                <w:rFonts w:ascii="Arial" w:hAnsi="Arial" w:cs="Arial"/>
                <w:color w:val="000000"/>
                <w:sz w:val="18"/>
                <w:szCs w:val="18"/>
              </w:rPr>
              <w:t xml:space="preserve"> Test</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Final</w:t>
            </w:r>
            <w:r w:rsidR="009362FD" w:rsidRPr="00FB408B">
              <w:rPr>
                <w:rFonts w:ascii="Arial" w:hAnsi="Arial" w:cs="Arial"/>
                <w:color w:val="000000"/>
                <w:sz w:val="18"/>
                <w:szCs w:val="18"/>
              </w:rPr>
              <w:t xml:space="preserve"> Exam</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Assignment</w:t>
            </w:r>
          </w:p>
          <w:p w:rsidR="009362FD" w:rsidRPr="00FB408B" w:rsidRDefault="00357703">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Participation</w:t>
            </w:r>
          </w:p>
          <w:p w:rsidR="009362FD" w:rsidRPr="00FB408B" w:rsidRDefault="009362FD">
            <w:pPr>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Presentation</w:t>
            </w:r>
          </w:p>
        </w:tc>
      </w:tr>
    </w:tbl>
    <w:p w:rsidR="009362FD" w:rsidRPr="00FB408B" w:rsidRDefault="009362FD">
      <w:pPr>
        <w:jc w:val="center"/>
        <w:rPr>
          <w:rFonts w:ascii="Arial" w:hAnsi="Arial" w:cs="Arial"/>
          <w:b/>
          <w:color w:val="000000"/>
          <w:sz w:val="18"/>
          <w:szCs w:val="18"/>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9362FD" w:rsidRPr="00FB408B" w:rsidTr="00924934">
        <w:trPr>
          <w:jc w:val="center"/>
        </w:trPr>
        <w:tc>
          <w:tcPr>
            <w:tcW w:w="9127" w:type="dxa"/>
            <w:tcBorders>
              <w:top w:val="nil"/>
              <w:left w:val="nil"/>
              <w:bottom w:val="nil"/>
              <w:right w:val="nil"/>
            </w:tcBorders>
            <w:shd w:val="clear" w:color="auto" w:fill="FFFFFF"/>
          </w:tcPr>
          <w:p w:rsidR="009362FD" w:rsidRPr="00FB408B" w:rsidRDefault="009362FD">
            <w:pPr>
              <w:rPr>
                <w:rFonts w:ascii="Arial" w:hAnsi="Arial" w:cs="Arial"/>
                <w:b/>
                <w:color w:val="000000"/>
                <w:sz w:val="18"/>
                <w:szCs w:val="18"/>
              </w:rPr>
            </w:pPr>
            <w:r w:rsidRPr="00FB408B">
              <w:rPr>
                <w:rFonts w:ascii="Arial" w:hAnsi="Arial" w:cs="Arial"/>
                <w:b/>
                <w:color w:val="000000"/>
                <w:sz w:val="18"/>
                <w:szCs w:val="18"/>
              </w:rPr>
              <w:t>Assessment and Marks Distribution:</w:t>
            </w:r>
          </w:p>
          <w:p w:rsidR="009362FD" w:rsidRPr="00FB408B" w:rsidRDefault="009362FD">
            <w:pPr>
              <w:rPr>
                <w:rFonts w:ascii="Arial" w:hAnsi="Arial" w:cs="Arial"/>
                <w:bCs/>
                <w:color w:val="000000"/>
                <w:sz w:val="18"/>
                <w:szCs w:val="18"/>
              </w:rPr>
            </w:pPr>
            <w:r w:rsidRPr="00FB408B">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9362FD" w:rsidRPr="00FB408B" w:rsidRDefault="009362FD">
            <w:pPr>
              <w:rPr>
                <w:rFonts w:ascii="Arial" w:hAnsi="Arial" w:cs="Arial"/>
                <w:bCs/>
                <w:color w:val="000000"/>
                <w:sz w:val="18"/>
                <w:szCs w:val="18"/>
              </w:rPr>
            </w:pPr>
            <w:r w:rsidRPr="00FB408B">
              <w:rPr>
                <w:rFonts w:ascii="Arial" w:hAnsi="Arial" w:cs="Arial"/>
                <w:bCs/>
                <w:color w:val="000000"/>
                <w:sz w:val="18"/>
                <w:szCs w:val="18"/>
              </w:rPr>
              <w:tab/>
              <w:t>Class tests + Assignments due in different times of the semester (20%)</w:t>
            </w:r>
          </w:p>
          <w:p w:rsidR="009362FD" w:rsidRPr="00FB408B" w:rsidRDefault="009362FD">
            <w:pPr>
              <w:rPr>
                <w:rFonts w:ascii="Arial" w:hAnsi="Arial" w:cs="Arial"/>
                <w:bCs/>
                <w:color w:val="000000"/>
                <w:sz w:val="18"/>
                <w:szCs w:val="18"/>
              </w:rPr>
            </w:pPr>
            <w:r w:rsidRPr="00FB408B">
              <w:rPr>
                <w:rFonts w:ascii="Arial" w:hAnsi="Arial" w:cs="Arial"/>
                <w:bCs/>
                <w:color w:val="000000"/>
                <w:sz w:val="18"/>
                <w:szCs w:val="18"/>
              </w:rPr>
              <w:tab/>
              <w:t xml:space="preserve">A comprehensive final exam (70%), Total Time: 3 hours. </w:t>
            </w:r>
          </w:p>
          <w:p w:rsidR="009362FD" w:rsidRPr="00FB408B" w:rsidRDefault="009362FD">
            <w:pPr>
              <w:rPr>
                <w:rFonts w:ascii="Arial" w:hAnsi="Arial" w:cs="Arial"/>
                <w:bCs/>
                <w:color w:val="000000"/>
                <w:sz w:val="18"/>
                <w:szCs w:val="18"/>
              </w:rPr>
            </w:pPr>
            <w:r w:rsidRPr="00FB408B">
              <w:rPr>
                <w:rFonts w:ascii="Arial" w:hAnsi="Arial" w:cs="Arial"/>
                <w:bCs/>
                <w:color w:val="000000"/>
                <w:sz w:val="18"/>
                <w:szCs w:val="18"/>
              </w:rPr>
              <w:tab/>
              <w:t>A class participation mark (10%).</w:t>
            </w:r>
          </w:p>
        </w:tc>
      </w:tr>
      <w:tr w:rsidR="009362FD" w:rsidRPr="00FB408B" w:rsidTr="00924934">
        <w:trPr>
          <w:jc w:val="center"/>
        </w:trPr>
        <w:tc>
          <w:tcPr>
            <w:tcW w:w="9127" w:type="dxa"/>
            <w:tcBorders>
              <w:top w:val="nil"/>
              <w:left w:val="nil"/>
              <w:bottom w:val="nil"/>
              <w:right w:val="nil"/>
            </w:tcBorders>
            <w:shd w:val="clear" w:color="auto" w:fill="FFFFFF"/>
          </w:tcPr>
          <w:p w:rsidR="009362FD" w:rsidRPr="00FB408B" w:rsidRDefault="009362FD" w:rsidP="00A02CEA">
            <w:pPr>
              <w:rPr>
                <w:rFonts w:ascii="Arial" w:hAnsi="Arial" w:cs="Arial"/>
                <w:b/>
                <w:bCs/>
                <w:iCs/>
                <w:sz w:val="18"/>
                <w:szCs w:val="18"/>
              </w:rPr>
            </w:pPr>
            <w:r w:rsidRPr="00FB408B">
              <w:rPr>
                <w:rFonts w:ascii="Arial" w:hAnsi="Arial" w:cs="Arial"/>
                <w:b/>
                <w:bCs/>
                <w:iCs/>
                <w:sz w:val="18"/>
                <w:szCs w:val="18"/>
              </w:rPr>
              <w:t>Course Contents:</w:t>
            </w:r>
          </w:p>
          <w:p w:rsidR="00780FCC" w:rsidRPr="00780FCC" w:rsidRDefault="00780FCC" w:rsidP="00A02CEA">
            <w:pPr>
              <w:jc w:val="both"/>
              <w:rPr>
                <w:rFonts w:ascii="Arial" w:hAnsi="Arial" w:cs="Arial"/>
                <w:iCs/>
                <w:sz w:val="18"/>
                <w:szCs w:val="18"/>
              </w:rPr>
            </w:pPr>
            <w:r w:rsidRPr="00780FCC">
              <w:rPr>
                <w:rFonts w:ascii="Arial" w:hAnsi="Arial" w:cs="Arial"/>
                <w:iCs/>
                <w:sz w:val="18"/>
                <w:szCs w:val="18"/>
              </w:rPr>
              <w:t>Mathematical Logic: Connectives, normal Forms, theory of inference for proposition calculus, predicate calculus, inference theory of predicate calculus, method of proof, mathematical induction, Semantic rules for statements, Syntax and semantics for first order predicate logic (FOPL), Properties of Wffs, Clausal conversion procedure, unification algorithm, resolution in propositional logic, resolution in predicate logic.</w:t>
            </w:r>
          </w:p>
          <w:p w:rsidR="00780FCC" w:rsidRPr="00780FCC" w:rsidRDefault="00780FCC" w:rsidP="00780FCC">
            <w:pPr>
              <w:spacing w:after="120"/>
              <w:jc w:val="both"/>
              <w:rPr>
                <w:rFonts w:ascii="Arial" w:hAnsi="Arial" w:cs="Arial"/>
                <w:iCs/>
                <w:sz w:val="18"/>
                <w:szCs w:val="18"/>
              </w:rPr>
            </w:pPr>
            <w:r w:rsidRPr="00780FCC">
              <w:rPr>
                <w:rFonts w:ascii="Arial" w:hAnsi="Arial" w:cs="Arial"/>
                <w:iCs/>
                <w:sz w:val="18"/>
                <w:szCs w:val="18"/>
              </w:rPr>
              <w:t>Sets: Basic concept of set theory, operation of sets, ordered pairs and n-tuples.</w:t>
            </w:r>
          </w:p>
          <w:p w:rsidR="00780FCC" w:rsidRPr="00780FCC" w:rsidRDefault="00780FCC" w:rsidP="00780FCC">
            <w:pPr>
              <w:spacing w:after="120"/>
              <w:jc w:val="both"/>
              <w:rPr>
                <w:rFonts w:ascii="Arial" w:hAnsi="Arial" w:cs="Arial"/>
                <w:iCs/>
                <w:sz w:val="18"/>
                <w:szCs w:val="18"/>
              </w:rPr>
            </w:pPr>
            <w:r w:rsidRPr="00780FCC">
              <w:rPr>
                <w:rFonts w:ascii="Arial" w:hAnsi="Arial" w:cs="Arial"/>
                <w:iCs/>
                <w:sz w:val="18"/>
                <w:szCs w:val="18"/>
              </w:rPr>
              <w:t>Relation and ordering: Relations, properties of Binary relation in a set, composition of binary relation, relation matrix and graph of a relation, partial ordering, path in relation and di-graph.</w:t>
            </w:r>
          </w:p>
          <w:p w:rsidR="00780FCC" w:rsidRPr="00780FCC" w:rsidRDefault="00780FCC" w:rsidP="00780FCC">
            <w:pPr>
              <w:spacing w:after="120"/>
              <w:jc w:val="both"/>
              <w:rPr>
                <w:rFonts w:ascii="Arial" w:hAnsi="Arial" w:cs="Arial"/>
                <w:iCs/>
                <w:sz w:val="18"/>
                <w:szCs w:val="18"/>
              </w:rPr>
            </w:pPr>
            <w:r w:rsidRPr="00780FCC">
              <w:rPr>
                <w:rFonts w:ascii="Arial" w:hAnsi="Arial" w:cs="Arial"/>
                <w:iCs/>
                <w:sz w:val="18"/>
                <w:szCs w:val="18"/>
              </w:rPr>
              <w:t>Functions: definition, composition of function, inverse function, binary and array operation.</w:t>
            </w:r>
          </w:p>
          <w:p w:rsidR="00780FCC" w:rsidRPr="00780FCC" w:rsidRDefault="00780FCC" w:rsidP="00780FCC">
            <w:pPr>
              <w:spacing w:after="120"/>
              <w:jc w:val="both"/>
              <w:rPr>
                <w:rFonts w:ascii="Arial" w:hAnsi="Arial" w:cs="Arial"/>
                <w:iCs/>
                <w:sz w:val="18"/>
                <w:szCs w:val="18"/>
              </w:rPr>
            </w:pPr>
            <w:r w:rsidRPr="00780FCC">
              <w:rPr>
                <w:rFonts w:ascii="Arial" w:hAnsi="Arial" w:cs="Arial"/>
                <w:iCs/>
                <w:sz w:val="18"/>
                <w:szCs w:val="18"/>
              </w:rPr>
              <w:t>Graph: Introduction to graph, graph terminology, representing graph and graph isomorphism, paths, reachability, connectivity, Euler and Hamilton path, shortest path problems, graph coloring, matrix representation of graph.</w:t>
            </w:r>
          </w:p>
          <w:p w:rsidR="009362FD" w:rsidRPr="00FB408B" w:rsidRDefault="00780FCC" w:rsidP="00780FCC">
            <w:pPr>
              <w:spacing w:after="120"/>
              <w:jc w:val="both"/>
              <w:rPr>
                <w:rFonts w:ascii="Arial" w:hAnsi="Arial" w:cs="Arial"/>
                <w:iCs/>
                <w:sz w:val="18"/>
                <w:szCs w:val="18"/>
              </w:rPr>
            </w:pPr>
            <w:r w:rsidRPr="00780FCC">
              <w:rPr>
                <w:rFonts w:ascii="Arial" w:hAnsi="Arial" w:cs="Arial"/>
                <w:iCs/>
                <w:sz w:val="18"/>
                <w:szCs w:val="18"/>
              </w:rPr>
              <w:t>Trees: Introduction of trees, application of trees, tree traversal, labelling trees, trees and sorting, spanning trees, minimal spanning tree, undirected trees.Algebraic structure: Algebraic system, general properties, some simple algebraic system.</w:t>
            </w:r>
            <w:r w:rsidR="009362FD" w:rsidRPr="00FB408B">
              <w:rPr>
                <w:rFonts w:ascii="Arial" w:hAnsi="Arial" w:cs="Arial"/>
                <w:iCs/>
                <w:sz w:val="18"/>
                <w:szCs w:val="18"/>
              </w:rPr>
              <w:t>.</w:t>
            </w:r>
          </w:p>
        </w:tc>
      </w:tr>
    </w:tbl>
    <w:p w:rsidR="009362FD" w:rsidRPr="00FB408B" w:rsidRDefault="009362FD">
      <w:pPr>
        <w:jc w:val="center"/>
        <w:rPr>
          <w:rFonts w:ascii="Arial" w:hAnsi="Arial" w:cs="Arial"/>
          <w:b/>
          <w:color w:val="FFFFFF"/>
          <w:sz w:val="18"/>
          <w:szCs w:val="18"/>
          <w:shd w:val="clear" w:color="auto" w:fill="000000"/>
        </w:rPr>
      </w:pPr>
    </w:p>
    <w:p w:rsidR="009362FD" w:rsidRPr="00FB408B" w:rsidRDefault="009362FD" w:rsidP="00EA3B88">
      <w:pPr>
        <w:jc w:val="both"/>
        <w:rPr>
          <w:rFonts w:ascii="Arial" w:hAnsi="Arial" w:cs="Arial"/>
          <w:b/>
          <w:spacing w:val="-3"/>
          <w:sz w:val="18"/>
          <w:szCs w:val="18"/>
        </w:rPr>
      </w:pPr>
      <w:r w:rsidRPr="00FB408B">
        <w:rPr>
          <w:rFonts w:ascii="Arial" w:hAnsi="Arial" w:cs="Arial"/>
          <w:b/>
          <w:spacing w:val="-3"/>
          <w:sz w:val="18"/>
          <w:szCs w:val="18"/>
        </w:rPr>
        <w:t>Text Book:</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5"/>
        <w:gridCol w:w="2683"/>
        <w:gridCol w:w="298"/>
        <w:gridCol w:w="5743"/>
      </w:tblGrid>
      <w:tr w:rsidR="009362FD" w:rsidRPr="00FB408B" w:rsidTr="00053644">
        <w:trPr>
          <w:jc w:val="center"/>
        </w:trPr>
        <w:tc>
          <w:tcPr>
            <w:tcW w:w="415" w:type="dxa"/>
            <w:tcBorders>
              <w:top w:val="nil"/>
              <w:left w:val="nil"/>
              <w:bottom w:val="nil"/>
              <w:right w:val="nil"/>
            </w:tcBorders>
            <w:shd w:val="clear" w:color="auto" w:fill="FFFFFF"/>
          </w:tcPr>
          <w:p w:rsidR="009362FD" w:rsidRPr="00FB408B" w:rsidRDefault="009362FD">
            <w:pPr>
              <w:jc w:val="both"/>
              <w:rPr>
                <w:rFonts w:ascii="Arial" w:hAnsi="Arial" w:cs="Arial"/>
                <w:spacing w:val="-3"/>
                <w:sz w:val="18"/>
                <w:szCs w:val="18"/>
              </w:rPr>
            </w:pPr>
            <w:r w:rsidRPr="00FB408B">
              <w:rPr>
                <w:rFonts w:ascii="Arial" w:hAnsi="Arial" w:cs="Arial"/>
                <w:spacing w:val="-3"/>
                <w:sz w:val="18"/>
                <w:szCs w:val="18"/>
              </w:rPr>
              <w:t>1.</w:t>
            </w:r>
          </w:p>
        </w:tc>
        <w:tc>
          <w:tcPr>
            <w:tcW w:w="2683"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Kenneth H. Rosen</w:t>
            </w:r>
          </w:p>
        </w:tc>
        <w:tc>
          <w:tcPr>
            <w:tcW w:w="298" w:type="dxa"/>
            <w:tcBorders>
              <w:top w:val="nil"/>
              <w:left w:val="nil"/>
              <w:bottom w:val="nil"/>
              <w:right w:val="nil"/>
            </w:tcBorders>
            <w:shd w:val="clear" w:color="auto" w:fill="FFFFFF"/>
          </w:tcPr>
          <w:p w:rsidR="009362FD" w:rsidRPr="00FB408B" w:rsidRDefault="009362FD">
            <w:pPr>
              <w:jc w:val="both"/>
              <w:rPr>
                <w:rFonts w:ascii="Arial" w:hAnsi="Arial" w:cs="Arial"/>
                <w:spacing w:val="-3"/>
                <w:sz w:val="18"/>
                <w:szCs w:val="18"/>
              </w:rPr>
            </w:pPr>
            <w:r w:rsidRPr="00FB408B">
              <w:rPr>
                <w:rFonts w:ascii="Arial" w:hAnsi="Arial" w:cs="Arial"/>
                <w:spacing w:val="-3"/>
                <w:sz w:val="18"/>
                <w:szCs w:val="18"/>
              </w:rPr>
              <w:t>:</w:t>
            </w:r>
          </w:p>
        </w:tc>
        <w:tc>
          <w:tcPr>
            <w:tcW w:w="5743" w:type="dxa"/>
            <w:tcBorders>
              <w:top w:val="nil"/>
              <w:left w:val="nil"/>
              <w:bottom w:val="nil"/>
              <w:right w:val="nil"/>
            </w:tcBorders>
            <w:shd w:val="clear" w:color="auto" w:fill="FFFFFF"/>
          </w:tcPr>
          <w:p w:rsidR="009362FD" w:rsidRPr="00FB408B" w:rsidRDefault="009362FD">
            <w:pPr>
              <w:rPr>
                <w:rFonts w:ascii="Arial" w:hAnsi="Arial" w:cs="Arial"/>
                <w:i/>
                <w:iCs/>
                <w:sz w:val="18"/>
                <w:szCs w:val="18"/>
              </w:rPr>
            </w:pPr>
            <w:r w:rsidRPr="00FB408B">
              <w:rPr>
                <w:rFonts w:ascii="Arial" w:hAnsi="Arial" w:cs="Arial"/>
                <w:b/>
                <w:bCs/>
                <w:spacing w:val="-3"/>
                <w:sz w:val="18"/>
                <w:szCs w:val="18"/>
              </w:rPr>
              <w:t>Discrete Mathematics and Its Applications</w:t>
            </w:r>
            <w:r w:rsidRPr="00FB408B">
              <w:rPr>
                <w:rFonts w:ascii="Arial" w:hAnsi="Arial" w:cs="Arial"/>
                <w:bCs/>
                <w:spacing w:val="-3"/>
                <w:sz w:val="18"/>
                <w:szCs w:val="18"/>
              </w:rPr>
              <w:t xml:space="preserve">, </w:t>
            </w:r>
            <w:r w:rsidRPr="00FB408B">
              <w:rPr>
                <w:rFonts w:ascii="Arial" w:hAnsi="Arial" w:cs="Arial"/>
                <w:i/>
                <w:iCs/>
                <w:sz w:val="18"/>
                <w:szCs w:val="18"/>
              </w:rPr>
              <w:t>McGraw-Hill</w:t>
            </w:r>
          </w:p>
        </w:tc>
      </w:tr>
    </w:tbl>
    <w:p w:rsidR="009362FD" w:rsidRPr="00FB408B" w:rsidRDefault="009362FD">
      <w:pPr>
        <w:rPr>
          <w:rFonts w:ascii="Arial" w:hAnsi="Arial" w:cs="Arial"/>
          <w:color w:val="FFFFFF"/>
          <w:sz w:val="18"/>
          <w:szCs w:val="18"/>
          <w:shd w:val="clear" w:color="auto" w:fill="000000"/>
        </w:rPr>
      </w:pPr>
    </w:p>
    <w:p w:rsidR="009362FD" w:rsidRPr="00FB408B" w:rsidRDefault="009362FD" w:rsidP="00EA3B88">
      <w:pPr>
        <w:jc w:val="both"/>
        <w:rPr>
          <w:rFonts w:ascii="Arial" w:hAnsi="Arial" w:cs="Arial"/>
          <w:b/>
          <w:spacing w:val="-3"/>
          <w:sz w:val="18"/>
          <w:szCs w:val="18"/>
        </w:rPr>
      </w:pPr>
      <w:r w:rsidRPr="00FB408B">
        <w:rPr>
          <w:rFonts w:ascii="Arial" w:hAnsi="Arial" w:cs="Arial"/>
          <w:b/>
          <w:spacing w:val="-3"/>
          <w:sz w:val="18"/>
          <w:szCs w:val="18"/>
        </w:rPr>
        <w:t>Books Recommended:</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4"/>
        <w:gridCol w:w="2683"/>
        <w:gridCol w:w="298"/>
        <w:gridCol w:w="5673"/>
      </w:tblGrid>
      <w:tr w:rsidR="009362FD" w:rsidRPr="00FB408B" w:rsidTr="00053644">
        <w:trPr>
          <w:trHeight w:val="196"/>
          <w:jc w:val="center"/>
        </w:trPr>
        <w:tc>
          <w:tcPr>
            <w:tcW w:w="414" w:type="dxa"/>
            <w:tcBorders>
              <w:top w:val="nil"/>
              <w:left w:val="nil"/>
              <w:bottom w:val="nil"/>
              <w:right w:val="nil"/>
            </w:tcBorders>
            <w:shd w:val="clear" w:color="auto" w:fill="FFFFFF"/>
          </w:tcPr>
          <w:p w:rsidR="009362FD" w:rsidRPr="00FB408B" w:rsidRDefault="009362FD">
            <w:pPr>
              <w:jc w:val="both"/>
              <w:rPr>
                <w:rFonts w:ascii="Arial" w:hAnsi="Arial" w:cs="Arial"/>
                <w:spacing w:val="-3"/>
                <w:sz w:val="18"/>
                <w:szCs w:val="18"/>
              </w:rPr>
            </w:pPr>
            <w:r w:rsidRPr="00FB408B">
              <w:rPr>
                <w:rFonts w:ascii="Arial" w:hAnsi="Arial" w:cs="Arial"/>
                <w:spacing w:val="-3"/>
                <w:sz w:val="18"/>
                <w:szCs w:val="18"/>
              </w:rPr>
              <w:t>1.</w:t>
            </w:r>
          </w:p>
        </w:tc>
        <w:tc>
          <w:tcPr>
            <w:tcW w:w="2683"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J. P. Tremblay and R. Manohar</w:t>
            </w:r>
          </w:p>
        </w:tc>
        <w:tc>
          <w:tcPr>
            <w:tcW w:w="298"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rsidR="009362FD" w:rsidRPr="00FB408B" w:rsidRDefault="009362FD">
            <w:pPr>
              <w:rPr>
                <w:rFonts w:ascii="Arial" w:hAnsi="Arial" w:cs="Arial"/>
                <w:i/>
                <w:iCs/>
                <w:sz w:val="18"/>
                <w:szCs w:val="18"/>
              </w:rPr>
            </w:pPr>
            <w:r w:rsidRPr="00FB408B">
              <w:rPr>
                <w:rFonts w:ascii="Arial" w:hAnsi="Arial" w:cs="Arial"/>
                <w:b/>
                <w:bCs/>
                <w:spacing w:val="-3"/>
                <w:sz w:val="18"/>
                <w:szCs w:val="18"/>
              </w:rPr>
              <w:t>Discrete Mathematics structures with applications to Computer Science</w:t>
            </w:r>
            <w:r w:rsidRPr="00FB408B">
              <w:rPr>
                <w:rFonts w:ascii="Arial" w:hAnsi="Arial" w:cs="Arial"/>
                <w:i/>
                <w:iCs/>
                <w:sz w:val="18"/>
                <w:szCs w:val="18"/>
              </w:rPr>
              <w:t>, McGraw-Hill</w:t>
            </w:r>
          </w:p>
        </w:tc>
      </w:tr>
      <w:tr w:rsidR="009362FD" w:rsidRPr="00FB408B" w:rsidTr="00053644">
        <w:trPr>
          <w:trHeight w:val="109"/>
          <w:jc w:val="center"/>
        </w:trPr>
        <w:tc>
          <w:tcPr>
            <w:tcW w:w="414" w:type="dxa"/>
            <w:tcBorders>
              <w:top w:val="nil"/>
              <w:left w:val="nil"/>
              <w:bottom w:val="nil"/>
              <w:right w:val="nil"/>
            </w:tcBorders>
            <w:shd w:val="clear" w:color="auto" w:fill="FFFFFF"/>
          </w:tcPr>
          <w:p w:rsidR="009362FD" w:rsidRPr="00FB408B" w:rsidRDefault="009362FD">
            <w:pPr>
              <w:jc w:val="both"/>
              <w:rPr>
                <w:rFonts w:ascii="Arial" w:hAnsi="Arial" w:cs="Arial"/>
                <w:spacing w:val="-3"/>
                <w:sz w:val="18"/>
                <w:szCs w:val="18"/>
              </w:rPr>
            </w:pPr>
            <w:r w:rsidRPr="00FB408B">
              <w:rPr>
                <w:rFonts w:ascii="Arial" w:hAnsi="Arial" w:cs="Arial"/>
                <w:spacing w:val="-3"/>
                <w:sz w:val="18"/>
                <w:szCs w:val="18"/>
              </w:rPr>
              <w:t>2.</w:t>
            </w:r>
          </w:p>
        </w:tc>
        <w:tc>
          <w:tcPr>
            <w:tcW w:w="2683"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Seymour Lipschutz</w:t>
            </w:r>
          </w:p>
        </w:tc>
        <w:tc>
          <w:tcPr>
            <w:tcW w:w="298"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rsidR="009362FD" w:rsidRPr="00FB408B" w:rsidRDefault="009362FD">
            <w:pPr>
              <w:rPr>
                <w:rFonts w:ascii="Arial" w:hAnsi="Arial" w:cs="Arial"/>
                <w:i/>
                <w:iCs/>
                <w:sz w:val="18"/>
                <w:szCs w:val="18"/>
              </w:rPr>
            </w:pPr>
            <w:r w:rsidRPr="00FB408B">
              <w:rPr>
                <w:rFonts w:ascii="Arial" w:hAnsi="Arial" w:cs="Arial"/>
                <w:b/>
                <w:bCs/>
                <w:spacing w:val="-3"/>
                <w:sz w:val="18"/>
                <w:szCs w:val="18"/>
              </w:rPr>
              <w:t>Theory and Problems of Discrete Mathematics</w:t>
            </w:r>
            <w:r w:rsidRPr="00FB408B">
              <w:rPr>
                <w:rFonts w:ascii="Arial" w:hAnsi="Arial" w:cs="Arial"/>
                <w:bCs/>
                <w:spacing w:val="-3"/>
                <w:sz w:val="18"/>
                <w:szCs w:val="18"/>
              </w:rPr>
              <w:t>,Schaum's Outline Series,</w:t>
            </w:r>
            <w:r w:rsidRPr="00FB408B">
              <w:rPr>
                <w:rFonts w:ascii="Arial" w:hAnsi="Arial" w:cs="Arial"/>
                <w:i/>
                <w:iCs/>
                <w:sz w:val="18"/>
                <w:szCs w:val="18"/>
              </w:rPr>
              <w:t>McGraw-Hill</w:t>
            </w:r>
          </w:p>
        </w:tc>
      </w:tr>
      <w:tr w:rsidR="009362FD" w:rsidRPr="00FB408B" w:rsidTr="00053644">
        <w:trPr>
          <w:trHeight w:val="109"/>
          <w:jc w:val="center"/>
        </w:trPr>
        <w:tc>
          <w:tcPr>
            <w:tcW w:w="414" w:type="dxa"/>
            <w:tcBorders>
              <w:top w:val="nil"/>
              <w:left w:val="nil"/>
              <w:bottom w:val="nil"/>
              <w:right w:val="nil"/>
            </w:tcBorders>
            <w:shd w:val="clear" w:color="auto" w:fill="FFFFFF"/>
          </w:tcPr>
          <w:p w:rsidR="009362FD" w:rsidRPr="00FB408B" w:rsidRDefault="009362FD">
            <w:pPr>
              <w:jc w:val="both"/>
              <w:rPr>
                <w:rFonts w:ascii="Arial" w:hAnsi="Arial" w:cs="Arial"/>
                <w:spacing w:val="-3"/>
                <w:sz w:val="18"/>
                <w:szCs w:val="18"/>
              </w:rPr>
            </w:pPr>
            <w:r w:rsidRPr="00FB408B">
              <w:rPr>
                <w:rFonts w:ascii="Arial" w:hAnsi="Arial" w:cs="Arial"/>
                <w:spacing w:val="-3"/>
                <w:sz w:val="18"/>
                <w:szCs w:val="18"/>
              </w:rPr>
              <w:t>3.</w:t>
            </w:r>
          </w:p>
        </w:tc>
        <w:tc>
          <w:tcPr>
            <w:tcW w:w="2683"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 xml:space="preserve">Bernard Kolman, Robert Busby, Sharon C. Ross </w:t>
            </w:r>
          </w:p>
        </w:tc>
        <w:tc>
          <w:tcPr>
            <w:tcW w:w="298"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rsidR="009362FD" w:rsidRPr="00FB408B" w:rsidRDefault="009362FD">
            <w:pPr>
              <w:rPr>
                <w:rFonts w:ascii="Arial" w:hAnsi="Arial" w:cs="Arial"/>
                <w:i/>
                <w:iCs/>
                <w:sz w:val="18"/>
                <w:szCs w:val="18"/>
              </w:rPr>
            </w:pPr>
            <w:r w:rsidRPr="00FB408B">
              <w:rPr>
                <w:rFonts w:ascii="Arial" w:hAnsi="Arial" w:cs="Arial"/>
                <w:b/>
                <w:bCs/>
                <w:spacing w:val="-3"/>
                <w:sz w:val="18"/>
                <w:szCs w:val="18"/>
              </w:rPr>
              <w:t>Discrete Mathematical Structures</w:t>
            </w:r>
            <w:r w:rsidRPr="00FB408B">
              <w:rPr>
                <w:rFonts w:ascii="Arial" w:hAnsi="Arial" w:cs="Arial"/>
                <w:sz w:val="18"/>
                <w:szCs w:val="18"/>
              </w:rPr>
              <w:t xml:space="preserve">, </w:t>
            </w:r>
            <w:r w:rsidRPr="00FB408B">
              <w:rPr>
                <w:rFonts w:ascii="Arial" w:hAnsi="Arial" w:cs="Arial"/>
                <w:i/>
                <w:iCs/>
                <w:sz w:val="18"/>
                <w:szCs w:val="18"/>
              </w:rPr>
              <w:t>Prentice Hall</w:t>
            </w:r>
          </w:p>
        </w:tc>
      </w:tr>
      <w:tr w:rsidR="009362FD" w:rsidRPr="00FB408B" w:rsidTr="00053644">
        <w:trPr>
          <w:trHeight w:val="109"/>
          <w:jc w:val="center"/>
        </w:trPr>
        <w:tc>
          <w:tcPr>
            <w:tcW w:w="414" w:type="dxa"/>
            <w:tcBorders>
              <w:top w:val="nil"/>
              <w:left w:val="nil"/>
              <w:bottom w:val="nil"/>
              <w:right w:val="nil"/>
            </w:tcBorders>
            <w:shd w:val="clear" w:color="auto" w:fill="FFFFFF"/>
          </w:tcPr>
          <w:p w:rsidR="009362FD" w:rsidRPr="00FB408B" w:rsidRDefault="009362FD">
            <w:pPr>
              <w:jc w:val="both"/>
              <w:rPr>
                <w:rFonts w:ascii="Arial" w:hAnsi="Arial" w:cs="Arial"/>
                <w:spacing w:val="-3"/>
                <w:sz w:val="18"/>
                <w:szCs w:val="18"/>
              </w:rPr>
            </w:pPr>
            <w:r w:rsidRPr="00FB408B">
              <w:rPr>
                <w:rFonts w:ascii="Arial" w:hAnsi="Arial" w:cs="Arial"/>
                <w:spacing w:val="-3"/>
                <w:sz w:val="18"/>
                <w:szCs w:val="18"/>
              </w:rPr>
              <w:t>4.</w:t>
            </w:r>
          </w:p>
        </w:tc>
        <w:tc>
          <w:tcPr>
            <w:tcW w:w="2683"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C.L. Liu</w:t>
            </w:r>
          </w:p>
        </w:tc>
        <w:tc>
          <w:tcPr>
            <w:tcW w:w="298" w:type="dxa"/>
            <w:tcBorders>
              <w:top w:val="nil"/>
              <w:left w:val="nil"/>
              <w:bottom w:val="nil"/>
              <w:right w:val="nil"/>
            </w:tcBorders>
            <w:shd w:val="clear" w:color="auto" w:fill="FFFFFF"/>
          </w:tcPr>
          <w:p w:rsidR="009362FD" w:rsidRPr="00FB408B" w:rsidRDefault="009362FD">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rsidR="009362FD" w:rsidRPr="00FB408B" w:rsidRDefault="009362FD">
            <w:pPr>
              <w:rPr>
                <w:rFonts w:ascii="Arial" w:hAnsi="Arial" w:cs="Arial"/>
                <w:i/>
                <w:iCs/>
                <w:sz w:val="18"/>
                <w:szCs w:val="18"/>
              </w:rPr>
            </w:pPr>
            <w:r w:rsidRPr="00FB408B">
              <w:rPr>
                <w:rFonts w:ascii="Arial" w:hAnsi="Arial" w:cs="Arial"/>
                <w:b/>
                <w:bCs/>
                <w:spacing w:val="-3"/>
                <w:sz w:val="18"/>
                <w:szCs w:val="18"/>
              </w:rPr>
              <w:t>Elements of Discrete Mathematics</w:t>
            </w:r>
            <w:r w:rsidRPr="00FB408B">
              <w:rPr>
                <w:rFonts w:ascii="Arial" w:hAnsi="Arial" w:cs="Arial"/>
                <w:sz w:val="18"/>
                <w:szCs w:val="18"/>
              </w:rPr>
              <w:t xml:space="preserve">, </w:t>
            </w:r>
            <w:r w:rsidRPr="00FB408B">
              <w:rPr>
                <w:rFonts w:ascii="Arial" w:hAnsi="Arial" w:cs="Arial"/>
                <w:i/>
                <w:iCs/>
                <w:sz w:val="18"/>
                <w:szCs w:val="18"/>
              </w:rPr>
              <w:t>McGraw-Hill.</w:t>
            </w:r>
          </w:p>
        </w:tc>
      </w:tr>
    </w:tbl>
    <w:p w:rsidR="009362FD" w:rsidRPr="00414E2C" w:rsidRDefault="009362FD" w:rsidP="0092493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14E2C">
        <w:rPr>
          <w:rFonts w:ascii="Arial" w:hAnsi="Arial" w:cs="Arial"/>
          <w:b/>
          <w:bCs/>
          <w:iCs/>
          <w:sz w:val="18"/>
          <w:szCs w:val="18"/>
        </w:rPr>
        <w:lastRenderedPageBreak/>
        <w:t xml:space="preserve">CSE2142: </w:t>
      </w:r>
      <w:r w:rsidRPr="003A50CC">
        <w:rPr>
          <w:rFonts w:ascii="Arial" w:hAnsi="Arial" w:cs="Arial"/>
          <w:b/>
          <w:bCs/>
          <w:iCs/>
          <w:sz w:val="18"/>
          <w:szCs w:val="18"/>
        </w:rPr>
        <w:t xml:space="preserve">Writing Professional Code Lab </w:t>
      </w:r>
    </w:p>
    <w:p w:rsidR="009362FD" w:rsidRPr="00414E2C" w:rsidRDefault="009362FD" w:rsidP="0092493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14E2C">
        <w:rPr>
          <w:rFonts w:ascii="Arial" w:hAnsi="Arial" w:cs="Arial"/>
          <w:b/>
          <w:bCs/>
          <w:iCs/>
          <w:sz w:val="18"/>
          <w:szCs w:val="18"/>
        </w:rPr>
        <w:t xml:space="preserve">Credits: </w:t>
      </w:r>
      <w:r w:rsidRPr="00414E2C">
        <w:rPr>
          <w:rFonts w:ascii="Arial" w:hAnsi="Arial" w:cs="Arial"/>
          <w:iCs/>
          <w:sz w:val="18"/>
          <w:szCs w:val="18"/>
        </w:rPr>
        <w:t xml:space="preserve">1 </w:t>
      </w:r>
      <w:r w:rsidR="00844CE6">
        <w:rPr>
          <w:rFonts w:ascii="Arial" w:hAnsi="Arial" w:cs="Arial"/>
          <w:b/>
          <w:bCs/>
          <w:iCs/>
          <w:sz w:val="18"/>
          <w:szCs w:val="18"/>
        </w:rPr>
        <w:t>Contact Hours: 28</w:t>
      </w:r>
    </w:p>
    <w:p w:rsidR="009362FD" w:rsidRPr="00414E2C" w:rsidRDefault="009362FD" w:rsidP="0092493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14E2C">
        <w:rPr>
          <w:rFonts w:ascii="Arial" w:hAnsi="Arial" w:cs="Arial"/>
          <w:b/>
          <w:bCs/>
          <w:iCs/>
          <w:sz w:val="18"/>
          <w:szCs w:val="18"/>
        </w:rPr>
        <w:t xml:space="preserve">Year: </w:t>
      </w:r>
      <w:r w:rsidR="000627E4">
        <w:rPr>
          <w:rFonts w:ascii="Arial" w:hAnsi="Arial" w:cs="Arial"/>
          <w:iCs/>
          <w:sz w:val="18"/>
          <w:szCs w:val="18"/>
        </w:rPr>
        <w:t>2</w:t>
      </w:r>
      <w:r w:rsidR="000627E4" w:rsidRPr="007C154B">
        <w:rPr>
          <w:rFonts w:ascii="Arial" w:hAnsi="Arial" w:cs="Arial"/>
          <w:iCs/>
          <w:sz w:val="18"/>
          <w:szCs w:val="18"/>
          <w:vertAlign w:val="superscript"/>
        </w:rPr>
        <w:t>nd</w:t>
      </w:r>
      <w:r w:rsidR="000627E4">
        <w:rPr>
          <w:rFonts w:ascii="Arial" w:hAnsi="Arial" w:cs="Arial"/>
          <w:iCs/>
          <w:sz w:val="18"/>
          <w:szCs w:val="18"/>
        </w:rPr>
        <w:t xml:space="preserve"> Year, First </w:t>
      </w:r>
      <w:r w:rsidR="000627E4">
        <w:rPr>
          <w:rFonts w:ascii="Arial" w:hAnsi="Arial" w:cs="Arial"/>
          <w:b/>
          <w:bCs/>
          <w:iCs/>
          <w:sz w:val="18"/>
          <w:szCs w:val="18"/>
        </w:rPr>
        <w:t>Semester</w:t>
      </w:r>
    </w:p>
    <w:p w:rsidR="009362FD" w:rsidRPr="00414E2C" w:rsidRDefault="009362FD"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9362FD" w:rsidRPr="00414E2C" w:rsidTr="00053644">
        <w:trPr>
          <w:jc w:val="center"/>
        </w:trPr>
        <w:tc>
          <w:tcPr>
            <w:tcW w:w="1439" w:type="dxa"/>
          </w:tcPr>
          <w:p w:rsidR="009362FD" w:rsidRPr="00414E2C" w:rsidRDefault="009362FD" w:rsidP="00053644">
            <w:pPr>
              <w:rPr>
                <w:rFonts w:ascii="Arial" w:hAnsi="Arial" w:cs="Arial"/>
                <w:b/>
                <w:bCs/>
                <w:sz w:val="18"/>
                <w:szCs w:val="18"/>
              </w:rPr>
            </w:pPr>
            <w:r w:rsidRPr="00414E2C">
              <w:rPr>
                <w:rFonts w:ascii="Arial" w:hAnsi="Arial" w:cs="Arial"/>
                <w:b/>
                <w:sz w:val="18"/>
                <w:szCs w:val="18"/>
              </w:rPr>
              <w:t>Prerequisite:</w:t>
            </w:r>
          </w:p>
        </w:tc>
        <w:tc>
          <w:tcPr>
            <w:tcW w:w="7741" w:type="dxa"/>
          </w:tcPr>
          <w:p w:rsidR="009362FD" w:rsidRPr="00414E2C" w:rsidRDefault="009362FD" w:rsidP="00053644">
            <w:pPr>
              <w:rPr>
                <w:rFonts w:ascii="Arial" w:hAnsi="Arial" w:cs="Arial"/>
                <w:iCs/>
                <w:sz w:val="18"/>
                <w:szCs w:val="18"/>
              </w:rPr>
            </w:pPr>
            <w:r w:rsidRPr="00414E2C">
              <w:rPr>
                <w:rFonts w:ascii="Arial" w:hAnsi="Arial" w:cs="Arial"/>
                <w:sz w:val="18"/>
                <w:szCs w:val="18"/>
              </w:rPr>
              <w:t>CSE1222: Object Oriented Programming Lab</w:t>
            </w:r>
          </w:p>
        </w:tc>
      </w:tr>
      <w:tr w:rsidR="009362FD" w:rsidRPr="00414E2C" w:rsidTr="00053644">
        <w:trPr>
          <w:jc w:val="center"/>
        </w:trPr>
        <w:tc>
          <w:tcPr>
            <w:tcW w:w="1439" w:type="dxa"/>
          </w:tcPr>
          <w:p w:rsidR="009362FD" w:rsidRPr="00414E2C" w:rsidRDefault="009362FD" w:rsidP="00053644">
            <w:pPr>
              <w:rPr>
                <w:rFonts w:ascii="Arial" w:hAnsi="Arial" w:cs="Arial"/>
                <w:b/>
                <w:sz w:val="18"/>
                <w:szCs w:val="18"/>
              </w:rPr>
            </w:pPr>
            <w:r w:rsidRPr="00414E2C">
              <w:rPr>
                <w:rFonts w:ascii="Arial" w:hAnsi="Arial" w:cs="Arial"/>
                <w:b/>
                <w:sz w:val="18"/>
                <w:szCs w:val="18"/>
              </w:rPr>
              <w:t>Course Type</w:t>
            </w:r>
          </w:p>
        </w:tc>
        <w:tc>
          <w:tcPr>
            <w:tcW w:w="7741" w:type="dxa"/>
          </w:tcPr>
          <w:p w:rsidR="009362FD" w:rsidRPr="00414E2C" w:rsidRDefault="009F4EBA" w:rsidP="00053644">
            <w:pPr>
              <w:rPr>
                <w:rFonts w:ascii="Arial" w:hAnsi="Arial" w:cs="Arial"/>
                <w:iCs/>
                <w:sz w:val="18"/>
                <w:szCs w:val="18"/>
              </w:rPr>
            </w:pPr>
            <w:sdt>
              <w:sdtPr>
                <w:rPr>
                  <w:rFonts w:ascii="Arial" w:hAnsi="Arial" w:cs="Arial"/>
                  <w:iCs/>
                  <w:sz w:val="18"/>
                  <w:szCs w:val="18"/>
                </w:rPr>
                <w:id w:val="128138402"/>
              </w:sdtPr>
              <w:sdtEndPr/>
              <w:sdtContent>
                <w:r w:rsidR="009362FD" w:rsidRPr="00414E2C">
                  <w:rPr>
                    <w:rFonts w:ascii="MS Gothic" w:eastAsia="MS Gothic" w:hAnsi="MS Gothic" w:cs="MS Gothic" w:hint="eastAsia"/>
                    <w:iCs/>
                    <w:sz w:val="18"/>
                    <w:szCs w:val="18"/>
                  </w:rPr>
                  <w:t>☐</w:t>
                </w:r>
              </w:sdtContent>
            </w:sdt>
            <w:r w:rsidR="009362FD" w:rsidRPr="00414E2C">
              <w:rPr>
                <w:rFonts w:ascii="Arial" w:hAnsi="Arial" w:cs="Arial"/>
                <w:iCs/>
                <w:sz w:val="18"/>
                <w:szCs w:val="18"/>
              </w:rPr>
              <w:t xml:space="preserve"> Theory         </w:t>
            </w:r>
            <w:sdt>
              <w:sdtPr>
                <w:rPr>
                  <w:rFonts w:ascii="Arial" w:hAnsi="Arial" w:cs="Arial"/>
                  <w:iCs/>
                  <w:sz w:val="18"/>
                  <w:szCs w:val="18"/>
                </w:rPr>
                <w:id w:val="1947500597"/>
              </w:sdtPr>
              <w:sdtEndPr/>
              <w:sdtContent>
                <w:r w:rsidR="009362FD" w:rsidRPr="00414E2C">
                  <w:rPr>
                    <w:rFonts w:ascii="MS Gothic" w:eastAsia="MS Gothic" w:hAnsi="MS Gothic" w:cs="MS Gothic" w:hint="eastAsia"/>
                    <w:iCs/>
                    <w:sz w:val="18"/>
                    <w:szCs w:val="18"/>
                  </w:rPr>
                  <w:t>☒</w:t>
                </w:r>
              </w:sdtContent>
            </w:sdt>
            <w:r w:rsidR="009362FD" w:rsidRPr="00414E2C">
              <w:rPr>
                <w:rFonts w:ascii="Arial" w:hAnsi="Arial" w:cs="Arial"/>
                <w:iCs/>
                <w:sz w:val="18"/>
                <w:szCs w:val="18"/>
              </w:rPr>
              <w:t xml:space="preserve">  Laboratory work         </w:t>
            </w:r>
            <w:sdt>
              <w:sdtPr>
                <w:rPr>
                  <w:rFonts w:ascii="Arial" w:hAnsi="Arial" w:cs="Arial"/>
                  <w:iCs/>
                  <w:sz w:val="18"/>
                  <w:szCs w:val="18"/>
                </w:rPr>
                <w:id w:val="-689291468"/>
              </w:sdtPr>
              <w:sdtEndPr/>
              <w:sdtContent>
                <w:r w:rsidR="009362FD" w:rsidRPr="00414E2C">
                  <w:rPr>
                    <w:rFonts w:ascii="MS Gothic" w:eastAsia="MS Gothic" w:hAnsi="MS Gothic" w:cs="MS Gothic" w:hint="eastAsia"/>
                    <w:iCs/>
                    <w:sz w:val="18"/>
                    <w:szCs w:val="18"/>
                  </w:rPr>
                  <w:t>☐</w:t>
                </w:r>
              </w:sdtContent>
            </w:sdt>
            <w:r w:rsidR="009362FD" w:rsidRPr="00414E2C">
              <w:rPr>
                <w:rFonts w:ascii="Arial" w:hAnsi="Arial" w:cs="Arial"/>
                <w:iCs/>
                <w:sz w:val="18"/>
                <w:szCs w:val="18"/>
              </w:rPr>
              <w:t xml:space="preserve">  Project work      </w:t>
            </w:r>
            <w:sdt>
              <w:sdtPr>
                <w:rPr>
                  <w:rFonts w:ascii="Arial" w:hAnsi="Arial" w:cs="Arial"/>
                  <w:iCs/>
                  <w:sz w:val="18"/>
                  <w:szCs w:val="18"/>
                </w:rPr>
                <w:id w:val="89433655"/>
              </w:sdtPr>
              <w:sdtEndPr/>
              <w:sdtContent>
                <w:r w:rsidR="009362FD" w:rsidRPr="00414E2C">
                  <w:rPr>
                    <w:rFonts w:ascii="MS Gothic" w:eastAsia="MS Gothic" w:hAnsi="MS Gothic" w:cs="MS Gothic" w:hint="eastAsia"/>
                    <w:iCs/>
                    <w:sz w:val="18"/>
                    <w:szCs w:val="18"/>
                  </w:rPr>
                  <w:t>☐</w:t>
                </w:r>
              </w:sdtContent>
            </w:sdt>
            <w:r w:rsidR="009362FD" w:rsidRPr="00414E2C">
              <w:rPr>
                <w:rFonts w:ascii="Arial" w:hAnsi="Arial" w:cs="Arial"/>
                <w:iCs/>
                <w:sz w:val="18"/>
                <w:szCs w:val="18"/>
              </w:rPr>
              <w:t xml:space="preserve">  Viva Voce                    </w:t>
            </w:r>
          </w:p>
        </w:tc>
      </w:tr>
      <w:tr w:rsidR="009362FD" w:rsidRPr="00414E2C" w:rsidTr="00053644">
        <w:trPr>
          <w:trHeight w:val="238"/>
          <w:jc w:val="center"/>
        </w:trPr>
        <w:tc>
          <w:tcPr>
            <w:tcW w:w="1439" w:type="dxa"/>
          </w:tcPr>
          <w:p w:rsidR="009362FD" w:rsidRPr="00414E2C" w:rsidRDefault="009362FD" w:rsidP="00053644">
            <w:pPr>
              <w:ind w:left="2160" w:hanging="2160"/>
              <w:rPr>
                <w:rFonts w:ascii="Arial" w:hAnsi="Arial" w:cs="Arial"/>
                <w:b/>
                <w:bCs/>
                <w:sz w:val="18"/>
                <w:szCs w:val="18"/>
              </w:rPr>
            </w:pPr>
            <w:r w:rsidRPr="00414E2C">
              <w:rPr>
                <w:rFonts w:ascii="Arial" w:hAnsi="Arial" w:cs="Arial"/>
                <w:b/>
                <w:bCs/>
                <w:sz w:val="18"/>
                <w:szCs w:val="18"/>
              </w:rPr>
              <w:t>Motivation</w:t>
            </w:r>
          </w:p>
        </w:tc>
        <w:tc>
          <w:tcPr>
            <w:tcW w:w="7741" w:type="dxa"/>
          </w:tcPr>
          <w:p w:rsidR="009362FD" w:rsidRPr="00414E2C" w:rsidRDefault="009362FD" w:rsidP="00053644">
            <w:pPr>
              <w:rPr>
                <w:rFonts w:ascii="Arial" w:hAnsi="Arial" w:cs="Arial"/>
                <w:iCs/>
                <w:sz w:val="18"/>
                <w:szCs w:val="18"/>
              </w:rPr>
            </w:pPr>
            <w:r w:rsidRPr="00414E2C">
              <w:rPr>
                <w:rFonts w:ascii="Arial" w:hAnsi="Arial" w:cs="Arial"/>
                <w:iCs/>
                <w:sz w:val="18"/>
                <w:szCs w:val="18"/>
              </w:rPr>
              <w:t>To know how to work with</w:t>
            </w:r>
            <w:r w:rsidRPr="00414E2C">
              <w:rPr>
                <w:rFonts w:ascii="Arial" w:hAnsi="Arial" w:cs="Arial"/>
                <w:sz w:val="18"/>
                <w:szCs w:val="18"/>
              </w:rPr>
              <w:t xml:space="preserve"> real code in a real coding environment.</w:t>
            </w:r>
          </w:p>
        </w:tc>
      </w:tr>
      <w:tr w:rsidR="009362FD" w:rsidRPr="00414E2C" w:rsidTr="00053644">
        <w:trPr>
          <w:trHeight w:val="238"/>
          <w:jc w:val="center"/>
        </w:trPr>
        <w:tc>
          <w:tcPr>
            <w:tcW w:w="9180" w:type="dxa"/>
            <w:gridSpan w:val="2"/>
          </w:tcPr>
          <w:p w:rsidR="009362FD" w:rsidRPr="00414E2C" w:rsidRDefault="009362FD" w:rsidP="00053644">
            <w:pPr>
              <w:jc w:val="both"/>
              <w:rPr>
                <w:rFonts w:ascii="Arial" w:hAnsi="Arial" w:cs="Arial"/>
                <w:sz w:val="18"/>
                <w:szCs w:val="18"/>
              </w:rPr>
            </w:pPr>
            <w:r w:rsidRPr="00414E2C">
              <w:rPr>
                <w:rFonts w:ascii="Arial" w:hAnsi="Arial" w:cs="Arial"/>
                <w:b/>
                <w:bCs/>
                <w:sz w:val="18"/>
                <w:szCs w:val="18"/>
              </w:rPr>
              <w:t xml:space="preserve">Course Objective: </w:t>
            </w:r>
            <w:r w:rsidRPr="00414E2C">
              <w:rPr>
                <w:rFonts w:ascii="Arial" w:hAnsi="Arial" w:cs="Arial"/>
                <w:sz w:val="18"/>
                <w:szCs w:val="18"/>
              </w:rPr>
              <w:t>Being a professional developer is about managing change, evolving a codebase, maintaining quality, and keeping your users and your business safe. As a new coder, step up your game as you learn and practice key skills that developers use every day. Work with a collection of code in a version control system like Git, use open source (OSS) libraries, make updates to existing code, improve its readability, and even take a look at security. This will be practical experience with real code in a real coding environment.</w:t>
            </w:r>
          </w:p>
          <w:p w:rsidR="009362FD" w:rsidRPr="00414E2C" w:rsidRDefault="009362FD" w:rsidP="00053644">
            <w:pPr>
              <w:rPr>
                <w:rFonts w:ascii="Arial" w:hAnsi="Arial" w:cs="Arial"/>
                <w:iCs/>
                <w:sz w:val="18"/>
                <w:szCs w:val="18"/>
              </w:rPr>
            </w:pPr>
          </w:p>
        </w:tc>
      </w:tr>
    </w:tbl>
    <w:p w:rsidR="009E5258" w:rsidRDefault="009E5258" w:rsidP="009E5258"/>
    <w:p w:rsidR="009362FD" w:rsidRPr="00414E2C" w:rsidRDefault="009362FD" w:rsidP="00053644">
      <w:pPr>
        <w:autoSpaceDE w:val="0"/>
        <w:autoSpaceDN w:val="0"/>
        <w:adjustRightInd w:val="0"/>
        <w:jc w:val="center"/>
        <w:rPr>
          <w:rFonts w:ascii="Arial" w:hAnsi="Arial" w:cs="Arial"/>
          <w:b/>
          <w:color w:val="000000" w:themeColor="text1"/>
          <w:sz w:val="18"/>
          <w:szCs w:val="18"/>
        </w:rPr>
      </w:pPr>
      <w:r w:rsidRPr="00414E2C">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9362FD" w:rsidRPr="00414E2C" w:rsidTr="00053644">
        <w:trPr>
          <w:trHeight w:val="877"/>
          <w:jc w:val="center"/>
        </w:trPr>
        <w:tc>
          <w:tcPr>
            <w:tcW w:w="646"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 No.</w:t>
            </w:r>
          </w:p>
        </w:tc>
        <w:tc>
          <w:tcPr>
            <w:tcW w:w="1534"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 Statement</w:t>
            </w:r>
          </w:p>
        </w:tc>
        <w:tc>
          <w:tcPr>
            <w:tcW w:w="2585"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Corresponding PO</w:t>
            </w:r>
          </w:p>
        </w:tc>
        <w:tc>
          <w:tcPr>
            <w:tcW w:w="1051"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Domain / level of learning taxonomy</w:t>
            </w:r>
          </w:p>
        </w:tc>
        <w:tc>
          <w:tcPr>
            <w:tcW w:w="1747"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Delivery methods and activities</w:t>
            </w:r>
          </w:p>
        </w:tc>
        <w:tc>
          <w:tcPr>
            <w:tcW w:w="1612"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Assessment tools</w:t>
            </w:r>
          </w:p>
        </w:tc>
      </w:tr>
      <w:tr w:rsidR="009362FD" w:rsidRPr="00414E2C" w:rsidTr="00053644">
        <w:trPr>
          <w:trHeight w:val="1646"/>
          <w:jc w:val="center"/>
        </w:trPr>
        <w:tc>
          <w:tcPr>
            <w:tcW w:w="646"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CO1</w:t>
            </w:r>
          </w:p>
        </w:tc>
        <w:tc>
          <w:tcPr>
            <w:tcW w:w="1534" w:type="dxa"/>
            <w:vAlign w:val="center"/>
          </w:tcPr>
          <w:p w:rsidR="009362FD" w:rsidRPr="00414E2C" w:rsidRDefault="009362FD" w:rsidP="00053644">
            <w:pPr>
              <w:autoSpaceDE w:val="0"/>
              <w:autoSpaceDN w:val="0"/>
              <w:adjustRightInd w:val="0"/>
              <w:jc w:val="center"/>
              <w:rPr>
                <w:rFonts w:ascii="Arial" w:hAnsi="Arial" w:cs="Arial"/>
                <w:b/>
                <w:bCs/>
                <w:color w:val="000000" w:themeColor="text1"/>
                <w:sz w:val="18"/>
                <w:szCs w:val="18"/>
              </w:rPr>
            </w:pPr>
            <w:r w:rsidRPr="00414E2C">
              <w:rPr>
                <w:rFonts w:ascii="Arial" w:hAnsi="Arial" w:cs="Arial"/>
                <w:color w:val="000000" w:themeColor="text1"/>
                <w:sz w:val="18"/>
                <w:szCs w:val="18"/>
              </w:rPr>
              <w:t>To</w:t>
            </w:r>
            <w:r>
              <w:rPr>
                <w:rFonts w:ascii="Arial" w:hAnsi="Arial" w:cs="Arial"/>
                <w:b/>
                <w:bCs/>
                <w:color w:val="000000" w:themeColor="text1"/>
                <w:sz w:val="18"/>
                <w:szCs w:val="18"/>
              </w:rPr>
              <w:t xml:space="preserve"> p</w:t>
            </w:r>
            <w:r w:rsidRPr="00414E2C">
              <w:rPr>
                <w:rFonts w:ascii="Arial" w:hAnsi="Arial" w:cs="Arial"/>
                <w:b/>
                <w:bCs/>
                <w:color w:val="000000" w:themeColor="text1"/>
                <w:sz w:val="18"/>
                <w:szCs w:val="18"/>
              </w:rPr>
              <w:t>ractice</w:t>
            </w:r>
          </w:p>
          <w:p w:rsidR="009362FD" w:rsidRPr="00414E2C" w:rsidRDefault="009362FD" w:rsidP="00053644">
            <w:pPr>
              <w:autoSpaceDE w:val="0"/>
              <w:autoSpaceDN w:val="0"/>
              <w:adjustRightInd w:val="0"/>
              <w:jc w:val="center"/>
              <w:rPr>
                <w:rFonts w:ascii="Arial" w:eastAsiaTheme="minorHAnsi" w:hAnsi="Arial" w:cs="Arial"/>
                <w:bCs/>
                <w:color w:val="000000" w:themeColor="text1"/>
                <w:sz w:val="18"/>
                <w:szCs w:val="18"/>
              </w:rPr>
            </w:pPr>
            <w:r w:rsidRPr="00414E2C">
              <w:rPr>
                <w:rFonts w:ascii="Arial" w:hAnsi="Arial" w:cs="Arial"/>
                <w:bCs/>
                <w:color w:val="000000" w:themeColor="text1"/>
                <w:sz w:val="18"/>
                <w:szCs w:val="18"/>
              </w:rPr>
              <w:t>Writing professional code</w:t>
            </w:r>
            <w:r>
              <w:rPr>
                <w:rFonts w:ascii="Arial" w:hAnsi="Arial" w:cs="Arial"/>
                <w:bCs/>
                <w:color w:val="000000" w:themeColor="text1"/>
                <w:sz w:val="18"/>
                <w:szCs w:val="18"/>
              </w:rPr>
              <w:t xml:space="preserve"> (clean code)</w:t>
            </w:r>
          </w:p>
        </w:tc>
        <w:tc>
          <w:tcPr>
            <w:tcW w:w="2585" w:type="dxa"/>
            <w:vAlign w:val="center"/>
          </w:tcPr>
          <w:p w:rsidR="009362FD" w:rsidRPr="00414E2C" w:rsidRDefault="009362FD" w:rsidP="00053644">
            <w:pPr>
              <w:pStyle w:val="ListParagraph"/>
              <w:spacing w:after="0" w:line="240" w:lineRule="auto"/>
              <w:ind w:left="0"/>
              <w:jc w:val="center"/>
              <w:rPr>
                <w:rFonts w:ascii="Arial" w:hAnsi="Arial" w:cs="Arial"/>
                <w:color w:val="000000" w:themeColor="text1"/>
                <w:sz w:val="18"/>
                <w:szCs w:val="18"/>
              </w:rPr>
            </w:pPr>
            <w:r w:rsidRPr="00414E2C">
              <w:rPr>
                <w:rFonts w:ascii="Arial" w:hAnsi="Arial" w:cs="Arial"/>
                <w:b/>
                <w:bCs/>
                <w:sz w:val="18"/>
                <w:szCs w:val="18"/>
              </w:rPr>
              <w:t>Design/development of solutions:</w:t>
            </w:r>
          </w:p>
          <w:p w:rsidR="009362FD" w:rsidRPr="00414E2C" w:rsidRDefault="009362FD" w:rsidP="00053644">
            <w:pPr>
              <w:pStyle w:val="ListParagraph"/>
              <w:spacing w:after="0" w:line="240" w:lineRule="auto"/>
              <w:ind w:left="0"/>
              <w:jc w:val="center"/>
              <w:rPr>
                <w:rFonts w:ascii="Arial" w:hAnsi="Arial" w:cs="Arial"/>
                <w:b/>
                <w:bCs/>
                <w:color w:val="000000" w:themeColor="text1"/>
                <w:sz w:val="18"/>
                <w:szCs w:val="18"/>
              </w:rPr>
            </w:pPr>
            <w:r w:rsidRPr="00414E2C">
              <w:rPr>
                <w:rFonts w:ascii="Arial" w:hAnsi="Arial" w:cs="Arial"/>
                <w:color w:val="000000" w:themeColor="text1"/>
                <w:sz w:val="18"/>
                <w:szCs w:val="18"/>
              </w:rPr>
              <w:t>(PO3)</w:t>
            </w:r>
          </w:p>
          <w:p w:rsidR="009362FD" w:rsidRPr="00414E2C" w:rsidRDefault="009362FD" w:rsidP="00053644">
            <w:pPr>
              <w:pStyle w:val="ListParagraph"/>
              <w:spacing w:after="0" w:line="240" w:lineRule="auto"/>
              <w:ind w:left="0"/>
              <w:jc w:val="center"/>
              <w:rPr>
                <w:rFonts w:ascii="Arial" w:hAnsi="Arial" w:cs="Arial"/>
                <w:b/>
                <w:bCs/>
                <w:color w:val="000000" w:themeColor="text1"/>
                <w:sz w:val="18"/>
                <w:szCs w:val="18"/>
              </w:rPr>
            </w:pPr>
          </w:p>
        </w:tc>
        <w:tc>
          <w:tcPr>
            <w:tcW w:w="1051"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Cognitive domain – level 5</w:t>
            </w:r>
          </w:p>
        </w:tc>
        <w:tc>
          <w:tcPr>
            <w:tcW w:w="1747"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7497428"/>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Lecture Note</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2837455"/>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Text Book</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1317390"/>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Audio/Video</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9750923"/>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Web Material</w:t>
            </w:r>
          </w:p>
          <w:p w:rsidR="009362FD" w:rsidRPr="00414E2C"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860109"/>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Lab Manual</w:t>
            </w:r>
          </w:p>
        </w:tc>
        <w:tc>
          <w:tcPr>
            <w:tcW w:w="1612"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7279418"/>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CA</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5224967"/>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Final Exam</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4986786"/>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Assignment </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4830121"/>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N</w:t>
            </w:r>
            <w:r w:rsidR="009362FD">
              <w:rPr>
                <w:rFonts w:ascii="Arial" w:hAnsi="Arial" w:cs="Arial"/>
                <w:color w:val="000000" w:themeColor="text1"/>
                <w:sz w:val="18"/>
                <w:szCs w:val="18"/>
              </w:rPr>
              <w:t>ote book</w:t>
            </w:r>
          </w:p>
          <w:p w:rsidR="009362FD" w:rsidRPr="00414E2C"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663441137"/>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Presentation</w:t>
            </w:r>
          </w:p>
        </w:tc>
      </w:tr>
      <w:tr w:rsidR="009362FD" w:rsidRPr="00414E2C" w:rsidTr="00053644">
        <w:trPr>
          <w:trHeight w:val="1583"/>
          <w:jc w:val="center"/>
        </w:trPr>
        <w:tc>
          <w:tcPr>
            <w:tcW w:w="646"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CO2</w:t>
            </w:r>
          </w:p>
        </w:tc>
        <w:tc>
          <w:tcPr>
            <w:tcW w:w="1534" w:type="dxa"/>
            <w:vAlign w:val="center"/>
          </w:tcPr>
          <w:p w:rsidR="009362FD" w:rsidRPr="00414E2C" w:rsidRDefault="009362FD" w:rsidP="00053644">
            <w:pPr>
              <w:autoSpaceDE w:val="0"/>
              <w:autoSpaceDN w:val="0"/>
              <w:adjustRightInd w:val="0"/>
              <w:jc w:val="center"/>
              <w:rPr>
                <w:rFonts w:ascii="Arial" w:hAnsi="Arial" w:cs="Arial"/>
                <w:bCs/>
                <w:color w:val="000000" w:themeColor="text1"/>
                <w:sz w:val="18"/>
                <w:szCs w:val="18"/>
              </w:rPr>
            </w:pPr>
            <w:r w:rsidRPr="00414E2C">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414E2C">
              <w:rPr>
                <w:rFonts w:ascii="Arial" w:hAnsi="Arial" w:cs="Arial"/>
                <w:b/>
                <w:color w:val="000000" w:themeColor="text1"/>
                <w:sz w:val="18"/>
                <w:szCs w:val="18"/>
              </w:rPr>
              <w:t>pply</w:t>
            </w:r>
            <w:r w:rsidRPr="00414E2C">
              <w:rPr>
                <w:rFonts w:ascii="Arial" w:hAnsi="Arial" w:cs="Arial"/>
                <w:bCs/>
                <w:color w:val="000000" w:themeColor="text1"/>
                <w:sz w:val="18"/>
                <w:szCs w:val="18"/>
              </w:rPr>
              <w:t xml:space="preserve"> Version controlling and Collaborating system using git and GitHub</w:t>
            </w:r>
          </w:p>
        </w:tc>
        <w:tc>
          <w:tcPr>
            <w:tcW w:w="2585" w:type="dxa"/>
            <w:vAlign w:val="center"/>
          </w:tcPr>
          <w:p w:rsidR="009362FD" w:rsidRPr="00414E2C" w:rsidRDefault="009362FD" w:rsidP="00053644">
            <w:pPr>
              <w:pStyle w:val="ListParagraph"/>
              <w:spacing w:after="0" w:line="240" w:lineRule="auto"/>
              <w:ind w:left="0"/>
              <w:jc w:val="center"/>
              <w:rPr>
                <w:rFonts w:ascii="Arial" w:hAnsi="Arial" w:cs="Arial"/>
                <w:b/>
                <w:bCs/>
                <w:sz w:val="18"/>
                <w:szCs w:val="18"/>
              </w:rPr>
            </w:pPr>
            <w:r w:rsidRPr="00414E2C">
              <w:rPr>
                <w:rFonts w:ascii="Arial" w:hAnsi="Arial" w:cs="Arial"/>
                <w:b/>
                <w:bCs/>
                <w:sz w:val="18"/>
                <w:szCs w:val="18"/>
              </w:rPr>
              <w:t>Modern tool usage:</w:t>
            </w:r>
          </w:p>
          <w:p w:rsidR="009362FD" w:rsidRPr="00414E2C" w:rsidRDefault="009362FD" w:rsidP="00053644">
            <w:pPr>
              <w:pStyle w:val="ListParagraph"/>
              <w:spacing w:after="0" w:line="240" w:lineRule="auto"/>
              <w:ind w:left="0"/>
              <w:jc w:val="center"/>
              <w:rPr>
                <w:rFonts w:ascii="Arial" w:hAnsi="Arial" w:cs="Arial"/>
                <w:b/>
                <w:bCs/>
                <w:color w:val="000000" w:themeColor="text1"/>
                <w:sz w:val="18"/>
                <w:szCs w:val="18"/>
              </w:rPr>
            </w:pPr>
            <w:r w:rsidRPr="00414E2C">
              <w:rPr>
                <w:rFonts w:ascii="Arial" w:hAnsi="Arial" w:cs="Arial"/>
                <w:color w:val="000000" w:themeColor="text1"/>
                <w:sz w:val="18"/>
                <w:szCs w:val="18"/>
              </w:rPr>
              <w:t>(PO5)</w:t>
            </w:r>
          </w:p>
        </w:tc>
        <w:tc>
          <w:tcPr>
            <w:tcW w:w="1051" w:type="dxa"/>
            <w:vAlign w:val="center"/>
          </w:tcPr>
          <w:p w:rsidR="009362FD" w:rsidRPr="00414E2C" w:rsidRDefault="009362FD" w:rsidP="00053644">
            <w:pPr>
              <w:jc w:val="center"/>
              <w:rPr>
                <w:rFonts w:ascii="Arial" w:hAnsi="Arial" w:cs="Arial"/>
                <w:color w:val="000000" w:themeColor="text1"/>
                <w:sz w:val="18"/>
                <w:szCs w:val="18"/>
              </w:rPr>
            </w:pPr>
            <w:r w:rsidRPr="00414E2C">
              <w:rPr>
                <w:rFonts w:ascii="Arial" w:hAnsi="Arial" w:cs="Arial"/>
                <w:color w:val="000000" w:themeColor="text1"/>
                <w:sz w:val="18"/>
                <w:szCs w:val="18"/>
              </w:rPr>
              <w:t>Cognitive domain – level 4</w:t>
            </w:r>
          </w:p>
        </w:tc>
        <w:tc>
          <w:tcPr>
            <w:tcW w:w="1747"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1696020"/>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Lecture Note</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0386100"/>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Text Book</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0345520"/>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Audio/Video</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3801927"/>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Web Material</w:t>
            </w:r>
          </w:p>
          <w:p w:rsidR="009362FD" w:rsidRPr="00414E2C"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467359403"/>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Lab Manual</w:t>
            </w:r>
          </w:p>
        </w:tc>
        <w:tc>
          <w:tcPr>
            <w:tcW w:w="1612" w:type="dxa"/>
            <w:vAlign w:val="center"/>
          </w:tcPr>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3603932"/>
              </w:sdtPr>
              <w:sdtEndPr/>
              <w:sdtContent>
                <w:r w:rsidR="009362FD">
                  <w:rPr>
                    <w:rFonts w:ascii="MS Gothic" w:eastAsia="MS Gothic" w:hAnsi="MS Gothic" w:cs="Arial" w:hint="eastAsia"/>
                    <w:color w:val="000000" w:themeColor="text1"/>
                    <w:sz w:val="18"/>
                    <w:szCs w:val="18"/>
                  </w:rPr>
                  <w:t>☐</w:t>
                </w:r>
              </w:sdtContent>
            </w:sdt>
            <w:r w:rsidR="009362FD">
              <w:rPr>
                <w:rFonts w:ascii="Arial" w:hAnsi="Arial" w:cs="Arial"/>
                <w:color w:val="000000" w:themeColor="text1"/>
                <w:sz w:val="18"/>
                <w:szCs w:val="18"/>
              </w:rPr>
              <w:t>CA</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9527943"/>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Final Exam</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0848945"/>
              </w:sdtPr>
              <w:sdtEndPr/>
              <w:sdtContent>
                <w:r w:rsidR="009362FD" w:rsidRPr="006A714F">
                  <w:rPr>
                    <w:rFonts w:ascii="MS Gothic" w:eastAsia="MS Gothic" w:hAnsi="MS Gothic" w:cs="MS Gothic" w:hint="eastAsia"/>
                    <w:color w:val="000000" w:themeColor="text1"/>
                    <w:sz w:val="18"/>
                    <w:szCs w:val="18"/>
                  </w:rPr>
                  <w:t>☒</w:t>
                </w:r>
              </w:sdtContent>
            </w:sdt>
            <w:r w:rsidR="009362FD" w:rsidRPr="006A714F">
              <w:rPr>
                <w:rFonts w:ascii="Arial" w:hAnsi="Arial" w:cs="Arial"/>
                <w:color w:val="000000" w:themeColor="text1"/>
                <w:sz w:val="18"/>
                <w:szCs w:val="18"/>
              </w:rPr>
              <w:t xml:space="preserve">  Assignment </w:t>
            </w:r>
          </w:p>
          <w:p w:rsidR="009362FD"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0525376"/>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N</w:t>
            </w:r>
            <w:r w:rsidR="009362FD">
              <w:rPr>
                <w:rFonts w:ascii="Arial" w:hAnsi="Arial" w:cs="Arial"/>
                <w:color w:val="000000" w:themeColor="text1"/>
                <w:sz w:val="18"/>
                <w:szCs w:val="18"/>
              </w:rPr>
              <w:t>ote book</w:t>
            </w:r>
          </w:p>
          <w:p w:rsidR="009362FD" w:rsidRPr="00414E2C"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0241363"/>
              </w:sdtPr>
              <w:sdtEndPr/>
              <w:sdtContent>
                <w:r w:rsidR="009362FD">
                  <w:rPr>
                    <w:rFonts w:ascii="MS Gothic" w:eastAsia="MS Gothic" w:hAnsi="MS Gothic" w:cs="Arial" w:hint="eastAsia"/>
                    <w:color w:val="000000" w:themeColor="text1"/>
                    <w:sz w:val="18"/>
                    <w:szCs w:val="18"/>
                  </w:rPr>
                  <w:t>☒</w:t>
                </w:r>
              </w:sdtContent>
            </w:sdt>
            <w:r w:rsidR="009362FD" w:rsidRPr="006A714F">
              <w:rPr>
                <w:rFonts w:ascii="Arial" w:hAnsi="Arial" w:cs="Arial"/>
                <w:color w:val="000000" w:themeColor="text1"/>
                <w:sz w:val="18"/>
                <w:szCs w:val="18"/>
              </w:rPr>
              <w:t xml:space="preserve">  Presentation</w:t>
            </w:r>
          </w:p>
        </w:tc>
      </w:tr>
    </w:tbl>
    <w:p w:rsidR="009362FD" w:rsidRPr="00414E2C" w:rsidRDefault="009362FD" w:rsidP="00053644">
      <w:pPr>
        <w:autoSpaceDE w:val="0"/>
        <w:autoSpaceDN w:val="0"/>
        <w:adjustRightInd w:val="0"/>
        <w:jc w:val="center"/>
        <w:rPr>
          <w:rFonts w:ascii="Arial" w:hAnsi="Arial" w:cs="Arial"/>
          <w:b/>
          <w:color w:val="000000" w:themeColor="text1"/>
          <w:sz w:val="18"/>
          <w:szCs w:val="18"/>
        </w:rPr>
      </w:pPr>
    </w:p>
    <w:p w:rsidR="009362FD" w:rsidRPr="00414E2C" w:rsidRDefault="009362FD" w:rsidP="00053644">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9362FD" w:rsidRPr="00414E2C" w:rsidTr="00924934">
        <w:trPr>
          <w:jc w:val="center"/>
        </w:trPr>
        <w:tc>
          <w:tcPr>
            <w:tcW w:w="9127" w:type="dxa"/>
          </w:tcPr>
          <w:p w:rsidR="009362FD" w:rsidRPr="00414E2C" w:rsidRDefault="009362FD" w:rsidP="00053644">
            <w:pPr>
              <w:rPr>
                <w:rFonts w:ascii="Arial" w:hAnsi="Arial" w:cs="Arial"/>
                <w:b/>
                <w:color w:val="000000" w:themeColor="text1"/>
                <w:sz w:val="18"/>
                <w:szCs w:val="18"/>
              </w:rPr>
            </w:pPr>
            <w:r w:rsidRPr="00414E2C">
              <w:rPr>
                <w:rFonts w:ascii="Arial" w:hAnsi="Arial" w:cs="Arial"/>
                <w:b/>
                <w:color w:val="000000" w:themeColor="text1"/>
                <w:sz w:val="18"/>
                <w:szCs w:val="18"/>
              </w:rPr>
              <w:t>Assessment and Marks Distribution:</w:t>
            </w:r>
          </w:p>
          <w:p w:rsidR="009362FD" w:rsidRPr="00D07B06" w:rsidRDefault="009362FD" w:rsidP="00053644">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9362FD" w:rsidRPr="00D07B06" w:rsidRDefault="009362FD" w:rsidP="00053644">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9362FD" w:rsidRPr="00414E2C" w:rsidRDefault="009362FD" w:rsidP="00053644">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9362FD" w:rsidRPr="00414E2C" w:rsidTr="00924934">
        <w:trPr>
          <w:jc w:val="center"/>
        </w:trPr>
        <w:tc>
          <w:tcPr>
            <w:tcW w:w="9127" w:type="dxa"/>
          </w:tcPr>
          <w:p w:rsidR="009362FD" w:rsidRPr="00414E2C" w:rsidRDefault="009362FD" w:rsidP="00053644">
            <w:pPr>
              <w:spacing w:after="120"/>
              <w:rPr>
                <w:rFonts w:ascii="Arial" w:hAnsi="Arial" w:cs="Arial"/>
                <w:b/>
                <w:bCs/>
                <w:iCs/>
                <w:sz w:val="18"/>
                <w:szCs w:val="18"/>
              </w:rPr>
            </w:pPr>
          </w:p>
          <w:p w:rsidR="009362FD" w:rsidRPr="00414E2C" w:rsidRDefault="009362FD" w:rsidP="00053644">
            <w:pPr>
              <w:spacing w:after="120"/>
              <w:rPr>
                <w:rFonts w:ascii="Arial" w:hAnsi="Arial" w:cs="Arial"/>
                <w:b/>
                <w:bCs/>
                <w:iCs/>
                <w:sz w:val="18"/>
                <w:szCs w:val="18"/>
              </w:rPr>
            </w:pPr>
            <w:r w:rsidRPr="00414E2C">
              <w:rPr>
                <w:rFonts w:ascii="Arial" w:hAnsi="Arial" w:cs="Arial"/>
                <w:b/>
                <w:bCs/>
                <w:iCs/>
                <w:sz w:val="18"/>
                <w:szCs w:val="18"/>
              </w:rPr>
              <w:t>Lab Course Contents</w:t>
            </w:r>
            <w:r>
              <w:rPr>
                <w:rFonts w:ascii="Arial" w:hAnsi="Arial" w:cs="Arial"/>
                <w:b/>
                <w:bCs/>
                <w:iCs/>
                <w:sz w:val="18"/>
                <w:szCs w:val="18"/>
              </w:rPr>
              <w:t>/List of Experiments</w:t>
            </w:r>
            <w:r w:rsidRPr="00414E2C">
              <w:rPr>
                <w:rFonts w:ascii="Arial" w:hAnsi="Arial" w:cs="Arial"/>
                <w:b/>
                <w:bCs/>
                <w:iCs/>
                <w:sz w:val="18"/>
                <w:szCs w:val="18"/>
              </w:rPr>
              <w:t>:</w:t>
            </w:r>
          </w:p>
          <w:p w:rsidR="009362FD" w:rsidRPr="00414E2C" w:rsidRDefault="009362FD" w:rsidP="00CB1944">
            <w:pPr>
              <w:pStyle w:val="ListParagraph"/>
              <w:numPr>
                <w:ilvl w:val="0"/>
                <w:numId w:val="10"/>
              </w:numPr>
              <w:spacing w:after="120"/>
              <w:rPr>
                <w:rFonts w:ascii="Arial" w:hAnsi="Arial" w:cs="Arial"/>
                <w:bCs/>
                <w:sz w:val="18"/>
                <w:szCs w:val="18"/>
              </w:rPr>
            </w:pPr>
            <w:r w:rsidRPr="00414E2C">
              <w:rPr>
                <w:rFonts w:ascii="Arial" w:hAnsi="Arial" w:cs="Arial"/>
                <w:bCs/>
                <w:sz w:val="18"/>
                <w:szCs w:val="18"/>
              </w:rPr>
              <w:t>Rewrite an unprofessionally written smelly code in a professional way</w:t>
            </w:r>
          </w:p>
          <w:p w:rsidR="009362FD" w:rsidRPr="00414E2C" w:rsidRDefault="009362FD" w:rsidP="00CB1944">
            <w:pPr>
              <w:pStyle w:val="ListParagraph"/>
              <w:numPr>
                <w:ilvl w:val="0"/>
                <w:numId w:val="10"/>
              </w:numPr>
              <w:spacing w:after="120"/>
              <w:rPr>
                <w:rFonts w:ascii="Arial" w:hAnsi="Arial" w:cs="Arial"/>
                <w:bCs/>
                <w:sz w:val="18"/>
                <w:szCs w:val="18"/>
              </w:rPr>
            </w:pPr>
            <w:r w:rsidRPr="00414E2C">
              <w:rPr>
                <w:rFonts w:ascii="Arial" w:hAnsi="Arial" w:cs="Arial"/>
                <w:bCs/>
                <w:sz w:val="18"/>
                <w:szCs w:val="18"/>
              </w:rPr>
              <w:t>Create git repo and perform basic git operation</w:t>
            </w:r>
          </w:p>
          <w:p w:rsidR="009362FD" w:rsidRPr="00414E2C" w:rsidRDefault="009362FD" w:rsidP="00CB1944">
            <w:pPr>
              <w:pStyle w:val="ListParagraph"/>
              <w:numPr>
                <w:ilvl w:val="0"/>
                <w:numId w:val="10"/>
              </w:numPr>
              <w:spacing w:after="120"/>
              <w:rPr>
                <w:rFonts w:ascii="Arial" w:hAnsi="Arial" w:cs="Arial"/>
                <w:bCs/>
                <w:sz w:val="18"/>
                <w:szCs w:val="18"/>
              </w:rPr>
            </w:pPr>
            <w:r w:rsidRPr="00414E2C">
              <w:rPr>
                <w:rFonts w:ascii="Arial" w:hAnsi="Arial" w:cs="Arial"/>
                <w:bCs/>
                <w:sz w:val="18"/>
                <w:szCs w:val="18"/>
              </w:rPr>
              <w:t>Create GitHub account and push your local code to GitHub</w:t>
            </w:r>
          </w:p>
          <w:p w:rsidR="009362FD" w:rsidRPr="00414E2C" w:rsidRDefault="009362FD" w:rsidP="00CB1944">
            <w:pPr>
              <w:pStyle w:val="ListParagraph"/>
              <w:numPr>
                <w:ilvl w:val="0"/>
                <w:numId w:val="10"/>
              </w:numPr>
              <w:spacing w:after="120"/>
              <w:rPr>
                <w:rFonts w:ascii="Arial" w:hAnsi="Arial" w:cs="Arial"/>
                <w:bCs/>
                <w:sz w:val="18"/>
                <w:szCs w:val="18"/>
              </w:rPr>
            </w:pPr>
            <w:r w:rsidRPr="00414E2C">
              <w:rPr>
                <w:rFonts w:ascii="Arial" w:hAnsi="Arial" w:cs="Arial"/>
                <w:bCs/>
                <w:sz w:val="18"/>
                <w:szCs w:val="18"/>
              </w:rPr>
              <w:t>Create branches and merge them together</w:t>
            </w:r>
          </w:p>
          <w:p w:rsidR="009362FD" w:rsidRPr="00414E2C" w:rsidRDefault="009362FD" w:rsidP="00CB1944">
            <w:pPr>
              <w:pStyle w:val="ListParagraph"/>
              <w:numPr>
                <w:ilvl w:val="0"/>
                <w:numId w:val="10"/>
              </w:numPr>
              <w:spacing w:after="120"/>
              <w:rPr>
                <w:rFonts w:ascii="Arial" w:hAnsi="Arial" w:cs="Arial"/>
                <w:bCs/>
                <w:sz w:val="18"/>
                <w:szCs w:val="18"/>
              </w:rPr>
            </w:pPr>
            <w:r w:rsidRPr="00414E2C">
              <w:rPr>
                <w:rFonts w:ascii="Arial" w:hAnsi="Arial" w:cs="Arial"/>
                <w:bCs/>
                <w:sz w:val="18"/>
                <w:szCs w:val="18"/>
              </w:rPr>
              <w:t>Add collaborator to your repo and work as a team</w:t>
            </w:r>
          </w:p>
          <w:p w:rsidR="009362FD" w:rsidRPr="00414E2C" w:rsidRDefault="009362FD" w:rsidP="00CB1944">
            <w:pPr>
              <w:pStyle w:val="ListParagraph"/>
              <w:numPr>
                <w:ilvl w:val="0"/>
                <w:numId w:val="10"/>
              </w:numPr>
              <w:spacing w:after="120"/>
              <w:rPr>
                <w:rFonts w:ascii="Arial" w:hAnsi="Arial" w:cs="Arial"/>
                <w:bCs/>
                <w:sz w:val="18"/>
                <w:szCs w:val="18"/>
              </w:rPr>
            </w:pPr>
            <w:r w:rsidRPr="00414E2C">
              <w:rPr>
                <w:rFonts w:ascii="Arial" w:hAnsi="Arial" w:cs="Arial"/>
                <w:bCs/>
                <w:sz w:val="18"/>
                <w:szCs w:val="18"/>
              </w:rPr>
              <w:t>Writing Readme markdown file</w:t>
            </w:r>
          </w:p>
          <w:p w:rsidR="009362FD" w:rsidRPr="00414E2C" w:rsidRDefault="009362FD" w:rsidP="00CB1944">
            <w:pPr>
              <w:pStyle w:val="ListParagraph"/>
              <w:numPr>
                <w:ilvl w:val="0"/>
                <w:numId w:val="10"/>
              </w:numPr>
              <w:spacing w:after="120"/>
              <w:rPr>
                <w:rFonts w:ascii="Arial" w:hAnsi="Arial" w:cs="Arial"/>
                <w:bCs/>
                <w:color w:val="FF0000"/>
                <w:sz w:val="18"/>
                <w:szCs w:val="18"/>
              </w:rPr>
            </w:pPr>
            <w:r w:rsidRPr="00414E2C">
              <w:rPr>
                <w:rFonts w:ascii="Arial" w:hAnsi="Arial" w:cs="Arial"/>
                <w:bCs/>
                <w:sz w:val="18"/>
                <w:szCs w:val="18"/>
              </w:rPr>
              <w:t>Work on open source project</w:t>
            </w:r>
          </w:p>
        </w:tc>
      </w:tr>
    </w:tbl>
    <w:p w:rsidR="009362FD" w:rsidRDefault="009362FD" w:rsidP="00053644">
      <w:pPr>
        <w:autoSpaceDE w:val="0"/>
        <w:autoSpaceDN w:val="0"/>
        <w:adjustRightInd w:val="0"/>
        <w:rPr>
          <w:rFonts w:ascii="Arial" w:hAnsi="Arial" w:cs="Arial"/>
          <w:b/>
          <w:color w:val="000000" w:themeColor="text1"/>
          <w:sz w:val="18"/>
          <w:szCs w:val="18"/>
        </w:rPr>
      </w:pPr>
    </w:p>
    <w:p w:rsidR="009362FD" w:rsidRPr="004E0745" w:rsidRDefault="009362FD" w:rsidP="00EA3B88">
      <w:pPr>
        <w:jc w:val="both"/>
        <w:rPr>
          <w:rFonts w:ascii="Arial" w:hAnsi="Arial" w:cs="Arial"/>
          <w:b/>
          <w:spacing w:val="-3"/>
          <w:sz w:val="18"/>
          <w:szCs w:val="18"/>
        </w:rPr>
      </w:pPr>
      <w:r w:rsidRPr="004E0745">
        <w:rPr>
          <w:rFonts w:ascii="Arial" w:hAnsi="Arial" w:cs="Arial"/>
          <w:b/>
          <w:spacing w:val="-3"/>
          <w:sz w:val="18"/>
          <w:szCs w:val="18"/>
        </w:rPr>
        <w:t>Text Book:</w:t>
      </w: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422"/>
        <w:gridCol w:w="1943"/>
        <w:gridCol w:w="294"/>
        <w:gridCol w:w="6468"/>
      </w:tblGrid>
      <w:tr w:rsidR="009362FD" w:rsidRPr="004E0745" w:rsidTr="00E82EB2">
        <w:trPr>
          <w:jc w:val="center"/>
        </w:trPr>
        <w:tc>
          <w:tcPr>
            <w:tcW w:w="422" w:type="dxa"/>
            <w:tcBorders>
              <w:top w:val="nil"/>
              <w:left w:val="nil"/>
              <w:bottom w:val="nil"/>
              <w:right w:val="nil"/>
            </w:tcBorders>
            <w:shd w:val="clear" w:color="auto" w:fill="FFFFFF"/>
          </w:tcPr>
          <w:p w:rsidR="009362FD" w:rsidRPr="004E0745" w:rsidRDefault="009362FD" w:rsidP="00053644">
            <w:pPr>
              <w:jc w:val="both"/>
              <w:rPr>
                <w:rFonts w:ascii="Arial" w:hAnsi="Arial" w:cs="Arial"/>
                <w:spacing w:val="-3"/>
                <w:sz w:val="18"/>
                <w:szCs w:val="18"/>
              </w:rPr>
            </w:pPr>
            <w:r w:rsidRPr="004E0745">
              <w:rPr>
                <w:rFonts w:ascii="Arial" w:hAnsi="Arial" w:cs="Arial"/>
                <w:spacing w:val="-3"/>
                <w:sz w:val="18"/>
                <w:szCs w:val="18"/>
              </w:rPr>
              <w:t>1.</w:t>
            </w:r>
          </w:p>
        </w:tc>
        <w:tc>
          <w:tcPr>
            <w:tcW w:w="1943" w:type="dxa"/>
            <w:tcBorders>
              <w:top w:val="nil"/>
              <w:left w:val="nil"/>
              <w:bottom w:val="nil"/>
              <w:right w:val="nil"/>
            </w:tcBorders>
            <w:shd w:val="clear" w:color="auto" w:fill="FFFFFF"/>
          </w:tcPr>
          <w:p w:rsidR="009362FD" w:rsidRPr="004E0745" w:rsidRDefault="009362FD" w:rsidP="00053644">
            <w:pPr>
              <w:jc w:val="both"/>
              <w:rPr>
                <w:rFonts w:ascii="Arial" w:hAnsi="Arial" w:cs="Arial"/>
                <w:spacing w:val="-3"/>
                <w:sz w:val="18"/>
                <w:szCs w:val="18"/>
              </w:rPr>
            </w:pPr>
            <w:r>
              <w:rPr>
                <w:rFonts w:ascii="Arial" w:hAnsi="Arial" w:cs="Arial"/>
                <w:spacing w:val="-3"/>
                <w:sz w:val="18"/>
                <w:szCs w:val="18"/>
              </w:rPr>
              <w:t xml:space="preserve">Robert C. Martin </w:t>
            </w:r>
          </w:p>
        </w:tc>
        <w:tc>
          <w:tcPr>
            <w:tcW w:w="294" w:type="dxa"/>
            <w:tcBorders>
              <w:top w:val="nil"/>
              <w:left w:val="nil"/>
              <w:bottom w:val="nil"/>
              <w:right w:val="nil"/>
            </w:tcBorders>
            <w:shd w:val="clear" w:color="auto" w:fill="FFFFFF"/>
          </w:tcPr>
          <w:p w:rsidR="009362FD" w:rsidRPr="004E0745" w:rsidRDefault="009362FD" w:rsidP="00053644">
            <w:pPr>
              <w:jc w:val="both"/>
              <w:rPr>
                <w:rFonts w:ascii="Arial" w:hAnsi="Arial" w:cs="Arial"/>
                <w:spacing w:val="-3"/>
                <w:sz w:val="18"/>
                <w:szCs w:val="18"/>
              </w:rPr>
            </w:pPr>
            <w:r w:rsidRPr="004E0745">
              <w:rPr>
                <w:rFonts w:ascii="Arial" w:hAnsi="Arial" w:cs="Arial"/>
                <w:spacing w:val="-3"/>
                <w:sz w:val="18"/>
                <w:szCs w:val="18"/>
              </w:rPr>
              <w:t>:</w:t>
            </w:r>
          </w:p>
        </w:tc>
        <w:tc>
          <w:tcPr>
            <w:tcW w:w="6468" w:type="dxa"/>
            <w:tcBorders>
              <w:top w:val="nil"/>
              <w:left w:val="nil"/>
              <w:bottom w:val="nil"/>
              <w:right w:val="nil"/>
            </w:tcBorders>
            <w:shd w:val="clear" w:color="auto" w:fill="FFFFFF"/>
          </w:tcPr>
          <w:p w:rsidR="009362FD" w:rsidRPr="004E0745" w:rsidRDefault="009362FD" w:rsidP="00053644">
            <w:pPr>
              <w:rPr>
                <w:rFonts w:ascii="Arial" w:hAnsi="Arial" w:cs="Arial"/>
                <w:i/>
                <w:iCs/>
                <w:spacing w:val="-3"/>
                <w:sz w:val="18"/>
                <w:szCs w:val="18"/>
              </w:rPr>
            </w:pPr>
            <w:r w:rsidRPr="004E0745">
              <w:rPr>
                <w:rFonts w:ascii="Arial" w:hAnsi="Arial" w:cs="Arial"/>
                <w:b/>
                <w:bCs/>
                <w:spacing w:val="-3"/>
                <w:sz w:val="18"/>
                <w:szCs w:val="18"/>
              </w:rPr>
              <w:t>D</w:t>
            </w:r>
            <w:r w:rsidRPr="009923D1">
              <w:rPr>
                <w:rFonts w:ascii="Arial" w:hAnsi="Arial" w:cs="Arial"/>
                <w:b/>
                <w:bCs/>
                <w:spacing w:val="-3"/>
                <w:sz w:val="18"/>
                <w:szCs w:val="18"/>
              </w:rPr>
              <w:t>Clean Code: A Handbook of Agile Software Craftsmanship</w:t>
            </w:r>
            <w:r w:rsidRPr="004E0745">
              <w:rPr>
                <w:rFonts w:ascii="Arial" w:hAnsi="Arial" w:cs="Arial"/>
                <w:b/>
                <w:bCs/>
                <w:spacing w:val="-3"/>
                <w:sz w:val="18"/>
                <w:szCs w:val="18"/>
              </w:rPr>
              <w:t xml:space="preserve">, </w:t>
            </w:r>
            <w:r w:rsidRPr="004E0745">
              <w:rPr>
                <w:rFonts w:ascii="Arial" w:hAnsi="Arial" w:cs="Arial"/>
                <w:i/>
                <w:iCs/>
                <w:spacing w:val="-3"/>
                <w:sz w:val="18"/>
                <w:szCs w:val="18"/>
              </w:rPr>
              <w:t>Prentice Hall</w:t>
            </w:r>
          </w:p>
        </w:tc>
      </w:tr>
    </w:tbl>
    <w:p w:rsidR="009362FD" w:rsidRPr="00414E2C" w:rsidRDefault="009362FD" w:rsidP="00053644">
      <w:pPr>
        <w:autoSpaceDE w:val="0"/>
        <w:autoSpaceDN w:val="0"/>
        <w:adjustRightInd w:val="0"/>
        <w:rPr>
          <w:rFonts w:ascii="Arial" w:hAnsi="Arial" w:cs="Arial"/>
          <w:b/>
          <w:color w:val="000000" w:themeColor="text1"/>
          <w:sz w:val="18"/>
          <w:szCs w:val="18"/>
        </w:rPr>
      </w:pPr>
    </w:p>
    <w:p w:rsidR="002B6B40" w:rsidRDefault="002B6B40">
      <w:pPr>
        <w:rPr>
          <w:rFonts w:ascii="Arial" w:hAnsi="Arial" w:cs="Arial"/>
          <w:sz w:val="18"/>
          <w:szCs w:val="18"/>
        </w:rPr>
      </w:pPr>
    </w:p>
    <w:p w:rsidR="00B31149" w:rsidRDefault="00B31149">
      <w:pPr>
        <w:rPr>
          <w:rFonts w:ascii="Arial" w:hAnsi="Arial" w:cs="Arial"/>
          <w:sz w:val="18"/>
          <w:szCs w:val="18"/>
        </w:rPr>
      </w:pPr>
      <w:r>
        <w:rPr>
          <w:rFonts w:ascii="Arial" w:hAnsi="Arial" w:cs="Arial"/>
          <w:sz w:val="18"/>
          <w:szCs w:val="18"/>
        </w:rPr>
        <w:br w:type="page"/>
      </w:r>
    </w:p>
    <w:p w:rsidR="00B31149" w:rsidRDefault="00B31149" w:rsidP="00B31149">
      <w:pPr>
        <w:jc w:val="center"/>
        <w:rPr>
          <w:rFonts w:ascii="Arial" w:hAnsi="Arial" w:cs="Arial"/>
          <w:b/>
          <w:sz w:val="52"/>
          <w:szCs w:val="52"/>
        </w:rPr>
      </w:pPr>
    </w:p>
    <w:p w:rsidR="00B31149" w:rsidRDefault="00B31149" w:rsidP="00B31149">
      <w:pPr>
        <w:jc w:val="center"/>
        <w:rPr>
          <w:rFonts w:ascii="Arial" w:hAnsi="Arial" w:cs="Arial"/>
          <w:b/>
          <w:sz w:val="52"/>
          <w:szCs w:val="52"/>
        </w:rPr>
      </w:pPr>
    </w:p>
    <w:p w:rsidR="00B31149" w:rsidRDefault="00B31149" w:rsidP="00B31149">
      <w:pPr>
        <w:jc w:val="center"/>
        <w:rPr>
          <w:rFonts w:ascii="Arial" w:hAnsi="Arial" w:cs="Arial"/>
          <w:b/>
          <w:sz w:val="52"/>
          <w:szCs w:val="52"/>
        </w:rPr>
      </w:pPr>
    </w:p>
    <w:p w:rsidR="00B31149" w:rsidRDefault="00B31149" w:rsidP="00B31149">
      <w:pPr>
        <w:jc w:val="center"/>
        <w:rPr>
          <w:rFonts w:ascii="Arial" w:hAnsi="Arial" w:cs="Arial"/>
          <w:b/>
          <w:sz w:val="52"/>
          <w:szCs w:val="52"/>
        </w:rPr>
      </w:pPr>
    </w:p>
    <w:p w:rsidR="00B31149" w:rsidRDefault="00B31149" w:rsidP="00B31149">
      <w:pPr>
        <w:jc w:val="center"/>
        <w:rPr>
          <w:rFonts w:ascii="Arial" w:hAnsi="Arial" w:cs="Arial"/>
          <w:b/>
          <w:sz w:val="52"/>
          <w:szCs w:val="52"/>
        </w:rPr>
      </w:pPr>
    </w:p>
    <w:p w:rsidR="00B31149" w:rsidRPr="00B85B1B" w:rsidRDefault="00B31149" w:rsidP="007C154B">
      <w:pPr>
        <w:ind w:left="-450" w:right="-514"/>
        <w:jc w:val="center"/>
        <w:rPr>
          <w:rFonts w:ascii="Arial" w:hAnsi="Arial" w:cs="Arial"/>
          <w:b/>
          <w:sz w:val="52"/>
          <w:szCs w:val="52"/>
        </w:rPr>
        <w:sectPr w:rsidR="00B31149"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2</w:t>
      </w:r>
      <w:r w:rsidRPr="0002730F">
        <w:rPr>
          <w:rFonts w:ascii="Arial" w:hAnsi="Arial" w:cs="Arial"/>
          <w:b/>
          <w:sz w:val="52"/>
          <w:szCs w:val="52"/>
          <w:vertAlign w:val="superscript"/>
        </w:rPr>
        <w:t>nd</w:t>
      </w:r>
      <w:r w:rsidR="007C154B">
        <w:rPr>
          <w:rFonts w:ascii="Arial" w:hAnsi="Arial" w:cs="Arial"/>
          <w:b/>
          <w:sz w:val="52"/>
          <w:szCs w:val="52"/>
          <w:vertAlign w:val="superscript"/>
        </w:rPr>
        <w:t xml:space="preserve"> </w:t>
      </w:r>
      <w:r w:rsidRPr="00B85B1B">
        <w:rPr>
          <w:rFonts w:ascii="Arial" w:hAnsi="Arial" w:cs="Arial"/>
          <w:b/>
          <w:sz w:val="52"/>
          <w:szCs w:val="52"/>
        </w:rPr>
        <w:t>Year</w:t>
      </w:r>
      <w:r w:rsidR="000627E4">
        <w:rPr>
          <w:rFonts w:ascii="Arial" w:hAnsi="Arial" w:cs="Arial"/>
          <w:b/>
          <w:sz w:val="52"/>
          <w:szCs w:val="52"/>
        </w:rPr>
        <w:t xml:space="preserve">, Second </w:t>
      </w:r>
      <w:r w:rsidRPr="00B85B1B">
        <w:rPr>
          <w:rFonts w:ascii="Arial" w:hAnsi="Arial" w:cs="Arial"/>
          <w:b/>
          <w:sz w:val="52"/>
          <w:szCs w:val="52"/>
        </w:rPr>
        <w:t>Semester</w:t>
      </w:r>
    </w:p>
    <w:p w:rsidR="007A55F9" w:rsidRPr="006A714F" w:rsidRDefault="007A55F9" w:rsidP="0092493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14F">
        <w:rPr>
          <w:rFonts w:ascii="Arial" w:hAnsi="Arial" w:cs="Arial"/>
          <w:b/>
          <w:bCs/>
          <w:iCs/>
          <w:sz w:val="18"/>
          <w:szCs w:val="18"/>
        </w:rPr>
        <w:lastRenderedPageBreak/>
        <w:t>LAW 2211: Cyber and Intellectual Property Law</w:t>
      </w:r>
    </w:p>
    <w:p w:rsidR="007A55F9" w:rsidRPr="006A714F" w:rsidRDefault="007A55F9" w:rsidP="0092493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14F">
        <w:rPr>
          <w:rFonts w:ascii="Arial" w:hAnsi="Arial" w:cs="Arial"/>
          <w:b/>
          <w:bCs/>
          <w:iCs/>
          <w:sz w:val="18"/>
          <w:szCs w:val="18"/>
        </w:rPr>
        <w:t xml:space="preserve">Credits: </w:t>
      </w:r>
      <w:r w:rsidRPr="006A714F">
        <w:rPr>
          <w:rFonts w:ascii="Arial" w:hAnsi="Arial" w:cs="Arial"/>
          <w:iCs/>
          <w:sz w:val="18"/>
          <w:szCs w:val="18"/>
        </w:rPr>
        <w:t xml:space="preserve">2 </w:t>
      </w:r>
      <w:r w:rsidR="00844CE6">
        <w:rPr>
          <w:rFonts w:ascii="Arial" w:hAnsi="Arial" w:cs="Arial"/>
          <w:b/>
          <w:bCs/>
          <w:iCs/>
          <w:sz w:val="18"/>
          <w:szCs w:val="18"/>
        </w:rPr>
        <w:t>Contact Hours: 28</w:t>
      </w:r>
    </w:p>
    <w:p w:rsidR="007A55F9" w:rsidRPr="006A714F" w:rsidRDefault="007A55F9" w:rsidP="0092493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A714F">
        <w:rPr>
          <w:rFonts w:ascii="Arial" w:hAnsi="Arial" w:cs="Arial"/>
          <w:b/>
          <w:bCs/>
          <w:iCs/>
          <w:sz w:val="18"/>
          <w:szCs w:val="18"/>
        </w:rPr>
        <w:t xml:space="preserve">Year: </w:t>
      </w:r>
      <w:r w:rsidR="00E03790">
        <w:rPr>
          <w:rFonts w:ascii="Arial" w:hAnsi="Arial" w:cs="Arial"/>
          <w:iCs/>
          <w:sz w:val="18"/>
          <w:szCs w:val="18"/>
        </w:rPr>
        <w:t>2</w:t>
      </w:r>
      <w:r w:rsidR="00E03790" w:rsidRPr="007C154B">
        <w:rPr>
          <w:rFonts w:ascii="Arial" w:hAnsi="Arial" w:cs="Arial"/>
          <w:iCs/>
          <w:sz w:val="18"/>
          <w:szCs w:val="18"/>
          <w:vertAlign w:val="superscript"/>
        </w:rPr>
        <w:t>nd</w:t>
      </w:r>
      <w:r w:rsidR="00E03790">
        <w:rPr>
          <w:rFonts w:ascii="Arial" w:hAnsi="Arial" w:cs="Arial"/>
          <w:iCs/>
          <w:sz w:val="18"/>
          <w:szCs w:val="18"/>
        </w:rPr>
        <w:t xml:space="preserve"> Year</w:t>
      </w:r>
      <w:r w:rsidR="003A5BD4">
        <w:rPr>
          <w:rFonts w:ascii="Arial" w:hAnsi="Arial" w:cs="Arial"/>
          <w:iCs/>
          <w:sz w:val="18"/>
          <w:szCs w:val="18"/>
        </w:rPr>
        <w:t>,</w:t>
      </w:r>
      <w:r w:rsidR="00E03790">
        <w:rPr>
          <w:rFonts w:ascii="Arial" w:hAnsi="Arial" w:cs="Arial"/>
          <w:iCs/>
          <w:sz w:val="18"/>
          <w:szCs w:val="18"/>
        </w:rPr>
        <w:t xml:space="preserve"> </w:t>
      </w:r>
      <w:r w:rsidR="003A5BD4">
        <w:rPr>
          <w:rFonts w:ascii="Arial" w:hAnsi="Arial" w:cs="Arial"/>
          <w:iCs/>
          <w:sz w:val="18"/>
          <w:szCs w:val="18"/>
        </w:rPr>
        <w:t xml:space="preserve">Second </w:t>
      </w:r>
      <w:r w:rsidRPr="006A714F">
        <w:rPr>
          <w:rFonts w:ascii="Arial" w:hAnsi="Arial" w:cs="Arial"/>
          <w:b/>
          <w:bCs/>
          <w:iCs/>
          <w:sz w:val="18"/>
          <w:szCs w:val="18"/>
        </w:rPr>
        <w:t>Semester</w:t>
      </w:r>
    </w:p>
    <w:p w:rsidR="00A02CEA" w:rsidRDefault="00A02CEA"/>
    <w:tbl>
      <w:tblPr>
        <w:tblW w:w="9180" w:type="dxa"/>
        <w:jc w:val="center"/>
        <w:tblLook w:val="04A0" w:firstRow="1" w:lastRow="0" w:firstColumn="1" w:lastColumn="0" w:noHBand="0" w:noVBand="1"/>
      </w:tblPr>
      <w:tblGrid>
        <w:gridCol w:w="1439"/>
        <w:gridCol w:w="7741"/>
      </w:tblGrid>
      <w:tr w:rsidR="007A55F9" w:rsidRPr="006A714F" w:rsidTr="00053644">
        <w:trPr>
          <w:jc w:val="center"/>
        </w:trPr>
        <w:tc>
          <w:tcPr>
            <w:tcW w:w="1439" w:type="dxa"/>
          </w:tcPr>
          <w:p w:rsidR="007A55F9" w:rsidRPr="006A714F" w:rsidRDefault="007A55F9" w:rsidP="00053644">
            <w:pPr>
              <w:rPr>
                <w:rFonts w:ascii="Arial" w:hAnsi="Arial" w:cs="Arial"/>
                <w:b/>
                <w:bCs/>
                <w:sz w:val="18"/>
                <w:szCs w:val="18"/>
              </w:rPr>
            </w:pPr>
            <w:r w:rsidRPr="006A714F">
              <w:rPr>
                <w:rFonts w:ascii="Arial" w:hAnsi="Arial" w:cs="Arial"/>
                <w:b/>
                <w:sz w:val="18"/>
                <w:szCs w:val="18"/>
              </w:rPr>
              <w:t>Prerequisite:</w:t>
            </w:r>
          </w:p>
        </w:tc>
        <w:tc>
          <w:tcPr>
            <w:tcW w:w="7741" w:type="dxa"/>
          </w:tcPr>
          <w:p w:rsidR="007A55F9" w:rsidRPr="006A714F" w:rsidRDefault="007A55F9" w:rsidP="00924934">
            <w:pPr>
              <w:rPr>
                <w:rFonts w:ascii="Arial" w:hAnsi="Arial" w:cs="Arial"/>
                <w:iCs/>
                <w:sz w:val="18"/>
                <w:szCs w:val="18"/>
              </w:rPr>
            </w:pPr>
            <w:r w:rsidRPr="006A714F">
              <w:rPr>
                <w:rFonts w:ascii="Arial" w:hAnsi="Arial" w:cs="Arial"/>
                <w:iCs/>
                <w:sz w:val="18"/>
                <w:szCs w:val="18"/>
              </w:rPr>
              <w:t>None</w:t>
            </w:r>
          </w:p>
        </w:tc>
      </w:tr>
      <w:tr w:rsidR="007A55F9" w:rsidRPr="006A714F" w:rsidTr="00053644">
        <w:trPr>
          <w:jc w:val="center"/>
        </w:trPr>
        <w:tc>
          <w:tcPr>
            <w:tcW w:w="1439" w:type="dxa"/>
          </w:tcPr>
          <w:p w:rsidR="007A55F9" w:rsidRPr="006A714F" w:rsidRDefault="007A55F9" w:rsidP="00053644">
            <w:pPr>
              <w:rPr>
                <w:rFonts w:ascii="Arial" w:hAnsi="Arial" w:cs="Arial"/>
                <w:b/>
                <w:sz w:val="18"/>
                <w:szCs w:val="18"/>
              </w:rPr>
            </w:pPr>
            <w:r w:rsidRPr="006A714F">
              <w:rPr>
                <w:rFonts w:ascii="Arial" w:hAnsi="Arial" w:cs="Arial"/>
                <w:b/>
                <w:sz w:val="18"/>
                <w:szCs w:val="18"/>
              </w:rPr>
              <w:t>Course Type</w:t>
            </w:r>
          </w:p>
        </w:tc>
        <w:tc>
          <w:tcPr>
            <w:tcW w:w="7741" w:type="dxa"/>
          </w:tcPr>
          <w:p w:rsidR="007A55F9" w:rsidRPr="006A714F" w:rsidRDefault="009F4EBA" w:rsidP="00053644">
            <w:pPr>
              <w:rPr>
                <w:rFonts w:ascii="Arial" w:hAnsi="Arial" w:cs="Arial"/>
                <w:iCs/>
                <w:sz w:val="18"/>
                <w:szCs w:val="18"/>
              </w:rPr>
            </w:pPr>
            <w:sdt>
              <w:sdtPr>
                <w:rPr>
                  <w:rFonts w:ascii="Arial" w:hAnsi="Arial" w:cs="Arial"/>
                  <w:iCs/>
                  <w:sz w:val="18"/>
                  <w:szCs w:val="18"/>
                </w:rPr>
                <w:id w:val="-444084989"/>
              </w:sdtPr>
              <w:sdtEndPr/>
              <w:sdtContent>
                <w:r w:rsidR="007A55F9" w:rsidRPr="006A714F">
                  <w:rPr>
                    <w:rFonts w:ascii="MS Gothic" w:eastAsia="MS Gothic" w:hAnsi="MS Gothic" w:cs="MS Gothic" w:hint="eastAsia"/>
                    <w:iCs/>
                    <w:sz w:val="18"/>
                    <w:szCs w:val="18"/>
                  </w:rPr>
                  <w:t>☒</w:t>
                </w:r>
              </w:sdtContent>
            </w:sdt>
            <w:r w:rsidR="007A55F9" w:rsidRPr="006A714F">
              <w:rPr>
                <w:rFonts w:ascii="Arial" w:hAnsi="Arial" w:cs="Arial"/>
                <w:iCs/>
                <w:sz w:val="18"/>
                <w:szCs w:val="18"/>
              </w:rPr>
              <w:t xml:space="preserve"> Theory         </w:t>
            </w:r>
            <w:sdt>
              <w:sdtPr>
                <w:rPr>
                  <w:rFonts w:ascii="Arial" w:hAnsi="Arial" w:cs="Arial"/>
                  <w:iCs/>
                  <w:sz w:val="18"/>
                  <w:szCs w:val="18"/>
                </w:rPr>
                <w:id w:val="-84146165"/>
              </w:sdtPr>
              <w:sdtEndPr/>
              <w:sdtContent>
                <w:r w:rsidR="007A55F9">
                  <w:rPr>
                    <w:rFonts w:ascii="MS Gothic" w:eastAsia="MS Gothic" w:hAnsi="MS Gothic" w:cs="Arial" w:hint="eastAsia"/>
                    <w:iCs/>
                    <w:sz w:val="18"/>
                    <w:szCs w:val="18"/>
                  </w:rPr>
                  <w:t>☐</w:t>
                </w:r>
              </w:sdtContent>
            </w:sdt>
            <w:r w:rsidR="007A55F9" w:rsidRPr="006A714F">
              <w:rPr>
                <w:rFonts w:ascii="Arial" w:hAnsi="Arial" w:cs="Arial"/>
                <w:iCs/>
                <w:sz w:val="18"/>
                <w:szCs w:val="18"/>
              </w:rPr>
              <w:t xml:space="preserve">  Laboratory work         </w:t>
            </w:r>
            <w:sdt>
              <w:sdtPr>
                <w:rPr>
                  <w:rFonts w:ascii="Arial" w:hAnsi="Arial" w:cs="Arial"/>
                  <w:iCs/>
                  <w:sz w:val="18"/>
                  <w:szCs w:val="18"/>
                </w:rPr>
                <w:id w:val="-849563657"/>
              </w:sdtPr>
              <w:sdtEndPr/>
              <w:sdtContent>
                <w:r w:rsidR="007A55F9" w:rsidRPr="006A714F">
                  <w:rPr>
                    <w:rFonts w:ascii="MS Gothic" w:eastAsia="MS Gothic" w:hAnsi="MS Gothic" w:cs="MS Gothic" w:hint="eastAsia"/>
                    <w:iCs/>
                    <w:sz w:val="18"/>
                    <w:szCs w:val="18"/>
                  </w:rPr>
                  <w:t>☐</w:t>
                </w:r>
              </w:sdtContent>
            </w:sdt>
            <w:r w:rsidR="007A55F9" w:rsidRPr="006A714F">
              <w:rPr>
                <w:rFonts w:ascii="Arial" w:hAnsi="Arial" w:cs="Arial"/>
                <w:iCs/>
                <w:sz w:val="18"/>
                <w:szCs w:val="18"/>
              </w:rPr>
              <w:t xml:space="preserve">  Project work      </w:t>
            </w:r>
            <w:sdt>
              <w:sdtPr>
                <w:rPr>
                  <w:rFonts w:ascii="Arial" w:hAnsi="Arial" w:cs="Arial"/>
                  <w:iCs/>
                  <w:sz w:val="18"/>
                  <w:szCs w:val="18"/>
                </w:rPr>
                <w:id w:val="-281576471"/>
              </w:sdtPr>
              <w:sdtEndPr/>
              <w:sdtContent>
                <w:r w:rsidR="007A55F9" w:rsidRPr="006A714F">
                  <w:rPr>
                    <w:rFonts w:ascii="MS Gothic" w:eastAsia="MS Gothic" w:hAnsi="MS Gothic" w:cs="MS Gothic" w:hint="eastAsia"/>
                    <w:iCs/>
                    <w:sz w:val="18"/>
                    <w:szCs w:val="18"/>
                  </w:rPr>
                  <w:t>☐</w:t>
                </w:r>
              </w:sdtContent>
            </w:sdt>
            <w:r w:rsidR="007A55F9" w:rsidRPr="006A714F">
              <w:rPr>
                <w:rFonts w:ascii="Arial" w:hAnsi="Arial" w:cs="Arial"/>
                <w:iCs/>
                <w:sz w:val="18"/>
                <w:szCs w:val="18"/>
              </w:rPr>
              <w:t xml:space="preserve">  Viva Voce                    </w:t>
            </w:r>
          </w:p>
        </w:tc>
      </w:tr>
      <w:tr w:rsidR="007A55F9" w:rsidRPr="006A714F" w:rsidTr="00053644">
        <w:trPr>
          <w:trHeight w:val="238"/>
          <w:jc w:val="center"/>
        </w:trPr>
        <w:tc>
          <w:tcPr>
            <w:tcW w:w="1439" w:type="dxa"/>
          </w:tcPr>
          <w:p w:rsidR="007A55F9" w:rsidRPr="006A714F" w:rsidRDefault="007A55F9" w:rsidP="00053644">
            <w:pPr>
              <w:ind w:left="2160" w:hanging="2160"/>
              <w:rPr>
                <w:rFonts w:ascii="Arial" w:hAnsi="Arial" w:cs="Arial"/>
                <w:b/>
                <w:bCs/>
                <w:sz w:val="18"/>
                <w:szCs w:val="18"/>
              </w:rPr>
            </w:pPr>
            <w:r w:rsidRPr="006A714F">
              <w:rPr>
                <w:rFonts w:ascii="Arial" w:hAnsi="Arial" w:cs="Arial"/>
                <w:b/>
                <w:bCs/>
                <w:sz w:val="18"/>
                <w:szCs w:val="18"/>
              </w:rPr>
              <w:t>Motivation</w:t>
            </w:r>
          </w:p>
        </w:tc>
        <w:tc>
          <w:tcPr>
            <w:tcW w:w="7741" w:type="dxa"/>
          </w:tcPr>
          <w:p w:rsidR="007A55F9" w:rsidRPr="006A714F" w:rsidRDefault="007A55F9" w:rsidP="00053644">
            <w:pPr>
              <w:jc w:val="both"/>
              <w:rPr>
                <w:rFonts w:ascii="Arial" w:hAnsi="Arial" w:cs="Arial"/>
                <w:iCs/>
                <w:sz w:val="18"/>
                <w:szCs w:val="18"/>
              </w:rPr>
            </w:pPr>
            <w:r w:rsidRPr="006A714F">
              <w:rPr>
                <w:rFonts w:ascii="Arial" w:hAnsi="Arial" w:cs="Arial"/>
                <w:iCs/>
                <w:sz w:val="18"/>
                <w:szCs w:val="18"/>
              </w:rPr>
              <w:t>To provide a deep understanding of cyber law concepts and while explaining intellectual property concepts, making students aware of their rights for the protection of their invention done.</w:t>
            </w:r>
          </w:p>
        </w:tc>
      </w:tr>
      <w:tr w:rsidR="007A55F9" w:rsidRPr="006A714F" w:rsidTr="00053644">
        <w:trPr>
          <w:trHeight w:val="238"/>
          <w:jc w:val="center"/>
        </w:trPr>
        <w:tc>
          <w:tcPr>
            <w:tcW w:w="9180" w:type="dxa"/>
            <w:gridSpan w:val="2"/>
          </w:tcPr>
          <w:p w:rsidR="007A55F9" w:rsidRPr="006A714F" w:rsidRDefault="007A55F9" w:rsidP="00053644">
            <w:pPr>
              <w:rPr>
                <w:rFonts w:ascii="Arial" w:hAnsi="Arial" w:cs="Arial"/>
                <w:b/>
                <w:bCs/>
                <w:sz w:val="18"/>
                <w:szCs w:val="18"/>
              </w:rPr>
            </w:pPr>
          </w:p>
          <w:p w:rsidR="007A55F9" w:rsidRPr="006A714F" w:rsidRDefault="007A55F9" w:rsidP="00053644">
            <w:pPr>
              <w:rPr>
                <w:rFonts w:ascii="Arial" w:hAnsi="Arial" w:cs="Arial"/>
                <w:b/>
                <w:bCs/>
                <w:sz w:val="18"/>
                <w:szCs w:val="18"/>
              </w:rPr>
            </w:pPr>
            <w:r w:rsidRPr="006A714F">
              <w:rPr>
                <w:rFonts w:ascii="Arial" w:hAnsi="Arial" w:cs="Arial"/>
                <w:b/>
                <w:bCs/>
                <w:sz w:val="18"/>
                <w:szCs w:val="18"/>
              </w:rPr>
              <w:t>Course Objective:</w:t>
            </w:r>
          </w:p>
          <w:p w:rsidR="007A55F9" w:rsidRPr="006A714F" w:rsidRDefault="007A55F9" w:rsidP="00053644">
            <w:pPr>
              <w:jc w:val="both"/>
              <w:rPr>
                <w:rFonts w:ascii="Arial" w:hAnsi="Arial" w:cs="Arial"/>
                <w:iCs/>
                <w:sz w:val="18"/>
                <w:szCs w:val="18"/>
              </w:rPr>
            </w:pPr>
            <w:r w:rsidRPr="006A714F">
              <w:rPr>
                <w:rFonts w:ascii="Arial" w:hAnsi="Arial" w:cs="Arial"/>
                <w:iCs/>
                <w:sz w:val="18"/>
                <w:szCs w:val="18"/>
              </w:rPr>
              <w:t>This course aims to understand the different theoretical and cross-disciplinary approaches related to cyber-security and the regulations of the Internet. Also, to make the students knowledgeable about the current ICT policy and law of Bangladesh, as well as International cyber law. This course also intends to teach students Intellectual property concept and fundamental knowledge of patents, copyrights, trademarks, designs and Information Technology Act. Students also get awareness of importance of acquiring the patent and copyright for their innovative works and get the knowledge of plagiarism in their innovations which can be questioned legally.</w:t>
            </w:r>
          </w:p>
        </w:tc>
      </w:tr>
    </w:tbl>
    <w:p w:rsidR="007A55F9" w:rsidRPr="006A714F" w:rsidRDefault="007A55F9" w:rsidP="00053644">
      <w:pPr>
        <w:autoSpaceDE w:val="0"/>
        <w:autoSpaceDN w:val="0"/>
        <w:adjustRightInd w:val="0"/>
        <w:rPr>
          <w:rFonts w:ascii="Arial" w:hAnsi="Arial" w:cs="Arial"/>
          <w:b/>
          <w:color w:val="000000" w:themeColor="text1"/>
          <w:sz w:val="18"/>
          <w:szCs w:val="18"/>
        </w:rPr>
      </w:pPr>
    </w:p>
    <w:p w:rsidR="007A55F9" w:rsidRPr="006A714F" w:rsidRDefault="007A55F9" w:rsidP="00053644">
      <w:pPr>
        <w:autoSpaceDE w:val="0"/>
        <w:autoSpaceDN w:val="0"/>
        <w:adjustRightInd w:val="0"/>
        <w:jc w:val="center"/>
        <w:rPr>
          <w:rFonts w:ascii="Arial" w:hAnsi="Arial" w:cs="Arial"/>
          <w:b/>
          <w:color w:val="000000" w:themeColor="text1"/>
          <w:sz w:val="18"/>
          <w:szCs w:val="18"/>
        </w:rPr>
      </w:pPr>
      <w:r w:rsidRPr="006A714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1985"/>
        <w:gridCol w:w="1075"/>
        <w:gridCol w:w="1747"/>
        <w:gridCol w:w="1612"/>
      </w:tblGrid>
      <w:tr w:rsidR="007A55F9" w:rsidRPr="006A714F" w:rsidTr="00053644">
        <w:trPr>
          <w:trHeight w:val="877"/>
          <w:jc w:val="center"/>
        </w:trPr>
        <w:tc>
          <w:tcPr>
            <w:tcW w:w="646"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 No.</w:t>
            </w:r>
          </w:p>
        </w:tc>
        <w:tc>
          <w:tcPr>
            <w:tcW w:w="2110"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 Statement</w:t>
            </w:r>
          </w:p>
        </w:tc>
        <w:tc>
          <w:tcPr>
            <w:tcW w:w="1985"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Corresponding PO</w:t>
            </w:r>
          </w:p>
        </w:tc>
        <w:tc>
          <w:tcPr>
            <w:tcW w:w="1075"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Domain / level of learning taxonomy</w:t>
            </w:r>
          </w:p>
        </w:tc>
        <w:tc>
          <w:tcPr>
            <w:tcW w:w="1747"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Delivery methods and activities</w:t>
            </w:r>
          </w:p>
        </w:tc>
        <w:tc>
          <w:tcPr>
            <w:tcW w:w="1612"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Assessment tools</w:t>
            </w:r>
          </w:p>
        </w:tc>
      </w:tr>
      <w:tr w:rsidR="007A55F9" w:rsidRPr="006A714F" w:rsidTr="00053644">
        <w:trPr>
          <w:trHeight w:val="1646"/>
          <w:jc w:val="center"/>
        </w:trPr>
        <w:tc>
          <w:tcPr>
            <w:tcW w:w="646"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CO1</w:t>
            </w:r>
          </w:p>
        </w:tc>
        <w:tc>
          <w:tcPr>
            <w:tcW w:w="2110" w:type="dxa"/>
            <w:vAlign w:val="center"/>
          </w:tcPr>
          <w:p w:rsidR="007A55F9" w:rsidRPr="006A714F" w:rsidRDefault="007A55F9" w:rsidP="00053644">
            <w:pPr>
              <w:pStyle w:val="Default"/>
              <w:jc w:val="center"/>
              <w:rPr>
                <w:b/>
                <w:bCs/>
                <w:sz w:val="18"/>
                <w:szCs w:val="18"/>
              </w:rPr>
            </w:pPr>
            <w:r w:rsidRPr="006A714F">
              <w:rPr>
                <w:b/>
                <w:bCs/>
                <w:sz w:val="18"/>
                <w:szCs w:val="18"/>
              </w:rPr>
              <w:t xml:space="preserve">Illustrate </w:t>
            </w:r>
            <w:r w:rsidRPr="006A714F">
              <w:rPr>
                <w:sz w:val="18"/>
                <w:szCs w:val="18"/>
              </w:rPr>
              <w:t>the</w:t>
            </w:r>
          </w:p>
          <w:p w:rsidR="007A55F9" w:rsidRPr="006A714F" w:rsidRDefault="007A55F9" w:rsidP="00053644">
            <w:pPr>
              <w:pStyle w:val="ListParagraph"/>
              <w:spacing w:after="0" w:line="240" w:lineRule="auto"/>
              <w:ind w:left="-18"/>
              <w:jc w:val="center"/>
              <w:rPr>
                <w:rFonts w:ascii="Arial" w:hAnsi="Arial" w:cs="Arial"/>
                <w:color w:val="000000" w:themeColor="text1"/>
                <w:sz w:val="18"/>
                <w:szCs w:val="18"/>
              </w:rPr>
            </w:pPr>
            <w:r w:rsidRPr="006A714F">
              <w:rPr>
                <w:rFonts w:ascii="Arial" w:hAnsi="Arial" w:cs="Arial"/>
                <w:iCs/>
                <w:sz w:val="18"/>
                <w:szCs w:val="18"/>
              </w:rPr>
              <w:t xml:space="preserve">Laws of governing cyberspace and intellectual property right issues in the cyberspace. </w:t>
            </w:r>
          </w:p>
        </w:tc>
        <w:tc>
          <w:tcPr>
            <w:tcW w:w="1985" w:type="dxa"/>
            <w:vAlign w:val="center"/>
          </w:tcPr>
          <w:p w:rsidR="007A55F9" w:rsidRPr="006A714F" w:rsidRDefault="007A55F9" w:rsidP="00053644">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b/>
                <w:bCs/>
                <w:sz w:val="18"/>
                <w:szCs w:val="18"/>
              </w:rPr>
              <w:t>Engineering knowledge</w:t>
            </w:r>
            <w:r w:rsidRPr="006A714F">
              <w:rPr>
                <w:rFonts w:ascii="Arial" w:hAnsi="Arial" w:cs="Arial"/>
                <w:color w:val="000000" w:themeColor="text1"/>
                <w:sz w:val="18"/>
                <w:szCs w:val="18"/>
              </w:rPr>
              <w:t xml:space="preserve"> (PO1)</w:t>
            </w:r>
          </w:p>
        </w:tc>
        <w:tc>
          <w:tcPr>
            <w:tcW w:w="1075"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Cognitive domain – level 5</w:t>
            </w:r>
          </w:p>
        </w:tc>
        <w:tc>
          <w:tcPr>
            <w:tcW w:w="1747" w:type="dxa"/>
            <w:vAlign w:val="center"/>
          </w:tcPr>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8905422"/>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Lecture Note</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0792472"/>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Text Book</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2914946"/>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Audio/Video</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4281705"/>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Web Material</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7482013"/>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Journal paper</w:t>
            </w:r>
          </w:p>
        </w:tc>
        <w:tc>
          <w:tcPr>
            <w:tcW w:w="1612" w:type="dxa"/>
            <w:vAlign w:val="center"/>
          </w:tcPr>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5428949"/>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Class Test</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2784422"/>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Final Exam</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5869589"/>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Assignment </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2879580"/>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Participation</w:t>
            </w:r>
          </w:p>
          <w:p w:rsidR="007A55F9" w:rsidRPr="006A714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526707323"/>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Presentation</w:t>
            </w:r>
          </w:p>
        </w:tc>
      </w:tr>
      <w:tr w:rsidR="007A55F9" w:rsidRPr="006A714F" w:rsidTr="00053644">
        <w:trPr>
          <w:trHeight w:val="1583"/>
          <w:jc w:val="center"/>
        </w:trPr>
        <w:tc>
          <w:tcPr>
            <w:tcW w:w="646"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CO2</w:t>
            </w:r>
          </w:p>
        </w:tc>
        <w:tc>
          <w:tcPr>
            <w:tcW w:w="2110" w:type="dxa"/>
          </w:tcPr>
          <w:p w:rsidR="007A55F9" w:rsidRPr="006A714F" w:rsidRDefault="007A55F9" w:rsidP="00053644">
            <w:pPr>
              <w:pStyle w:val="ListParagraph"/>
              <w:spacing w:after="0" w:line="240" w:lineRule="auto"/>
              <w:ind w:left="-18"/>
              <w:jc w:val="center"/>
              <w:rPr>
                <w:rFonts w:ascii="Arial" w:hAnsi="Arial" w:cs="Arial"/>
                <w:color w:val="000000" w:themeColor="text1"/>
                <w:sz w:val="18"/>
                <w:szCs w:val="18"/>
              </w:rPr>
            </w:pPr>
            <w:r w:rsidRPr="006A714F">
              <w:rPr>
                <w:rFonts w:ascii="Arial" w:hAnsi="Arial" w:cs="Arial"/>
                <w:b/>
                <w:bCs/>
                <w:iCs/>
                <w:sz w:val="18"/>
                <w:szCs w:val="18"/>
              </w:rPr>
              <w:t>Analyze</w:t>
            </w:r>
            <w:r w:rsidRPr="006A714F">
              <w:rPr>
                <w:rFonts w:ascii="Arial" w:hAnsi="Arial" w:cs="Arial"/>
                <w:iCs/>
                <w:sz w:val="18"/>
                <w:szCs w:val="18"/>
              </w:rPr>
              <w:t xml:space="preserve"> different types of cybercrimes and legal frameworks to deal with various cybercrimes problems.</w:t>
            </w:r>
          </w:p>
        </w:tc>
        <w:tc>
          <w:tcPr>
            <w:tcW w:w="1985" w:type="dxa"/>
            <w:vAlign w:val="center"/>
          </w:tcPr>
          <w:p w:rsidR="007A55F9" w:rsidRPr="006A714F" w:rsidRDefault="007A55F9" w:rsidP="00053644">
            <w:pPr>
              <w:pStyle w:val="ListParagraph"/>
              <w:spacing w:after="0" w:line="240" w:lineRule="auto"/>
              <w:ind w:left="0"/>
              <w:jc w:val="center"/>
              <w:rPr>
                <w:rFonts w:ascii="Arial" w:hAnsi="Arial" w:cs="Arial"/>
                <w:b/>
                <w:bCs/>
                <w:sz w:val="18"/>
                <w:szCs w:val="18"/>
              </w:rPr>
            </w:pPr>
            <w:r w:rsidRPr="006A714F">
              <w:rPr>
                <w:rFonts w:ascii="Arial" w:hAnsi="Arial" w:cs="Arial"/>
                <w:b/>
                <w:bCs/>
                <w:sz w:val="18"/>
                <w:szCs w:val="18"/>
              </w:rPr>
              <w:t>Problem analysis</w:t>
            </w:r>
          </w:p>
          <w:p w:rsidR="007A55F9" w:rsidRPr="006A714F" w:rsidRDefault="007A55F9" w:rsidP="00053644">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color w:val="000000" w:themeColor="text1"/>
                <w:sz w:val="18"/>
                <w:szCs w:val="18"/>
              </w:rPr>
              <w:t>(PO2)</w:t>
            </w:r>
          </w:p>
        </w:tc>
        <w:tc>
          <w:tcPr>
            <w:tcW w:w="1075"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Cognitive domain – level 3</w:t>
            </w:r>
          </w:p>
        </w:tc>
        <w:tc>
          <w:tcPr>
            <w:tcW w:w="1747" w:type="dxa"/>
            <w:vAlign w:val="center"/>
          </w:tcPr>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7155209"/>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Lecture Note</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3045377"/>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Text Book</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0976161"/>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Audio/Video</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58172"/>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Web Material</w:t>
            </w:r>
          </w:p>
          <w:p w:rsidR="007A55F9" w:rsidRPr="006A714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856701004"/>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Journal paper</w:t>
            </w:r>
          </w:p>
        </w:tc>
        <w:tc>
          <w:tcPr>
            <w:tcW w:w="1612" w:type="dxa"/>
            <w:vAlign w:val="center"/>
          </w:tcPr>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620102"/>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Class Test</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9657808"/>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Final Exam</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3049724"/>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Assignment </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1401242"/>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Participation</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9678386"/>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Presentation</w:t>
            </w:r>
          </w:p>
        </w:tc>
      </w:tr>
      <w:tr w:rsidR="007A55F9" w:rsidRPr="006A714F" w:rsidTr="00053644">
        <w:trPr>
          <w:trHeight w:val="1700"/>
          <w:jc w:val="center"/>
        </w:trPr>
        <w:tc>
          <w:tcPr>
            <w:tcW w:w="646"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CO3</w:t>
            </w:r>
          </w:p>
        </w:tc>
        <w:tc>
          <w:tcPr>
            <w:tcW w:w="2110"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b/>
                <w:bCs/>
                <w:iCs/>
                <w:sz w:val="18"/>
                <w:szCs w:val="18"/>
              </w:rPr>
              <w:t>Develop</w:t>
            </w:r>
            <w:r w:rsidRPr="006A714F">
              <w:rPr>
                <w:rFonts w:ascii="Arial" w:hAnsi="Arial" w:cs="Arial"/>
                <w:iCs/>
                <w:sz w:val="18"/>
                <w:szCs w:val="18"/>
              </w:rPr>
              <w:t xml:space="preserve"> the importance of the digital evidence in prosecution and compare laws of different countries for handling evidence.</w:t>
            </w:r>
          </w:p>
        </w:tc>
        <w:tc>
          <w:tcPr>
            <w:tcW w:w="1985" w:type="dxa"/>
            <w:vAlign w:val="center"/>
          </w:tcPr>
          <w:p w:rsidR="007A55F9" w:rsidRPr="006A714F" w:rsidRDefault="007A55F9" w:rsidP="00053644">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b/>
                <w:bCs/>
                <w:sz w:val="18"/>
                <w:szCs w:val="18"/>
              </w:rPr>
              <w:t>Design/development of solutions</w:t>
            </w:r>
          </w:p>
          <w:p w:rsidR="007A55F9" w:rsidRPr="006A714F" w:rsidRDefault="007A55F9" w:rsidP="00053644">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color w:val="000000" w:themeColor="text1"/>
                <w:sz w:val="18"/>
                <w:szCs w:val="18"/>
              </w:rPr>
              <w:t>(PO3)</w:t>
            </w:r>
          </w:p>
        </w:tc>
        <w:tc>
          <w:tcPr>
            <w:tcW w:w="1075" w:type="dxa"/>
            <w:vAlign w:val="center"/>
          </w:tcPr>
          <w:p w:rsidR="007A55F9" w:rsidRPr="006A714F" w:rsidRDefault="007A55F9" w:rsidP="00053644">
            <w:pPr>
              <w:jc w:val="center"/>
              <w:rPr>
                <w:rFonts w:ascii="Arial" w:hAnsi="Arial" w:cs="Arial"/>
                <w:color w:val="000000" w:themeColor="text1"/>
                <w:sz w:val="18"/>
                <w:szCs w:val="18"/>
              </w:rPr>
            </w:pPr>
            <w:r w:rsidRPr="006A714F">
              <w:rPr>
                <w:rFonts w:ascii="Arial" w:hAnsi="Arial" w:cs="Arial"/>
                <w:color w:val="000000" w:themeColor="text1"/>
                <w:sz w:val="18"/>
                <w:szCs w:val="18"/>
              </w:rPr>
              <w:t>Cognitive domain – level 2</w:t>
            </w:r>
          </w:p>
        </w:tc>
        <w:tc>
          <w:tcPr>
            <w:tcW w:w="1747" w:type="dxa"/>
            <w:vAlign w:val="center"/>
          </w:tcPr>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5076746"/>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Lecture Note</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2062661"/>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Text Book</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3168607"/>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Audio/Video</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2603361"/>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Web Material</w:t>
            </w:r>
          </w:p>
          <w:p w:rsidR="007A55F9" w:rsidRPr="006A714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353618690"/>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Journal paper</w:t>
            </w:r>
          </w:p>
        </w:tc>
        <w:tc>
          <w:tcPr>
            <w:tcW w:w="1612" w:type="dxa"/>
            <w:vAlign w:val="center"/>
          </w:tcPr>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0496867"/>
              </w:sdtPr>
              <w:sdtEndPr/>
              <w:sdtContent>
                <w:r w:rsidR="007A55F9">
                  <w:rPr>
                    <w:rFonts w:ascii="MS Gothic" w:eastAsia="MS Gothic" w:hAnsi="MS Gothic" w:cs="Arial" w:hint="eastAsia"/>
                    <w:color w:val="000000" w:themeColor="text1"/>
                    <w:sz w:val="18"/>
                    <w:szCs w:val="18"/>
                  </w:rPr>
                  <w:t>☐</w:t>
                </w:r>
              </w:sdtContent>
            </w:sdt>
            <w:r w:rsidR="007A55F9" w:rsidRPr="006A714F">
              <w:rPr>
                <w:rFonts w:ascii="Arial" w:hAnsi="Arial" w:cs="Arial"/>
                <w:color w:val="000000" w:themeColor="text1"/>
                <w:sz w:val="18"/>
                <w:szCs w:val="18"/>
              </w:rPr>
              <w:t xml:space="preserve">  Class Test</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067659"/>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Final Exam</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7570301"/>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Assignment </w:t>
            </w:r>
          </w:p>
          <w:p w:rsidR="007A55F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5712414"/>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Participation</w:t>
            </w:r>
          </w:p>
          <w:p w:rsidR="007A55F9" w:rsidRPr="006A714F"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2104994799"/>
              </w:sdtPr>
              <w:sdtEndPr/>
              <w:sdtContent>
                <w:r w:rsidR="007A55F9" w:rsidRPr="006A714F">
                  <w:rPr>
                    <w:rFonts w:ascii="MS Gothic" w:eastAsia="MS Gothic" w:hAnsi="MS Gothic" w:cs="MS Gothic" w:hint="eastAsia"/>
                    <w:color w:val="000000" w:themeColor="text1"/>
                    <w:sz w:val="18"/>
                    <w:szCs w:val="18"/>
                  </w:rPr>
                  <w:t>☒</w:t>
                </w:r>
              </w:sdtContent>
            </w:sdt>
            <w:r w:rsidR="007A55F9" w:rsidRPr="006A714F">
              <w:rPr>
                <w:rFonts w:ascii="Arial" w:hAnsi="Arial" w:cs="Arial"/>
                <w:color w:val="000000" w:themeColor="text1"/>
                <w:sz w:val="18"/>
                <w:szCs w:val="18"/>
              </w:rPr>
              <w:t xml:space="preserve">  Presentation</w:t>
            </w:r>
          </w:p>
        </w:tc>
      </w:tr>
    </w:tbl>
    <w:p w:rsidR="007A55F9" w:rsidRPr="006A714F" w:rsidRDefault="007A55F9" w:rsidP="00053644">
      <w:pPr>
        <w:autoSpaceDE w:val="0"/>
        <w:autoSpaceDN w:val="0"/>
        <w:adjustRightInd w:val="0"/>
        <w:jc w:val="center"/>
        <w:rPr>
          <w:rFonts w:ascii="Arial" w:hAnsi="Arial" w:cs="Arial"/>
          <w:b/>
          <w:color w:val="000000" w:themeColor="text1"/>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5"/>
      </w:tblGrid>
      <w:tr w:rsidR="007A55F9" w:rsidRPr="006A714F" w:rsidTr="0068157C">
        <w:trPr>
          <w:jc w:val="center"/>
        </w:trPr>
        <w:tc>
          <w:tcPr>
            <w:tcW w:w="9125" w:type="dxa"/>
          </w:tcPr>
          <w:p w:rsidR="007A55F9" w:rsidRPr="006A714F" w:rsidRDefault="007A55F9" w:rsidP="00053644">
            <w:pPr>
              <w:rPr>
                <w:rFonts w:ascii="Arial" w:hAnsi="Arial" w:cs="Arial"/>
                <w:b/>
                <w:color w:val="000000" w:themeColor="text1"/>
                <w:sz w:val="18"/>
                <w:szCs w:val="18"/>
              </w:rPr>
            </w:pPr>
            <w:r w:rsidRPr="006A714F">
              <w:rPr>
                <w:rFonts w:ascii="Arial" w:hAnsi="Arial" w:cs="Arial"/>
                <w:b/>
                <w:color w:val="000000" w:themeColor="text1"/>
                <w:sz w:val="18"/>
                <w:szCs w:val="18"/>
              </w:rPr>
              <w:t>Assessment and Marks Distribution:</w:t>
            </w:r>
          </w:p>
          <w:p w:rsidR="007A55F9" w:rsidRPr="006A714F" w:rsidRDefault="007A55F9" w:rsidP="00053644">
            <w:pPr>
              <w:jc w:val="both"/>
              <w:rPr>
                <w:rFonts w:ascii="Arial" w:hAnsi="Arial" w:cs="Arial"/>
                <w:bCs/>
                <w:color w:val="000000" w:themeColor="text1"/>
                <w:sz w:val="18"/>
                <w:szCs w:val="18"/>
              </w:rPr>
            </w:pPr>
            <w:r w:rsidRPr="006A714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7A55F9" w:rsidRPr="006A714F" w:rsidRDefault="007A55F9" w:rsidP="00053644">
            <w:pPr>
              <w:rPr>
                <w:rFonts w:ascii="Arial" w:hAnsi="Arial" w:cs="Arial"/>
                <w:bCs/>
                <w:color w:val="000000" w:themeColor="text1"/>
                <w:sz w:val="18"/>
                <w:szCs w:val="18"/>
              </w:rPr>
            </w:pPr>
            <w:r w:rsidRPr="006A714F">
              <w:rPr>
                <w:rFonts w:ascii="Arial" w:hAnsi="Arial" w:cs="Arial"/>
                <w:bCs/>
                <w:color w:val="000000" w:themeColor="text1"/>
                <w:sz w:val="18"/>
                <w:szCs w:val="18"/>
              </w:rPr>
              <w:tab/>
              <w:t>Class tests + Assignments due in different times of the semester (20%)</w:t>
            </w:r>
          </w:p>
          <w:p w:rsidR="007A55F9" w:rsidRPr="006A714F" w:rsidRDefault="007A55F9" w:rsidP="00053644">
            <w:pPr>
              <w:rPr>
                <w:rFonts w:ascii="Arial" w:hAnsi="Arial" w:cs="Arial"/>
                <w:bCs/>
                <w:color w:val="000000" w:themeColor="text1"/>
                <w:sz w:val="18"/>
                <w:szCs w:val="18"/>
              </w:rPr>
            </w:pPr>
            <w:r w:rsidRPr="006A714F">
              <w:rPr>
                <w:rFonts w:ascii="Arial" w:hAnsi="Arial" w:cs="Arial"/>
                <w:bCs/>
                <w:color w:val="000000" w:themeColor="text1"/>
                <w:sz w:val="18"/>
                <w:szCs w:val="18"/>
              </w:rPr>
              <w:tab/>
              <w:t xml:space="preserve">A comprehensive final exam (70%), Total Time: 2 hours. </w:t>
            </w:r>
          </w:p>
          <w:p w:rsidR="007A55F9" w:rsidRPr="006A714F" w:rsidRDefault="007A55F9" w:rsidP="00053644">
            <w:pPr>
              <w:rPr>
                <w:rFonts w:ascii="Arial" w:hAnsi="Arial" w:cs="Arial"/>
                <w:b/>
                <w:color w:val="000000" w:themeColor="text1"/>
                <w:sz w:val="18"/>
                <w:szCs w:val="18"/>
              </w:rPr>
            </w:pPr>
            <w:r w:rsidRPr="006A714F">
              <w:rPr>
                <w:rFonts w:ascii="Arial" w:hAnsi="Arial" w:cs="Arial"/>
                <w:bCs/>
                <w:color w:val="000000" w:themeColor="text1"/>
                <w:sz w:val="18"/>
                <w:szCs w:val="18"/>
              </w:rPr>
              <w:tab/>
              <w:t>A class participation mark (10%).</w:t>
            </w:r>
          </w:p>
        </w:tc>
      </w:tr>
    </w:tbl>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7A55F9" w:rsidRPr="006A714F" w:rsidTr="00053644">
        <w:trPr>
          <w:trHeight w:val="238"/>
          <w:jc w:val="center"/>
        </w:trPr>
        <w:tc>
          <w:tcPr>
            <w:tcW w:w="9209" w:type="dxa"/>
            <w:tcBorders>
              <w:top w:val="nil"/>
              <w:left w:val="nil"/>
              <w:bottom w:val="nil"/>
              <w:right w:val="nil"/>
            </w:tcBorders>
          </w:tcPr>
          <w:p w:rsidR="007A55F9" w:rsidRPr="006A714F" w:rsidRDefault="007A55F9" w:rsidP="00053644">
            <w:pPr>
              <w:jc w:val="both"/>
              <w:rPr>
                <w:rFonts w:ascii="Arial" w:hAnsi="Arial" w:cs="Arial"/>
                <w:b/>
                <w:bCs/>
                <w:iCs/>
                <w:sz w:val="18"/>
                <w:szCs w:val="18"/>
              </w:rPr>
            </w:pPr>
          </w:p>
          <w:p w:rsidR="007A55F9" w:rsidRPr="006A714F" w:rsidRDefault="007A55F9" w:rsidP="00053644">
            <w:pPr>
              <w:jc w:val="both"/>
              <w:rPr>
                <w:rFonts w:ascii="Arial" w:hAnsi="Arial" w:cs="Arial"/>
                <w:b/>
                <w:bCs/>
                <w:iCs/>
                <w:sz w:val="18"/>
                <w:szCs w:val="18"/>
              </w:rPr>
            </w:pPr>
            <w:r w:rsidRPr="006A714F">
              <w:rPr>
                <w:rFonts w:ascii="Arial" w:hAnsi="Arial" w:cs="Arial"/>
                <w:b/>
                <w:bCs/>
                <w:iCs/>
                <w:sz w:val="18"/>
                <w:szCs w:val="18"/>
              </w:rPr>
              <w:t xml:space="preserve">Course Contents: </w:t>
            </w:r>
          </w:p>
          <w:p w:rsidR="007A55F9" w:rsidRPr="006A714F" w:rsidRDefault="007A55F9" w:rsidP="00053644">
            <w:pPr>
              <w:jc w:val="center"/>
              <w:rPr>
                <w:rFonts w:ascii="Arial" w:hAnsi="Arial" w:cs="Arial"/>
                <w:b/>
                <w:sz w:val="18"/>
                <w:szCs w:val="18"/>
              </w:rPr>
            </w:pPr>
            <w:r w:rsidRPr="006A714F">
              <w:rPr>
                <w:rFonts w:ascii="Arial" w:hAnsi="Arial" w:cs="Arial"/>
                <w:b/>
                <w:sz w:val="18"/>
                <w:szCs w:val="18"/>
              </w:rPr>
              <w:t>Cyber Law</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Cyber Law: Definition Nature, Scope, Utility of Cyber Law, Origin and Development of Cyber Law and Internet.</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 xml:space="preserve">Cyber Crime: Jurisdiction and Cyber Crime, Types of Cyber Crime, Criminal Justice in Bangladesh and Implications on Cyber Crime; Protection of Copyrights and Intellectual Property right. Invasion of Privacy, Constitutional basis of Privacy, Unsolicited dE-Mail, Defamation, Harassment and e-Mail Abuse, Present Legal Protection. </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 xml:space="preserve">ICT Policy in Bangladesh: e-Readiness in Bangladesh- e-Commerce in Bangladesh, e-Governance in </w:t>
            </w:r>
            <w:r w:rsidRPr="005C5645">
              <w:rPr>
                <w:rFonts w:ascii="Arial" w:hAnsi="Arial" w:cs="Arial"/>
                <w:sz w:val="18"/>
                <w:szCs w:val="18"/>
              </w:rPr>
              <w:lastRenderedPageBreak/>
              <w:t xml:space="preserve">Bangladesh, e-Learning/Education in Bangladesh, e-Journal in Bangladesh, e-Voting in Bangladesh. </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 xml:space="preserve">Electronic Evidence: Digital Signature, Electronic Evidence in Bangladesh, Legal Effects of Electronic Evidence., </w:t>
            </w:r>
            <w:r w:rsidR="00977AE0" w:rsidRPr="00977AE0">
              <w:rPr>
                <w:rFonts w:ascii="Arial" w:hAnsi="Arial" w:cs="Arial"/>
                <w:sz w:val="18"/>
                <w:szCs w:val="18"/>
              </w:rPr>
              <w:t xml:space="preserve">Cyber Security </w:t>
            </w:r>
            <w:r w:rsidR="00977AE0">
              <w:rPr>
                <w:rFonts w:ascii="Arial" w:hAnsi="Arial" w:cs="Arial"/>
                <w:sz w:val="18"/>
                <w:szCs w:val="18"/>
              </w:rPr>
              <w:t>Act</w:t>
            </w:r>
            <w:r w:rsidR="00977AE0" w:rsidRPr="00977AE0">
              <w:rPr>
                <w:rFonts w:ascii="Arial" w:hAnsi="Arial" w:cs="Arial"/>
                <w:sz w:val="18"/>
                <w:szCs w:val="18"/>
              </w:rPr>
              <w:t xml:space="preserve"> 2023</w:t>
            </w:r>
            <w:r w:rsidRPr="005C5645">
              <w:rPr>
                <w:rFonts w:ascii="Arial" w:hAnsi="Arial" w:cs="Arial"/>
                <w:sz w:val="18"/>
                <w:szCs w:val="18"/>
              </w:rPr>
              <w:t>.</w:t>
            </w:r>
          </w:p>
          <w:p w:rsidR="007A55F9" w:rsidRPr="006A714F" w:rsidRDefault="007A55F9" w:rsidP="00053644">
            <w:pPr>
              <w:spacing w:before="120"/>
              <w:jc w:val="both"/>
              <w:rPr>
                <w:rFonts w:ascii="Arial" w:hAnsi="Arial" w:cs="Arial"/>
                <w:sz w:val="18"/>
                <w:szCs w:val="18"/>
              </w:rPr>
            </w:pPr>
          </w:p>
          <w:p w:rsidR="007A55F9" w:rsidRPr="006A714F" w:rsidRDefault="007A55F9" w:rsidP="00053644">
            <w:pPr>
              <w:jc w:val="center"/>
              <w:rPr>
                <w:rFonts w:ascii="Arial" w:hAnsi="Arial" w:cs="Arial"/>
                <w:b/>
                <w:sz w:val="18"/>
                <w:szCs w:val="18"/>
              </w:rPr>
            </w:pPr>
            <w:r w:rsidRPr="006A714F">
              <w:rPr>
                <w:rFonts w:ascii="Arial" w:hAnsi="Arial" w:cs="Arial"/>
                <w:b/>
                <w:sz w:val="18"/>
                <w:szCs w:val="18"/>
              </w:rPr>
              <w:t>Intellectual Property Law</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Intellectual Property Law: Basic Concepts of IP Law, Nature of IPR, Computer-related intellectual property rights; Copyright- Original and development of copyright law, subject matter of copyright protection, Rights protected by copyright, Neighboring rights, Limitations of Copyright protecting, Piracy and infringement, Remedies.</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Patent: Patents and technological development, Requirements for patentability and ownership of patents, Scope of exclusive rights and duration of protection, Patents infringement, defenses and remedies.</w:t>
            </w:r>
          </w:p>
          <w:p w:rsidR="007A55F9" w:rsidRPr="005C5645" w:rsidRDefault="007A55F9" w:rsidP="00053644">
            <w:pPr>
              <w:spacing w:before="120"/>
              <w:jc w:val="both"/>
              <w:rPr>
                <w:rFonts w:ascii="Arial" w:hAnsi="Arial" w:cs="Arial"/>
                <w:sz w:val="18"/>
                <w:szCs w:val="18"/>
              </w:rPr>
            </w:pPr>
            <w:r w:rsidRPr="005C5645">
              <w:rPr>
                <w:rFonts w:ascii="Arial" w:hAnsi="Arial" w:cs="Arial"/>
                <w:sz w:val="18"/>
                <w:szCs w:val="18"/>
              </w:rPr>
              <w:t>Trademarks: Reasons for the protection of trademarks, Acquisition of trademark right, Registration procedure, Duration of protection and renewal, Termination.</w:t>
            </w:r>
          </w:p>
          <w:p w:rsidR="007A55F9" w:rsidRPr="006A714F" w:rsidRDefault="007A55F9" w:rsidP="00053644">
            <w:pPr>
              <w:spacing w:before="120"/>
              <w:jc w:val="both"/>
              <w:rPr>
                <w:rFonts w:ascii="Arial" w:hAnsi="Arial" w:cs="Arial"/>
                <w:sz w:val="18"/>
                <w:szCs w:val="18"/>
              </w:rPr>
            </w:pPr>
          </w:p>
        </w:tc>
      </w:tr>
    </w:tbl>
    <w:p w:rsidR="007A55F9" w:rsidRPr="006A714F" w:rsidRDefault="007A55F9" w:rsidP="00053644">
      <w:pPr>
        <w:rPr>
          <w:rFonts w:ascii="Arial" w:hAnsi="Arial" w:cs="Arial"/>
          <w:color w:val="FFFFFF"/>
          <w:sz w:val="18"/>
          <w:szCs w:val="18"/>
          <w:highlight w:val="black"/>
        </w:rPr>
      </w:pPr>
    </w:p>
    <w:tbl>
      <w:tblPr>
        <w:tblW w:w="5000" w:type="pct"/>
        <w:jc w:val="center"/>
        <w:tblLook w:val="0000" w:firstRow="0" w:lastRow="0" w:firstColumn="0" w:lastColumn="0" w:noHBand="0" w:noVBand="0"/>
      </w:tblPr>
      <w:tblGrid>
        <w:gridCol w:w="361"/>
        <w:gridCol w:w="2197"/>
        <w:gridCol w:w="267"/>
        <w:gridCol w:w="6417"/>
      </w:tblGrid>
      <w:tr w:rsidR="007A55F9" w:rsidRPr="006A714F" w:rsidTr="00E82EB2">
        <w:trPr>
          <w:trHeight w:val="196"/>
          <w:jc w:val="center"/>
        </w:trPr>
        <w:tc>
          <w:tcPr>
            <w:tcW w:w="5000" w:type="pct"/>
            <w:gridSpan w:val="4"/>
          </w:tcPr>
          <w:p w:rsidR="007A55F9" w:rsidRPr="006A714F" w:rsidRDefault="007A55F9" w:rsidP="00053644">
            <w:pPr>
              <w:jc w:val="both"/>
              <w:rPr>
                <w:rFonts w:ascii="Arial" w:hAnsi="Arial" w:cs="Arial"/>
                <w:b/>
                <w:spacing w:val="-3"/>
                <w:sz w:val="18"/>
                <w:szCs w:val="18"/>
              </w:rPr>
            </w:pPr>
            <w:r w:rsidRPr="006A714F">
              <w:rPr>
                <w:rFonts w:ascii="Arial" w:hAnsi="Arial" w:cs="Arial"/>
                <w:b/>
                <w:spacing w:val="-3"/>
                <w:sz w:val="18"/>
                <w:szCs w:val="18"/>
              </w:rPr>
              <w:t>Text Book:</w:t>
            </w:r>
          </w:p>
        </w:tc>
      </w:tr>
      <w:tr w:rsidR="007A55F9" w:rsidRPr="006A714F" w:rsidTr="00E82EB2">
        <w:trPr>
          <w:trHeight w:val="196"/>
          <w:jc w:val="center"/>
        </w:trPr>
        <w:tc>
          <w:tcPr>
            <w:tcW w:w="195" w:type="pct"/>
          </w:tcPr>
          <w:p w:rsidR="007A55F9" w:rsidRPr="006A714F" w:rsidRDefault="007A55F9" w:rsidP="00053644">
            <w:pPr>
              <w:suppressAutoHyphens/>
              <w:jc w:val="both"/>
              <w:rPr>
                <w:rFonts w:ascii="Arial" w:hAnsi="Arial" w:cs="Arial"/>
                <w:spacing w:val="-3"/>
                <w:sz w:val="18"/>
                <w:szCs w:val="18"/>
              </w:rPr>
            </w:pPr>
            <w:r w:rsidRPr="006A714F">
              <w:rPr>
                <w:rFonts w:ascii="Arial" w:hAnsi="Arial" w:cs="Arial"/>
                <w:spacing w:val="-3"/>
                <w:sz w:val="18"/>
                <w:szCs w:val="18"/>
              </w:rPr>
              <w:t>1.</w:t>
            </w:r>
          </w:p>
        </w:tc>
        <w:tc>
          <w:tcPr>
            <w:tcW w:w="1189" w:type="pct"/>
          </w:tcPr>
          <w:p w:rsidR="007A55F9" w:rsidRPr="006A714F" w:rsidRDefault="007A55F9" w:rsidP="00053644">
            <w:pPr>
              <w:rPr>
                <w:rFonts w:ascii="Arial" w:hAnsi="Arial" w:cs="Arial"/>
                <w:sz w:val="18"/>
                <w:szCs w:val="18"/>
              </w:rPr>
            </w:pPr>
            <w:r w:rsidRPr="006A714F">
              <w:rPr>
                <w:rFonts w:ascii="Arial" w:hAnsi="Arial" w:cs="Arial"/>
                <w:sz w:val="18"/>
                <w:szCs w:val="18"/>
              </w:rPr>
              <w:t>Md. Borhan Uddin</w:t>
            </w:r>
          </w:p>
        </w:tc>
        <w:tc>
          <w:tcPr>
            <w:tcW w:w="144" w:type="pct"/>
          </w:tcPr>
          <w:p w:rsidR="007A55F9" w:rsidRPr="006A714F" w:rsidRDefault="007A55F9" w:rsidP="00053644">
            <w:pPr>
              <w:rPr>
                <w:rFonts w:ascii="Arial" w:hAnsi="Arial" w:cs="Arial"/>
                <w:sz w:val="18"/>
                <w:szCs w:val="18"/>
              </w:rPr>
            </w:pPr>
            <w:r w:rsidRPr="006A714F">
              <w:rPr>
                <w:rFonts w:ascii="Arial" w:hAnsi="Arial" w:cs="Arial"/>
                <w:sz w:val="18"/>
                <w:szCs w:val="18"/>
              </w:rPr>
              <w:t>:</w:t>
            </w:r>
          </w:p>
        </w:tc>
        <w:tc>
          <w:tcPr>
            <w:tcW w:w="3472" w:type="pct"/>
          </w:tcPr>
          <w:p w:rsidR="007A55F9" w:rsidRPr="006A714F" w:rsidRDefault="007A55F9" w:rsidP="00053644">
            <w:pPr>
              <w:jc w:val="both"/>
              <w:rPr>
                <w:rFonts w:ascii="Arial" w:hAnsi="Arial" w:cs="Arial"/>
                <w:sz w:val="18"/>
                <w:szCs w:val="18"/>
              </w:rPr>
            </w:pPr>
            <w:r w:rsidRPr="006A714F">
              <w:rPr>
                <w:rFonts w:ascii="Arial" w:hAnsi="Arial" w:cs="Arial"/>
                <w:b/>
                <w:sz w:val="18"/>
                <w:szCs w:val="18"/>
              </w:rPr>
              <w:t xml:space="preserve">Principles of Cyber Law (Bangladesh Perspective), </w:t>
            </w:r>
            <w:r w:rsidRPr="006A714F">
              <w:rPr>
                <w:rStyle w:val="apple-style-span"/>
                <w:rFonts w:ascii="Arial" w:hAnsi="Arial" w:cs="Arial"/>
                <w:i/>
                <w:iCs/>
                <w:color w:val="000000"/>
                <w:sz w:val="18"/>
                <w:szCs w:val="18"/>
              </w:rPr>
              <w:t>Shams Publications</w:t>
            </w:r>
          </w:p>
        </w:tc>
      </w:tr>
    </w:tbl>
    <w:p w:rsidR="007A55F9" w:rsidRPr="006A714F" w:rsidRDefault="007A55F9" w:rsidP="00053644">
      <w:pPr>
        <w:jc w:val="both"/>
        <w:rPr>
          <w:rFonts w:ascii="Arial" w:hAnsi="Arial" w:cs="Arial"/>
          <w:b/>
          <w:spacing w:val="-3"/>
          <w:sz w:val="18"/>
          <w:szCs w:val="18"/>
        </w:rPr>
      </w:pPr>
    </w:p>
    <w:tbl>
      <w:tblPr>
        <w:tblW w:w="5000" w:type="pct"/>
        <w:jc w:val="center"/>
        <w:tblLook w:val="0000" w:firstRow="0" w:lastRow="0" w:firstColumn="0" w:lastColumn="0" w:noHBand="0" w:noVBand="0"/>
      </w:tblPr>
      <w:tblGrid>
        <w:gridCol w:w="361"/>
        <w:gridCol w:w="2197"/>
        <w:gridCol w:w="267"/>
        <w:gridCol w:w="6417"/>
      </w:tblGrid>
      <w:tr w:rsidR="007A55F9" w:rsidRPr="006A714F" w:rsidTr="00E82EB2">
        <w:trPr>
          <w:trHeight w:val="196"/>
          <w:jc w:val="center"/>
        </w:trPr>
        <w:tc>
          <w:tcPr>
            <w:tcW w:w="5000" w:type="pct"/>
            <w:gridSpan w:val="4"/>
          </w:tcPr>
          <w:p w:rsidR="007A55F9" w:rsidRPr="006A714F" w:rsidRDefault="007A55F9" w:rsidP="00053644">
            <w:pPr>
              <w:jc w:val="both"/>
              <w:rPr>
                <w:rFonts w:ascii="Arial" w:hAnsi="Arial" w:cs="Arial"/>
                <w:b/>
                <w:bCs/>
                <w:sz w:val="18"/>
                <w:szCs w:val="18"/>
              </w:rPr>
            </w:pPr>
            <w:r w:rsidRPr="006A714F">
              <w:rPr>
                <w:rFonts w:ascii="Arial" w:hAnsi="Arial" w:cs="Arial"/>
                <w:b/>
                <w:spacing w:val="-3"/>
                <w:sz w:val="18"/>
                <w:szCs w:val="18"/>
              </w:rPr>
              <w:t>Books Recommended:</w:t>
            </w:r>
          </w:p>
        </w:tc>
      </w:tr>
      <w:tr w:rsidR="007A55F9" w:rsidRPr="006A714F" w:rsidTr="00E82EB2">
        <w:trPr>
          <w:trHeight w:val="196"/>
          <w:jc w:val="center"/>
        </w:trPr>
        <w:tc>
          <w:tcPr>
            <w:tcW w:w="195" w:type="pct"/>
          </w:tcPr>
          <w:p w:rsidR="007A55F9" w:rsidRPr="006A714F" w:rsidRDefault="007A55F9" w:rsidP="00053644">
            <w:pPr>
              <w:suppressAutoHyphens/>
              <w:jc w:val="both"/>
              <w:rPr>
                <w:rFonts w:ascii="Arial" w:hAnsi="Arial" w:cs="Arial"/>
                <w:spacing w:val="-3"/>
                <w:sz w:val="18"/>
                <w:szCs w:val="18"/>
              </w:rPr>
            </w:pPr>
            <w:r w:rsidRPr="006A714F">
              <w:rPr>
                <w:rFonts w:ascii="Arial" w:hAnsi="Arial" w:cs="Arial"/>
                <w:spacing w:val="-3"/>
                <w:sz w:val="18"/>
                <w:szCs w:val="18"/>
              </w:rPr>
              <w:t>1.</w:t>
            </w:r>
          </w:p>
        </w:tc>
        <w:tc>
          <w:tcPr>
            <w:tcW w:w="1189" w:type="pct"/>
          </w:tcPr>
          <w:p w:rsidR="007A55F9" w:rsidRPr="006A714F" w:rsidRDefault="007A55F9" w:rsidP="00053644">
            <w:pPr>
              <w:rPr>
                <w:rFonts w:ascii="Arial" w:hAnsi="Arial" w:cs="Arial"/>
                <w:sz w:val="18"/>
                <w:szCs w:val="18"/>
              </w:rPr>
            </w:pPr>
            <w:r w:rsidRPr="006A714F">
              <w:rPr>
                <w:rFonts w:ascii="Arial" w:hAnsi="Arial" w:cs="Arial"/>
                <w:sz w:val="18"/>
                <w:szCs w:val="18"/>
              </w:rPr>
              <w:t>V. D. Dudej</w:t>
            </w:r>
          </w:p>
        </w:tc>
        <w:tc>
          <w:tcPr>
            <w:tcW w:w="144" w:type="pct"/>
          </w:tcPr>
          <w:p w:rsidR="007A55F9" w:rsidRPr="006A714F" w:rsidRDefault="007A55F9" w:rsidP="00053644">
            <w:pPr>
              <w:rPr>
                <w:rFonts w:ascii="Arial" w:hAnsi="Arial" w:cs="Arial"/>
                <w:sz w:val="18"/>
                <w:szCs w:val="18"/>
              </w:rPr>
            </w:pPr>
            <w:r w:rsidRPr="006A714F">
              <w:rPr>
                <w:rFonts w:ascii="Arial" w:hAnsi="Arial" w:cs="Arial"/>
                <w:sz w:val="18"/>
                <w:szCs w:val="18"/>
              </w:rPr>
              <w:t>:</w:t>
            </w:r>
          </w:p>
        </w:tc>
        <w:tc>
          <w:tcPr>
            <w:tcW w:w="3472" w:type="pct"/>
          </w:tcPr>
          <w:p w:rsidR="007A55F9" w:rsidRPr="006A714F" w:rsidRDefault="007A55F9" w:rsidP="00053644">
            <w:pPr>
              <w:jc w:val="both"/>
              <w:rPr>
                <w:rFonts w:ascii="Arial" w:hAnsi="Arial" w:cs="Arial"/>
                <w:sz w:val="18"/>
                <w:szCs w:val="18"/>
              </w:rPr>
            </w:pPr>
            <w:r w:rsidRPr="006A714F">
              <w:rPr>
                <w:rFonts w:ascii="Arial" w:hAnsi="Arial" w:cs="Arial"/>
                <w:b/>
                <w:bCs/>
                <w:sz w:val="18"/>
                <w:szCs w:val="18"/>
              </w:rPr>
              <w:t>Information Technology &amp; Cyber Laws</w:t>
            </w:r>
            <w:r w:rsidRPr="006A714F">
              <w:rPr>
                <w:rFonts w:ascii="Arial" w:hAnsi="Arial" w:cs="Arial"/>
                <w:sz w:val="18"/>
                <w:szCs w:val="18"/>
              </w:rPr>
              <w:t xml:space="preserve">, </w:t>
            </w:r>
            <w:r w:rsidRPr="006A714F">
              <w:rPr>
                <w:rStyle w:val="apple-style-span"/>
                <w:rFonts w:ascii="Arial" w:hAnsi="Arial" w:cs="Arial"/>
                <w:i/>
                <w:iCs/>
                <w:color w:val="282828"/>
                <w:sz w:val="18"/>
                <w:szCs w:val="18"/>
              </w:rPr>
              <w:t>Commonwealth Publishers.</w:t>
            </w:r>
          </w:p>
        </w:tc>
      </w:tr>
      <w:tr w:rsidR="007A55F9" w:rsidRPr="006A714F" w:rsidTr="00E82EB2">
        <w:trPr>
          <w:trHeight w:val="109"/>
          <w:jc w:val="center"/>
        </w:trPr>
        <w:tc>
          <w:tcPr>
            <w:tcW w:w="195" w:type="pct"/>
          </w:tcPr>
          <w:p w:rsidR="007A55F9" w:rsidRPr="006A714F" w:rsidRDefault="007A55F9" w:rsidP="00053644">
            <w:pPr>
              <w:suppressAutoHyphens/>
              <w:jc w:val="both"/>
              <w:rPr>
                <w:rFonts w:ascii="Arial" w:hAnsi="Arial" w:cs="Arial"/>
                <w:spacing w:val="-3"/>
                <w:sz w:val="18"/>
                <w:szCs w:val="18"/>
              </w:rPr>
            </w:pPr>
            <w:r w:rsidRPr="006A714F">
              <w:rPr>
                <w:rFonts w:ascii="Arial" w:hAnsi="Arial" w:cs="Arial"/>
                <w:spacing w:val="-3"/>
                <w:sz w:val="18"/>
                <w:szCs w:val="18"/>
              </w:rPr>
              <w:t>2.</w:t>
            </w:r>
          </w:p>
        </w:tc>
        <w:tc>
          <w:tcPr>
            <w:tcW w:w="1189" w:type="pct"/>
          </w:tcPr>
          <w:p w:rsidR="007A55F9" w:rsidRPr="006A714F" w:rsidRDefault="007A55F9" w:rsidP="00053644">
            <w:pPr>
              <w:suppressAutoHyphens/>
              <w:rPr>
                <w:rFonts w:ascii="Arial" w:hAnsi="Arial" w:cs="Arial"/>
                <w:color w:val="000000"/>
                <w:spacing w:val="-3"/>
                <w:sz w:val="18"/>
                <w:szCs w:val="18"/>
              </w:rPr>
            </w:pPr>
            <w:r w:rsidRPr="006A714F">
              <w:rPr>
                <w:rFonts w:ascii="Arial" w:hAnsi="Arial" w:cs="Arial"/>
                <w:color w:val="000000"/>
                <w:spacing w:val="-3"/>
                <w:sz w:val="18"/>
                <w:szCs w:val="18"/>
              </w:rPr>
              <w:t>Arpad Bogsch</w:t>
            </w:r>
          </w:p>
        </w:tc>
        <w:tc>
          <w:tcPr>
            <w:tcW w:w="144" w:type="pct"/>
          </w:tcPr>
          <w:p w:rsidR="007A55F9" w:rsidRPr="006A714F" w:rsidRDefault="007A55F9" w:rsidP="00053644">
            <w:pPr>
              <w:suppressAutoHyphens/>
              <w:jc w:val="both"/>
              <w:rPr>
                <w:rFonts w:ascii="Arial" w:hAnsi="Arial" w:cs="Arial"/>
                <w:color w:val="000000"/>
                <w:spacing w:val="-3"/>
                <w:sz w:val="18"/>
                <w:szCs w:val="18"/>
              </w:rPr>
            </w:pPr>
            <w:r w:rsidRPr="006A714F">
              <w:rPr>
                <w:rFonts w:ascii="Arial" w:hAnsi="Arial" w:cs="Arial"/>
                <w:color w:val="000000"/>
                <w:spacing w:val="-3"/>
                <w:sz w:val="18"/>
                <w:szCs w:val="18"/>
              </w:rPr>
              <w:t>:</w:t>
            </w:r>
          </w:p>
        </w:tc>
        <w:tc>
          <w:tcPr>
            <w:tcW w:w="3472" w:type="pct"/>
          </w:tcPr>
          <w:p w:rsidR="007A55F9" w:rsidRPr="006A714F" w:rsidRDefault="007A55F9" w:rsidP="00053644">
            <w:pPr>
              <w:suppressAutoHyphens/>
              <w:jc w:val="both"/>
              <w:rPr>
                <w:rFonts w:ascii="Arial" w:hAnsi="Arial" w:cs="Arial"/>
                <w:bCs/>
                <w:color w:val="000000"/>
                <w:spacing w:val="-3"/>
                <w:sz w:val="18"/>
                <w:szCs w:val="18"/>
              </w:rPr>
            </w:pPr>
            <w:r w:rsidRPr="006A714F">
              <w:rPr>
                <w:rFonts w:ascii="Arial" w:hAnsi="Arial" w:cs="Arial"/>
                <w:b/>
                <w:bCs/>
                <w:color w:val="000000"/>
                <w:spacing w:val="-3"/>
                <w:sz w:val="18"/>
                <w:szCs w:val="18"/>
              </w:rPr>
              <w:t>Universal Copyright Convention: An Analysis and Commentary</w:t>
            </w:r>
            <w:r w:rsidRPr="006A714F">
              <w:rPr>
                <w:rFonts w:ascii="Arial" w:hAnsi="Arial" w:cs="Arial"/>
                <w:bCs/>
                <w:color w:val="000000"/>
                <w:spacing w:val="-3"/>
                <w:sz w:val="18"/>
                <w:szCs w:val="18"/>
              </w:rPr>
              <w:t xml:space="preserve">, </w:t>
            </w:r>
            <w:r w:rsidRPr="006A714F">
              <w:rPr>
                <w:rFonts w:ascii="Arial" w:hAnsi="Arial" w:cs="Arial"/>
                <w:i/>
                <w:iCs/>
                <w:color w:val="000000"/>
                <w:spacing w:val="-3"/>
                <w:sz w:val="18"/>
                <w:szCs w:val="18"/>
              </w:rPr>
              <w:t>Bowker</w:t>
            </w:r>
          </w:p>
        </w:tc>
      </w:tr>
      <w:tr w:rsidR="007A55F9" w:rsidRPr="006A714F" w:rsidTr="00E82EB2">
        <w:trPr>
          <w:trHeight w:val="109"/>
          <w:jc w:val="center"/>
        </w:trPr>
        <w:tc>
          <w:tcPr>
            <w:tcW w:w="195" w:type="pct"/>
          </w:tcPr>
          <w:p w:rsidR="007A55F9" w:rsidRPr="006A714F" w:rsidRDefault="007A55F9" w:rsidP="00053644">
            <w:pPr>
              <w:suppressAutoHyphens/>
              <w:jc w:val="both"/>
              <w:rPr>
                <w:rFonts w:ascii="Arial" w:hAnsi="Arial" w:cs="Arial"/>
                <w:spacing w:val="-3"/>
                <w:sz w:val="18"/>
                <w:szCs w:val="18"/>
              </w:rPr>
            </w:pPr>
            <w:r w:rsidRPr="006A714F">
              <w:rPr>
                <w:rFonts w:ascii="Arial" w:hAnsi="Arial" w:cs="Arial"/>
                <w:spacing w:val="-3"/>
                <w:sz w:val="18"/>
                <w:szCs w:val="18"/>
              </w:rPr>
              <w:t>3.</w:t>
            </w:r>
          </w:p>
        </w:tc>
        <w:tc>
          <w:tcPr>
            <w:tcW w:w="1189" w:type="pct"/>
          </w:tcPr>
          <w:p w:rsidR="007A55F9" w:rsidRPr="006A714F" w:rsidRDefault="007A55F9" w:rsidP="00053644">
            <w:pPr>
              <w:suppressAutoHyphens/>
              <w:rPr>
                <w:rFonts w:ascii="Arial" w:hAnsi="Arial" w:cs="Arial"/>
                <w:color w:val="000000"/>
                <w:sz w:val="18"/>
                <w:szCs w:val="18"/>
              </w:rPr>
            </w:pPr>
            <w:r w:rsidRPr="006A714F">
              <w:rPr>
                <w:rFonts w:ascii="Arial" w:hAnsi="Arial" w:cs="Arial"/>
                <w:color w:val="000000"/>
                <w:sz w:val="18"/>
                <w:szCs w:val="18"/>
              </w:rPr>
              <w:t>Alan Daubeny Russell Clarke</w:t>
            </w:r>
          </w:p>
        </w:tc>
        <w:tc>
          <w:tcPr>
            <w:tcW w:w="144" w:type="pct"/>
          </w:tcPr>
          <w:p w:rsidR="007A55F9" w:rsidRPr="006A714F" w:rsidRDefault="007A55F9" w:rsidP="00053644">
            <w:pPr>
              <w:suppressAutoHyphens/>
              <w:jc w:val="both"/>
              <w:rPr>
                <w:rFonts w:ascii="Arial" w:hAnsi="Arial" w:cs="Arial"/>
                <w:color w:val="000000"/>
                <w:spacing w:val="-3"/>
                <w:sz w:val="18"/>
                <w:szCs w:val="18"/>
              </w:rPr>
            </w:pPr>
            <w:r w:rsidRPr="006A714F">
              <w:rPr>
                <w:rFonts w:ascii="Arial" w:hAnsi="Arial" w:cs="Arial"/>
                <w:color w:val="000000"/>
                <w:spacing w:val="-3"/>
                <w:sz w:val="18"/>
                <w:szCs w:val="18"/>
              </w:rPr>
              <w:t>:</w:t>
            </w:r>
          </w:p>
        </w:tc>
        <w:tc>
          <w:tcPr>
            <w:tcW w:w="3472" w:type="pct"/>
          </w:tcPr>
          <w:p w:rsidR="007A55F9" w:rsidRPr="006A714F" w:rsidRDefault="007A55F9" w:rsidP="00053644">
            <w:pPr>
              <w:suppressAutoHyphens/>
              <w:jc w:val="both"/>
              <w:rPr>
                <w:rFonts w:ascii="Arial" w:hAnsi="Arial" w:cs="Arial"/>
                <w:bCs/>
                <w:color w:val="000000"/>
                <w:spacing w:val="-3"/>
                <w:sz w:val="18"/>
                <w:szCs w:val="18"/>
              </w:rPr>
            </w:pPr>
            <w:r w:rsidRPr="006A714F">
              <w:rPr>
                <w:rFonts w:ascii="Arial" w:hAnsi="Arial" w:cs="Arial"/>
                <w:b/>
                <w:bCs/>
                <w:color w:val="000000"/>
                <w:spacing w:val="-3"/>
                <w:sz w:val="18"/>
                <w:szCs w:val="18"/>
              </w:rPr>
              <w:t>Copyright in Industrial Designs</w:t>
            </w:r>
            <w:r w:rsidRPr="006A714F">
              <w:rPr>
                <w:rFonts w:ascii="Arial" w:hAnsi="Arial" w:cs="Arial"/>
                <w:bCs/>
                <w:color w:val="000000"/>
                <w:spacing w:val="-3"/>
                <w:sz w:val="18"/>
                <w:szCs w:val="18"/>
              </w:rPr>
              <w:t xml:space="preserve">, </w:t>
            </w:r>
            <w:r w:rsidRPr="006A714F">
              <w:rPr>
                <w:rFonts w:ascii="Arial" w:hAnsi="Arial" w:cs="Arial"/>
                <w:bCs/>
                <w:i/>
                <w:color w:val="000000"/>
                <w:spacing w:val="-3"/>
                <w:sz w:val="18"/>
                <w:szCs w:val="18"/>
              </w:rPr>
              <w:t>Sweet and M.</w:t>
            </w:r>
          </w:p>
        </w:tc>
      </w:tr>
      <w:tr w:rsidR="007A55F9" w:rsidRPr="006A714F" w:rsidTr="00E82EB2">
        <w:trPr>
          <w:trHeight w:val="109"/>
          <w:jc w:val="center"/>
        </w:trPr>
        <w:tc>
          <w:tcPr>
            <w:tcW w:w="195" w:type="pct"/>
          </w:tcPr>
          <w:p w:rsidR="007A55F9" w:rsidRPr="006A714F" w:rsidRDefault="007A55F9" w:rsidP="00053644">
            <w:pPr>
              <w:suppressAutoHyphens/>
              <w:jc w:val="both"/>
              <w:rPr>
                <w:rFonts w:ascii="Arial" w:hAnsi="Arial" w:cs="Arial"/>
                <w:spacing w:val="-3"/>
                <w:sz w:val="18"/>
                <w:szCs w:val="18"/>
              </w:rPr>
            </w:pPr>
            <w:r w:rsidRPr="006A714F">
              <w:rPr>
                <w:rFonts w:ascii="Arial" w:hAnsi="Arial" w:cs="Arial"/>
                <w:spacing w:val="-3"/>
                <w:sz w:val="18"/>
                <w:szCs w:val="18"/>
              </w:rPr>
              <w:t>4.</w:t>
            </w:r>
          </w:p>
        </w:tc>
        <w:tc>
          <w:tcPr>
            <w:tcW w:w="1189" w:type="pct"/>
          </w:tcPr>
          <w:p w:rsidR="007A55F9" w:rsidRPr="006A714F" w:rsidRDefault="007A55F9" w:rsidP="00053644">
            <w:pPr>
              <w:suppressAutoHyphens/>
              <w:rPr>
                <w:rFonts w:ascii="Arial" w:hAnsi="Arial" w:cs="Arial"/>
                <w:color w:val="000000"/>
                <w:sz w:val="18"/>
                <w:szCs w:val="18"/>
              </w:rPr>
            </w:pPr>
            <w:r w:rsidRPr="006A714F">
              <w:rPr>
                <w:rFonts w:ascii="Arial" w:hAnsi="Arial" w:cs="Arial"/>
                <w:sz w:val="18"/>
                <w:szCs w:val="18"/>
              </w:rPr>
              <w:t>VivckSood</w:t>
            </w:r>
          </w:p>
        </w:tc>
        <w:tc>
          <w:tcPr>
            <w:tcW w:w="144" w:type="pct"/>
          </w:tcPr>
          <w:p w:rsidR="007A55F9" w:rsidRPr="006A714F" w:rsidRDefault="007A55F9" w:rsidP="00053644">
            <w:pPr>
              <w:suppressAutoHyphens/>
              <w:jc w:val="both"/>
              <w:rPr>
                <w:rFonts w:ascii="Arial" w:hAnsi="Arial" w:cs="Arial"/>
                <w:color w:val="000000"/>
                <w:spacing w:val="-3"/>
                <w:sz w:val="18"/>
                <w:szCs w:val="18"/>
              </w:rPr>
            </w:pPr>
            <w:r w:rsidRPr="006A714F">
              <w:rPr>
                <w:rFonts w:ascii="Arial" w:hAnsi="Arial" w:cs="Arial"/>
                <w:color w:val="000000"/>
                <w:spacing w:val="-3"/>
                <w:sz w:val="18"/>
                <w:szCs w:val="18"/>
              </w:rPr>
              <w:t>:</w:t>
            </w:r>
          </w:p>
        </w:tc>
        <w:tc>
          <w:tcPr>
            <w:tcW w:w="3472" w:type="pct"/>
          </w:tcPr>
          <w:p w:rsidR="007A55F9" w:rsidRPr="006A714F" w:rsidRDefault="007A55F9" w:rsidP="00053644">
            <w:pPr>
              <w:suppressAutoHyphens/>
              <w:jc w:val="both"/>
              <w:rPr>
                <w:rFonts w:ascii="Arial" w:hAnsi="Arial" w:cs="Arial"/>
                <w:b/>
                <w:bCs/>
                <w:color w:val="000000"/>
                <w:spacing w:val="-3"/>
                <w:sz w:val="18"/>
                <w:szCs w:val="18"/>
              </w:rPr>
            </w:pPr>
            <w:r w:rsidRPr="006A714F">
              <w:rPr>
                <w:rFonts w:ascii="Arial" w:hAnsi="Arial" w:cs="Arial"/>
                <w:b/>
                <w:bCs/>
                <w:sz w:val="18"/>
                <w:szCs w:val="18"/>
              </w:rPr>
              <w:t>Cyber Law Simplified</w:t>
            </w:r>
            <w:r w:rsidRPr="006A714F">
              <w:rPr>
                <w:rFonts w:ascii="Arial" w:hAnsi="Arial" w:cs="Arial"/>
                <w:bCs/>
                <w:sz w:val="18"/>
                <w:szCs w:val="18"/>
              </w:rPr>
              <w:t>,</w:t>
            </w:r>
            <w:r w:rsidRPr="006A714F">
              <w:rPr>
                <w:rStyle w:val="apple-style-span"/>
                <w:rFonts w:ascii="Arial" w:hAnsi="Arial" w:cs="Arial"/>
                <w:i/>
                <w:iCs/>
                <w:color w:val="000000"/>
                <w:sz w:val="18"/>
                <w:szCs w:val="18"/>
              </w:rPr>
              <w:t>Tata McGraw Hill Publications.</w:t>
            </w:r>
          </w:p>
        </w:tc>
      </w:tr>
    </w:tbl>
    <w:p w:rsidR="007A55F9" w:rsidRPr="006A714F" w:rsidRDefault="007A55F9" w:rsidP="00053644">
      <w:pPr>
        <w:jc w:val="center"/>
        <w:rPr>
          <w:rFonts w:ascii="Arial" w:hAnsi="Arial" w:cs="Arial"/>
          <w:sz w:val="18"/>
          <w:szCs w:val="18"/>
        </w:rPr>
      </w:pPr>
    </w:p>
    <w:p w:rsidR="009362FD" w:rsidRDefault="009362FD" w:rsidP="00A20723">
      <w:pPr>
        <w:rPr>
          <w:rFonts w:ascii="Arial" w:hAnsi="Arial" w:cs="Arial"/>
          <w:sz w:val="18"/>
          <w:szCs w:val="18"/>
        </w:rPr>
      </w:pPr>
    </w:p>
    <w:p w:rsidR="007A55F9" w:rsidRPr="000E4BD7" w:rsidRDefault="007A55F9" w:rsidP="000536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E4BD7">
        <w:rPr>
          <w:rFonts w:ascii="Arial" w:hAnsi="Arial" w:cs="Arial"/>
          <w:b/>
          <w:bCs/>
          <w:iCs/>
          <w:sz w:val="18"/>
          <w:szCs w:val="18"/>
        </w:rPr>
        <w:t>MATH 2231: Numerical Methods</w:t>
      </w:r>
    </w:p>
    <w:p w:rsidR="007A55F9" w:rsidRPr="000E4BD7" w:rsidRDefault="007A55F9" w:rsidP="000536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E4BD7">
        <w:rPr>
          <w:rFonts w:ascii="Arial" w:hAnsi="Arial" w:cs="Arial"/>
          <w:b/>
          <w:bCs/>
          <w:iCs/>
          <w:sz w:val="18"/>
          <w:szCs w:val="18"/>
        </w:rPr>
        <w:t xml:space="preserve">Credits: </w:t>
      </w:r>
      <w:r w:rsidRPr="000E4BD7">
        <w:rPr>
          <w:rFonts w:ascii="Arial" w:hAnsi="Arial" w:cs="Arial"/>
          <w:iCs/>
          <w:sz w:val="18"/>
          <w:szCs w:val="18"/>
        </w:rPr>
        <w:t xml:space="preserve">2 </w:t>
      </w:r>
      <w:r w:rsidR="00844CE6">
        <w:rPr>
          <w:rFonts w:ascii="Arial" w:hAnsi="Arial" w:cs="Arial"/>
          <w:b/>
          <w:bCs/>
          <w:iCs/>
          <w:sz w:val="18"/>
          <w:szCs w:val="18"/>
        </w:rPr>
        <w:t>Contact Hours: 28</w:t>
      </w:r>
    </w:p>
    <w:p w:rsidR="007A55F9" w:rsidRPr="000E4BD7" w:rsidRDefault="007A55F9" w:rsidP="000536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E4BD7">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7A55F9" w:rsidRPr="000E4BD7" w:rsidRDefault="007A55F9" w:rsidP="00053644">
      <w:pPr>
        <w:jc w:val="center"/>
        <w:rPr>
          <w:rFonts w:ascii="Arial" w:hAnsi="Arial" w:cs="Arial"/>
          <w:bCs/>
          <w:sz w:val="18"/>
          <w:szCs w:val="18"/>
        </w:rPr>
      </w:pPr>
    </w:p>
    <w:tbl>
      <w:tblPr>
        <w:tblW w:w="9180" w:type="dxa"/>
        <w:tblInd w:w="18" w:type="dxa"/>
        <w:tblLayout w:type="fixed"/>
        <w:tblLook w:val="04A0" w:firstRow="1" w:lastRow="0" w:firstColumn="1" w:lastColumn="0" w:noHBand="0" w:noVBand="1"/>
      </w:tblPr>
      <w:tblGrid>
        <w:gridCol w:w="1439"/>
        <w:gridCol w:w="7741"/>
      </w:tblGrid>
      <w:tr w:rsidR="007A55F9" w:rsidRPr="000E4BD7" w:rsidTr="00053644">
        <w:tc>
          <w:tcPr>
            <w:tcW w:w="1439" w:type="dxa"/>
          </w:tcPr>
          <w:p w:rsidR="007A55F9" w:rsidRPr="000E4BD7" w:rsidRDefault="007A55F9" w:rsidP="00053644">
            <w:pPr>
              <w:jc w:val="both"/>
              <w:rPr>
                <w:rFonts w:ascii="Arial" w:hAnsi="Arial" w:cs="Arial"/>
                <w:b/>
                <w:bCs/>
                <w:sz w:val="18"/>
                <w:szCs w:val="18"/>
              </w:rPr>
            </w:pPr>
            <w:r w:rsidRPr="000E4BD7">
              <w:rPr>
                <w:rFonts w:ascii="Arial" w:hAnsi="Arial" w:cs="Arial"/>
                <w:b/>
                <w:sz w:val="18"/>
                <w:szCs w:val="18"/>
              </w:rPr>
              <w:t>Prerequisite:</w:t>
            </w:r>
          </w:p>
        </w:tc>
        <w:tc>
          <w:tcPr>
            <w:tcW w:w="7741" w:type="dxa"/>
          </w:tcPr>
          <w:p w:rsidR="007A55F9" w:rsidRPr="000E4BD7" w:rsidRDefault="00BA66D7" w:rsidP="00053644">
            <w:pPr>
              <w:jc w:val="both"/>
              <w:rPr>
                <w:rFonts w:ascii="Arial" w:hAnsi="Arial" w:cs="Arial"/>
                <w:iCs/>
                <w:sz w:val="18"/>
                <w:szCs w:val="18"/>
              </w:rPr>
            </w:pPr>
            <w:r>
              <w:rPr>
                <w:rFonts w:ascii="Arial" w:hAnsi="Arial" w:cs="Arial"/>
                <w:iCs/>
                <w:sz w:val="18"/>
                <w:szCs w:val="18"/>
              </w:rPr>
              <w:t xml:space="preserve">CSE1121 </w:t>
            </w:r>
            <w:r w:rsidRPr="00BA66D7">
              <w:rPr>
                <w:rFonts w:ascii="Arial" w:hAnsi="Arial" w:cs="Arial"/>
                <w:iCs/>
                <w:sz w:val="18"/>
                <w:szCs w:val="18"/>
              </w:rPr>
              <w:t>Structural Programming Language</w:t>
            </w:r>
          </w:p>
        </w:tc>
      </w:tr>
      <w:tr w:rsidR="007A55F9" w:rsidRPr="000E4BD7" w:rsidTr="00053644">
        <w:tc>
          <w:tcPr>
            <w:tcW w:w="1439" w:type="dxa"/>
          </w:tcPr>
          <w:p w:rsidR="007A55F9" w:rsidRPr="000E4BD7" w:rsidRDefault="007A55F9" w:rsidP="00053644">
            <w:pPr>
              <w:rPr>
                <w:rFonts w:ascii="Arial" w:hAnsi="Arial" w:cs="Arial"/>
                <w:b/>
                <w:sz w:val="18"/>
                <w:szCs w:val="18"/>
              </w:rPr>
            </w:pPr>
            <w:r w:rsidRPr="000E4BD7">
              <w:rPr>
                <w:rFonts w:ascii="Arial" w:hAnsi="Arial" w:cs="Arial"/>
                <w:b/>
                <w:sz w:val="18"/>
                <w:szCs w:val="18"/>
              </w:rPr>
              <w:t>Course Type</w:t>
            </w:r>
          </w:p>
        </w:tc>
        <w:tc>
          <w:tcPr>
            <w:tcW w:w="7741" w:type="dxa"/>
          </w:tcPr>
          <w:p w:rsidR="007A55F9" w:rsidRPr="000E4BD7" w:rsidRDefault="009F4EBA" w:rsidP="00053644">
            <w:pPr>
              <w:rPr>
                <w:rFonts w:ascii="Arial" w:hAnsi="Arial" w:cs="Arial"/>
                <w:iCs/>
                <w:sz w:val="18"/>
                <w:szCs w:val="18"/>
              </w:rPr>
            </w:pPr>
            <w:sdt>
              <w:sdtPr>
                <w:rPr>
                  <w:rFonts w:ascii="Arial" w:hAnsi="Arial" w:cs="Arial"/>
                  <w:iCs/>
                  <w:sz w:val="18"/>
                  <w:szCs w:val="18"/>
                </w:rPr>
                <w:id w:val="-380021628"/>
              </w:sdtPr>
              <w:sdtEndPr/>
              <w:sdtContent>
                <w:r w:rsidR="007A55F9" w:rsidRPr="000E4BD7">
                  <w:rPr>
                    <w:rFonts w:ascii="MS Gothic" w:eastAsia="MS Gothic" w:hAnsi="MS Gothic" w:cs="MS Gothic" w:hint="eastAsia"/>
                    <w:iCs/>
                    <w:sz w:val="18"/>
                    <w:szCs w:val="18"/>
                  </w:rPr>
                  <w:t>☒</w:t>
                </w:r>
              </w:sdtContent>
            </w:sdt>
            <w:r w:rsidR="007A55F9" w:rsidRPr="000E4BD7">
              <w:rPr>
                <w:rFonts w:ascii="Arial" w:hAnsi="Arial" w:cs="Arial"/>
                <w:iCs/>
                <w:sz w:val="18"/>
                <w:szCs w:val="18"/>
              </w:rPr>
              <w:t xml:space="preserve"> Theory         </w:t>
            </w:r>
            <w:sdt>
              <w:sdtPr>
                <w:rPr>
                  <w:rFonts w:ascii="Arial" w:hAnsi="Arial" w:cs="Arial"/>
                  <w:iCs/>
                  <w:sz w:val="18"/>
                  <w:szCs w:val="18"/>
                </w:rPr>
                <w:id w:val="-1482772490"/>
              </w:sdtPr>
              <w:sdtEndPr/>
              <w:sdtContent>
                <w:r w:rsidR="007A55F9" w:rsidRPr="000E4BD7">
                  <w:rPr>
                    <w:rFonts w:ascii="MS Gothic" w:eastAsia="MS Gothic" w:hAnsi="MS Gothic" w:cs="MS Gothic" w:hint="eastAsia"/>
                    <w:iCs/>
                    <w:sz w:val="18"/>
                    <w:szCs w:val="18"/>
                  </w:rPr>
                  <w:t>☐</w:t>
                </w:r>
              </w:sdtContent>
            </w:sdt>
            <w:r w:rsidR="007A55F9" w:rsidRPr="000E4BD7">
              <w:rPr>
                <w:rFonts w:ascii="Arial" w:hAnsi="Arial" w:cs="Arial"/>
                <w:iCs/>
                <w:sz w:val="18"/>
                <w:szCs w:val="18"/>
              </w:rPr>
              <w:t xml:space="preserve">  Laboratory work         </w:t>
            </w:r>
            <w:sdt>
              <w:sdtPr>
                <w:rPr>
                  <w:rFonts w:ascii="Arial" w:hAnsi="Arial" w:cs="Arial"/>
                  <w:iCs/>
                  <w:sz w:val="18"/>
                  <w:szCs w:val="18"/>
                </w:rPr>
                <w:id w:val="-826824185"/>
              </w:sdtPr>
              <w:sdtEndPr/>
              <w:sdtContent>
                <w:r w:rsidR="007A55F9" w:rsidRPr="000E4BD7">
                  <w:rPr>
                    <w:rFonts w:ascii="MS Gothic" w:eastAsia="MS Gothic" w:hAnsi="MS Gothic" w:cs="MS Gothic" w:hint="eastAsia"/>
                    <w:iCs/>
                    <w:sz w:val="18"/>
                    <w:szCs w:val="18"/>
                  </w:rPr>
                  <w:t>☐</w:t>
                </w:r>
              </w:sdtContent>
            </w:sdt>
            <w:r w:rsidR="007A55F9" w:rsidRPr="000E4BD7">
              <w:rPr>
                <w:rFonts w:ascii="Arial" w:hAnsi="Arial" w:cs="Arial"/>
                <w:iCs/>
                <w:sz w:val="18"/>
                <w:szCs w:val="18"/>
              </w:rPr>
              <w:t xml:space="preserve">  Project work      </w:t>
            </w:r>
            <w:sdt>
              <w:sdtPr>
                <w:rPr>
                  <w:rFonts w:ascii="Arial" w:hAnsi="Arial" w:cs="Arial"/>
                  <w:iCs/>
                  <w:sz w:val="18"/>
                  <w:szCs w:val="18"/>
                </w:rPr>
                <w:id w:val="767362888"/>
              </w:sdtPr>
              <w:sdtEndPr/>
              <w:sdtContent>
                <w:r w:rsidR="007A55F9" w:rsidRPr="000E4BD7">
                  <w:rPr>
                    <w:rFonts w:ascii="MS Gothic" w:eastAsia="MS Gothic" w:hAnsi="MS Gothic" w:cs="MS Gothic" w:hint="eastAsia"/>
                    <w:iCs/>
                    <w:sz w:val="18"/>
                    <w:szCs w:val="18"/>
                  </w:rPr>
                  <w:t>☐</w:t>
                </w:r>
              </w:sdtContent>
            </w:sdt>
            <w:r w:rsidR="007A55F9" w:rsidRPr="000E4BD7">
              <w:rPr>
                <w:rFonts w:ascii="Arial" w:hAnsi="Arial" w:cs="Arial"/>
                <w:iCs/>
                <w:sz w:val="18"/>
                <w:szCs w:val="18"/>
              </w:rPr>
              <w:t xml:space="preserve">  Viva Voce                    </w:t>
            </w:r>
          </w:p>
        </w:tc>
      </w:tr>
      <w:tr w:rsidR="007A55F9" w:rsidRPr="000E4BD7" w:rsidTr="00053644">
        <w:trPr>
          <w:trHeight w:val="238"/>
        </w:trPr>
        <w:tc>
          <w:tcPr>
            <w:tcW w:w="1439" w:type="dxa"/>
          </w:tcPr>
          <w:p w:rsidR="007A55F9" w:rsidRPr="000E4BD7" w:rsidRDefault="007A55F9" w:rsidP="00053644">
            <w:pPr>
              <w:ind w:left="2160" w:hanging="2160"/>
              <w:rPr>
                <w:rFonts w:ascii="Arial" w:hAnsi="Arial" w:cs="Arial"/>
                <w:b/>
                <w:bCs/>
                <w:sz w:val="18"/>
                <w:szCs w:val="18"/>
              </w:rPr>
            </w:pPr>
            <w:r w:rsidRPr="000E4BD7">
              <w:rPr>
                <w:rFonts w:ascii="Arial" w:hAnsi="Arial" w:cs="Arial"/>
                <w:b/>
                <w:bCs/>
                <w:sz w:val="18"/>
                <w:szCs w:val="18"/>
              </w:rPr>
              <w:t>Motivation</w:t>
            </w:r>
          </w:p>
        </w:tc>
        <w:tc>
          <w:tcPr>
            <w:tcW w:w="7741" w:type="dxa"/>
          </w:tcPr>
          <w:p w:rsidR="007A55F9" w:rsidRPr="000E4BD7" w:rsidRDefault="007A55F9" w:rsidP="00053644">
            <w:pPr>
              <w:jc w:val="both"/>
              <w:rPr>
                <w:rFonts w:ascii="Arial" w:hAnsi="Arial" w:cs="Arial"/>
                <w:iCs/>
                <w:sz w:val="18"/>
                <w:szCs w:val="18"/>
              </w:rPr>
            </w:pPr>
            <w:r w:rsidRPr="000E4BD7">
              <w:rPr>
                <w:rFonts w:ascii="Arial" w:hAnsi="Arial" w:cs="Arial"/>
                <w:iCs/>
                <w:sz w:val="18"/>
                <w:szCs w:val="18"/>
              </w:rPr>
              <w:t>To know the story of how functions, derivatives, integrals, and differential equations are handled as strings of numbers in the computer.</w:t>
            </w:r>
          </w:p>
        </w:tc>
      </w:tr>
      <w:tr w:rsidR="007A55F9" w:rsidRPr="000E4BD7" w:rsidTr="00053644">
        <w:trPr>
          <w:trHeight w:val="238"/>
        </w:trPr>
        <w:tc>
          <w:tcPr>
            <w:tcW w:w="9180" w:type="dxa"/>
            <w:gridSpan w:val="2"/>
          </w:tcPr>
          <w:p w:rsidR="00A02CEA" w:rsidRDefault="00A02CEA" w:rsidP="00053644">
            <w:pPr>
              <w:rPr>
                <w:rFonts w:ascii="Arial" w:hAnsi="Arial" w:cs="Arial"/>
                <w:b/>
                <w:bCs/>
                <w:sz w:val="18"/>
                <w:szCs w:val="18"/>
              </w:rPr>
            </w:pPr>
          </w:p>
          <w:p w:rsidR="007A55F9" w:rsidRPr="000E4BD7" w:rsidRDefault="007A55F9" w:rsidP="00053644">
            <w:pPr>
              <w:rPr>
                <w:rFonts w:ascii="Arial" w:hAnsi="Arial" w:cs="Arial"/>
                <w:b/>
                <w:bCs/>
                <w:sz w:val="18"/>
                <w:szCs w:val="18"/>
              </w:rPr>
            </w:pPr>
            <w:r w:rsidRPr="000E4BD7">
              <w:rPr>
                <w:rFonts w:ascii="Arial" w:hAnsi="Arial" w:cs="Arial"/>
                <w:b/>
                <w:bCs/>
                <w:sz w:val="18"/>
                <w:szCs w:val="18"/>
              </w:rPr>
              <w:t>Course Objective:</w:t>
            </w:r>
          </w:p>
          <w:p w:rsidR="007A55F9" w:rsidRPr="000E4BD7" w:rsidRDefault="007A55F9" w:rsidP="00053644">
            <w:pPr>
              <w:jc w:val="both"/>
              <w:rPr>
                <w:rFonts w:ascii="Arial" w:hAnsi="Arial" w:cs="Arial"/>
                <w:iCs/>
                <w:sz w:val="18"/>
                <w:szCs w:val="18"/>
              </w:rPr>
            </w:pPr>
            <w:r w:rsidRPr="000E4BD7">
              <w:rPr>
                <w:rFonts w:ascii="Arial" w:hAnsi="Arial" w:cs="Arial"/>
                <w:iCs/>
                <w:sz w:val="18"/>
                <w:szCs w:val="18"/>
              </w:rPr>
              <w:t>This course provides a foundation in some fundamental numerical methods for problem solving</w:t>
            </w:r>
            <w:r w:rsidRPr="000E4BD7">
              <w:rPr>
                <w:rFonts w:ascii="Arial" w:hAnsi="Arial" w:cs="Arial"/>
                <w:iCs/>
                <w:sz w:val="18"/>
                <w:szCs w:val="18"/>
              </w:rPr>
              <w:br/>
              <w:t xml:space="preserve">in a scientific computing environment. The primary objective of the course is to develop the basic understanding of numerical algorithms and skills to implement algorithms to solve mathematical problems such as findings roots of the linear and non-linear equations, approximation and interpolation data, solving the problem involving integration and differentiations etc. on the computer. </w:t>
            </w:r>
          </w:p>
        </w:tc>
      </w:tr>
    </w:tbl>
    <w:p w:rsidR="007A55F9" w:rsidRPr="000E4BD7" w:rsidRDefault="007A55F9">
      <w:pPr>
        <w:rPr>
          <w:rFonts w:ascii="Arial" w:hAnsi="Arial" w:cs="Arial"/>
          <w:b/>
          <w:color w:val="000000" w:themeColor="text1"/>
          <w:sz w:val="18"/>
          <w:szCs w:val="18"/>
        </w:rPr>
      </w:pPr>
    </w:p>
    <w:p w:rsidR="007A55F9" w:rsidRPr="000E4BD7" w:rsidRDefault="007A55F9">
      <w:pPr>
        <w:rPr>
          <w:rFonts w:ascii="Arial" w:hAnsi="Arial" w:cs="Arial"/>
          <w:sz w:val="18"/>
          <w:szCs w:val="18"/>
        </w:rPr>
      </w:pPr>
      <w:r w:rsidRPr="000E4BD7">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239"/>
        <w:gridCol w:w="1880"/>
        <w:gridCol w:w="1051"/>
        <w:gridCol w:w="1747"/>
        <w:gridCol w:w="1612"/>
      </w:tblGrid>
      <w:tr w:rsidR="007A55F9" w:rsidRPr="000E4BD7" w:rsidTr="00053644">
        <w:trPr>
          <w:trHeight w:val="877"/>
          <w:jc w:val="center"/>
        </w:trPr>
        <w:tc>
          <w:tcPr>
            <w:tcW w:w="646"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CO No.</w:t>
            </w:r>
          </w:p>
        </w:tc>
        <w:tc>
          <w:tcPr>
            <w:tcW w:w="2239"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CO Statement</w:t>
            </w:r>
          </w:p>
        </w:tc>
        <w:tc>
          <w:tcPr>
            <w:tcW w:w="1880"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Corresponding PO</w:t>
            </w:r>
          </w:p>
        </w:tc>
        <w:tc>
          <w:tcPr>
            <w:tcW w:w="1051"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Domain / level of learning taxonomy</w:t>
            </w:r>
          </w:p>
        </w:tc>
        <w:tc>
          <w:tcPr>
            <w:tcW w:w="1747"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Delivery methods and activities</w:t>
            </w:r>
          </w:p>
        </w:tc>
        <w:tc>
          <w:tcPr>
            <w:tcW w:w="1612"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Assessment tools</w:t>
            </w:r>
          </w:p>
        </w:tc>
      </w:tr>
      <w:tr w:rsidR="007A55F9" w:rsidRPr="000E4BD7" w:rsidTr="00053644">
        <w:trPr>
          <w:trHeight w:val="1646"/>
          <w:jc w:val="center"/>
        </w:trPr>
        <w:tc>
          <w:tcPr>
            <w:tcW w:w="646"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CO1</w:t>
            </w:r>
          </w:p>
        </w:tc>
        <w:tc>
          <w:tcPr>
            <w:tcW w:w="2239" w:type="dxa"/>
            <w:vAlign w:val="center"/>
          </w:tcPr>
          <w:p w:rsidR="007A55F9" w:rsidRPr="000E4BD7" w:rsidRDefault="007A55F9" w:rsidP="00053644">
            <w:pPr>
              <w:pStyle w:val="Default"/>
              <w:jc w:val="center"/>
              <w:rPr>
                <w:color w:val="000000" w:themeColor="text1"/>
                <w:sz w:val="18"/>
                <w:szCs w:val="18"/>
              </w:rPr>
            </w:pPr>
            <w:r w:rsidRPr="00AA2509">
              <w:rPr>
                <w:bCs/>
                <w:color w:val="000000" w:themeColor="text1"/>
                <w:sz w:val="18"/>
                <w:szCs w:val="18"/>
              </w:rPr>
              <w:t>To</w:t>
            </w:r>
            <w:r>
              <w:rPr>
                <w:b/>
                <w:color w:val="000000" w:themeColor="text1"/>
                <w:sz w:val="18"/>
                <w:szCs w:val="18"/>
              </w:rPr>
              <w:t xml:space="preserve"> a</w:t>
            </w:r>
            <w:r w:rsidRPr="000E4BD7">
              <w:rPr>
                <w:b/>
                <w:color w:val="000000" w:themeColor="text1"/>
                <w:sz w:val="18"/>
                <w:szCs w:val="18"/>
              </w:rPr>
              <w:t>naly</w:t>
            </w:r>
            <w:r>
              <w:rPr>
                <w:b/>
                <w:color w:val="000000" w:themeColor="text1"/>
                <w:sz w:val="18"/>
                <w:szCs w:val="18"/>
              </w:rPr>
              <w:t>ze</w:t>
            </w:r>
            <w:r w:rsidRPr="000E4BD7">
              <w:rPr>
                <w:color w:val="000000" w:themeColor="text1"/>
                <w:sz w:val="18"/>
                <w:szCs w:val="18"/>
              </w:rPr>
              <w:t>the mathematical errors.</w:t>
            </w:r>
          </w:p>
        </w:tc>
        <w:tc>
          <w:tcPr>
            <w:tcW w:w="1880" w:type="dxa"/>
            <w:vAlign w:val="center"/>
          </w:tcPr>
          <w:p w:rsidR="007A55F9" w:rsidRDefault="007A55F9" w:rsidP="00053644">
            <w:pPr>
              <w:pStyle w:val="ListParagraph"/>
              <w:spacing w:after="0" w:line="240" w:lineRule="auto"/>
              <w:ind w:left="0"/>
              <w:jc w:val="center"/>
              <w:rPr>
                <w:rFonts w:ascii="Arial" w:hAnsi="Arial" w:cs="Arial"/>
                <w:b/>
                <w:bCs/>
                <w:color w:val="000000" w:themeColor="text1"/>
                <w:sz w:val="18"/>
                <w:szCs w:val="18"/>
              </w:rPr>
            </w:pPr>
            <w:r w:rsidRPr="004C5EF1">
              <w:rPr>
                <w:b/>
                <w:bCs/>
              </w:rPr>
              <w:t>Problem analysis</w:t>
            </w:r>
          </w:p>
          <w:p w:rsidR="007A55F9" w:rsidRPr="000E4BD7" w:rsidRDefault="007A55F9" w:rsidP="00053644">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 xml:space="preserve"> (PO2</w:t>
            </w:r>
            <w:r w:rsidRPr="000E4BD7">
              <w:rPr>
                <w:rFonts w:ascii="Arial" w:hAnsi="Arial" w:cs="Arial"/>
                <w:color w:val="000000" w:themeColor="text1"/>
                <w:sz w:val="18"/>
                <w:szCs w:val="18"/>
              </w:rPr>
              <w:t>)</w:t>
            </w:r>
          </w:p>
        </w:tc>
        <w:tc>
          <w:tcPr>
            <w:tcW w:w="1051"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Cognitive domain – level</w:t>
            </w:r>
            <w:r>
              <w:rPr>
                <w:rFonts w:ascii="Arial" w:hAnsi="Arial" w:cs="Arial"/>
                <w:color w:val="000000" w:themeColor="text1"/>
                <w:sz w:val="18"/>
                <w:szCs w:val="18"/>
              </w:rPr>
              <w:t xml:space="preserve"> 3</w:t>
            </w:r>
          </w:p>
          <w:p w:rsidR="007A55F9" w:rsidRPr="000E4BD7" w:rsidRDefault="007A55F9" w:rsidP="00053644">
            <w:pPr>
              <w:jc w:val="center"/>
              <w:rPr>
                <w:rFonts w:ascii="Arial" w:hAnsi="Arial" w:cs="Arial"/>
                <w:color w:val="000000" w:themeColor="text1"/>
                <w:sz w:val="18"/>
                <w:szCs w:val="18"/>
              </w:rPr>
            </w:pPr>
          </w:p>
          <w:p w:rsidR="007A55F9" w:rsidRPr="000E4BD7" w:rsidRDefault="007A55F9" w:rsidP="00053644">
            <w:pPr>
              <w:jc w:val="center"/>
              <w:rPr>
                <w:rFonts w:ascii="Arial" w:hAnsi="Arial" w:cs="Arial"/>
                <w:color w:val="000000" w:themeColor="text1"/>
                <w:sz w:val="18"/>
                <w:szCs w:val="18"/>
              </w:rPr>
            </w:pPr>
          </w:p>
          <w:p w:rsidR="007A55F9" w:rsidRPr="000E4BD7" w:rsidRDefault="007A55F9" w:rsidP="00053644">
            <w:pPr>
              <w:jc w:val="center"/>
              <w:rPr>
                <w:rFonts w:ascii="Arial" w:hAnsi="Arial" w:cs="Arial"/>
                <w:color w:val="000000" w:themeColor="text1"/>
                <w:sz w:val="18"/>
                <w:szCs w:val="18"/>
              </w:rPr>
            </w:pPr>
          </w:p>
        </w:tc>
        <w:tc>
          <w:tcPr>
            <w:tcW w:w="1747" w:type="dxa"/>
            <w:vAlign w:val="center"/>
          </w:tcPr>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3706337"/>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Lecture Note</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5522515"/>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Text Book</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1466030"/>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Audio/Video</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8968097"/>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Web Material</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1163465"/>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Journal paper</w:t>
            </w:r>
          </w:p>
        </w:tc>
        <w:tc>
          <w:tcPr>
            <w:tcW w:w="1612" w:type="dxa"/>
            <w:vAlign w:val="center"/>
          </w:tcPr>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240166"/>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Class Test</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7797085"/>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Final Exam</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1414558"/>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Assignment </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4549802"/>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Participation</w:t>
            </w:r>
          </w:p>
          <w:p w:rsidR="007A55F9" w:rsidRPr="000E4BD7"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367832907"/>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Presentation</w:t>
            </w:r>
          </w:p>
        </w:tc>
      </w:tr>
      <w:tr w:rsidR="007A55F9" w:rsidRPr="000E4BD7" w:rsidTr="00053644">
        <w:trPr>
          <w:trHeight w:val="1583"/>
          <w:jc w:val="center"/>
        </w:trPr>
        <w:tc>
          <w:tcPr>
            <w:tcW w:w="646"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CO2</w:t>
            </w:r>
          </w:p>
        </w:tc>
        <w:tc>
          <w:tcPr>
            <w:tcW w:w="2239" w:type="dxa"/>
            <w:vAlign w:val="center"/>
          </w:tcPr>
          <w:p w:rsidR="007A55F9" w:rsidRPr="000E4BD7" w:rsidRDefault="007A55F9" w:rsidP="00053644">
            <w:pPr>
              <w:pStyle w:val="Default"/>
              <w:jc w:val="center"/>
              <w:rPr>
                <w:sz w:val="18"/>
                <w:szCs w:val="18"/>
              </w:rPr>
            </w:pPr>
            <w:r w:rsidRPr="00A4401D">
              <w:rPr>
                <w:bCs/>
                <w:color w:val="000000" w:themeColor="text1"/>
                <w:sz w:val="18"/>
                <w:szCs w:val="18"/>
              </w:rPr>
              <w:t>To</w:t>
            </w:r>
            <w:r w:rsidRPr="000E4BD7">
              <w:rPr>
                <w:b/>
                <w:color w:val="000000" w:themeColor="text1"/>
                <w:sz w:val="18"/>
                <w:szCs w:val="18"/>
              </w:rPr>
              <w:t xml:space="preserve">Solve </w:t>
            </w:r>
            <w:r w:rsidRPr="000E4BD7">
              <w:rPr>
                <w:color w:val="000000" w:themeColor="text1"/>
                <w:sz w:val="18"/>
                <w:szCs w:val="18"/>
              </w:rPr>
              <w:t>the</w:t>
            </w:r>
          </w:p>
          <w:p w:rsidR="007A55F9" w:rsidRPr="000E4BD7" w:rsidRDefault="007A55F9" w:rsidP="00053644">
            <w:pPr>
              <w:pStyle w:val="Default"/>
              <w:jc w:val="center"/>
              <w:rPr>
                <w:sz w:val="18"/>
                <w:szCs w:val="18"/>
              </w:rPr>
            </w:pPr>
            <w:r w:rsidRPr="000E4BD7">
              <w:rPr>
                <w:sz w:val="18"/>
                <w:szCs w:val="18"/>
              </w:rPr>
              <w:t>complex mathematical problems using only simple arithmetic operations.</w:t>
            </w:r>
          </w:p>
          <w:p w:rsidR="007A55F9" w:rsidRPr="000E4BD7" w:rsidRDefault="007A55F9" w:rsidP="00053644">
            <w:pPr>
              <w:pStyle w:val="ListParagraph"/>
              <w:spacing w:after="0" w:line="240" w:lineRule="auto"/>
              <w:ind w:left="-18"/>
              <w:jc w:val="center"/>
              <w:rPr>
                <w:rFonts w:ascii="Arial" w:hAnsi="Arial" w:cs="Arial"/>
                <w:color w:val="000000" w:themeColor="text1"/>
                <w:sz w:val="18"/>
                <w:szCs w:val="18"/>
              </w:rPr>
            </w:pPr>
          </w:p>
        </w:tc>
        <w:tc>
          <w:tcPr>
            <w:tcW w:w="1880" w:type="dxa"/>
            <w:vAlign w:val="center"/>
          </w:tcPr>
          <w:p w:rsidR="007A55F9" w:rsidRDefault="007A55F9" w:rsidP="00053644">
            <w:pPr>
              <w:pStyle w:val="ListParagraph"/>
              <w:spacing w:after="0" w:line="240" w:lineRule="auto"/>
              <w:ind w:left="0"/>
              <w:jc w:val="center"/>
              <w:rPr>
                <w:rFonts w:ascii="Arial" w:hAnsi="Arial" w:cs="Arial"/>
                <w:b/>
                <w:bCs/>
                <w:color w:val="000000" w:themeColor="text1"/>
                <w:sz w:val="18"/>
                <w:szCs w:val="18"/>
              </w:rPr>
            </w:pPr>
            <w:r w:rsidRPr="004C5EF1">
              <w:rPr>
                <w:b/>
                <w:bCs/>
              </w:rPr>
              <w:t>Problem analysis</w:t>
            </w:r>
          </w:p>
          <w:p w:rsidR="007A55F9" w:rsidRPr="000E4BD7" w:rsidRDefault="007A55F9" w:rsidP="00053644">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 xml:space="preserve"> (PO2</w:t>
            </w:r>
            <w:r w:rsidRPr="000E4BD7">
              <w:rPr>
                <w:rFonts w:ascii="Arial" w:hAnsi="Arial" w:cs="Arial"/>
                <w:color w:val="000000" w:themeColor="text1"/>
                <w:sz w:val="18"/>
                <w:szCs w:val="18"/>
              </w:rPr>
              <w:t>)</w:t>
            </w:r>
          </w:p>
        </w:tc>
        <w:tc>
          <w:tcPr>
            <w:tcW w:w="1051" w:type="dxa"/>
            <w:vAlign w:val="center"/>
          </w:tcPr>
          <w:p w:rsidR="007A55F9" w:rsidRPr="000E4BD7" w:rsidRDefault="007A55F9" w:rsidP="00053644">
            <w:pPr>
              <w:jc w:val="center"/>
              <w:rPr>
                <w:rFonts w:ascii="Arial" w:hAnsi="Arial" w:cs="Arial"/>
                <w:color w:val="000000" w:themeColor="text1"/>
                <w:sz w:val="18"/>
                <w:szCs w:val="18"/>
              </w:rPr>
            </w:pPr>
            <w:r w:rsidRPr="000E4BD7">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3562393"/>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Lecture Note</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411159"/>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Text Book</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4314874"/>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Audio/Video</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3521871"/>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Web Material</w:t>
            </w:r>
          </w:p>
          <w:p w:rsidR="007A55F9" w:rsidRPr="000E4BD7"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848323110"/>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Journal paper</w:t>
            </w:r>
          </w:p>
        </w:tc>
        <w:tc>
          <w:tcPr>
            <w:tcW w:w="1612" w:type="dxa"/>
            <w:vAlign w:val="center"/>
          </w:tcPr>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6174248"/>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Class Test</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6441470"/>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Final Exam</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5294921"/>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Assignment </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6435532"/>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Participation</w:t>
            </w:r>
          </w:p>
          <w:p w:rsidR="007A55F9" w:rsidRPr="000E4BD7"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6393305"/>
              </w:sdtPr>
              <w:sdtEndPr/>
              <w:sdtContent>
                <w:r w:rsidR="007A55F9" w:rsidRPr="000E4BD7">
                  <w:rPr>
                    <w:rFonts w:ascii="MS Gothic" w:eastAsia="MS Gothic" w:hAnsi="MS Gothic" w:cs="MS Gothic" w:hint="eastAsia"/>
                    <w:color w:val="000000" w:themeColor="text1"/>
                    <w:sz w:val="18"/>
                    <w:szCs w:val="18"/>
                  </w:rPr>
                  <w:t>☒</w:t>
                </w:r>
              </w:sdtContent>
            </w:sdt>
            <w:r w:rsidR="007A55F9" w:rsidRPr="000E4BD7">
              <w:rPr>
                <w:rFonts w:ascii="Arial" w:hAnsi="Arial" w:cs="Arial"/>
                <w:color w:val="000000" w:themeColor="text1"/>
                <w:sz w:val="18"/>
                <w:szCs w:val="18"/>
              </w:rPr>
              <w:t xml:space="preserve">  Presentation</w:t>
            </w:r>
          </w:p>
        </w:tc>
      </w:tr>
    </w:tbl>
    <w:p w:rsidR="00983BFC" w:rsidRDefault="00983BFC">
      <w:pPr>
        <w:rPr>
          <w:rFonts w:ascii="Arial" w:hAnsi="Arial" w:cs="Arial"/>
          <w:sz w:val="18"/>
          <w:szCs w:val="18"/>
        </w:rPr>
      </w:pPr>
    </w:p>
    <w:tbl>
      <w:tblPr>
        <w:tblW w:w="9180" w:type="dxa"/>
        <w:tblInd w:w="18" w:type="dxa"/>
        <w:tblLayout w:type="fixed"/>
        <w:tblLook w:val="04A0" w:firstRow="1" w:lastRow="0" w:firstColumn="1" w:lastColumn="0" w:noHBand="0" w:noVBand="1"/>
      </w:tblPr>
      <w:tblGrid>
        <w:gridCol w:w="9180"/>
      </w:tblGrid>
      <w:tr w:rsidR="007A55F9" w:rsidRPr="000E4BD7" w:rsidTr="00053644">
        <w:trPr>
          <w:trHeight w:val="238"/>
        </w:trPr>
        <w:tc>
          <w:tcPr>
            <w:tcW w:w="9180" w:type="dxa"/>
          </w:tcPr>
          <w:p w:rsidR="007A55F9" w:rsidRPr="000E4BD7" w:rsidRDefault="00983BFC" w:rsidP="00053644">
            <w:pPr>
              <w:rPr>
                <w:rFonts w:ascii="Arial" w:hAnsi="Arial" w:cs="Arial"/>
                <w:b/>
                <w:color w:val="000000" w:themeColor="text1"/>
                <w:sz w:val="18"/>
                <w:szCs w:val="18"/>
              </w:rPr>
            </w:pPr>
            <w:r>
              <w:lastRenderedPageBreak/>
              <w:br w:type="page"/>
            </w:r>
            <w:r w:rsidR="007A55F9" w:rsidRPr="000E4BD7">
              <w:rPr>
                <w:rFonts w:ascii="Arial" w:hAnsi="Arial" w:cs="Arial"/>
                <w:b/>
                <w:color w:val="000000" w:themeColor="text1"/>
                <w:sz w:val="18"/>
                <w:szCs w:val="18"/>
              </w:rPr>
              <w:t>Assessment and Marks Distribution:</w:t>
            </w:r>
          </w:p>
          <w:p w:rsidR="007A55F9" w:rsidRPr="000E4BD7" w:rsidRDefault="007A55F9" w:rsidP="00053644">
            <w:pPr>
              <w:rPr>
                <w:rFonts w:ascii="Arial" w:hAnsi="Arial" w:cs="Arial"/>
                <w:bCs/>
                <w:color w:val="000000" w:themeColor="text1"/>
                <w:sz w:val="18"/>
                <w:szCs w:val="18"/>
              </w:rPr>
            </w:pPr>
            <w:r w:rsidRPr="000E4BD7">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7A55F9" w:rsidRPr="000E4BD7" w:rsidRDefault="007A55F9" w:rsidP="00053644">
            <w:pPr>
              <w:rPr>
                <w:rFonts w:ascii="Arial" w:hAnsi="Arial" w:cs="Arial"/>
                <w:bCs/>
                <w:color w:val="000000" w:themeColor="text1"/>
                <w:sz w:val="18"/>
                <w:szCs w:val="18"/>
              </w:rPr>
            </w:pPr>
            <w:r w:rsidRPr="000E4BD7">
              <w:rPr>
                <w:rFonts w:ascii="Arial" w:hAnsi="Arial" w:cs="Arial"/>
                <w:bCs/>
                <w:color w:val="000000" w:themeColor="text1"/>
                <w:sz w:val="18"/>
                <w:szCs w:val="18"/>
              </w:rPr>
              <w:tab/>
              <w:t>Class tests + Assignments due in different times of the semester (20%)</w:t>
            </w:r>
          </w:p>
          <w:p w:rsidR="007A55F9" w:rsidRPr="000E4BD7" w:rsidRDefault="007A55F9" w:rsidP="00053644">
            <w:pPr>
              <w:rPr>
                <w:rFonts w:ascii="Arial" w:hAnsi="Arial" w:cs="Arial"/>
                <w:bCs/>
                <w:color w:val="000000" w:themeColor="text1"/>
                <w:sz w:val="18"/>
                <w:szCs w:val="18"/>
              </w:rPr>
            </w:pPr>
            <w:r w:rsidRPr="000E4BD7">
              <w:rPr>
                <w:rFonts w:ascii="Arial" w:hAnsi="Arial" w:cs="Arial"/>
                <w:bCs/>
                <w:color w:val="000000" w:themeColor="text1"/>
                <w:sz w:val="18"/>
                <w:szCs w:val="18"/>
              </w:rPr>
              <w:tab/>
              <w:t xml:space="preserve">A comprehensive final exam (70%), Total Time: 3 hours. </w:t>
            </w:r>
          </w:p>
          <w:p w:rsidR="007A55F9" w:rsidRPr="000E4BD7" w:rsidRDefault="007A55F9" w:rsidP="00053644">
            <w:pPr>
              <w:jc w:val="both"/>
              <w:rPr>
                <w:rFonts w:ascii="Arial" w:hAnsi="Arial" w:cs="Arial"/>
                <w:iCs/>
                <w:sz w:val="18"/>
                <w:szCs w:val="18"/>
              </w:rPr>
            </w:pPr>
            <w:r w:rsidRPr="000E4BD7">
              <w:rPr>
                <w:rFonts w:ascii="Arial" w:hAnsi="Arial" w:cs="Arial"/>
                <w:bCs/>
                <w:color w:val="000000" w:themeColor="text1"/>
                <w:sz w:val="18"/>
                <w:szCs w:val="18"/>
              </w:rPr>
              <w:tab/>
              <w:t>A class participation mark (10%).</w:t>
            </w:r>
          </w:p>
        </w:tc>
      </w:tr>
      <w:tr w:rsidR="007A55F9" w:rsidRPr="000E4BD7" w:rsidTr="00053644">
        <w:trPr>
          <w:trHeight w:val="238"/>
        </w:trPr>
        <w:tc>
          <w:tcPr>
            <w:tcW w:w="9180" w:type="dxa"/>
          </w:tcPr>
          <w:p w:rsidR="007A55F9" w:rsidRPr="000E4BD7" w:rsidRDefault="007A55F9" w:rsidP="00053644">
            <w:pPr>
              <w:jc w:val="center"/>
              <w:rPr>
                <w:rFonts w:ascii="Arial" w:hAnsi="Arial" w:cs="Arial"/>
                <w:iCs/>
                <w:sz w:val="18"/>
                <w:szCs w:val="18"/>
              </w:rPr>
            </w:pPr>
          </w:p>
        </w:tc>
      </w:tr>
      <w:tr w:rsidR="007A55F9" w:rsidRPr="000E4BD7" w:rsidTr="00053644">
        <w:trPr>
          <w:trHeight w:val="238"/>
        </w:trPr>
        <w:tc>
          <w:tcPr>
            <w:tcW w:w="9180" w:type="dxa"/>
          </w:tcPr>
          <w:p w:rsidR="007A55F9" w:rsidRPr="000E4BD7" w:rsidRDefault="007A55F9" w:rsidP="00053644">
            <w:pPr>
              <w:spacing w:after="120"/>
              <w:jc w:val="both"/>
              <w:rPr>
                <w:rFonts w:ascii="Arial" w:hAnsi="Arial" w:cs="Arial"/>
                <w:b/>
                <w:bCs/>
                <w:iCs/>
                <w:sz w:val="18"/>
                <w:szCs w:val="18"/>
              </w:rPr>
            </w:pPr>
            <w:r w:rsidRPr="000E4BD7">
              <w:rPr>
                <w:rFonts w:ascii="Arial" w:hAnsi="Arial" w:cs="Arial"/>
                <w:b/>
                <w:bCs/>
                <w:iCs/>
                <w:sz w:val="18"/>
                <w:szCs w:val="18"/>
              </w:rPr>
              <w:t xml:space="preserve">Course Contents: </w:t>
            </w:r>
          </w:p>
          <w:p w:rsidR="007A55F9" w:rsidRPr="000E4BD7" w:rsidRDefault="007A55F9" w:rsidP="00053644">
            <w:pPr>
              <w:spacing w:after="120"/>
              <w:jc w:val="both"/>
              <w:rPr>
                <w:rFonts w:ascii="Arial" w:hAnsi="Arial" w:cs="Arial"/>
                <w:iCs/>
                <w:sz w:val="18"/>
                <w:szCs w:val="18"/>
              </w:rPr>
            </w:pPr>
            <w:r w:rsidRPr="000E4BD7">
              <w:rPr>
                <w:rFonts w:ascii="Arial" w:hAnsi="Arial" w:cs="Arial"/>
                <w:iCs/>
                <w:sz w:val="18"/>
                <w:szCs w:val="18"/>
              </w:rPr>
              <w:t>Approximations and Errors: Accuracy and Precision, Error Definitions, Round-Off Errors, Truncation Errors.</w:t>
            </w:r>
          </w:p>
          <w:p w:rsidR="007A55F9" w:rsidRPr="000E4BD7" w:rsidRDefault="007A55F9" w:rsidP="00053644">
            <w:pPr>
              <w:spacing w:after="120"/>
              <w:jc w:val="both"/>
              <w:rPr>
                <w:rFonts w:ascii="Arial" w:hAnsi="Arial" w:cs="Arial"/>
                <w:iCs/>
                <w:sz w:val="18"/>
                <w:szCs w:val="18"/>
              </w:rPr>
            </w:pPr>
            <w:r w:rsidRPr="000E4BD7">
              <w:rPr>
                <w:rFonts w:ascii="Arial" w:hAnsi="Arial" w:cs="Arial"/>
                <w:iCs/>
                <w:sz w:val="18"/>
                <w:szCs w:val="18"/>
              </w:rPr>
              <w:t>Roots of Equations: Graphical Methods, The Bisection Method, The False-Position Method, Simple One-Point Iteration, The Newton-Raphson Method, The Secant Method.</w:t>
            </w:r>
          </w:p>
          <w:p w:rsidR="007A55F9" w:rsidRPr="000E4BD7" w:rsidRDefault="007A55F9" w:rsidP="00053644">
            <w:pPr>
              <w:spacing w:after="120"/>
              <w:jc w:val="both"/>
              <w:rPr>
                <w:rFonts w:ascii="Arial" w:hAnsi="Arial" w:cs="Arial"/>
                <w:iCs/>
                <w:sz w:val="18"/>
                <w:szCs w:val="18"/>
              </w:rPr>
            </w:pPr>
            <w:r w:rsidRPr="000E4BD7">
              <w:rPr>
                <w:rFonts w:ascii="Arial" w:hAnsi="Arial" w:cs="Arial"/>
                <w:iCs/>
                <w:sz w:val="18"/>
                <w:szCs w:val="18"/>
              </w:rPr>
              <w:t>Systems of linear algebraic equations: Gauss Elimination, Solving Small Numbers of Equations, Naive Gauss Elimination, Pitfalls of Elimination Methods, Matrix Inversion and Gauss –Seidel,  The Matrix Inverse, Error Analysis and System Condition.</w:t>
            </w:r>
          </w:p>
          <w:p w:rsidR="007A55F9" w:rsidRPr="000E4BD7" w:rsidRDefault="007A55F9" w:rsidP="00053644">
            <w:pPr>
              <w:spacing w:after="120"/>
              <w:jc w:val="both"/>
              <w:rPr>
                <w:rFonts w:ascii="Arial" w:hAnsi="Arial" w:cs="Arial"/>
                <w:iCs/>
                <w:sz w:val="18"/>
                <w:szCs w:val="18"/>
              </w:rPr>
            </w:pPr>
            <w:r w:rsidRPr="000E4BD7">
              <w:rPr>
                <w:rFonts w:ascii="Arial" w:hAnsi="Arial" w:cs="Arial"/>
                <w:iCs/>
                <w:sz w:val="18"/>
                <w:szCs w:val="18"/>
              </w:rPr>
              <w:t>Curve Fitting: Linear Regression, Polynomial Regression, Multiple Linear Regression, Newton’s Divided-Difference Interpolating Polynomials, Lagrange Interpolating Polynomials, Coefficients of an Interpolating Polynomials, Curve Fitting with sinusoidal Functions.</w:t>
            </w:r>
          </w:p>
          <w:p w:rsidR="007A55F9" w:rsidRPr="000E4BD7" w:rsidRDefault="007A55F9" w:rsidP="00053644">
            <w:pPr>
              <w:spacing w:after="120"/>
              <w:jc w:val="both"/>
              <w:rPr>
                <w:rFonts w:ascii="Arial" w:hAnsi="Arial" w:cs="Arial"/>
                <w:iCs/>
                <w:sz w:val="18"/>
                <w:szCs w:val="18"/>
              </w:rPr>
            </w:pPr>
            <w:r w:rsidRPr="000E4BD7">
              <w:rPr>
                <w:rFonts w:ascii="Arial" w:hAnsi="Arial" w:cs="Arial"/>
                <w:iCs/>
                <w:sz w:val="18"/>
                <w:szCs w:val="18"/>
              </w:rPr>
              <w:t>Numerical Differentiation and Integration : The Trapezoidal Rule, Simpson’s Rules, Integration with Unequal Segments, Romberg Integration, Gauss Quadrature, High-Accuracy Differentiation Formulas, Richardson Extrapolation, Derivatives of Unequally Spaced Data.</w:t>
            </w:r>
          </w:p>
          <w:p w:rsidR="007A55F9" w:rsidRPr="000E4BD7" w:rsidRDefault="007A55F9" w:rsidP="00053644">
            <w:pPr>
              <w:spacing w:after="120"/>
              <w:jc w:val="both"/>
              <w:rPr>
                <w:rFonts w:ascii="Arial" w:hAnsi="Arial" w:cs="Arial"/>
                <w:iCs/>
                <w:sz w:val="18"/>
                <w:szCs w:val="18"/>
              </w:rPr>
            </w:pPr>
            <w:r w:rsidRPr="000E4BD7">
              <w:rPr>
                <w:rFonts w:ascii="Arial" w:hAnsi="Arial" w:cs="Arial"/>
                <w:iCs/>
                <w:sz w:val="18"/>
                <w:szCs w:val="18"/>
              </w:rPr>
              <w:t>Pseudorandom-number generators, the FFT.</w:t>
            </w:r>
          </w:p>
          <w:p w:rsidR="007A55F9" w:rsidRPr="000E4BD7" w:rsidRDefault="007A55F9" w:rsidP="00053644">
            <w:pPr>
              <w:jc w:val="both"/>
              <w:rPr>
                <w:rFonts w:ascii="Arial" w:hAnsi="Arial" w:cs="Arial"/>
                <w:iCs/>
                <w:sz w:val="18"/>
                <w:szCs w:val="18"/>
              </w:rPr>
            </w:pPr>
          </w:p>
        </w:tc>
      </w:tr>
    </w:tbl>
    <w:p w:rsidR="007A55F9" w:rsidRPr="000E4BD7" w:rsidRDefault="007A55F9" w:rsidP="00053644">
      <w:pPr>
        <w:tabs>
          <w:tab w:val="left" w:pos="1992"/>
        </w:tabs>
        <w:jc w:val="both"/>
        <w:rPr>
          <w:rFonts w:ascii="Arial" w:hAnsi="Arial" w:cs="Arial"/>
          <w:spacing w:val="-3"/>
          <w:sz w:val="18"/>
          <w:szCs w:val="18"/>
        </w:rPr>
      </w:pPr>
      <w:r w:rsidRPr="000E4BD7">
        <w:rPr>
          <w:rFonts w:ascii="Arial" w:hAnsi="Arial" w:cs="Arial"/>
          <w:spacing w:val="-3"/>
          <w:sz w:val="18"/>
          <w:szCs w:val="18"/>
        </w:rPr>
        <w:tab/>
      </w:r>
    </w:p>
    <w:p w:rsidR="007A55F9" w:rsidRPr="000E4BD7" w:rsidRDefault="007A55F9" w:rsidP="00053644">
      <w:pPr>
        <w:jc w:val="both"/>
        <w:rPr>
          <w:rFonts w:ascii="Arial" w:hAnsi="Arial" w:cs="Arial"/>
          <w:b/>
          <w:spacing w:val="-3"/>
          <w:sz w:val="18"/>
          <w:szCs w:val="18"/>
        </w:rPr>
      </w:pPr>
      <w:r w:rsidRPr="000E4BD7">
        <w:rPr>
          <w:rFonts w:ascii="Arial" w:hAnsi="Arial" w:cs="Arial"/>
          <w:b/>
          <w:spacing w:val="-3"/>
          <w:sz w:val="18"/>
          <w:szCs w:val="18"/>
        </w:rPr>
        <w:t>Text Book:</w:t>
      </w:r>
    </w:p>
    <w:tbl>
      <w:tblPr>
        <w:tblW w:w="4966" w:type="pct"/>
        <w:tblLook w:val="0000" w:firstRow="0" w:lastRow="0" w:firstColumn="0" w:lastColumn="0" w:noHBand="0" w:noVBand="0"/>
      </w:tblPr>
      <w:tblGrid>
        <w:gridCol w:w="361"/>
        <w:gridCol w:w="3288"/>
        <w:gridCol w:w="274"/>
        <w:gridCol w:w="5256"/>
      </w:tblGrid>
      <w:tr w:rsidR="007A55F9" w:rsidRPr="000E4BD7" w:rsidTr="00E82EB2">
        <w:tc>
          <w:tcPr>
            <w:tcW w:w="197" w:type="pct"/>
          </w:tcPr>
          <w:p w:rsidR="007A55F9" w:rsidRPr="000E4BD7" w:rsidRDefault="007A55F9" w:rsidP="00053644">
            <w:pPr>
              <w:suppressAutoHyphens/>
              <w:jc w:val="both"/>
              <w:rPr>
                <w:rFonts w:ascii="Arial" w:hAnsi="Arial" w:cs="Arial"/>
                <w:spacing w:val="-3"/>
                <w:sz w:val="18"/>
                <w:szCs w:val="18"/>
              </w:rPr>
            </w:pPr>
            <w:r w:rsidRPr="000E4BD7">
              <w:rPr>
                <w:rFonts w:ascii="Arial" w:hAnsi="Arial" w:cs="Arial"/>
                <w:spacing w:val="-3"/>
                <w:sz w:val="18"/>
                <w:szCs w:val="18"/>
              </w:rPr>
              <w:t>1.</w:t>
            </w:r>
          </w:p>
        </w:tc>
        <w:tc>
          <w:tcPr>
            <w:tcW w:w="1791" w:type="pct"/>
          </w:tcPr>
          <w:p w:rsidR="007A55F9" w:rsidRPr="000E4BD7" w:rsidRDefault="007A55F9" w:rsidP="00053644">
            <w:pPr>
              <w:suppressAutoHyphens/>
              <w:rPr>
                <w:rFonts w:ascii="Arial" w:hAnsi="Arial" w:cs="Arial"/>
                <w:sz w:val="18"/>
                <w:szCs w:val="18"/>
              </w:rPr>
            </w:pPr>
            <w:r w:rsidRPr="000E4BD7">
              <w:rPr>
                <w:rFonts w:ascii="Arial" w:hAnsi="Arial" w:cs="Arial"/>
                <w:spacing w:val="-3"/>
                <w:sz w:val="18"/>
                <w:szCs w:val="18"/>
              </w:rPr>
              <w:t>Steven C. Chapra, Raymond P. Canale</w:t>
            </w:r>
          </w:p>
        </w:tc>
        <w:tc>
          <w:tcPr>
            <w:tcW w:w="149" w:type="pct"/>
          </w:tcPr>
          <w:p w:rsidR="007A55F9" w:rsidRPr="000E4BD7" w:rsidRDefault="007A55F9" w:rsidP="00053644">
            <w:pPr>
              <w:suppressAutoHyphens/>
              <w:jc w:val="both"/>
              <w:rPr>
                <w:rFonts w:ascii="Arial" w:hAnsi="Arial" w:cs="Arial"/>
                <w:spacing w:val="-3"/>
                <w:sz w:val="18"/>
                <w:szCs w:val="18"/>
              </w:rPr>
            </w:pPr>
            <w:r w:rsidRPr="000E4BD7">
              <w:rPr>
                <w:rFonts w:ascii="Arial" w:hAnsi="Arial" w:cs="Arial"/>
                <w:spacing w:val="-3"/>
                <w:sz w:val="18"/>
                <w:szCs w:val="18"/>
              </w:rPr>
              <w:t>:</w:t>
            </w:r>
          </w:p>
        </w:tc>
        <w:tc>
          <w:tcPr>
            <w:tcW w:w="2863" w:type="pct"/>
          </w:tcPr>
          <w:p w:rsidR="007A55F9" w:rsidRPr="000E4BD7" w:rsidRDefault="007A55F9" w:rsidP="00053644">
            <w:pPr>
              <w:suppressAutoHyphens/>
              <w:rPr>
                <w:rFonts w:ascii="Arial" w:hAnsi="Arial" w:cs="Arial"/>
                <w:sz w:val="18"/>
                <w:szCs w:val="18"/>
              </w:rPr>
            </w:pPr>
            <w:r w:rsidRPr="000E4BD7">
              <w:rPr>
                <w:rFonts w:ascii="Arial" w:hAnsi="Arial" w:cs="Arial"/>
                <w:b/>
                <w:bCs/>
                <w:spacing w:val="-3"/>
                <w:sz w:val="18"/>
                <w:szCs w:val="18"/>
              </w:rPr>
              <w:t>Numerical Methods for Engineers</w:t>
            </w:r>
            <w:r w:rsidRPr="000E4BD7">
              <w:rPr>
                <w:rFonts w:ascii="Arial" w:hAnsi="Arial" w:cs="Arial"/>
                <w:bCs/>
                <w:spacing w:val="-3"/>
                <w:sz w:val="18"/>
                <w:szCs w:val="18"/>
              </w:rPr>
              <w:t xml:space="preserve">, </w:t>
            </w:r>
            <w:r w:rsidRPr="000E4BD7">
              <w:rPr>
                <w:rFonts w:ascii="Arial" w:hAnsi="Arial" w:cs="Arial"/>
                <w:i/>
                <w:iCs/>
                <w:sz w:val="18"/>
                <w:szCs w:val="18"/>
              </w:rPr>
              <w:t>McGraw-Hill</w:t>
            </w:r>
          </w:p>
        </w:tc>
      </w:tr>
    </w:tbl>
    <w:p w:rsidR="007A55F9" w:rsidRPr="000E4BD7" w:rsidRDefault="007A55F9" w:rsidP="00053644">
      <w:pPr>
        <w:rPr>
          <w:rFonts w:ascii="Arial" w:hAnsi="Arial" w:cs="Arial"/>
          <w:color w:val="FFFFFF"/>
          <w:sz w:val="18"/>
          <w:szCs w:val="18"/>
          <w:highlight w:val="black"/>
        </w:rPr>
      </w:pPr>
    </w:p>
    <w:p w:rsidR="007A55F9" w:rsidRPr="000E4BD7" w:rsidRDefault="007A55F9" w:rsidP="00053644">
      <w:pPr>
        <w:jc w:val="both"/>
        <w:rPr>
          <w:rFonts w:ascii="Arial" w:hAnsi="Arial" w:cs="Arial"/>
          <w:b/>
          <w:spacing w:val="-3"/>
          <w:sz w:val="18"/>
          <w:szCs w:val="18"/>
        </w:rPr>
      </w:pPr>
      <w:r w:rsidRPr="000E4BD7">
        <w:rPr>
          <w:rFonts w:ascii="Arial" w:hAnsi="Arial" w:cs="Arial"/>
          <w:b/>
          <w:spacing w:val="-3"/>
          <w:sz w:val="18"/>
          <w:szCs w:val="18"/>
        </w:rPr>
        <w:t>Books Recommended:</w:t>
      </w:r>
    </w:p>
    <w:tbl>
      <w:tblPr>
        <w:tblW w:w="5000" w:type="pct"/>
        <w:tblLook w:val="0000" w:firstRow="0" w:lastRow="0" w:firstColumn="0" w:lastColumn="0" w:noHBand="0" w:noVBand="0"/>
      </w:tblPr>
      <w:tblGrid>
        <w:gridCol w:w="361"/>
        <w:gridCol w:w="3287"/>
        <w:gridCol w:w="264"/>
        <w:gridCol w:w="5330"/>
      </w:tblGrid>
      <w:tr w:rsidR="007A55F9" w:rsidRPr="000E4BD7" w:rsidTr="00E82EB2">
        <w:trPr>
          <w:trHeight w:val="196"/>
        </w:trPr>
        <w:tc>
          <w:tcPr>
            <w:tcW w:w="195" w:type="pct"/>
          </w:tcPr>
          <w:p w:rsidR="007A55F9" w:rsidRPr="000E4BD7" w:rsidRDefault="007A55F9" w:rsidP="00053644">
            <w:pPr>
              <w:suppressAutoHyphens/>
              <w:jc w:val="both"/>
              <w:rPr>
                <w:rFonts w:ascii="Arial" w:hAnsi="Arial" w:cs="Arial"/>
                <w:spacing w:val="-3"/>
                <w:sz w:val="18"/>
                <w:szCs w:val="18"/>
              </w:rPr>
            </w:pPr>
            <w:r w:rsidRPr="000E4BD7">
              <w:rPr>
                <w:rFonts w:ascii="Arial" w:hAnsi="Arial" w:cs="Arial"/>
                <w:spacing w:val="-3"/>
                <w:sz w:val="18"/>
                <w:szCs w:val="18"/>
              </w:rPr>
              <w:t>1.</w:t>
            </w:r>
          </w:p>
        </w:tc>
        <w:tc>
          <w:tcPr>
            <w:tcW w:w="1780" w:type="pct"/>
          </w:tcPr>
          <w:p w:rsidR="007A55F9" w:rsidRPr="000E4BD7" w:rsidRDefault="007A55F9" w:rsidP="00053644">
            <w:pPr>
              <w:suppressAutoHyphens/>
              <w:rPr>
                <w:rFonts w:ascii="Arial" w:hAnsi="Arial" w:cs="Arial"/>
                <w:spacing w:val="-3"/>
                <w:sz w:val="18"/>
                <w:szCs w:val="18"/>
              </w:rPr>
            </w:pPr>
            <w:r w:rsidRPr="000E4BD7">
              <w:rPr>
                <w:rFonts w:ascii="Arial" w:hAnsi="Arial" w:cs="Arial"/>
                <w:spacing w:val="-3"/>
                <w:sz w:val="18"/>
                <w:szCs w:val="18"/>
              </w:rPr>
              <w:t>S. S. Kuo</w:t>
            </w:r>
          </w:p>
        </w:tc>
        <w:tc>
          <w:tcPr>
            <w:tcW w:w="140" w:type="pct"/>
          </w:tcPr>
          <w:p w:rsidR="007A55F9" w:rsidRPr="000E4BD7" w:rsidRDefault="007A55F9" w:rsidP="00053644">
            <w:pPr>
              <w:suppressAutoHyphens/>
              <w:rPr>
                <w:rFonts w:ascii="Arial" w:hAnsi="Arial" w:cs="Arial"/>
                <w:spacing w:val="-3"/>
                <w:sz w:val="18"/>
                <w:szCs w:val="18"/>
              </w:rPr>
            </w:pPr>
            <w:r w:rsidRPr="000E4BD7">
              <w:rPr>
                <w:rFonts w:ascii="Arial" w:hAnsi="Arial" w:cs="Arial"/>
                <w:spacing w:val="-3"/>
                <w:sz w:val="18"/>
                <w:szCs w:val="18"/>
              </w:rPr>
              <w:t>:</w:t>
            </w:r>
          </w:p>
        </w:tc>
        <w:tc>
          <w:tcPr>
            <w:tcW w:w="2885" w:type="pct"/>
          </w:tcPr>
          <w:p w:rsidR="007A55F9" w:rsidRPr="000E4BD7" w:rsidRDefault="007A55F9" w:rsidP="00053644">
            <w:pPr>
              <w:suppressAutoHyphens/>
              <w:rPr>
                <w:rFonts w:ascii="Arial" w:hAnsi="Arial" w:cs="Arial"/>
                <w:spacing w:val="-3"/>
                <w:sz w:val="18"/>
                <w:szCs w:val="18"/>
              </w:rPr>
            </w:pPr>
            <w:r w:rsidRPr="000E4BD7">
              <w:rPr>
                <w:rFonts w:ascii="Arial" w:hAnsi="Arial" w:cs="Arial"/>
                <w:b/>
                <w:bCs/>
                <w:spacing w:val="-3"/>
                <w:sz w:val="18"/>
                <w:szCs w:val="18"/>
              </w:rPr>
              <w:t>Computer Applications of Numerical Methods</w:t>
            </w:r>
            <w:r w:rsidRPr="000E4BD7">
              <w:rPr>
                <w:rFonts w:ascii="Arial" w:hAnsi="Arial" w:cs="Arial"/>
                <w:i/>
                <w:iCs/>
                <w:sz w:val="18"/>
                <w:szCs w:val="18"/>
              </w:rPr>
              <w:t>, Addison-Wesley</w:t>
            </w:r>
          </w:p>
        </w:tc>
      </w:tr>
      <w:tr w:rsidR="007A55F9" w:rsidRPr="000E4BD7" w:rsidTr="00E82EB2">
        <w:trPr>
          <w:trHeight w:val="109"/>
        </w:trPr>
        <w:tc>
          <w:tcPr>
            <w:tcW w:w="195" w:type="pct"/>
          </w:tcPr>
          <w:p w:rsidR="007A55F9" w:rsidRPr="000E4BD7" w:rsidRDefault="007A55F9" w:rsidP="00053644">
            <w:pPr>
              <w:suppressAutoHyphens/>
              <w:jc w:val="both"/>
              <w:rPr>
                <w:rFonts w:ascii="Arial" w:hAnsi="Arial" w:cs="Arial"/>
                <w:spacing w:val="-3"/>
                <w:sz w:val="18"/>
                <w:szCs w:val="18"/>
              </w:rPr>
            </w:pPr>
            <w:r w:rsidRPr="000E4BD7">
              <w:rPr>
                <w:rFonts w:ascii="Arial" w:hAnsi="Arial" w:cs="Arial"/>
                <w:spacing w:val="-3"/>
                <w:sz w:val="18"/>
                <w:szCs w:val="18"/>
              </w:rPr>
              <w:t>2.</w:t>
            </w:r>
          </w:p>
        </w:tc>
        <w:tc>
          <w:tcPr>
            <w:tcW w:w="1780" w:type="pct"/>
          </w:tcPr>
          <w:p w:rsidR="007A55F9" w:rsidRPr="000E4BD7" w:rsidRDefault="007A55F9" w:rsidP="00053644">
            <w:pPr>
              <w:suppressAutoHyphens/>
              <w:rPr>
                <w:rFonts w:ascii="Arial" w:hAnsi="Arial" w:cs="Arial"/>
                <w:spacing w:val="-3"/>
                <w:sz w:val="18"/>
                <w:szCs w:val="18"/>
              </w:rPr>
            </w:pPr>
            <w:r w:rsidRPr="000E4BD7">
              <w:rPr>
                <w:rFonts w:ascii="Arial" w:hAnsi="Arial" w:cs="Arial"/>
                <w:spacing w:val="-3"/>
                <w:sz w:val="18"/>
                <w:szCs w:val="18"/>
              </w:rPr>
              <w:t>S. S. Sastry</w:t>
            </w:r>
          </w:p>
        </w:tc>
        <w:tc>
          <w:tcPr>
            <w:tcW w:w="140" w:type="pct"/>
          </w:tcPr>
          <w:p w:rsidR="007A55F9" w:rsidRPr="000E4BD7" w:rsidRDefault="007A55F9" w:rsidP="00053644">
            <w:pPr>
              <w:suppressAutoHyphens/>
              <w:rPr>
                <w:rFonts w:ascii="Arial" w:hAnsi="Arial" w:cs="Arial"/>
                <w:spacing w:val="-3"/>
                <w:sz w:val="18"/>
                <w:szCs w:val="18"/>
              </w:rPr>
            </w:pPr>
            <w:r w:rsidRPr="000E4BD7">
              <w:rPr>
                <w:rFonts w:ascii="Arial" w:hAnsi="Arial" w:cs="Arial"/>
                <w:spacing w:val="-3"/>
                <w:sz w:val="18"/>
                <w:szCs w:val="18"/>
              </w:rPr>
              <w:t>:</w:t>
            </w:r>
          </w:p>
        </w:tc>
        <w:tc>
          <w:tcPr>
            <w:tcW w:w="2885" w:type="pct"/>
          </w:tcPr>
          <w:p w:rsidR="007A55F9" w:rsidRPr="000E4BD7" w:rsidRDefault="007A55F9" w:rsidP="00053644">
            <w:pPr>
              <w:suppressAutoHyphens/>
              <w:rPr>
                <w:rFonts w:ascii="Arial" w:hAnsi="Arial" w:cs="Arial"/>
                <w:bCs/>
                <w:spacing w:val="-3"/>
                <w:sz w:val="18"/>
                <w:szCs w:val="18"/>
              </w:rPr>
            </w:pPr>
            <w:r w:rsidRPr="000E4BD7">
              <w:rPr>
                <w:rFonts w:ascii="Arial" w:hAnsi="Arial" w:cs="Arial"/>
                <w:b/>
                <w:bCs/>
                <w:spacing w:val="-3"/>
                <w:sz w:val="18"/>
                <w:szCs w:val="18"/>
              </w:rPr>
              <w:t>Introductory Methods of Numerical Analysis</w:t>
            </w:r>
          </w:p>
          <w:p w:rsidR="007A55F9" w:rsidRPr="000E4BD7" w:rsidRDefault="007A55F9" w:rsidP="00053644">
            <w:pPr>
              <w:suppressAutoHyphens/>
              <w:rPr>
                <w:rFonts w:ascii="Arial" w:hAnsi="Arial" w:cs="Arial"/>
                <w:spacing w:val="-3"/>
                <w:sz w:val="18"/>
                <w:szCs w:val="18"/>
              </w:rPr>
            </w:pPr>
            <w:r w:rsidRPr="000E4BD7">
              <w:rPr>
                <w:rFonts w:ascii="Arial" w:hAnsi="Arial" w:cs="Arial"/>
                <w:i/>
                <w:iCs/>
                <w:sz w:val="18"/>
                <w:szCs w:val="18"/>
              </w:rPr>
              <w:t>Prentice-Hall of India Pvt. Ltd.</w:t>
            </w:r>
          </w:p>
        </w:tc>
      </w:tr>
      <w:tr w:rsidR="007A55F9" w:rsidRPr="000E4BD7" w:rsidTr="00E82EB2">
        <w:trPr>
          <w:trHeight w:val="109"/>
        </w:trPr>
        <w:tc>
          <w:tcPr>
            <w:tcW w:w="195" w:type="pct"/>
          </w:tcPr>
          <w:p w:rsidR="007A55F9" w:rsidRPr="000E4BD7" w:rsidRDefault="007A55F9" w:rsidP="00053644">
            <w:pPr>
              <w:suppressAutoHyphens/>
              <w:jc w:val="both"/>
              <w:rPr>
                <w:rFonts w:ascii="Arial" w:hAnsi="Arial" w:cs="Arial"/>
                <w:spacing w:val="-3"/>
                <w:sz w:val="18"/>
                <w:szCs w:val="18"/>
              </w:rPr>
            </w:pPr>
            <w:r w:rsidRPr="000E4BD7">
              <w:rPr>
                <w:rFonts w:ascii="Arial" w:hAnsi="Arial" w:cs="Arial"/>
                <w:spacing w:val="-3"/>
                <w:sz w:val="18"/>
                <w:szCs w:val="18"/>
              </w:rPr>
              <w:t>3.</w:t>
            </w:r>
          </w:p>
        </w:tc>
        <w:tc>
          <w:tcPr>
            <w:tcW w:w="1780" w:type="pct"/>
          </w:tcPr>
          <w:p w:rsidR="007A55F9" w:rsidRPr="000E4BD7" w:rsidRDefault="007A55F9" w:rsidP="00053644">
            <w:pPr>
              <w:suppressAutoHyphens/>
              <w:rPr>
                <w:rFonts w:ascii="Arial" w:hAnsi="Arial" w:cs="Arial"/>
                <w:spacing w:val="-3"/>
                <w:sz w:val="18"/>
                <w:szCs w:val="18"/>
              </w:rPr>
            </w:pPr>
            <w:r w:rsidRPr="000E4BD7">
              <w:rPr>
                <w:rFonts w:ascii="Arial" w:hAnsi="Arial" w:cs="Arial"/>
                <w:spacing w:val="-3"/>
                <w:sz w:val="18"/>
                <w:szCs w:val="18"/>
              </w:rPr>
              <w:t>Press, Teukolsky, Vetterling and Flannery</w:t>
            </w:r>
          </w:p>
        </w:tc>
        <w:tc>
          <w:tcPr>
            <w:tcW w:w="140" w:type="pct"/>
          </w:tcPr>
          <w:p w:rsidR="007A55F9" w:rsidRPr="000E4BD7" w:rsidRDefault="007A55F9" w:rsidP="00053644">
            <w:pPr>
              <w:suppressAutoHyphens/>
              <w:rPr>
                <w:rFonts w:ascii="Arial" w:hAnsi="Arial" w:cs="Arial"/>
                <w:spacing w:val="-3"/>
                <w:sz w:val="18"/>
                <w:szCs w:val="18"/>
              </w:rPr>
            </w:pPr>
            <w:r w:rsidRPr="000E4BD7">
              <w:rPr>
                <w:rFonts w:ascii="Arial" w:hAnsi="Arial" w:cs="Arial"/>
                <w:spacing w:val="-3"/>
                <w:sz w:val="18"/>
                <w:szCs w:val="18"/>
              </w:rPr>
              <w:t>:</w:t>
            </w:r>
          </w:p>
        </w:tc>
        <w:tc>
          <w:tcPr>
            <w:tcW w:w="2885" w:type="pct"/>
          </w:tcPr>
          <w:p w:rsidR="007A55F9" w:rsidRPr="000E4BD7" w:rsidRDefault="007A55F9" w:rsidP="00053644">
            <w:pPr>
              <w:suppressAutoHyphens/>
              <w:rPr>
                <w:rFonts w:ascii="Arial" w:hAnsi="Arial" w:cs="Arial"/>
                <w:bCs/>
                <w:spacing w:val="-3"/>
                <w:sz w:val="18"/>
                <w:szCs w:val="18"/>
              </w:rPr>
            </w:pPr>
            <w:r w:rsidRPr="000E4BD7">
              <w:rPr>
                <w:rFonts w:ascii="Arial" w:hAnsi="Arial" w:cs="Arial"/>
                <w:b/>
                <w:bCs/>
                <w:spacing w:val="-3"/>
                <w:sz w:val="18"/>
                <w:szCs w:val="18"/>
              </w:rPr>
              <w:t>Numerical Recipes in C</w:t>
            </w:r>
            <w:r w:rsidRPr="000E4BD7">
              <w:rPr>
                <w:rFonts w:ascii="Arial" w:hAnsi="Arial" w:cs="Arial"/>
                <w:bCs/>
                <w:spacing w:val="-3"/>
                <w:sz w:val="18"/>
                <w:szCs w:val="18"/>
              </w:rPr>
              <w:t>: The Art of Scientific Computing,</w:t>
            </w:r>
            <w:r w:rsidRPr="000E4BD7">
              <w:rPr>
                <w:rFonts w:ascii="Arial" w:hAnsi="Arial" w:cs="Arial"/>
                <w:iCs/>
                <w:sz w:val="18"/>
                <w:szCs w:val="18"/>
              </w:rPr>
              <w:t>CambridgeUniversity Press.</w:t>
            </w:r>
          </w:p>
        </w:tc>
      </w:tr>
    </w:tbl>
    <w:p w:rsidR="007A55F9" w:rsidRPr="000E4BD7" w:rsidRDefault="007A55F9">
      <w:pPr>
        <w:rPr>
          <w:rFonts w:ascii="Arial" w:hAnsi="Arial" w:cs="Arial"/>
          <w:sz w:val="18"/>
          <w:szCs w:val="18"/>
        </w:rPr>
      </w:pPr>
    </w:p>
    <w:p w:rsidR="007A55F9" w:rsidRPr="00261A04" w:rsidRDefault="007A55F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61A04">
        <w:rPr>
          <w:rFonts w:ascii="Arial" w:hAnsi="Arial" w:cs="Arial"/>
          <w:b/>
          <w:bCs/>
          <w:iCs/>
          <w:sz w:val="18"/>
          <w:szCs w:val="18"/>
        </w:rPr>
        <w:t>MATH2241: Linear Algebra</w:t>
      </w:r>
    </w:p>
    <w:p w:rsidR="007A55F9" w:rsidRPr="00261A04" w:rsidRDefault="007A55F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61A04">
        <w:rPr>
          <w:rFonts w:ascii="Arial" w:hAnsi="Arial" w:cs="Arial"/>
          <w:b/>
          <w:bCs/>
          <w:iCs/>
          <w:sz w:val="18"/>
          <w:szCs w:val="18"/>
        </w:rPr>
        <w:t xml:space="preserve">Credits: </w:t>
      </w:r>
      <w:r w:rsidRPr="00261A04">
        <w:rPr>
          <w:rFonts w:ascii="Arial" w:hAnsi="Arial" w:cs="Arial"/>
          <w:iCs/>
          <w:sz w:val="18"/>
          <w:szCs w:val="18"/>
        </w:rPr>
        <w:t xml:space="preserve">3 </w:t>
      </w:r>
      <w:r w:rsidR="00844CE6">
        <w:rPr>
          <w:rFonts w:ascii="Arial" w:hAnsi="Arial" w:cs="Arial"/>
          <w:b/>
          <w:bCs/>
          <w:iCs/>
          <w:sz w:val="18"/>
          <w:szCs w:val="18"/>
        </w:rPr>
        <w:t>Contact Hours: 42</w:t>
      </w:r>
    </w:p>
    <w:p w:rsidR="007A55F9" w:rsidRPr="00261A04" w:rsidRDefault="007A55F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61A04">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7A55F9" w:rsidRPr="00261A04" w:rsidRDefault="007A55F9" w:rsidP="00053644">
      <w:pPr>
        <w:jc w:val="center"/>
        <w:rPr>
          <w:rFonts w:ascii="Arial" w:hAnsi="Arial" w:cs="Arial"/>
          <w:b/>
          <w:bCs/>
          <w:iCs/>
          <w:sz w:val="18"/>
          <w:szCs w:val="18"/>
        </w:rPr>
      </w:pPr>
    </w:p>
    <w:p w:rsidR="007A55F9" w:rsidRPr="00261A04" w:rsidRDefault="007A55F9" w:rsidP="00053644">
      <w:pPr>
        <w:jc w:val="center"/>
        <w:rPr>
          <w:rFonts w:ascii="Arial" w:hAnsi="Arial" w:cs="Arial"/>
          <w:b/>
          <w:bCs/>
          <w:iCs/>
          <w:sz w:val="18"/>
          <w:szCs w:val="18"/>
        </w:rPr>
      </w:pPr>
    </w:p>
    <w:tbl>
      <w:tblPr>
        <w:tblW w:w="9433" w:type="dxa"/>
        <w:jc w:val="center"/>
        <w:tblLook w:val="04A0" w:firstRow="1" w:lastRow="0" w:firstColumn="1" w:lastColumn="0" w:noHBand="0" w:noVBand="1"/>
      </w:tblPr>
      <w:tblGrid>
        <w:gridCol w:w="29"/>
        <w:gridCol w:w="1530"/>
        <w:gridCol w:w="7874"/>
      </w:tblGrid>
      <w:tr w:rsidR="007A55F9" w:rsidRPr="00261A04" w:rsidTr="00053644">
        <w:trPr>
          <w:gridBefore w:val="1"/>
          <w:wBefore w:w="29" w:type="dxa"/>
          <w:trHeight w:val="254"/>
          <w:jc w:val="center"/>
        </w:trPr>
        <w:tc>
          <w:tcPr>
            <w:tcW w:w="1530" w:type="dxa"/>
          </w:tcPr>
          <w:p w:rsidR="007A55F9" w:rsidRPr="00261A04" w:rsidRDefault="007A55F9" w:rsidP="00053644">
            <w:pPr>
              <w:jc w:val="both"/>
              <w:rPr>
                <w:rFonts w:ascii="Arial" w:hAnsi="Arial" w:cs="Arial"/>
                <w:b/>
                <w:sz w:val="18"/>
                <w:szCs w:val="18"/>
              </w:rPr>
            </w:pPr>
            <w:r w:rsidRPr="00261A04">
              <w:rPr>
                <w:rFonts w:ascii="Arial" w:hAnsi="Arial" w:cs="Arial"/>
                <w:b/>
                <w:sz w:val="18"/>
                <w:szCs w:val="18"/>
              </w:rPr>
              <w:t>Prerequisite:</w:t>
            </w:r>
          </w:p>
        </w:tc>
        <w:tc>
          <w:tcPr>
            <w:tcW w:w="7871" w:type="dxa"/>
          </w:tcPr>
          <w:p w:rsidR="007A55F9" w:rsidRPr="00261A04" w:rsidRDefault="00DE3F6C" w:rsidP="00053644">
            <w:pPr>
              <w:jc w:val="both"/>
              <w:rPr>
                <w:rFonts w:ascii="Arial" w:hAnsi="Arial" w:cs="Arial"/>
                <w:iCs/>
                <w:sz w:val="18"/>
                <w:szCs w:val="18"/>
              </w:rPr>
            </w:pPr>
            <w:r>
              <w:rPr>
                <w:rFonts w:ascii="Arial" w:hAnsi="Arial" w:cs="Arial"/>
                <w:iCs/>
                <w:sz w:val="18"/>
                <w:szCs w:val="18"/>
              </w:rPr>
              <w:t xml:space="preserve"> MATH 1121 </w:t>
            </w:r>
            <w:r w:rsidRPr="00DE3F6C">
              <w:rPr>
                <w:rFonts w:ascii="Arial" w:hAnsi="Arial" w:cs="Arial"/>
                <w:iCs/>
                <w:sz w:val="18"/>
                <w:szCs w:val="18"/>
              </w:rPr>
              <w:t>Differential and Integral Calculus</w:t>
            </w:r>
            <w:r>
              <w:rPr>
                <w:rFonts w:ascii="Arial" w:hAnsi="Arial" w:cs="Arial"/>
                <w:iCs/>
                <w:sz w:val="18"/>
                <w:szCs w:val="18"/>
              </w:rPr>
              <w:t xml:space="preserve">, </w:t>
            </w:r>
            <w:r w:rsidR="00D51005">
              <w:rPr>
                <w:rFonts w:ascii="Arial" w:hAnsi="Arial" w:cs="Arial"/>
                <w:iCs/>
                <w:sz w:val="18"/>
                <w:szCs w:val="18"/>
              </w:rPr>
              <w:t xml:space="preserve">MATH1221 </w:t>
            </w:r>
            <w:r w:rsidRPr="00DE3F6C">
              <w:rPr>
                <w:rFonts w:ascii="Arial" w:hAnsi="Arial" w:cs="Arial"/>
                <w:iCs/>
                <w:sz w:val="18"/>
                <w:szCs w:val="18"/>
              </w:rPr>
              <w:t>Co-ordinate Geometry, Vector analysis and Complex Variable</w:t>
            </w:r>
            <w:r>
              <w:rPr>
                <w:rFonts w:ascii="Arial" w:hAnsi="Arial" w:cs="Arial"/>
                <w:iCs/>
                <w:sz w:val="18"/>
                <w:szCs w:val="18"/>
              </w:rPr>
              <w:t xml:space="preserve">, </w:t>
            </w:r>
            <w:r w:rsidRPr="00DE3F6C">
              <w:rPr>
                <w:rFonts w:ascii="Arial" w:hAnsi="Arial" w:cs="Arial"/>
                <w:iCs/>
                <w:sz w:val="18"/>
                <w:szCs w:val="18"/>
              </w:rPr>
              <w:t>MATH 2131</w:t>
            </w:r>
            <w:r w:rsidRPr="00DE3F6C">
              <w:rPr>
                <w:rFonts w:ascii="Arial" w:hAnsi="Arial" w:cs="Arial"/>
                <w:iCs/>
                <w:sz w:val="18"/>
                <w:szCs w:val="18"/>
              </w:rPr>
              <w:tab/>
              <w:t>Differential Equations and Optimization</w:t>
            </w:r>
          </w:p>
        </w:tc>
      </w:tr>
      <w:tr w:rsidR="007A55F9" w:rsidRPr="00261A04" w:rsidTr="00053644">
        <w:trPr>
          <w:gridBefore w:val="1"/>
          <w:wBefore w:w="29" w:type="dxa"/>
          <w:trHeight w:val="254"/>
          <w:jc w:val="center"/>
        </w:trPr>
        <w:tc>
          <w:tcPr>
            <w:tcW w:w="1530" w:type="dxa"/>
          </w:tcPr>
          <w:p w:rsidR="007A55F9" w:rsidRPr="00261A04" w:rsidRDefault="007A55F9" w:rsidP="00053644">
            <w:pPr>
              <w:jc w:val="both"/>
              <w:rPr>
                <w:rFonts w:ascii="Arial" w:hAnsi="Arial" w:cs="Arial"/>
                <w:b/>
                <w:sz w:val="18"/>
                <w:szCs w:val="18"/>
              </w:rPr>
            </w:pPr>
            <w:r w:rsidRPr="00261A04">
              <w:rPr>
                <w:rFonts w:ascii="Arial" w:hAnsi="Arial" w:cs="Arial"/>
                <w:b/>
                <w:sz w:val="18"/>
                <w:szCs w:val="18"/>
              </w:rPr>
              <w:t>Course Type</w:t>
            </w:r>
          </w:p>
        </w:tc>
        <w:tc>
          <w:tcPr>
            <w:tcW w:w="7871" w:type="dxa"/>
          </w:tcPr>
          <w:p w:rsidR="007A55F9" w:rsidRPr="00261A04" w:rsidRDefault="009F4EBA" w:rsidP="00053644">
            <w:pPr>
              <w:jc w:val="both"/>
              <w:rPr>
                <w:rFonts w:ascii="Arial" w:hAnsi="Arial" w:cs="Arial"/>
                <w:iCs/>
                <w:sz w:val="18"/>
                <w:szCs w:val="18"/>
              </w:rPr>
            </w:pPr>
            <w:sdt>
              <w:sdtPr>
                <w:rPr>
                  <w:rFonts w:ascii="Arial" w:hAnsi="Arial" w:cs="Arial"/>
                  <w:iCs/>
                  <w:sz w:val="18"/>
                  <w:szCs w:val="18"/>
                </w:rPr>
                <w:id w:val="-1605191283"/>
              </w:sdtPr>
              <w:sdtEndPr/>
              <w:sdtContent>
                <w:r w:rsidR="007A55F9" w:rsidRPr="00261A04">
                  <w:rPr>
                    <w:rFonts w:ascii="MS Gothic" w:eastAsia="MS Gothic" w:hAnsi="MS Gothic" w:cs="MS Gothic" w:hint="eastAsia"/>
                    <w:iCs/>
                    <w:sz w:val="18"/>
                    <w:szCs w:val="18"/>
                  </w:rPr>
                  <w:t>☒</w:t>
                </w:r>
              </w:sdtContent>
            </w:sdt>
            <w:r w:rsidR="007A55F9" w:rsidRPr="00261A04">
              <w:rPr>
                <w:rFonts w:ascii="Arial" w:hAnsi="Arial" w:cs="Arial"/>
                <w:iCs/>
                <w:sz w:val="18"/>
                <w:szCs w:val="18"/>
              </w:rPr>
              <w:t xml:space="preserve"> Theory         </w:t>
            </w:r>
            <w:sdt>
              <w:sdtPr>
                <w:rPr>
                  <w:rFonts w:ascii="Arial" w:hAnsi="Arial" w:cs="Arial"/>
                  <w:iCs/>
                  <w:sz w:val="18"/>
                  <w:szCs w:val="18"/>
                </w:rPr>
                <w:id w:val="-876468585"/>
              </w:sdtPr>
              <w:sdtEndPr/>
              <w:sdtContent>
                <w:r w:rsidR="007A55F9" w:rsidRPr="00261A04">
                  <w:rPr>
                    <w:rFonts w:ascii="MS Gothic" w:eastAsia="MS Gothic" w:hAnsi="MS Gothic" w:cs="MS Gothic" w:hint="eastAsia"/>
                    <w:iCs/>
                    <w:sz w:val="18"/>
                    <w:szCs w:val="18"/>
                  </w:rPr>
                  <w:t>☐</w:t>
                </w:r>
              </w:sdtContent>
            </w:sdt>
            <w:r w:rsidR="007A55F9" w:rsidRPr="00261A04">
              <w:rPr>
                <w:rFonts w:ascii="Arial" w:hAnsi="Arial" w:cs="Arial"/>
                <w:iCs/>
                <w:sz w:val="18"/>
                <w:szCs w:val="18"/>
              </w:rPr>
              <w:t xml:space="preserve">  Laboratory work         </w:t>
            </w:r>
            <w:sdt>
              <w:sdtPr>
                <w:rPr>
                  <w:rFonts w:ascii="Arial" w:hAnsi="Arial" w:cs="Arial"/>
                  <w:iCs/>
                  <w:sz w:val="18"/>
                  <w:szCs w:val="18"/>
                </w:rPr>
                <w:id w:val="-792210203"/>
              </w:sdtPr>
              <w:sdtEndPr/>
              <w:sdtContent>
                <w:r w:rsidR="007A55F9" w:rsidRPr="00261A04">
                  <w:rPr>
                    <w:rFonts w:ascii="MS Gothic" w:eastAsia="MS Gothic" w:hAnsi="MS Gothic" w:cs="MS Gothic" w:hint="eastAsia"/>
                    <w:iCs/>
                    <w:sz w:val="18"/>
                    <w:szCs w:val="18"/>
                  </w:rPr>
                  <w:t>☐</w:t>
                </w:r>
              </w:sdtContent>
            </w:sdt>
            <w:r w:rsidR="007A55F9" w:rsidRPr="00261A04">
              <w:rPr>
                <w:rFonts w:ascii="Arial" w:hAnsi="Arial" w:cs="Arial"/>
                <w:iCs/>
                <w:sz w:val="18"/>
                <w:szCs w:val="18"/>
              </w:rPr>
              <w:t xml:space="preserve">  Project work      </w:t>
            </w:r>
            <w:sdt>
              <w:sdtPr>
                <w:rPr>
                  <w:rFonts w:ascii="Arial" w:hAnsi="Arial" w:cs="Arial"/>
                  <w:iCs/>
                  <w:sz w:val="18"/>
                  <w:szCs w:val="18"/>
                </w:rPr>
                <w:id w:val="-968054649"/>
              </w:sdtPr>
              <w:sdtEndPr/>
              <w:sdtContent>
                <w:r w:rsidR="007A55F9" w:rsidRPr="00261A04">
                  <w:rPr>
                    <w:rFonts w:ascii="MS Gothic" w:eastAsia="MS Gothic" w:hAnsi="MS Gothic" w:cs="MS Gothic" w:hint="eastAsia"/>
                    <w:iCs/>
                    <w:sz w:val="18"/>
                    <w:szCs w:val="18"/>
                  </w:rPr>
                  <w:t>☐</w:t>
                </w:r>
              </w:sdtContent>
            </w:sdt>
            <w:r w:rsidR="007A55F9" w:rsidRPr="00261A04">
              <w:rPr>
                <w:rFonts w:ascii="Arial" w:hAnsi="Arial" w:cs="Arial"/>
                <w:iCs/>
                <w:sz w:val="18"/>
                <w:szCs w:val="18"/>
              </w:rPr>
              <w:t xml:space="preserve">  Viva Voce                    </w:t>
            </w:r>
          </w:p>
        </w:tc>
      </w:tr>
      <w:tr w:rsidR="007A55F9" w:rsidRPr="00261A04" w:rsidTr="00053644">
        <w:trPr>
          <w:gridBefore w:val="1"/>
          <w:wBefore w:w="29" w:type="dxa"/>
          <w:trHeight w:val="238"/>
          <w:jc w:val="center"/>
        </w:trPr>
        <w:tc>
          <w:tcPr>
            <w:tcW w:w="1530" w:type="dxa"/>
          </w:tcPr>
          <w:p w:rsidR="007A55F9" w:rsidRPr="00261A04" w:rsidRDefault="007A55F9" w:rsidP="00053644">
            <w:pPr>
              <w:ind w:left="2160" w:hanging="2160"/>
              <w:rPr>
                <w:rFonts w:ascii="Arial" w:hAnsi="Arial" w:cs="Arial"/>
                <w:b/>
                <w:bCs/>
                <w:sz w:val="18"/>
                <w:szCs w:val="18"/>
              </w:rPr>
            </w:pPr>
            <w:r w:rsidRPr="00261A04">
              <w:rPr>
                <w:rFonts w:ascii="Arial" w:hAnsi="Arial" w:cs="Arial"/>
                <w:b/>
                <w:bCs/>
                <w:sz w:val="18"/>
                <w:szCs w:val="18"/>
              </w:rPr>
              <w:t>Motivation</w:t>
            </w:r>
          </w:p>
        </w:tc>
        <w:tc>
          <w:tcPr>
            <w:tcW w:w="7871" w:type="dxa"/>
          </w:tcPr>
          <w:p w:rsidR="007A55F9" w:rsidRPr="00261A04" w:rsidRDefault="007A55F9" w:rsidP="00053644">
            <w:pPr>
              <w:jc w:val="both"/>
              <w:rPr>
                <w:rFonts w:ascii="Arial" w:hAnsi="Arial" w:cs="Arial"/>
                <w:iCs/>
                <w:sz w:val="18"/>
                <w:szCs w:val="18"/>
              </w:rPr>
            </w:pPr>
            <w:r w:rsidRPr="00261A04">
              <w:rPr>
                <w:rFonts w:ascii="Arial" w:hAnsi="Arial" w:cs="Arial"/>
                <w:iCs/>
                <w:sz w:val="18"/>
                <w:szCs w:val="18"/>
              </w:rPr>
              <w:t xml:space="preserve">To develop a mathematical base for signal processing, machine learning and mathematical modeling. </w:t>
            </w:r>
          </w:p>
        </w:tc>
      </w:tr>
      <w:tr w:rsidR="007A55F9" w:rsidRPr="00261A04" w:rsidTr="00053644">
        <w:trPr>
          <w:gridBefore w:val="1"/>
          <w:wBefore w:w="29" w:type="dxa"/>
          <w:trHeight w:val="505"/>
          <w:jc w:val="center"/>
        </w:trPr>
        <w:tc>
          <w:tcPr>
            <w:tcW w:w="9401" w:type="dxa"/>
            <w:gridSpan w:val="2"/>
          </w:tcPr>
          <w:p w:rsidR="00A02CEA" w:rsidRDefault="00A02CEA" w:rsidP="00053644">
            <w:pPr>
              <w:rPr>
                <w:rFonts w:ascii="Arial" w:hAnsi="Arial" w:cs="Arial"/>
                <w:b/>
                <w:bCs/>
                <w:sz w:val="18"/>
                <w:szCs w:val="18"/>
              </w:rPr>
            </w:pPr>
          </w:p>
          <w:p w:rsidR="007A55F9" w:rsidRPr="00261A04" w:rsidRDefault="007A55F9" w:rsidP="00053644">
            <w:pPr>
              <w:rPr>
                <w:rFonts w:ascii="Arial" w:hAnsi="Arial" w:cs="Arial"/>
                <w:b/>
                <w:bCs/>
                <w:sz w:val="18"/>
                <w:szCs w:val="18"/>
              </w:rPr>
            </w:pPr>
            <w:r w:rsidRPr="00261A04">
              <w:rPr>
                <w:rFonts w:ascii="Arial" w:hAnsi="Arial" w:cs="Arial"/>
                <w:b/>
                <w:bCs/>
                <w:sz w:val="18"/>
                <w:szCs w:val="18"/>
              </w:rPr>
              <w:t>Course Objective:</w:t>
            </w:r>
          </w:p>
          <w:p w:rsidR="007A55F9" w:rsidRPr="00261A04" w:rsidRDefault="007A55F9" w:rsidP="00053644">
            <w:pPr>
              <w:jc w:val="both"/>
              <w:rPr>
                <w:rFonts w:ascii="Arial" w:hAnsi="Arial" w:cs="Arial"/>
                <w:sz w:val="18"/>
                <w:szCs w:val="18"/>
              </w:rPr>
            </w:pPr>
            <w:r w:rsidRPr="00261A04">
              <w:rPr>
                <w:rFonts w:ascii="Arial" w:hAnsi="Arial" w:cs="Arial"/>
                <w:sz w:val="18"/>
                <w:szCs w:val="18"/>
              </w:rPr>
              <w:t>The main objective of this course is to provide fundamental ideas of linear algebra and introduce the power of linear algebra to simplify calculations in computer science and engineering. To achieve this objective, every major concept in the course is given geometric interpretation so that students can visualize the idea.</w:t>
            </w:r>
          </w:p>
          <w:p w:rsidR="007A55F9" w:rsidRPr="00261A04" w:rsidRDefault="007A55F9" w:rsidP="00053644">
            <w:pPr>
              <w:jc w:val="both"/>
              <w:rPr>
                <w:rFonts w:ascii="Arial" w:hAnsi="Arial" w:cs="Arial"/>
                <w:sz w:val="18"/>
                <w:szCs w:val="18"/>
                <w:lang w:bidi="bn-IN"/>
              </w:rPr>
            </w:pPr>
            <w:r w:rsidRPr="00261A04">
              <w:rPr>
                <w:rFonts w:ascii="Arial" w:hAnsi="Arial" w:cs="Arial"/>
                <w:iCs/>
                <w:sz w:val="18"/>
                <w:szCs w:val="18"/>
              </w:rPr>
              <w:t xml:space="preserve">The student will study </w:t>
            </w:r>
            <w:r w:rsidRPr="00261A04">
              <w:rPr>
                <w:rFonts w:ascii="Arial" w:hAnsi="Arial" w:cs="Arial"/>
                <w:sz w:val="18"/>
                <w:szCs w:val="18"/>
                <w:lang w:bidi="bn-IN"/>
              </w:rPr>
              <w:t>linear equations, matrix algebra, vector spaces, linear algebra concepts to model, solve, and analyze real-world situations.</w:t>
            </w:r>
          </w:p>
          <w:p w:rsidR="007A55F9" w:rsidRPr="00261A04" w:rsidRDefault="007A55F9" w:rsidP="00053644">
            <w:pPr>
              <w:jc w:val="both"/>
              <w:rPr>
                <w:rFonts w:ascii="Arial" w:hAnsi="Arial" w:cs="Arial"/>
                <w:sz w:val="18"/>
                <w:szCs w:val="18"/>
                <w:lang w:bidi="bn-IN"/>
              </w:rPr>
            </w:pPr>
          </w:p>
          <w:p w:rsidR="007A55F9" w:rsidRPr="00261A04" w:rsidRDefault="007A55F9" w:rsidP="00053644">
            <w:pPr>
              <w:autoSpaceDE w:val="0"/>
              <w:autoSpaceDN w:val="0"/>
              <w:adjustRightInd w:val="0"/>
              <w:jc w:val="center"/>
              <w:rPr>
                <w:rFonts w:ascii="Arial" w:hAnsi="Arial" w:cs="Arial"/>
                <w:b/>
                <w:color w:val="000000" w:themeColor="text1"/>
                <w:sz w:val="18"/>
                <w:szCs w:val="18"/>
              </w:rPr>
            </w:pPr>
            <w:r w:rsidRPr="00261A04">
              <w:rPr>
                <w:rFonts w:ascii="Arial" w:hAnsi="Arial" w:cs="Arial"/>
                <w:b/>
                <w:color w:val="000000" w:themeColor="text1"/>
                <w:sz w:val="18"/>
                <w:szCs w:val="18"/>
              </w:rPr>
              <w:t>Course Outcomes (COs), Program Outcomes (POs) and Assessment:</w:t>
            </w:r>
          </w:p>
          <w:p w:rsidR="007A55F9" w:rsidRPr="00261A04" w:rsidRDefault="007A55F9" w:rsidP="00053644">
            <w:pPr>
              <w:jc w:val="both"/>
              <w:rPr>
                <w:rFonts w:ascii="Arial" w:hAnsi="Arial" w:cs="Arial"/>
                <w:sz w:val="18"/>
                <w:szCs w:val="18"/>
                <w:lang w:bidi="bn-IN"/>
              </w:rPr>
            </w:pP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7A55F9" w:rsidRPr="00261A04" w:rsidTr="00053644">
              <w:trPr>
                <w:trHeight w:val="877"/>
                <w:jc w:val="center"/>
              </w:trPr>
              <w:tc>
                <w:tcPr>
                  <w:tcW w:w="646"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 No.</w:t>
                  </w:r>
                </w:p>
              </w:tc>
              <w:tc>
                <w:tcPr>
                  <w:tcW w:w="1827"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 Statement</w:t>
                  </w:r>
                </w:p>
              </w:tc>
              <w:tc>
                <w:tcPr>
                  <w:tcW w:w="2292"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Corresponding PO</w:t>
                  </w:r>
                </w:p>
              </w:tc>
              <w:tc>
                <w:tcPr>
                  <w:tcW w:w="1051"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Domain / level of learning taxonomy</w:t>
                  </w:r>
                </w:p>
              </w:tc>
              <w:tc>
                <w:tcPr>
                  <w:tcW w:w="1747"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Delivery methods and activities</w:t>
                  </w:r>
                </w:p>
              </w:tc>
              <w:tc>
                <w:tcPr>
                  <w:tcW w:w="1612"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Assessment tools</w:t>
                  </w:r>
                </w:p>
              </w:tc>
            </w:tr>
            <w:tr w:rsidR="007A55F9" w:rsidRPr="00261A04" w:rsidTr="00053644">
              <w:trPr>
                <w:trHeight w:val="1646"/>
                <w:jc w:val="center"/>
              </w:trPr>
              <w:tc>
                <w:tcPr>
                  <w:tcW w:w="646"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lastRenderedPageBreak/>
                    <w:t>CO1</w:t>
                  </w:r>
                </w:p>
              </w:tc>
              <w:tc>
                <w:tcPr>
                  <w:tcW w:w="1827" w:type="dxa"/>
                  <w:vAlign w:val="center"/>
                </w:tcPr>
                <w:p w:rsidR="007A55F9" w:rsidRPr="00261A04" w:rsidRDefault="007A55F9" w:rsidP="00053644">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w:t>
                  </w:r>
                  <w:r w:rsidRPr="00E71691">
                    <w:rPr>
                      <w:rFonts w:ascii="Arial" w:hAnsi="Arial" w:cs="Arial"/>
                      <w:bCs/>
                      <w:color w:val="000000" w:themeColor="text1"/>
                      <w:sz w:val="18"/>
                      <w:szCs w:val="18"/>
                    </w:rPr>
                    <w:t>o</w:t>
                  </w:r>
                  <w:r>
                    <w:rPr>
                      <w:rFonts w:ascii="Arial" w:hAnsi="Arial" w:cs="Arial"/>
                      <w:b/>
                      <w:color w:val="000000" w:themeColor="text1"/>
                      <w:sz w:val="18"/>
                      <w:szCs w:val="18"/>
                    </w:rPr>
                    <w:t xml:space="preserve"> understand </w:t>
                  </w:r>
                  <w:r w:rsidRPr="00E71691">
                    <w:rPr>
                      <w:rFonts w:ascii="Arial" w:hAnsi="Arial" w:cs="Arial"/>
                      <w:bCs/>
                      <w:color w:val="000000" w:themeColor="text1"/>
                      <w:sz w:val="18"/>
                      <w:szCs w:val="18"/>
                    </w:rPr>
                    <w:t xml:space="preserve">the Matrices operations. </w:t>
                  </w:r>
                </w:p>
              </w:tc>
              <w:tc>
                <w:tcPr>
                  <w:tcW w:w="2292" w:type="dxa"/>
                  <w:vAlign w:val="center"/>
                </w:tcPr>
                <w:p w:rsidR="007A55F9" w:rsidRPr="00261A04" w:rsidRDefault="007A55F9" w:rsidP="00053644">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 xml:space="preserve">Engineering knowledge </w:t>
                  </w:r>
                  <w:r w:rsidRPr="00261A04">
                    <w:rPr>
                      <w:rFonts w:ascii="Arial" w:hAnsi="Arial" w:cs="Arial"/>
                      <w:color w:val="000000" w:themeColor="text1"/>
                      <w:sz w:val="18"/>
                      <w:szCs w:val="18"/>
                    </w:rPr>
                    <w:t>(PO1)</w:t>
                  </w:r>
                </w:p>
              </w:tc>
              <w:tc>
                <w:tcPr>
                  <w:tcW w:w="1051"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Cognitive domain – level 5</w:t>
                  </w:r>
                </w:p>
              </w:tc>
              <w:tc>
                <w:tcPr>
                  <w:tcW w:w="1747" w:type="dxa"/>
                  <w:vAlign w:val="center"/>
                </w:tcPr>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86752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Lecture Note</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1126738"/>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Text Book</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666553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Audio/Video</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193781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Web Material</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256947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Journal paper</w:t>
                  </w:r>
                </w:p>
              </w:tc>
              <w:tc>
                <w:tcPr>
                  <w:tcW w:w="1612" w:type="dxa"/>
                  <w:vAlign w:val="center"/>
                </w:tcPr>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512806"/>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Class Test</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7638364"/>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Final Exam</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597071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Assignment </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3744846"/>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Participation</w:t>
                  </w:r>
                </w:p>
                <w:p w:rsidR="007A55F9" w:rsidRPr="00261A04"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378905803"/>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Presentation</w:t>
                  </w:r>
                </w:p>
              </w:tc>
            </w:tr>
            <w:tr w:rsidR="007A55F9" w:rsidRPr="00261A04" w:rsidTr="00053644">
              <w:trPr>
                <w:trHeight w:val="1583"/>
                <w:jc w:val="center"/>
              </w:trPr>
              <w:tc>
                <w:tcPr>
                  <w:tcW w:w="646"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CO2</w:t>
                  </w:r>
                </w:p>
              </w:tc>
              <w:tc>
                <w:tcPr>
                  <w:tcW w:w="1827" w:type="dxa"/>
                  <w:vAlign w:val="center"/>
                </w:tcPr>
                <w:p w:rsidR="007A55F9" w:rsidRPr="00261A04" w:rsidRDefault="007A55F9" w:rsidP="00053644">
                  <w:pPr>
                    <w:pStyle w:val="ListParagraph"/>
                    <w:spacing w:after="0" w:line="240" w:lineRule="auto"/>
                    <w:ind w:left="-18"/>
                    <w:jc w:val="center"/>
                    <w:rPr>
                      <w:rFonts w:ascii="Arial" w:hAnsi="Arial" w:cs="Arial"/>
                      <w:color w:val="000000" w:themeColor="text1"/>
                      <w:sz w:val="18"/>
                      <w:szCs w:val="18"/>
                    </w:rPr>
                  </w:pPr>
                  <w:r w:rsidRPr="00456064">
                    <w:rPr>
                      <w:rFonts w:ascii="Arial" w:hAnsi="Arial" w:cs="Arial"/>
                      <w:color w:val="000000" w:themeColor="text1"/>
                      <w:sz w:val="18"/>
                      <w:szCs w:val="18"/>
                    </w:rPr>
                    <w:t>To</w:t>
                  </w:r>
                  <w:r>
                    <w:rPr>
                      <w:rFonts w:ascii="Arial" w:hAnsi="Arial" w:cs="Arial"/>
                      <w:b/>
                      <w:bCs/>
                      <w:color w:val="000000" w:themeColor="text1"/>
                      <w:sz w:val="18"/>
                      <w:szCs w:val="18"/>
                    </w:rPr>
                    <w:t xml:space="preserve"> f</w:t>
                  </w:r>
                  <w:r w:rsidRPr="00261A04">
                    <w:rPr>
                      <w:rFonts w:ascii="Arial" w:hAnsi="Arial" w:cs="Arial"/>
                      <w:b/>
                      <w:bCs/>
                      <w:color w:val="000000" w:themeColor="text1"/>
                      <w:sz w:val="18"/>
                      <w:szCs w:val="18"/>
                    </w:rPr>
                    <w:t>ind</w:t>
                  </w:r>
                  <w:r w:rsidRPr="00261A04">
                    <w:rPr>
                      <w:rFonts w:ascii="Arial" w:hAnsi="Arial" w:cs="Arial"/>
                      <w:color w:val="000000" w:themeColor="text1"/>
                      <w:sz w:val="18"/>
                      <w:szCs w:val="18"/>
                    </w:rPr>
                    <w:t xml:space="preserve"> the dimension and basis of various vector spaces. </w:t>
                  </w:r>
                </w:p>
              </w:tc>
              <w:tc>
                <w:tcPr>
                  <w:tcW w:w="2292" w:type="dxa"/>
                  <w:vAlign w:val="center"/>
                </w:tcPr>
                <w:p w:rsidR="007A55F9" w:rsidRPr="00261A04" w:rsidRDefault="007A55F9" w:rsidP="00053644">
                  <w:pPr>
                    <w:pStyle w:val="ListParagraph"/>
                    <w:spacing w:after="0" w:line="240" w:lineRule="auto"/>
                    <w:ind w:left="0"/>
                    <w:jc w:val="center"/>
                    <w:rPr>
                      <w:rFonts w:ascii="Arial" w:hAnsi="Arial" w:cs="Arial"/>
                      <w:b/>
                      <w:bCs/>
                      <w:color w:val="000000" w:themeColor="text1"/>
                      <w:sz w:val="18"/>
                      <w:szCs w:val="18"/>
                    </w:rPr>
                  </w:pPr>
                  <w:r w:rsidRPr="00261A04">
                    <w:rPr>
                      <w:rFonts w:ascii="Arial" w:hAnsi="Arial" w:cs="Arial"/>
                      <w:b/>
                      <w:bCs/>
                      <w:color w:val="000000" w:themeColor="text1"/>
                      <w:sz w:val="18"/>
                      <w:szCs w:val="18"/>
                    </w:rPr>
                    <w:t>Engineering knowledge</w:t>
                  </w:r>
                </w:p>
                <w:p w:rsidR="007A55F9" w:rsidRPr="00261A04" w:rsidRDefault="007A55F9" w:rsidP="00053644">
                  <w:pPr>
                    <w:pStyle w:val="ListParagraph"/>
                    <w:spacing w:after="0" w:line="240" w:lineRule="auto"/>
                    <w:ind w:left="0"/>
                    <w:jc w:val="center"/>
                    <w:rPr>
                      <w:rFonts w:ascii="Arial" w:hAnsi="Arial" w:cs="Arial"/>
                      <w:color w:val="000000" w:themeColor="text1"/>
                      <w:sz w:val="18"/>
                      <w:szCs w:val="18"/>
                    </w:rPr>
                  </w:pPr>
                  <w:r w:rsidRPr="00261A04">
                    <w:rPr>
                      <w:rFonts w:ascii="Arial" w:hAnsi="Arial" w:cs="Arial"/>
                      <w:color w:val="000000" w:themeColor="text1"/>
                      <w:sz w:val="18"/>
                      <w:szCs w:val="18"/>
                    </w:rPr>
                    <w:t>(PO1)</w:t>
                  </w:r>
                </w:p>
              </w:tc>
              <w:tc>
                <w:tcPr>
                  <w:tcW w:w="1051"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Cognitive domain – level 5</w:t>
                  </w:r>
                </w:p>
              </w:tc>
              <w:tc>
                <w:tcPr>
                  <w:tcW w:w="1747" w:type="dxa"/>
                  <w:vAlign w:val="center"/>
                </w:tcPr>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9342052"/>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Lecture Note</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6963444"/>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Text Book</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469315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Audio/Video</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9201954"/>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Web Material</w:t>
                  </w:r>
                </w:p>
                <w:p w:rsidR="007A55F9" w:rsidRPr="00261A04"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772616281"/>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Journal paper</w:t>
                  </w:r>
                </w:p>
              </w:tc>
              <w:tc>
                <w:tcPr>
                  <w:tcW w:w="1612" w:type="dxa"/>
                  <w:vAlign w:val="center"/>
                </w:tcPr>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7573957"/>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Class Test</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6549210"/>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Final Exam</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5103665"/>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Assignment </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0745037"/>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Participation</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0171241"/>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Presentation</w:t>
                  </w:r>
                </w:p>
              </w:tc>
            </w:tr>
            <w:tr w:rsidR="007A55F9" w:rsidRPr="00261A04" w:rsidTr="00053644">
              <w:trPr>
                <w:trHeight w:val="1700"/>
                <w:jc w:val="center"/>
              </w:trPr>
              <w:tc>
                <w:tcPr>
                  <w:tcW w:w="646"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CO3</w:t>
                  </w:r>
                </w:p>
              </w:tc>
              <w:tc>
                <w:tcPr>
                  <w:tcW w:w="1827" w:type="dxa"/>
                  <w:vAlign w:val="center"/>
                </w:tcPr>
                <w:p w:rsidR="007A55F9" w:rsidRPr="00261A04" w:rsidRDefault="007A55F9" w:rsidP="00053644">
                  <w:pPr>
                    <w:jc w:val="center"/>
                    <w:rPr>
                      <w:rFonts w:ascii="Arial" w:hAnsi="Arial" w:cs="Arial"/>
                      <w:bCs/>
                      <w:color w:val="000000" w:themeColor="text1"/>
                      <w:sz w:val="18"/>
                      <w:szCs w:val="18"/>
                    </w:rPr>
                  </w:pPr>
                  <w:r w:rsidRPr="00456064">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261A04">
                    <w:rPr>
                      <w:rFonts w:ascii="Arial" w:hAnsi="Arial" w:cs="Arial"/>
                      <w:b/>
                      <w:color w:val="000000" w:themeColor="text1"/>
                      <w:sz w:val="18"/>
                      <w:szCs w:val="18"/>
                    </w:rPr>
                    <w:t xml:space="preserve">nterpret and analyze </w:t>
                  </w:r>
                  <w:r w:rsidRPr="00261A04">
                    <w:rPr>
                      <w:rFonts w:ascii="Arial" w:hAnsi="Arial" w:cs="Arial"/>
                      <w:bCs/>
                      <w:color w:val="000000" w:themeColor="text1"/>
                      <w:sz w:val="18"/>
                      <w:szCs w:val="18"/>
                    </w:rPr>
                    <w:t>numerical data, mathematical concepts, and identify patterns to</w:t>
                  </w:r>
                </w:p>
                <w:p w:rsidR="007A55F9" w:rsidRPr="00261A04" w:rsidRDefault="007A55F9" w:rsidP="00053644">
                  <w:pPr>
                    <w:jc w:val="center"/>
                    <w:rPr>
                      <w:rFonts w:ascii="Arial" w:hAnsi="Arial" w:cs="Arial"/>
                      <w:color w:val="000000" w:themeColor="text1"/>
                      <w:sz w:val="18"/>
                      <w:szCs w:val="18"/>
                    </w:rPr>
                  </w:pPr>
                  <w:r w:rsidRPr="00261A04">
                    <w:rPr>
                      <w:rFonts w:ascii="Arial" w:hAnsi="Arial" w:cs="Arial"/>
                      <w:bCs/>
                      <w:color w:val="000000" w:themeColor="text1"/>
                      <w:sz w:val="18"/>
                      <w:szCs w:val="18"/>
                    </w:rPr>
                    <w:t>formulate and validate reasoning</w:t>
                  </w:r>
                </w:p>
              </w:tc>
              <w:tc>
                <w:tcPr>
                  <w:tcW w:w="2292" w:type="dxa"/>
                  <w:vAlign w:val="center"/>
                </w:tcPr>
                <w:p w:rsidR="007A55F9" w:rsidRDefault="007A55F9" w:rsidP="00053644">
                  <w:pPr>
                    <w:pStyle w:val="ListParagraph"/>
                    <w:spacing w:after="0" w:line="240" w:lineRule="auto"/>
                    <w:ind w:left="0"/>
                    <w:jc w:val="center"/>
                    <w:rPr>
                      <w:rFonts w:ascii="Arial" w:hAnsi="Arial" w:cs="Arial"/>
                      <w:sz w:val="18"/>
                      <w:szCs w:val="18"/>
                    </w:rPr>
                  </w:pPr>
                  <w:r w:rsidRPr="00261A04">
                    <w:rPr>
                      <w:rFonts w:ascii="Arial" w:hAnsi="Arial" w:cs="Arial"/>
                      <w:b/>
                      <w:bCs/>
                      <w:sz w:val="18"/>
                      <w:szCs w:val="18"/>
                    </w:rPr>
                    <w:t>Problem analysis</w:t>
                  </w:r>
                  <w:r w:rsidRPr="00261A04">
                    <w:rPr>
                      <w:rFonts w:ascii="Arial" w:hAnsi="Arial" w:cs="Arial"/>
                      <w:sz w:val="18"/>
                      <w:szCs w:val="18"/>
                    </w:rPr>
                    <w:t>:</w:t>
                  </w:r>
                </w:p>
                <w:p w:rsidR="007A55F9" w:rsidRPr="00261A04" w:rsidRDefault="007A55F9" w:rsidP="00053644">
                  <w:pPr>
                    <w:pStyle w:val="ListParagraph"/>
                    <w:spacing w:after="0" w:line="240" w:lineRule="auto"/>
                    <w:ind w:left="0"/>
                    <w:jc w:val="center"/>
                    <w:rPr>
                      <w:rFonts w:ascii="Arial" w:hAnsi="Arial" w:cs="Arial"/>
                      <w:color w:val="000000" w:themeColor="text1"/>
                      <w:sz w:val="18"/>
                      <w:szCs w:val="18"/>
                    </w:rPr>
                  </w:pPr>
                  <w:r w:rsidRPr="00261A04">
                    <w:rPr>
                      <w:rFonts w:ascii="Arial" w:hAnsi="Arial" w:cs="Arial"/>
                      <w:color w:val="000000" w:themeColor="text1"/>
                      <w:sz w:val="18"/>
                      <w:szCs w:val="18"/>
                    </w:rPr>
                    <w:t xml:space="preserve"> (PO2)</w:t>
                  </w:r>
                </w:p>
              </w:tc>
              <w:tc>
                <w:tcPr>
                  <w:tcW w:w="1051" w:type="dxa"/>
                  <w:vAlign w:val="center"/>
                </w:tcPr>
                <w:p w:rsidR="007A55F9" w:rsidRPr="00261A04" w:rsidRDefault="007A55F9" w:rsidP="00053644">
                  <w:pPr>
                    <w:jc w:val="center"/>
                    <w:rPr>
                      <w:rFonts w:ascii="Arial" w:hAnsi="Arial" w:cs="Arial"/>
                      <w:color w:val="000000" w:themeColor="text1"/>
                      <w:sz w:val="18"/>
                      <w:szCs w:val="18"/>
                    </w:rPr>
                  </w:pPr>
                  <w:r w:rsidRPr="00261A04">
                    <w:rPr>
                      <w:rFonts w:ascii="Arial" w:hAnsi="Arial" w:cs="Arial"/>
                      <w:color w:val="000000" w:themeColor="text1"/>
                      <w:sz w:val="18"/>
                      <w:szCs w:val="18"/>
                    </w:rPr>
                    <w:t>Cognitive domain – level 4</w:t>
                  </w:r>
                </w:p>
              </w:tc>
              <w:tc>
                <w:tcPr>
                  <w:tcW w:w="1747" w:type="dxa"/>
                  <w:vAlign w:val="center"/>
                </w:tcPr>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0102331"/>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Lecture Note</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8333317"/>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Text Book</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2278619"/>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Audio/Video</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278525"/>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Web Material</w:t>
                  </w:r>
                </w:p>
                <w:p w:rsidR="007A55F9" w:rsidRPr="00261A04"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530879691"/>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Journal paper</w:t>
                  </w:r>
                </w:p>
              </w:tc>
              <w:tc>
                <w:tcPr>
                  <w:tcW w:w="1612" w:type="dxa"/>
                  <w:vAlign w:val="center"/>
                </w:tcPr>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0790625"/>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Class Test</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3535120"/>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Final Exam</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215524"/>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Assignment </w:t>
                  </w:r>
                </w:p>
                <w:p w:rsidR="007A55F9" w:rsidRPr="00261A04"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5199836"/>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Participation</w:t>
                  </w:r>
                </w:p>
                <w:p w:rsidR="007A55F9" w:rsidRPr="00261A04"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88673558"/>
                    </w:sdtPr>
                    <w:sdtEndPr/>
                    <w:sdtContent>
                      <w:r w:rsidR="007A55F9" w:rsidRPr="00261A04">
                        <w:rPr>
                          <w:rFonts w:ascii="MS Gothic" w:eastAsia="MS Gothic" w:hAnsi="MS Gothic" w:cs="MS Gothic" w:hint="eastAsia"/>
                          <w:color w:val="000000" w:themeColor="text1"/>
                          <w:sz w:val="18"/>
                          <w:szCs w:val="18"/>
                        </w:rPr>
                        <w:t>☐</w:t>
                      </w:r>
                    </w:sdtContent>
                  </w:sdt>
                  <w:r w:rsidR="007A55F9" w:rsidRPr="00261A04">
                    <w:rPr>
                      <w:rFonts w:ascii="Arial" w:hAnsi="Arial" w:cs="Arial"/>
                      <w:color w:val="000000" w:themeColor="text1"/>
                      <w:sz w:val="18"/>
                      <w:szCs w:val="18"/>
                    </w:rPr>
                    <w:t xml:space="preserve">  Presentation</w:t>
                  </w:r>
                </w:p>
              </w:tc>
            </w:tr>
          </w:tbl>
          <w:p w:rsidR="007A55F9" w:rsidRPr="00261A04" w:rsidRDefault="007A55F9" w:rsidP="00053644">
            <w:pPr>
              <w:jc w:val="both"/>
              <w:rPr>
                <w:rFonts w:ascii="Arial" w:hAnsi="Arial" w:cs="Arial"/>
                <w:sz w:val="18"/>
                <w:szCs w:val="18"/>
                <w:lang w:bidi="bn-IN"/>
              </w:rPr>
            </w:pPr>
          </w:p>
          <w:p w:rsidR="007A55F9" w:rsidRPr="00261A04" w:rsidRDefault="007A55F9" w:rsidP="00053644">
            <w:pPr>
              <w:rPr>
                <w:rFonts w:ascii="Arial" w:hAnsi="Arial" w:cs="Arial"/>
                <w:b/>
                <w:color w:val="000000" w:themeColor="text1"/>
                <w:sz w:val="18"/>
                <w:szCs w:val="18"/>
              </w:rPr>
            </w:pPr>
            <w:r w:rsidRPr="00261A04">
              <w:rPr>
                <w:rFonts w:ascii="Arial" w:hAnsi="Arial" w:cs="Arial"/>
                <w:b/>
                <w:color w:val="000000" w:themeColor="text1"/>
                <w:sz w:val="18"/>
                <w:szCs w:val="18"/>
              </w:rPr>
              <w:t>Assessment and Marks Distribution:</w:t>
            </w:r>
          </w:p>
          <w:p w:rsidR="007A55F9" w:rsidRPr="00261A04" w:rsidRDefault="007A55F9" w:rsidP="00053644">
            <w:pPr>
              <w:rPr>
                <w:rFonts w:ascii="Arial" w:hAnsi="Arial" w:cs="Arial"/>
                <w:bCs/>
                <w:color w:val="000000" w:themeColor="text1"/>
                <w:sz w:val="18"/>
                <w:szCs w:val="18"/>
              </w:rPr>
            </w:pPr>
            <w:r w:rsidRPr="00261A0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7A55F9" w:rsidRPr="00261A04" w:rsidRDefault="007A55F9" w:rsidP="00053644">
            <w:pPr>
              <w:rPr>
                <w:rFonts w:ascii="Arial" w:hAnsi="Arial" w:cs="Arial"/>
                <w:bCs/>
                <w:color w:val="000000" w:themeColor="text1"/>
                <w:sz w:val="18"/>
                <w:szCs w:val="18"/>
              </w:rPr>
            </w:pPr>
            <w:r w:rsidRPr="00261A04">
              <w:rPr>
                <w:rFonts w:ascii="Arial" w:hAnsi="Arial" w:cs="Arial"/>
                <w:bCs/>
                <w:color w:val="000000" w:themeColor="text1"/>
                <w:sz w:val="18"/>
                <w:szCs w:val="18"/>
              </w:rPr>
              <w:tab/>
              <w:t>Class tests + Assignments due in different times of the semester (20%)</w:t>
            </w:r>
          </w:p>
          <w:p w:rsidR="007A55F9" w:rsidRPr="00261A04" w:rsidRDefault="007A55F9" w:rsidP="00053644">
            <w:pPr>
              <w:rPr>
                <w:rFonts w:ascii="Arial" w:hAnsi="Arial" w:cs="Arial"/>
                <w:bCs/>
                <w:color w:val="000000" w:themeColor="text1"/>
                <w:sz w:val="18"/>
                <w:szCs w:val="18"/>
              </w:rPr>
            </w:pPr>
            <w:r w:rsidRPr="00261A04">
              <w:rPr>
                <w:rFonts w:ascii="Arial" w:hAnsi="Arial" w:cs="Arial"/>
                <w:bCs/>
                <w:color w:val="000000" w:themeColor="text1"/>
                <w:sz w:val="18"/>
                <w:szCs w:val="18"/>
              </w:rPr>
              <w:tab/>
              <w:t xml:space="preserve">A comprehensive final exam (70%), Total Time: 3 hours. </w:t>
            </w:r>
          </w:p>
          <w:p w:rsidR="007A55F9" w:rsidRPr="00261A04" w:rsidRDefault="007A55F9" w:rsidP="00053644">
            <w:pPr>
              <w:jc w:val="both"/>
              <w:rPr>
                <w:rFonts w:ascii="Arial" w:hAnsi="Arial" w:cs="Arial"/>
                <w:sz w:val="18"/>
                <w:szCs w:val="18"/>
                <w:lang w:bidi="bn-IN"/>
              </w:rPr>
            </w:pPr>
            <w:r w:rsidRPr="00261A04">
              <w:rPr>
                <w:rFonts w:ascii="Arial" w:hAnsi="Arial" w:cs="Arial"/>
                <w:bCs/>
                <w:color w:val="000000" w:themeColor="text1"/>
                <w:sz w:val="18"/>
                <w:szCs w:val="18"/>
              </w:rPr>
              <w:tab/>
              <w:t>A class participation mark (10%).</w:t>
            </w:r>
          </w:p>
        </w:tc>
      </w:tr>
      <w:tr w:rsidR="007A55F9" w:rsidRPr="006A714F" w:rsidTr="000536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9433" w:type="dxa"/>
            <w:gridSpan w:val="3"/>
            <w:tcBorders>
              <w:top w:val="nil"/>
              <w:left w:val="nil"/>
              <w:bottom w:val="nil"/>
              <w:right w:val="nil"/>
            </w:tcBorders>
          </w:tcPr>
          <w:p w:rsidR="007A55F9" w:rsidRPr="006A714F" w:rsidRDefault="007A55F9" w:rsidP="00053644">
            <w:pPr>
              <w:jc w:val="both"/>
              <w:rPr>
                <w:rFonts w:ascii="Arial" w:hAnsi="Arial" w:cs="Arial"/>
                <w:b/>
                <w:bCs/>
                <w:iCs/>
                <w:sz w:val="18"/>
                <w:szCs w:val="18"/>
              </w:rPr>
            </w:pPr>
          </w:p>
          <w:p w:rsidR="007A55F9" w:rsidRPr="006A714F" w:rsidRDefault="007A55F9" w:rsidP="00053644">
            <w:pPr>
              <w:jc w:val="both"/>
              <w:rPr>
                <w:rFonts w:ascii="Arial" w:hAnsi="Arial" w:cs="Arial"/>
                <w:b/>
                <w:bCs/>
                <w:iCs/>
                <w:sz w:val="18"/>
                <w:szCs w:val="18"/>
              </w:rPr>
            </w:pPr>
            <w:r w:rsidRPr="006A714F">
              <w:rPr>
                <w:rFonts w:ascii="Arial" w:hAnsi="Arial" w:cs="Arial"/>
                <w:b/>
                <w:bCs/>
                <w:iCs/>
                <w:sz w:val="18"/>
                <w:szCs w:val="18"/>
              </w:rPr>
              <w:t xml:space="preserve">Course Contents: </w:t>
            </w:r>
          </w:p>
          <w:p w:rsidR="007A55F9" w:rsidRPr="0034463C" w:rsidRDefault="007A55F9" w:rsidP="00053644">
            <w:pPr>
              <w:jc w:val="center"/>
              <w:rPr>
                <w:rFonts w:ascii="Arial" w:hAnsi="Arial" w:cs="Arial"/>
                <w:b/>
                <w:bCs/>
                <w:sz w:val="18"/>
                <w:szCs w:val="18"/>
                <w:lang w:eastAsia="ko-KR"/>
              </w:rPr>
            </w:pPr>
            <w:r w:rsidRPr="0034463C">
              <w:rPr>
                <w:rFonts w:ascii="Arial" w:hAnsi="Arial" w:cs="Arial"/>
                <w:b/>
                <w:bCs/>
                <w:sz w:val="18"/>
                <w:szCs w:val="18"/>
                <w:lang w:eastAsia="ko-KR"/>
              </w:rPr>
              <w:t>Definition of Matrices,</w:t>
            </w:r>
          </w:p>
          <w:p w:rsidR="007A55F9" w:rsidRDefault="007A55F9" w:rsidP="00053644">
            <w:pPr>
              <w:jc w:val="both"/>
              <w:rPr>
                <w:rFonts w:ascii="Arial" w:hAnsi="Arial" w:cs="Arial"/>
                <w:sz w:val="18"/>
                <w:szCs w:val="18"/>
                <w:lang w:eastAsia="ko-KR"/>
              </w:rPr>
            </w:pPr>
            <w:r w:rsidRPr="00D20F7B">
              <w:rPr>
                <w:rFonts w:ascii="Arial" w:hAnsi="Arial" w:cs="Arial"/>
                <w:sz w:val="18"/>
                <w:szCs w:val="18"/>
                <w:lang w:eastAsia="ko-KR"/>
              </w:rPr>
              <w:t xml:space="preserve">Equality of two Matrices, Addition, Subtraction and Multiplication of Matrices, Equivalence of Matrices, Positive and Negative Matrices, Adjoint of Matrices, Transpose and Inverse of Matrices, Rank and Normal form of Matrices, </w:t>
            </w:r>
          </w:p>
          <w:p w:rsidR="007A55F9" w:rsidRDefault="007A55F9" w:rsidP="00053644">
            <w:pPr>
              <w:jc w:val="both"/>
              <w:rPr>
                <w:rFonts w:ascii="Arial" w:hAnsi="Arial" w:cs="Arial"/>
                <w:sz w:val="18"/>
                <w:szCs w:val="18"/>
                <w:lang w:eastAsia="ko-KR"/>
              </w:rPr>
            </w:pPr>
          </w:p>
          <w:p w:rsidR="007A55F9" w:rsidRPr="00D20F7B" w:rsidRDefault="007A55F9" w:rsidP="00053644">
            <w:pPr>
              <w:jc w:val="both"/>
              <w:rPr>
                <w:rFonts w:ascii="Arial" w:hAnsi="Arial" w:cs="Arial"/>
                <w:sz w:val="18"/>
                <w:szCs w:val="18"/>
                <w:lang w:eastAsia="ko-KR"/>
              </w:rPr>
            </w:pPr>
            <w:r w:rsidRPr="00D20F7B">
              <w:rPr>
                <w:rFonts w:ascii="Arial" w:hAnsi="Arial" w:cs="Arial"/>
                <w:sz w:val="18"/>
                <w:szCs w:val="18"/>
                <w:lang w:eastAsia="ko-KR"/>
              </w:rPr>
              <w:t>System of Linear Equations, Solution of Homogeneous and Non-Homogeneous Systems, Determination of Eigen Values and Eigen Vectors, Solutions of Matrix Differential Equations.</w:t>
            </w:r>
          </w:p>
          <w:p w:rsidR="007A55F9" w:rsidRPr="00D20F7B" w:rsidRDefault="007A55F9" w:rsidP="00053644">
            <w:pPr>
              <w:jc w:val="both"/>
              <w:rPr>
                <w:rFonts w:ascii="Arial" w:hAnsi="Arial" w:cs="Arial"/>
                <w:sz w:val="18"/>
                <w:szCs w:val="18"/>
                <w:lang w:eastAsia="ko-KR"/>
              </w:rPr>
            </w:pPr>
          </w:p>
          <w:p w:rsidR="007A55F9" w:rsidRPr="0034463C" w:rsidRDefault="007A55F9" w:rsidP="00053644">
            <w:pPr>
              <w:jc w:val="center"/>
              <w:rPr>
                <w:rFonts w:ascii="Arial" w:hAnsi="Arial" w:cs="Arial"/>
                <w:b/>
                <w:bCs/>
                <w:sz w:val="18"/>
                <w:szCs w:val="18"/>
                <w:lang w:eastAsia="ko-KR"/>
              </w:rPr>
            </w:pPr>
            <w:r w:rsidRPr="0034463C">
              <w:rPr>
                <w:rFonts w:ascii="Arial" w:hAnsi="Arial" w:cs="Arial"/>
                <w:b/>
                <w:bCs/>
                <w:sz w:val="18"/>
                <w:szCs w:val="18"/>
                <w:lang w:eastAsia="ko-KR"/>
              </w:rPr>
              <w:t>Linear Algebra:</w:t>
            </w:r>
          </w:p>
          <w:p w:rsidR="007A55F9" w:rsidRDefault="007A55F9" w:rsidP="00053644">
            <w:pPr>
              <w:jc w:val="both"/>
              <w:rPr>
                <w:rFonts w:ascii="Arial" w:hAnsi="Arial" w:cs="Arial"/>
                <w:sz w:val="18"/>
                <w:szCs w:val="18"/>
                <w:lang w:eastAsia="ko-KR"/>
              </w:rPr>
            </w:pPr>
            <w:r w:rsidRPr="00D20F7B">
              <w:rPr>
                <w:rFonts w:ascii="Arial" w:hAnsi="Arial" w:cs="Arial"/>
                <w:sz w:val="18"/>
                <w:szCs w:val="18"/>
                <w:lang w:eastAsia="ko-KR"/>
              </w:rPr>
              <w:t xml:space="preserve">Vector Space, Subspace, Sum and Direct Sum, Basis and Dimension, Hilbert Space, Normed Linear Space, Branch Space. </w:t>
            </w:r>
          </w:p>
          <w:p w:rsidR="007A55F9" w:rsidRPr="00D20F7B" w:rsidRDefault="007A55F9" w:rsidP="00053644">
            <w:pPr>
              <w:jc w:val="both"/>
              <w:rPr>
                <w:rFonts w:ascii="Arial" w:hAnsi="Arial" w:cs="Arial"/>
                <w:sz w:val="18"/>
                <w:szCs w:val="18"/>
                <w:lang w:eastAsia="ko-KR"/>
              </w:rPr>
            </w:pPr>
          </w:p>
          <w:p w:rsidR="007A55F9" w:rsidRDefault="007A55F9" w:rsidP="00053644">
            <w:pPr>
              <w:jc w:val="both"/>
              <w:rPr>
                <w:rFonts w:ascii="Arial" w:hAnsi="Arial" w:cs="Arial"/>
                <w:sz w:val="18"/>
                <w:szCs w:val="18"/>
                <w:lang w:eastAsia="ko-KR"/>
              </w:rPr>
            </w:pPr>
            <w:r w:rsidRPr="00D20F7B">
              <w:rPr>
                <w:rFonts w:ascii="Arial" w:hAnsi="Arial" w:cs="Arial"/>
                <w:sz w:val="18"/>
                <w:szCs w:val="18"/>
                <w:lang w:eastAsia="ko-KR"/>
              </w:rPr>
              <w:t xml:space="preserve">Linear Transformation: Range, Kernel, Nullity, Singular and Non-Singular Transformation. </w:t>
            </w:r>
          </w:p>
          <w:p w:rsidR="007A55F9" w:rsidRPr="00D20F7B" w:rsidRDefault="007A55F9" w:rsidP="00053644">
            <w:pPr>
              <w:jc w:val="both"/>
              <w:rPr>
                <w:rFonts w:ascii="Arial" w:hAnsi="Arial" w:cs="Arial"/>
                <w:sz w:val="18"/>
                <w:szCs w:val="18"/>
                <w:lang w:eastAsia="ko-KR"/>
              </w:rPr>
            </w:pPr>
          </w:p>
          <w:p w:rsidR="007A55F9" w:rsidRPr="00D20F7B" w:rsidRDefault="007A55F9" w:rsidP="00053644">
            <w:pPr>
              <w:jc w:val="both"/>
              <w:rPr>
                <w:rFonts w:ascii="Arial" w:hAnsi="Arial" w:cs="Arial"/>
                <w:sz w:val="18"/>
                <w:szCs w:val="18"/>
                <w:lang w:eastAsia="ko-KR"/>
              </w:rPr>
            </w:pPr>
            <w:r w:rsidRPr="00D20F7B">
              <w:rPr>
                <w:rFonts w:ascii="Arial" w:hAnsi="Arial" w:cs="Arial"/>
                <w:sz w:val="18"/>
                <w:szCs w:val="18"/>
                <w:lang w:eastAsia="ko-KR"/>
              </w:rPr>
              <w:t>Linear Operations: Matrix Representation of a Linear Operator, Change of Basis, Similarity and Linear Mapping.</w:t>
            </w:r>
          </w:p>
          <w:p w:rsidR="007A55F9" w:rsidRPr="00D20F7B" w:rsidRDefault="007A55F9" w:rsidP="00053644">
            <w:pPr>
              <w:jc w:val="both"/>
              <w:rPr>
                <w:rFonts w:ascii="Arial" w:hAnsi="Arial" w:cs="Arial"/>
                <w:sz w:val="18"/>
                <w:szCs w:val="18"/>
                <w:lang w:eastAsia="ko-KR"/>
              </w:rPr>
            </w:pPr>
            <w:r w:rsidRPr="00D20F7B">
              <w:rPr>
                <w:rFonts w:ascii="Arial" w:hAnsi="Arial" w:cs="Arial"/>
                <w:sz w:val="18"/>
                <w:szCs w:val="18"/>
                <w:lang w:eastAsia="ko-KR"/>
              </w:rPr>
              <w:t>Norms and inner products, Orthogonal complements, orthonormals sets, Gram-schmidtorthogonalization process.</w:t>
            </w:r>
          </w:p>
          <w:p w:rsidR="007A55F9" w:rsidRPr="006A714F" w:rsidRDefault="007A55F9" w:rsidP="00983BFC">
            <w:pPr>
              <w:jc w:val="both"/>
              <w:rPr>
                <w:rFonts w:ascii="Arial" w:hAnsi="Arial" w:cs="Arial"/>
                <w:sz w:val="18"/>
                <w:szCs w:val="18"/>
                <w:lang w:eastAsia="ko-KR"/>
              </w:rPr>
            </w:pPr>
            <w:r w:rsidRPr="00D20F7B">
              <w:rPr>
                <w:rFonts w:ascii="Arial" w:hAnsi="Arial" w:cs="Arial"/>
                <w:sz w:val="18"/>
                <w:szCs w:val="18"/>
                <w:lang w:eastAsia="ko-KR"/>
              </w:rPr>
              <w:t>Diagonalization: Properties of Eigenvalues and Eigenvectors, Positive definite Matrices, Matrix Decomposition</w:t>
            </w:r>
            <w:r w:rsidR="00983BFC">
              <w:rPr>
                <w:rFonts w:ascii="Arial" w:hAnsi="Arial" w:cs="Arial"/>
                <w:sz w:val="18"/>
                <w:szCs w:val="18"/>
                <w:lang w:eastAsia="ko-KR"/>
              </w:rPr>
              <w:t>.</w:t>
            </w:r>
          </w:p>
        </w:tc>
      </w:tr>
    </w:tbl>
    <w:p w:rsidR="007A55F9" w:rsidRDefault="007A55F9" w:rsidP="00053644">
      <w:pPr>
        <w:rPr>
          <w:rFonts w:ascii="Arial" w:hAnsi="Arial" w:cs="Arial"/>
          <w:sz w:val="18"/>
          <w:szCs w:val="18"/>
        </w:rPr>
      </w:pPr>
    </w:p>
    <w:p w:rsidR="007A55F9" w:rsidRPr="00261A04" w:rsidRDefault="007A55F9" w:rsidP="00E82EB2">
      <w:pPr>
        <w:rPr>
          <w:rFonts w:ascii="Arial" w:hAnsi="Arial" w:cs="Arial"/>
          <w:b/>
          <w:spacing w:val="-3"/>
          <w:sz w:val="18"/>
          <w:szCs w:val="18"/>
        </w:rPr>
      </w:pPr>
      <w:r w:rsidRPr="00261A04">
        <w:rPr>
          <w:rFonts w:ascii="Arial" w:hAnsi="Arial" w:cs="Arial"/>
          <w:b/>
          <w:spacing w:val="-3"/>
          <w:sz w:val="18"/>
          <w:szCs w:val="18"/>
        </w:rPr>
        <w:t>Text Book:</w:t>
      </w:r>
    </w:p>
    <w:tbl>
      <w:tblPr>
        <w:tblW w:w="5000" w:type="pct"/>
        <w:jc w:val="center"/>
        <w:tblLook w:val="0000" w:firstRow="0" w:lastRow="0" w:firstColumn="0" w:lastColumn="0" w:noHBand="0" w:noVBand="0"/>
      </w:tblPr>
      <w:tblGrid>
        <w:gridCol w:w="406"/>
        <w:gridCol w:w="2403"/>
        <w:gridCol w:w="264"/>
        <w:gridCol w:w="6169"/>
      </w:tblGrid>
      <w:tr w:rsidR="007A55F9" w:rsidRPr="00261A04" w:rsidTr="00E82EB2">
        <w:trPr>
          <w:trHeight w:val="73"/>
          <w:jc w:val="center"/>
        </w:trPr>
        <w:tc>
          <w:tcPr>
            <w:tcW w:w="221" w:type="pct"/>
          </w:tcPr>
          <w:p w:rsidR="007A55F9" w:rsidRPr="00261A04" w:rsidRDefault="007A55F9" w:rsidP="00053644">
            <w:pPr>
              <w:suppressAutoHyphens/>
              <w:jc w:val="center"/>
              <w:rPr>
                <w:rFonts w:ascii="Arial" w:hAnsi="Arial" w:cs="Arial"/>
                <w:spacing w:val="-3"/>
                <w:sz w:val="18"/>
                <w:szCs w:val="18"/>
              </w:rPr>
            </w:pPr>
            <w:r w:rsidRPr="00261A04">
              <w:rPr>
                <w:rFonts w:ascii="Arial" w:hAnsi="Arial" w:cs="Arial"/>
                <w:spacing w:val="-3"/>
                <w:sz w:val="18"/>
                <w:szCs w:val="18"/>
              </w:rPr>
              <w:t>1.</w:t>
            </w:r>
          </w:p>
        </w:tc>
        <w:tc>
          <w:tcPr>
            <w:tcW w:w="1301" w:type="pct"/>
          </w:tcPr>
          <w:p w:rsidR="007A55F9" w:rsidRPr="00775065" w:rsidRDefault="007A55F9" w:rsidP="00053644">
            <w:pPr>
              <w:suppressAutoHyphens/>
              <w:rPr>
                <w:rFonts w:ascii="Arial" w:hAnsi="Arial" w:cs="Arial"/>
                <w:spacing w:val="-3"/>
                <w:sz w:val="18"/>
                <w:szCs w:val="18"/>
              </w:rPr>
            </w:pPr>
            <w:r w:rsidRPr="00775065">
              <w:rPr>
                <w:rFonts w:ascii="Arial" w:hAnsi="Arial" w:cs="Arial"/>
                <w:spacing w:val="-3"/>
                <w:sz w:val="18"/>
                <w:szCs w:val="18"/>
              </w:rPr>
              <w:t>David C. Lay</w:t>
            </w:r>
          </w:p>
        </w:tc>
        <w:tc>
          <w:tcPr>
            <w:tcW w:w="140" w:type="pct"/>
          </w:tcPr>
          <w:p w:rsidR="007A55F9" w:rsidRPr="00775065" w:rsidRDefault="007A55F9" w:rsidP="00053644">
            <w:pPr>
              <w:suppressAutoHyphens/>
              <w:jc w:val="center"/>
              <w:rPr>
                <w:rFonts w:ascii="Arial" w:hAnsi="Arial" w:cs="Arial"/>
                <w:spacing w:val="-3"/>
                <w:sz w:val="18"/>
                <w:szCs w:val="18"/>
              </w:rPr>
            </w:pPr>
            <w:r w:rsidRPr="00775065">
              <w:rPr>
                <w:rFonts w:ascii="Arial" w:hAnsi="Arial" w:cs="Arial"/>
                <w:spacing w:val="-3"/>
                <w:sz w:val="18"/>
                <w:szCs w:val="18"/>
              </w:rPr>
              <w:t>:</w:t>
            </w:r>
          </w:p>
        </w:tc>
        <w:tc>
          <w:tcPr>
            <w:tcW w:w="3338" w:type="pct"/>
          </w:tcPr>
          <w:p w:rsidR="007A55F9" w:rsidRPr="00775065" w:rsidRDefault="007A55F9" w:rsidP="00053644">
            <w:pPr>
              <w:suppressAutoHyphens/>
              <w:rPr>
                <w:rFonts w:ascii="Arial" w:hAnsi="Arial" w:cs="Arial"/>
                <w:b/>
                <w:bCs/>
                <w:spacing w:val="-3"/>
                <w:sz w:val="18"/>
                <w:szCs w:val="18"/>
              </w:rPr>
            </w:pPr>
            <w:r w:rsidRPr="00775065">
              <w:rPr>
                <w:rFonts w:ascii="Arial" w:hAnsi="Arial" w:cs="Arial"/>
                <w:b/>
                <w:bCs/>
                <w:spacing w:val="-3"/>
                <w:sz w:val="18"/>
                <w:szCs w:val="18"/>
              </w:rPr>
              <w:t xml:space="preserve">Linear Algebra and its Application, </w:t>
            </w:r>
            <w:r w:rsidRPr="00775065">
              <w:rPr>
                <w:rFonts w:ascii="Arial" w:hAnsi="Arial" w:cs="Arial"/>
                <w:i/>
                <w:iCs/>
                <w:spacing w:val="-3"/>
                <w:sz w:val="18"/>
                <w:szCs w:val="18"/>
              </w:rPr>
              <w:t>Pearson</w:t>
            </w:r>
          </w:p>
        </w:tc>
      </w:tr>
      <w:tr w:rsidR="00775065" w:rsidRPr="00261A04" w:rsidTr="00E82EB2">
        <w:trPr>
          <w:trHeight w:val="73"/>
          <w:jc w:val="center"/>
        </w:trPr>
        <w:tc>
          <w:tcPr>
            <w:tcW w:w="221" w:type="pct"/>
          </w:tcPr>
          <w:p w:rsidR="00775065" w:rsidRPr="00261A04" w:rsidRDefault="00775065" w:rsidP="00053644">
            <w:pPr>
              <w:suppressAutoHyphens/>
              <w:jc w:val="center"/>
              <w:rPr>
                <w:rFonts w:ascii="Arial" w:hAnsi="Arial" w:cs="Arial"/>
                <w:spacing w:val="-3"/>
                <w:sz w:val="18"/>
                <w:szCs w:val="18"/>
              </w:rPr>
            </w:pPr>
            <w:r>
              <w:rPr>
                <w:rFonts w:ascii="Arial" w:hAnsi="Arial" w:cs="Arial"/>
                <w:spacing w:val="-3"/>
                <w:sz w:val="18"/>
                <w:szCs w:val="18"/>
              </w:rPr>
              <w:t>2.</w:t>
            </w:r>
          </w:p>
        </w:tc>
        <w:tc>
          <w:tcPr>
            <w:tcW w:w="1301" w:type="pct"/>
          </w:tcPr>
          <w:p w:rsidR="00775065" w:rsidRPr="00775065" w:rsidRDefault="00775065" w:rsidP="00053644">
            <w:pPr>
              <w:suppressAutoHyphens/>
              <w:rPr>
                <w:rFonts w:ascii="Arial" w:hAnsi="Arial" w:cs="Arial"/>
                <w:spacing w:val="-3"/>
                <w:sz w:val="18"/>
                <w:szCs w:val="18"/>
              </w:rPr>
            </w:pPr>
            <w:r w:rsidRPr="00775065">
              <w:rPr>
                <w:rFonts w:ascii="Arial" w:hAnsi="Arial" w:cs="Arial"/>
                <w:sz w:val="18"/>
                <w:szCs w:val="18"/>
              </w:rPr>
              <w:t>M. L. Khanna</w:t>
            </w:r>
          </w:p>
        </w:tc>
        <w:tc>
          <w:tcPr>
            <w:tcW w:w="140" w:type="pct"/>
          </w:tcPr>
          <w:p w:rsidR="00775065" w:rsidRPr="00775065" w:rsidRDefault="00775065" w:rsidP="00053644">
            <w:pPr>
              <w:suppressAutoHyphens/>
              <w:jc w:val="center"/>
              <w:rPr>
                <w:rFonts w:ascii="Arial" w:hAnsi="Arial" w:cs="Arial"/>
                <w:spacing w:val="-3"/>
                <w:sz w:val="18"/>
                <w:szCs w:val="18"/>
              </w:rPr>
            </w:pPr>
            <w:r w:rsidRPr="00775065">
              <w:rPr>
                <w:rFonts w:ascii="Arial" w:hAnsi="Arial" w:cs="Arial"/>
                <w:spacing w:val="-3"/>
                <w:sz w:val="18"/>
                <w:szCs w:val="18"/>
              </w:rPr>
              <w:t>:</w:t>
            </w:r>
          </w:p>
        </w:tc>
        <w:tc>
          <w:tcPr>
            <w:tcW w:w="3338" w:type="pct"/>
          </w:tcPr>
          <w:p w:rsidR="00775065" w:rsidRPr="00775065" w:rsidRDefault="00775065" w:rsidP="00053644">
            <w:pPr>
              <w:suppressAutoHyphens/>
              <w:rPr>
                <w:rFonts w:ascii="Arial" w:hAnsi="Arial" w:cs="Arial"/>
                <w:b/>
                <w:bCs/>
                <w:spacing w:val="-3"/>
                <w:sz w:val="18"/>
                <w:szCs w:val="18"/>
              </w:rPr>
            </w:pPr>
            <w:r w:rsidRPr="00775065">
              <w:rPr>
                <w:rFonts w:ascii="Arial" w:hAnsi="Arial" w:cs="Arial"/>
                <w:b/>
                <w:bCs/>
                <w:sz w:val="18"/>
                <w:szCs w:val="18"/>
              </w:rPr>
              <w:t xml:space="preserve">Matrices, </w:t>
            </w:r>
            <w:r w:rsidRPr="00775065">
              <w:rPr>
                <w:rFonts w:ascii="Arial" w:hAnsi="Arial" w:cs="Arial"/>
                <w:i/>
                <w:iCs/>
                <w:sz w:val="18"/>
                <w:szCs w:val="18"/>
              </w:rPr>
              <w:t>Jai Prakash Nath and Co</w:t>
            </w:r>
          </w:p>
        </w:tc>
      </w:tr>
    </w:tbl>
    <w:p w:rsidR="007A55F9" w:rsidRPr="00261A04" w:rsidRDefault="007A55F9" w:rsidP="00053644">
      <w:pPr>
        <w:jc w:val="center"/>
        <w:rPr>
          <w:rFonts w:ascii="Arial" w:hAnsi="Arial" w:cs="Arial"/>
          <w:b/>
          <w:spacing w:val="-3"/>
          <w:sz w:val="18"/>
          <w:szCs w:val="18"/>
        </w:rPr>
      </w:pPr>
    </w:p>
    <w:p w:rsidR="007A55F9" w:rsidRPr="00261A04" w:rsidRDefault="007A55F9" w:rsidP="00E82EB2">
      <w:pPr>
        <w:rPr>
          <w:rFonts w:ascii="Arial" w:hAnsi="Arial" w:cs="Arial"/>
          <w:b/>
          <w:spacing w:val="-3"/>
          <w:sz w:val="18"/>
          <w:szCs w:val="18"/>
        </w:rPr>
      </w:pPr>
      <w:r w:rsidRPr="00261A04">
        <w:rPr>
          <w:rFonts w:ascii="Arial" w:hAnsi="Arial" w:cs="Arial"/>
          <w:b/>
          <w:spacing w:val="-3"/>
          <w:sz w:val="18"/>
          <w:szCs w:val="18"/>
        </w:rPr>
        <w:t>Books Recommended:</w:t>
      </w:r>
    </w:p>
    <w:tbl>
      <w:tblPr>
        <w:tblW w:w="5000" w:type="pct"/>
        <w:jc w:val="center"/>
        <w:tblLook w:val="0000" w:firstRow="0" w:lastRow="0" w:firstColumn="0" w:lastColumn="0" w:noHBand="0" w:noVBand="0"/>
      </w:tblPr>
      <w:tblGrid>
        <w:gridCol w:w="406"/>
        <w:gridCol w:w="2403"/>
        <w:gridCol w:w="264"/>
        <w:gridCol w:w="6169"/>
      </w:tblGrid>
      <w:tr w:rsidR="007A55F9" w:rsidRPr="00261A04" w:rsidTr="00E82EB2">
        <w:trPr>
          <w:trHeight w:val="196"/>
          <w:jc w:val="center"/>
        </w:trPr>
        <w:tc>
          <w:tcPr>
            <w:tcW w:w="221" w:type="pct"/>
          </w:tcPr>
          <w:p w:rsidR="007A55F9" w:rsidRPr="00261A04" w:rsidRDefault="007A55F9" w:rsidP="00053644">
            <w:pPr>
              <w:suppressAutoHyphens/>
              <w:jc w:val="center"/>
              <w:rPr>
                <w:rFonts w:ascii="Arial" w:hAnsi="Arial" w:cs="Arial"/>
                <w:spacing w:val="-3"/>
                <w:sz w:val="18"/>
                <w:szCs w:val="18"/>
              </w:rPr>
            </w:pPr>
            <w:r w:rsidRPr="00261A04">
              <w:rPr>
                <w:rFonts w:ascii="Arial" w:hAnsi="Arial" w:cs="Arial"/>
                <w:spacing w:val="-3"/>
                <w:sz w:val="18"/>
                <w:szCs w:val="18"/>
              </w:rPr>
              <w:t>1.</w:t>
            </w:r>
          </w:p>
        </w:tc>
        <w:tc>
          <w:tcPr>
            <w:tcW w:w="1301" w:type="pct"/>
          </w:tcPr>
          <w:p w:rsidR="007A55F9" w:rsidRPr="00261A04" w:rsidRDefault="007A55F9" w:rsidP="00053644">
            <w:pPr>
              <w:suppressAutoHyphens/>
              <w:rPr>
                <w:rFonts w:ascii="Arial" w:hAnsi="Arial" w:cs="Arial"/>
                <w:spacing w:val="-3"/>
                <w:sz w:val="18"/>
                <w:szCs w:val="18"/>
              </w:rPr>
            </w:pPr>
            <w:r w:rsidRPr="00261A04">
              <w:rPr>
                <w:rFonts w:ascii="Arial" w:hAnsi="Arial" w:cs="Arial"/>
                <w:color w:val="000000"/>
                <w:sz w:val="18"/>
                <w:szCs w:val="18"/>
              </w:rPr>
              <w:t>Gilbert Strang</w:t>
            </w:r>
          </w:p>
        </w:tc>
        <w:tc>
          <w:tcPr>
            <w:tcW w:w="140" w:type="pct"/>
          </w:tcPr>
          <w:p w:rsidR="007A55F9" w:rsidRPr="00261A04" w:rsidRDefault="007A55F9" w:rsidP="00053644">
            <w:pPr>
              <w:suppressAutoHyphens/>
              <w:jc w:val="center"/>
              <w:rPr>
                <w:rFonts w:ascii="Arial" w:hAnsi="Arial" w:cs="Arial"/>
                <w:spacing w:val="-3"/>
                <w:sz w:val="18"/>
                <w:szCs w:val="18"/>
              </w:rPr>
            </w:pPr>
            <w:r w:rsidRPr="00261A04">
              <w:rPr>
                <w:rFonts w:ascii="Arial" w:hAnsi="Arial" w:cs="Arial"/>
                <w:spacing w:val="-3"/>
                <w:sz w:val="18"/>
                <w:szCs w:val="18"/>
              </w:rPr>
              <w:t>:</w:t>
            </w:r>
          </w:p>
        </w:tc>
        <w:tc>
          <w:tcPr>
            <w:tcW w:w="3338" w:type="pct"/>
          </w:tcPr>
          <w:p w:rsidR="007A55F9" w:rsidRPr="00261A04" w:rsidRDefault="007A55F9" w:rsidP="00053644">
            <w:pPr>
              <w:suppressAutoHyphens/>
              <w:rPr>
                <w:rFonts w:ascii="Arial" w:hAnsi="Arial" w:cs="Arial"/>
                <w:spacing w:val="-3"/>
                <w:sz w:val="18"/>
                <w:szCs w:val="18"/>
              </w:rPr>
            </w:pPr>
            <w:r w:rsidRPr="00261A04">
              <w:rPr>
                <w:rFonts w:ascii="Arial" w:hAnsi="Arial" w:cs="Arial"/>
                <w:b/>
                <w:bCs/>
                <w:spacing w:val="-3"/>
                <w:sz w:val="18"/>
                <w:szCs w:val="18"/>
              </w:rPr>
              <w:t xml:space="preserve">Introduction to Linear Algebra, </w:t>
            </w:r>
            <w:r w:rsidRPr="00261A04">
              <w:rPr>
                <w:rFonts w:ascii="Arial" w:hAnsi="Arial" w:cs="Arial"/>
                <w:i/>
                <w:iCs/>
                <w:spacing w:val="-3"/>
                <w:sz w:val="18"/>
                <w:szCs w:val="18"/>
              </w:rPr>
              <w:t>Wellesley - Cambridge Press.</w:t>
            </w:r>
          </w:p>
        </w:tc>
      </w:tr>
      <w:tr w:rsidR="007A55F9" w:rsidRPr="00261A04" w:rsidTr="00E82EB2">
        <w:trPr>
          <w:trHeight w:val="109"/>
          <w:jc w:val="center"/>
        </w:trPr>
        <w:tc>
          <w:tcPr>
            <w:tcW w:w="221" w:type="pct"/>
          </w:tcPr>
          <w:p w:rsidR="007A55F9" w:rsidRPr="00261A04" w:rsidRDefault="007A55F9" w:rsidP="00053644">
            <w:pPr>
              <w:suppressAutoHyphens/>
              <w:jc w:val="center"/>
              <w:rPr>
                <w:rFonts w:ascii="Arial" w:hAnsi="Arial" w:cs="Arial"/>
                <w:spacing w:val="-3"/>
                <w:sz w:val="18"/>
                <w:szCs w:val="18"/>
              </w:rPr>
            </w:pPr>
            <w:r w:rsidRPr="00261A04">
              <w:rPr>
                <w:rFonts w:ascii="Arial" w:hAnsi="Arial" w:cs="Arial"/>
                <w:spacing w:val="-3"/>
                <w:sz w:val="18"/>
                <w:szCs w:val="18"/>
              </w:rPr>
              <w:t>2.</w:t>
            </w:r>
          </w:p>
        </w:tc>
        <w:tc>
          <w:tcPr>
            <w:tcW w:w="1301" w:type="pct"/>
          </w:tcPr>
          <w:p w:rsidR="007A55F9" w:rsidRPr="00261A04" w:rsidRDefault="007A55F9" w:rsidP="00053644">
            <w:pPr>
              <w:suppressAutoHyphens/>
              <w:rPr>
                <w:rFonts w:ascii="Arial" w:hAnsi="Arial" w:cs="Arial"/>
                <w:spacing w:val="-3"/>
                <w:sz w:val="18"/>
                <w:szCs w:val="18"/>
              </w:rPr>
            </w:pPr>
            <w:r w:rsidRPr="00261A04">
              <w:rPr>
                <w:rFonts w:ascii="Arial" w:hAnsi="Arial" w:cs="Arial"/>
                <w:bCs/>
                <w:sz w:val="18"/>
                <w:szCs w:val="18"/>
              </w:rPr>
              <w:t>Erwin Kleinfeld and Margaret Kleinfeld</w:t>
            </w:r>
          </w:p>
        </w:tc>
        <w:tc>
          <w:tcPr>
            <w:tcW w:w="140" w:type="pct"/>
          </w:tcPr>
          <w:p w:rsidR="007A55F9" w:rsidRPr="00261A04" w:rsidRDefault="007A55F9" w:rsidP="00053644">
            <w:pPr>
              <w:suppressAutoHyphens/>
              <w:jc w:val="center"/>
              <w:rPr>
                <w:rFonts w:ascii="Arial" w:hAnsi="Arial" w:cs="Arial"/>
                <w:spacing w:val="-3"/>
                <w:sz w:val="18"/>
                <w:szCs w:val="18"/>
              </w:rPr>
            </w:pPr>
            <w:r w:rsidRPr="00261A04">
              <w:rPr>
                <w:rFonts w:ascii="Arial" w:hAnsi="Arial" w:cs="Arial"/>
                <w:spacing w:val="-3"/>
                <w:sz w:val="18"/>
                <w:szCs w:val="18"/>
              </w:rPr>
              <w:t>:</w:t>
            </w:r>
          </w:p>
        </w:tc>
        <w:tc>
          <w:tcPr>
            <w:tcW w:w="3338" w:type="pct"/>
          </w:tcPr>
          <w:p w:rsidR="007A55F9" w:rsidRPr="00261A04" w:rsidRDefault="007A55F9" w:rsidP="00053644">
            <w:pPr>
              <w:suppressAutoHyphens/>
              <w:rPr>
                <w:rFonts w:ascii="Arial" w:hAnsi="Arial" w:cs="Arial"/>
                <w:spacing w:val="-3"/>
                <w:sz w:val="18"/>
                <w:szCs w:val="18"/>
              </w:rPr>
            </w:pPr>
            <w:r w:rsidRPr="00261A04">
              <w:rPr>
                <w:rFonts w:ascii="Arial" w:hAnsi="Arial" w:cs="Arial"/>
                <w:b/>
                <w:bCs/>
                <w:spacing w:val="-3"/>
                <w:sz w:val="18"/>
                <w:szCs w:val="18"/>
              </w:rPr>
              <w:t>Understanding Linear Algebra Using MATLAB,</w:t>
            </w:r>
            <w:r w:rsidRPr="00261A04">
              <w:rPr>
                <w:rFonts w:ascii="Arial" w:hAnsi="Arial" w:cs="Arial"/>
                <w:i/>
                <w:iCs/>
                <w:spacing w:val="-3"/>
                <w:sz w:val="18"/>
                <w:szCs w:val="18"/>
              </w:rPr>
              <w:t xml:space="preserve"> Prentice Hall</w:t>
            </w:r>
          </w:p>
        </w:tc>
      </w:tr>
    </w:tbl>
    <w:p w:rsidR="007A55F9" w:rsidRPr="00261A04" w:rsidRDefault="007A55F9" w:rsidP="00053644">
      <w:pPr>
        <w:rPr>
          <w:rFonts w:ascii="Arial" w:hAnsi="Arial" w:cs="Arial"/>
          <w:sz w:val="18"/>
          <w:szCs w:val="18"/>
        </w:rPr>
      </w:pPr>
    </w:p>
    <w:p w:rsidR="007A55F9" w:rsidRDefault="007A55F9" w:rsidP="00053644">
      <w:pPr>
        <w:jc w:val="center"/>
        <w:rPr>
          <w:rFonts w:ascii="Arial" w:hAnsi="Arial" w:cs="Arial"/>
          <w:sz w:val="18"/>
          <w:szCs w:val="18"/>
        </w:rPr>
      </w:pPr>
    </w:p>
    <w:p w:rsidR="00A02CEA" w:rsidRDefault="00A02CEA" w:rsidP="00053644">
      <w:pPr>
        <w:jc w:val="center"/>
        <w:rPr>
          <w:rFonts w:ascii="Arial" w:hAnsi="Arial" w:cs="Arial"/>
          <w:sz w:val="18"/>
          <w:szCs w:val="18"/>
        </w:rPr>
      </w:pPr>
    </w:p>
    <w:p w:rsidR="00A02CEA" w:rsidRDefault="00A02CEA" w:rsidP="00053644">
      <w:pPr>
        <w:jc w:val="center"/>
        <w:rPr>
          <w:rFonts w:ascii="Arial" w:hAnsi="Arial" w:cs="Arial"/>
          <w:sz w:val="18"/>
          <w:szCs w:val="18"/>
        </w:rPr>
      </w:pPr>
    </w:p>
    <w:p w:rsidR="00A02CEA" w:rsidRDefault="00A02CEA" w:rsidP="00053644">
      <w:pPr>
        <w:jc w:val="center"/>
        <w:rPr>
          <w:rFonts w:ascii="Arial" w:hAnsi="Arial" w:cs="Arial"/>
          <w:sz w:val="18"/>
          <w:szCs w:val="18"/>
        </w:rPr>
      </w:pPr>
    </w:p>
    <w:p w:rsidR="00A02CEA" w:rsidRDefault="00A02CEA" w:rsidP="00053644">
      <w:pPr>
        <w:jc w:val="center"/>
        <w:rPr>
          <w:rFonts w:ascii="Arial" w:hAnsi="Arial" w:cs="Arial"/>
          <w:sz w:val="18"/>
          <w:szCs w:val="18"/>
        </w:rPr>
      </w:pPr>
    </w:p>
    <w:p w:rsidR="00A02CEA" w:rsidRDefault="00A02CEA" w:rsidP="00053644">
      <w:pPr>
        <w:jc w:val="center"/>
        <w:rPr>
          <w:rFonts w:ascii="Arial" w:hAnsi="Arial" w:cs="Arial"/>
          <w:sz w:val="18"/>
          <w:szCs w:val="18"/>
        </w:rPr>
      </w:pPr>
    </w:p>
    <w:p w:rsidR="00A02CEA" w:rsidRDefault="00A02CEA" w:rsidP="00053644">
      <w:pPr>
        <w:jc w:val="center"/>
        <w:rPr>
          <w:rFonts w:ascii="Arial" w:hAnsi="Arial" w:cs="Arial"/>
          <w:sz w:val="18"/>
          <w:szCs w:val="18"/>
        </w:rPr>
      </w:pPr>
    </w:p>
    <w:p w:rsidR="00A02CEA" w:rsidRPr="00261A04" w:rsidRDefault="00A02CEA" w:rsidP="00053644">
      <w:pPr>
        <w:jc w:val="center"/>
        <w:rPr>
          <w:rFonts w:ascii="Arial" w:hAnsi="Arial" w:cs="Arial"/>
          <w:sz w:val="18"/>
          <w:szCs w:val="18"/>
        </w:rPr>
      </w:pPr>
    </w:p>
    <w:p w:rsidR="00BD3769" w:rsidRPr="004F526B"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F526B">
        <w:rPr>
          <w:rFonts w:ascii="Arial" w:hAnsi="Arial" w:cs="Arial"/>
          <w:b/>
          <w:bCs/>
          <w:iCs/>
          <w:sz w:val="18"/>
          <w:szCs w:val="18"/>
        </w:rPr>
        <w:lastRenderedPageBreak/>
        <w:t>CSE 2211: Theory of Computation</w:t>
      </w:r>
    </w:p>
    <w:p w:rsidR="00BD3769" w:rsidRPr="004F526B"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F526B">
        <w:rPr>
          <w:rFonts w:ascii="Arial" w:hAnsi="Arial" w:cs="Arial"/>
          <w:b/>
          <w:bCs/>
          <w:iCs/>
          <w:sz w:val="18"/>
          <w:szCs w:val="18"/>
        </w:rPr>
        <w:t xml:space="preserve">Credits: </w:t>
      </w:r>
      <w:r w:rsidRPr="004F526B">
        <w:rPr>
          <w:rFonts w:ascii="Arial" w:hAnsi="Arial" w:cs="Arial"/>
          <w:iCs/>
          <w:sz w:val="18"/>
          <w:szCs w:val="18"/>
        </w:rPr>
        <w:t xml:space="preserve">3 </w:t>
      </w:r>
      <w:r w:rsidR="00844CE6">
        <w:rPr>
          <w:rFonts w:ascii="Arial" w:hAnsi="Arial" w:cs="Arial"/>
          <w:b/>
          <w:bCs/>
          <w:iCs/>
          <w:sz w:val="18"/>
          <w:szCs w:val="18"/>
        </w:rPr>
        <w:t>Contact Hours: 42</w:t>
      </w:r>
    </w:p>
    <w:p w:rsidR="00BD3769" w:rsidRPr="004F526B"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F526B">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BD3769" w:rsidRPr="004F526B" w:rsidRDefault="00BD3769"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3769" w:rsidRPr="004F526B" w:rsidTr="00053644">
        <w:trPr>
          <w:jc w:val="center"/>
        </w:trPr>
        <w:tc>
          <w:tcPr>
            <w:tcW w:w="1439" w:type="dxa"/>
          </w:tcPr>
          <w:p w:rsidR="00BD3769" w:rsidRPr="004F526B" w:rsidRDefault="00BD3769" w:rsidP="00053644">
            <w:pPr>
              <w:rPr>
                <w:rFonts w:ascii="Arial" w:hAnsi="Arial" w:cs="Arial"/>
                <w:b/>
                <w:bCs/>
                <w:sz w:val="18"/>
                <w:szCs w:val="18"/>
              </w:rPr>
            </w:pPr>
            <w:r w:rsidRPr="004F526B">
              <w:rPr>
                <w:rFonts w:ascii="Arial" w:hAnsi="Arial" w:cs="Arial"/>
                <w:b/>
                <w:sz w:val="18"/>
                <w:szCs w:val="18"/>
              </w:rPr>
              <w:t>Prerequisite:</w:t>
            </w:r>
          </w:p>
        </w:tc>
        <w:tc>
          <w:tcPr>
            <w:tcW w:w="7741" w:type="dxa"/>
          </w:tcPr>
          <w:p w:rsidR="00BD3769" w:rsidRPr="004F526B" w:rsidRDefault="0076522C" w:rsidP="0076522C">
            <w:pPr>
              <w:rPr>
                <w:rFonts w:ascii="Arial" w:hAnsi="Arial" w:cs="Arial"/>
                <w:iCs/>
                <w:sz w:val="18"/>
                <w:szCs w:val="18"/>
              </w:rPr>
            </w:pPr>
            <w:r>
              <w:rPr>
                <w:rFonts w:ascii="Arial" w:hAnsi="Arial" w:cs="Arial"/>
                <w:iCs/>
                <w:sz w:val="18"/>
                <w:szCs w:val="18"/>
              </w:rPr>
              <w:t xml:space="preserve">CSE2131 </w:t>
            </w:r>
            <w:r w:rsidRPr="0076522C">
              <w:rPr>
                <w:rFonts w:ascii="Arial" w:hAnsi="Arial" w:cs="Arial"/>
                <w:iCs/>
                <w:sz w:val="18"/>
                <w:szCs w:val="18"/>
              </w:rPr>
              <w:t>Discrete Mathematics</w:t>
            </w:r>
          </w:p>
        </w:tc>
      </w:tr>
      <w:tr w:rsidR="00BD3769" w:rsidRPr="004F526B" w:rsidTr="00053644">
        <w:trPr>
          <w:jc w:val="center"/>
        </w:trPr>
        <w:tc>
          <w:tcPr>
            <w:tcW w:w="1439" w:type="dxa"/>
          </w:tcPr>
          <w:p w:rsidR="00BD3769" w:rsidRPr="004F526B" w:rsidRDefault="00BD3769" w:rsidP="00053644">
            <w:pPr>
              <w:rPr>
                <w:rFonts w:ascii="Arial" w:hAnsi="Arial" w:cs="Arial"/>
                <w:b/>
                <w:sz w:val="18"/>
                <w:szCs w:val="18"/>
              </w:rPr>
            </w:pPr>
            <w:r w:rsidRPr="004F526B">
              <w:rPr>
                <w:rFonts w:ascii="Arial" w:hAnsi="Arial" w:cs="Arial"/>
                <w:b/>
                <w:sz w:val="18"/>
                <w:szCs w:val="18"/>
              </w:rPr>
              <w:t>Course Type</w:t>
            </w:r>
          </w:p>
        </w:tc>
        <w:tc>
          <w:tcPr>
            <w:tcW w:w="7741" w:type="dxa"/>
          </w:tcPr>
          <w:p w:rsidR="00BD3769" w:rsidRPr="004F526B" w:rsidRDefault="009F4EBA" w:rsidP="00053644">
            <w:pPr>
              <w:rPr>
                <w:rFonts w:ascii="Arial" w:hAnsi="Arial" w:cs="Arial"/>
                <w:iCs/>
                <w:sz w:val="18"/>
                <w:szCs w:val="18"/>
              </w:rPr>
            </w:pPr>
            <w:sdt>
              <w:sdtPr>
                <w:rPr>
                  <w:rFonts w:ascii="Arial" w:hAnsi="Arial" w:cs="Arial"/>
                  <w:iCs/>
                  <w:sz w:val="18"/>
                  <w:szCs w:val="18"/>
                </w:rPr>
                <w:id w:val="-769468406"/>
              </w:sdtPr>
              <w:sdtEndPr/>
              <w:sdtContent>
                <w:r w:rsidR="00BD3769" w:rsidRPr="004F526B">
                  <w:rPr>
                    <w:rFonts w:ascii="MS Gothic" w:eastAsia="MS Gothic" w:hAnsi="MS Gothic" w:cs="MS Gothic" w:hint="eastAsia"/>
                    <w:iCs/>
                    <w:sz w:val="18"/>
                    <w:szCs w:val="18"/>
                  </w:rPr>
                  <w:t>☒</w:t>
                </w:r>
              </w:sdtContent>
            </w:sdt>
            <w:r w:rsidR="00BD3769" w:rsidRPr="004F526B">
              <w:rPr>
                <w:rFonts w:ascii="Arial" w:hAnsi="Arial" w:cs="Arial"/>
                <w:iCs/>
                <w:sz w:val="18"/>
                <w:szCs w:val="18"/>
              </w:rPr>
              <w:t xml:space="preserve"> Theory         </w:t>
            </w:r>
            <w:sdt>
              <w:sdtPr>
                <w:rPr>
                  <w:rFonts w:ascii="Arial" w:hAnsi="Arial" w:cs="Arial"/>
                  <w:iCs/>
                  <w:sz w:val="18"/>
                  <w:szCs w:val="18"/>
                </w:rPr>
                <w:id w:val="1384915946"/>
              </w:sdtPr>
              <w:sdtEndPr/>
              <w:sdtContent>
                <w:r w:rsidR="00BD3769" w:rsidRPr="004F526B">
                  <w:rPr>
                    <w:rFonts w:ascii="MS Gothic" w:eastAsia="MS Gothic" w:hAnsi="MS Gothic" w:cs="MS Gothic" w:hint="eastAsia"/>
                    <w:iCs/>
                    <w:sz w:val="18"/>
                    <w:szCs w:val="18"/>
                  </w:rPr>
                  <w:t>☐</w:t>
                </w:r>
              </w:sdtContent>
            </w:sdt>
            <w:r w:rsidR="00BD3769" w:rsidRPr="004F526B">
              <w:rPr>
                <w:rFonts w:ascii="Arial" w:hAnsi="Arial" w:cs="Arial"/>
                <w:iCs/>
                <w:sz w:val="18"/>
                <w:szCs w:val="18"/>
              </w:rPr>
              <w:t xml:space="preserve">  Laboratory work         </w:t>
            </w:r>
            <w:sdt>
              <w:sdtPr>
                <w:rPr>
                  <w:rFonts w:ascii="Arial" w:hAnsi="Arial" w:cs="Arial"/>
                  <w:iCs/>
                  <w:sz w:val="18"/>
                  <w:szCs w:val="18"/>
                </w:rPr>
                <w:id w:val="678703840"/>
              </w:sdtPr>
              <w:sdtEndPr/>
              <w:sdtContent>
                <w:r w:rsidR="00BD3769" w:rsidRPr="004F526B">
                  <w:rPr>
                    <w:rFonts w:ascii="MS Gothic" w:eastAsia="MS Gothic" w:hAnsi="MS Gothic" w:cs="MS Gothic" w:hint="eastAsia"/>
                    <w:iCs/>
                    <w:sz w:val="18"/>
                    <w:szCs w:val="18"/>
                  </w:rPr>
                  <w:t>☐</w:t>
                </w:r>
              </w:sdtContent>
            </w:sdt>
            <w:r w:rsidR="00BD3769" w:rsidRPr="004F526B">
              <w:rPr>
                <w:rFonts w:ascii="Arial" w:hAnsi="Arial" w:cs="Arial"/>
                <w:iCs/>
                <w:sz w:val="18"/>
                <w:szCs w:val="18"/>
              </w:rPr>
              <w:t xml:space="preserve">  Project work      </w:t>
            </w:r>
            <w:sdt>
              <w:sdtPr>
                <w:rPr>
                  <w:rFonts w:ascii="Arial" w:hAnsi="Arial" w:cs="Arial"/>
                  <w:iCs/>
                  <w:sz w:val="18"/>
                  <w:szCs w:val="18"/>
                </w:rPr>
                <w:id w:val="-19628151"/>
              </w:sdtPr>
              <w:sdtEndPr/>
              <w:sdtContent>
                <w:r w:rsidR="00BD3769" w:rsidRPr="004F526B">
                  <w:rPr>
                    <w:rFonts w:ascii="MS Gothic" w:eastAsia="MS Gothic" w:hAnsi="MS Gothic" w:cs="MS Gothic" w:hint="eastAsia"/>
                    <w:iCs/>
                    <w:sz w:val="18"/>
                    <w:szCs w:val="18"/>
                  </w:rPr>
                  <w:t>☐</w:t>
                </w:r>
              </w:sdtContent>
            </w:sdt>
            <w:r w:rsidR="00BD3769" w:rsidRPr="004F526B">
              <w:rPr>
                <w:rFonts w:ascii="Arial" w:hAnsi="Arial" w:cs="Arial"/>
                <w:iCs/>
                <w:sz w:val="18"/>
                <w:szCs w:val="18"/>
              </w:rPr>
              <w:t xml:space="preserve">  Viva Voce                    </w:t>
            </w:r>
          </w:p>
        </w:tc>
      </w:tr>
      <w:tr w:rsidR="00BD3769" w:rsidRPr="004F526B" w:rsidTr="00053644">
        <w:trPr>
          <w:trHeight w:val="238"/>
          <w:jc w:val="center"/>
        </w:trPr>
        <w:tc>
          <w:tcPr>
            <w:tcW w:w="1439" w:type="dxa"/>
          </w:tcPr>
          <w:p w:rsidR="00BD3769" w:rsidRPr="004F526B" w:rsidRDefault="00BD3769" w:rsidP="00053644">
            <w:pPr>
              <w:ind w:left="2160" w:hanging="2160"/>
              <w:rPr>
                <w:rFonts w:ascii="Arial" w:hAnsi="Arial" w:cs="Arial"/>
                <w:b/>
                <w:bCs/>
                <w:sz w:val="18"/>
                <w:szCs w:val="18"/>
              </w:rPr>
            </w:pPr>
            <w:r w:rsidRPr="004F526B">
              <w:rPr>
                <w:rFonts w:ascii="Arial" w:hAnsi="Arial" w:cs="Arial"/>
                <w:b/>
                <w:bCs/>
                <w:sz w:val="18"/>
                <w:szCs w:val="18"/>
              </w:rPr>
              <w:t>Motivation</w:t>
            </w:r>
          </w:p>
        </w:tc>
        <w:tc>
          <w:tcPr>
            <w:tcW w:w="7741" w:type="dxa"/>
          </w:tcPr>
          <w:p w:rsidR="00BD3769" w:rsidRPr="004F526B" w:rsidRDefault="00BD3769" w:rsidP="00053644">
            <w:pPr>
              <w:rPr>
                <w:rFonts w:ascii="Arial" w:hAnsi="Arial" w:cs="Arial"/>
                <w:b/>
                <w:iCs/>
                <w:sz w:val="18"/>
                <w:szCs w:val="18"/>
              </w:rPr>
            </w:pPr>
            <w:r w:rsidRPr="004F526B">
              <w:rPr>
                <w:rFonts w:ascii="Arial" w:hAnsi="Arial" w:cs="Arial"/>
                <w:iCs/>
                <w:sz w:val="18"/>
                <w:szCs w:val="18"/>
              </w:rPr>
              <w:t>Mathematical study of computing machines and their capabilities.</w:t>
            </w:r>
          </w:p>
        </w:tc>
      </w:tr>
      <w:tr w:rsidR="00BD3769" w:rsidRPr="004F526B" w:rsidTr="00053644">
        <w:trPr>
          <w:trHeight w:val="238"/>
          <w:jc w:val="center"/>
        </w:trPr>
        <w:tc>
          <w:tcPr>
            <w:tcW w:w="9180" w:type="dxa"/>
            <w:gridSpan w:val="2"/>
          </w:tcPr>
          <w:p w:rsidR="00A02CEA" w:rsidRDefault="00A02CEA" w:rsidP="00053644">
            <w:pPr>
              <w:rPr>
                <w:rFonts w:ascii="Arial" w:hAnsi="Arial" w:cs="Arial"/>
                <w:b/>
                <w:bCs/>
                <w:sz w:val="18"/>
                <w:szCs w:val="18"/>
              </w:rPr>
            </w:pPr>
          </w:p>
          <w:p w:rsidR="00BD3769" w:rsidRPr="004F526B" w:rsidRDefault="00BD3769" w:rsidP="00053644">
            <w:pPr>
              <w:rPr>
                <w:rFonts w:ascii="Arial" w:hAnsi="Arial" w:cs="Arial"/>
                <w:b/>
                <w:bCs/>
                <w:sz w:val="18"/>
                <w:szCs w:val="18"/>
              </w:rPr>
            </w:pPr>
            <w:r w:rsidRPr="004F526B">
              <w:rPr>
                <w:rFonts w:ascii="Arial" w:hAnsi="Arial" w:cs="Arial"/>
                <w:b/>
                <w:bCs/>
                <w:sz w:val="18"/>
                <w:szCs w:val="18"/>
              </w:rPr>
              <w:t>Course Objective:</w:t>
            </w:r>
          </w:p>
          <w:p w:rsidR="00BD3769" w:rsidRPr="004F526B" w:rsidRDefault="00BD3769" w:rsidP="00053644">
            <w:pPr>
              <w:jc w:val="both"/>
              <w:rPr>
                <w:rFonts w:ascii="Arial" w:hAnsi="Arial" w:cs="Arial"/>
                <w:iCs/>
                <w:sz w:val="18"/>
                <w:szCs w:val="18"/>
              </w:rPr>
            </w:pPr>
            <w:r w:rsidRPr="004F526B">
              <w:rPr>
                <w:rFonts w:ascii="Arial" w:hAnsi="Arial" w:cs="Arial"/>
                <w:iCs/>
                <w:sz w:val="18"/>
                <w:szCs w:val="18"/>
              </w:rPr>
              <w:t>The goal of this course is to provide students with an understanding of basic concepts and techniques used in Theory of Computation. In this course we cover finite automata, pushdown automata, Context free Grammars and Turing machines. We also cover Pumping Lemma for Regular Language &amp; Context Free Language.</w:t>
            </w:r>
          </w:p>
        </w:tc>
      </w:tr>
    </w:tbl>
    <w:p w:rsidR="00BD3769" w:rsidRPr="004F526B" w:rsidRDefault="00BD3769" w:rsidP="00053644">
      <w:pPr>
        <w:jc w:val="center"/>
        <w:rPr>
          <w:rFonts w:ascii="Arial" w:hAnsi="Arial" w:cs="Arial"/>
          <w:sz w:val="18"/>
          <w:szCs w:val="18"/>
        </w:rPr>
      </w:pPr>
    </w:p>
    <w:p w:rsidR="00BD3769" w:rsidRPr="004F526B" w:rsidRDefault="00BD3769" w:rsidP="00053644">
      <w:pPr>
        <w:autoSpaceDE w:val="0"/>
        <w:autoSpaceDN w:val="0"/>
        <w:adjustRightInd w:val="0"/>
        <w:jc w:val="center"/>
        <w:rPr>
          <w:rFonts w:ascii="Arial" w:hAnsi="Arial" w:cs="Arial"/>
          <w:b/>
          <w:color w:val="000000" w:themeColor="text1"/>
          <w:sz w:val="18"/>
          <w:szCs w:val="18"/>
        </w:rPr>
      </w:pPr>
      <w:r w:rsidRPr="004F526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260"/>
        <w:gridCol w:w="1620"/>
        <w:gridCol w:w="1530"/>
      </w:tblGrid>
      <w:tr w:rsidR="00BD3769" w:rsidRPr="004F526B" w:rsidTr="00053644">
        <w:trPr>
          <w:trHeight w:val="728"/>
          <w:jc w:val="center"/>
        </w:trPr>
        <w:tc>
          <w:tcPr>
            <w:tcW w:w="646"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 No.</w:t>
            </w:r>
          </w:p>
        </w:tc>
        <w:tc>
          <w:tcPr>
            <w:tcW w:w="1827"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 Statement</w:t>
            </w:r>
          </w:p>
        </w:tc>
        <w:tc>
          <w:tcPr>
            <w:tcW w:w="2292"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Corresponding PO</w:t>
            </w:r>
          </w:p>
        </w:tc>
        <w:tc>
          <w:tcPr>
            <w:tcW w:w="1260"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Domain / level of learning taxonomy</w:t>
            </w:r>
          </w:p>
        </w:tc>
        <w:tc>
          <w:tcPr>
            <w:tcW w:w="1620"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Delivery methods and activities</w:t>
            </w:r>
          </w:p>
        </w:tc>
        <w:tc>
          <w:tcPr>
            <w:tcW w:w="1530"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Assessment tools</w:t>
            </w:r>
          </w:p>
        </w:tc>
      </w:tr>
      <w:tr w:rsidR="00BD3769" w:rsidRPr="004F526B" w:rsidTr="00053644">
        <w:trPr>
          <w:trHeight w:val="1232"/>
          <w:jc w:val="center"/>
        </w:trPr>
        <w:tc>
          <w:tcPr>
            <w:tcW w:w="646"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CO1</w:t>
            </w:r>
          </w:p>
        </w:tc>
        <w:tc>
          <w:tcPr>
            <w:tcW w:w="1827" w:type="dxa"/>
            <w:vAlign w:val="center"/>
          </w:tcPr>
          <w:p w:rsidR="00BD3769" w:rsidRPr="00317DD1" w:rsidRDefault="00BD3769" w:rsidP="00053644">
            <w:pPr>
              <w:pStyle w:val="ListParagraph"/>
              <w:ind w:left="-18"/>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317DD1">
              <w:rPr>
                <w:rFonts w:ascii="Arial" w:hAnsi="Arial" w:cs="Arial"/>
                <w:b/>
                <w:color w:val="000000" w:themeColor="text1"/>
                <w:sz w:val="18"/>
                <w:szCs w:val="18"/>
              </w:rPr>
              <w:t>Iden</w:t>
            </w:r>
            <w:r w:rsidRPr="00317DD1">
              <w:rPr>
                <w:rFonts w:ascii="Arial" w:hAnsi="Arial" w:cs="Arial"/>
                <w:bCs/>
                <w:color w:val="000000" w:themeColor="text1"/>
                <w:sz w:val="18"/>
                <w:szCs w:val="18"/>
              </w:rPr>
              <w:t>tify different types of abstract model of computing machines and their capabilities and properties.</w:t>
            </w:r>
          </w:p>
        </w:tc>
        <w:tc>
          <w:tcPr>
            <w:tcW w:w="2292" w:type="dxa"/>
            <w:vAlign w:val="center"/>
          </w:tcPr>
          <w:p w:rsidR="00BD3769" w:rsidRPr="004F526B" w:rsidRDefault="00BD3769" w:rsidP="00053644">
            <w:pPr>
              <w:pStyle w:val="ListParagraph"/>
              <w:spacing w:after="0" w:line="240" w:lineRule="auto"/>
              <w:ind w:left="0"/>
              <w:jc w:val="center"/>
              <w:rPr>
                <w:rFonts w:ascii="Arial" w:hAnsi="Arial" w:cs="Arial"/>
                <w:color w:val="000000" w:themeColor="text1"/>
                <w:sz w:val="18"/>
                <w:szCs w:val="18"/>
              </w:rPr>
            </w:pPr>
            <w:r w:rsidRPr="004F526B">
              <w:rPr>
                <w:rFonts w:ascii="Arial" w:hAnsi="Arial" w:cs="Arial"/>
                <w:b/>
                <w:bCs/>
                <w:color w:val="000000" w:themeColor="text1"/>
                <w:sz w:val="18"/>
                <w:szCs w:val="18"/>
              </w:rPr>
              <w:t>Engineering knowledge (PO1)</w:t>
            </w:r>
          </w:p>
        </w:tc>
        <w:tc>
          <w:tcPr>
            <w:tcW w:w="1260"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Cognitive domain – level 5</w:t>
            </w:r>
          </w:p>
        </w:tc>
        <w:tc>
          <w:tcPr>
            <w:tcW w:w="1620" w:type="dxa"/>
            <w:vAlign w:val="center"/>
          </w:tcPr>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9960652"/>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Lecture Note</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7926834"/>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Text Book</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2440080"/>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Audio/Video</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9010839"/>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Web Material</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4929930"/>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Journal paper</w:t>
            </w:r>
          </w:p>
        </w:tc>
        <w:tc>
          <w:tcPr>
            <w:tcW w:w="1530" w:type="dxa"/>
            <w:vAlign w:val="center"/>
          </w:tcPr>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7925083"/>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Class Test</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4171357"/>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Final Exam</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6884000"/>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Assignment </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642592"/>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Participation</w:t>
            </w:r>
          </w:p>
          <w:p w:rsidR="00BD3769" w:rsidRPr="004F526B"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596750347"/>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Presentation</w:t>
            </w:r>
          </w:p>
        </w:tc>
      </w:tr>
      <w:tr w:rsidR="00BD3769" w:rsidRPr="004F526B" w:rsidTr="00053644">
        <w:trPr>
          <w:trHeight w:val="962"/>
          <w:jc w:val="center"/>
        </w:trPr>
        <w:tc>
          <w:tcPr>
            <w:tcW w:w="646"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CO2</w:t>
            </w:r>
          </w:p>
        </w:tc>
        <w:tc>
          <w:tcPr>
            <w:tcW w:w="1827" w:type="dxa"/>
            <w:vAlign w:val="center"/>
          </w:tcPr>
          <w:p w:rsidR="00BD3769" w:rsidRPr="00317DD1" w:rsidRDefault="00BD3769" w:rsidP="00053644">
            <w:pPr>
              <w:pStyle w:val="ListParagraph"/>
              <w:spacing w:after="0" w:line="240" w:lineRule="auto"/>
              <w:ind w:left="-18"/>
              <w:jc w:val="center"/>
              <w:rPr>
                <w:rFonts w:ascii="Arial" w:hAnsi="Arial" w:cs="Arial"/>
                <w:bCs/>
                <w:color w:val="000000" w:themeColor="text1"/>
                <w:sz w:val="18"/>
                <w:szCs w:val="18"/>
              </w:rPr>
            </w:pPr>
            <w:r>
              <w:rPr>
                <w:rFonts w:ascii="Arial" w:hAnsi="Arial" w:cs="Arial"/>
                <w:bCs/>
                <w:sz w:val="18"/>
                <w:szCs w:val="18"/>
              </w:rPr>
              <w:t xml:space="preserve">To </w:t>
            </w:r>
            <w:r w:rsidRPr="00317DD1">
              <w:rPr>
                <w:rFonts w:ascii="Arial" w:hAnsi="Arial" w:cs="Arial"/>
                <w:b/>
                <w:sz w:val="18"/>
                <w:szCs w:val="18"/>
              </w:rPr>
              <w:t xml:space="preserve">analyze </w:t>
            </w:r>
            <w:r w:rsidRPr="00317DD1">
              <w:rPr>
                <w:rFonts w:ascii="Arial" w:hAnsi="Arial" w:cs="Arial"/>
                <w:bCs/>
                <w:sz w:val="18"/>
                <w:szCs w:val="18"/>
              </w:rPr>
              <w:t>different types of formal languages and their corresponding formal grammars</w:t>
            </w:r>
          </w:p>
        </w:tc>
        <w:tc>
          <w:tcPr>
            <w:tcW w:w="2292" w:type="dxa"/>
            <w:vAlign w:val="center"/>
          </w:tcPr>
          <w:p w:rsidR="00BD3769" w:rsidRPr="004F526B" w:rsidRDefault="00BD3769" w:rsidP="00053644">
            <w:pPr>
              <w:pStyle w:val="ListParagraph"/>
              <w:spacing w:after="0" w:line="240" w:lineRule="auto"/>
              <w:ind w:left="0"/>
              <w:jc w:val="center"/>
              <w:rPr>
                <w:rFonts w:ascii="Arial" w:hAnsi="Arial" w:cs="Arial"/>
                <w:color w:val="000000" w:themeColor="text1"/>
                <w:sz w:val="18"/>
                <w:szCs w:val="18"/>
              </w:rPr>
            </w:pPr>
            <w:r w:rsidRPr="004F526B">
              <w:rPr>
                <w:rFonts w:ascii="Arial" w:hAnsi="Arial" w:cs="Arial"/>
                <w:b/>
                <w:bCs/>
                <w:sz w:val="18"/>
                <w:szCs w:val="18"/>
              </w:rPr>
              <w:t>Problem analysis (PO2</w:t>
            </w:r>
            <w:r>
              <w:rPr>
                <w:rFonts w:ascii="Arial" w:hAnsi="Arial" w:cs="Arial"/>
                <w:b/>
                <w:bCs/>
                <w:sz w:val="18"/>
                <w:szCs w:val="18"/>
              </w:rPr>
              <w:t>)</w:t>
            </w:r>
          </w:p>
        </w:tc>
        <w:tc>
          <w:tcPr>
            <w:tcW w:w="1260" w:type="dxa"/>
            <w:vAlign w:val="center"/>
          </w:tcPr>
          <w:p w:rsidR="00BD3769" w:rsidRPr="004F526B" w:rsidRDefault="00BD3769" w:rsidP="00053644">
            <w:pPr>
              <w:jc w:val="center"/>
              <w:rPr>
                <w:rFonts w:ascii="Arial" w:hAnsi="Arial" w:cs="Arial"/>
                <w:color w:val="000000" w:themeColor="text1"/>
                <w:sz w:val="18"/>
                <w:szCs w:val="18"/>
              </w:rPr>
            </w:pPr>
            <w:r w:rsidRPr="004F526B">
              <w:rPr>
                <w:rFonts w:ascii="Arial" w:hAnsi="Arial" w:cs="Arial"/>
                <w:color w:val="000000" w:themeColor="text1"/>
                <w:sz w:val="18"/>
                <w:szCs w:val="18"/>
              </w:rPr>
              <w:t>Cognitive domain – level 5</w:t>
            </w:r>
          </w:p>
        </w:tc>
        <w:tc>
          <w:tcPr>
            <w:tcW w:w="1620" w:type="dxa"/>
            <w:vAlign w:val="center"/>
          </w:tcPr>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9968903"/>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Lecture Note</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2782839"/>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Text Book</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065246"/>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Audio/Video</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7000215"/>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Web Material</w:t>
            </w:r>
          </w:p>
          <w:p w:rsidR="00BD3769" w:rsidRPr="004F526B"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197040267"/>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Journal paper</w:t>
            </w:r>
          </w:p>
        </w:tc>
        <w:tc>
          <w:tcPr>
            <w:tcW w:w="1530" w:type="dxa"/>
            <w:vAlign w:val="center"/>
          </w:tcPr>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3586270"/>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Class Test</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638689"/>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Final Exam</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0716955"/>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Assignment </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930623"/>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Participation</w:t>
            </w:r>
          </w:p>
          <w:p w:rsidR="00BD3769" w:rsidRPr="004F526B"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841967"/>
              </w:sdtPr>
              <w:sdtEndPr/>
              <w:sdtContent>
                <w:r w:rsidR="00BD3769" w:rsidRPr="004F526B">
                  <w:rPr>
                    <w:rFonts w:ascii="MS Gothic" w:eastAsia="MS Gothic" w:hAnsi="MS Gothic" w:cs="MS Gothic" w:hint="eastAsia"/>
                    <w:color w:val="000000" w:themeColor="text1"/>
                    <w:sz w:val="18"/>
                    <w:szCs w:val="18"/>
                  </w:rPr>
                  <w:t>☐</w:t>
                </w:r>
              </w:sdtContent>
            </w:sdt>
            <w:r w:rsidR="00BD3769" w:rsidRPr="004F526B">
              <w:rPr>
                <w:rFonts w:ascii="Arial" w:hAnsi="Arial" w:cs="Arial"/>
                <w:color w:val="000000" w:themeColor="text1"/>
                <w:sz w:val="18"/>
                <w:szCs w:val="18"/>
              </w:rPr>
              <w:t xml:space="preserve">  Presentation</w:t>
            </w:r>
          </w:p>
        </w:tc>
      </w:tr>
    </w:tbl>
    <w:p w:rsidR="00BD3769" w:rsidRPr="004F526B" w:rsidRDefault="00BD3769" w:rsidP="00053644">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BD3769" w:rsidRPr="004F526B" w:rsidTr="00541621">
        <w:trPr>
          <w:jc w:val="center"/>
        </w:trPr>
        <w:tc>
          <w:tcPr>
            <w:tcW w:w="9127" w:type="dxa"/>
          </w:tcPr>
          <w:p w:rsidR="00BD3769" w:rsidRPr="004F526B" w:rsidRDefault="00BD3769" w:rsidP="00053644">
            <w:pPr>
              <w:ind w:left="-63"/>
              <w:rPr>
                <w:rFonts w:ascii="Arial" w:hAnsi="Arial" w:cs="Arial"/>
                <w:b/>
                <w:color w:val="000000" w:themeColor="text1"/>
                <w:sz w:val="18"/>
                <w:szCs w:val="18"/>
              </w:rPr>
            </w:pPr>
            <w:r w:rsidRPr="004F526B">
              <w:rPr>
                <w:rFonts w:ascii="Arial" w:hAnsi="Arial" w:cs="Arial"/>
                <w:b/>
                <w:color w:val="000000" w:themeColor="text1"/>
                <w:sz w:val="18"/>
                <w:szCs w:val="18"/>
              </w:rPr>
              <w:t>Assessment and Marks Distribution:</w:t>
            </w:r>
          </w:p>
          <w:p w:rsidR="00BD3769" w:rsidRPr="004F526B" w:rsidRDefault="00BD3769" w:rsidP="00053644">
            <w:pPr>
              <w:rPr>
                <w:rFonts w:ascii="Arial" w:hAnsi="Arial" w:cs="Arial"/>
                <w:bCs/>
                <w:color w:val="000000" w:themeColor="text1"/>
                <w:sz w:val="18"/>
                <w:szCs w:val="18"/>
              </w:rPr>
            </w:pPr>
            <w:r w:rsidRPr="004F526B">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BD3769" w:rsidRPr="004F526B" w:rsidRDefault="00BD3769" w:rsidP="00053644">
            <w:pPr>
              <w:rPr>
                <w:rFonts w:ascii="Arial" w:hAnsi="Arial" w:cs="Arial"/>
                <w:bCs/>
                <w:color w:val="000000" w:themeColor="text1"/>
                <w:sz w:val="18"/>
                <w:szCs w:val="18"/>
              </w:rPr>
            </w:pPr>
            <w:r w:rsidRPr="004F526B">
              <w:rPr>
                <w:rFonts w:ascii="Arial" w:hAnsi="Arial" w:cs="Arial"/>
                <w:bCs/>
                <w:color w:val="000000" w:themeColor="text1"/>
                <w:sz w:val="18"/>
                <w:szCs w:val="18"/>
              </w:rPr>
              <w:tab/>
              <w:t>Class tests + Assignments due in different times of the semester (20%)</w:t>
            </w:r>
          </w:p>
          <w:p w:rsidR="00BD3769" w:rsidRPr="004F526B" w:rsidRDefault="00BD3769" w:rsidP="00053644">
            <w:pPr>
              <w:rPr>
                <w:rFonts w:ascii="Arial" w:hAnsi="Arial" w:cs="Arial"/>
                <w:bCs/>
                <w:color w:val="000000" w:themeColor="text1"/>
                <w:sz w:val="18"/>
                <w:szCs w:val="18"/>
              </w:rPr>
            </w:pPr>
            <w:r w:rsidRPr="004F526B">
              <w:rPr>
                <w:rFonts w:ascii="Arial" w:hAnsi="Arial" w:cs="Arial"/>
                <w:bCs/>
                <w:color w:val="000000" w:themeColor="text1"/>
                <w:sz w:val="18"/>
                <w:szCs w:val="18"/>
              </w:rPr>
              <w:tab/>
              <w:t xml:space="preserve">A comprehensive final exam (70%), Total Time: 3 hours. </w:t>
            </w:r>
          </w:p>
          <w:p w:rsidR="00BD3769" w:rsidRPr="004F526B" w:rsidRDefault="00BD3769" w:rsidP="00053644">
            <w:pPr>
              <w:rPr>
                <w:rFonts w:ascii="Arial" w:hAnsi="Arial" w:cs="Arial"/>
                <w:b/>
                <w:color w:val="000000" w:themeColor="text1"/>
                <w:sz w:val="18"/>
                <w:szCs w:val="18"/>
              </w:rPr>
            </w:pPr>
            <w:r w:rsidRPr="004F526B">
              <w:rPr>
                <w:rFonts w:ascii="Arial" w:hAnsi="Arial" w:cs="Arial"/>
                <w:bCs/>
                <w:color w:val="000000" w:themeColor="text1"/>
                <w:sz w:val="18"/>
                <w:szCs w:val="18"/>
              </w:rPr>
              <w:tab/>
              <w:t>A class participation mark (10%).</w:t>
            </w:r>
          </w:p>
        </w:tc>
      </w:tr>
      <w:tr w:rsidR="00BD3769" w:rsidRPr="004F526B" w:rsidTr="00541621">
        <w:trPr>
          <w:jc w:val="center"/>
        </w:trPr>
        <w:tc>
          <w:tcPr>
            <w:tcW w:w="9127" w:type="dxa"/>
          </w:tcPr>
          <w:p w:rsidR="00BD3769" w:rsidRDefault="00BD3769" w:rsidP="00053644">
            <w:pPr>
              <w:jc w:val="both"/>
              <w:rPr>
                <w:rFonts w:ascii="Arial" w:hAnsi="Arial" w:cs="Arial"/>
                <w:b/>
                <w:bCs/>
                <w:iCs/>
                <w:sz w:val="18"/>
                <w:szCs w:val="18"/>
              </w:rPr>
            </w:pPr>
            <w:r w:rsidRPr="004F526B">
              <w:rPr>
                <w:rFonts w:ascii="Arial" w:hAnsi="Arial" w:cs="Arial"/>
                <w:b/>
                <w:bCs/>
                <w:iCs/>
                <w:sz w:val="18"/>
                <w:szCs w:val="18"/>
              </w:rPr>
              <w:t>Course Contents:</w:t>
            </w:r>
          </w:p>
          <w:p w:rsidR="00BD3769" w:rsidRPr="000E72B5" w:rsidRDefault="00BD3769" w:rsidP="00053644">
            <w:pPr>
              <w:spacing w:after="80"/>
              <w:jc w:val="both"/>
              <w:rPr>
                <w:rFonts w:ascii="Arial" w:hAnsi="Arial" w:cs="Arial"/>
                <w:bCs/>
                <w:iCs/>
                <w:sz w:val="18"/>
                <w:szCs w:val="18"/>
              </w:rPr>
            </w:pPr>
            <w:r w:rsidRPr="000E72B5">
              <w:rPr>
                <w:rFonts w:ascii="Arial" w:hAnsi="Arial" w:cs="Arial"/>
                <w:bCs/>
                <w:sz w:val="18"/>
                <w:szCs w:val="18"/>
              </w:rPr>
              <w:t xml:space="preserve">Fundamentals </w:t>
            </w:r>
            <w:r w:rsidRPr="000E72B5">
              <w:rPr>
                <w:rFonts w:ascii="Arial" w:hAnsi="Arial" w:cs="Arial"/>
                <w:bCs/>
                <w:iCs/>
                <w:sz w:val="18"/>
                <w:szCs w:val="18"/>
              </w:rPr>
              <w:t>: Strings, Alphabet, Language, Operations, Finite state machine, definitions, finite automaton model, acceptance of strings, and languages, deterministic finite automaton and nondeterministic finite automaton, transition diagrams and Language recognizers.</w:t>
            </w:r>
          </w:p>
          <w:p w:rsidR="00BD3769" w:rsidRPr="000E72B5" w:rsidRDefault="00BD3769" w:rsidP="00053644">
            <w:pPr>
              <w:spacing w:after="80"/>
              <w:jc w:val="both"/>
              <w:rPr>
                <w:rFonts w:ascii="Arial" w:hAnsi="Arial" w:cs="Arial"/>
                <w:bCs/>
                <w:iCs/>
                <w:sz w:val="18"/>
                <w:szCs w:val="18"/>
              </w:rPr>
            </w:pPr>
            <w:r w:rsidRPr="000E72B5">
              <w:rPr>
                <w:rFonts w:ascii="Arial" w:hAnsi="Arial" w:cs="Arial"/>
                <w:bCs/>
                <w:sz w:val="18"/>
                <w:szCs w:val="18"/>
              </w:rPr>
              <w:t>Finite Automata</w:t>
            </w:r>
            <w:r w:rsidRPr="000E72B5">
              <w:rPr>
                <w:rFonts w:ascii="Arial" w:hAnsi="Arial" w:cs="Arial"/>
                <w:bCs/>
                <w:iCs/>
                <w:sz w:val="18"/>
                <w:szCs w:val="18"/>
              </w:rPr>
              <w:t>: NFA with null transitions – Significance, acceptance of languages. Conversions and Equivalence: Equivalence between NFA with and without null transitions, NFA to DFA conversion, minimization of FSM, equivalence between two FSM’s,  Finite Automata with output- Moore and Mealy machines.</w:t>
            </w:r>
          </w:p>
          <w:p w:rsidR="00BD3769" w:rsidRPr="000E72B5" w:rsidRDefault="00BD3769" w:rsidP="00053644">
            <w:pPr>
              <w:spacing w:after="80"/>
              <w:jc w:val="both"/>
              <w:rPr>
                <w:rFonts w:ascii="Arial" w:hAnsi="Arial" w:cs="Arial"/>
                <w:bCs/>
                <w:iCs/>
                <w:sz w:val="18"/>
                <w:szCs w:val="18"/>
              </w:rPr>
            </w:pPr>
            <w:r w:rsidRPr="000E72B5">
              <w:rPr>
                <w:rFonts w:ascii="Arial" w:hAnsi="Arial" w:cs="Arial"/>
                <w:bCs/>
                <w:sz w:val="18"/>
                <w:szCs w:val="18"/>
              </w:rPr>
              <w:t>Regular Languages</w:t>
            </w:r>
            <w:r w:rsidRPr="000E72B5">
              <w:rPr>
                <w:rFonts w:ascii="Arial" w:hAnsi="Arial" w:cs="Arial"/>
                <w:bCs/>
                <w:iCs/>
                <w:sz w:val="18"/>
                <w:szCs w:val="18"/>
              </w:rPr>
              <w:t>: Regular sets, regular expressions, identity rules, Constructing finite Automata for a given regular expressions, Conversion of Finite Automata to Regular expressions. Pumping lemma of regular sets, closure properties of regular sets</w:t>
            </w:r>
          </w:p>
          <w:p w:rsidR="00BD3769" w:rsidRPr="000E72B5" w:rsidRDefault="00BD3769" w:rsidP="00053644">
            <w:pPr>
              <w:spacing w:after="80"/>
              <w:jc w:val="both"/>
              <w:rPr>
                <w:rFonts w:ascii="Arial" w:hAnsi="Arial" w:cs="Arial"/>
                <w:bCs/>
                <w:sz w:val="18"/>
                <w:szCs w:val="18"/>
              </w:rPr>
            </w:pPr>
            <w:r w:rsidRPr="000E72B5">
              <w:rPr>
                <w:rFonts w:ascii="Arial" w:hAnsi="Arial" w:cs="Arial"/>
                <w:bCs/>
                <w:sz w:val="18"/>
                <w:szCs w:val="18"/>
              </w:rPr>
              <w:t>Grammar Formalism: Regular grammars-right linear and left linear grammars, equivalence between regular linear grammar and FA, inter conversion, Context free grammar, derivation trees, and sentential forms. Rightmost and leftmost derivation of strings.</w:t>
            </w:r>
          </w:p>
          <w:p w:rsidR="00BD3769" w:rsidRPr="000E72B5" w:rsidRDefault="00BD3769" w:rsidP="00053644">
            <w:pPr>
              <w:spacing w:after="80"/>
              <w:jc w:val="both"/>
              <w:rPr>
                <w:rFonts w:ascii="Arial" w:hAnsi="Arial" w:cs="Arial"/>
                <w:bCs/>
                <w:sz w:val="18"/>
                <w:szCs w:val="18"/>
              </w:rPr>
            </w:pPr>
            <w:r w:rsidRPr="000E72B5">
              <w:rPr>
                <w:rFonts w:ascii="Arial" w:hAnsi="Arial" w:cs="Arial"/>
                <w:bCs/>
                <w:sz w:val="18"/>
                <w:szCs w:val="18"/>
              </w:rPr>
              <w:t>Context Free Grammars: Ambiguity in context free grammars. Minimization of Context Free Grammars. Chomsky normal form, Greibach normal form, Pumping Lemma for Context Free Languages. Enumeration of properties of CFL.</w:t>
            </w:r>
          </w:p>
          <w:p w:rsidR="00BD3769" w:rsidRPr="000E72B5" w:rsidRDefault="00BD3769" w:rsidP="00053644">
            <w:pPr>
              <w:spacing w:after="80"/>
              <w:jc w:val="both"/>
              <w:rPr>
                <w:rFonts w:ascii="Arial" w:hAnsi="Arial" w:cs="Arial"/>
                <w:bCs/>
                <w:sz w:val="18"/>
                <w:szCs w:val="18"/>
              </w:rPr>
            </w:pPr>
            <w:r w:rsidRPr="000E72B5">
              <w:rPr>
                <w:rFonts w:ascii="Arial" w:hAnsi="Arial" w:cs="Arial"/>
                <w:bCs/>
                <w:sz w:val="18"/>
                <w:szCs w:val="18"/>
              </w:rPr>
              <w:t>Push Down Automata: Push down automata, definition, model, acceptance of CFL, Acceptance by final state and acceptance by empty state and its equivalence. Equivalence of CFL and PDA, interconversion. Introduction to DCFL and DPDA.</w:t>
            </w:r>
          </w:p>
          <w:p w:rsidR="00BD3769" w:rsidRPr="000E72B5" w:rsidRDefault="00BD3769" w:rsidP="00053644">
            <w:pPr>
              <w:spacing w:after="80"/>
              <w:jc w:val="both"/>
              <w:rPr>
                <w:rFonts w:ascii="Arial" w:hAnsi="Arial" w:cs="Arial"/>
                <w:bCs/>
                <w:sz w:val="18"/>
                <w:szCs w:val="18"/>
              </w:rPr>
            </w:pPr>
            <w:r w:rsidRPr="000E72B5">
              <w:rPr>
                <w:rFonts w:ascii="Arial" w:hAnsi="Arial" w:cs="Arial"/>
                <w:bCs/>
                <w:iCs/>
                <w:sz w:val="18"/>
                <w:szCs w:val="18"/>
              </w:rPr>
              <w:t xml:space="preserve">Turing Machine: </w:t>
            </w:r>
            <w:r w:rsidRPr="000E72B5">
              <w:rPr>
                <w:rFonts w:ascii="Arial" w:hAnsi="Arial" w:cs="Arial"/>
                <w:bCs/>
                <w:sz w:val="18"/>
                <w:szCs w:val="18"/>
              </w:rPr>
              <w:t>Turing Machine, definition, model, design of TM, Computable functions, recursively enumerable languages.  Church’s hypothesis, counter machine, types of Turing machines. , linear bounded automata and context sensitive language.</w:t>
            </w:r>
          </w:p>
          <w:p w:rsidR="00BD3769" w:rsidRPr="004F526B" w:rsidRDefault="00BD3769" w:rsidP="00A02CEA">
            <w:pPr>
              <w:jc w:val="both"/>
              <w:rPr>
                <w:rFonts w:ascii="Arial" w:hAnsi="Arial" w:cs="Arial"/>
                <w:b/>
                <w:color w:val="FF0000"/>
                <w:sz w:val="18"/>
                <w:szCs w:val="18"/>
              </w:rPr>
            </w:pPr>
            <w:r w:rsidRPr="000E72B5">
              <w:rPr>
                <w:rFonts w:ascii="Arial" w:hAnsi="Arial" w:cs="Arial"/>
                <w:bCs/>
                <w:sz w:val="18"/>
                <w:szCs w:val="18"/>
              </w:rPr>
              <w:t>Computability Theory: Chomsky hierarchy of languages, decidability of problems, Universal Turing machine, undecidability of posts correspondence problem, Turing reducibility, Definition of P and NP Problems, NP complete and NP hard problems.</w:t>
            </w:r>
          </w:p>
        </w:tc>
      </w:tr>
    </w:tbl>
    <w:p w:rsidR="00BD3769" w:rsidRPr="00E70C92" w:rsidRDefault="00BD3769" w:rsidP="00A37596">
      <w:pPr>
        <w:jc w:val="both"/>
        <w:rPr>
          <w:rFonts w:ascii="Arial" w:hAnsi="Arial" w:cs="Arial"/>
          <w:b/>
          <w:spacing w:val="-3"/>
          <w:sz w:val="19"/>
          <w:szCs w:val="19"/>
        </w:rPr>
      </w:pPr>
      <w:r w:rsidRPr="00E70C92">
        <w:rPr>
          <w:rFonts w:ascii="Arial" w:hAnsi="Arial" w:cs="Arial"/>
          <w:b/>
          <w:spacing w:val="-3"/>
          <w:sz w:val="19"/>
          <w:szCs w:val="19"/>
        </w:rPr>
        <w:lastRenderedPageBreak/>
        <w:t xml:space="preserve">Text Book: </w:t>
      </w:r>
    </w:p>
    <w:tbl>
      <w:tblPr>
        <w:tblW w:w="4971" w:type="pct"/>
        <w:jc w:val="center"/>
        <w:tblLook w:val="0000" w:firstRow="0" w:lastRow="0" w:firstColumn="0" w:lastColumn="0" w:noHBand="0" w:noVBand="0"/>
      </w:tblPr>
      <w:tblGrid>
        <w:gridCol w:w="369"/>
        <w:gridCol w:w="2795"/>
        <w:gridCol w:w="269"/>
        <w:gridCol w:w="5755"/>
      </w:tblGrid>
      <w:tr w:rsidR="00BD3769" w:rsidRPr="00083C2D" w:rsidTr="00A37596">
        <w:trPr>
          <w:jc w:val="center"/>
        </w:trPr>
        <w:tc>
          <w:tcPr>
            <w:tcW w:w="201" w:type="pct"/>
          </w:tcPr>
          <w:p w:rsidR="00BD3769" w:rsidRPr="00083C2D" w:rsidRDefault="00BD3769" w:rsidP="00053644">
            <w:pPr>
              <w:suppressAutoHyphens/>
              <w:jc w:val="both"/>
              <w:rPr>
                <w:rFonts w:ascii="Arial" w:hAnsi="Arial" w:cs="Arial"/>
                <w:spacing w:val="-3"/>
                <w:sz w:val="19"/>
                <w:szCs w:val="19"/>
              </w:rPr>
            </w:pPr>
            <w:r w:rsidRPr="00083C2D">
              <w:rPr>
                <w:rFonts w:ascii="Arial" w:hAnsi="Arial" w:cs="Arial"/>
                <w:spacing w:val="-3"/>
                <w:sz w:val="19"/>
                <w:szCs w:val="19"/>
              </w:rPr>
              <w:t>1.</w:t>
            </w:r>
          </w:p>
        </w:tc>
        <w:tc>
          <w:tcPr>
            <w:tcW w:w="1521" w:type="pct"/>
          </w:tcPr>
          <w:p w:rsidR="00BD3769" w:rsidRPr="00083C2D" w:rsidRDefault="00BD3769" w:rsidP="00053644">
            <w:pPr>
              <w:suppressAutoHyphens/>
              <w:rPr>
                <w:rFonts w:ascii="Arial" w:hAnsi="Arial" w:cs="Arial"/>
                <w:sz w:val="19"/>
                <w:szCs w:val="19"/>
              </w:rPr>
            </w:pPr>
            <w:r w:rsidRPr="004F526B">
              <w:rPr>
                <w:rFonts w:ascii="Arial" w:hAnsi="Arial" w:cs="Arial"/>
                <w:spacing w:val="-3"/>
                <w:sz w:val="18"/>
                <w:szCs w:val="18"/>
              </w:rPr>
              <w:t>Jo</w:t>
            </w:r>
            <w:r>
              <w:rPr>
                <w:rFonts w:ascii="Arial" w:hAnsi="Arial" w:cs="Arial"/>
                <w:spacing w:val="-3"/>
                <w:sz w:val="18"/>
                <w:szCs w:val="18"/>
              </w:rPr>
              <w:t>ha E. Hopcroft, Jeffery Ullman</w:t>
            </w:r>
          </w:p>
        </w:tc>
        <w:tc>
          <w:tcPr>
            <w:tcW w:w="146" w:type="pct"/>
          </w:tcPr>
          <w:p w:rsidR="00BD3769" w:rsidRPr="00083C2D" w:rsidRDefault="00BD3769" w:rsidP="00053644">
            <w:pPr>
              <w:suppressAutoHyphens/>
              <w:jc w:val="both"/>
              <w:rPr>
                <w:rFonts w:ascii="Arial" w:hAnsi="Arial" w:cs="Arial"/>
                <w:spacing w:val="-3"/>
                <w:sz w:val="19"/>
                <w:szCs w:val="19"/>
              </w:rPr>
            </w:pPr>
            <w:r w:rsidRPr="00083C2D">
              <w:rPr>
                <w:rFonts w:ascii="Arial" w:hAnsi="Arial" w:cs="Arial"/>
                <w:sz w:val="19"/>
                <w:szCs w:val="19"/>
              </w:rPr>
              <w:t>:</w:t>
            </w:r>
          </w:p>
        </w:tc>
        <w:tc>
          <w:tcPr>
            <w:tcW w:w="3132" w:type="pct"/>
          </w:tcPr>
          <w:p w:rsidR="00BD3769" w:rsidRPr="00900629" w:rsidRDefault="00BD3769" w:rsidP="00053644">
            <w:pPr>
              <w:suppressAutoHyphens/>
              <w:rPr>
                <w:rFonts w:ascii="Arial" w:hAnsi="Arial" w:cs="Arial"/>
                <w:b/>
                <w:bCs/>
                <w:sz w:val="19"/>
                <w:szCs w:val="19"/>
              </w:rPr>
            </w:pPr>
            <w:r w:rsidRPr="00900629">
              <w:rPr>
                <w:rFonts w:ascii="Arial" w:hAnsi="Arial" w:cs="Arial"/>
                <w:b/>
                <w:bCs/>
                <w:spacing w:val="-3"/>
                <w:sz w:val="18"/>
                <w:szCs w:val="18"/>
              </w:rPr>
              <w:t>Introduction to Automata theory, Languages &amp; Computation</w:t>
            </w:r>
            <w:r>
              <w:rPr>
                <w:rFonts w:ascii="Arial" w:hAnsi="Arial" w:cs="Arial"/>
                <w:b/>
                <w:bCs/>
                <w:spacing w:val="-3"/>
                <w:sz w:val="18"/>
                <w:szCs w:val="18"/>
              </w:rPr>
              <w:t xml:space="preserve">, </w:t>
            </w:r>
            <w:r w:rsidRPr="00900629">
              <w:rPr>
                <w:rFonts w:ascii="Arial" w:hAnsi="Arial" w:cs="Arial"/>
                <w:i/>
                <w:iCs/>
                <w:spacing w:val="-3"/>
                <w:sz w:val="18"/>
                <w:szCs w:val="18"/>
              </w:rPr>
              <w:t>Narosa Publishers</w:t>
            </w:r>
          </w:p>
        </w:tc>
      </w:tr>
      <w:tr w:rsidR="00BD3769" w:rsidRPr="00083C2D" w:rsidTr="00A37596">
        <w:trPr>
          <w:trHeight w:val="362"/>
          <w:jc w:val="center"/>
        </w:trPr>
        <w:tc>
          <w:tcPr>
            <w:tcW w:w="201" w:type="pct"/>
          </w:tcPr>
          <w:p w:rsidR="00BD3769" w:rsidRPr="00083C2D" w:rsidRDefault="00BD3769" w:rsidP="00053644">
            <w:pPr>
              <w:suppressAutoHyphens/>
              <w:jc w:val="both"/>
              <w:rPr>
                <w:rFonts w:ascii="Arial" w:hAnsi="Arial" w:cs="Arial"/>
                <w:spacing w:val="-3"/>
                <w:sz w:val="19"/>
                <w:szCs w:val="19"/>
              </w:rPr>
            </w:pPr>
            <w:r w:rsidRPr="00083C2D">
              <w:rPr>
                <w:rFonts w:ascii="Arial" w:hAnsi="Arial" w:cs="Arial"/>
                <w:spacing w:val="-3"/>
                <w:sz w:val="19"/>
                <w:szCs w:val="19"/>
              </w:rPr>
              <w:t>2.</w:t>
            </w:r>
          </w:p>
        </w:tc>
        <w:tc>
          <w:tcPr>
            <w:tcW w:w="1521" w:type="pct"/>
          </w:tcPr>
          <w:p w:rsidR="00BD3769" w:rsidRPr="00083C2D" w:rsidRDefault="00BD3769" w:rsidP="00053644">
            <w:pPr>
              <w:suppressAutoHyphens/>
              <w:rPr>
                <w:rFonts w:ascii="Arial" w:hAnsi="Arial" w:cs="Arial"/>
                <w:spacing w:val="-3"/>
                <w:sz w:val="19"/>
                <w:szCs w:val="19"/>
              </w:rPr>
            </w:pPr>
            <w:r w:rsidRPr="004F526B">
              <w:rPr>
                <w:rFonts w:ascii="Arial" w:hAnsi="Arial" w:cs="Arial"/>
                <w:spacing w:val="-3"/>
                <w:sz w:val="18"/>
                <w:szCs w:val="18"/>
              </w:rPr>
              <w:t>K.L.P. Mishra &amp;N.Chandrasekaran</w:t>
            </w:r>
          </w:p>
        </w:tc>
        <w:tc>
          <w:tcPr>
            <w:tcW w:w="146" w:type="pct"/>
          </w:tcPr>
          <w:p w:rsidR="00BD3769" w:rsidRPr="00083C2D" w:rsidRDefault="00BD3769" w:rsidP="00053644">
            <w:pPr>
              <w:suppressAutoHyphens/>
              <w:jc w:val="both"/>
              <w:rPr>
                <w:rFonts w:ascii="Arial" w:hAnsi="Arial" w:cs="Arial"/>
                <w:spacing w:val="-3"/>
                <w:sz w:val="19"/>
                <w:szCs w:val="19"/>
              </w:rPr>
            </w:pPr>
            <w:r w:rsidRPr="00083C2D">
              <w:rPr>
                <w:rFonts w:ascii="Arial" w:hAnsi="Arial" w:cs="Arial"/>
                <w:sz w:val="19"/>
                <w:szCs w:val="19"/>
              </w:rPr>
              <w:t>:</w:t>
            </w:r>
          </w:p>
        </w:tc>
        <w:tc>
          <w:tcPr>
            <w:tcW w:w="3132" w:type="pct"/>
          </w:tcPr>
          <w:p w:rsidR="00BD3769" w:rsidRPr="00083C2D" w:rsidRDefault="00BD3769" w:rsidP="00053644">
            <w:pPr>
              <w:suppressAutoHyphens/>
              <w:rPr>
                <w:rFonts w:ascii="Arial" w:hAnsi="Arial" w:cs="Arial"/>
                <w:spacing w:val="-3"/>
                <w:sz w:val="19"/>
                <w:szCs w:val="19"/>
              </w:rPr>
            </w:pPr>
            <w:r w:rsidRPr="006B1C34">
              <w:rPr>
                <w:rFonts w:ascii="Arial" w:hAnsi="Arial" w:cs="Arial"/>
                <w:b/>
                <w:bCs/>
                <w:spacing w:val="-3"/>
                <w:sz w:val="18"/>
                <w:szCs w:val="18"/>
              </w:rPr>
              <w:t>Theory of Computer Science</w:t>
            </w:r>
            <w:r>
              <w:rPr>
                <w:rFonts w:ascii="Arial" w:hAnsi="Arial" w:cs="Arial"/>
                <w:sz w:val="19"/>
                <w:szCs w:val="19"/>
              </w:rPr>
              <w:t xml:space="preserve">, </w:t>
            </w:r>
            <w:r w:rsidRPr="006B1C34">
              <w:rPr>
                <w:rFonts w:ascii="Arial" w:hAnsi="Arial" w:cs="Arial"/>
                <w:i/>
                <w:iCs/>
                <w:spacing w:val="-3"/>
                <w:sz w:val="18"/>
                <w:szCs w:val="18"/>
              </w:rPr>
              <w:t>PHI Learning.</w:t>
            </w:r>
          </w:p>
        </w:tc>
      </w:tr>
      <w:tr w:rsidR="00BD3769" w:rsidRPr="00083C2D" w:rsidTr="00A37596">
        <w:trPr>
          <w:trHeight w:val="362"/>
          <w:jc w:val="center"/>
        </w:trPr>
        <w:tc>
          <w:tcPr>
            <w:tcW w:w="201" w:type="pct"/>
          </w:tcPr>
          <w:p w:rsidR="00BD3769" w:rsidRPr="00083C2D" w:rsidRDefault="00BD3769" w:rsidP="00053644">
            <w:pPr>
              <w:suppressAutoHyphens/>
              <w:jc w:val="both"/>
              <w:rPr>
                <w:rFonts w:ascii="Arial" w:hAnsi="Arial" w:cs="Arial"/>
                <w:spacing w:val="-3"/>
                <w:sz w:val="19"/>
                <w:szCs w:val="19"/>
              </w:rPr>
            </w:pPr>
            <w:r>
              <w:rPr>
                <w:rFonts w:ascii="Arial" w:hAnsi="Arial" w:cs="Arial"/>
                <w:spacing w:val="-3"/>
                <w:sz w:val="19"/>
                <w:szCs w:val="19"/>
              </w:rPr>
              <w:t>3.</w:t>
            </w:r>
          </w:p>
        </w:tc>
        <w:tc>
          <w:tcPr>
            <w:tcW w:w="1521" w:type="pct"/>
          </w:tcPr>
          <w:p w:rsidR="00BD3769" w:rsidRPr="004F526B" w:rsidRDefault="00BD3769" w:rsidP="00053644">
            <w:pPr>
              <w:suppressAutoHyphens/>
              <w:rPr>
                <w:rFonts w:ascii="Arial" w:hAnsi="Arial" w:cs="Arial"/>
                <w:spacing w:val="-3"/>
                <w:sz w:val="18"/>
                <w:szCs w:val="18"/>
              </w:rPr>
            </w:pPr>
            <w:r w:rsidRPr="004F526B">
              <w:rPr>
                <w:rFonts w:ascii="Arial" w:hAnsi="Arial" w:cs="Arial"/>
                <w:spacing w:val="-3"/>
                <w:sz w:val="18"/>
                <w:szCs w:val="18"/>
              </w:rPr>
              <w:t>Michael Sipsev</w:t>
            </w:r>
          </w:p>
        </w:tc>
        <w:tc>
          <w:tcPr>
            <w:tcW w:w="146" w:type="pct"/>
          </w:tcPr>
          <w:p w:rsidR="00BD3769" w:rsidRPr="00083C2D" w:rsidRDefault="00BD3769" w:rsidP="00053644">
            <w:pPr>
              <w:suppressAutoHyphens/>
              <w:jc w:val="both"/>
              <w:rPr>
                <w:rFonts w:ascii="Arial" w:hAnsi="Arial" w:cs="Arial"/>
                <w:sz w:val="19"/>
                <w:szCs w:val="19"/>
              </w:rPr>
            </w:pPr>
            <w:r>
              <w:rPr>
                <w:rFonts w:ascii="Arial" w:hAnsi="Arial" w:cs="Arial"/>
                <w:sz w:val="19"/>
                <w:szCs w:val="19"/>
              </w:rPr>
              <w:t>:</w:t>
            </w:r>
          </w:p>
        </w:tc>
        <w:tc>
          <w:tcPr>
            <w:tcW w:w="3132" w:type="pct"/>
          </w:tcPr>
          <w:p w:rsidR="00BD3769" w:rsidRPr="006B1C34" w:rsidRDefault="00BD3769" w:rsidP="00053644">
            <w:pPr>
              <w:suppressAutoHyphens/>
              <w:rPr>
                <w:rFonts w:ascii="Arial" w:hAnsi="Arial" w:cs="Arial"/>
                <w:b/>
                <w:bCs/>
                <w:spacing w:val="-3"/>
                <w:sz w:val="18"/>
                <w:szCs w:val="18"/>
              </w:rPr>
            </w:pPr>
            <w:r w:rsidRPr="00711F3B">
              <w:rPr>
                <w:rFonts w:ascii="Arial" w:hAnsi="Arial" w:cs="Arial"/>
                <w:b/>
                <w:bCs/>
                <w:spacing w:val="-3"/>
                <w:sz w:val="18"/>
                <w:szCs w:val="18"/>
              </w:rPr>
              <w:t>Theory of Computation</w:t>
            </w:r>
            <w:r w:rsidRPr="00711F3B">
              <w:rPr>
                <w:rFonts w:ascii="Arial" w:hAnsi="Arial" w:cs="Arial"/>
                <w:i/>
                <w:iCs/>
                <w:spacing w:val="-3"/>
                <w:sz w:val="18"/>
                <w:szCs w:val="18"/>
              </w:rPr>
              <w:t>, Cenage Learning</w:t>
            </w:r>
          </w:p>
        </w:tc>
      </w:tr>
    </w:tbl>
    <w:p w:rsidR="00BD3769" w:rsidRPr="004F526B" w:rsidRDefault="00BD3769" w:rsidP="00053644">
      <w:pPr>
        <w:ind w:firstLine="720"/>
        <w:jc w:val="both"/>
        <w:rPr>
          <w:rFonts w:ascii="Arial" w:hAnsi="Arial" w:cs="Arial"/>
          <w:sz w:val="18"/>
          <w:szCs w:val="18"/>
        </w:rPr>
      </w:pPr>
    </w:p>
    <w:p w:rsidR="00BD3769" w:rsidRPr="006A7DA6"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DA6">
        <w:rPr>
          <w:rFonts w:ascii="Arial" w:hAnsi="Arial" w:cs="Arial"/>
          <w:b/>
          <w:bCs/>
          <w:iCs/>
          <w:sz w:val="18"/>
          <w:szCs w:val="18"/>
        </w:rPr>
        <w:t>CSE2221: Design and Analysis of Algorithms</w:t>
      </w:r>
    </w:p>
    <w:p w:rsidR="00BD3769" w:rsidRPr="006A7DA6"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DA6">
        <w:rPr>
          <w:rFonts w:ascii="Arial" w:hAnsi="Arial" w:cs="Arial"/>
          <w:b/>
          <w:bCs/>
          <w:iCs/>
          <w:sz w:val="18"/>
          <w:szCs w:val="18"/>
        </w:rPr>
        <w:t xml:space="preserve">Credits: </w:t>
      </w:r>
      <w:r w:rsidRPr="006A7DA6">
        <w:rPr>
          <w:rFonts w:ascii="Arial" w:hAnsi="Arial" w:cs="Arial"/>
          <w:iCs/>
          <w:sz w:val="18"/>
          <w:szCs w:val="18"/>
        </w:rPr>
        <w:t xml:space="preserve">3 </w:t>
      </w:r>
      <w:r w:rsidR="00844CE6">
        <w:rPr>
          <w:rFonts w:ascii="Arial" w:hAnsi="Arial" w:cs="Arial"/>
          <w:b/>
          <w:bCs/>
          <w:iCs/>
          <w:sz w:val="18"/>
          <w:szCs w:val="18"/>
        </w:rPr>
        <w:t>Contact Hours: 42</w:t>
      </w:r>
    </w:p>
    <w:p w:rsidR="00BD3769" w:rsidRPr="006A7DA6"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DA6">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BD3769" w:rsidRPr="006A7DA6" w:rsidRDefault="00BD3769"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3769" w:rsidRPr="006A7DA6" w:rsidTr="00053644">
        <w:trPr>
          <w:jc w:val="center"/>
        </w:trPr>
        <w:tc>
          <w:tcPr>
            <w:tcW w:w="1439" w:type="dxa"/>
          </w:tcPr>
          <w:p w:rsidR="00BD3769" w:rsidRPr="006A7DA6" w:rsidRDefault="00BD3769" w:rsidP="00053644">
            <w:pPr>
              <w:rPr>
                <w:rFonts w:ascii="Arial" w:hAnsi="Arial" w:cs="Arial"/>
                <w:b/>
                <w:bCs/>
                <w:sz w:val="18"/>
                <w:szCs w:val="18"/>
              </w:rPr>
            </w:pPr>
            <w:r w:rsidRPr="006A7DA6">
              <w:rPr>
                <w:rFonts w:ascii="Arial" w:hAnsi="Arial" w:cs="Arial"/>
                <w:b/>
                <w:sz w:val="18"/>
                <w:szCs w:val="18"/>
              </w:rPr>
              <w:t>Prerequisite:</w:t>
            </w:r>
          </w:p>
        </w:tc>
        <w:tc>
          <w:tcPr>
            <w:tcW w:w="7741" w:type="dxa"/>
          </w:tcPr>
          <w:p w:rsidR="00BD3769" w:rsidRPr="006A7DA6" w:rsidRDefault="00BD3769" w:rsidP="00053644">
            <w:pPr>
              <w:rPr>
                <w:rFonts w:ascii="Arial" w:hAnsi="Arial" w:cs="Arial"/>
                <w:iCs/>
                <w:sz w:val="18"/>
                <w:szCs w:val="18"/>
              </w:rPr>
            </w:pPr>
            <w:r w:rsidRPr="006A7DA6">
              <w:rPr>
                <w:rFonts w:ascii="Arial" w:hAnsi="Arial" w:cs="Arial"/>
                <w:iCs/>
                <w:sz w:val="18"/>
                <w:szCs w:val="18"/>
              </w:rPr>
              <w:t>CSE1121: Structural Programming Language, CSE2121: Data Structure</w:t>
            </w:r>
          </w:p>
        </w:tc>
      </w:tr>
      <w:tr w:rsidR="00BD3769" w:rsidRPr="006A7DA6" w:rsidTr="00053644">
        <w:trPr>
          <w:jc w:val="center"/>
        </w:trPr>
        <w:tc>
          <w:tcPr>
            <w:tcW w:w="1439" w:type="dxa"/>
          </w:tcPr>
          <w:p w:rsidR="00BD3769" w:rsidRPr="006A7DA6" w:rsidRDefault="00BD3769" w:rsidP="00053644">
            <w:pPr>
              <w:rPr>
                <w:rFonts w:ascii="Arial" w:hAnsi="Arial" w:cs="Arial"/>
                <w:b/>
                <w:sz w:val="18"/>
                <w:szCs w:val="18"/>
              </w:rPr>
            </w:pPr>
            <w:r w:rsidRPr="006A7DA6">
              <w:rPr>
                <w:rFonts w:ascii="Arial" w:hAnsi="Arial" w:cs="Arial"/>
                <w:b/>
                <w:sz w:val="18"/>
                <w:szCs w:val="18"/>
              </w:rPr>
              <w:t>Course Type</w:t>
            </w:r>
          </w:p>
        </w:tc>
        <w:tc>
          <w:tcPr>
            <w:tcW w:w="7741" w:type="dxa"/>
          </w:tcPr>
          <w:p w:rsidR="00BD3769" w:rsidRPr="006A7DA6" w:rsidRDefault="009F4EBA" w:rsidP="00053644">
            <w:pPr>
              <w:rPr>
                <w:rFonts w:ascii="Arial" w:hAnsi="Arial" w:cs="Arial"/>
                <w:iCs/>
                <w:sz w:val="18"/>
                <w:szCs w:val="18"/>
              </w:rPr>
            </w:pPr>
            <w:sdt>
              <w:sdtPr>
                <w:rPr>
                  <w:rFonts w:ascii="Arial" w:hAnsi="Arial" w:cs="Arial"/>
                  <w:iCs/>
                  <w:sz w:val="18"/>
                  <w:szCs w:val="18"/>
                </w:rPr>
                <w:id w:val="334579426"/>
              </w:sdtPr>
              <w:sdtEndPr/>
              <w:sdtContent>
                <w:r w:rsidR="00BD3769" w:rsidRPr="006A7DA6">
                  <w:rPr>
                    <w:rFonts w:ascii="MS Gothic" w:eastAsia="MS Gothic" w:hAnsi="MS Gothic" w:cs="MS Gothic" w:hint="eastAsia"/>
                    <w:iCs/>
                    <w:sz w:val="18"/>
                    <w:szCs w:val="18"/>
                  </w:rPr>
                  <w:t>☒</w:t>
                </w:r>
              </w:sdtContent>
            </w:sdt>
            <w:r w:rsidR="00BD3769" w:rsidRPr="006A7DA6">
              <w:rPr>
                <w:rFonts w:ascii="Arial" w:hAnsi="Arial" w:cs="Arial"/>
                <w:iCs/>
                <w:sz w:val="18"/>
                <w:szCs w:val="18"/>
              </w:rPr>
              <w:t xml:space="preserve"> Theory         </w:t>
            </w:r>
            <w:sdt>
              <w:sdtPr>
                <w:rPr>
                  <w:rFonts w:ascii="Arial" w:hAnsi="Arial" w:cs="Arial"/>
                  <w:iCs/>
                  <w:sz w:val="18"/>
                  <w:szCs w:val="18"/>
                </w:rPr>
                <w:id w:val="-1835533881"/>
              </w:sdtPr>
              <w:sdtEndPr/>
              <w:sdtContent>
                <w:r w:rsidR="00BD3769" w:rsidRPr="006A7DA6">
                  <w:rPr>
                    <w:rFonts w:ascii="MS Gothic" w:eastAsia="MS Gothic" w:hAnsi="MS Gothic" w:cs="MS Gothic" w:hint="eastAsia"/>
                    <w:iCs/>
                    <w:sz w:val="18"/>
                    <w:szCs w:val="18"/>
                  </w:rPr>
                  <w:t>☐</w:t>
                </w:r>
              </w:sdtContent>
            </w:sdt>
            <w:r w:rsidR="00BD3769" w:rsidRPr="006A7DA6">
              <w:rPr>
                <w:rFonts w:ascii="Arial" w:hAnsi="Arial" w:cs="Arial"/>
                <w:iCs/>
                <w:sz w:val="18"/>
                <w:szCs w:val="18"/>
              </w:rPr>
              <w:t xml:space="preserve">  Laboratory work         </w:t>
            </w:r>
            <w:sdt>
              <w:sdtPr>
                <w:rPr>
                  <w:rFonts w:ascii="Arial" w:hAnsi="Arial" w:cs="Arial"/>
                  <w:iCs/>
                  <w:sz w:val="18"/>
                  <w:szCs w:val="18"/>
                </w:rPr>
                <w:id w:val="-1509904089"/>
              </w:sdtPr>
              <w:sdtEndPr/>
              <w:sdtContent>
                <w:r w:rsidR="00BD3769" w:rsidRPr="006A7DA6">
                  <w:rPr>
                    <w:rFonts w:ascii="MS Gothic" w:eastAsia="MS Gothic" w:hAnsi="MS Gothic" w:cs="MS Gothic" w:hint="eastAsia"/>
                    <w:iCs/>
                    <w:sz w:val="18"/>
                    <w:szCs w:val="18"/>
                  </w:rPr>
                  <w:t>☐</w:t>
                </w:r>
              </w:sdtContent>
            </w:sdt>
            <w:r w:rsidR="00BD3769" w:rsidRPr="006A7DA6">
              <w:rPr>
                <w:rFonts w:ascii="Arial" w:hAnsi="Arial" w:cs="Arial"/>
                <w:iCs/>
                <w:sz w:val="18"/>
                <w:szCs w:val="18"/>
              </w:rPr>
              <w:t xml:space="preserve">  Project work      </w:t>
            </w:r>
            <w:sdt>
              <w:sdtPr>
                <w:rPr>
                  <w:rFonts w:ascii="Arial" w:hAnsi="Arial" w:cs="Arial"/>
                  <w:iCs/>
                  <w:sz w:val="18"/>
                  <w:szCs w:val="18"/>
                </w:rPr>
                <w:id w:val="-1812480409"/>
              </w:sdtPr>
              <w:sdtEndPr/>
              <w:sdtContent>
                <w:r w:rsidR="00BD3769" w:rsidRPr="006A7DA6">
                  <w:rPr>
                    <w:rFonts w:ascii="MS Gothic" w:eastAsia="MS Gothic" w:hAnsi="MS Gothic" w:cs="MS Gothic" w:hint="eastAsia"/>
                    <w:iCs/>
                    <w:sz w:val="18"/>
                    <w:szCs w:val="18"/>
                  </w:rPr>
                  <w:t>☐</w:t>
                </w:r>
              </w:sdtContent>
            </w:sdt>
            <w:r w:rsidR="00BD3769" w:rsidRPr="006A7DA6">
              <w:rPr>
                <w:rFonts w:ascii="Arial" w:hAnsi="Arial" w:cs="Arial"/>
                <w:iCs/>
                <w:sz w:val="18"/>
                <w:szCs w:val="18"/>
              </w:rPr>
              <w:t xml:space="preserve">  Viva Voce      </w:t>
            </w:r>
          </w:p>
        </w:tc>
      </w:tr>
      <w:tr w:rsidR="00BD3769" w:rsidRPr="006A7DA6" w:rsidTr="00053644">
        <w:trPr>
          <w:trHeight w:val="238"/>
          <w:jc w:val="center"/>
        </w:trPr>
        <w:tc>
          <w:tcPr>
            <w:tcW w:w="1439" w:type="dxa"/>
          </w:tcPr>
          <w:p w:rsidR="00BD3769" w:rsidRPr="006A7DA6" w:rsidRDefault="00BD3769" w:rsidP="00053644">
            <w:pPr>
              <w:ind w:left="2160" w:hanging="2160"/>
              <w:rPr>
                <w:rFonts w:ascii="Arial" w:hAnsi="Arial" w:cs="Arial"/>
                <w:b/>
                <w:bCs/>
                <w:sz w:val="18"/>
                <w:szCs w:val="18"/>
              </w:rPr>
            </w:pPr>
            <w:r w:rsidRPr="006A7DA6">
              <w:rPr>
                <w:rFonts w:ascii="Arial" w:hAnsi="Arial" w:cs="Arial"/>
                <w:b/>
                <w:bCs/>
                <w:sz w:val="18"/>
                <w:szCs w:val="18"/>
              </w:rPr>
              <w:t>Motivation</w:t>
            </w:r>
          </w:p>
        </w:tc>
        <w:tc>
          <w:tcPr>
            <w:tcW w:w="7741" w:type="dxa"/>
          </w:tcPr>
          <w:p w:rsidR="00BD3769" w:rsidRPr="006A7DA6" w:rsidRDefault="00BD3769" w:rsidP="00053644">
            <w:pPr>
              <w:rPr>
                <w:rFonts w:ascii="Arial" w:hAnsi="Arial" w:cs="Arial"/>
                <w:b/>
                <w:iCs/>
                <w:sz w:val="18"/>
                <w:szCs w:val="18"/>
              </w:rPr>
            </w:pPr>
            <w:r w:rsidRPr="006A7DA6">
              <w:rPr>
                <w:rFonts w:ascii="Arial" w:hAnsi="Arial" w:cs="Arial"/>
                <w:iCs/>
                <w:sz w:val="18"/>
                <w:szCs w:val="18"/>
              </w:rPr>
              <w:t xml:space="preserve">This course is offered to provide an introduction to mathematical modeling of computational problems. </w:t>
            </w:r>
          </w:p>
        </w:tc>
      </w:tr>
      <w:tr w:rsidR="00BD3769" w:rsidRPr="006A7DA6" w:rsidTr="00053644">
        <w:trPr>
          <w:trHeight w:val="238"/>
          <w:jc w:val="center"/>
        </w:trPr>
        <w:tc>
          <w:tcPr>
            <w:tcW w:w="9180" w:type="dxa"/>
            <w:gridSpan w:val="2"/>
          </w:tcPr>
          <w:p w:rsidR="00BD3769" w:rsidRPr="006A7DA6" w:rsidRDefault="00BD3769" w:rsidP="00053644">
            <w:pPr>
              <w:rPr>
                <w:rFonts w:ascii="Arial" w:hAnsi="Arial" w:cs="Arial"/>
                <w:b/>
                <w:bCs/>
                <w:sz w:val="18"/>
                <w:szCs w:val="18"/>
              </w:rPr>
            </w:pPr>
            <w:r w:rsidRPr="006A7DA6">
              <w:rPr>
                <w:rFonts w:ascii="Arial" w:hAnsi="Arial" w:cs="Arial"/>
                <w:b/>
                <w:bCs/>
                <w:sz w:val="18"/>
                <w:szCs w:val="18"/>
              </w:rPr>
              <w:t>Course Objective:</w:t>
            </w:r>
          </w:p>
          <w:p w:rsidR="00BD3769" w:rsidRPr="006A7DA6" w:rsidRDefault="00BD3769" w:rsidP="00053644">
            <w:pPr>
              <w:jc w:val="both"/>
              <w:rPr>
                <w:rFonts w:ascii="Arial" w:hAnsi="Arial" w:cs="Arial"/>
                <w:iCs/>
                <w:sz w:val="18"/>
                <w:szCs w:val="18"/>
              </w:rPr>
            </w:pPr>
            <w:r w:rsidRPr="006A7DA6">
              <w:rPr>
                <w:rFonts w:ascii="Arial" w:hAnsi="Arial" w:cs="Arial"/>
                <w:iCs/>
                <w:sz w:val="18"/>
                <w:szCs w:val="18"/>
              </w:rPr>
              <w:t>To make students familiar with common algorithms, algorithmic paradigms, data structures, advanced algorithms, advanced data structures, performance analysis of algorithms, and designing an efficient algorithm.Algorithms help to acquire necessary skills to recognize problem scenarios and identify the right algorithms that can be used, to develop a new algorithm or modify an existing one.</w:t>
            </w:r>
          </w:p>
        </w:tc>
      </w:tr>
    </w:tbl>
    <w:p w:rsidR="00BD3769" w:rsidRPr="006A7DA6" w:rsidRDefault="00BD3769" w:rsidP="00053644">
      <w:pPr>
        <w:jc w:val="center"/>
        <w:rPr>
          <w:rFonts w:ascii="Arial" w:hAnsi="Arial" w:cs="Arial"/>
          <w:sz w:val="18"/>
          <w:szCs w:val="18"/>
        </w:rPr>
      </w:pPr>
    </w:p>
    <w:p w:rsidR="00BD3769" w:rsidRPr="006A7DA6" w:rsidRDefault="00BD3769" w:rsidP="00053644">
      <w:pPr>
        <w:autoSpaceDE w:val="0"/>
        <w:autoSpaceDN w:val="0"/>
        <w:adjustRightInd w:val="0"/>
        <w:jc w:val="center"/>
        <w:rPr>
          <w:rFonts w:ascii="Arial" w:hAnsi="Arial" w:cs="Arial"/>
          <w:b/>
          <w:color w:val="000000" w:themeColor="text1"/>
          <w:sz w:val="18"/>
          <w:szCs w:val="18"/>
        </w:rPr>
      </w:pPr>
      <w:r w:rsidRPr="006A7DA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BD3769" w:rsidRPr="006A7DA6" w:rsidTr="00053644">
        <w:trPr>
          <w:trHeight w:val="877"/>
          <w:jc w:val="center"/>
        </w:trPr>
        <w:tc>
          <w:tcPr>
            <w:tcW w:w="646"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 No.</w:t>
            </w:r>
          </w:p>
        </w:tc>
        <w:tc>
          <w:tcPr>
            <w:tcW w:w="1534"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 Statement</w:t>
            </w:r>
          </w:p>
        </w:tc>
        <w:tc>
          <w:tcPr>
            <w:tcW w:w="2585"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Corresponding PO</w:t>
            </w:r>
          </w:p>
        </w:tc>
        <w:tc>
          <w:tcPr>
            <w:tcW w:w="1051"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Domain / level of learning taxonomy</w:t>
            </w:r>
          </w:p>
        </w:tc>
        <w:tc>
          <w:tcPr>
            <w:tcW w:w="1747"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Delivery methods and activities</w:t>
            </w:r>
          </w:p>
        </w:tc>
        <w:tc>
          <w:tcPr>
            <w:tcW w:w="1612"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Assessment tools</w:t>
            </w:r>
          </w:p>
        </w:tc>
      </w:tr>
      <w:tr w:rsidR="00BD3769" w:rsidRPr="006A7DA6" w:rsidTr="00053644">
        <w:trPr>
          <w:trHeight w:val="1646"/>
          <w:jc w:val="center"/>
        </w:trPr>
        <w:tc>
          <w:tcPr>
            <w:tcW w:w="646"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CO1</w:t>
            </w:r>
          </w:p>
        </w:tc>
        <w:tc>
          <w:tcPr>
            <w:tcW w:w="1534" w:type="dxa"/>
            <w:vAlign w:val="center"/>
          </w:tcPr>
          <w:p w:rsidR="00BD3769" w:rsidRPr="006A7DA6" w:rsidRDefault="00BD3769" w:rsidP="00053644">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06E84">
              <w:rPr>
                <w:rFonts w:ascii="Arial" w:hAnsi="Arial" w:cs="Arial"/>
                <w:b/>
                <w:bCs/>
                <w:color w:val="000000" w:themeColor="text1"/>
                <w:sz w:val="18"/>
                <w:szCs w:val="18"/>
              </w:rPr>
              <w:t>desig</w:t>
            </w:r>
            <w:r w:rsidRPr="006A7DA6">
              <w:rPr>
                <w:rFonts w:ascii="Arial" w:hAnsi="Arial" w:cs="Arial"/>
                <w:color w:val="000000" w:themeColor="text1"/>
                <w:sz w:val="18"/>
                <w:szCs w:val="18"/>
              </w:rPr>
              <w:t>n an efficient algorithm in a structured way.</w:t>
            </w:r>
          </w:p>
        </w:tc>
        <w:tc>
          <w:tcPr>
            <w:tcW w:w="2585" w:type="dxa"/>
            <w:vAlign w:val="center"/>
          </w:tcPr>
          <w:p w:rsidR="00BD3769" w:rsidRPr="006A7DA6" w:rsidRDefault="00BD3769" w:rsidP="00053644">
            <w:pPr>
              <w:pStyle w:val="ListParagraph"/>
              <w:spacing w:after="0" w:line="240" w:lineRule="auto"/>
              <w:ind w:left="0"/>
              <w:jc w:val="center"/>
              <w:rPr>
                <w:rFonts w:ascii="Arial" w:hAnsi="Arial" w:cs="Arial"/>
                <w:bCs/>
                <w:color w:val="000000" w:themeColor="text1"/>
                <w:sz w:val="18"/>
                <w:szCs w:val="18"/>
              </w:rPr>
            </w:pPr>
            <w:r w:rsidRPr="006A7DA6">
              <w:rPr>
                <w:rFonts w:ascii="Arial" w:hAnsi="Arial" w:cs="Arial"/>
                <w:b/>
                <w:bCs/>
                <w:color w:val="000000" w:themeColor="text1"/>
                <w:sz w:val="18"/>
                <w:szCs w:val="18"/>
              </w:rPr>
              <w:t>Design/development of solutions:</w:t>
            </w:r>
          </w:p>
          <w:p w:rsidR="00BD3769" w:rsidRPr="006A7DA6" w:rsidRDefault="00BD3769" w:rsidP="00053644">
            <w:pPr>
              <w:pStyle w:val="ListParagraph"/>
              <w:spacing w:after="0" w:line="240" w:lineRule="auto"/>
              <w:ind w:left="0"/>
              <w:jc w:val="center"/>
              <w:rPr>
                <w:rFonts w:ascii="Arial" w:hAnsi="Arial" w:cs="Arial"/>
                <w:color w:val="000000" w:themeColor="text1"/>
                <w:sz w:val="18"/>
                <w:szCs w:val="18"/>
              </w:rPr>
            </w:pPr>
            <w:r w:rsidRPr="006A7DA6">
              <w:rPr>
                <w:rFonts w:ascii="Arial" w:hAnsi="Arial" w:cs="Arial"/>
                <w:color w:val="000000" w:themeColor="text1"/>
                <w:sz w:val="18"/>
                <w:szCs w:val="18"/>
              </w:rPr>
              <w:t xml:space="preserve"> (PO3)</w:t>
            </w:r>
          </w:p>
        </w:tc>
        <w:tc>
          <w:tcPr>
            <w:tcW w:w="1051"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Cognitive domain – level 1</w:t>
            </w:r>
          </w:p>
        </w:tc>
        <w:tc>
          <w:tcPr>
            <w:tcW w:w="1747" w:type="dxa"/>
            <w:vAlign w:val="center"/>
          </w:tcPr>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2103126"/>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Lecture Note</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5419383"/>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Text Book</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6667866"/>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Audio/Video</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509511"/>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Web Material</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8056041"/>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Journal paper</w:t>
            </w:r>
          </w:p>
        </w:tc>
        <w:tc>
          <w:tcPr>
            <w:tcW w:w="1612" w:type="dxa"/>
            <w:vAlign w:val="center"/>
          </w:tcPr>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4841291"/>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Class Test</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9482604"/>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Final Exam</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3902088"/>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Assignment </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923201"/>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Participation</w:t>
            </w:r>
          </w:p>
          <w:p w:rsidR="00BD3769" w:rsidRPr="006A7DA6"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683470030"/>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Presentation</w:t>
            </w:r>
          </w:p>
        </w:tc>
      </w:tr>
      <w:tr w:rsidR="00BD3769" w:rsidRPr="006A7DA6" w:rsidTr="00053644">
        <w:trPr>
          <w:trHeight w:val="1583"/>
          <w:jc w:val="center"/>
        </w:trPr>
        <w:tc>
          <w:tcPr>
            <w:tcW w:w="646"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CO2</w:t>
            </w:r>
          </w:p>
        </w:tc>
        <w:tc>
          <w:tcPr>
            <w:tcW w:w="1534" w:type="dxa"/>
            <w:vAlign w:val="center"/>
          </w:tcPr>
          <w:p w:rsidR="00BD3769" w:rsidRPr="006A7DA6" w:rsidRDefault="00BD3769" w:rsidP="00053644">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06E84">
              <w:rPr>
                <w:rFonts w:ascii="Arial" w:hAnsi="Arial" w:cs="Arial"/>
                <w:b/>
                <w:bCs/>
                <w:color w:val="000000" w:themeColor="text1"/>
                <w:sz w:val="18"/>
                <w:szCs w:val="18"/>
              </w:rPr>
              <w:t>compare</w:t>
            </w:r>
            <w:r w:rsidRPr="006A7DA6">
              <w:rPr>
                <w:rFonts w:ascii="Arial" w:hAnsi="Arial" w:cs="Arial"/>
                <w:color w:val="000000" w:themeColor="text1"/>
                <w:sz w:val="18"/>
                <w:szCs w:val="18"/>
              </w:rPr>
              <w:t xml:space="preserve"> different algorithms in terms of time and memory complexity</w:t>
            </w:r>
          </w:p>
        </w:tc>
        <w:tc>
          <w:tcPr>
            <w:tcW w:w="2585" w:type="dxa"/>
            <w:vAlign w:val="center"/>
          </w:tcPr>
          <w:p w:rsidR="00BD3769" w:rsidRPr="006A7DA6" w:rsidRDefault="00BD3769" w:rsidP="00053644">
            <w:pPr>
              <w:pStyle w:val="ListParagraph"/>
              <w:spacing w:after="0" w:line="240" w:lineRule="auto"/>
              <w:ind w:left="0"/>
              <w:jc w:val="center"/>
              <w:rPr>
                <w:rFonts w:ascii="Arial" w:hAnsi="Arial" w:cs="Arial"/>
                <w:bCs/>
                <w:color w:val="000000" w:themeColor="text1"/>
                <w:sz w:val="18"/>
                <w:szCs w:val="18"/>
              </w:rPr>
            </w:pPr>
            <w:r w:rsidRPr="006A7DA6">
              <w:rPr>
                <w:rFonts w:ascii="Arial" w:hAnsi="Arial" w:cs="Arial"/>
                <w:b/>
                <w:bCs/>
                <w:color w:val="000000" w:themeColor="text1"/>
                <w:sz w:val="18"/>
                <w:szCs w:val="18"/>
              </w:rPr>
              <w:t>Problem analysis:</w:t>
            </w:r>
          </w:p>
          <w:p w:rsidR="00BD3769" w:rsidRPr="006A7DA6" w:rsidRDefault="00BD3769" w:rsidP="00053644">
            <w:pPr>
              <w:pStyle w:val="ListParagraph"/>
              <w:spacing w:after="0" w:line="240" w:lineRule="auto"/>
              <w:ind w:left="0"/>
              <w:jc w:val="center"/>
              <w:rPr>
                <w:rFonts w:ascii="Arial" w:hAnsi="Arial" w:cs="Arial"/>
                <w:color w:val="000000" w:themeColor="text1"/>
                <w:sz w:val="18"/>
                <w:szCs w:val="18"/>
              </w:rPr>
            </w:pPr>
            <w:r w:rsidRPr="006A7DA6">
              <w:rPr>
                <w:rFonts w:ascii="Arial" w:hAnsi="Arial" w:cs="Arial"/>
                <w:color w:val="000000" w:themeColor="text1"/>
                <w:sz w:val="18"/>
                <w:szCs w:val="18"/>
              </w:rPr>
              <w:t>(PO2)</w:t>
            </w:r>
          </w:p>
        </w:tc>
        <w:tc>
          <w:tcPr>
            <w:tcW w:w="1051" w:type="dxa"/>
            <w:vAlign w:val="center"/>
          </w:tcPr>
          <w:p w:rsidR="00BD3769" w:rsidRPr="006A7DA6" w:rsidRDefault="00BD3769" w:rsidP="00053644">
            <w:pPr>
              <w:jc w:val="center"/>
              <w:rPr>
                <w:rFonts w:ascii="Arial" w:hAnsi="Arial" w:cs="Arial"/>
                <w:color w:val="000000" w:themeColor="text1"/>
                <w:sz w:val="18"/>
                <w:szCs w:val="18"/>
              </w:rPr>
            </w:pPr>
            <w:r w:rsidRPr="006A7DA6">
              <w:rPr>
                <w:rFonts w:ascii="Arial" w:hAnsi="Arial" w:cs="Arial"/>
                <w:color w:val="000000" w:themeColor="text1"/>
                <w:sz w:val="18"/>
                <w:szCs w:val="18"/>
              </w:rPr>
              <w:t>Cognitive domain – level 5</w:t>
            </w:r>
          </w:p>
        </w:tc>
        <w:tc>
          <w:tcPr>
            <w:tcW w:w="1747" w:type="dxa"/>
            <w:vAlign w:val="center"/>
          </w:tcPr>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7757504"/>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Lecture Note</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9729196"/>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Text Book</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1269939"/>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Audio/Video</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6083933"/>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Web Material</w:t>
            </w:r>
          </w:p>
          <w:p w:rsidR="00BD3769" w:rsidRPr="006A7DA6"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291908496"/>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Journal paper</w:t>
            </w:r>
          </w:p>
        </w:tc>
        <w:tc>
          <w:tcPr>
            <w:tcW w:w="1612" w:type="dxa"/>
            <w:vAlign w:val="center"/>
          </w:tcPr>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4525725"/>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Class Test</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5577897"/>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Final Exam</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4100194"/>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Assignment </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5717023"/>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Participation</w:t>
            </w:r>
          </w:p>
          <w:p w:rsidR="00BD3769" w:rsidRPr="006A7DA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0741007"/>
              </w:sdtPr>
              <w:sdtEndPr/>
              <w:sdtContent>
                <w:r w:rsidR="00BD3769" w:rsidRPr="006A7DA6">
                  <w:rPr>
                    <w:rFonts w:ascii="MS Gothic" w:eastAsia="MS Gothic" w:hAnsi="MS Gothic" w:cs="MS Gothic" w:hint="eastAsia"/>
                    <w:color w:val="000000" w:themeColor="text1"/>
                    <w:sz w:val="18"/>
                    <w:szCs w:val="18"/>
                  </w:rPr>
                  <w:t>☐</w:t>
                </w:r>
              </w:sdtContent>
            </w:sdt>
            <w:r w:rsidR="00BD3769" w:rsidRPr="006A7DA6">
              <w:rPr>
                <w:rFonts w:ascii="Arial" w:hAnsi="Arial" w:cs="Arial"/>
                <w:color w:val="000000" w:themeColor="text1"/>
                <w:sz w:val="18"/>
                <w:szCs w:val="18"/>
              </w:rPr>
              <w:t xml:space="preserve">  Presentation</w:t>
            </w:r>
          </w:p>
        </w:tc>
      </w:tr>
    </w:tbl>
    <w:p w:rsidR="009E5258" w:rsidRDefault="009E5258" w:rsidP="00053644">
      <w:pPr>
        <w:autoSpaceDE w:val="0"/>
        <w:autoSpaceDN w:val="0"/>
        <w:adjustRightInd w:val="0"/>
        <w:jc w:val="center"/>
        <w:rPr>
          <w:rFonts w:ascii="Arial" w:hAnsi="Arial" w:cs="Arial"/>
          <w:b/>
          <w:color w:val="000000" w:themeColor="text1"/>
          <w:sz w:val="18"/>
          <w:szCs w:val="18"/>
        </w:rPr>
      </w:pPr>
    </w:p>
    <w:p w:rsidR="009E5258" w:rsidRDefault="009E5258" w:rsidP="009E5258">
      <w: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BD3769" w:rsidRPr="006A7DA6" w:rsidTr="00541621">
        <w:trPr>
          <w:jc w:val="center"/>
        </w:trPr>
        <w:tc>
          <w:tcPr>
            <w:tcW w:w="9127" w:type="dxa"/>
          </w:tcPr>
          <w:p w:rsidR="00BD3769" w:rsidRPr="006A7DA6" w:rsidRDefault="00BD3769" w:rsidP="00053644">
            <w:pPr>
              <w:rPr>
                <w:rFonts w:ascii="Arial" w:hAnsi="Arial" w:cs="Arial"/>
                <w:b/>
                <w:color w:val="000000" w:themeColor="text1"/>
                <w:sz w:val="18"/>
                <w:szCs w:val="18"/>
              </w:rPr>
            </w:pPr>
            <w:r w:rsidRPr="006A7DA6">
              <w:rPr>
                <w:rFonts w:ascii="Arial" w:hAnsi="Arial" w:cs="Arial"/>
                <w:b/>
                <w:color w:val="000000" w:themeColor="text1"/>
                <w:sz w:val="18"/>
                <w:szCs w:val="18"/>
              </w:rPr>
              <w:lastRenderedPageBreak/>
              <w:t>Assessment and Marks Distribution:</w:t>
            </w:r>
          </w:p>
          <w:p w:rsidR="00BD3769" w:rsidRPr="006A7DA6" w:rsidRDefault="00BD3769" w:rsidP="00053644">
            <w:pPr>
              <w:rPr>
                <w:rFonts w:ascii="Arial" w:hAnsi="Arial" w:cs="Arial"/>
                <w:bCs/>
                <w:color w:val="000000" w:themeColor="text1"/>
                <w:sz w:val="18"/>
                <w:szCs w:val="18"/>
              </w:rPr>
            </w:pPr>
            <w:r w:rsidRPr="006A7DA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BD3769" w:rsidRPr="006A7DA6" w:rsidRDefault="00BD3769" w:rsidP="00053644">
            <w:pPr>
              <w:rPr>
                <w:rFonts w:ascii="Arial" w:hAnsi="Arial" w:cs="Arial"/>
                <w:bCs/>
                <w:color w:val="000000" w:themeColor="text1"/>
                <w:sz w:val="18"/>
                <w:szCs w:val="18"/>
              </w:rPr>
            </w:pPr>
            <w:r w:rsidRPr="006A7DA6">
              <w:rPr>
                <w:rFonts w:ascii="Arial" w:hAnsi="Arial" w:cs="Arial"/>
                <w:bCs/>
                <w:color w:val="000000" w:themeColor="text1"/>
                <w:sz w:val="18"/>
                <w:szCs w:val="18"/>
              </w:rPr>
              <w:tab/>
              <w:t>Class tests + Assignments due in different times of the semester (20%)</w:t>
            </w:r>
          </w:p>
          <w:p w:rsidR="00BD3769" w:rsidRPr="006A7DA6" w:rsidRDefault="00BD3769" w:rsidP="00053644">
            <w:pPr>
              <w:rPr>
                <w:rFonts w:ascii="Arial" w:hAnsi="Arial" w:cs="Arial"/>
                <w:bCs/>
                <w:color w:val="000000" w:themeColor="text1"/>
                <w:sz w:val="18"/>
                <w:szCs w:val="18"/>
              </w:rPr>
            </w:pPr>
            <w:r w:rsidRPr="006A7DA6">
              <w:rPr>
                <w:rFonts w:ascii="Arial" w:hAnsi="Arial" w:cs="Arial"/>
                <w:bCs/>
                <w:color w:val="000000" w:themeColor="text1"/>
                <w:sz w:val="18"/>
                <w:szCs w:val="18"/>
              </w:rPr>
              <w:tab/>
              <w:t xml:space="preserve">A comprehensive final exam (70%), Total Time: 3 hours. </w:t>
            </w:r>
          </w:p>
          <w:p w:rsidR="00BD3769" w:rsidRPr="006A7DA6" w:rsidRDefault="00BD3769" w:rsidP="00053644">
            <w:pPr>
              <w:rPr>
                <w:rFonts w:ascii="Arial" w:hAnsi="Arial" w:cs="Arial"/>
                <w:b/>
                <w:color w:val="000000" w:themeColor="text1"/>
                <w:sz w:val="18"/>
                <w:szCs w:val="18"/>
              </w:rPr>
            </w:pPr>
            <w:r w:rsidRPr="006A7DA6">
              <w:rPr>
                <w:rFonts w:ascii="Arial" w:hAnsi="Arial" w:cs="Arial"/>
                <w:bCs/>
                <w:color w:val="000000" w:themeColor="text1"/>
                <w:sz w:val="18"/>
                <w:szCs w:val="18"/>
              </w:rPr>
              <w:tab/>
              <w:t>A class participation mark (10%).</w:t>
            </w:r>
          </w:p>
        </w:tc>
      </w:tr>
      <w:tr w:rsidR="00BD3769" w:rsidRPr="006A7DA6" w:rsidTr="00541621">
        <w:trPr>
          <w:jc w:val="center"/>
        </w:trPr>
        <w:tc>
          <w:tcPr>
            <w:tcW w:w="9127" w:type="dxa"/>
          </w:tcPr>
          <w:p w:rsidR="00BD3769" w:rsidRPr="006A7DA6" w:rsidRDefault="00BD3769" w:rsidP="00053644">
            <w:pPr>
              <w:spacing w:after="120"/>
              <w:rPr>
                <w:rFonts w:ascii="Arial" w:hAnsi="Arial" w:cs="Arial"/>
                <w:b/>
                <w:bCs/>
                <w:iCs/>
                <w:sz w:val="18"/>
                <w:szCs w:val="18"/>
              </w:rPr>
            </w:pPr>
          </w:p>
          <w:p w:rsidR="00BD3769" w:rsidRPr="006A7DA6" w:rsidRDefault="00BD3769" w:rsidP="00053644">
            <w:pPr>
              <w:spacing w:after="120"/>
              <w:rPr>
                <w:rFonts w:ascii="Arial" w:hAnsi="Arial" w:cs="Arial"/>
                <w:b/>
                <w:bCs/>
                <w:iCs/>
                <w:sz w:val="18"/>
                <w:szCs w:val="18"/>
              </w:rPr>
            </w:pPr>
            <w:r w:rsidRPr="006A7DA6">
              <w:rPr>
                <w:rFonts w:ascii="Arial" w:hAnsi="Arial" w:cs="Arial"/>
                <w:b/>
                <w:bCs/>
                <w:iCs/>
                <w:sz w:val="18"/>
                <w:szCs w:val="18"/>
              </w:rPr>
              <w:t>Course Contents:</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Analysis of algorithm: Time complexity, Space complexity</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 xml:space="preserve">Sorting: Insertion sort, Bubble sort, Counting sort, Merge sort, Quick sort, </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Searching: Linear search, Binary search (on discrete domain and on continuous domain)</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 xml:space="preserve">Uninformed search: DFS, </w:t>
            </w:r>
            <w:r w:rsidRPr="006A7DA6">
              <w:rPr>
                <w:rFonts w:ascii="Arial" w:hAnsi="Arial" w:cs="Arial"/>
                <w:sz w:val="18"/>
                <w:szCs w:val="18"/>
                <w:lang w:val="en-GB"/>
              </w:rPr>
              <w:tab/>
              <w:t>BFS, Dijkastra, IDDFS, Meet-in-the-middle, Informed search, A* search, IDA*</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Local search: Random restart hill climb, Simulated annealing, Local beam search, Genetic algorithm</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Game theoretic search: Minimax search, Alpha-beta pruning</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Constraint satisfaction problem: Backtrack ,</w:t>
            </w:r>
            <w:r w:rsidRPr="006A7DA6">
              <w:rPr>
                <w:rFonts w:ascii="Arial" w:hAnsi="Arial" w:cs="Arial"/>
                <w:sz w:val="18"/>
                <w:szCs w:val="18"/>
                <w:lang w:val="en-GB"/>
              </w:rPr>
              <w:tab/>
              <w:t>Algorithm x</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Data structure: BST, Heap (priority queue), Merge sort tree (interval based sorted array), Treap (array merge, split and accumulation), UFDS (solving connectivity problem )</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Dynamic programming: Subset sum / 0-1 knapsack, Interval DP</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Greedy: Activity selection</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String: KMP, Rabin Karp, Suffix array</w:t>
            </w:r>
          </w:p>
          <w:p w:rsidR="00BD3769" w:rsidRPr="006A7DA6" w:rsidRDefault="00BD3769" w:rsidP="00053644">
            <w:pPr>
              <w:spacing w:after="120"/>
              <w:jc w:val="both"/>
              <w:rPr>
                <w:rFonts w:ascii="Arial" w:hAnsi="Arial" w:cs="Arial"/>
                <w:sz w:val="18"/>
                <w:szCs w:val="18"/>
                <w:lang w:val="en-GB"/>
              </w:rPr>
            </w:pPr>
            <w:r w:rsidRPr="006A7DA6">
              <w:rPr>
                <w:rFonts w:ascii="Arial" w:hAnsi="Arial" w:cs="Arial"/>
                <w:sz w:val="18"/>
                <w:szCs w:val="18"/>
                <w:lang w:val="en-GB"/>
              </w:rPr>
              <w:t>Geometry: Line sweep, Jarvis march, Graham scan</w:t>
            </w:r>
          </w:p>
          <w:p w:rsidR="00BD3769" w:rsidRPr="006A7DA6" w:rsidRDefault="00BD3769" w:rsidP="00053644">
            <w:pPr>
              <w:rPr>
                <w:rFonts w:ascii="Arial" w:hAnsi="Arial" w:cs="Arial"/>
                <w:b/>
                <w:color w:val="FF0000"/>
                <w:sz w:val="18"/>
                <w:szCs w:val="18"/>
              </w:rPr>
            </w:pPr>
          </w:p>
        </w:tc>
      </w:tr>
    </w:tbl>
    <w:p w:rsidR="00BD3769" w:rsidRPr="006A7DA6" w:rsidRDefault="00BD3769" w:rsidP="00053644">
      <w:pPr>
        <w:jc w:val="center"/>
        <w:rPr>
          <w:rFonts w:ascii="Arial" w:hAnsi="Arial" w:cs="Arial"/>
          <w:b/>
          <w:color w:val="FFFFFF"/>
          <w:sz w:val="18"/>
          <w:szCs w:val="18"/>
          <w:highlight w:val="black"/>
        </w:rPr>
      </w:pPr>
    </w:p>
    <w:p w:rsidR="00BD3769" w:rsidRPr="006A7DA6" w:rsidRDefault="00BD3769" w:rsidP="00A37596">
      <w:pPr>
        <w:rPr>
          <w:rFonts w:ascii="Arial" w:hAnsi="Arial" w:cs="Arial"/>
          <w:b/>
          <w:spacing w:val="-3"/>
          <w:sz w:val="18"/>
          <w:szCs w:val="18"/>
        </w:rPr>
      </w:pPr>
      <w:r w:rsidRPr="006A7DA6">
        <w:rPr>
          <w:rFonts w:ascii="Arial" w:hAnsi="Arial" w:cs="Arial"/>
          <w:b/>
          <w:spacing w:val="-3"/>
          <w:sz w:val="18"/>
          <w:szCs w:val="18"/>
        </w:rPr>
        <w:t>Text Book:</w:t>
      </w:r>
    </w:p>
    <w:tbl>
      <w:tblPr>
        <w:tblW w:w="4906" w:type="pct"/>
        <w:jc w:val="center"/>
        <w:tblLook w:val="0000" w:firstRow="0" w:lastRow="0" w:firstColumn="0" w:lastColumn="0" w:noHBand="0" w:noVBand="0"/>
      </w:tblPr>
      <w:tblGrid>
        <w:gridCol w:w="361"/>
        <w:gridCol w:w="2432"/>
        <w:gridCol w:w="265"/>
        <w:gridCol w:w="6010"/>
      </w:tblGrid>
      <w:tr w:rsidR="00BD3769" w:rsidRPr="006A7DA6" w:rsidTr="00A37596">
        <w:trPr>
          <w:jc w:val="center"/>
        </w:trPr>
        <w:tc>
          <w:tcPr>
            <w:tcW w:w="199" w:type="pct"/>
          </w:tcPr>
          <w:p w:rsidR="00BD3769" w:rsidRPr="006A7DA6" w:rsidRDefault="00BD3769" w:rsidP="00053644">
            <w:pPr>
              <w:suppressAutoHyphens/>
              <w:jc w:val="center"/>
              <w:rPr>
                <w:rFonts w:ascii="Arial" w:hAnsi="Arial" w:cs="Arial"/>
                <w:spacing w:val="-3"/>
                <w:sz w:val="18"/>
                <w:szCs w:val="18"/>
              </w:rPr>
            </w:pPr>
            <w:r w:rsidRPr="006A7DA6">
              <w:rPr>
                <w:rFonts w:ascii="Arial" w:hAnsi="Arial" w:cs="Arial"/>
                <w:spacing w:val="-3"/>
                <w:sz w:val="18"/>
                <w:szCs w:val="18"/>
              </w:rPr>
              <w:t>1.</w:t>
            </w:r>
          </w:p>
        </w:tc>
        <w:tc>
          <w:tcPr>
            <w:tcW w:w="1341" w:type="pct"/>
          </w:tcPr>
          <w:p w:rsidR="00BD3769" w:rsidRPr="006A7DA6" w:rsidRDefault="00BD3769" w:rsidP="00053644">
            <w:pPr>
              <w:suppressAutoHyphens/>
              <w:rPr>
                <w:rFonts w:ascii="Arial" w:hAnsi="Arial" w:cs="Arial"/>
                <w:spacing w:val="-3"/>
                <w:sz w:val="18"/>
                <w:szCs w:val="18"/>
              </w:rPr>
            </w:pPr>
            <w:r w:rsidRPr="006A7DA6">
              <w:rPr>
                <w:rFonts w:ascii="Arial" w:hAnsi="Arial" w:cs="Arial"/>
                <w:spacing w:val="-3"/>
                <w:sz w:val="18"/>
                <w:szCs w:val="18"/>
              </w:rPr>
              <w:t>Thomas H. Cormen, Clifford Stein, Ronald L. Rivest, Charles E. Leiserson</w:t>
            </w:r>
          </w:p>
        </w:tc>
        <w:tc>
          <w:tcPr>
            <w:tcW w:w="146" w:type="pct"/>
          </w:tcPr>
          <w:p w:rsidR="00BD3769" w:rsidRPr="006A7DA6" w:rsidRDefault="00BD3769" w:rsidP="00053644">
            <w:pPr>
              <w:suppressAutoHyphens/>
              <w:jc w:val="center"/>
              <w:rPr>
                <w:rFonts w:ascii="Arial" w:hAnsi="Arial" w:cs="Arial"/>
                <w:spacing w:val="-3"/>
                <w:sz w:val="18"/>
                <w:szCs w:val="18"/>
              </w:rPr>
            </w:pPr>
            <w:r w:rsidRPr="006A7DA6">
              <w:rPr>
                <w:rFonts w:ascii="Arial" w:hAnsi="Arial" w:cs="Arial"/>
                <w:spacing w:val="-3"/>
                <w:sz w:val="18"/>
                <w:szCs w:val="18"/>
              </w:rPr>
              <w:t>:</w:t>
            </w:r>
          </w:p>
        </w:tc>
        <w:tc>
          <w:tcPr>
            <w:tcW w:w="3315" w:type="pct"/>
          </w:tcPr>
          <w:p w:rsidR="00BD3769" w:rsidRPr="006A7DA6" w:rsidRDefault="00BD3769" w:rsidP="00053644">
            <w:pPr>
              <w:suppressAutoHyphens/>
              <w:rPr>
                <w:rFonts w:ascii="Arial" w:hAnsi="Arial" w:cs="Arial"/>
                <w:b/>
                <w:bCs/>
                <w:spacing w:val="-3"/>
                <w:sz w:val="18"/>
                <w:szCs w:val="18"/>
              </w:rPr>
            </w:pPr>
            <w:r w:rsidRPr="006A7DA6">
              <w:rPr>
                <w:rFonts w:ascii="Arial" w:hAnsi="Arial" w:cs="Arial"/>
                <w:b/>
                <w:bCs/>
                <w:spacing w:val="-3"/>
                <w:sz w:val="18"/>
                <w:szCs w:val="18"/>
              </w:rPr>
              <w:t xml:space="preserve">Introduction to Algorithms, </w:t>
            </w:r>
            <w:r w:rsidRPr="006A7DA6">
              <w:rPr>
                <w:rFonts w:ascii="Arial" w:hAnsi="Arial" w:cs="Arial"/>
                <w:i/>
                <w:iCs/>
                <w:spacing w:val="-3"/>
                <w:sz w:val="18"/>
                <w:szCs w:val="18"/>
              </w:rPr>
              <w:t>The MIT Press</w:t>
            </w:r>
          </w:p>
        </w:tc>
      </w:tr>
    </w:tbl>
    <w:p w:rsidR="00BD3769" w:rsidRPr="006A7DA6" w:rsidRDefault="00BD3769" w:rsidP="00053644">
      <w:pPr>
        <w:jc w:val="center"/>
        <w:rPr>
          <w:rFonts w:ascii="Arial" w:hAnsi="Arial" w:cs="Arial"/>
          <w:b/>
          <w:spacing w:val="-3"/>
          <w:sz w:val="18"/>
          <w:szCs w:val="18"/>
        </w:rPr>
      </w:pPr>
    </w:p>
    <w:p w:rsidR="00BD3769" w:rsidRPr="006A7DA6" w:rsidRDefault="00BD3769" w:rsidP="00A37596">
      <w:pPr>
        <w:rPr>
          <w:rFonts w:ascii="Arial" w:hAnsi="Arial" w:cs="Arial"/>
          <w:b/>
          <w:spacing w:val="-3"/>
          <w:sz w:val="18"/>
          <w:szCs w:val="18"/>
        </w:rPr>
      </w:pPr>
      <w:r w:rsidRPr="006A7DA6">
        <w:rPr>
          <w:rFonts w:ascii="Arial" w:hAnsi="Arial" w:cs="Arial"/>
          <w:b/>
          <w:spacing w:val="-3"/>
          <w:sz w:val="18"/>
          <w:szCs w:val="18"/>
        </w:rPr>
        <w:t>Books Recommended:</w:t>
      </w:r>
    </w:p>
    <w:tbl>
      <w:tblPr>
        <w:tblW w:w="4939" w:type="pct"/>
        <w:jc w:val="center"/>
        <w:tblLook w:val="0000" w:firstRow="0" w:lastRow="0" w:firstColumn="0" w:lastColumn="0" w:noHBand="0" w:noVBand="0"/>
      </w:tblPr>
      <w:tblGrid>
        <w:gridCol w:w="361"/>
        <w:gridCol w:w="2432"/>
        <w:gridCol w:w="265"/>
        <w:gridCol w:w="6071"/>
      </w:tblGrid>
      <w:tr w:rsidR="00BD3769" w:rsidRPr="006A7DA6" w:rsidTr="00A37596">
        <w:trPr>
          <w:trHeight w:val="196"/>
          <w:jc w:val="center"/>
        </w:trPr>
        <w:tc>
          <w:tcPr>
            <w:tcW w:w="198" w:type="pct"/>
          </w:tcPr>
          <w:p w:rsidR="00BD3769" w:rsidRPr="006A7DA6" w:rsidRDefault="00BD3769" w:rsidP="00053644">
            <w:pPr>
              <w:suppressAutoHyphens/>
              <w:jc w:val="center"/>
              <w:rPr>
                <w:rFonts w:ascii="Arial" w:hAnsi="Arial" w:cs="Arial"/>
                <w:spacing w:val="-3"/>
                <w:sz w:val="18"/>
                <w:szCs w:val="18"/>
              </w:rPr>
            </w:pPr>
            <w:r w:rsidRPr="006A7DA6">
              <w:rPr>
                <w:rFonts w:ascii="Arial" w:hAnsi="Arial" w:cs="Arial"/>
                <w:spacing w:val="-3"/>
                <w:sz w:val="18"/>
                <w:szCs w:val="18"/>
              </w:rPr>
              <w:t>1.</w:t>
            </w:r>
          </w:p>
        </w:tc>
        <w:tc>
          <w:tcPr>
            <w:tcW w:w="1332" w:type="pct"/>
          </w:tcPr>
          <w:p w:rsidR="00BD3769" w:rsidRPr="006A7DA6" w:rsidRDefault="00BD3769" w:rsidP="00053644">
            <w:pPr>
              <w:suppressAutoHyphens/>
              <w:jc w:val="center"/>
              <w:rPr>
                <w:rFonts w:ascii="Arial" w:hAnsi="Arial" w:cs="Arial"/>
                <w:spacing w:val="-3"/>
                <w:sz w:val="18"/>
                <w:szCs w:val="18"/>
              </w:rPr>
            </w:pPr>
            <w:r w:rsidRPr="006A7DA6">
              <w:rPr>
                <w:rFonts w:ascii="Arial" w:hAnsi="Arial" w:cs="Arial"/>
                <w:color w:val="000000"/>
                <w:sz w:val="18"/>
                <w:szCs w:val="18"/>
              </w:rPr>
              <w:t>AnttiLaaksonen</w:t>
            </w:r>
          </w:p>
        </w:tc>
        <w:tc>
          <w:tcPr>
            <w:tcW w:w="145" w:type="pct"/>
          </w:tcPr>
          <w:p w:rsidR="00BD3769" w:rsidRPr="006A7DA6" w:rsidRDefault="00BD3769" w:rsidP="00053644">
            <w:pPr>
              <w:suppressAutoHyphens/>
              <w:jc w:val="center"/>
              <w:rPr>
                <w:rFonts w:ascii="Arial" w:hAnsi="Arial" w:cs="Arial"/>
                <w:spacing w:val="-3"/>
                <w:sz w:val="18"/>
                <w:szCs w:val="18"/>
              </w:rPr>
            </w:pPr>
            <w:r w:rsidRPr="006A7DA6">
              <w:rPr>
                <w:rFonts w:ascii="Arial" w:hAnsi="Arial" w:cs="Arial"/>
                <w:spacing w:val="-3"/>
                <w:sz w:val="18"/>
                <w:szCs w:val="18"/>
              </w:rPr>
              <w:t>:</w:t>
            </w:r>
          </w:p>
        </w:tc>
        <w:tc>
          <w:tcPr>
            <w:tcW w:w="3326" w:type="pct"/>
          </w:tcPr>
          <w:p w:rsidR="00BD3769" w:rsidRPr="006A7DA6" w:rsidRDefault="00BD3769" w:rsidP="00053644">
            <w:pPr>
              <w:suppressAutoHyphens/>
              <w:rPr>
                <w:rFonts w:ascii="Arial" w:hAnsi="Arial" w:cs="Arial"/>
                <w:spacing w:val="-3"/>
                <w:sz w:val="18"/>
                <w:szCs w:val="18"/>
              </w:rPr>
            </w:pPr>
            <w:r w:rsidRPr="006A7DA6">
              <w:rPr>
                <w:rFonts w:ascii="Arial" w:hAnsi="Arial" w:cs="Arial"/>
                <w:b/>
                <w:bCs/>
                <w:spacing w:val="-3"/>
                <w:sz w:val="18"/>
                <w:szCs w:val="18"/>
              </w:rPr>
              <w:t xml:space="preserve">Competitive Programmer’s Handbook, </w:t>
            </w:r>
            <w:r w:rsidRPr="006A7DA6">
              <w:rPr>
                <w:rFonts w:ascii="Arial" w:hAnsi="Arial" w:cs="Arial"/>
                <w:i/>
                <w:iCs/>
                <w:spacing w:val="-3"/>
                <w:sz w:val="18"/>
                <w:szCs w:val="18"/>
              </w:rPr>
              <w:t>Springer</w:t>
            </w:r>
          </w:p>
        </w:tc>
      </w:tr>
      <w:tr w:rsidR="00BD3769" w:rsidRPr="006A7DA6" w:rsidTr="00A37596">
        <w:trPr>
          <w:trHeight w:val="196"/>
          <w:jc w:val="center"/>
        </w:trPr>
        <w:tc>
          <w:tcPr>
            <w:tcW w:w="198" w:type="pct"/>
          </w:tcPr>
          <w:p w:rsidR="00BD3769" w:rsidRPr="006A7DA6" w:rsidRDefault="00BD3769" w:rsidP="00053644">
            <w:pPr>
              <w:suppressAutoHyphens/>
              <w:jc w:val="center"/>
              <w:rPr>
                <w:rFonts w:ascii="Arial" w:hAnsi="Arial" w:cs="Arial"/>
                <w:spacing w:val="-3"/>
                <w:sz w:val="18"/>
                <w:szCs w:val="18"/>
              </w:rPr>
            </w:pPr>
            <w:r w:rsidRPr="006A7DA6">
              <w:rPr>
                <w:rFonts w:ascii="Arial" w:hAnsi="Arial" w:cs="Arial"/>
                <w:spacing w:val="-3"/>
                <w:sz w:val="18"/>
                <w:szCs w:val="18"/>
              </w:rPr>
              <w:t>2.</w:t>
            </w:r>
          </w:p>
        </w:tc>
        <w:tc>
          <w:tcPr>
            <w:tcW w:w="1332" w:type="pct"/>
          </w:tcPr>
          <w:p w:rsidR="00BD3769" w:rsidRPr="006A7DA6" w:rsidRDefault="00BD3769" w:rsidP="00053644">
            <w:pPr>
              <w:suppressAutoHyphens/>
              <w:jc w:val="center"/>
              <w:rPr>
                <w:rFonts w:ascii="Arial" w:hAnsi="Arial" w:cs="Arial"/>
                <w:color w:val="000000"/>
                <w:sz w:val="18"/>
                <w:szCs w:val="18"/>
              </w:rPr>
            </w:pPr>
            <w:r w:rsidRPr="006A7DA6">
              <w:rPr>
                <w:rFonts w:ascii="Arial" w:hAnsi="Arial" w:cs="Arial"/>
                <w:color w:val="000000"/>
                <w:sz w:val="18"/>
                <w:szCs w:val="18"/>
              </w:rPr>
              <w:t>AnttiLaaksonen</w:t>
            </w:r>
          </w:p>
        </w:tc>
        <w:tc>
          <w:tcPr>
            <w:tcW w:w="145" w:type="pct"/>
          </w:tcPr>
          <w:p w:rsidR="00BD3769" w:rsidRPr="006A7DA6" w:rsidRDefault="00BD3769" w:rsidP="00053644">
            <w:pPr>
              <w:suppressAutoHyphens/>
              <w:jc w:val="center"/>
              <w:rPr>
                <w:rFonts w:ascii="Arial" w:hAnsi="Arial" w:cs="Arial"/>
                <w:spacing w:val="-3"/>
                <w:sz w:val="18"/>
                <w:szCs w:val="18"/>
              </w:rPr>
            </w:pPr>
          </w:p>
        </w:tc>
        <w:tc>
          <w:tcPr>
            <w:tcW w:w="3326" w:type="pct"/>
          </w:tcPr>
          <w:p w:rsidR="00BD3769" w:rsidRPr="006A7DA6" w:rsidRDefault="00BD3769" w:rsidP="00053644">
            <w:pPr>
              <w:suppressAutoHyphens/>
              <w:rPr>
                <w:rFonts w:ascii="Arial" w:hAnsi="Arial" w:cs="Arial"/>
                <w:b/>
                <w:bCs/>
                <w:spacing w:val="-3"/>
                <w:sz w:val="18"/>
                <w:szCs w:val="18"/>
              </w:rPr>
            </w:pPr>
            <w:r w:rsidRPr="006A7DA6">
              <w:rPr>
                <w:rFonts w:ascii="Arial" w:hAnsi="Arial" w:cs="Arial"/>
                <w:b/>
                <w:bCs/>
                <w:spacing w:val="-3"/>
                <w:sz w:val="18"/>
                <w:szCs w:val="18"/>
              </w:rPr>
              <w:t xml:space="preserve">Guide to Competitive Programming: Learning and Improving Algorithms Through Contests, </w:t>
            </w:r>
            <w:r w:rsidRPr="006A7DA6">
              <w:rPr>
                <w:rFonts w:ascii="Arial" w:hAnsi="Arial" w:cs="Arial"/>
                <w:i/>
                <w:iCs/>
                <w:spacing w:val="-3"/>
                <w:sz w:val="18"/>
                <w:szCs w:val="18"/>
              </w:rPr>
              <w:t>Springer</w:t>
            </w:r>
          </w:p>
        </w:tc>
      </w:tr>
    </w:tbl>
    <w:p w:rsidR="00541621" w:rsidRDefault="00541621" w:rsidP="00053644">
      <w:pPr>
        <w:jc w:val="center"/>
        <w:rPr>
          <w:rFonts w:ascii="Arial" w:hAnsi="Arial" w:cs="Arial"/>
          <w:sz w:val="18"/>
          <w:szCs w:val="18"/>
        </w:rPr>
      </w:pPr>
    </w:p>
    <w:p w:rsidR="009E5258" w:rsidRDefault="009E5258" w:rsidP="00053644">
      <w:pPr>
        <w:jc w:val="center"/>
        <w:rPr>
          <w:rFonts w:ascii="Arial" w:hAnsi="Arial" w:cs="Arial"/>
          <w:sz w:val="18"/>
          <w:szCs w:val="18"/>
        </w:rPr>
      </w:pPr>
    </w:p>
    <w:p w:rsidR="009E5258" w:rsidRDefault="009E5258" w:rsidP="00053644">
      <w:pPr>
        <w:jc w:val="center"/>
        <w:rPr>
          <w:rFonts w:ascii="Arial" w:hAnsi="Arial" w:cs="Arial"/>
          <w:sz w:val="18"/>
          <w:szCs w:val="18"/>
        </w:rPr>
      </w:pPr>
    </w:p>
    <w:p w:rsidR="009E5258" w:rsidRPr="006A7DA6" w:rsidRDefault="009E5258" w:rsidP="00053644">
      <w:pPr>
        <w:jc w:val="center"/>
        <w:rPr>
          <w:rFonts w:ascii="Arial" w:hAnsi="Arial" w:cs="Arial"/>
          <w:sz w:val="18"/>
          <w:szCs w:val="18"/>
        </w:rPr>
      </w:pPr>
    </w:p>
    <w:p w:rsidR="00BD3769" w:rsidRPr="00646B39"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46B39">
        <w:rPr>
          <w:rFonts w:ascii="Arial" w:hAnsi="Arial" w:cs="Arial"/>
          <w:b/>
          <w:bCs/>
          <w:iCs/>
          <w:sz w:val="18"/>
          <w:szCs w:val="18"/>
        </w:rPr>
        <w:t>CSE2222: Design and Analysis of Algorithms Lab.</w:t>
      </w:r>
    </w:p>
    <w:p w:rsidR="00BD3769" w:rsidRPr="00646B39"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46B39">
        <w:rPr>
          <w:rFonts w:ascii="Arial" w:hAnsi="Arial" w:cs="Arial"/>
          <w:b/>
          <w:bCs/>
          <w:iCs/>
          <w:sz w:val="18"/>
          <w:szCs w:val="18"/>
        </w:rPr>
        <w:t>Credits: 1</w:t>
      </w:r>
      <w:r w:rsidR="00844CE6">
        <w:rPr>
          <w:rFonts w:ascii="Arial" w:hAnsi="Arial" w:cs="Arial"/>
          <w:b/>
          <w:bCs/>
          <w:iCs/>
          <w:sz w:val="18"/>
          <w:szCs w:val="18"/>
        </w:rPr>
        <w:t>Contact Hours: 28</w:t>
      </w:r>
    </w:p>
    <w:p w:rsidR="00BD3769" w:rsidRPr="00646B39" w:rsidRDefault="00BD3769" w:rsidP="0054162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46B39">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BD3769" w:rsidRPr="00646B39" w:rsidRDefault="00BD3769"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3769" w:rsidRPr="00646B39" w:rsidTr="00053644">
        <w:trPr>
          <w:jc w:val="center"/>
        </w:trPr>
        <w:tc>
          <w:tcPr>
            <w:tcW w:w="1439" w:type="dxa"/>
          </w:tcPr>
          <w:p w:rsidR="00BD3769" w:rsidRPr="00646B39" w:rsidRDefault="00BD3769" w:rsidP="00053644">
            <w:pPr>
              <w:rPr>
                <w:rFonts w:ascii="Arial" w:hAnsi="Arial" w:cs="Arial"/>
                <w:b/>
                <w:bCs/>
                <w:sz w:val="18"/>
                <w:szCs w:val="18"/>
              </w:rPr>
            </w:pPr>
            <w:r w:rsidRPr="00646B39">
              <w:rPr>
                <w:rFonts w:ascii="Arial" w:hAnsi="Arial" w:cs="Arial"/>
                <w:b/>
                <w:sz w:val="18"/>
                <w:szCs w:val="18"/>
              </w:rPr>
              <w:t>Prerequisite:</w:t>
            </w:r>
          </w:p>
        </w:tc>
        <w:tc>
          <w:tcPr>
            <w:tcW w:w="7741" w:type="dxa"/>
          </w:tcPr>
          <w:p w:rsidR="00BD3769" w:rsidRPr="00646B39" w:rsidRDefault="00BD3769" w:rsidP="00053644">
            <w:pPr>
              <w:rPr>
                <w:rFonts w:ascii="Arial" w:hAnsi="Arial" w:cs="Arial"/>
                <w:iCs/>
                <w:sz w:val="18"/>
                <w:szCs w:val="18"/>
              </w:rPr>
            </w:pPr>
            <w:r w:rsidRPr="00646B39">
              <w:rPr>
                <w:rFonts w:ascii="Arial" w:hAnsi="Arial" w:cs="Arial"/>
                <w:iCs/>
                <w:sz w:val="18"/>
                <w:szCs w:val="18"/>
              </w:rPr>
              <w:t>CSE1121: Structural Programming Language, CSE2121: Data Structure</w:t>
            </w:r>
          </w:p>
        </w:tc>
      </w:tr>
      <w:tr w:rsidR="00BD3769" w:rsidRPr="00646B39" w:rsidTr="00053644">
        <w:trPr>
          <w:jc w:val="center"/>
        </w:trPr>
        <w:tc>
          <w:tcPr>
            <w:tcW w:w="1439" w:type="dxa"/>
          </w:tcPr>
          <w:p w:rsidR="00BD3769" w:rsidRPr="00646B39" w:rsidRDefault="00BD3769" w:rsidP="00053644">
            <w:pPr>
              <w:rPr>
                <w:rFonts w:ascii="Arial" w:hAnsi="Arial" w:cs="Arial"/>
                <w:b/>
                <w:sz w:val="18"/>
                <w:szCs w:val="18"/>
              </w:rPr>
            </w:pPr>
            <w:r w:rsidRPr="00646B39">
              <w:rPr>
                <w:rFonts w:ascii="Arial" w:hAnsi="Arial" w:cs="Arial"/>
                <w:b/>
                <w:sz w:val="18"/>
                <w:szCs w:val="18"/>
              </w:rPr>
              <w:t>Course Type</w:t>
            </w:r>
          </w:p>
        </w:tc>
        <w:tc>
          <w:tcPr>
            <w:tcW w:w="7741" w:type="dxa"/>
          </w:tcPr>
          <w:p w:rsidR="00BD3769" w:rsidRPr="00646B39" w:rsidRDefault="009F4EBA" w:rsidP="00053644">
            <w:pPr>
              <w:rPr>
                <w:rFonts w:ascii="Arial" w:hAnsi="Arial" w:cs="Arial"/>
                <w:iCs/>
                <w:sz w:val="18"/>
                <w:szCs w:val="18"/>
              </w:rPr>
            </w:pPr>
            <w:sdt>
              <w:sdtPr>
                <w:rPr>
                  <w:rFonts w:ascii="Arial" w:hAnsi="Arial" w:cs="Arial"/>
                  <w:iCs/>
                  <w:sz w:val="18"/>
                  <w:szCs w:val="18"/>
                </w:rPr>
                <w:id w:val="1571540513"/>
              </w:sdtPr>
              <w:sdtEndPr/>
              <w:sdtContent>
                <w:r w:rsidR="00BD3769" w:rsidRPr="00646B39">
                  <w:rPr>
                    <w:rFonts w:ascii="MS Gothic" w:eastAsia="MS Gothic" w:hAnsi="MS Gothic" w:cs="MS Gothic" w:hint="eastAsia"/>
                    <w:iCs/>
                    <w:sz w:val="18"/>
                    <w:szCs w:val="18"/>
                  </w:rPr>
                  <w:t>☒</w:t>
                </w:r>
              </w:sdtContent>
            </w:sdt>
            <w:r w:rsidR="00BD3769" w:rsidRPr="00646B39">
              <w:rPr>
                <w:rFonts w:ascii="Arial" w:hAnsi="Arial" w:cs="Arial"/>
                <w:iCs/>
                <w:sz w:val="18"/>
                <w:szCs w:val="18"/>
              </w:rPr>
              <w:t xml:space="preserve"> Theory         </w:t>
            </w:r>
            <w:sdt>
              <w:sdtPr>
                <w:rPr>
                  <w:rFonts w:ascii="Arial" w:hAnsi="Arial" w:cs="Arial"/>
                  <w:iCs/>
                  <w:sz w:val="18"/>
                  <w:szCs w:val="18"/>
                </w:rPr>
                <w:id w:val="704216761"/>
              </w:sdtPr>
              <w:sdtEndPr/>
              <w:sdtContent>
                <w:r w:rsidR="00BD3769" w:rsidRPr="00646B39">
                  <w:rPr>
                    <w:rFonts w:ascii="MS Gothic" w:eastAsia="MS Gothic" w:hAnsi="MS Gothic" w:cs="MS Gothic" w:hint="eastAsia"/>
                    <w:iCs/>
                    <w:sz w:val="18"/>
                    <w:szCs w:val="18"/>
                  </w:rPr>
                  <w:t>☐</w:t>
                </w:r>
              </w:sdtContent>
            </w:sdt>
            <w:r w:rsidR="00BD3769" w:rsidRPr="00646B39">
              <w:rPr>
                <w:rFonts w:ascii="Arial" w:hAnsi="Arial" w:cs="Arial"/>
                <w:iCs/>
                <w:sz w:val="18"/>
                <w:szCs w:val="18"/>
              </w:rPr>
              <w:t xml:space="preserve">  Laboratory work         </w:t>
            </w:r>
            <w:sdt>
              <w:sdtPr>
                <w:rPr>
                  <w:rFonts w:ascii="Arial" w:hAnsi="Arial" w:cs="Arial"/>
                  <w:iCs/>
                  <w:sz w:val="18"/>
                  <w:szCs w:val="18"/>
                </w:rPr>
                <w:id w:val="-749810570"/>
              </w:sdtPr>
              <w:sdtEndPr/>
              <w:sdtContent>
                <w:r w:rsidR="00BD3769" w:rsidRPr="00646B39">
                  <w:rPr>
                    <w:rFonts w:ascii="MS Gothic" w:eastAsia="MS Gothic" w:hAnsi="MS Gothic" w:cs="MS Gothic" w:hint="eastAsia"/>
                    <w:iCs/>
                    <w:sz w:val="18"/>
                    <w:szCs w:val="18"/>
                  </w:rPr>
                  <w:t>☐</w:t>
                </w:r>
              </w:sdtContent>
            </w:sdt>
            <w:r w:rsidR="00BD3769" w:rsidRPr="00646B39">
              <w:rPr>
                <w:rFonts w:ascii="Arial" w:hAnsi="Arial" w:cs="Arial"/>
                <w:iCs/>
                <w:sz w:val="18"/>
                <w:szCs w:val="18"/>
              </w:rPr>
              <w:t xml:space="preserve">  Project work      </w:t>
            </w:r>
            <w:sdt>
              <w:sdtPr>
                <w:rPr>
                  <w:rFonts w:ascii="Arial" w:hAnsi="Arial" w:cs="Arial"/>
                  <w:iCs/>
                  <w:sz w:val="18"/>
                  <w:szCs w:val="18"/>
                </w:rPr>
                <w:id w:val="802812100"/>
              </w:sdtPr>
              <w:sdtEndPr/>
              <w:sdtContent>
                <w:r w:rsidR="00BD3769" w:rsidRPr="00646B39">
                  <w:rPr>
                    <w:rFonts w:ascii="MS Gothic" w:eastAsia="MS Gothic" w:hAnsi="MS Gothic" w:cs="MS Gothic" w:hint="eastAsia"/>
                    <w:iCs/>
                    <w:sz w:val="18"/>
                    <w:szCs w:val="18"/>
                  </w:rPr>
                  <w:t>☐</w:t>
                </w:r>
              </w:sdtContent>
            </w:sdt>
            <w:r w:rsidR="00BD3769" w:rsidRPr="00646B39">
              <w:rPr>
                <w:rFonts w:ascii="Arial" w:hAnsi="Arial" w:cs="Arial"/>
                <w:iCs/>
                <w:sz w:val="18"/>
                <w:szCs w:val="18"/>
              </w:rPr>
              <w:t xml:space="preserve">  Viva Voce      </w:t>
            </w:r>
          </w:p>
        </w:tc>
      </w:tr>
      <w:tr w:rsidR="00BD3769" w:rsidRPr="00646B39" w:rsidTr="00053644">
        <w:trPr>
          <w:trHeight w:val="238"/>
          <w:jc w:val="center"/>
        </w:trPr>
        <w:tc>
          <w:tcPr>
            <w:tcW w:w="1439" w:type="dxa"/>
          </w:tcPr>
          <w:p w:rsidR="00BD3769" w:rsidRPr="00646B39" w:rsidRDefault="00BD3769" w:rsidP="00053644">
            <w:pPr>
              <w:ind w:left="2160" w:hanging="2160"/>
              <w:rPr>
                <w:rFonts w:ascii="Arial" w:hAnsi="Arial" w:cs="Arial"/>
                <w:b/>
                <w:bCs/>
                <w:sz w:val="18"/>
                <w:szCs w:val="18"/>
              </w:rPr>
            </w:pPr>
            <w:r w:rsidRPr="00646B39">
              <w:rPr>
                <w:rFonts w:ascii="Arial" w:hAnsi="Arial" w:cs="Arial"/>
                <w:b/>
                <w:bCs/>
                <w:sz w:val="18"/>
                <w:szCs w:val="18"/>
              </w:rPr>
              <w:t>Motivation</w:t>
            </w:r>
          </w:p>
        </w:tc>
        <w:tc>
          <w:tcPr>
            <w:tcW w:w="7741" w:type="dxa"/>
          </w:tcPr>
          <w:p w:rsidR="00BD3769" w:rsidRPr="00646B39" w:rsidRDefault="00BD3769" w:rsidP="00053644">
            <w:pPr>
              <w:rPr>
                <w:rFonts w:ascii="Arial" w:hAnsi="Arial" w:cs="Arial"/>
                <w:b/>
                <w:iCs/>
                <w:sz w:val="18"/>
                <w:szCs w:val="18"/>
              </w:rPr>
            </w:pPr>
            <w:r w:rsidRPr="00646B39">
              <w:rPr>
                <w:rFonts w:ascii="Arial" w:hAnsi="Arial" w:cs="Arial"/>
                <w:iCs/>
                <w:sz w:val="18"/>
                <w:szCs w:val="18"/>
              </w:rPr>
              <w:t xml:space="preserve">This course is offered for the students to achieve implementation details of complex computational problems solutions based on algorithm.  </w:t>
            </w:r>
          </w:p>
        </w:tc>
      </w:tr>
      <w:tr w:rsidR="00BD3769" w:rsidRPr="00646B39" w:rsidTr="00053644">
        <w:trPr>
          <w:trHeight w:val="238"/>
          <w:jc w:val="center"/>
        </w:trPr>
        <w:tc>
          <w:tcPr>
            <w:tcW w:w="9180" w:type="dxa"/>
            <w:gridSpan w:val="2"/>
          </w:tcPr>
          <w:p w:rsidR="00BD3769" w:rsidRPr="00646B39" w:rsidRDefault="00BD3769" w:rsidP="00053644">
            <w:pPr>
              <w:rPr>
                <w:rFonts w:ascii="Arial" w:hAnsi="Arial" w:cs="Arial"/>
                <w:b/>
                <w:bCs/>
                <w:sz w:val="18"/>
                <w:szCs w:val="18"/>
              </w:rPr>
            </w:pPr>
            <w:r w:rsidRPr="00646B39">
              <w:rPr>
                <w:rFonts w:ascii="Arial" w:hAnsi="Arial" w:cs="Arial"/>
                <w:b/>
                <w:bCs/>
                <w:sz w:val="18"/>
                <w:szCs w:val="18"/>
              </w:rPr>
              <w:t>Course Objective:</w:t>
            </w:r>
          </w:p>
          <w:p w:rsidR="00BD3769" w:rsidRPr="00646B39" w:rsidRDefault="00BD3769" w:rsidP="00053644">
            <w:pPr>
              <w:jc w:val="both"/>
              <w:rPr>
                <w:rFonts w:ascii="Arial" w:hAnsi="Arial" w:cs="Arial"/>
                <w:iCs/>
                <w:sz w:val="18"/>
                <w:szCs w:val="18"/>
              </w:rPr>
            </w:pPr>
            <w:r w:rsidRPr="00646B39">
              <w:rPr>
                <w:rFonts w:ascii="Arial" w:hAnsi="Arial" w:cs="Arial"/>
                <w:iCs/>
                <w:sz w:val="18"/>
                <w:szCs w:val="18"/>
              </w:rPr>
              <w:t>To develop programs for solving a well-specified computational problems on the basis of well-designed algorithm and make a relation between algorithm and programming.</w:t>
            </w:r>
          </w:p>
        </w:tc>
      </w:tr>
    </w:tbl>
    <w:p w:rsidR="00BD3769" w:rsidRPr="00646B39" w:rsidRDefault="00BD3769" w:rsidP="00053644">
      <w:pPr>
        <w:jc w:val="center"/>
        <w:rPr>
          <w:rFonts w:ascii="Arial" w:hAnsi="Arial" w:cs="Arial"/>
          <w:sz w:val="18"/>
          <w:szCs w:val="18"/>
        </w:rPr>
      </w:pPr>
    </w:p>
    <w:p w:rsidR="009E5258" w:rsidRDefault="009E5258">
      <w:pPr>
        <w:rPr>
          <w:rFonts w:ascii="Arial" w:hAnsi="Arial" w:cs="Arial"/>
          <w:b/>
          <w:color w:val="000000" w:themeColor="text1"/>
          <w:sz w:val="18"/>
          <w:szCs w:val="18"/>
        </w:rPr>
      </w:pPr>
      <w:r>
        <w:rPr>
          <w:rFonts w:ascii="Arial" w:hAnsi="Arial" w:cs="Arial"/>
          <w:b/>
          <w:color w:val="000000" w:themeColor="text1"/>
          <w:sz w:val="18"/>
          <w:szCs w:val="18"/>
        </w:rPr>
        <w:br w:type="page"/>
      </w:r>
    </w:p>
    <w:p w:rsidR="00BD3769" w:rsidRPr="00646B39" w:rsidRDefault="00BD3769" w:rsidP="00053644">
      <w:pPr>
        <w:autoSpaceDE w:val="0"/>
        <w:autoSpaceDN w:val="0"/>
        <w:adjustRightInd w:val="0"/>
        <w:jc w:val="center"/>
        <w:rPr>
          <w:rFonts w:ascii="Arial" w:hAnsi="Arial" w:cs="Arial"/>
          <w:b/>
          <w:color w:val="000000" w:themeColor="text1"/>
          <w:sz w:val="18"/>
          <w:szCs w:val="18"/>
        </w:rPr>
      </w:pPr>
      <w:r w:rsidRPr="00646B39">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BD3769" w:rsidRPr="00646B39" w:rsidTr="00053644">
        <w:trPr>
          <w:trHeight w:val="877"/>
          <w:jc w:val="center"/>
        </w:trPr>
        <w:tc>
          <w:tcPr>
            <w:tcW w:w="646"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 No.</w:t>
            </w:r>
          </w:p>
        </w:tc>
        <w:tc>
          <w:tcPr>
            <w:tcW w:w="1685"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 Statement</w:t>
            </w:r>
          </w:p>
        </w:tc>
        <w:tc>
          <w:tcPr>
            <w:tcW w:w="2434"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Corresponding PO</w:t>
            </w:r>
          </w:p>
        </w:tc>
        <w:tc>
          <w:tcPr>
            <w:tcW w:w="1051"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Domain / level of learning taxonomy</w:t>
            </w:r>
          </w:p>
        </w:tc>
        <w:tc>
          <w:tcPr>
            <w:tcW w:w="1747"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Delivery methods and activities</w:t>
            </w:r>
          </w:p>
        </w:tc>
        <w:tc>
          <w:tcPr>
            <w:tcW w:w="1612"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Assessment tools</w:t>
            </w:r>
          </w:p>
        </w:tc>
      </w:tr>
      <w:tr w:rsidR="00BD3769" w:rsidRPr="00646B39" w:rsidTr="00053644">
        <w:trPr>
          <w:trHeight w:val="1646"/>
          <w:jc w:val="center"/>
        </w:trPr>
        <w:tc>
          <w:tcPr>
            <w:tcW w:w="646"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CO1</w:t>
            </w:r>
          </w:p>
        </w:tc>
        <w:tc>
          <w:tcPr>
            <w:tcW w:w="1685" w:type="dxa"/>
            <w:vAlign w:val="center"/>
          </w:tcPr>
          <w:p w:rsidR="00BD3769" w:rsidRPr="00646B39" w:rsidRDefault="00BD3769" w:rsidP="00053644">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3F13EE">
              <w:rPr>
                <w:rFonts w:ascii="Arial" w:hAnsi="Arial" w:cs="Arial"/>
                <w:b/>
                <w:bCs/>
                <w:color w:val="000000" w:themeColor="text1"/>
                <w:sz w:val="18"/>
                <w:szCs w:val="18"/>
              </w:rPr>
              <w:t>solve</w:t>
            </w:r>
            <w:r w:rsidRPr="00646B39">
              <w:rPr>
                <w:rFonts w:ascii="Arial" w:hAnsi="Arial" w:cs="Arial"/>
                <w:color w:val="000000" w:themeColor="text1"/>
                <w:sz w:val="18"/>
                <w:szCs w:val="18"/>
              </w:rPr>
              <w:t xml:space="preserve"> problems using appropriate algorithm</w:t>
            </w:r>
          </w:p>
        </w:tc>
        <w:tc>
          <w:tcPr>
            <w:tcW w:w="2434" w:type="dxa"/>
            <w:vAlign w:val="center"/>
          </w:tcPr>
          <w:p w:rsidR="00BD3769" w:rsidRPr="003F13EE" w:rsidRDefault="00BD3769" w:rsidP="00053644">
            <w:pPr>
              <w:pStyle w:val="ListParagraph"/>
              <w:spacing w:after="0" w:line="240" w:lineRule="auto"/>
              <w:ind w:left="0"/>
              <w:jc w:val="center"/>
              <w:rPr>
                <w:rFonts w:ascii="Arial" w:hAnsi="Arial" w:cs="Arial"/>
                <w:b/>
                <w:bCs/>
                <w:color w:val="000000" w:themeColor="text1"/>
                <w:sz w:val="18"/>
                <w:szCs w:val="18"/>
              </w:rPr>
            </w:pPr>
            <w:r w:rsidRPr="00646B39">
              <w:rPr>
                <w:rFonts w:ascii="Arial" w:hAnsi="Arial" w:cs="Arial"/>
                <w:b/>
                <w:bCs/>
                <w:color w:val="000000" w:themeColor="text1"/>
                <w:sz w:val="18"/>
                <w:szCs w:val="18"/>
              </w:rPr>
              <w:t xml:space="preserve">Design/development of </w:t>
            </w:r>
            <w:r w:rsidRPr="003F13EE">
              <w:rPr>
                <w:rFonts w:ascii="Arial" w:hAnsi="Arial" w:cs="Arial"/>
                <w:b/>
                <w:bCs/>
                <w:color w:val="000000" w:themeColor="text1"/>
                <w:sz w:val="18"/>
                <w:szCs w:val="18"/>
              </w:rPr>
              <w:t>solutions:</w:t>
            </w:r>
          </w:p>
          <w:p w:rsidR="00BD3769" w:rsidRPr="00646B39" w:rsidRDefault="00BD3769" w:rsidP="00053644">
            <w:pPr>
              <w:pStyle w:val="ListParagraph"/>
              <w:spacing w:after="0" w:line="240" w:lineRule="auto"/>
              <w:ind w:left="0"/>
              <w:jc w:val="center"/>
              <w:rPr>
                <w:rFonts w:ascii="Arial" w:hAnsi="Arial" w:cs="Arial"/>
                <w:color w:val="000000" w:themeColor="text1"/>
                <w:sz w:val="18"/>
                <w:szCs w:val="18"/>
              </w:rPr>
            </w:pPr>
            <w:r w:rsidRPr="003F13EE">
              <w:rPr>
                <w:rFonts w:ascii="Arial" w:hAnsi="Arial" w:cs="Arial"/>
                <w:b/>
                <w:bCs/>
                <w:color w:val="000000" w:themeColor="text1"/>
                <w:sz w:val="18"/>
                <w:szCs w:val="18"/>
              </w:rPr>
              <w:t xml:space="preserve"> (PO3)</w:t>
            </w:r>
          </w:p>
        </w:tc>
        <w:tc>
          <w:tcPr>
            <w:tcW w:w="1051"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Cognitive domain – level 1</w:t>
            </w:r>
          </w:p>
        </w:tc>
        <w:tc>
          <w:tcPr>
            <w:tcW w:w="1747"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599760"/>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Lecture Note</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8331081"/>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Text Book</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94497971"/>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Audio/Video</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9205871"/>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Web Material</w:t>
            </w:r>
          </w:p>
          <w:p w:rsidR="00BD3769" w:rsidRPr="00646B39"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069798"/>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Lab Manual</w:t>
            </w:r>
          </w:p>
        </w:tc>
        <w:tc>
          <w:tcPr>
            <w:tcW w:w="1612"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8522934"/>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CA</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3077630"/>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Final Exam</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7615563"/>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Assignment </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7617762"/>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N</w:t>
            </w:r>
            <w:r w:rsidR="00BD3769">
              <w:rPr>
                <w:rFonts w:ascii="Arial" w:hAnsi="Arial" w:cs="Arial"/>
                <w:color w:val="000000" w:themeColor="text1"/>
                <w:sz w:val="18"/>
                <w:szCs w:val="18"/>
              </w:rPr>
              <w:t>ote book</w:t>
            </w:r>
          </w:p>
          <w:p w:rsidR="00BD3769" w:rsidRPr="00646B39"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913912275"/>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Presentation</w:t>
            </w:r>
          </w:p>
        </w:tc>
      </w:tr>
      <w:tr w:rsidR="00BD3769" w:rsidRPr="00646B39" w:rsidTr="00053644">
        <w:trPr>
          <w:trHeight w:val="1583"/>
          <w:jc w:val="center"/>
        </w:trPr>
        <w:tc>
          <w:tcPr>
            <w:tcW w:w="646"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CO2</w:t>
            </w:r>
          </w:p>
        </w:tc>
        <w:tc>
          <w:tcPr>
            <w:tcW w:w="1685" w:type="dxa"/>
            <w:vAlign w:val="center"/>
          </w:tcPr>
          <w:p w:rsidR="00BD3769" w:rsidRPr="00646B39" w:rsidRDefault="00BD3769" w:rsidP="00053644">
            <w:pPr>
              <w:jc w:val="center"/>
              <w:rPr>
                <w:rFonts w:ascii="Arial" w:hAnsi="Arial" w:cs="Arial"/>
                <w:color w:val="000000" w:themeColor="text1"/>
                <w:sz w:val="18"/>
                <w:szCs w:val="18"/>
              </w:rPr>
            </w:pPr>
            <w:r>
              <w:rPr>
                <w:rFonts w:ascii="Arial" w:hAnsi="Arial" w:cs="Arial"/>
                <w:color w:val="000000" w:themeColor="text1"/>
                <w:sz w:val="18"/>
                <w:szCs w:val="18"/>
              </w:rPr>
              <w:t>To i</w:t>
            </w:r>
            <w:r w:rsidRPr="003F13EE">
              <w:rPr>
                <w:rFonts w:ascii="Arial" w:hAnsi="Arial" w:cs="Arial"/>
                <w:b/>
                <w:bCs/>
                <w:color w:val="000000" w:themeColor="text1"/>
                <w:sz w:val="18"/>
                <w:szCs w:val="18"/>
              </w:rPr>
              <w:t xml:space="preserve">mplement </w:t>
            </w:r>
            <w:r w:rsidRPr="00646B39">
              <w:rPr>
                <w:rFonts w:ascii="Arial" w:hAnsi="Arial" w:cs="Arial"/>
                <w:color w:val="000000" w:themeColor="text1"/>
                <w:sz w:val="18"/>
                <w:szCs w:val="18"/>
              </w:rPr>
              <w:t>major algorithms and analyze their performance</w:t>
            </w:r>
          </w:p>
        </w:tc>
        <w:tc>
          <w:tcPr>
            <w:tcW w:w="2434" w:type="dxa"/>
            <w:vAlign w:val="center"/>
          </w:tcPr>
          <w:p w:rsidR="00BD3769" w:rsidRPr="00646B39" w:rsidRDefault="00BD3769" w:rsidP="00053644">
            <w:pPr>
              <w:pStyle w:val="ListParagraph"/>
              <w:spacing w:after="0" w:line="240" w:lineRule="auto"/>
              <w:ind w:left="0"/>
              <w:jc w:val="center"/>
              <w:rPr>
                <w:rFonts w:ascii="Arial" w:hAnsi="Arial" w:cs="Arial"/>
                <w:bCs/>
                <w:color w:val="000000" w:themeColor="text1"/>
                <w:sz w:val="18"/>
                <w:szCs w:val="18"/>
              </w:rPr>
            </w:pPr>
            <w:r w:rsidRPr="00646B39">
              <w:rPr>
                <w:rFonts w:ascii="Arial" w:hAnsi="Arial" w:cs="Arial"/>
                <w:b/>
                <w:bCs/>
                <w:color w:val="000000" w:themeColor="text1"/>
                <w:sz w:val="18"/>
                <w:szCs w:val="18"/>
              </w:rPr>
              <w:t>Problem analysis:</w:t>
            </w:r>
          </w:p>
          <w:p w:rsidR="00BD3769" w:rsidRPr="00646B39" w:rsidRDefault="00BD3769" w:rsidP="00053644">
            <w:pPr>
              <w:pStyle w:val="ListParagraph"/>
              <w:spacing w:after="0" w:line="240" w:lineRule="auto"/>
              <w:ind w:left="0"/>
              <w:jc w:val="center"/>
              <w:rPr>
                <w:rFonts w:ascii="Arial" w:hAnsi="Arial" w:cs="Arial"/>
                <w:color w:val="000000" w:themeColor="text1"/>
                <w:sz w:val="18"/>
                <w:szCs w:val="18"/>
              </w:rPr>
            </w:pPr>
            <w:r w:rsidRPr="00646B39">
              <w:rPr>
                <w:rFonts w:ascii="Arial" w:hAnsi="Arial" w:cs="Arial"/>
                <w:color w:val="000000" w:themeColor="text1"/>
                <w:sz w:val="18"/>
                <w:szCs w:val="18"/>
              </w:rPr>
              <w:t>(PO2)</w:t>
            </w:r>
          </w:p>
        </w:tc>
        <w:tc>
          <w:tcPr>
            <w:tcW w:w="1051" w:type="dxa"/>
            <w:vAlign w:val="center"/>
          </w:tcPr>
          <w:p w:rsidR="00BD3769" w:rsidRPr="00646B39" w:rsidRDefault="00BD3769" w:rsidP="00053644">
            <w:pPr>
              <w:jc w:val="center"/>
              <w:rPr>
                <w:rFonts w:ascii="Arial" w:hAnsi="Arial" w:cs="Arial"/>
                <w:color w:val="000000" w:themeColor="text1"/>
                <w:sz w:val="18"/>
                <w:szCs w:val="18"/>
              </w:rPr>
            </w:pPr>
            <w:r w:rsidRPr="00646B39">
              <w:rPr>
                <w:rFonts w:ascii="Arial" w:hAnsi="Arial" w:cs="Arial"/>
                <w:color w:val="000000" w:themeColor="text1"/>
                <w:sz w:val="18"/>
                <w:szCs w:val="18"/>
              </w:rPr>
              <w:t>Cognitive domain – level 5</w:t>
            </w:r>
          </w:p>
        </w:tc>
        <w:tc>
          <w:tcPr>
            <w:tcW w:w="1747"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7279977"/>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Lecture Note</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9155046"/>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Text Book</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8926615"/>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Audio/Video</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0983729"/>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Web Material</w:t>
            </w:r>
          </w:p>
          <w:p w:rsidR="00BD3769" w:rsidRPr="00646B39"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767821127"/>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Lab Manual</w:t>
            </w:r>
          </w:p>
        </w:tc>
        <w:tc>
          <w:tcPr>
            <w:tcW w:w="1612"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180287"/>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CA</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0183568"/>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Final Exam</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968444"/>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Assignment </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4087391"/>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N</w:t>
            </w:r>
            <w:r w:rsidR="00BD3769">
              <w:rPr>
                <w:rFonts w:ascii="Arial" w:hAnsi="Arial" w:cs="Arial"/>
                <w:color w:val="000000" w:themeColor="text1"/>
                <w:sz w:val="18"/>
                <w:szCs w:val="18"/>
              </w:rPr>
              <w:t>ote book</w:t>
            </w:r>
          </w:p>
          <w:p w:rsidR="00BD3769" w:rsidRPr="00646B39"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3457982"/>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Presentation</w:t>
            </w:r>
          </w:p>
        </w:tc>
      </w:tr>
    </w:tbl>
    <w:p w:rsidR="00BD3769" w:rsidRPr="00646B39" w:rsidRDefault="00BD3769" w:rsidP="00053644">
      <w:pPr>
        <w:jc w:val="center"/>
        <w:rPr>
          <w:rFonts w:ascii="Arial" w:hAnsi="Arial" w:cs="Arial"/>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BD3769" w:rsidRPr="00646B39" w:rsidTr="0041599F">
        <w:trPr>
          <w:jc w:val="center"/>
        </w:trPr>
        <w:tc>
          <w:tcPr>
            <w:tcW w:w="9127" w:type="dxa"/>
          </w:tcPr>
          <w:p w:rsidR="00BD3769" w:rsidRPr="00646B39" w:rsidRDefault="00BD3769" w:rsidP="00053644">
            <w:pPr>
              <w:rPr>
                <w:rFonts w:ascii="Arial" w:hAnsi="Arial" w:cs="Arial"/>
                <w:b/>
                <w:color w:val="000000" w:themeColor="text1"/>
                <w:sz w:val="18"/>
                <w:szCs w:val="18"/>
              </w:rPr>
            </w:pPr>
            <w:r w:rsidRPr="00646B39">
              <w:rPr>
                <w:rFonts w:ascii="Arial" w:hAnsi="Arial" w:cs="Arial"/>
                <w:b/>
                <w:color w:val="000000" w:themeColor="text1"/>
                <w:sz w:val="18"/>
                <w:szCs w:val="18"/>
              </w:rPr>
              <w:t>Assessment and Marks Distribution:</w:t>
            </w:r>
          </w:p>
          <w:p w:rsidR="00BD3769" w:rsidRPr="00D07B06" w:rsidRDefault="00BD3769" w:rsidP="00053644">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BD3769" w:rsidRPr="00D07B06" w:rsidRDefault="00BD3769" w:rsidP="00053644">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BD3769" w:rsidRPr="00646B39" w:rsidRDefault="00BD3769" w:rsidP="00053644">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BD3769" w:rsidRPr="00646B39" w:rsidTr="0041599F">
        <w:trPr>
          <w:trHeight w:val="557"/>
          <w:jc w:val="center"/>
        </w:trPr>
        <w:tc>
          <w:tcPr>
            <w:tcW w:w="9127" w:type="dxa"/>
          </w:tcPr>
          <w:p w:rsidR="00BD3769" w:rsidRPr="00646B39" w:rsidRDefault="00BD3769" w:rsidP="00053644">
            <w:pPr>
              <w:spacing w:after="120"/>
              <w:jc w:val="both"/>
              <w:rPr>
                <w:rFonts w:ascii="Arial" w:hAnsi="Arial" w:cs="Arial"/>
                <w:sz w:val="18"/>
                <w:szCs w:val="18"/>
              </w:rPr>
            </w:pPr>
          </w:p>
          <w:p w:rsidR="00BD3769" w:rsidRPr="007F2630" w:rsidRDefault="00BD3769" w:rsidP="00053644">
            <w:pPr>
              <w:tabs>
                <w:tab w:val="left" w:pos="1635"/>
              </w:tabs>
              <w:spacing w:after="120"/>
              <w:jc w:val="both"/>
              <w:rPr>
                <w:rFonts w:ascii="Arial" w:hAnsi="Arial" w:cs="Arial"/>
                <w:b/>
                <w:bCs/>
                <w:sz w:val="18"/>
                <w:szCs w:val="18"/>
              </w:rPr>
            </w:pPr>
            <w:r w:rsidRPr="007F2630">
              <w:rPr>
                <w:rFonts w:ascii="Arial" w:hAnsi="Arial" w:cs="Arial"/>
                <w:b/>
                <w:bCs/>
                <w:sz w:val="18"/>
                <w:szCs w:val="18"/>
              </w:rPr>
              <w:t>Lab Course Contents</w:t>
            </w:r>
            <w:r>
              <w:rPr>
                <w:rFonts w:ascii="Arial" w:hAnsi="Arial" w:cs="Arial"/>
                <w:b/>
                <w:bCs/>
                <w:sz w:val="18"/>
                <w:szCs w:val="18"/>
              </w:rPr>
              <w:t>/</w:t>
            </w:r>
            <w:r w:rsidRPr="007F2630">
              <w:rPr>
                <w:rFonts w:ascii="Arial" w:hAnsi="Arial" w:cs="Arial"/>
                <w:b/>
                <w:bCs/>
                <w:sz w:val="18"/>
                <w:szCs w:val="18"/>
              </w:rPr>
              <w:t>/</w:t>
            </w:r>
            <w:r>
              <w:rPr>
                <w:rFonts w:ascii="Arial" w:hAnsi="Arial" w:cs="Arial"/>
                <w:b/>
                <w:bCs/>
                <w:sz w:val="18"/>
                <w:szCs w:val="18"/>
              </w:rPr>
              <w:t xml:space="preserve">List of </w:t>
            </w:r>
            <w:r w:rsidRPr="007F2630">
              <w:rPr>
                <w:rFonts w:ascii="Arial" w:hAnsi="Arial" w:cs="Arial"/>
                <w:b/>
                <w:bCs/>
                <w:sz w:val="18"/>
                <w:szCs w:val="18"/>
              </w:rPr>
              <w:t>Experiment</w:t>
            </w:r>
            <w:r>
              <w:rPr>
                <w:rFonts w:ascii="Arial" w:hAnsi="Arial" w:cs="Arial"/>
                <w:b/>
                <w:bCs/>
                <w:sz w:val="18"/>
                <w:szCs w:val="18"/>
              </w:rPr>
              <w:t>:</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Sorting an array using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Insertion sort</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Bubble sort</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Searching a key in an array using</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c.</w:t>
            </w:r>
            <w:r w:rsidRPr="007F2630">
              <w:rPr>
                <w:rFonts w:ascii="Arial" w:hAnsi="Arial" w:cs="Arial"/>
                <w:sz w:val="18"/>
                <w:szCs w:val="18"/>
              </w:rPr>
              <w:tab/>
              <w:t>Linear search</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d.</w:t>
            </w:r>
            <w:r w:rsidRPr="007F2630">
              <w:rPr>
                <w:rFonts w:ascii="Arial" w:hAnsi="Arial" w:cs="Arial"/>
                <w:sz w:val="18"/>
                <w:szCs w:val="18"/>
              </w:rPr>
              <w:tab/>
              <w:t>Binary search (discrete domain and continuous domain)</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Using divide and conquer approach for sorting: Merge Sort</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Using divide and conquer approach for sorting: Quick Sort</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Linear time sorting: Counting Sort</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Uninformed searching using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Depth First Search (DFS)</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Breath First Search (BFS)</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Meet-in-the-middle</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Iterative Deepening Depth First Search (IDDFS)</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Dijkstra</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Informed searching using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A* search</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IDA* search</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Local searching using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Random restart hill climbing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Simulated annealing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Local bean search</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Genetic algorithm</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Game theoretic searching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Minimax search</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Alpha-beta pruning</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Constraint satisfaction problem</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Backtracking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Algorithm X</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Data Structure</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Binary search tree (BST)</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Heap (priority queue)</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Merge sort tree (interval based sorted array)</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Treap (array merge, split and accumulation)</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UFDS (solving connectivity problem )</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lastRenderedPageBreak/>
              <w:t>Dynamic programming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Subset sum / 0-1 knapsack</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Interval DP</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Greedy approach</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Activity selection problem</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String matching</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KMP</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Rabin Karp</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Suffix array</w:t>
            </w:r>
          </w:p>
          <w:p w:rsidR="00BD3769" w:rsidRPr="007F2630" w:rsidRDefault="00BD3769" w:rsidP="00CB1944">
            <w:pPr>
              <w:pStyle w:val="ListParagraph"/>
              <w:numPr>
                <w:ilvl w:val="0"/>
                <w:numId w:val="11"/>
              </w:numPr>
              <w:tabs>
                <w:tab w:val="left" w:pos="1635"/>
              </w:tabs>
              <w:jc w:val="both"/>
              <w:rPr>
                <w:rFonts w:ascii="Arial" w:hAnsi="Arial" w:cs="Arial"/>
                <w:sz w:val="18"/>
                <w:szCs w:val="18"/>
              </w:rPr>
            </w:pPr>
            <w:r w:rsidRPr="007F2630">
              <w:rPr>
                <w:rFonts w:ascii="Arial" w:hAnsi="Arial" w:cs="Arial"/>
                <w:sz w:val="18"/>
                <w:szCs w:val="18"/>
              </w:rPr>
              <w:t>Computational geometry</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Line sweep</w:t>
            </w:r>
          </w:p>
          <w:p w:rsidR="00BD3769" w:rsidRPr="007F2630" w:rsidRDefault="00BD3769" w:rsidP="00CB1944">
            <w:pPr>
              <w:pStyle w:val="ListParagraph"/>
              <w:numPr>
                <w:ilvl w:val="1"/>
                <w:numId w:val="11"/>
              </w:numPr>
              <w:tabs>
                <w:tab w:val="left" w:pos="1635"/>
              </w:tabs>
              <w:jc w:val="both"/>
              <w:rPr>
                <w:rFonts w:ascii="Arial" w:hAnsi="Arial" w:cs="Arial"/>
                <w:sz w:val="18"/>
                <w:szCs w:val="18"/>
              </w:rPr>
            </w:pPr>
            <w:r w:rsidRPr="007F2630">
              <w:rPr>
                <w:rFonts w:ascii="Arial" w:hAnsi="Arial" w:cs="Arial"/>
                <w:sz w:val="18"/>
                <w:szCs w:val="18"/>
              </w:rPr>
              <w:t>Jarvis march</w:t>
            </w:r>
          </w:p>
          <w:p w:rsidR="00BD3769" w:rsidRPr="00646B39" w:rsidRDefault="00BD3769" w:rsidP="00CB1944">
            <w:pPr>
              <w:pStyle w:val="ListParagraph"/>
              <w:numPr>
                <w:ilvl w:val="1"/>
                <w:numId w:val="11"/>
              </w:numPr>
              <w:tabs>
                <w:tab w:val="left" w:pos="1635"/>
              </w:tabs>
              <w:jc w:val="both"/>
              <w:rPr>
                <w:rFonts w:ascii="Arial" w:hAnsi="Arial" w:cs="Arial"/>
                <w:b/>
                <w:sz w:val="18"/>
                <w:szCs w:val="18"/>
              </w:rPr>
            </w:pPr>
            <w:r w:rsidRPr="007F2630">
              <w:rPr>
                <w:rFonts w:ascii="Arial" w:hAnsi="Arial" w:cs="Arial"/>
                <w:sz w:val="18"/>
                <w:szCs w:val="18"/>
              </w:rPr>
              <w:t>Graham scan</w:t>
            </w:r>
          </w:p>
        </w:tc>
      </w:tr>
    </w:tbl>
    <w:p w:rsidR="00BD3769" w:rsidRDefault="00BD3769" w:rsidP="00053644">
      <w:pPr>
        <w:jc w:val="center"/>
        <w:rPr>
          <w:rFonts w:ascii="Arial" w:hAnsi="Arial" w:cs="Arial"/>
          <w:sz w:val="18"/>
          <w:szCs w:val="18"/>
        </w:rPr>
      </w:pPr>
    </w:p>
    <w:p w:rsidR="009E5258" w:rsidRPr="00646B39" w:rsidRDefault="009E5258" w:rsidP="00053644">
      <w:pPr>
        <w:jc w:val="center"/>
        <w:rPr>
          <w:rFonts w:ascii="Arial" w:hAnsi="Arial" w:cs="Arial"/>
          <w:sz w:val="18"/>
          <w:szCs w:val="18"/>
        </w:rPr>
      </w:pPr>
    </w:p>
    <w:p w:rsidR="00BD3769" w:rsidRPr="00393101" w:rsidRDefault="00BD3769" w:rsidP="0041599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93101">
        <w:rPr>
          <w:rFonts w:ascii="Arial" w:hAnsi="Arial" w:cs="Arial"/>
          <w:b/>
          <w:bCs/>
          <w:iCs/>
          <w:sz w:val="18"/>
          <w:szCs w:val="18"/>
        </w:rPr>
        <w:t>CSE 2231: Computer Architecture and Organization</w:t>
      </w:r>
    </w:p>
    <w:p w:rsidR="00BD3769" w:rsidRPr="00393101" w:rsidRDefault="00BD3769" w:rsidP="0041599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93101">
        <w:rPr>
          <w:rFonts w:ascii="Arial" w:hAnsi="Arial" w:cs="Arial"/>
          <w:b/>
          <w:bCs/>
          <w:iCs/>
          <w:sz w:val="18"/>
          <w:szCs w:val="18"/>
        </w:rPr>
        <w:t xml:space="preserve">Credits: </w:t>
      </w:r>
      <w:r w:rsidRPr="00393101">
        <w:rPr>
          <w:rFonts w:ascii="Arial" w:hAnsi="Arial" w:cs="Arial"/>
          <w:iCs/>
          <w:sz w:val="18"/>
          <w:szCs w:val="18"/>
        </w:rPr>
        <w:t xml:space="preserve">3 </w:t>
      </w:r>
      <w:r w:rsidR="00844CE6">
        <w:rPr>
          <w:rFonts w:ascii="Arial" w:hAnsi="Arial" w:cs="Arial"/>
          <w:b/>
          <w:bCs/>
          <w:iCs/>
          <w:sz w:val="18"/>
          <w:szCs w:val="18"/>
        </w:rPr>
        <w:t>Contact Hours: 42</w:t>
      </w:r>
    </w:p>
    <w:p w:rsidR="00BD3769" w:rsidRPr="00393101" w:rsidRDefault="00BD3769" w:rsidP="0041599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93101">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BD3769" w:rsidRPr="00393101" w:rsidRDefault="00BD3769"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3769" w:rsidRPr="00393101" w:rsidTr="00053644">
        <w:trPr>
          <w:jc w:val="center"/>
        </w:trPr>
        <w:tc>
          <w:tcPr>
            <w:tcW w:w="1439" w:type="dxa"/>
          </w:tcPr>
          <w:p w:rsidR="00BD3769" w:rsidRPr="00393101" w:rsidRDefault="00BD3769" w:rsidP="00053644">
            <w:pPr>
              <w:rPr>
                <w:rFonts w:ascii="Arial" w:hAnsi="Arial" w:cs="Arial"/>
                <w:b/>
                <w:bCs/>
                <w:sz w:val="18"/>
                <w:szCs w:val="18"/>
              </w:rPr>
            </w:pPr>
            <w:r w:rsidRPr="00393101">
              <w:rPr>
                <w:rFonts w:ascii="Arial" w:hAnsi="Arial" w:cs="Arial"/>
                <w:b/>
                <w:sz w:val="18"/>
                <w:szCs w:val="18"/>
              </w:rPr>
              <w:t>Prerequisite:</w:t>
            </w:r>
          </w:p>
        </w:tc>
        <w:tc>
          <w:tcPr>
            <w:tcW w:w="7741" w:type="dxa"/>
          </w:tcPr>
          <w:p w:rsidR="00BD3769" w:rsidRPr="00393101" w:rsidRDefault="00BD3769" w:rsidP="00053644">
            <w:pPr>
              <w:rPr>
                <w:rFonts w:ascii="Arial" w:hAnsi="Arial" w:cs="Arial"/>
                <w:iCs/>
                <w:sz w:val="18"/>
                <w:szCs w:val="18"/>
              </w:rPr>
            </w:pPr>
            <w:r>
              <w:rPr>
                <w:rFonts w:ascii="Arial" w:hAnsi="Arial" w:cs="Arial"/>
                <w:iCs/>
                <w:sz w:val="18"/>
                <w:szCs w:val="18"/>
              </w:rPr>
              <w:t>E</w:t>
            </w:r>
            <w:r w:rsidRPr="00393101">
              <w:rPr>
                <w:rFonts w:ascii="Arial" w:hAnsi="Arial" w:cs="Arial"/>
                <w:iCs/>
                <w:sz w:val="18"/>
                <w:szCs w:val="18"/>
              </w:rPr>
              <w:t xml:space="preserve">EE1131: </w:t>
            </w:r>
            <w:r>
              <w:rPr>
                <w:rFonts w:ascii="Arial" w:hAnsi="Arial" w:cs="Arial"/>
                <w:iCs/>
                <w:sz w:val="18"/>
                <w:szCs w:val="18"/>
              </w:rPr>
              <w:t xml:space="preserve">Basic </w:t>
            </w:r>
            <w:r w:rsidRPr="00393101">
              <w:rPr>
                <w:rFonts w:ascii="Arial" w:hAnsi="Arial" w:cs="Arial"/>
                <w:iCs/>
                <w:sz w:val="18"/>
                <w:szCs w:val="18"/>
              </w:rPr>
              <w:t xml:space="preserve">Electronics, CSE2111: Digital System Design </w:t>
            </w:r>
          </w:p>
        </w:tc>
      </w:tr>
      <w:tr w:rsidR="00BD3769" w:rsidRPr="00393101" w:rsidTr="00053644">
        <w:trPr>
          <w:jc w:val="center"/>
        </w:trPr>
        <w:tc>
          <w:tcPr>
            <w:tcW w:w="1439" w:type="dxa"/>
          </w:tcPr>
          <w:p w:rsidR="00BD3769" w:rsidRPr="00393101" w:rsidRDefault="00BD3769" w:rsidP="00053644">
            <w:pPr>
              <w:rPr>
                <w:rFonts w:ascii="Arial" w:hAnsi="Arial" w:cs="Arial"/>
                <w:b/>
                <w:sz w:val="18"/>
                <w:szCs w:val="18"/>
              </w:rPr>
            </w:pPr>
            <w:r w:rsidRPr="00393101">
              <w:rPr>
                <w:rFonts w:ascii="Arial" w:hAnsi="Arial" w:cs="Arial"/>
                <w:b/>
                <w:sz w:val="18"/>
                <w:szCs w:val="18"/>
              </w:rPr>
              <w:t>Course Type</w:t>
            </w:r>
          </w:p>
        </w:tc>
        <w:tc>
          <w:tcPr>
            <w:tcW w:w="7741" w:type="dxa"/>
          </w:tcPr>
          <w:p w:rsidR="00BD3769" w:rsidRPr="00393101" w:rsidRDefault="00BD3769" w:rsidP="00053644">
            <w:pPr>
              <w:rPr>
                <w:rFonts w:ascii="Arial" w:hAnsi="Arial" w:cs="Arial"/>
                <w:iCs/>
                <w:sz w:val="18"/>
                <w:szCs w:val="18"/>
              </w:rPr>
            </w:pPr>
            <w:r w:rsidRPr="00393101">
              <w:rPr>
                <w:rFonts w:ascii="MS Gothic" w:eastAsia="MS Gothic" w:hAnsi="MS Gothic" w:cs="MS Gothic" w:hint="eastAsia"/>
                <w:iCs/>
                <w:sz w:val="18"/>
                <w:szCs w:val="18"/>
              </w:rPr>
              <w:t>☒</w:t>
            </w:r>
            <w:r w:rsidRPr="00393101">
              <w:rPr>
                <w:rFonts w:ascii="Arial" w:hAnsi="Arial" w:cs="Arial"/>
                <w:iCs/>
                <w:sz w:val="18"/>
                <w:szCs w:val="18"/>
              </w:rPr>
              <w:t xml:space="preserve"> Theory         </w:t>
            </w:r>
            <w:r w:rsidRPr="00393101">
              <w:rPr>
                <w:rFonts w:ascii="MS Gothic" w:eastAsia="MS Gothic" w:hAnsi="MS Gothic" w:cs="MS Gothic" w:hint="eastAsia"/>
                <w:iCs/>
                <w:sz w:val="18"/>
                <w:szCs w:val="18"/>
              </w:rPr>
              <w:t>☐</w:t>
            </w:r>
            <w:r w:rsidRPr="00393101">
              <w:rPr>
                <w:rFonts w:ascii="Arial" w:hAnsi="Arial" w:cs="Arial"/>
                <w:iCs/>
                <w:sz w:val="18"/>
                <w:szCs w:val="18"/>
              </w:rPr>
              <w:t xml:space="preserve"> Laboratory work         </w:t>
            </w:r>
            <w:r w:rsidRPr="00393101">
              <w:rPr>
                <w:rFonts w:ascii="MS Gothic" w:eastAsia="MS Gothic" w:hAnsi="MS Gothic" w:cs="MS Gothic" w:hint="eastAsia"/>
                <w:iCs/>
                <w:sz w:val="18"/>
                <w:szCs w:val="18"/>
              </w:rPr>
              <w:t>☐</w:t>
            </w:r>
            <w:r w:rsidRPr="00393101">
              <w:rPr>
                <w:rFonts w:ascii="Arial" w:hAnsi="Arial" w:cs="Arial"/>
                <w:iCs/>
                <w:sz w:val="18"/>
                <w:szCs w:val="18"/>
              </w:rPr>
              <w:t xml:space="preserve"> Project work      </w:t>
            </w:r>
            <w:r w:rsidRPr="00393101">
              <w:rPr>
                <w:rFonts w:ascii="MS Gothic" w:eastAsia="MS Gothic" w:hAnsi="MS Gothic" w:cs="MS Gothic" w:hint="eastAsia"/>
                <w:iCs/>
                <w:sz w:val="18"/>
                <w:szCs w:val="18"/>
              </w:rPr>
              <w:t>☐</w:t>
            </w:r>
            <w:r w:rsidRPr="00393101">
              <w:rPr>
                <w:rFonts w:ascii="Arial" w:hAnsi="Arial" w:cs="Arial"/>
                <w:iCs/>
                <w:sz w:val="18"/>
                <w:szCs w:val="18"/>
              </w:rPr>
              <w:t xml:space="preserve"> Viva Voce  </w:t>
            </w:r>
          </w:p>
        </w:tc>
      </w:tr>
      <w:tr w:rsidR="00BD3769" w:rsidRPr="00393101" w:rsidTr="00053644">
        <w:trPr>
          <w:trHeight w:val="238"/>
          <w:jc w:val="center"/>
        </w:trPr>
        <w:tc>
          <w:tcPr>
            <w:tcW w:w="1439" w:type="dxa"/>
          </w:tcPr>
          <w:p w:rsidR="00BD3769" w:rsidRPr="00393101" w:rsidRDefault="00BD3769" w:rsidP="00053644">
            <w:pPr>
              <w:ind w:left="2160" w:hanging="2160"/>
              <w:rPr>
                <w:rFonts w:ascii="Arial" w:hAnsi="Arial" w:cs="Arial"/>
                <w:b/>
                <w:bCs/>
                <w:sz w:val="18"/>
                <w:szCs w:val="18"/>
              </w:rPr>
            </w:pPr>
            <w:r w:rsidRPr="00393101">
              <w:rPr>
                <w:rFonts w:ascii="Arial" w:hAnsi="Arial" w:cs="Arial"/>
                <w:b/>
                <w:bCs/>
                <w:sz w:val="18"/>
                <w:szCs w:val="18"/>
              </w:rPr>
              <w:t>Motivation</w:t>
            </w:r>
          </w:p>
        </w:tc>
        <w:tc>
          <w:tcPr>
            <w:tcW w:w="7741" w:type="dxa"/>
          </w:tcPr>
          <w:p w:rsidR="00BD3769" w:rsidRPr="00393101" w:rsidRDefault="00BD3769" w:rsidP="00053644">
            <w:pPr>
              <w:rPr>
                <w:rFonts w:ascii="Arial" w:hAnsi="Arial" w:cs="Arial"/>
                <w:b/>
                <w:iCs/>
                <w:sz w:val="18"/>
                <w:szCs w:val="18"/>
              </w:rPr>
            </w:pPr>
            <w:r w:rsidRPr="00393101">
              <w:rPr>
                <w:rFonts w:ascii="Arial" w:hAnsi="Arial" w:cs="Arial"/>
                <w:iCs/>
                <w:sz w:val="18"/>
                <w:szCs w:val="18"/>
              </w:rPr>
              <w:t>To develop basics and design knowledge on Computer Architecture and Systems</w:t>
            </w:r>
          </w:p>
        </w:tc>
      </w:tr>
      <w:tr w:rsidR="00BD3769" w:rsidRPr="00393101" w:rsidTr="00053644">
        <w:trPr>
          <w:trHeight w:val="238"/>
          <w:jc w:val="center"/>
        </w:trPr>
        <w:tc>
          <w:tcPr>
            <w:tcW w:w="9180" w:type="dxa"/>
            <w:gridSpan w:val="2"/>
          </w:tcPr>
          <w:p w:rsidR="00BD3769" w:rsidRPr="00393101" w:rsidRDefault="00BD3769" w:rsidP="00053644">
            <w:pPr>
              <w:rPr>
                <w:rFonts w:ascii="Arial" w:hAnsi="Arial" w:cs="Arial"/>
                <w:b/>
                <w:bCs/>
                <w:sz w:val="18"/>
                <w:szCs w:val="18"/>
              </w:rPr>
            </w:pPr>
          </w:p>
          <w:p w:rsidR="00BD3769" w:rsidRPr="00393101" w:rsidRDefault="00BD3769" w:rsidP="00053644">
            <w:pPr>
              <w:rPr>
                <w:rFonts w:ascii="Arial" w:hAnsi="Arial" w:cs="Arial"/>
                <w:b/>
                <w:bCs/>
                <w:sz w:val="18"/>
                <w:szCs w:val="18"/>
              </w:rPr>
            </w:pPr>
            <w:r w:rsidRPr="00393101">
              <w:rPr>
                <w:rFonts w:ascii="Arial" w:hAnsi="Arial" w:cs="Arial"/>
                <w:b/>
                <w:bCs/>
                <w:sz w:val="18"/>
                <w:szCs w:val="18"/>
              </w:rPr>
              <w:t>Course Objective:</w:t>
            </w:r>
          </w:p>
          <w:p w:rsidR="00BD3769" w:rsidRPr="00393101" w:rsidRDefault="00BD3769" w:rsidP="00053644">
            <w:pPr>
              <w:jc w:val="both"/>
              <w:rPr>
                <w:rFonts w:ascii="Arial" w:hAnsi="Arial" w:cs="Arial"/>
                <w:iCs/>
                <w:sz w:val="18"/>
                <w:szCs w:val="18"/>
              </w:rPr>
            </w:pPr>
            <w:r w:rsidRPr="00393101">
              <w:rPr>
                <w:rFonts w:ascii="Arial" w:hAnsi="Arial" w:cs="Arial"/>
                <w:iCs/>
                <w:sz w:val="18"/>
                <w:szCs w:val="18"/>
              </w:rPr>
              <w:t>To provide students with a fundamental understanding of the functional components of a computer system, and how they are organized. The emphasis of the module is on the hardware aspects of a system, and how hardware is used during the execution of software. This is a core component of all computer science related degree courses. Practical skills will also be developed in the use and construction of computer components, and their interfacing to microprocessors.</w:t>
            </w:r>
          </w:p>
        </w:tc>
      </w:tr>
    </w:tbl>
    <w:p w:rsidR="00BD3769" w:rsidRPr="00393101" w:rsidRDefault="00BD3769" w:rsidP="00053644">
      <w:pPr>
        <w:jc w:val="center"/>
        <w:rPr>
          <w:rFonts w:ascii="Arial" w:hAnsi="Arial" w:cs="Arial"/>
          <w:sz w:val="18"/>
          <w:szCs w:val="18"/>
        </w:rPr>
      </w:pPr>
    </w:p>
    <w:p w:rsidR="00BD3769" w:rsidRPr="00393101" w:rsidRDefault="00BD3769" w:rsidP="00053644">
      <w:pPr>
        <w:autoSpaceDE w:val="0"/>
        <w:autoSpaceDN w:val="0"/>
        <w:adjustRightInd w:val="0"/>
        <w:jc w:val="center"/>
        <w:rPr>
          <w:rFonts w:ascii="Arial" w:hAnsi="Arial" w:cs="Arial"/>
          <w:b/>
          <w:color w:val="000000"/>
          <w:sz w:val="18"/>
          <w:szCs w:val="18"/>
        </w:rPr>
      </w:pPr>
      <w:r w:rsidRPr="00393101">
        <w:rPr>
          <w:rFonts w:ascii="Arial" w:hAnsi="Arial" w:cs="Arial"/>
          <w:b/>
          <w:color w:val="000000"/>
          <w:sz w:val="18"/>
          <w:szCs w:val="18"/>
        </w:rPr>
        <w:t>Course Outcomes (COs), Program Outcomes (POs) and Assessment:</w:t>
      </w:r>
    </w:p>
    <w:p w:rsidR="00BD3769" w:rsidRPr="00393101" w:rsidRDefault="00BD3769" w:rsidP="00053644">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BD3769" w:rsidRPr="00393101" w:rsidTr="00053644">
        <w:trPr>
          <w:trHeight w:val="877"/>
          <w:jc w:val="center"/>
        </w:trPr>
        <w:tc>
          <w:tcPr>
            <w:tcW w:w="646"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 No.</w:t>
            </w:r>
          </w:p>
        </w:tc>
        <w:tc>
          <w:tcPr>
            <w:tcW w:w="1762"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 Statement</w:t>
            </w:r>
          </w:p>
        </w:tc>
        <w:tc>
          <w:tcPr>
            <w:tcW w:w="2357"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Corresponding PO</w:t>
            </w:r>
          </w:p>
        </w:tc>
        <w:tc>
          <w:tcPr>
            <w:tcW w:w="1051"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Domain / level of learning taxonomy</w:t>
            </w:r>
          </w:p>
        </w:tc>
        <w:tc>
          <w:tcPr>
            <w:tcW w:w="1747"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Delivery methods and activities</w:t>
            </w:r>
          </w:p>
        </w:tc>
        <w:tc>
          <w:tcPr>
            <w:tcW w:w="1612"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Assessment tools</w:t>
            </w:r>
          </w:p>
        </w:tc>
      </w:tr>
      <w:tr w:rsidR="00BD3769" w:rsidRPr="00393101" w:rsidTr="00053644">
        <w:trPr>
          <w:trHeight w:val="1646"/>
          <w:jc w:val="center"/>
        </w:trPr>
        <w:tc>
          <w:tcPr>
            <w:tcW w:w="646"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CO1</w:t>
            </w:r>
          </w:p>
        </w:tc>
        <w:tc>
          <w:tcPr>
            <w:tcW w:w="1762" w:type="dxa"/>
            <w:vAlign w:val="center"/>
          </w:tcPr>
          <w:p w:rsidR="00BD3769" w:rsidRPr="00393101" w:rsidRDefault="00BD3769" w:rsidP="00053644">
            <w:pPr>
              <w:pStyle w:val="ListParagraph"/>
              <w:spacing w:after="0" w:line="240" w:lineRule="auto"/>
              <w:ind w:left="0"/>
              <w:jc w:val="center"/>
              <w:rPr>
                <w:rFonts w:ascii="Arial" w:hAnsi="Arial" w:cs="Arial"/>
                <w:bCs/>
                <w:color w:val="000000"/>
                <w:sz w:val="18"/>
                <w:szCs w:val="18"/>
              </w:rPr>
            </w:pPr>
            <w:r w:rsidRPr="00B43BE6">
              <w:rPr>
                <w:rFonts w:ascii="Arial" w:hAnsi="Arial" w:cs="Arial"/>
                <w:bCs/>
                <w:color w:val="000000"/>
                <w:sz w:val="18"/>
                <w:szCs w:val="18"/>
              </w:rPr>
              <w:t>To</w:t>
            </w:r>
            <w:r>
              <w:rPr>
                <w:rFonts w:ascii="Arial" w:hAnsi="Arial" w:cs="Arial"/>
                <w:b/>
                <w:color w:val="000000"/>
                <w:sz w:val="18"/>
                <w:szCs w:val="18"/>
              </w:rPr>
              <w:t xml:space="preserve"> e</w:t>
            </w:r>
            <w:r w:rsidRPr="00393101">
              <w:rPr>
                <w:rFonts w:ascii="Arial" w:hAnsi="Arial" w:cs="Arial"/>
                <w:b/>
                <w:color w:val="000000"/>
                <w:sz w:val="18"/>
                <w:szCs w:val="18"/>
              </w:rPr>
              <w:t xml:space="preserve">xplain </w:t>
            </w:r>
            <w:r w:rsidRPr="00393101">
              <w:rPr>
                <w:rFonts w:ascii="Arial" w:hAnsi="Arial" w:cs="Arial"/>
                <w:bCs/>
                <w:color w:val="000000"/>
                <w:sz w:val="18"/>
                <w:szCs w:val="18"/>
              </w:rPr>
              <w:t>thebasic knowledge of Computer Architecture and its organization</w:t>
            </w:r>
          </w:p>
        </w:tc>
        <w:tc>
          <w:tcPr>
            <w:tcW w:w="2357" w:type="dxa"/>
            <w:vAlign w:val="center"/>
          </w:tcPr>
          <w:p w:rsidR="00BD3769" w:rsidRPr="00393101" w:rsidRDefault="00BD3769" w:rsidP="00053644">
            <w:pPr>
              <w:pStyle w:val="ListParagraph"/>
              <w:spacing w:after="0" w:line="240" w:lineRule="auto"/>
              <w:ind w:left="0"/>
              <w:jc w:val="center"/>
              <w:rPr>
                <w:rFonts w:ascii="Arial" w:hAnsi="Arial" w:cs="Arial"/>
                <w:color w:val="000000"/>
                <w:sz w:val="18"/>
                <w:szCs w:val="18"/>
              </w:rPr>
            </w:pPr>
            <w:r w:rsidRPr="00393101">
              <w:rPr>
                <w:rFonts w:ascii="Arial" w:hAnsi="Arial" w:cs="Arial"/>
                <w:b/>
                <w:bCs/>
                <w:color w:val="000000"/>
                <w:sz w:val="18"/>
                <w:szCs w:val="18"/>
              </w:rPr>
              <w:t>Engineering knowledge:</w:t>
            </w:r>
            <w:r w:rsidRPr="00393101">
              <w:rPr>
                <w:rFonts w:ascii="Arial" w:hAnsi="Arial" w:cs="Arial"/>
                <w:color w:val="000000"/>
                <w:sz w:val="18"/>
                <w:szCs w:val="18"/>
              </w:rPr>
              <w:t xml:space="preserve"> (PO1)</w:t>
            </w:r>
          </w:p>
        </w:tc>
        <w:tc>
          <w:tcPr>
            <w:tcW w:w="1051"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Cognitive domain – level 5</w:t>
            </w:r>
          </w:p>
        </w:tc>
        <w:tc>
          <w:tcPr>
            <w:tcW w:w="1747" w:type="dxa"/>
            <w:vAlign w:val="center"/>
          </w:tcPr>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Lecture Note</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Text Book</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Audio/Video</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Web Material</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Journal paper</w:t>
            </w:r>
          </w:p>
        </w:tc>
        <w:tc>
          <w:tcPr>
            <w:tcW w:w="1612" w:type="dxa"/>
            <w:vAlign w:val="center"/>
          </w:tcPr>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Class Test</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Final Exam</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Assignment </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Participation</w:t>
            </w:r>
          </w:p>
          <w:p w:rsidR="00BD3769" w:rsidRPr="00393101" w:rsidRDefault="00BD3769" w:rsidP="00053644">
            <w:pPr>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Presentation</w:t>
            </w:r>
          </w:p>
        </w:tc>
      </w:tr>
      <w:tr w:rsidR="00BD3769" w:rsidRPr="00393101" w:rsidTr="00053644">
        <w:trPr>
          <w:trHeight w:val="1583"/>
          <w:jc w:val="center"/>
        </w:trPr>
        <w:tc>
          <w:tcPr>
            <w:tcW w:w="646"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CO2</w:t>
            </w:r>
          </w:p>
        </w:tc>
        <w:tc>
          <w:tcPr>
            <w:tcW w:w="1762" w:type="dxa"/>
          </w:tcPr>
          <w:p w:rsidR="00BD3769" w:rsidRPr="00393101" w:rsidRDefault="00BD3769" w:rsidP="00053644">
            <w:pPr>
              <w:pStyle w:val="ListParagraph"/>
              <w:spacing w:after="0" w:line="240" w:lineRule="auto"/>
              <w:ind w:left="-18"/>
              <w:jc w:val="center"/>
              <w:rPr>
                <w:rFonts w:ascii="Arial" w:hAnsi="Arial" w:cs="Arial"/>
                <w:b/>
                <w:bCs/>
                <w:iCs/>
                <w:sz w:val="18"/>
                <w:szCs w:val="18"/>
              </w:rPr>
            </w:pPr>
          </w:p>
          <w:p w:rsidR="00BD3769" w:rsidRPr="00393101" w:rsidRDefault="00BD3769" w:rsidP="00053644">
            <w:pPr>
              <w:jc w:val="center"/>
              <w:rPr>
                <w:rFonts w:ascii="Arial" w:hAnsi="Arial" w:cs="Arial"/>
                <w:sz w:val="18"/>
                <w:szCs w:val="18"/>
                <w:lang w:bidi="bn-BD"/>
              </w:rPr>
            </w:pPr>
            <w:r w:rsidRPr="00B43BE6">
              <w:rPr>
                <w:rStyle w:val="fontstyle01"/>
                <w:rFonts w:ascii="Arial" w:hAnsi="Arial" w:cs="Arial"/>
                <w:sz w:val="18"/>
                <w:szCs w:val="18"/>
              </w:rPr>
              <w:t>To</w:t>
            </w:r>
            <w:r>
              <w:rPr>
                <w:rStyle w:val="fontstyle01"/>
                <w:rFonts w:ascii="Arial" w:hAnsi="Arial" w:cs="Arial"/>
                <w:b/>
                <w:bCs/>
                <w:sz w:val="18"/>
                <w:szCs w:val="18"/>
              </w:rPr>
              <w:t xml:space="preserve"> i</w:t>
            </w:r>
            <w:r w:rsidRPr="00393101">
              <w:rPr>
                <w:rStyle w:val="fontstyle01"/>
                <w:rFonts w:ascii="Arial" w:hAnsi="Arial" w:cs="Arial"/>
                <w:b/>
                <w:bCs/>
                <w:sz w:val="18"/>
                <w:szCs w:val="18"/>
              </w:rPr>
              <w:t>llustrate</w:t>
            </w:r>
            <w:r w:rsidRPr="00393101">
              <w:rPr>
                <w:rFonts w:ascii="Arial" w:hAnsi="Arial" w:cs="Arial"/>
                <w:iCs/>
                <w:sz w:val="18"/>
                <w:szCs w:val="18"/>
              </w:rPr>
              <w:t>how Computer Systems works, its design objectives</w:t>
            </w:r>
          </w:p>
        </w:tc>
        <w:tc>
          <w:tcPr>
            <w:tcW w:w="2357" w:type="dxa"/>
            <w:vAlign w:val="center"/>
          </w:tcPr>
          <w:p w:rsidR="00BD3769" w:rsidRPr="00393101" w:rsidRDefault="00BD3769" w:rsidP="00053644">
            <w:pPr>
              <w:pStyle w:val="ListParagraph"/>
              <w:spacing w:after="0" w:line="240" w:lineRule="auto"/>
              <w:ind w:left="0"/>
              <w:jc w:val="center"/>
              <w:rPr>
                <w:rFonts w:ascii="Arial" w:hAnsi="Arial" w:cs="Arial"/>
                <w:b/>
                <w:bCs/>
                <w:color w:val="000000"/>
                <w:sz w:val="18"/>
                <w:szCs w:val="18"/>
              </w:rPr>
            </w:pPr>
            <w:r w:rsidRPr="00393101">
              <w:rPr>
                <w:rFonts w:ascii="Arial" w:hAnsi="Arial" w:cs="Arial"/>
                <w:b/>
                <w:bCs/>
                <w:color w:val="000000"/>
                <w:sz w:val="18"/>
                <w:szCs w:val="18"/>
              </w:rPr>
              <w:t>Problem analysis:</w:t>
            </w:r>
          </w:p>
          <w:p w:rsidR="00BD3769" w:rsidRPr="00393101" w:rsidRDefault="00BD3769" w:rsidP="00053644">
            <w:pPr>
              <w:pStyle w:val="ListParagraph"/>
              <w:spacing w:after="0" w:line="240" w:lineRule="auto"/>
              <w:ind w:left="0"/>
              <w:jc w:val="center"/>
              <w:rPr>
                <w:rFonts w:ascii="Arial" w:hAnsi="Arial" w:cs="Arial"/>
                <w:color w:val="000000"/>
                <w:sz w:val="18"/>
                <w:szCs w:val="18"/>
              </w:rPr>
            </w:pPr>
            <w:r w:rsidRPr="00393101">
              <w:rPr>
                <w:rFonts w:ascii="Arial" w:hAnsi="Arial" w:cs="Arial"/>
                <w:color w:val="000000"/>
                <w:sz w:val="18"/>
                <w:szCs w:val="18"/>
              </w:rPr>
              <w:t xml:space="preserve"> (PO2)</w:t>
            </w:r>
          </w:p>
        </w:tc>
        <w:tc>
          <w:tcPr>
            <w:tcW w:w="1051"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Cognitive domain – level 3</w:t>
            </w:r>
          </w:p>
        </w:tc>
        <w:tc>
          <w:tcPr>
            <w:tcW w:w="1747" w:type="dxa"/>
            <w:vAlign w:val="center"/>
          </w:tcPr>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Lecture Note</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Text Book</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Audio/Video</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Web Material</w:t>
            </w:r>
          </w:p>
          <w:p w:rsidR="00BD3769" w:rsidRPr="00393101" w:rsidRDefault="00BD3769" w:rsidP="00053644">
            <w:pPr>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Journal paper</w:t>
            </w:r>
          </w:p>
        </w:tc>
        <w:tc>
          <w:tcPr>
            <w:tcW w:w="1612" w:type="dxa"/>
            <w:vAlign w:val="center"/>
          </w:tcPr>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Class Test</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Final Exam</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Assignment</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Participation</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Presentation</w:t>
            </w:r>
          </w:p>
        </w:tc>
      </w:tr>
      <w:tr w:rsidR="00BD3769" w:rsidRPr="00393101" w:rsidTr="00053644">
        <w:trPr>
          <w:trHeight w:val="1700"/>
          <w:jc w:val="center"/>
        </w:trPr>
        <w:tc>
          <w:tcPr>
            <w:tcW w:w="646"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CO3</w:t>
            </w:r>
          </w:p>
        </w:tc>
        <w:tc>
          <w:tcPr>
            <w:tcW w:w="1762" w:type="dxa"/>
          </w:tcPr>
          <w:p w:rsidR="00BD3769" w:rsidRPr="00393101" w:rsidRDefault="00BD3769" w:rsidP="00053644">
            <w:pPr>
              <w:rPr>
                <w:rFonts w:ascii="Arial" w:hAnsi="Arial" w:cs="Arial"/>
                <w:iCs/>
                <w:sz w:val="18"/>
                <w:szCs w:val="18"/>
              </w:rPr>
            </w:pPr>
          </w:p>
          <w:p w:rsidR="00BD3769" w:rsidRPr="00393101" w:rsidRDefault="00BD3769" w:rsidP="00053644">
            <w:pPr>
              <w:jc w:val="center"/>
              <w:rPr>
                <w:rFonts w:ascii="Arial" w:hAnsi="Arial" w:cs="Arial"/>
                <w:color w:val="000000"/>
                <w:sz w:val="18"/>
                <w:szCs w:val="18"/>
              </w:rPr>
            </w:pPr>
            <w:r w:rsidRPr="00B43BE6">
              <w:rPr>
                <w:rFonts w:ascii="Arial" w:hAnsi="Arial" w:cs="Arial"/>
                <w:iCs/>
                <w:sz w:val="18"/>
                <w:szCs w:val="18"/>
              </w:rPr>
              <w:t>To</w:t>
            </w:r>
            <w:r>
              <w:rPr>
                <w:rFonts w:ascii="Arial" w:hAnsi="Arial" w:cs="Arial"/>
                <w:b/>
                <w:bCs/>
                <w:iCs/>
                <w:sz w:val="18"/>
                <w:szCs w:val="18"/>
              </w:rPr>
              <w:t xml:space="preserve"> s</w:t>
            </w:r>
            <w:r w:rsidRPr="00393101">
              <w:rPr>
                <w:rFonts w:ascii="Arial" w:hAnsi="Arial" w:cs="Arial"/>
                <w:b/>
                <w:bCs/>
                <w:iCs/>
                <w:sz w:val="18"/>
                <w:szCs w:val="18"/>
              </w:rPr>
              <w:t xml:space="preserve">how </w:t>
            </w:r>
            <w:r w:rsidRPr="00393101">
              <w:rPr>
                <w:rFonts w:ascii="Arial" w:hAnsi="Arial" w:cs="Arial"/>
                <w:iCs/>
                <w:sz w:val="18"/>
                <w:szCs w:val="18"/>
              </w:rPr>
              <w:t>the designing procedure of a processor, memory and storage</w:t>
            </w:r>
          </w:p>
        </w:tc>
        <w:tc>
          <w:tcPr>
            <w:tcW w:w="2357" w:type="dxa"/>
            <w:vAlign w:val="center"/>
          </w:tcPr>
          <w:p w:rsidR="00BD3769" w:rsidRPr="00393101" w:rsidRDefault="00BD3769" w:rsidP="00053644">
            <w:pPr>
              <w:pStyle w:val="ListParagraph"/>
              <w:spacing w:after="0" w:line="240" w:lineRule="auto"/>
              <w:ind w:left="0"/>
              <w:jc w:val="center"/>
              <w:rPr>
                <w:rFonts w:ascii="Arial" w:hAnsi="Arial" w:cs="Arial"/>
                <w:b/>
                <w:bCs/>
                <w:color w:val="000000"/>
                <w:sz w:val="18"/>
                <w:szCs w:val="18"/>
              </w:rPr>
            </w:pPr>
            <w:r w:rsidRPr="00393101">
              <w:rPr>
                <w:rFonts w:ascii="Arial" w:hAnsi="Arial" w:cs="Arial"/>
                <w:b/>
                <w:bCs/>
                <w:color w:val="000000"/>
                <w:sz w:val="18"/>
                <w:szCs w:val="18"/>
              </w:rPr>
              <w:t xml:space="preserve">Modern tool usage: </w:t>
            </w:r>
          </w:p>
          <w:p w:rsidR="00BD3769" w:rsidRPr="00393101" w:rsidRDefault="00BD3769" w:rsidP="00053644">
            <w:pPr>
              <w:pStyle w:val="ListParagraph"/>
              <w:spacing w:after="0" w:line="240" w:lineRule="auto"/>
              <w:ind w:left="0"/>
              <w:jc w:val="center"/>
              <w:rPr>
                <w:rFonts w:ascii="Arial" w:hAnsi="Arial" w:cs="Arial"/>
                <w:color w:val="000000"/>
                <w:sz w:val="18"/>
                <w:szCs w:val="18"/>
              </w:rPr>
            </w:pPr>
            <w:r w:rsidRPr="00393101">
              <w:rPr>
                <w:rFonts w:ascii="Arial" w:hAnsi="Arial" w:cs="Arial"/>
                <w:color w:val="000000"/>
                <w:sz w:val="18"/>
                <w:szCs w:val="18"/>
              </w:rPr>
              <w:t xml:space="preserve"> (PO5)</w:t>
            </w:r>
          </w:p>
        </w:tc>
        <w:tc>
          <w:tcPr>
            <w:tcW w:w="1051" w:type="dxa"/>
            <w:vAlign w:val="center"/>
          </w:tcPr>
          <w:p w:rsidR="00BD3769" w:rsidRPr="00393101" w:rsidRDefault="00BD3769" w:rsidP="00053644">
            <w:pPr>
              <w:jc w:val="center"/>
              <w:rPr>
                <w:rFonts w:ascii="Arial" w:hAnsi="Arial" w:cs="Arial"/>
                <w:color w:val="000000"/>
                <w:sz w:val="18"/>
                <w:szCs w:val="18"/>
              </w:rPr>
            </w:pPr>
            <w:r w:rsidRPr="00393101">
              <w:rPr>
                <w:rFonts w:ascii="Arial" w:hAnsi="Arial" w:cs="Arial"/>
                <w:color w:val="000000"/>
                <w:sz w:val="18"/>
                <w:szCs w:val="18"/>
              </w:rPr>
              <w:t>Cognitive domain – level 4</w:t>
            </w:r>
          </w:p>
        </w:tc>
        <w:tc>
          <w:tcPr>
            <w:tcW w:w="1747" w:type="dxa"/>
            <w:vAlign w:val="center"/>
          </w:tcPr>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Lecture Note</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Text Book</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Audio/Video</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Web Material</w:t>
            </w:r>
          </w:p>
          <w:p w:rsidR="00BD3769" w:rsidRPr="00393101" w:rsidRDefault="00BD3769" w:rsidP="00053644">
            <w:pPr>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Journal paper</w:t>
            </w:r>
          </w:p>
        </w:tc>
        <w:tc>
          <w:tcPr>
            <w:tcW w:w="1612" w:type="dxa"/>
            <w:vAlign w:val="center"/>
          </w:tcPr>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Class Test</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Final Exam</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Assignment </w:t>
            </w:r>
          </w:p>
          <w:p w:rsidR="00BD3769" w:rsidRPr="00393101" w:rsidRDefault="00BD3769" w:rsidP="00053644">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Participation</w:t>
            </w:r>
          </w:p>
          <w:p w:rsidR="00BD3769" w:rsidRPr="00393101" w:rsidRDefault="00BD3769" w:rsidP="00053644">
            <w:pPr>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Presentation</w:t>
            </w:r>
          </w:p>
        </w:tc>
      </w:tr>
    </w:tbl>
    <w:p w:rsidR="00BD3769" w:rsidRDefault="00BD3769" w:rsidP="00053644">
      <w:pPr>
        <w:autoSpaceDE w:val="0"/>
        <w:autoSpaceDN w:val="0"/>
        <w:adjustRightInd w:val="0"/>
        <w:jc w:val="center"/>
        <w:rPr>
          <w:rFonts w:ascii="Arial" w:hAnsi="Arial" w:cs="Arial"/>
          <w:b/>
          <w:color w:val="000000"/>
          <w:sz w:val="18"/>
          <w:szCs w:val="18"/>
        </w:rPr>
      </w:pPr>
    </w:p>
    <w:p w:rsidR="009E5258" w:rsidRDefault="009E5258" w:rsidP="00053644">
      <w:pPr>
        <w:autoSpaceDE w:val="0"/>
        <w:autoSpaceDN w:val="0"/>
        <w:adjustRightInd w:val="0"/>
        <w:jc w:val="center"/>
        <w:rPr>
          <w:rFonts w:ascii="Arial" w:hAnsi="Arial" w:cs="Arial"/>
          <w:b/>
          <w:color w:val="000000"/>
          <w:sz w:val="18"/>
          <w:szCs w:val="18"/>
        </w:rPr>
      </w:pPr>
    </w:p>
    <w:p w:rsidR="00A02CEA" w:rsidRDefault="00A02CEA" w:rsidP="00053644">
      <w:pPr>
        <w:autoSpaceDE w:val="0"/>
        <w:autoSpaceDN w:val="0"/>
        <w:adjustRightInd w:val="0"/>
        <w:jc w:val="center"/>
        <w:rPr>
          <w:rFonts w:ascii="Arial" w:hAnsi="Arial" w:cs="Arial"/>
          <w:b/>
          <w:color w:val="000000"/>
          <w:sz w:val="18"/>
          <w:szCs w:val="18"/>
        </w:rPr>
      </w:pPr>
    </w:p>
    <w:p w:rsidR="00A02CEA" w:rsidRPr="00393101" w:rsidRDefault="00A02CEA" w:rsidP="00053644">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BD3769" w:rsidRPr="00393101" w:rsidTr="0041599F">
        <w:trPr>
          <w:jc w:val="center"/>
        </w:trPr>
        <w:tc>
          <w:tcPr>
            <w:tcW w:w="9269" w:type="dxa"/>
          </w:tcPr>
          <w:p w:rsidR="00BD3769" w:rsidRPr="00393101" w:rsidRDefault="00BD3769" w:rsidP="00053644">
            <w:pPr>
              <w:rPr>
                <w:rFonts w:ascii="Arial" w:hAnsi="Arial" w:cs="Arial"/>
                <w:b/>
                <w:color w:val="000000"/>
                <w:sz w:val="18"/>
                <w:szCs w:val="18"/>
              </w:rPr>
            </w:pPr>
            <w:r w:rsidRPr="00393101">
              <w:rPr>
                <w:rFonts w:ascii="Arial" w:hAnsi="Arial" w:cs="Arial"/>
                <w:b/>
                <w:color w:val="000000"/>
                <w:sz w:val="18"/>
                <w:szCs w:val="18"/>
              </w:rPr>
              <w:lastRenderedPageBreak/>
              <w:t>Assessment and Marks Distribution:</w:t>
            </w:r>
          </w:p>
          <w:p w:rsidR="00BD3769" w:rsidRPr="00393101" w:rsidRDefault="00BD3769" w:rsidP="00053644">
            <w:pPr>
              <w:rPr>
                <w:rFonts w:ascii="Arial" w:hAnsi="Arial" w:cs="Arial"/>
                <w:bCs/>
                <w:color w:val="000000"/>
                <w:sz w:val="18"/>
                <w:szCs w:val="18"/>
              </w:rPr>
            </w:pPr>
            <w:r w:rsidRPr="00393101">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BD3769" w:rsidRPr="00393101" w:rsidRDefault="00BD3769" w:rsidP="00053644">
            <w:pPr>
              <w:rPr>
                <w:rFonts w:ascii="Arial" w:hAnsi="Arial" w:cs="Arial"/>
                <w:bCs/>
                <w:color w:val="000000"/>
                <w:sz w:val="18"/>
                <w:szCs w:val="18"/>
              </w:rPr>
            </w:pPr>
            <w:r w:rsidRPr="00393101">
              <w:rPr>
                <w:rFonts w:ascii="Arial" w:hAnsi="Arial" w:cs="Arial"/>
                <w:bCs/>
                <w:color w:val="000000"/>
                <w:sz w:val="18"/>
                <w:szCs w:val="18"/>
              </w:rPr>
              <w:tab/>
              <w:t>Class tests + Assignments due in different times of the semester (20%)</w:t>
            </w:r>
          </w:p>
          <w:p w:rsidR="00BD3769" w:rsidRPr="00393101" w:rsidRDefault="00BD3769" w:rsidP="00053644">
            <w:pPr>
              <w:rPr>
                <w:rFonts w:ascii="Arial" w:hAnsi="Arial" w:cs="Arial"/>
                <w:bCs/>
                <w:color w:val="000000"/>
                <w:sz w:val="18"/>
                <w:szCs w:val="18"/>
              </w:rPr>
            </w:pPr>
            <w:r w:rsidRPr="00393101">
              <w:rPr>
                <w:rFonts w:ascii="Arial" w:hAnsi="Arial" w:cs="Arial"/>
                <w:bCs/>
                <w:color w:val="000000"/>
                <w:sz w:val="18"/>
                <w:szCs w:val="18"/>
              </w:rPr>
              <w:tab/>
              <w:t xml:space="preserve">A comprehensive final exam (70%), Total Time: 3 hours. </w:t>
            </w:r>
          </w:p>
          <w:p w:rsidR="00BD3769" w:rsidRPr="00393101" w:rsidRDefault="00BD3769" w:rsidP="00053644">
            <w:pPr>
              <w:rPr>
                <w:rFonts w:ascii="Arial" w:hAnsi="Arial" w:cs="Arial"/>
                <w:b/>
                <w:color w:val="000000"/>
                <w:sz w:val="18"/>
                <w:szCs w:val="18"/>
              </w:rPr>
            </w:pPr>
            <w:r w:rsidRPr="00393101">
              <w:rPr>
                <w:rFonts w:ascii="Arial" w:hAnsi="Arial" w:cs="Arial"/>
                <w:bCs/>
                <w:color w:val="000000"/>
                <w:sz w:val="18"/>
                <w:szCs w:val="18"/>
              </w:rPr>
              <w:tab/>
              <w:t>A class participation mark (10%).</w:t>
            </w:r>
          </w:p>
        </w:tc>
      </w:tr>
      <w:tr w:rsidR="00BD3769" w:rsidRPr="00393101" w:rsidTr="0041599F">
        <w:trPr>
          <w:jc w:val="center"/>
        </w:trPr>
        <w:tc>
          <w:tcPr>
            <w:tcW w:w="9269" w:type="dxa"/>
          </w:tcPr>
          <w:p w:rsidR="00BD3769" w:rsidRPr="00393101" w:rsidRDefault="00BD3769" w:rsidP="00053644">
            <w:pPr>
              <w:spacing w:after="120"/>
              <w:rPr>
                <w:rFonts w:ascii="Arial" w:hAnsi="Arial" w:cs="Arial"/>
                <w:b/>
                <w:bCs/>
                <w:iCs/>
                <w:sz w:val="18"/>
                <w:szCs w:val="18"/>
              </w:rPr>
            </w:pPr>
          </w:p>
          <w:p w:rsidR="00BD3769" w:rsidRPr="00393101" w:rsidRDefault="00BD3769" w:rsidP="00053644">
            <w:pPr>
              <w:spacing w:after="120"/>
              <w:rPr>
                <w:rFonts w:ascii="Arial" w:hAnsi="Arial" w:cs="Arial"/>
                <w:b/>
                <w:bCs/>
                <w:iCs/>
                <w:sz w:val="18"/>
                <w:szCs w:val="18"/>
              </w:rPr>
            </w:pPr>
            <w:r w:rsidRPr="00393101">
              <w:rPr>
                <w:rFonts w:ascii="Arial" w:hAnsi="Arial" w:cs="Arial"/>
                <w:b/>
                <w:bCs/>
                <w:iCs/>
                <w:sz w:val="18"/>
                <w:szCs w:val="18"/>
              </w:rPr>
              <w:t>Course Contents:</w:t>
            </w:r>
          </w:p>
          <w:p w:rsidR="00BD3769" w:rsidRPr="00393101" w:rsidRDefault="00BD3769" w:rsidP="00053644">
            <w:pPr>
              <w:spacing w:after="120"/>
              <w:jc w:val="both"/>
              <w:rPr>
                <w:rFonts w:ascii="Arial" w:hAnsi="Arial" w:cs="Arial"/>
                <w:sz w:val="18"/>
                <w:szCs w:val="18"/>
              </w:rPr>
            </w:pPr>
            <w:r w:rsidRPr="00393101">
              <w:rPr>
                <w:rFonts w:ascii="Arial" w:hAnsi="Arial" w:cs="Arial"/>
                <w:sz w:val="18"/>
                <w:szCs w:val="18"/>
              </w:rPr>
              <w:t>Concepts and Terminology: Digital computer components Hardware &amp; Software and their dual nature, recent development, Role of Operating Systems (OS).</w:t>
            </w:r>
          </w:p>
          <w:p w:rsidR="00BD3769" w:rsidRPr="00393101" w:rsidRDefault="00BD3769" w:rsidP="00053644">
            <w:pPr>
              <w:spacing w:after="120"/>
              <w:jc w:val="both"/>
              <w:rPr>
                <w:rFonts w:ascii="Arial" w:hAnsi="Arial" w:cs="Arial"/>
                <w:sz w:val="18"/>
                <w:szCs w:val="18"/>
              </w:rPr>
            </w:pPr>
            <w:r w:rsidRPr="00393101">
              <w:rPr>
                <w:rFonts w:ascii="Arial" w:hAnsi="Arial" w:cs="Arial"/>
                <w:sz w:val="18"/>
                <w:szCs w:val="18"/>
              </w:rPr>
              <w:t>Processor Design: Introduction: Processor organization, information representation, number formats; Fixed Point Arithmetic: Addition, subtraction, multiplication, division; ALU Design: Basic ALU organization, floating point arithmetic.</w:t>
            </w:r>
          </w:p>
          <w:p w:rsidR="00BD3769" w:rsidRPr="00393101" w:rsidRDefault="00BD3769" w:rsidP="00053644">
            <w:pPr>
              <w:spacing w:after="120"/>
              <w:jc w:val="both"/>
              <w:rPr>
                <w:rFonts w:ascii="Arial" w:hAnsi="Arial" w:cs="Arial"/>
                <w:sz w:val="18"/>
                <w:szCs w:val="18"/>
              </w:rPr>
            </w:pPr>
            <w:r w:rsidRPr="00393101">
              <w:rPr>
                <w:rFonts w:ascii="Arial" w:hAnsi="Arial" w:cs="Arial"/>
                <w:sz w:val="18"/>
                <w:szCs w:val="18"/>
              </w:rPr>
              <w:t xml:space="preserve">Control Design: Hardwired control: Design methods, multiplier control unit, CPU control unit; Basic concept of Micro programmed Control, Control memory optimization. </w:t>
            </w:r>
          </w:p>
          <w:p w:rsidR="00BD3769" w:rsidRPr="00393101" w:rsidRDefault="00BD3769" w:rsidP="00053644">
            <w:pPr>
              <w:spacing w:after="120"/>
              <w:jc w:val="both"/>
              <w:rPr>
                <w:rFonts w:ascii="Arial" w:hAnsi="Arial" w:cs="Arial"/>
                <w:sz w:val="18"/>
                <w:szCs w:val="18"/>
              </w:rPr>
            </w:pPr>
            <w:r w:rsidRPr="00393101">
              <w:rPr>
                <w:rFonts w:ascii="Arial" w:hAnsi="Arial" w:cs="Arial"/>
                <w:sz w:val="18"/>
                <w:szCs w:val="18"/>
              </w:rPr>
              <w:t>Memory Devices and its Organization: Different types of semiconductor memory, magnetic memory, optical memory, virtual memory, memory hierarchies; High-speed Memories: Interleaved memories, caches, associative memories. System Organization: Communications: Introduction, bus control; IO Systems: Programmed IO, DMA and interrupts, IO processors.</w:t>
            </w:r>
          </w:p>
          <w:p w:rsidR="00BD3769" w:rsidRPr="00393101" w:rsidRDefault="00BD3769" w:rsidP="00053644">
            <w:pPr>
              <w:rPr>
                <w:rFonts w:ascii="Arial" w:hAnsi="Arial" w:cs="Arial"/>
                <w:b/>
                <w:color w:val="FF0000"/>
                <w:sz w:val="18"/>
                <w:szCs w:val="18"/>
              </w:rPr>
            </w:pPr>
            <w:r w:rsidRPr="00393101">
              <w:rPr>
                <w:rFonts w:ascii="Arial" w:hAnsi="Arial" w:cs="Arial"/>
                <w:sz w:val="18"/>
                <w:szCs w:val="18"/>
              </w:rPr>
              <w:t>Application HDL for microcomputer design:  Description of Adder, ALU by using HDL, implementation of a simple microcomputer system using HDL.</w:t>
            </w:r>
          </w:p>
        </w:tc>
      </w:tr>
    </w:tbl>
    <w:p w:rsidR="00BD3769" w:rsidRPr="00393101" w:rsidRDefault="00BD3769" w:rsidP="00053644">
      <w:pPr>
        <w:rPr>
          <w:rFonts w:ascii="Arial" w:hAnsi="Arial" w:cs="Arial"/>
          <w:sz w:val="18"/>
          <w:szCs w:val="18"/>
          <w:highlight w:val="yellow"/>
        </w:rPr>
      </w:pPr>
    </w:p>
    <w:p w:rsidR="00BD3769" w:rsidRPr="00393101" w:rsidRDefault="00BD3769" w:rsidP="00053644">
      <w:pPr>
        <w:jc w:val="center"/>
        <w:rPr>
          <w:rFonts w:ascii="Arial" w:hAnsi="Arial" w:cs="Arial"/>
          <w:b/>
          <w:color w:val="FFFFFF"/>
          <w:sz w:val="18"/>
          <w:szCs w:val="18"/>
          <w:highlight w:val="black"/>
        </w:rPr>
      </w:pPr>
    </w:p>
    <w:p w:rsidR="00BD3769" w:rsidRPr="00393101" w:rsidRDefault="00BD3769" w:rsidP="00A37596">
      <w:pPr>
        <w:rPr>
          <w:rFonts w:ascii="Arial" w:hAnsi="Arial" w:cs="Arial"/>
          <w:b/>
          <w:spacing w:val="-3"/>
          <w:sz w:val="18"/>
          <w:szCs w:val="18"/>
        </w:rPr>
      </w:pPr>
      <w:r w:rsidRPr="00393101">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2403"/>
        <w:gridCol w:w="264"/>
        <w:gridCol w:w="6214"/>
      </w:tblGrid>
      <w:tr w:rsidR="00BD3769" w:rsidRPr="00393101" w:rsidTr="00A37596">
        <w:trPr>
          <w:jc w:val="center"/>
        </w:trPr>
        <w:tc>
          <w:tcPr>
            <w:tcW w:w="193"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1.</w:t>
            </w:r>
          </w:p>
        </w:tc>
        <w:tc>
          <w:tcPr>
            <w:tcW w:w="1302" w:type="pct"/>
          </w:tcPr>
          <w:p w:rsidR="00BD3769" w:rsidRPr="00393101" w:rsidRDefault="00BD3769" w:rsidP="00EA3B88">
            <w:pPr>
              <w:suppressAutoHyphens/>
              <w:rPr>
                <w:rFonts w:ascii="Arial" w:hAnsi="Arial" w:cs="Arial"/>
                <w:spacing w:val="-3"/>
                <w:sz w:val="18"/>
                <w:szCs w:val="18"/>
              </w:rPr>
            </w:pPr>
            <w:r w:rsidRPr="00393101">
              <w:rPr>
                <w:rFonts w:ascii="Arial" w:hAnsi="Arial" w:cs="Arial"/>
                <w:spacing w:val="-3"/>
                <w:sz w:val="18"/>
                <w:szCs w:val="18"/>
              </w:rPr>
              <w:t>John P. Hayes</w:t>
            </w:r>
          </w:p>
        </w:tc>
        <w:tc>
          <w:tcPr>
            <w:tcW w:w="141"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4" w:type="pct"/>
          </w:tcPr>
          <w:p w:rsidR="00BD3769" w:rsidRPr="00393101" w:rsidRDefault="00BD3769" w:rsidP="00053644">
            <w:pPr>
              <w:suppressAutoHyphens/>
              <w:rPr>
                <w:rFonts w:ascii="Arial" w:hAnsi="Arial" w:cs="Arial"/>
                <w:b/>
                <w:bCs/>
                <w:spacing w:val="-3"/>
                <w:sz w:val="18"/>
                <w:szCs w:val="18"/>
              </w:rPr>
            </w:pPr>
            <w:r w:rsidRPr="00393101">
              <w:rPr>
                <w:rFonts w:ascii="Arial" w:hAnsi="Arial" w:cs="Arial"/>
                <w:b/>
                <w:bCs/>
                <w:spacing w:val="-3"/>
                <w:sz w:val="18"/>
                <w:szCs w:val="18"/>
              </w:rPr>
              <w:t xml:space="preserve">Computer Architecture and Organization, </w:t>
            </w:r>
            <w:r w:rsidRPr="00393101">
              <w:rPr>
                <w:rFonts w:ascii="Arial" w:hAnsi="Arial" w:cs="Arial"/>
                <w:i/>
                <w:iCs/>
                <w:spacing w:val="-3"/>
                <w:sz w:val="18"/>
                <w:szCs w:val="18"/>
              </w:rPr>
              <w:t>McGraw-Hill.</w:t>
            </w:r>
          </w:p>
        </w:tc>
      </w:tr>
      <w:tr w:rsidR="00BD3769" w:rsidRPr="00393101" w:rsidTr="00A37596">
        <w:trPr>
          <w:jc w:val="center"/>
        </w:trPr>
        <w:tc>
          <w:tcPr>
            <w:tcW w:w="193"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2.</w:t>
            </w:r>
          </w:p>
        </w:tc>
        <w:tc>
          <w:tcPr>
            <w:tcW w:w="1302" w:type="pct"/>
          </w:tcPr>
          <w:p w:rsidR="00BD3769" w:rsidRPr="00393101" w:rsidRDefault="00BD3769" w:rsidP="00EA3B88">
            <w:pPr>
              <w:suppressAutoHyphens/>
              <w:rPr>
                <w:rFonts w:ascii="Arial" w:hAnsi="Arial" w:cs="Arial"/>
                <w:sz w:val="18"/>
                <w:szCs w:val="18"/>
              </w:rPr>
            </w:pPr>
            <w:r w:rsidRPr="00393101">
              <w:rPr>
                <w:rFonts w:ascii="Arial" w:hAnsi="Arial" w:cs="Arial"/>
                <w:spacing w:val="-3"/>
                <w:sz w:val="18"/>
                <w:szCs w:val="18"/>
              </w:rPr>
              <w:t>M. Morris Mano</w:t>
            </w:r>
          </w:p>
        </w:tc>
        <w:tc>
          <w:tcPr>
            <w:tcW w:w="141"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4" w:type="pct"/>
          </w:tcPr>
          <w:p w:rsidR="00BD3769" w:rsidRPr="00393101" w:rsidRDefault="00BD3769" w:rsidP="00053644">
            <w:pPr>
              <w:suppressAutoHyphens/>
              <w:rPr>
                <w:rFonts w:ascii="Arial" w:hAnsi="Arial" w:cs="Arial"/>
                <w:b/>
                <w:bCs/>
                <w:spacing w:val="-3"/>
                <w:sz w:val="18"/>
                <w:szCs w:val="18"/>
              </w:rPr>
            </w:pPr>
            <w:r w:rsidRPr="00393101">
              <w:rPr>
                <w:rFonts w:ascii="Arial" w:hAnsi="Arial" w:cs="Arial"/>
                <w:b/>
                <w:bCs/>
                <w:spacing w:val="-3"/>
                <w:sz w:val="18"/>
                <w:szCs w:val="18"/>
              </w:rPr>
              <w:t xml:space="preserve">Computer Architecture, </w:t>
            </w:r>
            <w:r w:rsidRPr="00393101">
              <w:rPr>
                <w:rFonts w:ascii="Arial" w:hAnsi="Arial" w:cs="Arial"/>
                <w:i/>
                <w:iCs/>
                <w:spacing w:val="-3"/>
                <w:sz w:val="18"/>
                <w:szCs w:val="18"/>
              </w:rPr>
              <w:t>Prentice Hall.</w:t>
            </w:r>
          </w:p>
        </w:tc>
      </w:tr>
    </w:tbl>
    <w:p w:rsidR="00BD3769" w:rsidRPr="00393101" w:rsidRDefault="00BD3769" w:rsidP="00053644">
      <w:pPr>
        <w:jc w:val="center"/>
        <w:rPr>
          <w:rFonts w:ascii="Arial" w:hAnsi="Arial" w:cs="Arial"/>
          <w:b/>
          <w:spacing w:val="-3"/>
          <w:sz w:val="18"/>
          <w:szCs w:val="18"/>
        </w:rPr>
      </w:pPr>
    </w:p>
    <w:p w:rsidR="00BD3769" w:rsidRPr="00393101" w:rsidRDefault="00BD3769" w:rsidP="00A37596">
      <w:pPr>
        <w:rPr>
          <w:rFonts w:ascii="Arial" w:hAnsi="Arial" w:cs="Arial"/>
          <w:b/>
          <w:spacing w:val="-3"/>
          <w:sz w:val="18"/>
          <w:szCs w:val="18"/>
        </w:rPr>
      </w:pPr>
      <w:r w:rsidRPr="00393101">
        <w:rPr>
          <w:rFonts w:ascii="Arial" w:hAnsi="Arial" w:cs="Arial"/>
          <w:b/>
          <w:spacing w:val="-3"/>
          <w:sz w:val="18"/>
          <w:szCs w:val="18"/>
        </w:rPr>
        <w:t>Books Recommended:</w:t>
      </w:r>
    </w:p>
    <w:tbl>
      <w:tblPr>
        <w:tblW w:w="5000" w:type="pct"/>
        <w:jc w:val="center"/>
        <w:tblLook w:val="0000" w:firstRow="0" w:lastRow="0" w:firstColumn="0" w:lastColumn="0" w:noHBand="0" w:noVBand="0"/>
      </w:tblPr>
      <w:tblGrid>
        <w:gridCol w:w="361"/>
        <w:gridCol w:w="2403"/>
        <w:gridCol w:w="264"/>
        <w:gridCol w:w="6214"/>
      </w:tblGrid>
      <w:tr w:rsidR="00BD3769" w:rsidRPr="00393101" w:rsidTr="00A37596">
        <w:trPr>
          <w:trHeight w:val="196"/>
          <w:jc w:val="center"/>
        </w:trPr>
        <w:tc>
          <w:tcPr>
            <w:tcW w:w="193"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1.</w:t>
            </w:r>
          </w:p>
        </w:tc>
        <w:tc>
          <w:tcPr>
            <w:tcW w:w="1302" w:type="pct"/>
          </w:tcPr>
          <w:p w:rsidR="00BD3769" w:rsidRPr="00393101" w:rsidRDefault="00BD3769" w:rsidP="00EA3B88">
            <w:pPr>
              <w:suppressAutoHyphens/>
              <w:rPr>
                <w:rFonts w:ascii="Arial" w:hAnsi="Arial" w:cs="Arial"/>
                <w:spacing w:val="-3"/>
                <w:sz w:val="18"/>
                <w:szCs w:val="18"/>
              </w:rPr>
            </w:pPr>
            <w:r w:rsidRPr="00393101">
              <w:rPr>
                <w:rFonts w:ascii="Arial" w:hAnsi="Arial" w:cs="Arial"/>
                <w:spacing w:val="-3"/>
                <w:sz w:val="18"/>
                <w:szCs w:val="18"/>
              </w:rPr>
              <w:t>Kai Hwang and Faye A. Briggs</w:t>
            </w:r>
          </w:p>
        </w:tc>
        <w:tc>
          <w:tcPr>
            <w:tcW w:w="141"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3" w:type="pct"/>
          </w:tcPr>
          <w:p w:rsidR="00BD3769" w:rsidRPr="00393101" w:rsidRDefault="00BD3769" w:rsidP="00053644">
            <w:pPr>
              <w:suppressAutoHyphens/>
              <w:rPr>
                <w:rFonts w:ascii="Arial" w:hAnsi="Arial" w:cs="Arial"/>
                <w:spacing w:val="-3"/>
                <w:sz w:val="18"/>
                <w:szCs w:val="18"/>
              </w:rPr>
            </w:pPr>
            <w:r w:rsidRPr="00393101">
              <w:rPr>
                <w:rFonts w:ascii="Arial" w:hAnsi="Arial" w:cs="Arial"/>
                <w:b/>
                <w:bCs/>
                <w:spacing w:val="-3"/>
                <w:sz w:val="18"/>
                <w:szCs w:val="18"/>
              </w:rPr>
              <w:t>Computer Architecture and Parallel Processing</w:t>
            </w:r>
            <w:r w:rsidRPr="00393101">
              <w:rPr>
                <w:rFonts w:ascii="Arial" w:hAnsi="Arial" w:cs="Arial"/>
                <w:spacing w:val="-3"/>
                <w:sz w:val="18"/>
                <w:szCs w:val="18"/>
              </w:rPr>
              <w:t xml:space="preserve">, </w:t>
            </w:r>
            <w:r w:rsidRPr="00393101">
              <w:rPr>
                <w:rFonts w:ascii="Arial" w:hAnsi="Arial" w:cs="Arial"/>
                <w:i/>
                <w:iCs/>
                <w:spacing w:val="-3"/>
                <w:sz w:val="18"/>
                <w:szCs w:val="18"/>
              </w:rPr>
              <w:t>McGraw-Hill.</w:t>
            </w:r>
          </w:p>
        </w:tc>
      </w:tr>
      <w:tr w:rsidR="00BD3769" w:rsidRPr="00393101" w:rsidTr="00A37596">
        <w:trPr>
          <w:trHeight w:val="109"/>
          <w:jc w:val="center"/>
        </w:trPr>
        <w:tc>
          <w:tcPr>
            <w:tcW w:w="193"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2.</w:t>
            </w:r>
          </w:p>
        </w:tc>
        <w:tc>
          <w:tcPr>
            <w:tcW w:w="1302" w:type="pct"/>
          </w:tcPr>
          <w:p w:rsidR="00BD3769" w:rsidRPr="00393101" w:rsidRDefault="00BD3769" w:rsidP="00EA3B88">
            <w:pPr>
              <w:suppressAutoHyphens/>
              <w:rPr>
                <w:rFonts w:ascii="Arial" w:hAnsi="Arial" w:cs="Arial"/>
                <w:spacing w:val="-3"/>
                <w:sz w:val="18"/>
                <w:szCs w:val="18"/>
              </w:rPr>
            </w:pPr>
            <w:r w:rsidRPr="00393101">
              <w:rPr>
                <w:rFonts w:ascii="Arial" w:hAnsi="Arial" w:cs="Arial"/>
                <w:spacing w:val="-3"/>
                <w:sz w:val="18"/>
                <w:szCs w:val="18"/>
              </w:rPr>
              <w:t>William Stallings</w:t>
            </w:r>
          </w:p>
        </w:tc>
        <w:tc>
          <w:tcPr>
            <w:tcW w:w="141" w:type="pct"/>
          </w:tcPr>
          <w:p w:rsidR="00BD3769" w:rsidRPr="00393101" w:rsidRDefault="00BD3769" w:rsidP="00053644">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3" w:type="pct"/>
          </w:tcPr>
          <w:p w:rsidR="00BD3769" w:rsidRPr="00393101" w:rsidRDefault="00BD3769" w:rsidP="00053644">
            <w:pPr>
              <w:suppressAutoHyphens/>
              <w:rPr>
                <w:rFonts w:ascii="Arial" w:hAnsi="Arial" w:cs="Arial"/>
                <w:spacing w:val="-3"/>
                <w:sz w:val="18"/>
                <w:szCs w:val="18"/>
              </w:rPr>
            </w:pPr>
            <w:r w:rsidRPr="00393101">
              <w:rPr>
                <w:rFonts w:ascii="Arial" w:hAnsi="Arial" w:cs="Arial"/>
                <w:b/>
                <w:bCs/>
                <w:spacing w:val="-3"/>
                <w:sz w:val="18"/>
                <w:szCs w:val="18"/>
              </w:rPr>
              <w:t>Computer Organization and Architecture: Designing for Performance</w:t>
            </w:r>
            <w:r w:rsidRPr="00393101">
              <w:rPr>
                <w:rFonts w:ascii="Arial" w:hAnsi="Arial" w:cs="Arial"/>
                <w:spacing w:val="-3"/>
                <w:sz w:val="18"/>
                <w:szCs w:val="18"/>
              </w:rPr>
              <w:t xml:space="preserve">, </w:t>
            </w:r>
            <w:r w:rsidRPr="00393101">
              <w:rPr>
                <w:rFonts w:ascii="Arial" w:hAnsi="Arial" w:cs="Arial"/>
                <w:i/>
                <w:iCs/>
                <w:spacing w:val="-3"/>
                <w:sz w:val="18"/>
                <w:szCs w:val="18"/>
              </w:rPr>
              <w:t>Prentice Hall.</w:t>
            </w:r>
          </w:p>
        </w:tc>
      </w:tr>
    </w:tbl>
    <w:p w:rsidR="00BD3769" w:rsidRPr="00393101" w:rsidRDefault="00BD3769" w:rsidP="00053644">
      <w:pPr>
        <w:jc w:val="center"/>
        <w:rPr>
          <w:rFonts w:ascii="Arial" w:hAnsi="Arial" w:cs="Arial"/>
          <w:sz w:val="18"/>
          <w:szCs w:val="18"/>
        </w:rPr>
      </w:pPr>
    </w:p>
    <w:p w:rsidR="00BD3769" w:rsidRPr="00393101" w:rsidRDefault="00BD3769" w:rsidP="00053644">
      <w:pPr>
        <w:jc w:val="center"/>
        <w:rPr>
          <w:rFonts w:ascii="Arial" w:hAnsi="Arial" w:cs="Arial"/>
          <w:sz w:val="18"/>
          <w:szCs w:val="18"/>
        </w:rPr>
      </w:pPr>
    </w:p>
    <w:p w:rsidR="00BD3769" w:rsidRPr="00145C28" w:rsidRDefault="00BD3769" w:rsidP="0041599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5C28">
        <w:rPr>
          <w:rFonts w:ascii="Arial" w:hAnsi="Arial" w:cs="Arial"/>
          <w:b/>
          <w:bCs/>
          <w:iCs/>
          <w:sz w:val="18"/>
          <w:szCs w:val="18"/>
        </w:rPr>
        <w:t>CSE 2232: Computer Architecture and Organization Lab</w:t>
      </w:r>
    </w:p>
    <w:p w:rsidR="00BD3769" w:rsidRPr="00145C28" w:rsidRDefault="00BD3769" w:rsidP="0041599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5C28">
        <w:rPr>
          <w:rFonts w:ascii="Arial" w:hAnsi="Arial" w:cs="Arial"/>
          <w:b/>
          <w:bCs/>
          <w:iCs/>
          <w:sz w:val="18"/>
          <w:szCs w:val="18"/>
        </w:rPr>
        <w:t xml:space="preserve">Credits: </w:t>
      </w:r>
      <w:r w:rsidRPr="00145C28">
        <w:rPr>
          <w:rFonts w:ascii="Arial" w:hAnsi="Arial" w:cs="Arial"/>
          <w:iCs/>
          <w:sz w:val="18"/>
          <w:szCs w:val="18"/>
        </w:rPr>
        <w:t xml:space="preserve">1 </w:t>
      </w:r>
      <w:r w:rsidR="00844CE6">
        <w:rPr>
          <w:rFonts w:ascii="Arial" w:hAnsi="Arial" w:cs="Arial"/>
          <w:b/>
          <w:bCs/>
          <w:iCs/>
          <w:sz w:val="18"/>
          <w:szCs w:val="18"/>
        </w:rPr>
        <w:t>Contact Hours: 28</w:t>
      </w:r>
    </w:p>
    <w:p w:rsidR="00BD3769" w:rsidRPr="00145C28" w:rsidRDefault="00BD3769" w:rsidP="0041599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5C28">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BD3769" w:rsidRPr="00145C28" w:rsidRDefault="00BD3769"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3769" w:rsidRPr="00145C28" w:rsidTr="00053644">
        <w:trPr>
          <w:jc w:val="center"/>
        </w:trPr>
        <w:tc>
          <w:tcPr>
            <w:tcW w:w="1439" w:type="dxa"/>
          </w:tcPr>
          <w:p w:rsidR="00BD3769" w:rsidRPr="00145C28" w:rsidRDefault="00BD3769" w:rsidP="00053644">
            <w:pPr>
              <w:rPr>
                <w:rFonts w:ascii="Arial" w:hAnsi="Arial" w:cs="Arial"/>
                <w:b/>
                <w:bCs/>
                <w:sz w:val="18"/>
                <w:szCs w:val="18"/>
              </w:rPr>
            </w:pPr>
            <w:r w:rsidRPr="00145C28">
              <w:rPr>
                <w:rFonts w:ascii="Arial" w:hAnsi="Arial" w:cs="Arial"/>
                <w:b/>
                <w:sz w:val="18"/>
                <w:szCs w:val="18"/>
              </w:rPr>
              <w:t>Prerequisite:</w:t>
            </w:r>
          </w:p>
        </w:tc>
        <w:tc>
          <w:tcPr>
            <w:tcW w:w="7741" w:type="dxa"/>
          </w:tcPr>
          <w:p w:rsidR="00BD3769" w:rsidRPr="00145C28" w:rsidRDefault="002F7B6F" w:rsidP="00053644">
            <w:pPr>
              <w:rPr>
                <w:rFonts w:ascii="Arial" w:hAnsi="Arial" w:cs="Arial"/>
                <w:iCs/>
                <w:sz w:val="18"/>
                <w:szCs w:val="18"/>
              </w:rPr>
            </w:pPr>
            <w:r>
              <w:rPr>
                <w:rFonts w:ascii="Arial" w:hAnsi="Arial" w:cs="Arial"/>
                <w:iCs/>
                <w:sz w:val="18"/>
                <w:szCs w:val="18"/>
              </w:rPr>
              <w:t xml:space="preserve">EEE1131 </w:t>
            </w:r>
            <w:r w:rsidRPr="002F7B6F">
              <w:rPr>
                <w:rFonts w:ascii="Arial" w:hAnsi="Arial" w:cs="Arial"/>
                <w:iCs/>
                <w:sz w:val="18"/>
                <w:szCs w:val="18"/>
              </w:rPr>
              <w:t>Basic Electronics</w:t>
            </w:r>
            <w:r>
              <w:rPr>
                <w:rFonts w:ascii="Arial" w:hAnsi="Arial" w:cs="Arial"/>
                <w:iCs/>
                <w:sz w:val="18"/>
                <w:szCs w:val="18"/>
              </w:rPr>
              <w:t>,</w:t>
            </w:r>
            <w:r w:rsidR="00BD3769" w:rsidRPr="00145C28">
              <w:rPr>
                <w:rFonts w:ascii="Arial" w:hAnsi="Arial" w:cs="Arial"/>
                <w:iCs/>
                <w:sz w:val="18"/>
                <w:szCs w:val="18"/>
              </w:rPr>
              <w:t xml:space="preserve">CSE2111: Digital System Design </w:t>
            </w:r>
          </w:p>
        </w:tc>
      </w:tr>
      <w:tr w:rsidR="00BD3769" w:rsidRPr="00145C28" w:rsidTr="00053644">
        <w:trPr>
          <w:jc w:val="center"/>
        </w:trPr>
        <w:tc>
          <w:tcPr>
            <w:tcW w:w="1439" w:type="dxa"/>
          </w:tcPr>
          <w:p w:rsidR="00BD3769" w:rsidRPr="00145C28" w:rsidRDefault="00BD3769" w:rsidP="00053644">
            <w:pPr>
              <w:rPr>
                <w:rFonts w:ascii="Arial" w:hAnsi="Arial" w:cs="Arial"/>
                <w:b/>
                <w:sz w:val="18"/>
                <w:szCs w:val="18"/>
              </w:rPr>
            </w:pPr>
            <w:r w:rsidRPr="00145C28">
              <w:rPr>
                <w:rFonts w:ascii="Arial" w:hAnsi="Arial" w:cs="Arial"/>
                <w:b/>
                <w:sz w:val="18"/>
                <w:szCs w:val="18"/>
              </w:rPr>
              <w:t>Course Type</w:t>
            </w:r>
          </w:p>
        </w:tc>
        <w:tc>
          <w:tcPr>
            <w:tcW w:w="7741" w:type="dxa"/>
          </w:tcPr>
          <w:p w:rsidR="00BD3769" w:rsidRPr="00145C28" w:rsidRDefault="00BD3769" w:rsidP="00053644">
            <w:pPr>
              <w:rPr>
                <w:rFonts w:ascii="Arial" w:hAnsi="Arial" w:cs="Arial"/>
                <w:iCs/>
                <w:sz w:val="18"/>
                <w:szCs w:val="18"/>
              </w:rPr>
            </w:pPr>
            <w:r w:rsidRPr="00145C28">
              <w:rPr>
                <w:rFonts w:ascii="MS Gothic" w:eastAsia="MS Gothic" w:hAnsi="MS Gothic" w:cs="MS Gothic" w:hint="eastAsia"/>
                <w:iCs/>
                <w:sz w:val="18"/>
                <w:szCs w:val="18"/>
              </w:rPr>
              <w:t>☐</w:t>
            </w:r>
            <w:r w:rsidRPr="00145C28">
              <w:rPr>
                <w:rFonts w:ascii="Arial" w:hAnsi="Arial" w:cs="Arial"/>
                <w:iCs/>
                <w:sz w:val="18"/>
                <w:szCs w:val="18"/>
              </w:rPr>
              <w:t xml:space="preserve">Theory         </w:t>
            </w:r>
            <w:r w:rsidRPr="00145C28">
              <w:rPr>
                <w:rFonts w:ascii="MS Gothic" w:eastAsia="MS Gothic" w:hAnsi="MS Gothic" w:cs="MS Gothic" w:hint="eastAsia"/>
                <w:iCs/>
                <w:sz w:val="18"/>
                <w:szCs w:val="18"/>
              </w:rPr>
              <w:t>☒</w:t>
            </w:r>
            <w:r w:rsidRPr="00145C28">
              <w:rPr>
                <w:rFonts w:ascii="Arial" w:hAnsi="Arial" w:cs="Arial"/>
                <w:iCs/>
                <w:sz w:val="18"/>
                <w:szCs w:val="18"/>
              </w:rPr>
              <w:t xml:space="preserve">Laboratory work         </w:t>
            </w:r>
            <w:r w:rsidRPr="00145C28">
              <w:rPr>
                <w:rFonts w:ascii="MS Gothic" w:eastAsia="MS Gothic" w:hAnsi="MS Gothic" w:cs="MS Gothic" w:hint="eastAsia"/>
                <w:iCs/>
                <w:sz w:val="18"/>
                <w:szCs w:val="18"/>
              </w:rPr>
              <w:t>☐</w:t>
            </w:r>
            <w:r w:rsidRPr="00145C28">
              <w:rPr>
                <w:rFonts w:ascii="Arial" w:hAnsi="Arial" w:cs="Arial"/>
                <w:iCs/>
                <w:sz w:val="18"/>
                <w:szCs w:val="18"/>
              </w:rPr>
              <w:t xml:space="preserve"> Project work      </w:t>
            </w:r>
            <w:r w:rsidRPr="00145C28">
              <w:rPr>
                <w:rFonts w:ascii="MS Gothic" w:eastAsia="MS Gothic" w:hAnsi="MS Gothic" w:cs="MS Gothic" w:hint="eastAsia"/>
                <w:iCs/>
                <w:sz w:val="18"/>
                <w:szCs w:val="18"/>
              </w:rPr>
              <w:t>☐</w:t>
            </w:r>
            <w:r w:rsidRPr="00145C28">
              <w:rPr>
                <w:rFonts w:ascii="Arial" w:hAnsi="Arial" w:cs="Arial"/>
                <w:iCs/>
                <w:sz w:val="18"/>
                <w:szCs w:val="18"/>
              </w:rPr>
              <w:t xml:space="preserve"> Viva Voce  </w:t>
            </w:r>
          </w:p>
        </w:tc>
      </w:tr>
      <w:tr w:rsidR="00BD3769" w:rsidRPr="00145C28" w:rsidTr="00053644">
        <w:trPr>
          <w:trHeight w:val="238"/>
          <w:jc w:val="center"/>
        </w:trPr>
        <w:tc>
          <w:tcPr>
            <w:tcW w:w="1439" w:type="dxa"/>
          </w:tcPr>
          <w:p w:rsidR="00BD3769" w:rsidRPr="00145C28" w:rsidRDefault="00BD3769" w:rsidP="00053644">
            <w:pPr>
              <w:ind w:left="2160" w:hanging="2160"/>
              <w:rPr>
                <w:rFonts w:ascii="Arial" w:hAnsi="Arial" w:cs="Arial"/>
                <w:b/>
                <w:bCs/>
                <w:sz w:val="18"/>
                <w:szCs w:val="18"/>
              </w:rPr>
            </w:pPr>
            <w:r w:rsidRPr="00145C28">
              <w:rPr>
                <w:rFonts w:ascii="Arial" w:hAnsi="Arial" w:cs="Arial"/>
                <w:b/>
                <w:bCs/>
                <w:sz w:val="18"/>
                <w:szCs w:val="18"/>
              </w:rPr>
              <w:t>Motivation</w:t>
            </w:r>
          </w:p>
        </w:tc>
        <w:tc>
          <w:tcPr>
            <w:tcW w:w="7741" w:type="dxa"/>
          </w:tcPr>
          <w:p w:rsidR="00BD3769" w:rsidRPr="00145C28" w:rsidRDefault="00BD3769" w:rsidP="00053644">
            <w:pPr>
              <w:rPr>
                <w:rFonts w:ascii="Arial" w:hAnsi="Arial" w:cs="Arial"/>
                <w:b/>
                <w:iCs/>
                <w:sz w:val="18"/>
                <w:szCs w:val="18"/>
              </w:rPr>
            </w:pPr>
            <w:r w:rsidRPr="00145C28">
              <w:rPr>
                <w:rFonts w:ascii="Arial" w:hAnsi="Arial" w:cs="Arial"/>
                <w:iCs/>
                <w:sz w:val="18"/>
                <w:szCs w:val="18"/>
              </w:rPr>
              <w:t>To develop basics and design knowledge on Computer Architecture and Systems</w:t>
            </w:r>
          </w:p>
        </w:tc>
      </w:tr>
      <w:tr w:rsidR="00BD3769" w:rsidRPr="00145C28" w:rsidTr="00053644">
        <w:trPr>
          <w:trHeight w:val="238"/>
          <w:jc w:val="center"/>
        </w:trPr>
        <w:tc>
          <w:tcPr>
            <w:tcW w:w="9180" w:type="dxa"/>
            <w:gridSpan w:val="2"/>
          </w:tcPr>
          <w:p w:rsidR="00BD3769" w:rsidRPr="00145C28" w:rsidRDefault="00BD3769" w:rsidP="00053644">
            <w:pPr>
              <w:rPr>
                <w:rFonts w:ascii="Arial" w:hAnsi="Arial" w:cs="Arial"/>
                <w:b/>
                <w:bCs/>
                <w:sz w:val="18"/>
                <w:szCs w:val="18"/>
              </w:rPr>
            </w:pPr>
          </w:p>
          <w:p w:rsidR="00BD3769" w:rsidRPr="00145C28" w:rsidRDefault="00BD3769" w:rsidP="00053644">
            <w:pPr>
              <w:rPr>
                <w:rFonts w:ascii="Arial" w:hAnsi="Arial" w:cs="Arial"/>
                <w:b/>
                <w:bCs/>
                <w:sz w:val="18"/>
                <w:szCs w:val="18"/>
              </w:rPr>
            </w:pPr>
            <w:r w:rsidRPr="00145C28">
              <w:rPr>
                <w:rFonts w:ascii="Arial" w:hAnsi="Arial" w:cs="Arial"/>
                <w:b/>
                <w:bCs/>
                <w:sz w:val="18"/>
                <w:szCs w:val="18"/>
              </w:rPr>
              <w:t>Course Objective:</w:t>
            </w:r>
          </w:p>
          <w:p w:rsidR="00BD3769" w:rsidRPr="00145C28" w:rsidRDefault="00BD3769" w:rsidP="00053644">
            <w:pPr>
              <w:jc w:val="both"/>
              <w:rPr>
                <w:rFonts w:ascii="Arial" w:hAnsi="Arial" w:cs="Arial"/>
                <w:iCs/>
                <w:sz w:val="18"/>
                <w:szCs w:val="18"/>
              </w:rPr>
            </w:pPr>
            <w:r w:rsidRPr="00145C28">
              <w:rPr>
                <w:rFonts w:ascii="Arial" w:hAnsi="Arial" w:cs="Arial"/>
                <w:iCs/>
                <w:sz w:val="18"/>
                <w:szCs w:val="18"/>
              </w:rPr>
              <w:t>This course represents a laboratory course of computer architecture and organization. They can extend their previous hardware knowledge by implementing different types of the module which is on the hardware aspects of a system and can also learn how hardware is used during the execution of software. Their practical knowledge will be developed of constructing of computer components and their interfacing to microprocessors.</w:t>
            </w:r>
          </w:p>
        </w:tc>
      </w:tr>
    </w:tbl>
    <w:p w:rsidR="00BD3769" w:rsidRPr="00145C28" w:rsidRDefault="00BD3769" w:rsidP="00053644">
      <w:pPr>
        <w:jc w:val="center"/>
        <w:rPr>
          <w:rFonts w:ascii="Arial" w:hAnsi="Arial" w:cs="Arial"/>
          <w:sz w:val="18"/>
          <w:szCs w:val="18"/>
        </w:rPr>
      </w:pPr>
    </w:p>
    <w:p w:rsidR="00BD3769" w:rsidRPr="00145C28" w:rsidRDefault="00BD3769" w:rsidP="00053644">
      <w:pPr>
        <w:autoSpaceDE w:val="0"/>
        <w:autoSpaceDN w:val="0"/>
        <w:adjustRightInd w:val="0"/>
        <w:jc w:val="center"/>
        <w:rPr>
          <w:rFonts w:ascii="Arial" w:hAnsi="Arial" w:cs="Arial"/>
          <w:b/>
          <w:color w:val="000000"/>
          <w:sz w:val="18"/>
          <w:szCs w:val="18"/>
        </w:rPr>
      </w:pPr>
      <w:r w:rsidRPr="00145C28">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3"/>
        <w:gridCol w:w="2216"/>
        <w:gridCol w:w="1051"/>
        <w:gridCol w:w="1747"/>
        <w:gridCol w:w="1612"/>
      </w:tblGrid>
      <w:tr w:rsidR="00BD3769" w:rsidRPr="00145C28" w:rsidTr="00053644">
        <w:trPr>
          <w:trHeight w:val="877"/>
          <w:jc w:val="center"/>
        </w:trPr>
        <w:tc>
          <w:tcPr>
            <w:tcW w:w="646"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CO No.</w:t>
            </w:r>
          </w:p>
        </w:tc>
        <w:tc>
          <w:tcPr>
            <w:tcW w:w="1903"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CO Statement</w:t>
            </w:r>
          </w:p>
        </w:tc>
        <w:tc>
          <w:tcPr>
            <w:tcW w:w="2216"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Corresponding PO</w:t>
            </w:r>
          </w:p>
        </w:tc>
        <w:tc>
          <w:tcPr>
            <w:tcW w:w="1051"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Domain / level of learning taxonomy</w:t>
            </w:r>
          </w:p>
        </w:tc>
        <w:tc>
          <w:tcPr>
            <w:tcW w:w="1747"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Delivery methods and activities</w:t>
            </w:r>
          </w:p>
        </w:tc>
        <w:tc>
          <w:tcPr>
            <w:tcW w:w="1612"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Assessment tools</w:t>
            </w:r>
          </w:p>
        </w:tc>
      </w:tr>
      <w:tr w:rsidR="00BD3769" w:rsidRPr="00145C28" w:rsidTr="00053644">
        <w:trPr>
          <w:trHeight w:val="1646"/>
          <w:jc w:val="center"/>
        </w:trPr>
        <w:tc>
          <w:tcPr>
            <w:tcW w:w="646"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CO1</w:t>
            </w:r>
          </w:p>
        </w:tc>
        <w:tc>
          <w:tcPr>
            <w:tcW w:w="1903" w:type="dxa"/>
            <w:vAlign w:val="center"/>
          </w:tcPr>
          <w:p w:rsidR="00BD3769" w:rsidRPr="00145C28" w:rsidRDefault="00BD3769" w:rsidP="00053644">
            <w:pPr>
              <w:pStyle w:val="ListParagraph"/>
              <w:spacing w:after="0" w:line="240" w:lineRule="auto"/>
              <w:ind w:left="0"/>
              <w:jc w:val="center"/>
              <w:rPr>
                <w:rFonts w:ascii="Arial" w:hAnsi="Arial" w:cs="Arial"/>
                <w:bCs/>
                <w:color w:val="000000"/>
                <w:sz w:val="18"/>
                <w:szCs w:val="18"/>
              </w:rPr>
            </w:pPr>
            <w:r w:rsidRPr="00783941">
              <w:rPr>
                <w:rFonts w:ascii="Arial" w:hAnsi="Arial" w:cs="Arial"/>
                <w:bCs/>
                <w:color w:val="000000"/>
                <w:sz w:val="18"/>
                <w:szCs w:val="18"/>
              </w:rPr>
              <w:t>To</w:t>
            </w:r>
            <w:r>
              <w:rPr>
                <w:rFonts w:ascii="Arial" w:hAnsi="Arial" w:cs="Arial"/>
                <w:b/>
                <w:color w:val="000000"/>
                <w:sz w:val="18"/>
                <w:szCs w:val="18"/>
              </w:rPr>
              <w:t xml:space="preserve"> d</w:t>
            </w:r>
            <w:r w:rsidRPr="00145C28">
              <w:rPr>
                <w:rFonts w:ascii="Arial" w:hAnsi="Arial" w:cs="Arial"/>
                <w:b/>
                <w:color w:val="000000"/>
                <w:sz w:val="18"/>
                <w:szCs w:val="18"/>
              </w:rPr>
              <w:t xml:space="preserve">evelop </w:t>
            </w:r>
            <w:r w:rsidRPr="00145C28">
              <w:rPr>
                <w:rFonts w:ascii="Arial" w:hAnsi="Arial" w:cs="Arial"/>
                <w:bCs/>
                <w:color w:val="000000"/>
                <w:sz w:val="18"/>
                <w:szCs w:val="18"/>
              </w:rPr>
              <w:t>the design of the problems in Computer Architecture and Organization</w:t>
            </w:r>
          </w:p>
        </w:tc>
        <w:tc>
          <w:tcPr>
            <w:tcW w:w="2216" w:type="dxa"/>
            <w:vAlign w:val="center"/>
          </w:tcPr>
          <w:p w:rsidR="00BD3769" w:rsidRPr="00145C28" w:rsidRDefault="00BD3769" w:rsidP="00053644">
            <w:pPr>
              <w:pStyle w:val="ListParagraph"/>
              <w:spacing w:after="0" w:line="240" w:lineRule="auto"/>
              <w:ind w:left="0"/>
              <w:jc w:val="center"/>
              <w:rPr>
                <w:rFonts w:ascii="Arial" w:hAnsi="Arial" w:cs="Arial"/>
                <w:b/>
                <w:bCs/>
                <w:color w:val="000000"/>
                <w:sz w:val="18"/>
                <w:szCs w:val="18"/>
              </w:rPr>
            </w:pPr>
            <w:r w:rsidRPr="00145C28">
              <w:rPr>
                <w:rFonts w:ascii="Arial" w:hAnsi="Arial" w:cs="Arial"/>
                <w:b/>
                <w:bCs/>
                <w:color w:val="000000"/>
                <w:sz w:val="18"/>
                <w:szCs w:val="18"/>
              </w:rPr>
              <w:t xml:space="preserve">Design/Development of solutions: </w:t>
            </w:r>
          </w:p>
          <w:p w:rsidR="00BD3769" w:rsidRPr="00145C28" w:rsidRDefault="00BD3769" w:rsidP="00053644">
            <w:pPr>
              <w:pStyle w:val="ListParagraph"/>
              <w:spacing w:after="0" w:line="240" w:lineRule="auto"/>
              <w:ind w:left="0"/>
              <w:jc w:val="center"/>
              <w:rPr>
                <w:rFonts w:ascii="Arial" w:hAnsi="Arial" w:cs="Arial"/>
                <w:color w:val="000000"/>
                <w:sz w:val="18"/>
                <w:szCs w:val="18"/>
              </w:rPr>
            </w:pPr>
            <w:r w:rsidRPr="00145C28">
              <w:rPr>
                <w:rFonts w:ascii="Arial" w:hAnsi="Arial" w:cs="Arial"/>
                <w:color w:val="000000"/>
                <w:sz w:val="18"/>
                <w:szCs w:val="18"/>
              </w:rPr>
              <w:t xml:space="preserve"> (PO3)</w:t>
            </w:r>
          </w:p>
        </w:tc>
        <w:tc>
          <w:tcPr>
            <w:tcW w:w="1051"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Cognitive domain – level 2</w:t>
            </w:r>
          </w:p>
        </w:tc>
        <w:tc>
          <w:tcPr>
            <w:tcW w:w="1747" w:type="dxa"/>
            <w:vAlign w:val="center"/>
          </w:tcPr>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Lecture</w:t>
            </w:r>
            <w:r w:rsidR="00BD3769" w:rsidRPr="00896575">
              <w:rPr>
                <w:rFonts w:ascii="Arial" w:hAnsi="Arial" w:cs="Arial"/>
                <w:color w:val="000000"/>
                <w:sz w:val="18"/>
                <w:szCs w:val="18"/>
              </w:rPr>
              <w:t xml:space="preserve"> Note</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Text</w:t>
            </w:r>
            <w:r w:rsidR="00BD3769" w:rsidRPr="00896575">
              <w:rPr>
                <w:rFonts w:ascii="Arial" w:hAnsi="Arial" w:cs="Arial"/>
                <w:color w:val="000000"/>
                <w:sz w:val="18"/>
                <w:szCs w:val="18"/>
              </w:rPr>
              <w:t xml:space="preserve"> Book</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Audio</w:t>
            </w:r>
            <w:r w:rsidR="00BD3769" w:rsidRPr="00896575">
              <w:rPr>
                <w:rFonts w:ascii="Arial" w:hAnsi="Arial" w:cs="Arial"/>
                <w:color w:val="000000"/>
                <w:sz w:val="18"/>
                <w:szCs w:val="18"/>
              </w:rPr>
              <w:t>/Video</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Web</w:t>
            </w:r>
            <w:r w:rsidR="00BD3769" w:rsidRPr="00896575">
              <w:rPr>
                <w:rFonts w:ascii="Arial" w:hAnsi="Arial" w:cs="Arial"/>
                <w:color w:val="000000"/>
                <w:sz w:val="18"/>
                <w:szCs w:val="18"/>
              </w:rPr>
              <w:t xml:space="preserve"> Material</w:t>
            </w:r>
          </w:p>
          <w:p w:rsidR="00BD3769" w:rsidRPr="00145C28" w:rsidRDefault="00BD3769"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Lab Manual</w:t>
            </w:r>
          </w:p>
        </w:tc>
        <w:tc>
          <w:tcPr>
            <w:tcW w:w="1612" w:type="dxa"/>
            <w:vAlign w:val="center"/>
          </w:tcPr>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CA</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Final</w:t>
            </w:r>
            <w:r w:rsidR="00BD3769" w:rsidRPr="00896575">
              <w:rPr>
                <w:rFonts w:ascii="Arial" w:hAnsi="Arial" w:cs="Arial"/>
                <w:color w:val="000000"/>
                <w:sz w:val="18"/>
                <w:szCs w:val="18"/>
              </w:rPr>
              <w:t xml:space="preserve"> Exam</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Assignment</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Note</w:t>
            </w:r>
            <w:r w:rsidR="00BD3769" w:rsidRPr="00896575">
              <w:rPr>
                <w:rFonts w:ascii="Arial" w:hAnsi="Arial" w:cs="Arial"/>
                <w:color w:val="000000"/>
                <w:sz w:val="18"/>
                <w:szCs w:val="18"/>
              </w:rPr>
              <w:t xml:space="preserve"> book</w:t>
            </w:r>
          </w:p>
          <w:p w:rsidR="00BD3769" w:rsidRPr="00145C28" w:rsidRDefault="00BD3769" w:rsidP="00053644">
            <w:pPr>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Presentation</w:t>
            </w:r>
          </w:p>
        </w:tc>
      </w:tr>
      <w:tr w:rsidR="00BD3769" w:rsidRPr="00145C28" w:rsidTr="00053644">
        <w:trPr>
          <w:trHeight w:val="1700"/>
          <w:jc w:val="center"/>
        </w:trPr>
        <w:tc>
          <w:tcPr>
            <w:tcW w:w="646"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lastRenderedPageBreak/>
              <w:t>CO2</w:t>
            </w:r>
          </w:p>
        </w:tc>
        <w:tc>
          <w:tcPr>
            <w:tcW w:w="1903" w:type="dxa"/>
          </w:tcPr>
          <w:p w:rsidR="00BD3769" w:rsidRPr="00145C28" w:rsidRDefault="00BD3769" w:rsidP="00053644">
            <w:pPr>
              <w:rPr>
                <w:rFonts w:ascii="Arial" w:hAnsi="Arial" w:cs="Arial"/>
                <w:iCs/>
                <w:sz w:val="18"/>
                <w:szCs w:val="18"/>
              </w:rPr>
            </w:pPr>
          </w:p>
          <w:p w:rsidR="00BD3769" w:rsidRPr="00145C28" w:rsidRDefault="00BD3769" w:rsidP="00053644">
            <w:pPr>
              <w:jc w:val="center"/>
              <w:rPr>
                <w:rFonts w:ascii="Arial" w:hAnsi="Arial" w:cs="Arial"/>
                <w:color w:val="000000"/>
                <w:sz w:val="18"/>
                <w:szCs w:val="18"/>
              </w:rPr>
            </w:pPr>
            <w:r w:rsidRPr="00783941">
              <w:rPr>
                <w:rFonts w:ascii="Arial" w:hAnsi="Arial" w:cs="Arial"/>
                <w:iCs/>
                <w:sz w:val="18"/>
                <w:szCs w:val="18"/>
              </w:rPr>
              <w:t>To</w:t>
            </w:r>
            <w:r>
              <w:rPr>
                <w:rFonts w:ascii="Arial" w:hAnsi="Arial" w:cs="Arial"/>
                <w:b/>
                <w:bCs/>
                <w:iCs/>
                <w:sz w:val="18"/>
                <w:szCs w:val="18"/>
              </w:rPr>
              <w:t xml:space="preserve"> s</w:t>
            </w:r>
            <w:r w:rsidRPr="00145C28">
              <w:rPr>
                <w:rFonts w:ascii="Arial" w:hAnsi="Arial" w:cs="Arial"/>
                <w:b/>
                <w:bCs/>
                <w:iCs/>
                <w:sz w:val="18"/>
                <w:szCs w:val="18"/>
              </w:rPr>
              <w:t xml:space="preserve">how </w:t>
            </w:r>
            <w:r w:rsidRPr="00145C28">
              <w:rPr>
                <w:rFonts w:ascii="Arial" w:hAnsi="Arial" w:cs="Arial"/>
                <w:iCs/>
                <w:sz w:val="18"/>
                <w:szCs w:val="18"/>
              </w:rPr>
              <w:t>the designing procedure of a processor, memory and storage</w:t>
            </w:r>
          </w:p>
        </w:tc>
        <w:tc>
          <w:tcPr>
            <w:tcW w:w="2216" w:type="dxa"/>
            <w:vAlign w:val="center"/>
          </w:tcPr>
          <w:p w:rsidR="00BD3769" w:rsidRPr="00145C28" w:rsidRDefault="00BD3769" w:rsidP="00053644">
            <w:pPr>
              <w:pStyle w:val="ListParagraph"/>
              <w:spacing w:after="0" w:line="240" w:lineRule="auto"/>
              <w:ind w:left="0"/>
              <w:jc w:val="center"/>
              <w:rPr>
                <w:rFonts w:ascii="Arial" w:hAnsi="Arial" w:cs="Arial"/>
                <w:b/>
                <w:bCs/>
                <w:color w:val="000000"/>
                <w:sz w:val="18"/>
                <w:szCs w:val="18"/>
              </w:rPr>
            </w:pPr>
            <w:r w:rsidRPr="00145C28">
              <w:rPr>
                <w:rFonts w:ascii="Arial" w:hAnsi="Arial" w:cs="Arial"/>
                <w:b/>
                <w:bCs/>
                <w:color w:val="000000"/>
                <w:sz w:val="18"/>
                <w:szCs w:val="18"/>
              </w:rPr>
              <w:t xml:space="preserve">Modern tool usage: </w:t>
            </w:r>
          </w:p>
          <w:p w:rsidR="00BD3769" w:rsidRPr="00145C28" w:rsidRDefault="00BD3769" w:rsidP="00053644">
            <w:pPr>
              <w:pStyle w:val="ListParagraph"/>
              <w:spacing w:after="0" w:line="240" w:lineRule="auto"/>
              <w:ind w:left="0"/>
              <w:jc w:val="center"/>
              <w:rPr>
                <w:rFonts w:ascii="Arial" w:hAnsi="Arial" w:cs="Arial"/>
                <w:color w:val="000000"/>
                <w:sz w:val="18"/>
                <w:szCs w:val="18"/>
              </w:rPr>
            </w:pPr>
            <w:r w:rsidRPr="00145C28">
              <w:rPr>
                <w:rFonts w:ascii="Arial" w:hAnsi="Arial" w:cs="Arial"/>
                <w:color w:val="000000"/>
                <w:sz w:val="18"/>
                <w:szCs w:val="18"/>
              </w:rPr>
              <w:t xml:space="preserve"> (PO5)</w:t>
            </w:r>
          </w:p>
        </w:tc>
        <w:tc>
          <w:tcPr>
            <w:tcW w:w="1051" w:type="dxa"/>
            <w:vAlign w:val="center"/>
          </w:tcPr>
          <w:p w:rsidR="00BD3769" w:rsidRPr="00145C28" w:rsidRDefault="00BD3769" w:rsidP="00053644">
            <w:pPr>
              <w:jc w:val="center"/>
              <w:rPr>
                <w:rFonts w:ascii="Arial" w:hAnsi="Arial" w:cs="Arial"/>
                <w:color w:val="000000"/>
                <w:sz w:val="18"/>
                <w:szCs w:val="18"/>
              </w:rPr>
            </w:pPr>
            <w:r w:rsidRPr="00145C28">
              <w:rPr>
                <w:rFonts w:ascii="Arial" w:hAnsi="Arial" w:cs="Arial"/>
                <w:color w:val="000000"/>
                <w:sz w:val="18"/>
                <w:szCs w:val="18"/>
              </w:rPr>
              <w:t>Cognitive domain – level 4</w:t>
            </w:r>
          </w:p>
        </w:tc>
        <w:tc>
          <w:tcPr>
            <w:tcW w:w="1747" w:type="dxa"/>
            <w:vAlign w:val="center"/>
          </w:tcPr>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Lecture</w:t>
            </w:r>
            <w:r w:rsidR="00BD3769" w:rsidRPr="00896575">
              <w:rPr>
                <w:rFonts w:ascii="Arial" w:hAnsi="Arial" w:cs="Arial"/>
                <w:color w:val="000000"/>
                <w:sz w:val="18"/>
                <w:szCs w:val="18"/>
              </w:rPr>
              <w:t xml:space="preserve"> Note</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Text</w:t>
            </w:r>
            <w:r w:rsidR="00BD3769" w:rsidRPr="00896575">
              <w:rPr>
                <w:rFonts w:ascii="Arial" w:hAnsi="Arial" w:cs="Arial"/>
                <w:color w:val="000000"/>
                <w:sz w:val="18"/>
                <w:szCs w:val="18"/>
              </w:rPr>
              <w:t xml:space="preserve"> Book</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Audio</w:t>
            </w:r>
            <w:r w:rsidR="00BD3769" w:rsidRPr="00896575">
              <w:rPr>
                <w:rFonts w:ascii="Arial" w:hAnsi="Arial" w:cs="Arial"/>
                <w:color w:val="000000"/>
                <w:sz w:val="18"/>
                <w:szCs w:val="18"/>
              </w:rPr>
              <w:t>/Video</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Web</w:t>
            </w:r>
            <w:r w:rsidR="00BD3769" w:rsidRPr="00896575">
              <w:rPr>
                <w:rFonts w:ascii="Arial" w:hAnsi="Arial" w:cs="Arial"/>
                <w:color w:val="000000"/>
                <w:sz w:val="18"/>
                <w:szCs w:val="18"/>
              </w:rPr>
              <w:t xml:space="preserve"> Material</w:t>
            </w:r>
          </w:p>
          <w:p w:rsidR="00BD3769" w:rsidRPr="00145C28" w:rsidRDefault="00BD3769" w:rsidP="00053644">
            <w:pPr>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Lab Manual</w:t>
            </w:r>
          </w:p>
        </w:tc>
        <w:tc>
          <w:tcPr>
            <w:tcW w:w="1612" w:type="dxa"/>
            <w:vAlign w:val="center"/>
          </w:tcPr>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CA</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Final</w:t>
            </w:r>
            <w:r w:rsidR="00BD3769" w:rsidRPr="00896575">
              <w:rPr>
                <w:rFonts w:ascii="Arial" w:hAnsi="Arial" w:cs="Arial"/>
                <w:color w:val="000000"/>
                <w:sz w:val="18"/>
                <w:szCs w:val="18"/>
              </w:rPr>
              <w:t xml:space="preserve"> Exam</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Assignment</w:t>
            </w:r>
          </w:p>
          <w:p w:rsidR="00BD3769" w:rsidRPr="00896575" w:rsidRDefault="00357703" w:rsidP="00053644">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Note</w:t>
            </w:r>
            <w:r w:rsidR="00BD3769" w:rsidRPr="00896575">
              <w:rPr>
                <w:rFonts w:ascii="Arial" w:hAnsi="Arial" w:cs="Arial"/>
                <w:color w:val="000000"/>
                <w:sz w:val="18"/>
                <w:szCs w:val="18"/>
              </w:rPr>
              <w:t xml:space="preserve"> book</w:t>
            </w:r>
          </w:p>
          <w:p w:rsidR="00BD3769" w:rsidRPr="00145C28" w:rsidRDefault="00BD3769" w:rsidP="00053644">
            <w:pPr>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Presentation</w:t>
            </w:r>
          </w:p>
        </w:tc>
      </w:tr>
    </w:tbl>
    <w:p w:rsidR="00BD3769" w:rsidRPr="00145C28" w:rsidRDefault="00BD3769" w:rsidP="00053644">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BD3769" w:rsidRPr="00145C28" w:rsidTr="0041599F">
        <w:trPr>
          <w:jc w:val="center"/>
        </w:trPr>
        <w:tc>
          <w:tcPr>
            <w:tcW w:w="9127" w:type="dxa"/>
          </w:tcPr>
          <w:p w:rsidR="00BD3769" w:rsidRPr="00145C28" w:rsidRDefault="00BD3769" w:rsidP="00053644">
            <w:pPr>
              <w:rPr>
                <w:rFonts w:ascii="Arial" w:hAnsi="Arial" w:cs="Arial"/>
                <w:b/>
                <w:color w:val="000000"/>
                <w:sz w:val="18"/>
                <w:szCs w:val="18"/>
              </w:rPr>
            </w:pPr>
            <w:r w:rsidRPr="00145C28">
              <w:rPr>
                <w:rFonts w:ascii="Arial" w:hAnsi="Arial" w:cs="Arial"/>
                <w:b/>
                <w:color w:val="000000"/>
                <w:sz w:val="18"/>
                <w:szCs w:val="18"/>
              </w:rPr>
              <w:t>Assessment and Marks Distribution:</w:t>
            </w:r>
          </w:p>
          <w:p w:rsidR="00BD3769" w:rsidRPr="00D07B06" w:rsidRDefault="00BD3769" w:rsidP="00053644">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BD3769" w:rsidRPr="00D07B06" w:rsidRDefault="00BD3769" w:rsidP="00053644">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BD3769" w:rsidRPr="00145C28" w:rsidRDefault="00BD3769" w:rsidP="00053644">
            <w:pPr>
              <w:rPr>
                <w:rFonts w:ascii="Arial" w:hAnsi="Arial" w:cs="Arial"/>
                <w:b/>
                <w:color w:val="000000"/>
                <w:sz w:val="18"/>
                <w:szCs w:val="18"/>
              </w:rPr>
            </w:pPr>
            <w:r w:rsidRPr="00D07B06">
              <w:rPr>
                <w:rFonts w:ascii="Arial" w:hAnsi="Arial" w:cs="Arial"/>
                <w:bCs/>
                <w:sz w:val="18"/>
                <w:szCs w:val="18"/>
              </w:rPr>
              <w:tab/>
              <w:t>A class participation mark (10%).</w:t>
            </w:r>
          </w:p>
        </w:tc>
      </w:tr>
      <w:tr w:rsidR="00BD3769" w:rsidRPr="00145C28" w:rsidTr="0041599F">
        <w:trPr>
          <w:jc w:val="center"/>
        </w:trPr>
        <w:tc>
          <w:tcPr>
            <w:tcW w:w="9127" w:type="dxa"/>
          </w:tcPr>
          <w:p w:rsidR="00BD3769" w:rsidRPr="00145C28" w:rsidRDefault="00BD3769" w:rsidP="00053644">
            <w:pPr>
              <w:spacing w:after="120"/>
              <w:rPr>
                <w:rFonts w:ascii="Arial" w:hAnsi="Arial" w:cs="Arial"/>
                <w:b/>
                <w:bCs/>
                <w:iCs/>
                <w:sz w:val="18"/>
                <w:szCs w:val="18"/>
              </w:rPr>
            </w:pPr>
          </w:p>
          <w:p w:rsidR="00BD3769" w:rsidRPr="00145C28" w:rsidRDefault="00BD3769" w:rsidP="00053644">
            <w:pPr>
              <w:spacing w:after="120"/>
              <w:rPr>
                <w:rFonts w:ascii="Arial" w:hAnsi="Arial" w:cs="Arial"/>
                <w:b/>
                <w:bCs/>
                <w:iCs/>
                <w:sz w:val="18"/>
                <w:szCs w:val="18"/>
              </w:rPr>
            </w:pPr>
            <w:r>
              <w:rPr>
                <w:rFonts w:ascii="Arial" w:hAnsi="Arial" w:cs="Arial"/>
                <w:b/>
                <w:bCs/>
                <w:iCs/>
                <w:sz w:val="18"/>
                <w:szCs w:val="18"/>
              </w:rPr>
              <w:t xml:space="preserve">Lab </w:t>
            </w:r>
            <w:r w:rsidRPr="00145C28">
              <w:rPr>
                <w:rFonts w:ascii="Arial" w:hAnsi="Arial" w:cs="Arial"/>
                <w:b/>
                <w:bCs/>
                <w:iCs/>
                <w:sz w:val="18"/>
                <w:szCs w:val="18"/>
              </w:rPr>
              <w:t>Course Contents</w:t>
            </w:r>
            <w:r>
              <w:rPr>
                <w:rFonts w:ascii="Arial" w:hAnsi="Arial" w:cs="Arial"/>
                <w:b/>
                <w:bCs/>
                <w:iCs/>
                <w:sz w:val="18"/>
                <w:szCs w:val="18"/>
              </w:rPr>
              <w:t>/Experiment Lis</w:t>
            </w:r>
            <w:r w:rsidRPr="00145C28">
              <w:rPr>
                <w:rFonts w:ascii="Arial" w:hAnsi="Arial" w:cs="Arial"/>
                <w:b/>
                <w:bCs/>
                <w:iCs/>
                <w:sz w:val="18"/>
                <w:szCs w:val="18"/>
              </w:rPr>
              <w:t>:</w:t>
            </w:r>
          </w:p>
          <w:tbl>
            <w:tblPr>
              <w:tblW w:w="8841" w:type="dxa"/>
              <w:jc w:val="center"/>
              <w:tblLook w:val="01E0" w:firstRow="1" w:lastRow="1" w:firstColumn="1" w:lastColumn="1" w:noHBand="0" w:noVBand="0"/>
            </w:tblPr>
            <w:tblGrid>
              <w:gridCol w:w="707"/>
              <w:gridCol w:w="8134"/>
            </w:tblGrid>
            <w:tr w:rsidR="00BD3769" w:rsidRPr="00145C28" w:rsidTr="001479F7">
              <w:trPr>
                <w:jc w:val="center"/>
              </w:trPr>
              <w:tc>
                <w:tcPr>
                  <w:tcW w:w="707" w:type="dxa"/>
                  <w:shd w:val="clear" w:color="auto" w:fill="auto"/>
                </w:tcPr>
                <w:p w:rsidR="00BD3769" w:rsidRPr="00145C28" w:rsidRDefault="001479F7" w:rsidP="00053644">
                  <w:pPr>
                    <w:spacing w:after="120"/>
                    <w:jc w:val="center"/>
                    <w:rPr>
                      <w:rFonts w:ascii="Arial" w:hAnsi="Arial" w:cs="Arial"/>
                      <w:sz w:val="18"/>
                      <w:szCs w:val="18"/>
                    </w:rPr>
                  </w:pPr>
                  <w:r>
                    <w:rPr>
                      <w:rFonts w:ascii="Arial" w:hAnsi="Arial" w:cs="Arial"/>
                      <w:sz w:val="18"/>
                      <w:szCs w:val="18"/>
                    </w:rPr>
                    <w:t>1.</w:t>
                  </w:r>
                </w:p>
              </w:tc>
              <w:tc>
                <w:tcPr>
                  <w:tcW w:w="8134" w:type="dxa"/>
                  <w:shd w:val="clear" w:color="auto" w:fill="auto"/>
                  <w:vAlign w:val="center"/>
                </w:tcPr>
                <w:p w:rsidR="00BD3769" w:rsidRPr="00145C28" w:rsidRDefault="00BD3769" w:rsidP="00053644">
                  <w:pPr>
                    <w:spacing w:after="120"/>
                    <w:rPr>
                      <w:rFonts w:ascii="Arial" w:hAnsi="Arial" w:cs="Arial"/>
                      <w:sz w:val="18"/>
                      <w:szCs w:val="18"/>
                    </w:rPr>
                  </w:pPr>
                  <w:r w:rsidRPr="00145C28">
                    <w:rPr>
                      <w:rFonts w:ascii="Arial" w:hAnsi="Arial" w:cs="Arial"/>
                      <w:sz w:val="18"/>
                      <w:szCs w:val="18"/>
                    </w:rPr>
                    <w:t xml:space="preserve">Title: </w:t>
                  </w:r>
                  <w:r w:rsidRPr="00145C28">
                    <w:rPr>
                      <w:rFonts w:ascii="Arial" w:hAnsi="Arial" w:cs="Arial"/>
                      <w:b/>
                      <w:sz w:val="18"/>
                      <w:szCs w:val="18"/>
                    </w:rPr>
                    <w:t>Synchronous Data Transfer</w:t>
                  </w:r>
                </w:p>
                <w:p w:rsidR="00BD3769" w:rsidRPr="00145C28" w:rsidRDefault="00BD3769" w:rsidP="00053644">
                  <w:pPr>
                    <w:pStyle w:val="ListParagraph"/>
                    <w:spacing w:after="0" w:line="240" w:lineRule="auto"/>
                    <w:ind w:left="0"/>
                    <w:rPr>
                      <w:rFonts w:ascii="Arial" w:hAnsi="Arial" w:cs="Arial"/>
                      <w:sz w:val="18"/>
                      <w:szCs w:val="18"/>
                    </w:rPr>
                  </w:pPr>
                  <w:r w:rsidRPr="00145C28">
                    <w:rPr>
                      <w:rFonts w:ascii="Arial" w:hAnsi="Arial" w:cs="Arial"/>
                      <w:sz w:val="18"/>
                      <w:szCs w:val="18"/>
                    </w:rPr>
                    <w:t>Outline:</w:t>
                  </w:r>
                </w:p>
                <w:p w:rsidR="00BD3769" w:rsidRPr="00145C28" w:rsidRDefault="00BD3769" w:rsidP="00CB1944">
                  <w:pPr>
                    <w:pStyle w:val="ListParagraph"/>
                    <w:numPr>
                      <w:ilvl w:val="0"/>
                      <w:numId w:val="12"/>
                    </w:numPr>
                    <w:spacing w:after="0" w:line="240" w:lineRule="auto"/>
                    <w:rPr>
                      <w:rFonts w:ascii="Arial" w:hAnsi="Arial" w:cs="Arial"/>
                      <w:sz w:val="18"/>
                      <w:szCs w:val="18"/>
                    </w:rPr>
                  </w:pPr>
                  <w:r w:rsidRPr="00145C28">
                    <w:rPr>
                      <w:rFonts w:ascii="Arial" w:hAnsi="Arial" w:cs="Arial"/>
                      <w:sz w:val="18"/>
                      <w:szCs w:val="18"/>
                    </w:rPr>
                    <w:t>To design and implement a digital circuit to transfer data serially</w:t>
                  </w:r>
                </w:p>
                <w:p w:rsidR="00BD3769" w:rsidRPr="00145C28" w:rsidRDefault="00BD3769" w:rsidP="00CB1944">
                  <w:pPr>
                    <w:pStyle w:val="ListParagraph"/>
                    <w:numPr>
                      <w:ilvl w:val="0"/>
                      <w:numId w:val="12"/>
                    </w:numPr>
                    <w:spacing w:after="0" w:line="240" w:lineRule="auto"/>
                    <w:rPr>
                      <w:rFonts w:ascii="Arial" w:hAnsi="Arial" w:cs="Arial"/>
                      <w:sz w:val="18"/>
                      <w:szCs w:val="18"/>
                    </w:rPr>
                  </w:pPr>
                  <w:r w:rsidRPr="00145C28">
                    <w:rPr>
                      <w:rFonts w:ascii="Arial" w:hAnsi="Arial" w:cs="Arial"/>
                      <w:sz w:val="18"/>
                      <w:szCs w:val="18"/>
                    </w:rPr>
                    <w:t>At the sender end the parallel data is converted to serial data to transfer the data to receiver using a single data line.</w:t>
                  </w:r>
                </w:p>
                <w:p w:rsidR="00BD3769" w:rsidRPr="00145C28" w:rsidRDefault="00BD3769" w:rsidP="00CB1944">
                  <w:pPr>
                    <w:pStyle w:val="ListParagraph"/>
                    <w:numPr>
                      <w:ilvl w:val="0"/>
                      <w:numId w:val="12"/>
                    </w:numPr>
                    <w:spacing w:after="0" w:line="240" w:lineRule="auto"/>
                    <w:rPr>
                      <w:rFonts w:ascii="Arial" w:hAnsi="Arial" w:cs="Arial"/>
                      <w:sz w:val="18"/>
                      <w:szCs w:val="18"/>
                    </w:rPr>
                  </w:pPr>
                  <w:r w:rsidRPr="00145C28">
                    <w:rPr>
                      <w:rFonts w:ascii="Arial" w:hAnsi="Arial" w:cs="Arial"/>
                      <w:sz w:val="18"/>
                      <w:szCs w:val="18"/>
                    </w:rPr>
                    <w:t>At the receiver end the serial data will be reconstructed to its parallel form.</w:t>
                  </w:r>
                </w:p>
                <w:p w:rsidR="00BD3769" w:rsidRDefault="00BD3769" w:rsidP="00CB1944">
                  <w:pPr>
                    <w:pStyle w:val="ListParagraph"/>
                    <w:numPr>
                      <w:ilvl w:val="0"/>
                      <w:numId w:val="12"/>
                    </w:numPr>
                    <w:spacing w:after="0" w:line="240" w:lineRule="auto"/>
                    <w:rPr>
                      <w:rFonts w:ascii="Arial" w:hAnsi="Arial" w:cs="Arial"/>
                      <w:sz w:val="18"/>
                      <w:szCs w:val="18"/>
                    </w:rPr>
                  </w:pPr>
                  <w:r w:rsidRPr="00145C28">
                    <w:rPr>
                      <w:rFonts w:ascii="Arial" w:hAnsi="Arial" w:cs="Arial"/>
                      <w:sz w:val="18"/>
                      <w:szCs w:val="18"/>
                    </w:rPr>
                    <w:t>Both sender and receiver circuits should be synchronized using a single clock.</w:t>
                  </w:r>
                </w:p>
                <w:p w:rsidR="00BD3769" w:rsidRPr="00145C28" w:rsidRDefault="00BD3769" w:rsidP="00053644">
                  <w:pPr>
                    <w:pStyle w:val="ListParagraph"/>
                    <w:spacing w:after="0" w:line="240" w:lineRule="auto"/>
                    <w:rPr>
                      <w:rFonts w:ascii="Arial" w:hAnsi="Arial" w:cs="Arial"/>
                      <w:sz w:val="18"/>
                      <w:szCs w:val="18"/>
                    </w:rPr>
                  </w:pPr>
                </w:p>
              </w:tc>
            </w:tr>
            <w:tr w:rsidR="00BD3769" w:rsidRPr="00145C28" w:rsidTr="001479F7">
              <w:trPr>
                <w:jc w:val="center"/>
              </w:trPr>
              <w:tc>
                <w:tcPr>
                  <w:tcW w:w="707" w:type="dxa"/>
                  <w:shd w:val="clear" w:color="auto" w:fill="auto"/>
                </w:tcPr>
                <w:p w:rsidR="00BD3769" w:rsidRPr="00145C28" w:rsidRDefault="001479F7" w:rsidP="00053644">
                  <w:pPr>
                    <w:spacing w:after="120"/>
                    <w:jc w:val="center"/>
                    <w:rPr>
                      <w:rFonts w:ascii="Arial" w:hAnsi="Arial" w:cs="Arial"/>
                      <w:sz w:val="18"/>
                      <w:szCs w:val="18"/>
                    </w:rPr>
                  </w:pPr>
                  <w:r>
                    <w:rPr>
                      <w:rFonts w:ascii="Arial" w:hAnsi="Arial" w:cs="Arial"/>
                      <w:sz w:val="18"/>
                      <w:szCs w:val="18"/>
                    </w:rPr>
                    <w:t>2.</w:t>
                  </w:r>
                </w:p>
              </w:tc>
              <w:tc>
                <w:tcPr>
                  <w:tcW w:w="8134" w:type="dxa"/>
                  <w:shd w:val="clear" w:color="auto" w:fill="auto"/>
                  <w:vAlign w:val="center"/>
                </w:tcPr>
                <w:p w:rsidR="00BD3769" w:rsidRPr="00145C28" w:rsidRDefault="00BD3769" w:rsidP="00053644">
                  <w:pPr>
                    <w:spacing w:after="120"/>
                    <w:jc w:val="both"/>
                    <w:rPr>
                      <w:rFonts w:ascii="Arial" w:hAnsi="Arial" w:cs="Arial"/>
                      <w:sz w:val="18"/>
                      <w:szCs w:val="18"/>
                    </w:rPr>
                  </w:pPr>
                  <w:r w:rsidRPr="00145C28">
                    <w:rPr>
                      <w:rFonts w:ascii="Arial" w:hAnsi="Arial" w:cs="Arial"/>
                      <w:sz w:val="18"/>
                      <w:szCs w:val="18"/>
                    </w:rPr>
                    <w:t xml:space="preserve">Title: </w:t>
                  </w:r>
                  <w:r w:rsidRPr="00145C28">
                    <w:rPr>
                      <w:rFonts w:ascii="Arial" w:hAnsi="Arial" w:cs="Arial"/>
                      <w:b/>
                      <w:sz w:val="18"/>
                      <w:szCs w:val="18"/>
                    </w:rPr>
                    <w:t>Memory operations</w:t>
                  </w:r>
                </w:p>
                <w:p w:rsidR="00BD3769" w:rsidRPr="00145C28" w:rsidRDefault="00BD3769" w:rsidP="00053644">
                  <w:pPr>
                    <w:spacing w:after="120"/>
                    <w:jc w:val="both"/>
                    <w:rPr>
                      <w:rFonts w:ascii="Arial" w:hAnsi="Arial" w:cs="Arial"/>
                      <w:sz w:val="18"/>
                      <w:szCs w:val="18"/>
                    </w:rPr>
                  </w:pPr>
                  <w:r w:rsidRPr="00145C28">
                    <w:rPr>
                      <w:rFonts w:ascii="Arial" w:hAnsi="Arial" w:cs="Arial"/>
                      <w:sz w:val="18"/>
                      <w:szCs w:val="18"/>
                    </w:rPr>
                    <w:t>Outline:</w:t>
                  </w:r>
                </w:p>
                <w:p w:rsidR="00BD3769" w:rsidRPr="00145C28" w:rsidRDefault="00BD3769" w:rsidP="00CB1944">
                  <w:pPr>
                    <w:pStyle w:val="ListParagraph"/>
                    <w:numPr>
                      <w:ilvl w:val="0"/>
                      <w:numId w:val="13"/>
                    </w:numPr>
                    <w:spacing w:after="0" w:line="240" w:lineRule="auto"/>
                    <w:rPr>
                      <w:rFonts w:ascii="Arial" w:hAnsi="Arial" w:cs="Arial"/>
                      <w:sz w:val="18"/>
                      <w:szCs w:val="18"/>
                    </w:rPr>
                  </w:pPr>
                  <w:r w:rsidRPr="00145C28">
                    <w:rPr>
                      <w:rFonts w:ascii="Arial" w:hAnsi="Arial" w:cs="Arial"/>
                      <w:sz w:val="18"/>
                      <w:szCs w:val="18"/>
                    </w:rPr>
                    <w:t>To design and implement a memory subsystem to store data in memory and then display the stored data into LED</w:t>
                  </w:r>
                </w:p>
                <w:p w:rsidR="00BD3769" w:rsidRPr="00145C28" w:rsidRDefault="00BD3769" w:rsidP="00CB1944">
                  <w:pPr>
                    <w:pStyle w:val="ListParagraph"/>
                    <w:numPr>
                      <w:ilvl w:val="0"/>
                      <w:numId w:val="13"/>
                    </w:numPr>
                    <w:spacing w:after="0" w:line="240" w:lineRule="auto"/>
                    <w:rPr>
                      <w:rFonts w:ascii="Arial" w:hAnsi="Arial" w:cs="Arial"/>
                      <w:sz w:val="18"/>
                      <w:szCs w:val="18"/>
                    </w:rPr>
                  </w:pPr>
                  <w:r w:rsidRPr="00145C28">
                    <w:rPr>
                      <w:rFonts w:ascii="Arial" w:hAnsi="Arial" w:cs="Arial"/>
                      <w:sz w:val="18"/>
                      <w:szCs w:val="18"/>
                    </w:rPr>
                    <w:t>Writing the following data into corresponding memory addresses using synchronized counter</w:t>
                  </w: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418"/>
                  </w:tblGrid>
                  <w:tr w:rsidR="00BD3769" w:rsidRPr="00145C28" w:rsidTr="00053644">
                    <w:tc>
                      <w:tcPr>
                        <w:tcW w:w="1412"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Address</w:t>
                        </w:r>
                      </w:p>
                    </w:tc>
                    <w:tc>
                      <w:tcPr>
                        <w:tcW w:w="1418" w:type="dxa"/>
                      </w:tcPr>
                      <w:p w:rsidR="00BD3769" w:rsidRPr="00145C28" w:rsidRDefault="00BD3769" w:rsidP="00053644">
                        <w:pPr>
                          <w:pStyle w:val="ListParagraph"/>
                          <w:tabs>
                            <w:tab w:val="center" w:pos="601"/>
                          </w:tabs>
                          <w:spacing w:after="0"/>
                          <w:ind w:left="360"/>
                          <w:jc w:val="center"/>
                          <w:rPr>
                            <w:rFonts w:ascii="Arial" w:hAnsi="Arial" w:cs="Arial"/>
                            <w:sz w:val="18"/>
                            <w:szCs w:val="18"/>
                          </w:rPr>
                        </w:pPr>
                        <w:r w:rsidRPr="00145C28">
                          <w:rPr>
                            <w:rFonts w:ascii="Arial" w:hAnsi="Arial" w:cs="Arial"/>
                            <w:sz w:val="18"/>
                            <w:szCs w:val="18"/>
                          </w:rPr>
                          <w:t>Data</w:t>
                        </w:r>
                      </w:p>
                    </w:tc>
                  </w:tr>
                  <w:tr w:rsidR="00BD3769" w:rsidRPr="00145C28" w:rsidTr="00053644">
                    <w:tc>
                      <w:tcPr>
                        <w:tcW w:w="1412"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60</w:t>
                        </w:r>
                      </w:p>
                    </w:tc>
                    <w:tc>
                      <w:tcPr>
                        <w:tcW w:w="1418"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F0</w:t>
                        </w:r>
                      </w:p>
                    </w:tc>
                  </w:tr>
                  <w:tr w:rsidR="00BD3769" w:rsidRPr="00145C28" w:rsidTr="00053644">
                    <w:tc>
                      <w:tcPr>
                        <w:tcW w:w="1412"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61</w:t>
                        </w:r>
                      </w:p>
                    </w:tc>
                    <w:tc>
                      <w:tcPr>
                        <w:tcW w:w="1418"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E1</w:t>
                        </w:r>
                      </w:p>
                    </w:tc>
                  </w:tr>
                  <w:tr w:rsidR="00BD3769" w:rsidRPr="00145C28" w:rsidTr="00053644">
                    <w:tc>
                      <w:tcPr>
                        <w:tcW w:w="1412"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62</w:t>
                        </w:r>
                      </w:p>
                    </w:tc>
                    <w:tc>
                      <w:tcPr>
                        <w:tcW w:w="1418"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D2</w:t>
                        </w:r>
                      </w:p>
                    </w:tc>
                  </w:tr>
                  <w:tr w:rsidR="00BD3769" w:rsidRPr="00145C28" w:rsidTr="00053644">
                    <w:tc>
                      <w:tcPr>
                        <w:tcW w:w="1412"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w:t>
                        </w:r>
                      </w:p>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w:t>
                        </w:r>
                      </w:p>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w:t>
                        </w:r>
                      </w:p>
                    </w:tc>
                    <w:tc>
                      <w:tcPr>
                        <w:tcW w:w="1418"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w:t>
                        </w:r>
                      </w:p>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w:t>
                        </w:r>
                      </w:p>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w:t>
                        </w:r>
                      </w:p>
                    </w:tc>
                  </w:tr>
                  <w:tr w:rsidR="00BD3769" w:rsidRPr="00145C28" w:rsidTr="00053644">
                    <w:tc>
                      <w:tcPr>
                        <w:tcW w:w="1412"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6F</w:t>
                        </w:r>
                      </w:p>
                    </w:tc>
                    <w:tc>
                      <w:tcPr>
                        <w:tcW w:w="1418" w:type="dxa"/>
                      </w:tcPr>
                      <w:p w:rsidR="00BD3769" w:rsidRPr="00145C28" w:rsidRDefault="00BD3769" w:rsidP="00053644">
                        <w:pPr>
                          <w:pStyle w:val="ListParagraph"/>
                          <w:spacing w:after="0"/>
                          <w:ind w:left="360"/>
                          <w:jc w:val="center"/>
                          <w:rPr>
                            <w:rFonts w:ascii="Arial" w:hAnsi="Arial" w:cs="Arial"/>
                            <w:sz w:val="18"/>
                            <w:szCs w:val="18"/>
                          </w:rPr>
                        </w:pPr>
                        <w:r w:rsidRPr="00145C28">
                          <w:rPr>
                            <w:rFonts w:ascii="Arial" w:hAnsi="Arial" w:cs="Arial"/>
                            <w:sz w:val="18"/>
                            <w:szCs w:val="18"/>
                          </w:rPr>
                          <w:t>0F</w:t>
                        </w:r>
                      </w:p>
                    </w:tc>
                  </w:tr>
                </w:tbl>
                <w:p w:rsidR="00BD3769" w:rsidRPr="00145C28" w:rsidRDefault="00BD3769" w:rsidP="00053644">
                  <w:pPr>
                    <w:pStyle w:val="ListParagraph"/>
                    <w:spacing w:after="0"/>
                    <w:ind w:left="176"/>
                    <w:rPr>
                      <w:rFonts w:ascii="Arial" w:hAnsi="Arial" w:cs="Arial"/>
                      <w:sz w:val="18"/>
                      <w:szCs w:val="18"/>
                    </w:rPr>
                  </w:pPr>
                </w:p>
                <w:p w:rsidR="00BD3769" w:rsidRPr="00145C28" w:rsidRDefault="00BD3769" w:rsidP="00CB1944">
                  <w:pPr>
                    <w:numPr>
                      <w:ilvl w:val="0"/>
                      <w:numId w:val="13"/>
                    </w:numPr>
                    <w:spacing w:after="120"/>
                    <w:jc w:val="both"/>
                    <w:rPr>
                      <w:rFonts w:ascii="Arial" w:hAnsi="Arial" w:cs="Arial"/>
                      <w:sz w:val="18"/>
                      <w:szCs w:val="18"/>
                    </w:rPr>
                  </w:pPr>
                  <w:r w:rsidRPr="00145C28">
                    <w:rPr>
                      <w:rFonts w:ascii="Arial" w:hAnsi="Arial" w:cs="Arial"/>
                      <w:sz w:val="18"/>
                      <w:szCs w:val="18"/>
                    </w:rPr>
                    <w:t>Display the stored data into LED</w:t>
                  </w:r>
                </w:p>
              </w:tc>
            </w:tr>
            <w:tr w:rsidR="00BD3769" w:rsidRPr="00145C28" w:rsidTr="001479F7">
              <w:trPr>
                <w:jc w:val="center"/>
              </w:trPr>
              <w:tc>
                <w:tcPr>
                  <w:tcW w:w="707" w:type="dxa"/>
                  <w:shd w:val="clear" w:color="auto" w:fill="auto"/>
                </w:tcPr>
                <w:p w:rsidR="00BD3769" w:rsidRPr="00145C28" w:rsidRDefault="001479F7" w:rsidP="00053644">
                  <w:pPr>
                    <w:spacing w:after="120"/>
                    <w:jc w:val="center"/>
                    <w:rPr>
                      <w:rFonts w:ascii="Arial" w:hAnsi="Arial" w:cs="Arial"/>
                      <w:sz w:val="18"/>
                      <w:szCs w:val="18"/>
                    </w:rPr>
                  </w:pPr>
                  <w:r>
                    <w:rPr>
                      <w:rFonts w:ascii="Arial" w:hAnsi="Arial" w:cs="Arial"/>
                      <w:sz w:val="18"/>
                      <w:szCs w:val="18"/>
                    </w:rPr>
                    <w:t>3.</w:t>
                  </w:r>
                </w:p>
              </w:tc>
              <w:tc>
                <w:tcPr>
                  <w:tcW w:w="8134" w:type="dxa"/>
                  <w:shd w:val="clear" w:color="auto" w:fill="auto"/>
                  <w:vAlign w:val="center"/>
                </w:tcPr>
                <w:p w:rsidR="00BD3769" w:rsidRPr="00145C28" w:rsidRDefault="00BD3769" w:rsidP="00053644">
                  <w:pPr>
                    <w:spacing w:after="120"/>
                    <w:rPr>
                      <w:rFonts w:ascii="Arial" w:hAnsi="Arial" w:cs="Arial"/>
                      <w:sz w:val="18"/>
                      <w:szCs w:val="18"/>
                    </w:rPr>
                  </w:pPr>
                  <w:r w:rsidRPr="00145C28">
                    <w:rPr>
                      <w:rFonts w:ascii="Arial" w:hAnsi="Arial" w:cs="Arial"/>
                      <w:bCs/>
                      <w:sz w:val="18"/>
                      <w:szCs w:val="18"/>
                    </w:rPr>
                    <w:t xml:space="preserve">Title: </w:t>
                  </w:r>
                  <w:r w:rsidRPr="00145C28">
                    <w:rPr>
                      <w:rFonts w:ascii="Arial" w:hAnsi="Arial" w:cs="Arial"/>
                      <w:b/>
                      <w:sz w:val="18"/>
                      <w:szCs w:val="18"/>
                    </w:rPr>
                    <w:t>Frequency counter</w:t>
                  </w:r>
                </w:p>
                <w:p w:rsidR="00BD3769" w:rsidRPr="00145C28" w:rsidRDefault="00BD3769" w:rsidP="00053644">
                  <w:pPr>
                    <w:spacing w:after="120"/>
                    <w:rPr>
                      <w:rFonts w:ascii="Arial" w:hAnsi="Arial" w:cs="Arial"/>
                      <w:sz w:val="18"/>
                      <w:szCs w:val="18"/>
                    </w:rPr>
                  </w:pPr>
                  <w:r w:rsidRPr="00145C28">
                    <w:rPr>
                      <w:rFonts w:ascii="Arial" w:hAnsi="Arial" w:cs="Arial"/>
                      <w:sz w:val="18"/>
                      <w:szCs w:val="18"/>
                    </w:rPr>
                    <w:t xml:space="preserve">Outline: </w:t>
                  </w:r>
                </w:p>
                <w:p w:rsidR="00BD3769" w:rsidRPr="00145C28" w:rsidRDefault="00BD3769" w:rsidP="00CB1944">
                  <w:pPr>
                    <w:pStyle w:val="ListParagraph"/>
                    <w:numPr>
                      <w:ilvl w:val="0"/>
                      <w:numId w:val="13"/>
                    </w:numPr>
                    <w:spacing w:after="0" w:line="240" w:lineRule="auto"/>
                    <w:rPr>
                      <w:rFonts w:ascii="Arial" w:hAnsi="Arial" w:cs="Arial"/>
                      <w:sz w:val="18"/>
                      <w:szCs w:val="18"/>
                      <w:u w:val="single"/>
                    </w:rPr>
                  </w:pPr>
                  <w:r w:rsidRPr="00145C28">
                    <w:rPr>
                      <w:rFonts w:ascii="Arial" w:hAnsi="Arial" w:cs="Arial"/>
                      <w:sz w:val="18"/>
                      <w:szCs w:val="18"/>
                    </w:rPr>
                    <w:t>To design and implement a frequency counter. The input frequency will be divided by a constant divisor N (N=1, 2, …, 15) before feeding it to desired frequency counter. The output of the frequency counter should be show on a 7-segment display</w:t>
                  </w:r>
                </w:p>
                <w:p w:rsidR="00BD3769" w:rsidRPr="00145C28" w:rsidRDefault="00BD3769" w:rsidP="00CB1944">
                  <w:pPr>
                    <w:pStyle w:val="ListParagraph"/>
                    <w:numPr>
                      <w:ilvl w:val="0"/>
                      <w:numId w:val="13"/>
                    </w:numPr>
                    <w:spacing w:after="0" w:line="240" w:lineRule="auto"/>
                    <w:rPr>
                      <w:rFonts w:ascii="Arial" w:hAnsi="Arial" w:cs="Arial"/>
                      <w:sz w:val="18"/>
                      <w:szCs w:val="18"/>
                      <w:u w:val="single"/>
                    </w:rPr>
                  </w:pPr>
                  <w:r w:rsidRPr="00145C28">
                    <w:rPr>
                      <w:rFonts w:ascii="Arial" w:hAnsi="Arial" w:cs="Arial"/>
                      <w:sz w:val="18"/>
                      <w:szCs w:val="18"/>
                    </w:rPr>
                    <w:t>Design a circuit for dividing the input frequency by a constant divisor N, where N is integer and variable. N should be easily changeable.</w:t>
                  </w:r>
                </w:p>
                <w:p w:rsidR="00BD3769" w:rsidRPr="00D42D58" w:rsidRDefault="00BD3769" w:rsidP="00CB1944">
                  <w:pPr>
                    <w:pStyle w:val="ListParagraph"/>
                    <w:numPr>
                      <w:ilvl w:val="0"/>
                      <w:numId w:val="13"/>
                    </w:numPr>
                    <w:spacing w:after="0" w:line="240" w:lineRule="auto"/>
                    <w:rPr>
                      <w:rFonts w:ascii="Arial" w:hAnsi="Arial" w:cs="Arial"/>
                      <w:sz w:val="18"/>
                      <w:szCs w:val="18"/>
                      <w:u w:val="single"/>
                    </w:rPr>
                  </w:pPr>
                  <w:r w:rsidRPr="00145C28">
                    <w:rPr>
                      <w:rFonts w:ascii="Arial" w:hAnsi="Arial" w:cs="Arial"/>
                      <w:sz w:val="18"/>
                      <w:szCs w:val="18"/>
                    </w:rPr>
                    <w:t>Design a circuit to count frequency and show the output on a 7-segment display.</w:t>
                  </w:r>
                </w:p>
                <w:p w:rsidR="00BD3769" w:rsidRPr="00145C28" w:rsidRDefault="00BD3769" w:rsidP="00053644">
                  <w:pPr>
                    <w:pStyle w:val="ListParagraph"/>
                    <w:spacing w:after="0" w:line="240" w:lineRule="auto"/>
                    <w:rPr>
                      <w:rFonts w:ascii="Arial" w:hAnsi="Arial" w:cs="Arial"/>
                      <w:sz w:val="18"/>
                      <w:szCs w:val="18"/>
                      <w:u w:val="single"/>
                    </w:rPr>
                  </w:pPr>
                </w:p>
              </w:tc>
            </w:tr>
            <w:tr w:rsidR="00BD3769" w:rsidRPr="00145C28" w:rsidTr="001479F7">
              <w:trPr>
                <w:jc w:val="center"/>
              </w:trPr>
              <w:tc>
                <w:tcPr>
                  <w:tcW w:w="707" w:type="dxa"/>
                  <w:shd w:val="clear" w:color="auto" w:fill="auto"/>
                </w:tcPr>
                <w:p w:rsidR="00BD3769" w:rsidRPr="00145C28" w:rsidRDefault="001479F7" w:rsidP="00053644">
                  <w:pPr>
                    <w:spacing w:after="120"/>
                    <w:jc w:val="center"/>
                    <w:rPr>
                      <w:rFonts w:ascii="Arial" w:hAnsi="Arial" w:cs="Arial"/>
                      <w:sz w:val="18"/>
                      <w:szCs w:val="18"/>
                    </w:rPr>
                  </w:pPr>
                  <w:r>
                    <w:rPr>
                      <w:rFonts w:ascii="Arial" w:hAnsi="Arial" w:cs="Arial"/>
                      <w:sz w:val="18"/>
                      <w:szCs w:val="18"/>
                    </w:rPr>
                    <w:t>4.</w:t>
                  </w:r>
                </w:p>
              </w:tc>
              <w:tc>
                <w:tcPr>
                  <w:tcW w:w="8134" w:type="dxa"/>
                  <w:shd w:val="clear" w:color="auto" w:fill="auto"/>
                  <w:vAlign w:val="center"/>
                </w:tcPr>
                <w:p w:rsidR="00BD3769" w:rsidRPr="00145C28" w:rsidRDefault="00BD3769" w:rsidP="00053644">
                  <w:pPr>
                    <w:spacing w:after="120"/>
                    <w:rPr>
                      <w:rFonts w:ascii="Arial" w:hAnsi="Arial" w:cs="Arial"/>
                      <w:bCs/>
                      <w:sz w:val="18"/>
                      <w:szCs w:val="18"/>
                    </w:rPr>
                  </w:pPr>
                  <w:r w:rsidRPr="00145C28">
                    <w:rPr>
                      <w:rFonts w:ascii="Arial" w:hAnsi="Arial" w:cs="Arial"/>
                      <w:bCs/>
                      <w:sz w:val="18"/>
                      <w:szCs w:val="18"/>
                    </w:rPr>
                    <w:t xml:space="preserve">Title: </w:t>
                  </w:r>
                  <w:r w:rsidRPr="00145C28">
                    <w:rPr>
                      <w:rFonts w:ascii="Arial" w:hAnsi="Arial" w:cs="Arial"/>
                      <w:b/>
                      <w:sz w:val="18"/>
                      <w:szCs w:val="18"/>
                    </w:rPr>
                    <w:t>Analog to Digital Conversion</w:t>
                  </w:r>
                </w:p>
                <w:p w:rsidR="00BD3769" w:rsidRPr="00145C28" w:rsidRDefault="00BD3769" w:rsidP="00053644">
                  <w:pPr>
                    <w:spacing w:after="120"/>
                    <w:rPr>
                      <w:rFonts w:ascii="Arial" w:hAnsi="Arial" w:cs="Arial"/>
                      <w:bCs/>
                      <w:sz w:val="18"/>
                      <w:szCs w:val="18"/>
                    </w:rPr>
                  </w:pPr>
                  <w:r w:rsidRPr="00145C28">
                    <w:rPr>
                      <w:rFonts w:ascii="Arial" w:hAnsi="Arial" w:cs="Arial"/>
                      <w:bCs/>
                      <w:sz w:val="18"/>
                      <w:szCs w:val="18"/>
                    </w:rPr>
                    <w:t>Outline:</w:t>
                  </w:r>
                </w:p>
                <w:p w:rsidR="00BD3769" w:rsidRPr="00145C28" w:rsidRDefault="00BD3769" w:rsidP="00CB1944">
                  <w:pPr>
                    <w:pStyle w:val="ListParagraph"/>
                    <w:numPr>
                      <w:ilvl w:val="0"/>
                      <w:numId w:val="14"/>
                    </w:numPr>
                    <w:spacing w:after="0" w:line="240" w:lineRule="auto"/>
                    <w:jc w:val="both"/>
                    <w:rPr>
                      <w:rFonts w:ascii="Arial" w:hAnsi="Arial" w:cs="Arial"/>
                      <w:sz w:val="18"/>
                      <w:szCs w:val="18"/>
                    </w:rPr>
                  </w:pPr>
                  <w:r w:rsidRPr="00145C28">
                    <w:rPr>
                      <w:rFonts w:ascii="Arial" w:hAnsi="Arial" w:cs="Arial"/>
                      <w:sz w:val="18"/>
                      <w:szCs w:val="18"/>
                    </w:rPr>
                    <w:t>To design and implement a circuit to convert analog signal (potential difference) into digital data by using an Analog to Digital Converter than store the data in a latch and display the converted digital data using LED</w:t>
                  </w:r>
                </w:p>
                <w:p w:rsidR="00BD3769" w:rsidRPr="00145C28" w:rsidRDefault="00BD3769" w:rsidP="00CB1944">
                  <w:pPr>
                    <w:pStyle w:val="ListParagraph"/>
                    <w:numPr>
                      <w:ilvl w:val="0"/>
                      <w:numId w:val="14"/>
                    </w:numPr>
                    <w:spacing w:after="0" w:line="240" w:lineRule="auto"/>
                    <w:jc w:val="both"/>
                    <w:rPr>
                      <w:rFonts w:ascii="Arial" w:hAnsi="Arial" w:cs="Arial"/>
                      <w:sz w:val="18"/>
                      <w:szCs w:val="18"/>
                    </w:rPr>
                  </w:pPr>
                  <w:r w:rsidRPr="00145C28">
                    <w:rPr>
                      <w:rFonts w:ascii="Arial" w:hAnsi="Arial" w:cs="Arial"/>
                      <w:sz w:val="18"/>
                      <w:szCs w:val="18"/>
                    </w:rPr>
                    <w:t xml:space="preserve">Design a circuit with controls to initialize the conversion process. </w:t>
                  </w:r>
                </w:p>
                <w:p w:rsidR="00BD3769" w:rsidRPr="00145C28" w:rsidRDefault="00BD3769" w:rsidP="00CB1944">
                  <w:pPr>
                    <w:pStyle w:val="ListParagraph"/>
                    <w:numPr>
                      <w:ilvl w:val="0"/>
                      <w:numId w:val="14"/>
                    </w:numPr>
                    <w:spacing w:after="0" w:line="240" w:lineRule="auto"/>
                    <w:jc w:val="both"/>
                    <w:rPr>
                      <w:rFonts w:ascii="Arial" w:hAnsi="Arial" w:cs="Arial"/>
                      <w:sz w:val="18"/>
                      <w:szCs w:val="18"/>
                    </w:rPr>
                  </w:pPr>
                  <w:r w:rsidRPr="00145C28">
                    <w:rPr>
                      <w:rFonts w:ascii="Arial" w:hAnsi="Arial" w:cs="Arial"/>
                      <w:sz w:val="18"/>
                      <w:szCs w:val="18"/>
                    </w:rPr>
                    <w:t>Decode port if multiple input analog input lines available on ADC IC and required to digitize multiple analog input signals.</w:t>
                  </w:r>
                </w:p>
                <w:p w:rsidR="00BD3769" w:rsidRDefault="00BD3769" w:rsidP="00CB1944">
                  <w:pPr>
                    <w:pStyle w:val="ListParagraph"/>
                    <w:numPr>
                      <w:ilvl w:val="0"/>
                      <w:numId w:val="14"/>
                    </w:numPr>
                    <w:spacing w:after="0" w:line="240" w:lineRule="auto"/>
                    <w:jc w:val="both"/>
                    <w:rPr>
                      <w:rFonts w:ascii="Arial" w:hAnsi="Arial" w:cs="Arial"/>
                      <w:sz w:val="18"/>
                      <w:szCs w:val="18"/>
                    </w:rPr>
                  </w:pPr>
                  <w:r w:rsidRPr="00145C28">
                    <w:rPr>
                      <w:rFonts w:ascii="Arial" w:hAnsi="Arial" w:cs="Arial"/>
                      <w:sz w:val="18"/>
                      <w:szCs w:val="18"/>
                    </w:rPr>
                    <w:t>Design circuit to store digital signal in a letch automatically.  (Required to synchronized with ADC IC)</w:t>
                  </w:r>
                </w:p>
                <w:p w:rsidR="00BD3769" w:rsidRPr="00145C28" w:rsidRDefault="00BD3769" w:rsidP="00053644">
                  <w:pPr>
                    <w:pStyle w:val="ListParagraph"/>
                    <w:spacing w:after="0" w:line="240" w:lineRule="auto"/>
                    <w:jc w:val="both"/>
                    <w:rPr>
                      <w:rFonts w:ascii="Arial" w:hAnsi="Arial" w:cs="Arial"/>
                      <w:sz w:val="18"/>
                      <w:szCs w:val="18"/>
                    </w:rPr>
                  </w:pPr>
                </w:p>
              </w:tc>
            </w:tr>
            <w:tr w:rsidR="00BD3769" w:rsidRPr="00145C28" w:rsidTr="001479F7">
              <w:trPr>
                <w:jc w:val="center"/>
              </w:trPr>
              <w:tc>
                <w:tcPr>
                  <w:tcW w:w="707" w:type="dxa"/>
                  <w:shd w:val="clear" w:color="auto" w:fill="auto"/>
                </w:tcPr>
                <w:p w:rsidR="00BD3769" w:rsidRPr="00145C28" w:rsidRDefault="001479F7" w:rsidP="00053644">
                  <w:pPr>
                    <w:spacing w:after="120"/>
                    <w:jc w:val="center"/>
                    <w:rPr>
                      <w:rFonts w:ascii="Arial" w:hAnsi="Arial" w:cs="Arial"/>
                      <w:sz w:val="18"/>
                      <w:szCs w:val="18"/>
                    </w:rPr>
                  </w:pPr>
                  <w:r>
                    <w:rPr>
                      <w:rFonts w:ascii="Arial" w:hAnsi="Arial" w:cs="Arial"/>
                      <w:sz w:val="18"/>
                      <w:szCs w:val="18"/>
                    </w:rPr>
                    <w:lastRenderedPageBreak/>
                    <w:t>5.</w:t>
                  </w:r>
                </w:p>
              </w:tc>
              <w:tc>
                <w:tcPr>
                  <w:tcW w:w="8134" w:type="dxa"/>
                  <w:shd w:val="clear" w:color="auto" w:fill="auto"/>
                  <w:vAlign w:val="center"/>
                </w:tcPr>
                <w:p w:rsidR="00BD3769" w:rsidRPr="00145C28" w:rsidRDefault="00BD3769" w:rsidP="00053644">
                  <w:pPr>
                    <w:spacing w:after="120"/>
                    <w:jc w:val="both"/>
                    <w:rPr>
                      <w:rFonts w:ascii="Arial" w:hAnsi="Arial" w:cs="Arial"/>
                      <w:bCs/>
                      <w:sz w:val="18"/>
                      <w:szCs w:val="18"/>
                    </w:rPr>
                  </w:pPr>
                  <w:r w:rsidRPr="00145C28">
                    <w:rPr>
                      <w:rFonts w:ascii="Arial" w:hAnsi="Arial" w:cs="Arial"/>
                      <w:bCs/>
                      <w:sz w:val="18"/>
                      <w:szCs w:val="18"/>
                    </w:rPr>
                    <w:t xml:space="preserve">Title: </w:t>
                  </w:r>
                  <w:r w:rsidRPr="00145C28">
                    <w:rPr>
                      <w:rFonts w:ascii="Arial" w:hAnsi="Arial" w:cs="Arial"/>
                      <w:b/>
                      <w:sz w:val="18"/>
                      <w:szCs w:val="18"/>
                    </w:rPr>
                    <w:t>Arithmetic circuit control design</w:t>
                  </w:r>
                </w:p>
                <w:p w:rsidR="00BD3769" w:rsidRPr="00145C28" w:rsidRDefault="00BD3769" w:rsidP="00053644">
                  <w:pPr>
                    <w:spacing w:after="120"/>
                    <w:jc w:val="both"/>
                    <w:rPr>
                      <w:rFonts w:ascii="Arial" w:hAnsi="Arial" w:cs="Arial"/>
                      <w:bCs/>
                      <w:sz w:val="18"/>
                      <w:szCs w:val="18"/>
                    </w:rPr>
                  </w:pPr>
                  <w:r w:rsidRPr="00145C28">
                    <w:rPr>
                      <w:rFonts w:ascii="Arial" w:hAnsi="Arial" w:cs="Arial"/>
                      <w:bCs/>
                      <w:sz w:val="18"/>
                      <w:szCs w:val="18"/>
                    </w:rPr>
                    <w:t>Outline:</w:t>
                  </w:r>
                </w:p>
                <w:p w:rsidR="00BD3769" w:rsidRPr="00145C28" w:rsidRDefault="00BD3769" w:rsidP="00CB1944">
                  <w:pPr>
                    <w:pStyle w:val="ListParagraph"/>
                    <w:numPr>
                      <w:ilvl w:val="0"/>
                      <w:numId w:val="15"/>
                    </w:numPr>
                    <w:spacing w:after="0" w:line="240" w:lineRule="auto"/>
                    <w:jc w:val="both"/>
                    <w:rPr>
                      <w:rFonts w:ascii="Arial" w:hAnsi="Arial" w:cs="Arial"/>
                      <w:sz w:val="18"/>
                      <w:szCs w:val="18"/>
                    </w:rPr>
                  </w:pPr>
                  <w:r w:rsidRPr="00145C28">
                    <w:rPr>
                      <w:rFonts w:ascii="Arial" w:hAnsi="Arial" w:cs="Arial"/>
                      <w:sz w:val="18"/>
                      <w:szCs w:val="18"/>
                    </w:rPr>
                    <w:t>To design and implement arithmetic circuits with selection variable S</w:t>
                  </w:r>
                  <w:r w:rsidRPr="00145C28">
                    <w:rPr>
                      <w:rFonts w:ascii="Arial" w:hAnsi="Arial" w:cs="Arial"/>
                      <w:sz w:val="18"/>
                      <w:szCs w:val="18"/>
                      <w:vertAlign w:val="subscript"/>
                    </w:rPr>
                    <w:t>0</w:t>
                  </w:r>
                  <w:r w:rsidRPr="00145C28">
                    <w:rPr>
                      <w:rFonts w:ascii="Arial" w:hAnsi="Arial" w:cs="Arial"/>
                      <w:sz w:val="18"/>
                      <w:szCs w:val="18"/>
                    </w:rPr>
                    <w:t>&amp; S</w:t>
                  </w:r>
                  <w:r w:rsidRPr="00145C28">
                    <w:rPr>
                      <w:rFonts w:ascii="Arial" w:hAnsi="Arial" w:cs="Arial"/>
                      <w:sz w:val="18"/>
                      <w:szCs w:val="18"/>
                      <w:vertAlign w:val="subscript"/>
                    </w:rPr>
                    <w:t>1</w:t>
                  </w:r>
                  <w:r w:rsidRPr="00145C28">
                    <w:rPr>
                      <w:rFonts w:ascii="Arial" w:hAnsi="Arial" w:cs="Arial"/>
                      <w:sz w:val="18"/>
                      <w:szCs w:val="18"/>
                    </w:rPr>
                    <w:t xml:space="preserve"> and operand A (4 bits), B (4 bits) &amp;C</w:t>
                  </w:r>
                  <w:r w:rsidRPr="00145C28">
                    <w:rPr>
                      <w:rFonts w:ascii="Arial" w:hAnsi="Arial" w:cs="Arial"/>
                      <w:sz w:val="18"/>
                      <w:szCs w:val="18"/>
                      <w:vertAlign w:val="subscript"/>
                    </w:rPr>
                    <w:t>in</w:t>
                  </w:r>
                  <w:r w:rsidRPr="00145C28">
                    <w:rPr>
                      <w:rFonts w:ascii="Arial" w:hAnsi="Arial" w:cs="Arial"/>
                      <w:sz w:val="18"/>
                      <w:szCs w:val="18"/>
                    </w:rPr>
                    <w:t xml:space="preserve"> that generates the following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763"/>
                    <w:gridCol w:w="1285"/>
                    <w:gridCol w:w="1382"/>
                  </w:tblGrid>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0</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C</w:t>
                        </w:r>
                        <w:r w:rsidRPr="00145C28">
                          <w:rPr>
                            <w:rFonts w:ascii="Arial" w:hAnsi="Arial" w:cs="Arial"/>
                            <w:sz w:val="18"/>
                            <w:szCs w:val="18"/>
                            <w:vertAlign w:val="subscript"/>
                          </w:rPr>
                          <w:t>in</w:t>
                        </w:r>
                        <w:r w:rsidRPr="00145C28">
                          <w:rPr>
                            <w:rFonts w:ascii="Arial" w:hAnsi="Arial" w:cs="Arial"/>
                            <w:sz w:val="18"/>
                            <w:szCs w:val="18"/>
                          </w:rPr>
                          <w:t>=0</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C</w:t>
                        </w:r>
                        <w:r w:rsidRPr="00145C28">
                          <w:rPr>
                            <w:rFonts w:ascii="Arial" w:hAnsi="Arial" w:cs="Arial"/>
                            <w:sz w:val="18"/>
                            <w:szCs w:val="18"/>
                            <w:vertAlign w:val="subscript"/>
                          </w:rPr>
                          <w:t>in</w:t>
                        </w:r>
                        <w:r w:rsidRPr="00145C28">
                          <w:rPr>
                            <w:rFonts w:ascii="Arial" w:hAnsi="Arial" w:cs="Arial"/>
                            <w:sz w:val="18"/>
                            <w:szCs w:val="18"/>
                          </w:rPr>
                          <w:t>=1</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F=A+B+1</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F=A+1</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F=B’</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F=B’+1</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F=A+B’+1</w:t>
                        </w:r>
                      </w:p>
                    </w:tc>
                  </w:tr>
                </w:tbl>
                <w:p w:rsidR="00BD3769" w:rsidRPr="00145C28" w:rsidRDefault="00BD3769" w:rsidP="00053644">
                  <w:pPr>
                    <w:jc w:val="both"/>
                    <w:rPr>
                      <w:rFonts w:ascii="Arial" w:hAnsi="Arial" w:cs="Arial"/>
                      <w:sz w:val="18"/>
                      <w:szCs w:val="18"/>
                    </w:rPr>
                  </w:pPr>
                </w:p>
                <w:p w:rsidR="00BD3769" w:rsidRPr="00145C28" w:rsidRDefault="00BD3769" w:rsidP="00CB1944">
                  <w:pPr>
                    <w:pStyle w:val="ListParagraph"/>
                    <w:numPr>
                      <w:ilvl w:val="0"/>
                      <w:numId w:val="15"/>
                    </w:numPr>
                    <w:spacing w:after="0" w:line="240" w:lineRule="auto"/>
                    <w:jc w:val="both"/>
                    <w:rPr>
                      <w:rFonts w:ascii="Arial" w:hAnsi="Arial" w:cs="Arial"/>
                      <w:sz w:val="18"/>
                      <w:szCs w:val="18"/>
                    </w:rPr>
                  </w:pPr>
                  <w:r w:rsidRPr="00145C28">
                    <w:rPr>
                      <w:rFonts w:ascii="Arial" w:hAnsi="Arial" w:cs="Arial"/>
                      <w:sz w:val="18"/>
                      <w:szCs w:val="18"/>
                    </w:rPr>
                    <w:t>Construct truth table and K-Map to generate Boolean equations for the arithmetic circuit.</w:t>
                  </w:r>
                </w:p>
                <w:p w:rsidR="00BD3769" w:rsidRDefault="00BD3769" w:rsidP="00CB1944">
                  <w:pPr>
                    <w:pStyle w:val="ListParagraph"/>
                    <w:numPr>
                      <w:ilvl w:val="0"/>
                      <w:numId w:val="15"/>
                    </w:numPr>
                    <w:spacing w:after="0" w:line="240" w:lineRule="auto"/>
                    <w:jc w:val="both"/>
                    <w:rPr>
                      <w:rFonts w:ascii="Arial" w:hAnsi="Arial" w:cs="Arial"/>
                      <w:sz w:val="18"/>
                      <w:szCs w:val="18"/>
                    </w:rPr>
                  </w:pPr>
                  <w:r w:rsidRPr="00145C28">
                    <w:rPr>
                      <w:rFonts w:ascii="Arial" w:hAnsi="Arial" w:cs="Arial"/>
                      <w:sz w:val="18"/>
                      <w:szCs w:val="18"/>
                    </w:rPr>
                    <w:t>Implement the circuit for according to the Boolean equations.</w:t>
                  </w:r>
                </w:p>
                <w:p w:rsidR="00BD3769" w:rsidRPr="00145C28" w:rsidRDefault="00BD3769" w:rsidP="00053644">
                  <w:pPr>
                    <w:pStyle w:val="ListParagraph"/>
                    <w:spacing w:after="0" w:line="240" w:lineRule="auto"/>
                    <w:jc w:val="both"/>
                    <w:rPr>
                      <w:rFonts w:ascii="Arial" w:hAnsi="Arial" w:cs="Arial"/>
                      <w:sz w:val="18"/>
                      <w:szCs w:val="18"/>
                    </w:rPr>
                  </w:pPr>
                </w:p>
              </w:tc>
            </w:tr>
            <w:tr w:rsidR="00BD3769" w:rsidRPr="00145C28" w:rsidTr="001479F7">
              <w:trPr>
                <w:jc w:val="center"/>
              </w:trPr>
              <w:tc>
                <w:tcPr>
                  <w:tcW w:w="707" w:type="dxa"/>
                  <w:shd w:val="clear" w:color="auto" w:fill="auto"/>
                </w:tcPr>
                <w:p w:rsidR="00BD3769" w:rsidRPr="00145C28" w:rsidRDefault="001479F7" w:rsidP="00053644">
                  <w:pPr>
                    <w:spacing w:after="120"/>
                    <w:jc w:val="center"/>
                    <w:rPr>
                      <w:rFonts w:ascii="Arial" w:hAnsi="Arial" w:cs="Arial"/>
                      <w:sz w:val="18"/>
                      <w:szCs w:val="18"/>
                    </w:rPr>
                  </w:pPr>
                  <w:r>
                    <w:rPr>
                      <w:rFonts w:ascii="Arial" w:hAnsi="Arial" w:cs="Arial"/>
                      <w:sz w:val="18"/>
                      <w:szCs w:val="18"/>
                    </w:rPr>
                    <w:t>6.</w:t>
                  </w:r>
                </w:p>
              </w:tc>
              <w:tc>
                <w:tcPr>
                  <w:tcW w:w="8134" w:type="dxa"/>
                  <w:shd w:val="clear" w:color="auto" w:fill="auto"/>
                  <w:vAlign w:val="center"/>
                </w:tcPr>
                <w:p w:rsidR="00BD3769" w:rsidRPr="00145C28" w:rsidRDefault="00BD3769" w:rsidP="00053644">
                  <w:pPr>
                    <w:spacing w:after="120"/>
                    <w:rPr>
                      <w:rFonts w:ascii="Arial" w:hAnsi="Arial" w:cs="Arial"/>
                      <w:sz w:val="18"/>
                      <w:szCs w:val="18"/>
                    </w:rPr>
                  </w:pPr>
                  <w:r w:rsidRPr="00145C28">
                    <w:rPr>
                      <w:rFonts w:ascii="Arial" w:hAnsi="Arial" w:cs="Arial"/>
                      <w:sz w:val="18"/>
                      <w:szCs w:val="18"/>
                    </w:rPr>
                    <w:t xml:space="preserve">Title: </w:t>
                  </w:r>
                  <w:r w:rsidRPr="00145C28">
                    <w:rPr>
                      <w:rFonts w:ascii="Arial" w:hAnsi="Arial" w:cs="Arial"/>
                      <w:b/>
                      <w:sz w:val="18"/>
                      <w:szCs w:val="18"/>
                    </w:rPr>
                    <w:t>Arithmetic circuit control design</w:t>
                  </w:r>
                </w:p>
                <w:p w:rsidR="00BD3769" w:rsidRPr="00145C28" w:rsidRDefault="00BD3769" w:rsidP="00053644">
                  <w:pPr>
                    <w:spacing w:after="120"/>
                    <w:rPr>
                      <w:rFonts w:ascii="Arial" w:hAnsi="Arial" w:cs="Arial"/>
                      <w:sz w:val="18"/>
                      <w:szCs w:val="18"/>
                    </w:rPr>
                  </w:pPr>
                  <w:r w:rsidRPr="00145C28">
                    <w:rPr>
                      <w:rFonts w:ascii="Arial" w:hAnsi="Arial" w:cs="Arial"/>
                      <w:sz w:val="18"/>
                      <w:szCs w:val="18"/>
                    </w:rPr>
                    <w:t>Outline:</w:t>
                  </w:r>
                </w:p>
                <w:p w:rsidR="00BD3769" w:rsidRPr="00145C28" w:rsidRDefault="00BD3769" w:rsidP="00CB1944">
                  <w:pPr>
                    <w:pStyle w:val="ListParagraph"/>
                    <w:numPr>
                      <w:ilvl w:val="0"/>
                      <w:numId w:val="16"/>
                    </w:numPr>
                    <w:spacing w:after="0" w:line="240" w:lineRule="auto"/>
                    <w:jc w:val="both"/>
                    <w:rPr>
                      <w:rFonts w:ascii="Arial" w:hAnsi="Arial" w:cs="Arial"/>
                      <w:sz w:val="18"/>
                      <w:szCs w:val="18"/>
                    </w:rPr>
                  </w:pPr>
                  <w:r w:rsidRPr="00145C28">
                    <w:rPr>
                      <w:rFonts w:ascii="Arial" w:hAnsi="Arial" w:cs="Arial"/>
                      <w:sz w:val="18"/>
                      <w:szCs w:val="18"/>
                    </w:rPr>
                    <w:t>To design and implement arithmetic circuits with selection variable S</w:t>
                  </w:r>
                  <w:r w:rsidRPr="00145C28">
                    <w:rPr>
                      <w:rFonts w:ascii="Arial" w:hAnsi="Arial" w:cs="Arial"/>
                      <w:sz w:val="18"/>
                      <w:szCs w:val="18"/>
                      <w:vertAlign w:val="subscript"/>
                    </w:rPr>
                    <w:t>0</w:t>
                  </w:r>
                  <w:r w:rsidRPr="00145C28">
                    <w:rPr>
                      <w:rFonts w:ascii="Arial" w:hAnsi="Arial" w:cs="Arial"/>
                      <w:sz w:val="18"/>
                      <w:szCs w:val="18"/>
                    </w:rPr>
                    <w:t>&amp; S</w:t>
                  </w:r>
                  <w:r w:rsidRPr="00145C28">
                    <w:rPr>
                      <w:rFonts w:ascii="Arial" w:hAnsi="Arial" w:cs="Arial"/>
                      <w:sz w:val="18"/>
                      <w:szCs w:val="18"/>
                      <w:vertAlign w:val="subscript"/>
                    </w:rPr>
                    <w:t>1</w:t>
                  </w:r>
                  <w:r w:rsidRPr="00145C28">
                    <w:rPr>
                      <w:rFonts w:ascii="Arial" w:hAnsi="Arial" w:cs="Arial"/>
                      <w:sz w:val="18"/>
                      <w:szCs w:val="18"/>
                    </w:rPr>
                    <w:t xml:space="preserve"> and operand A (4 bits), B (4 bits) &amp;C</w:t>
                  </w:r>
                  <w:r w:rsidRPr="00145C28">
                    <w:rPr>
                      <w:rFonts w:ascii="Arial" w:hAnsi="Arial" w:cs="Arial"/>
                      <w:sz w:val="18"/>
                      <w:szCs w:val="18"/>
                      <w:vertAlign w:val="subscript"/>
                    </w:rPr>
                    <w:t>in</w:t>
                  </w:r>
                  <w:r w:rsidRPr="00145C28">
                    <w:rPr>
                      <w:rFonts w:ascii="Arial" w:hAnsi="Arial" w:cs="Arial"/>
                      <w:sz w:val="18"/>
                      <w:szCs w:val="18"/>
                    </w:rPr>
                    <w:t xml:space="preserve"> that generates the following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763"/>
                    <w:gridCol w:w="1285"/>
                    <w:gridCol w:w="1342"/>
                  </w:tblGrid>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0</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C</w:t>
                        </w:r>
                        <w:r w:rsidRPr="00145C28">
                          <w:rPr>
                            <w:rFonts w:ascii="Arial" w:hAnsi="Arial" w:cs="Arial"/>
                            <w:sz w:val="18"/>
                            <w:szCs w:val="18"/>
                            <w:vertAlign w:val="subscript"/>
                          </w:rPr>
                          <w:t>in</w:t>
                        </w:r>
                        <w:r w:rsidRPr="00145C28">
                          <w:rPr>
                            <w:rFonts w:ascii="Arial" w:hAnsi="Arial" w:cs="Arial"/>
                            <w:sz w:val="18"/>
                            <w:szCs w:val="18"/>
                          </w:rPr>
                          <w:t>=0</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C</w:t>
                        </w:r>
                        <w:r w:rsidRPr="00145C28">
                          <w:rPr>
                            <w:rFonts w:ascii="Arial" w:hAnsi="Arial" w:cs="Arial"/>
                            <w:sz w:val="18"/>
                            <w:szCs w:val="18"/>
                            <w:vertAlign w:val="subscript"/>
                          </w:rPr>
                          <w:t>in</w:t>
                        </w:r>
                        <w:r w:rsidRPr="00145C28">
                          <w:rPr>
                            <w:rFonts w:ascii="Arial" w:hAnsi="Arial" w:cs="Arial"/>
                            <w:sz w:val="18"/>
                            <w:szCs w:val="18"/>
                          </w:rPr>
                          <w:t>=1</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F=A+1</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0</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F=B-A-1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F=B-A</w:t>
                        </w:r>
                      </w:p>
                    </w:tc>
                  </w:tr>
                  <w:tr w:rsidR="00BD3769" w:rsidRPr="00145C28" w:rsidTr="00053644">
                    <w:trPr>
                      <w:jc w:val="center"/>
                    </w:trPr>
                    <w:tc>
                      <w:tcPr>
                        <w:tcW w:w="454"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42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1</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w:t>
                        </w:r>
                      </w:p>
                    </w:tc>
                    <w:tc>
                      <w:tcPr>
                        <w:tcW w:w="1285" w:type="dxa"/>
                      </w:tcPr>
                      <w:p w:rsidR="00BD3769" w:rsidRPr="00145C28" w:rsidRDefault="00BD3769" w:rsidP="00053644">
                        <w:pPr>
                          <w:ind w:left="360"/>
                          <w:jc w:val="both"/>
                          <w:rPr>
                            <w:rFonts w:ascii="Arial" w:hAnsi="Arial" w:cs="Arial"/>
                            <w:sz w:val="18"/>
                            <w:szCs w:val="18"/>
                          </w:rPr>
                        </w:pPr>
                        <w:r w:rsidRPr="00145C28">
                          <w:rPr>
                            <w:rFonts w:ascii="Arial" w:hAnsi="Arial" w:cs="Arial"/>
                            <w:sz w:val="18"/>
                            <w:szCs w:val="18"/>
                          </w:rPr>
                          <w:t>F=A+B+1</w:t>
                        </w:r>
                      </w:p>
                    </w:tc>
                  </w:tr>
                </w:tbl>
                <w:p w:rsidR="00BD3769" w:rsidRPr="00145C28" w:rsidRDefault="00BD3769" w:rsidP="00053644">
                  <w:pPr>
                    <w:jc w:val="both"/>
                    <w:rPr>
                      <w:rFonts w:ascii="Arial" w:hAnsi="Arial" w:cs="Arial"/>
                      <w:sz w:val="18"/>
                      <w:szCs w:val="18"/>
                    </w:rPr>
                  </w:pPr>
                </w:p>
                <w:p w:rsidR="00BD3769" w:rsidRPr="00145C28" w:rsidRDefault="00BD3769" w:rsidP="00CB1944">
                  <w:pPr>
                    <w:pStyle w:val="ListParagraph"/>
                    <w:numPr>
                      <w:ilvl w:val="0"/>
                      <w:numId w:val="16"/>
                    </w:numPr>
                    <w:spacing w:after="0" w:line="240" w:lineRule="auto"/>
                    <w:jc w:val="both"/>
                    <w:rPr>
                      <w:rFonts w:ascii="Arial" w:hAnsi="Arial" w:cs="Arial"/>
                      <w:sz w:val="18"/>
                      <w:szCs w:val="18"/>
                    </w:rPr>
                  </w:pPr>
                  <w:r w:rsidRPr="00145C28">
                    <w:rPr>
                      <w:rFonts w:ascii="Arial" w:hAnsi="Arial" w:cs="Arial"/>
                      <w:sz w:val="18"/>
                      <w:szCs w:val="18"/>
                    </w:rPr>
                    <w:t>Construct truth table and K-Map to generate Boolean equations for the arithmetic circuit.</w:t>
                  </w:r>
                </w:p>
                <w:p w:rsidR="00BD3769" w:rsidRPr="00145C28" w:rsidRDefault="00BD3769" w:rsidP="00CB1944">
                  <w:pPr>
                    <w:pStyle w:val="ListParagraph"/>
                    <w:numPr>
                      <w:ilvl w:val="0"/>
                      <w:numId w:val="16"/>
                    </w:numPr>
                    <w:spacing w:after="0" w:line="240" w:lineRule="auto"/>
                    <w:jc w:val="both"/>
                    <w:rPr>
                      <w:rFonts w:ascii="Arial" w:hAnsi="Arial" w:cs="Arial"/>
                      <w:sz w:val="18"/>
                      <w:szCs w:val="18"/>
                    </w:rPr>
                  </w:pPr>
                  <w:r w:rsidRPr="00145C28">
                    <w:rPr>
                      <w:rFonts w:ascii="Arial" w:hAnsi="Arial" w:cs="Arial"/>
                      <w:sz w:val="18"/>
                      <w:szCs w:val="18"/>
                    </w:rPr>
                    <w:t>Implement the circuit for according to the Boolean equations</w:t>
                  </w:r>
                </w:p>
              </w:tc>
            </w:tr>
          </w:tbl>
          <w:p w:rsidR="00BD3769" w:rsidRPr="00145C28" w:rsidRDefault="00BD3769" w:rsidP="00053644">
            <w:pPr>
              <w:spacing w:after="120"/>
              <w:rPr>
                <w:rFonts w:ascii="Arial" w:hAnsi="Arial" w:cs="Arial"/>
                <w:b/>
                <w:bCs/>
                <w:iCs/>
                <w:sz w:val="18"/>
                <w:szCs w:val="18"/>
              </w:rPr>
            </w:pPr>
          </w:p>
          <w:p w:rsidR="00BD3769" w:rsidRPr="00145C28" w:rsidRDefault="00BD3769" w:rsidP="00053644">
            <w:pPr>
              <w:rPr>
                <w:rFonts w:ascii="Arial" w:hAnsi="Arial" w:cs="Arial"/>
                <w:b/>
                <w:color w:val="FF0000"/>
                <w:sz w:val="18"/>
                <w:szCs w:val="18"/>
              </w:rPr>
            </w:pPr>
          </w:p>
        </w:tc>
      </w:tr>
    </w:tbl>
    <w:p w:rsidR="00BD3769" w:rsidRPr="00983C56" w:rsidRDefault="00BD3769" w:rsidP="005A19D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83C56">
        <w:rPr>
          <w:rFonts w:ascii="Arial" w:hAnsi="Arial" w:cs="Arial"/>
          <w:b/>
          <w:bCs/>
          <w:iCs/>
          <w:sz w:val="18"/>
          <w:szCs w:val="18"/>
        </w:rPr>
        <w:lastRenderedPageBreak/>
        <w:t xml:space="preserve">CSE2252: </w:t>
      </w:r>
      <w:r>
        <w:rPr>
          <w:rFonts w:ascii="Arial" w:hAnsi="Arial" w:cs="Arial"/>
          <w:b/>
          <w:bCs/>
          <w:iCs/>
          <w:sz w:val="18"/>
          <w:szCs w:val="18"/>
        </w:rPr>
        <w:t xml:space="preserve">Web Application Development Lab </w:t>
      </w:r>
    </w:p>
    <w:p w:rsidR="00BD3769" w:rsidRPr="00983C56" w:rsidRDefault="00BD3769" w:rsidP="005A19D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83C56">
        <w:rPr>
          <w:rFonts w:ascii="Arial" w:hAnsi="Arial" w:cs="Arial"/>
          <w:b/>
          <w:bCs/>
          <w:iCs/>
          <w:sz w:val="18"/>
          <w:szCs w:val="18"/>
        </w:rPr>
        <w:t xml:space="preserve">Credits: </w:t>
      </w:r>
      <w:r w:rsidRPr="00983C56">
        <w:rPr>
          <w:rFonts w:ascii="Arial" w:hAnsi="Arial" w:cs="Arial"/>
          <w:iCs/>
          <w:sz w:val="18"/>
          <w:szCs w:val="18"/>
        </w:rPr>
        <w:t xml:space="preserve">1 </w:t>
      </w:r>
      <w:r w:rsidR="00844CE6">
        <w:rPr>
          <w:rFonts w:ascii="Arial" w:hAnsi="Arial" w:cs="Arial"/>
          <w:b/>
          <w:bCs/>
          <w:iCs/>
          <w:sz w:val="18"/>
          <w:szCs w:val="18"/>
        </w:rPr>
        <w:t>Contact Hours: 28</w:t>
      </w:r>
    </w:p>
    <w:p w:rsidR="00BD3769" w:rsidRPr="00983C56" w:rsidRDefault="00BD3769" w:rsidP="005A19D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83C56">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BD3769" w:rsidRPr="00983C56" w:rsidRDefault="00BD3769" w:rsidP="000536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BD3769" w:rsidRPr="00983C56" w:rsidTr="00053644">
        <w:trPr>
          <w:jc w:val="center"/>
        </w:trPr>
        <w:tc>
          <w:tcPr>
            <w:tcW w:w="1439" w:type="dxa"/>
          </w:tcPr>
          <w:p w:rsidR="00BD3769" w:rsidRPr="00983C56" w:rsidRDefault="00BD3769" w:rsidP="00053644">
            <w:pPr>
              <w:rPr>
                <w:rFonts w:ascii="Arial" w:hAnsi="Arial" w:cs="Arial"/>
                <w:b/>
                <w:bCs/>
                <w:sz w:val="18"/>
                <w:szCs w:val="18"/>
              </w:rPr>
            </w:pPr>
            <w:r w:rsidRPr="00983C56">
              <w:rPr>
                <w:rFonts w:ascii="Arial" w:hAnsi="Arial" w:cs="Arial"/>
                <w:b/>
                <w:sz w:val="18"/>
                <w:szCs w:val="18"/>
              </w:rPr>
              <w:t>Prerequisite:</w:t>
            </w:r>
          </w:p>
        </w:tc>
        <w:tc>
          <w:tcPr>
            <w:tcW w:w="7741" w:type="dxa"/>
          </w:tcPr>
          <w:p w:rsidR="00BD3769" w:rsidRPr="00983C56" w:rsidRDefault="00BD3769" w:rsidP="00053644">
            <w:pPr>
              <w:rPr>
                <w:rFonts w:ascii="Arial" w:hAnsi="Arial" w:cs="Arial"/>
                <w:iCs/>
                <w:sz w:val="18"/>
                <w:szCs w:val="18"/>
              </w:rPr>
            </w:pPr>
            <w:r w:rsidRPr="00983C56">
              <w:rPr>
                <w:rFonts w:ascii="Arial" w:hAnsi="Arial" w:cs="Arial"/>
                <w:sz w:val="18"/>
                <w:szCs w:val="18"/>
              </w:rPr>
              <w:t>CSE1222: Object Oriented Programming Lab</w:t>
            </w:r>
          </w:p>
        </w:tc>
      </w:tr>
      <w:tr w:rsidR="00BD3769" w:rsidRPr="00983C56" w:rsidTr="00053644">
        <w:trPr>
          <w:jc w:val="center"/>
        </w:trPr>
        <w:tc>
          <w:tcPr>
            <w:tcW w:w="1439" w:type="dxa"/>
          </w:tcPr>
          <w:p w:rsidR="00BD3769" w:rsidRPr="00983C56" w:rsidRDefault="00BD3769" w:rsidP="00053644">
            <w:pPr>
              <w:rPr>
                <w:rFonts w:ascii="Arial" w:hAnsi="Arial" w:cs="Arial"/>
                <w:b/>
                <w:sz w:val="18"/>
                <w:szCs w:val="18"/>
              </w:rPr>
            </w:pPr>
            <w:r w:rsidRPr="00983C56">
              <w:rPr>
                <w:rFonts w:ascii="Arial" w:hAnsi="Arial" w:cs="Arial"/>
                <w:b/>
                <w:sz w:val="18"/>
                <w:szCs w:val="18"/>
              </w:rPr>
              <w:t>Course Type</w:t>
            </w:r>
          </w:p>
        </w:tc>
        <w:tc>
          <w:tcPr>
            <w:tcW w:w="7741" w:type="dxa"/>
          </w:tcPr>
          <w:p w:rsidR="00BD3769" w:rsidRPr="00983C56" w:rsidRDefault="009F4EBA" w:rsidP="00053644">
            <w:pPr>
              <w:rPr>
                <w:rFonts w:ascii="Arial" w:hAnsi="Arial" w:cs="Arial"/>
                <w:iCs/>
                <w:sz w:val="18"/>
                <w:szCs w:val="18"/>
              </w:rPr>
            </w:pPr>
            <w:sdt>
              <w:sdtPr>
                <w:rPr>
                  <w:rFonts w:ascii="Arial" w:hAnsi="Arial" w:cs="Arial"/>
                  <w:iCs/>
                  <w:sz w:val="18"/>
                  <w:szCs w:val="18"/>
                </w:rPr>
                <w:id w:val="1601221962"/>
              </w:sdtPr>
              <w:sdtEndPr/>
              <w:sdtContent>
                <w:r w:rsidR="00BD3769" w:rsidRPr="00983C56">
                  <w:rPr>
                    <w:rFonts w:ascii="MS Gothic" w:eastAsia="MS Gothic" w:hAnsi="MS Gothic" w:cs="MS Gothic" w:hint="eastAsia"/>
                    <w:iCs/>
                    <w:sz w:val="18"/>
                    <w:szCs w:val="18"/>
                  </w:rPr>
                  <w:t>☐</w:t>
                </w:r>
              </w:sdtContent>
            </w:sdt>
            <w:r w:rsidR="00BD3769" w:rsidRPr="00983C56">
              <w:rPr>
                <w:rFonts w:ascii="Arial" w:hAnsi="Arial" w:cs="Arial"/>
                <w:iCs/>
                <w:sz w:val="18"/>
                <w:szCs w:val="18"/>
              </w:rPr>
              <w:t xml:space="preserve"> Theory         </w:t>
            </w:r>
            <w:sdt>
              <w:sdtPr>
                <w:rPr>
                  <w:rFonts w:ascii="Arial" w:hAnsi="Arial" w:cs="Arial"/>
                  <w:iCs/>
                  <w:sz w:val="18"/>
                  <w:szCs w:val="18"/>
                </w:rPr>
                <w:id w:val="1192032522"/>
              </w:sdtPr>
              <w:sdtEndPr/>
              <w:sdtContent>
                <w:r w:rsidR="00BD3769" w:rsidRPr="00983C56">
                  <w:rPr>
                    <w:rFonts w:ascii="MS Gothic" w:eastAsia="MS Gothic" w:hAnsi="MS Gothic" w:cs="MS Gothic" w:hint="eastAsia"/>
                    <w:iCs/>
                    <w:sz w:val="18"/>
                    <w:szCs w:val="18"/>
                  </w:rPr>
                  <w:t>☒</w:t>
                </w:r>
              </w:sdtContent>
            </w:sdt>
            <w:r w:rsidR="00BD3769" w:rsidRPr="00983C56">
              <w:rPr>
                <w:rFonts w:ascii="Arial" w:hAnsi="Arial" w:cs="Arial"/>
                <w:iCs/>
                <w:sz w:val="18"/>
                <w:szCs w:val="18"/>
              </w:rPr>
              <w:t xml:space="preserve">  Laboratory work         </w:t>
            </w:r>
            <w:sdt>
              <w:sdtPr>
                <w:rPr>
                  <w:rFonts w:ascii="Arial" w:hAnsi="Arial" w:cs="Arial"/>
                  <w:iCs/>
                  <w:sz w:val="18"/>
                  <w:szCs w:val="18"/>
                </w:rPr>
                <w:id w:val="1473479341"/>
              </w:sdtPr>
              <w:sdtEndPr/>
              <w:sdtContent>
                <w:r w:rsidR="00BD3769" w:rsidRPr="00983C56">
                  <w:rPr>
                    <w:rFonts w:ascii="MS Gothic" w:eastAsia="MS Gothic" w:hAnsi="MS Gothic" w:cs="MS Gothic" w:hint="eastAsia"/>
                    <w:iCs/>
                    <w:sz w:val="18"/>
                    <w:szCs w:val="18"/>
                  </w:rPr>
                  <w:t>☐</w:t>
                </w:r>
              </w:sdtContent>
            </w:sdt>
            <w:r w:rsidR="00BD3769" w:rsidRPr="00983C56">
              <w:rPr>
                <w:rFonts w:ascii="Arial" w:hAnsi="Arial" w:cs="Arial"/>
                <w:iCs/>
                <w:sz w:val="18"/>
                <w:szCs w:val="18"/>
              </w:rPr>
              <w:t xml:space="preserve">  Project work      </w:t>
            </w:r>
            <w:sdt>
              <w:sdtPr>
                <w:rPr>
                  <w:rFonts w:ascii="Arial" w:hAnsi="Arial" w:cs="Arial"/>
                  <w:iCs/>
                  <w:sz w:val="18"/>
                  <w:szCs w:val="18"/>
                </w:rPr>
                <w:id w:val="-2117437192"/>
              </w:sdtPr>
              <w:sdtEndPr/>
              <w:sdtContent>
                <w:r w:rsidR="00BD3769" w:rsidRPr="00983C56">
                  <w:rPr>
                    <w:rFonts w:ascii="MS Gothic" w:eastAsia="MS Gothic" w:hAnsi="MS Gothic" w:cs="MS Gothic" w:hint="eastAsia"/>
                    <w:iCs/>
                    <w:sz w:val="18"/>
                    <w:szCs w:val="18"/>
                  </w:rPr>
                  <w:t>☐</w:t>
                </w:r>
              </w:sdtContent>
            </w:sdt>
            <w:r w:rsidR="00BD3769" w:rsidRPr="00983C56">
              <w:rPr>
                <w:rFonts w:ascii="Arial" w:hAnsi="Arial" w:cs="Arial"/>
                <w:iCs/>
                <w:sz w:val="18"/>
                <w:szCs w:val="18"/>
              </w:rPr>
              <w:t xml:space="preserve">  Viva Voce                    </w:t>
            </w:r>
          </w:p>
        </w:tc>
      </w:tr>
      <w:tr w:rsidR="00BD3769" w:rsidRPr="00983C56" w:rsidTr="00053644">
        <w:trPr>
          <w:trHeight w:val="238"/>
          <w:jc w:val="center"/>
        </w:trPr>
        <w:tc>
          <w:tcPr>
            <w:tcW w:w="1439" w:type="dxa"/>
          </w:tcPr>
          <w:p w:rsidR="00BD3769" w:rsidRPr="00983C56" w:rsidRDefault="00BD3769" w:rsidP="00053644">
            <w:pPr>
              <w:ind w:left="2160" w:hanging="2160"/>
              <w:rPr>
                <w:rFonts w:ascii="Arial" w:hAnsi="Arial" w:cs="Arial"/>
                <w:b/>
                <w:bCs/>
                <w:sz w:val="18"/>
                <w:szCs w:val="18"/>
              </w:rPr>
            </w:pPr>
            <w:r w:rsidRPr="00983C56">
              <w:rPr>
                <w:rFonts w:ascii="Arial" w:hAnsi="Arial" w:cs="Arial"/>
                <w:b/>
                <w:bCs/>
                <w:sz w:val="18"/>
                <w:szCs w:val="18"/>
              </w:rPr>
              <w:t>Motivation</w:t>
            </w:r>
          </w:p>
        </w:tc>
        <w:tc>
          <w:tcPr>
            <w:tcW w:w="7741" w:type="dxa"/>
          </w:tcPr>
          <w:p w:rsidR="00BD3769" w:rsidRPr="00983C56" w:rsidRDefault="00BD3769" w:rsidP="00053644">
            <w:pPr>
              <w:rPr>
                <w:rFonts w:ascii="Arial" w:hAnsi="Arial" w:cs="Arial"/>
                <w:iCs/>
                <w:sz w:val="18"/>
                <w:szCs w:val="18"/>
              </w:rPr>
            </w:pPr>
          </w:p>
        </w:tc>
      </w:tr>
      <w:tr w:rsidR="00BD3769" w:rsidRPr="00983C56" w:rsidTr="00053644">
        <w:trPr>
          <w:trHeight w:val="238"/>
          <w:jc w:val="center"/>
        </w:trPr>
        <w:tc>
          <w:tcPr>
            <w:tcW w:w="9180" w:type="dxa"/>
            <w:gridSpan w:val="2"/>
          </w:tcPr>
          <w:p w:rsidR="00A02CEA" w:rsidRDefault="00A02CEA" w:rsidP="00983BFC">
            <w:pPr>
              <w:jc w:val="both"/>
              <w:rPr>
                <w:rFonts w:ascii="Arial" w:hAnsi="Arial" w:cs="Arial"/>
                <w:b/>
                <w:bCs/>
                <w:sz w:val="18"/>
                <w:szCs w:val="18"/>
              </w:rPr>
            </w:pPr>
          </w:p>
          <w:p w:rsidR="00BD3769" w:rsidRPr="00983C56" w:rsidRDefault="00BD3769" w:rsidP="00983BFC">
            <w:pPr>
              <w:jc w:val="both"/>
              <w:rPr>
                <w:rFonts w:ascii="Arial" w:hAnsi="Arial" w:cs="Arial"/>
                <w:iCs/>
                <w:sz w:val="18"/>
                <w:szCs w:val="18"/>
              </w:rPr>
            </w:pPr>
            <w:r w:rsidRPr="00983C56">
              <w:rPr>
                <w:rFonts w:ascii="Arial" w:hAnsi="Arial" w:cs="Arial"/>
                <w:b/>
                <w:bCs/>
                <w:sz w:val="18"/>
                <w:szCs w:val="18"/>
              </w:rPr>
              <w:t xml:space="preserve">Course Objective: </w:t>
            </w:r>
            <w:r w:rsidRPr="00983C56">
              <w:rPr>
                <w:rFonts w:ascii="Arial" w:hAnsi="Arial" w:cs="Arial"/>
                <w:sz w:val="18"/>
                <w:szCs w:val="18"/>
              </w:rPr>
              <w:t>This course deals with all thing’s server-side and based on the NodeJS platform. Brief overview of the Web protocols: HTTP and HTTPS. NodeJS and NodeJS modules: Express for building web servers. On the database side, basic CRUD operations, NoSQL databases, in particular MongoDB and Mongoose for accessing MongoDB from NodeJS. The REST concepts and building a RESTful API. Implement Authentication and security, and Finally, Backend as a service (BaaS) approaches, including mobile BaaS, both open-source and commercial BaaS services.</w:t>
            </w:r>
          </w:p>
        </w:tc>
      </w:tr>
    </w:tbl>
    <w:p w:rsidR="00BD3769" w:rsidRPr="00983C56" w:rsidRDefault="00BD3769" w:rsidP="00053644">
      <w:pPr>
        <w:rPr>
          <w:rFonts w:ascii="Arial" w:hAnsi="Arial" w:cs="Arial"/>
          <w:sz w:val="18"/>
          <w:szCs w:val="18"/>
        </w:rPr>
      </w:pPr>
    </w:p>
    <w:p w:rsidR="00BD3769" w:rsidRPr="00983C56" w:rsidRDefault="00BD3769" w:rsidP="00053644">
      <w:pPr>
        <w:autoSpaceDE w:val="0"/>
        <w:autoSpaceDN w:val="0"/>
        <w:adjustRightInd w:val="0"/>
        <w:jc w:val="center"/>
        <w:rPr>
          <w:rFonts w:ascii="Arial" w:hAnsi="Arial" w:cs="Arial"/>
          <w:b/>
          <w:color w:val="000000" w:themeColor="text1"/>
          <w:sz w:val="18"/>
          <w:szCs w:val="18"/>
        </w:rPr>
      </w:pPr>
      <w:r w:rsidRPr="00983C5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1984"/>
        <w:gridCol w:w="1217"/>
        <w:gridCol w:w="1747"/>
        <w:gridCol w:w="1612"/>
      </w:tblGrid>
      <w:tr w:rsidR="00BD3769" w:rsidRPr="00983C56" w:rsidTr="00053644">
        <w:trPr>
          <w:trHeight w:val="877"/>
          <w:jc w:val="center"/>
        </w:trPr>
        <w:tc>
          <w:tcPr>
            <w:tcW w:w="646"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 No.</w:t>
            </w:r>
          </w:p>
        </w:tc>
        <w:tc>
          <w:tcPr>
            <w:tcW w:w="1969"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 Statement</w:t>
            </w:r>
          </w:p>
        </w:tc>
        <w:tc>
          <w:tcPr>
            <w:tcW w:w="1984"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Corresponding PO</w:t>
            </w:r>
          </w:p>
        </w:tc>
        <w:tc>
          <w:tcPr>
            <w:tcW w:w="1217"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Domain / level of learning taxonomy</w:t>
            </w:r>
          </w:p>
        </w:tc>
        <w:tc>
          <w:tcPr>
            <w:tcW w:w="1747"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Delivery methods and activities</w:t>
            </w:r>
          </w:p>
        </w:tc>
        <w:tc>
          <w:tcPr>
            <w:tcW w:w="1612"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Assessment tools</w:t>
            </w:r>
          </w:p>
        </w:tc>
      </w:tr>
      <w:tr w:rsidR="00BD3769" w:rsidRPr="00983C56" w:rsidTr="00053644">
        <w:trPr>
          <w:trHeight w:val="1646"/>
          <w:jc w:val="center"/>
        </w:trPr>
        <w:tc>
          <w:tcPr>
            <w:tcW w:w="646"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CO1</w:t>
            </w:r>
          </w:p>
        </w:tc>
        <w:tc>
          <w:tcPr>
            <w:tcW w:w="1969" w:type="dxa"/>
            <w:vAlign w:val="center"/>
          </w:tcPr>
          <w:p w:rsidR="00BD3769" w:rsidRPr="00983C56" w:rsidRDefault="00BD3769" w:rsidP="00053644">
            <w:pPr>
              <w:jc w:val="center"/>
              <w:rPr>
                <w:rFonts w:ascii="Arial" w:eastAsiaTheme="minorHAnsi" w:hAnsi="Arial" w:cs="Arial"/>
                <w:bCs/>
                <w:color w:val="000000" w:themeColor="text1"/>
                <w:sz w:val="18"/>
                <w:szCs w:val="18"/>
              </w:rPr>
            </w:pPr>
            <w:r>
              <w:rPr>
                <w:rFonts w:ascii="Arial" w:eastAsiaTheme="minorHAnsi" w:hAnsi="Arial" w:cs="Arial"/>
                <w:bCs/>
                <w:color w:val="000000" w:themeColor="text1"/>
                <w:sz w:val="18"/>
                <w:szCs w:val="18"/>
              </w:rPr>
              <w:t xml:space="preserve">To </w:t>
            </w:r>
            <w:r w:rsidRPr="00EA1D21">
              <w:rPr>
                <w:rFonts w:ascii="Arial" w:eastAsiaTheme="minorHAnsi" w:hAnsi="Arial" w:cs="Arial"/>
                <w:b/>
                <w:color w:val="000000" w:themeColor="text1"/>
                <w:sz w:val="18"/>
                <w:szCs w:val="18"/>
              </w:rPr>
              <w:t>demonstrate</w:t>
            </w:r>
            <w:r w:rsidRPr="00983C56">
              <w:rPr>
                <w:rFonts w:ascii="Arial" w:eastAsiaTheme="minorHAnsi" w:hAnsi="Arial" w:cs="Arial"/>
                <w:bCs/>
                <w:color w:val="000000" w:themeColor="text1"/>
                <w:sz w:val="18"/>
                <w:szCs w:val="18"/>
              </w:rPr>
              <w:t xml:space="preserve"> an understanding of server-side concepts, CRUD and REST</w:t>
            </w:r>
          </w:p>
        </w:tc>
        <w:tc>
          <w:tcPr>
            <w:tcW w:w="1984" w:type="dxa"/>
            <w:vAlign w:val="center"/>
          </w:tcPr>
          <w:p w:rsidR="00BD3769" w:rsidRPr="00983C56" w:rsidRDefault="00BD3769" w:rsidP="00053644">
            <w:pPr>
              <w:pStyle w:val="ListParagraph"/>
              <w:spacing w:after="0" w:line="240" w:lineRule="auto"/>
              <w:ind w:left="0"/>
              <w:jc w:val="center"/>
              <w:rPr>
                <w:rFonts w:ascii="Arial" w:hAnsi="Arial" w:cs="Arial"/>
                <w:color w:val="000000" w:themeColor="text1"/>
                <w:sz w:val="18"/>
                <w:szCs w:val="18"/>
              </w:rPr>
            </w:pPr>
            <w:r w:rsidRPr="00983C56">
              <w:rPr>
                <w:rFonts w:ascii="Arial" w:hAnsi="Arial" w:cs="Arial"/>
                <w:b/>
                <w:bCs/>
                <w:sz w:val="18"/>
                <w:szCs w:val="18"/>
              </w:rPr>
              <w:t>Design/development of solutions:</w:t>
            </w:r>
          </w:p>
          <w:p w:rsidR="00BD3769" w:rsidRPr="00983C56" w:rsidRDefault="00BD3769" w:rsidP="00053644">
            <w:pPr>
              <w:pStyle w:val="ListParagraph"/>
              <w:spacing w:after="0" w:line="240" w:lineRule="auto"/>
              <w:ind w:left="0"/>
              <w:jc w:val="center"/>
              <w:rPr>
                <w:rFonts w:ascii="Arial" w:hAnsi="Arial" w:cs="Arial"/>
                <w:b/>
                <w:bCs/>
                <w:color w:val="000000" w:themeColor="text1"/>
                <w:sz w:val="18"/>
                <w:szCs w:val="18"/>
              </w:rPr>
            </w:pPr>
            <w:r w:rsidRPr="00983C56">
              <w:rPr>
                <w:rFonts w:ascii="Arial" w:hAnsi="Arial" w:cs="Arial"/>
                <w:color w:val="000000" w:themeColor="text1"/>
                <w:sz w:val="18"/>
                <w:szCs w:val="18"/>
              </w:rPr>
              <w:t>(PO3)</w:t>
            </w:r>
          </w:p>
          <w:p w:rsidR="00BD3769" w:rsidRPr="00983C56" w:rsidRDefault="00BD3769" w:rsidP="00053644">
            <w:pPr>
              <w:pStyle w:val="ListParagraph"/>
              <w:spacing w:after="0" w:line="240" w:lineRule="auto"/>
              <w:ind w:left="0"/>
              <w:jc w:val="center"/>
              <w:rPr>
                <w:rFonts w:ascii="Arial" w:hAnsi="Arial" w:cs="Arial"/>
                <w:b/>
                <w:bCs/>
                <w:color w:val="000000" w:themeColor="text1"/>
                <w:sz w:val="18"/>
                <w:szCs w:val="18"/>
              </w:rPr>
            </w:pPr>
          </w:p>
        </w:tc>
        <w:tc>
          <w:tcPr>
            <w:tcW w:w="1217"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Cognitive domain – level 5</w:t>
            </w:r>
          </w:p>
        </w:tc>
        <w:tc>
          <w:tcPr>
            <w:tcW w:w="1747"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0705654"/>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Lecture Note</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1626484"/>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Text Book</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8720797"/>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Audio/Video</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2046508"/>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Web Material</w:t>
            </w:r>
          </w:p>
          <w:p w:rsidR="00BD3769" w:rsidRPr="00983C5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2192649"/>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Lab Manual</w:t>
            </w:r>
          </w:p>
        </w:tc>
        <w:tc>
          <w:tcPr>
            <w:tcW w:w="1612"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1014929"/>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CA</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2282575"/>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Final Exam</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7795914"/>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Assignment </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6510395"/>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N</w:t>
            </w:r>
            <w:r w:rsidR="00BD3769">
              <w:rPr>
                <w:rFonts w:ascii="Arial" w:hAnsi="Arial" w:cs="Arial"/>
                <w:color w:val="000000" w:themeColor="text1"/>
                <w:sz w:val="18"/>
                <w:szCs w:val="18"/>
              </w:rPr>
              <w:t>ote book</w:t>
            </w:r>
          </w:p>
          <w:p w:rsidR="00BD3769" w:rsidRPr="00983C56"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414196923"/>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Presentation</w:t>
            </w:r>
          </w:p>
        </w:tc>
      </w:tr>
      <w:tr w:rsidR="00BD3769" w:rsidRPr="00983C56" w:rsidTr="00053644">
        <w:trPr>
          <w:trHeight w:val="1583"/>
          <w:jc w:val="center"/>
        </w:trPr>
        <w:tc>
          <w:tcPr>
            <w:tcW w:w="646"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CO2</w:t>
            </w:r>
          </w:p>
        </w:tc>
        <w:tc>
          <w:tcPr>
            <w:tcW w:w="1969" w:type="dxa"/>
            <w:vAlign w:val="center"/>
          </w:tcPr>
          <w:p w:rsidR="00BD3769" w:rsidRPr="00983C56" w:rsidRDefault="00BD3769" w:rsidP="00053644">
            <w:pPr>
              <w:autoSpaceDE w:val="0"/>
              <w:autoSpaceDN w:val="0"/>
              <w:adjustRightInd w:val="0"/>
              <w:jc w:val="center"/>
              <w:rPr>
                <w:rFonts w:ascii="Arial" w:hAnsi="Arial" w:cs="Arial"/>
                <w:bCs/>
                <w:color w:val="000000" w:themeColor="text1"/>
                <w:sz w:val="18"/>
                <w:szCs w:val="18"/>
              </w:rPr>
            </w:pPr>
            <w:r w:rsidRPr="00EA1D21">
              <w:rPr>
                <w:rFonts w:ascii="Arial" w:hAnsi="Arial" w:cs="Arial"/>
                <w:b/>
                <w:color w:val="000000" w:themeColor="text1"/>
                <w:sz w:val="18"/>
                <w:szCs w:val="18"/>
              </w:rPr>
              <w:t>To build</w:t>
            </w:r>
            <w:r w:rsidRPr="00983C56">
              <w:rPr>
                <w:rFonts w:ascii="Arial" w:hAnsi="Arial" w:cs="Arial"/>
                <w:bCs/>
                <w:color w:val="000000" w:themeColor="text1"/>
                <w:sz w:val="18"/>
                <w:szCs w:val="18"/>
              </w:rPr>
              <w:t xml:space="preserve"> and configure a backend server using NodeJS framework</w:t>
            </w:r>
          </w:p>
        </w:tc>
        <w:tc>
          <w:tcPr>
            <w:tcW w:w="1984" w:type="dxa"/>
            <w:vAlign w:val="center"/>
          </w:tcPr>
          <w:p w:rsidR="00BD3769" w:rsidRPr="00983C56" w:rsidRDefault="00BD3769" w:rsidP="00053644">
            <w:pPr>
              <w:pStyle w:val="ListParagraph"/>
              <w:spacing w:after="0" w:line="240" w:lineRule="auto"/>
              <w:ind w:left="0"/>
              <w:jc w:val="center"/>
              <w:rPr>
                <w:rFonts w:ascii="Arial" w:hAnsi="Arial" w:cs="Arial"/>
                <w:b/>
                <w:bCs/>
                <w:sz w:val="18"/>
                <w:szCs w:val="18"/>
              </w:rPr>
            </w:pPr>
            <w:r w:rsidRPr="00983C56">
              <w:rPr>
                <w:rFonts w:ascii="Arial" w:hAnsi="Arial" w:cs="Arial"/>
                <w:b/>
                <w:bCs/>
                <w:sz w:val="18"/>
                <w:szCs w:val="18"/>
              </w:rPr>
              <w:t>Modern tool usage:</w:t>
            </w:r>
          </w:p>
          <w:p w:rsidR="00BD3769" w:rsidRPr="00983C56" w:rsidRDefault="00BD3769" w:rsidP="00053644">
            <w:pPr>
              <w:pStyle w:val="ListParagraph"/>
              <w:spacing w:after="0" w:line="240" w:lineRule="auto"/>
              <w:ind w:left="0"/>
              <w:jc w:val="center"/>
              <w:rPr>
                <w:rFonts w:ascii="Arial" w:hAnsi="Arial" w:cs="Arial"/>
                <w:b/>
                <w:bCs/>
                <w:color w:val="000000" w:themeColor="text1"/>
                <w:sz w:val="18"/>
                <w:szCs w:val="18"/>
              </w:rPr>
            </w:pPr>
            <w:r w:rsidRPr="00983C56">
              <w:rPr>
                <w:rFonts w:ascii="Arial" w:hAnsi="Arial" w:cs="Arial"/>
                <w:color w:val="000000" w:themeColor="text1"/>
                <w:sz w:val="18"/>
                <w:szCs w:val="18"/>
              </w:rPr>
              <w:t>(PO5)</w:t>
            </w:r>
          </w:p>
        </w:tc>
        <w:tc>
          <w:tcPr>
            <w:tcW w:w="1217"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Cognitive domain – level 4</w:t>
            </w:r>
          </w:p>
        </w:tc>
        <w:tc>
          <w:tcPr>
            <w:tcW w:w="1747"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384567"/>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Lecture Note</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2658686"/>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Text Book</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0039050"/>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Audio/Video</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7115486"/>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Web Material</w:t>
            </w:r>
          </w:p>
          <w:p w:rsidR="00BD3769" w:rsidRPr="00983C56"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455605172"/>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Lab Manual</w:t>
            </w:r>
          </w:p>
        </w:tc>
        <w:tc>
          <w:tcPr>
            <w:tcW w:w="1612"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145549"/>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CA</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8614403"/>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Final Exam</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7635511"/>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Assignment </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8529123"/>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N</w:t>
            </w:r>
            <w:r w:rsidR="00BD3769">
              <w:rPr>
                <w:rFonts w:ascii="Arial" w:hAnsi="Arial" w:cs="Arial"/>
                <w:color w:val="000000" w:themeColor="text1"/>
                <w:sz w:val="18"/>
                <w:szCs w:val="18"/>
              </w:rPr>
              <w:t>ote book</w:t>
            </w:r>
          </w:p>
          <w:p w:rsidR="00BD3769" w:rsidRPr="00983C5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714425"/>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Presentation</w:t>
            </w:r>
          </w:p>
        </w:tc>
      </w:tr>
      <w:tr w:rsidR="00BD3769" w:rsidRPr="00983C56" w:rsidTr="00053644">
        <w:trPr>
          <w:trHeight w:val="1583"/>
          <w:jc w:val="center"/>
        </w:trPr>
        <w:tc>
          <w:tcPr>
            <w:tcW w:w="646"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lastRenderedPageBreak/>
              <w:t>CO3</w:t>
            </w:r>
          </w:p>
        </w:tc>
        <w:tc>
          <w:tcPr>
            <w:tcW w:w="1969" w:type="dxa"/>
            <w:vAlign w:val="center"/>
          </w:tcPr>
          <w:p w:rsidR="00BD3769" w:rsidRPr="00983C56" w:rsidRDefault="00BD3769" w:rsidP="00053644">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To</w:t>
            </w:r>
            <w:r w:rsidRPr="00EA1D21">
              <w:rPr>
                <w:rFonts w:ascii="Arial" w:hAnsi="Arial" w:cs="Arial"/>
                <w:b/>
                <w:color w:val="000000" w:themeColor="text1"/>
                <w:sz w:val="18"/>
                <w:szCs w:val="18"/>
              </w:rPr>
              <w:t xml:space="preserve"> build</w:t>
            </w:r>
            <w:r w:rsidRPr="00983C56">
              <w:rPr>
                <w:rFonts w:ascii="Arial" w:hAnsi="Arial" w:cs="Arial"/>
                <w:bCs/>
                <w:color w:val="000000" w:themeColor="text1"/>
                <w:sz w:val="18"/>
                <w:szCs w:val="18"/>
              </w:rPr>
              <w:t xml:space="preserve"> a RESTful API for the front-end to access backend services</w:t>
            </w:r>
          </w:p>
        </w:tc>
        <w:tc>
          <w:tcPr>
            <w:tcW w:w="1984" w:type="dxa"/>
            <w:vAlign w:val="center"/>
          </w:tcPr>
          <w:p w:rsidR="00BD3769" w:rsidRPr="00983C56" w:rsidRDefault="00BD3769" w:rsidP="00053644">
            <w:pPr>
              <w:pStyle w:val="ListParagraph"/>
              <w:spacing w:after="0" w:line="240" w:lineRule="auto"/>
              <w:ind w:left="0"/>
              <w:jc w:val="center"/>
              <w:rPr>
                <w:rFonts w:ascii="Arial" w:hAnsi="Arial" w:cs="Arial"/>
                <w:b/>
                <w:bCs/>
                <w:sz w:val="18"/>
                <w:szCs w:val="18"/>
              </w:rPr>
            </w:pPr>
            <w:r w:rsidRPr="00983C56">
              <w:rPr>
                <w:rFonts w:ascii="Arial" w:hAnsi="Arial" w:cs="Arial"/>
                <w:b/>
                <w:bCs/>
                <w:sz w:val="18"/>
                <w:szCs w:val="18"/>
              </w:rPr>
              <w:t>Modern tool usage:</w:t>
            </w:r>
          </w:p>
          <w:p w:rsidR="00BD3769" w:rsidRPr="00983C56" w:rsidRDefault="00BD3769" w:rsidP="00053644">
            <w:pPr>
              <w:pStyle w:val="ListParagraph"/>
              <w:spacing w:after="0" w:line="240" w:lineRule="auto"/>
              <w:ind w:left="0"/>
              <w:jc w:val="center"/>
              <w:rPr>
                <w:rFonts w:ascii="Arial" w:hAnsi="Arial" w:cs="Arial"/>
                <w:b/>
                <w:bCs/>
                <w:color w:val="000000" w:themeColor="text1"/>
                <w:sz w:val="18"/>
                <w:szCs w:val="18"/>
              </w:rPr>
            </w:pPr>
            <w:r w:rsidRPr="00983C56">
              <w:rPr>
                <w:rFonts w:ascii="Arial" w:hAnsi="Arial" w:cs="Arial"/>
                <w:color w:val="000000" w:themeColor="text1"/>
                <w:sz w:val="18"/>
                <w:szCs w:val="18"/>
              </w:rPr>
              <w:t>(PO5)</w:t>
            </w:r>
          </w:p>
        </w:tc>
        <w:tc>
          <w:tcPr>
            <w:tcW w:w="1217" w:type="dxa"/>
            <w:vAlign w:val="center"/>
          </w:tcPr>
          <w:p w:rsidR="00BD3769" w:rsidRPr="00983C56" w:rsidRDefault="00BD3769" w:rsidP="00053644">
            <w:pPr>
              <w:jc w:val="center"/>
              <w:rPr>
                <w:rFonts w:ascii="Arial" w:hAnsi="Arial" w:cs="Arial"/>
                <w:color w:val="000000" w:themeColor="text1"/>
                <w:sz w:val="18"/>
                <w:szCs w:val="18"/>
              </w:rPr>
            </w:pPr>
            <w:r w:rsidRPr="00983C56">
              <w:rPr>
                <w:rFonts w:ascii="Arial" w:hAnsi="Arial" w:cs="Arial"/>
                <w:color w:val="000000" w:themeColor="text1"/>
                <w:sz w:val="18"/>
                <w:szCs w:val="18"/>
              </w:rPr>
              <w:t>Cognitive domain – level 4</w:t>
            </w:r>
          </w:p>
        </w:tc>
        <w:tc>
          <w:tcPr>
            <w:tcW w:w="1747"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0871095"/>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Lecture Note</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2470038"/>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Text Book</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8210720"/>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Audio/Video</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6855338"/>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Web Material</w:t>
            </w:r>
          </w:p>
          <w:p w:rsidR="00BD3769" w:rsidRPr="00983C56" w:rsidRDefault="009F4EBA" w:rsidP="00053644">
            <w:pPr>
              <w:rPr>
                <w:rFonts w:ascii="Arial" w:hAnsi="Arial" w:cs="Arial"/>
                <w:color w:val="000000" w:themeColor="text1"/>
                <w:sz w:val="18"/>
                <w:szCs w:val="18"/>
              </w:rPr>
            </w:pPr>
            <w:sdt>
              <w:sdtPr>
                <w:rPr>
                  <w:rFonts w:ascii="Arial" w:hAnsi="Arial" w:cs="Arial"/>
                  <w:color w:val="000000" w:themeColor="text1"/>
                  <w:sz w:val="18"/>
                  <w:szCs w:val="18"/>
                </w:rPr>
                <w:id w:val="-1499261676"/>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Lab Manual</w:t>
            </w:r>
          </w:p>
        </w:tc>
        <w:tc>
          <w:tcPr>
            <w:tcW w:w="1612" w:type="dxa"/>
            <w:vAlign w:val="center"/>
          </w:tcPr>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2803997"/>
              </w:sdtPr>
              <w:sdtEndPr/>
              <w:sdtContent>
                <w:r w:rsidR="00BD3769">
                  <w:rPr>
                    <w:rFonts w:ascii="MS Gothic" w:eastAsia="MS Gothic" w:hAnsi="MS Gothic" w:cs="Arial" w:hint="eastAsia"/>
                    <w:color w:val="000000" w:themeColor="text1"/>
                    <w:sz w:val="18"/>
                    <w:szCs w:val="18"/>
                  </w:rPr>
                  <w:t>☐</w:t>
                </w:r>
              </w:sdtContent>
            </w:sdt>
            <w:r w:rsidR="00BD3769">
              <w:rPr>
                <w:rFonts w:ascii="Arial" w:hAnsi="Arial" w:cs="Arial"/>
                <w:color w:val="000000" w:themeColor="text1"/>
                <w:sz w:val="18"/>
                <w:szCs w:val="18"/>
              </w:rPr>
              <w:t>CA</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4840391"/>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Final Exam</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3989756"/>
              </w:sdtPr>
              <w:sdtEndPr/>
              <w:sdtContent>
                <w:r w:rsidR="00BD3769" w:rsidRPr="006A714F">
                  <w:rPr>
                    <w:rFonts w:ascii="MS Gothic" w:eastAsia="MS Gothic" w:hAnsi="MS Gothic" w:cs="MS Gothic" w:hint="eastAsia"/>
                    <w:color w:val="000000" w:themeColor="text1"/>
                    <w:sz w:val="18"/>
                    <w:szCs w:val="18"/>
                  </w:rPr>
                  <w:t>☒</w:t>
                </w:r>
              </w:sdtContent>
            </w:sdt>
            <w:r w:rsidR="00BD3769" w:rsidRPr="006A714F">
              <w:rPr>
                <w:rFonts w:ascii="Arial" w:hAnsi="Arial" w:cs="Arial"/>
                <w:color w:val="000000" w:themeColor="text1"/>
                <w:sz w:val="18"/>
                <w:szCs w:val="18"/>
              </w:rPr>
              <w:t xml:space="preserve">  Assignment </w:t>
            </w:r>
          </w:p>
          <w:p w:rsidR="00BD3769" w:rsidRPr="006A714F"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9827401"/>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N</w:t>
            </w:r>
            <w:r w:rsidR="00BD3769">
              <w:rPr>
                <w:rFonts w:ascii="Arial" w:hAnsi="Arial" w:cs="Arial"/>
                <w:color w:val="000000" w:themeColor="text1"/>
                <w:sz w:val="18"/>
                <w:szCs w:val="18"/>
              </w:rPr>
              <w:t>ote book</w:t>
            </w:r>
          </w:p>
          <w:p w:rsidR="00BD3769" w:rsidRPr="00983C56" w:rsidRDefault="009F4EBA" w:rsidP="00053644">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0377633"/>
              </w:sdtPr>
              <w:sdtEndPr/>
              <w:sdtContent>
                <w:r w:rsidR="00BD3769">
                  <w:rPr>
                    <w:rFonts w:ascii="MS Gothic" w:eastAsia="MS Gothic" w:hAnsi="MS Gothic" w:cs="Arial" w:hint="eastAsia"/>
                    <w:color w:val="000000" w:themeColor="text1"/>
                    <w:sz w:val="18"/>
                    <w:szCs w:val="18"/>
                  </w:rPr>
                  <w:t>☒</w:t>
                </w:r>
              </w:sdtContent>
            </w:sdt>
            <w:r w:rsidR="00BD3769" w:rsidRPr="006A714F">
              <w:rPr>
                <w:rFonts w:ascii="Arial" w:hAnsi="Arial" w:cs="Arial"/>
                <w:color w:val="000000" w:themeColor="text1"/>
                <w:sz w:val="18"/>
                <w:szCs w:val="18"/>
              </w:rPr>
              <w:t xml:space="preserve">  Presentation</w:t>
            </w:r>
          </w:p>
        </w:tc>
      </w:tr>
    </w:tbl>
    <w:p w:rsidR="00BD3769" w:rsidRPr="00983C56" w:rsidRDefault="00BD3769" w:rsidP="00053644">
      <w:pPr>
        <w:autoSpaceDE w:val="0"/>
        <w:autoSpaceDN w:val="0"/>
        <w:adjustRightInd w:val="0"/>
        <w:jc w:val="center"/>
        <w:rPr>
          <w:rFonts w:ascii="Arial" w:hAnsi="Arial" w:cs="Arial"/>
          <w:b/>
          <w:color w:val="000000" w:themeColor="text1"/>
          <w:sz w:val="18"/>
          <w:szCs w:val="18"/>
        </w:rPr>
      </w:pPr>
    </w:p>
    <w:p w:rsidR="00BD3769" w:rsidRPr="00983C56" w:rsidRDefault="00BD3769" w:rsidP="00053644">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BD3769" w:rsidRPr="00983C56" w:rsidTr="005A19DD">
        <w:trPr>
          <w:jc w:val="center"/>
        </w:trPr>
        <w:tc>
          <w:tcPr>
            <w:tcW w:w="9127" w:type="dxa"/>
          </w:tcPr>
          <w:p w:rsidR="00BD3769" w:rsidRPr="00983C56" w:rsidRDefault="00BD3769" w:rsidP="00053644">
            <w:pPr>
              <w:rPr>
                <w:rFonts w:ascii="Arial" w:hAnsi="Arial" w:cs="Arial"/>
                <w:b/>
                <w:color w:val="000000" w:themeColor="text1"/>
                <w:sz w:val="18"/>
                <w:szCs w:val="18"/>
              </w:rPr>
            </w:pPr>
            <w:r w:rsidRPr="00983C56">
              <w:rPr>
                <w:rFonts w:ascii="Arial" w:hAnsi="Arial" w:cs="Arial"/>
                <w:b/>
                <w:color w:val="000000" w:themeColor="text1"/>
                <w:sz w:val="18"/>
                <w:szCs w:val="18"/>
              </w:rPr>
              <w:t>Assessment and Marks Distribution:</w:t>
            </w:r>
          </w:p>
          <w:p w:rsidR="00BD3769" w:rsidRPr="00D07B06" w:rsidRDefault="00BD3769" w:rsidP="00053644">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BD3769" w:rsidRPr="00D07B06" w:rsidRDefault="00BD3769" w:rsidP="00053644">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BD3769" w:rsidRPr="00983C56" w:rsidRDefault="00BD3769" w:rsidP="00053644">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BD3769" w:rsidRPr="00983C56" w:rsidTr="005A19DD">
        <w:trPr>
          <w:jc w:val="center"/>
        </w:trPr>
        <w:tc>
          <w:tcPr>
            <w:tcW w:w="9127" w:type="dxa"/>
          </w:tcPr>
          <w:p w:rsidR="00BD3769" w:rsidRPr="00983C56" w:rsidRDefault="00BD3769" w:rsidP="00053644">
            <w:pPr>
              <w:spacing w:after="120"/>
              <w:rPr>
                <w:rFonts w:ascii="Arial" w:hAnsi="Arial" w:cs="Arial"/>
                <w:b/>
                <w:bCs/>
                <w:iCs/>
                <w:sz w:val="18"/>
                <w:szCs w:val="18"/>
              </w:rPr>
            </w:pPr>
          </w:p>
          <w:p w:rsidR="00BD3769" w:rsidRPr="00983C56" w:rsidRDefault="00BD3769" w:rsidP="00053644">
            <w:pPr>
              <w:spacing w:after="120"/>
              <w:rPr>
                <w:rFonts w:ascii="Arial" w:hAnsi="Arial" w:cs="Arial"/>
                <w:b/>
                <w:bCs/>
                <w:iCs/>
                <w:sz w:val="18"/>
                <w:szCs w:val="18"/>
              </w:rPr>
            </w:pPr>
            <w:r w:rsidRPr="00983C56">
              <w:rPr>
                <w:rFonts w:ascii="Arial" w:hAnsi="Arial" w:cs="Arial"/>
                <w:b/>
                <w:bCs/>
                <w:iCs/>
                <w:sz w:val="18"/>
                <w:szCs w:val="18"/>
              </w:rPr>
              <w:t>Lab Course Contents</w:t>
            </w:r>
            <w:r>
              <w:rPr>
                <w:rFonts w:ascii="Arial" w:hAnsi="Arial" w:cs="Arial"/>
                <w:b/>
                <w:bCs/>
                <w:iCs/>
                <w:sz w:val="18"/>
                <w:szCs w:val="18"/>
              </w:rPr>
              <w:t>/List of Experiments</w:t>
            </w:r>
            <w:r w:rsidRPr="00983C56">
              <w:rPr>
                <w:rFonts w:ascii="Arial" w:hAnsi="Arial" w:cs="Arial"/>
                <w:b/>
                <w:bCs/>
                <w:iCs/>
                <w:sz w:val="18"/>
                <w:szCs w:val="18"/>
              </w:rPr>
              <w:t>:</w:t>
            </w:r>
          </w:p>
          <w:p w:rsidR="00BD3769" w:rsidRPr="00983C56" w:rsidRDefault="00BD3769" w:rsidP="00CB1944">
            <w:pPr>
              <w:numPr>
                <w:ilvl w:val="0"/>
                <w:numId w:val="17"/>
              </w:numPr>
              <w:rPr>
                <w:rFonts w:ascii="Arial" w:hAnsi="Arial" w:cs="Arial"/>
                <w:iCs/>
                <w:sz w:val="18"/>
                <w:szCs w:val="18"/>
              </w:rPr>
            </w:pPr>
            <w:r w:rsidRPr="00983C56">
              <w:rPr>
                <w:rFonts w:ascii="Arial" w:hAnsi="Arial" w:cs="Arial"/>
                <w:iCs/>
                <w:sz w:val="18"/>
                <w:szCs w:val="18"/>
              </w:rPr>
              <w:t>Created a Node module using Express router to support routes for the REST API.</w:t>
            </w:r>
          </w:p>
          <w:p w:rsidR="00BD3769" w:rsidRPr="00983C56" w:rsidRDefault="00BD3769" w:rsidP="00CB1944">
            <w:pPr>
              <w:numPr>
                <w:ilvl w:val="0"/>
                <w:numId w:val="17"/>
              </w:numPr>
              <w:rPr>
                <w:rFonts w:ascii="Arial" w:hAnsi="Arial" w:cs="Arial"/>
                <w:iCs/>
                <w:sz w:val="18"/>
                <w:szCs w:val="18"/>
              </w:rPr>
            </w:pPr>
            <w:r w:rsidRPr="00983C56">
              <w:rPr>
                <w:rFonts w:ascii="Arial" w:hAnsi="Arial" w:cs="Arial"/>
                <w:iCs/>
                <w:sz w:val="18"/>
                <w:szCs w:val="18"/>
              </w:rPr>
              <w:t>Implement schema and model and a REST API to support different endpoint enabling the interaction with the MongoDB database</w:t>
            </w:r>
          </w:p>
          <w:p w:rsidR="00BD3769" w:rsidRPr="00983C56" w:rsidRDefault="00BD3769" w:rsidP="00CB1944">
            <w:pPr>
              <w:numPr>
                <w:ilvl w:val="0"/>
                <w:numId w:val="17"/>
              </w:numPr>
              <w:rPr>
                <w:rFonts w:ascii="Arial" w:hAnsi="Arial" w:cs="Arial"/>
                <w:iCs/>
                <w:sz w:val="18"/>
                <w:szCs w:val="18"/>
              </w:rPr>
            </w:pPr>
            <w:r w:rsidRPr="00983C56">
              <w:rPr>
                <w:rFonts w:ascii="Arial" w:hAnsi="Arial" w:cs="Arial"/>
                <w:iCs/>
                <w:sz w:val="18"/>
                <w:szCs w:val="18"/>
              </w:rPr>
              <w:t>Assign user privileges i.e. Allow anyone to perform GET operations and only an Admin to perform POST, PUT and DELETE operations</w:t>
            </w:r>
          </w:p>
          <w:p w:rsidR="00BD3769" w:rsidRPr="00983C56" w:rsidRDefault="00BD3769" w:rsidP="00CB1944">
            <w:pPr>
              <w:numPr>
                <w:ilvl w:val="0"/>
                <w:numId w:val="17"/>
              </w:numPr>
              <w:shd w:val="clear" w:color="auto" w:fill="FFFFFF"/>
              <w:rPr>
                <w:rFonts w:ascii="Arial" w:hAnsi="Arial" w:cs="Arial"/>
                <w:iCs/>
                <w:sz w:val="18"/>
                <w:szCs w:val="18"/>
              </w:rPr>
            </w:pPr>
            <w:r w:rsidRPr="00983C56">
              <w:rPr>
                <w:rFonts w:ascii="Arial" w:hAnsi="Arial" w:cs="Arial"/>
                <w:color w:val="1F1F1F"/>
                <w:sz w:val="18"/>
                <w:szCs w:val="18"/>
                <w:lang w:bidi="bn-BD"/>
              </w:rPr>
              <w:t>Perform CRUD operation over RESTful API</w:t>
            </w:r>
          </w:p>
        </w:tc>
      </w:tr>
    </w:tbl>
    <w:p w:rsidR="00BD3769" w:rsidRPr="00983C56" w:rsidRDefault="00BD3769" w:rsidP="00053644">
      <w:pPr>
        <w:autoSpaceDE w:val="0"/>
        <w:autoSpaceDN w:val="0"/>
        <w:adjustRightInd w:val="0"/>
        <w:rPr>
          <w:rFonts w:ascii="Arial" w:hAnsi="Arial" w:cs="Arial"/>
          <w:b/>
          <w:color w:val="000000" w:themeColor="text1"/>
          <w:sz w:val="18"/>
          <w:szCs w:val="18"/>
        </w:rPr>
      </w:pPr>
    </w:p>
    <w:p w:rsidR="007A55F9" w:rsidRDefault="007A55F9" w:rsidP="00A20723">
      <w:pPr>
        <w:rPr>
          <w:rFonts w:ascii="Arial" w:hAnsi="Arial" w:cs="Arial"/>
          <w:sz w:val="18"/>
          <w:szCs w:val="18"/>
        </w:rPr>
      </w:pPr>
    </w:p>
    <w:p w:rsidR="00BD3769" w:rsidRDefault="00BD3769" w:rsidP="00A20723">
      <w:pPr>
        <w:rPr>
          <w:rFonts w:ascii="Arial" w:hAnsi="Arial" w:cs="Arial"/>
          <w:sz w:val="18"/>
          <w:szCs w:val="18"/>
        </w:rPr>
      </w:pPr>
    </w:p>
    <w:p w:rsidR="00716C16" w:rsidRPr="007C437C" w:rsidRDefault="00716C16" w:rsidP="00716C16">
      <w:pPr>
        <w:tabs>
          <w:tab w:val="left" w:pos="901"/>
        </w:tabs>
        <w:rPr>
          <w:rFonts w:ascii="Arial" w:hAnsi="Arial" w:cs="Arial"/>
          <w:sz w:val="18"/>
          <w:szCs w:val="18"/>
        </w:rPr>
      </w:pPr>
    </w:p>
    <w:p w:rsidR="00716C16" w:rsidRPr="0029587E" w:rsidRDefault="00357703" w:rsidP="0029587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29587E">
        <w:rPr>
          <w:rFonts w:ascii="Arial" w:eastAsia="Calibri" w:hAnsi="Arial" w:cs="Arial"/>
          <w:b/>
          <w:bCs/>
          <w:iCs/>
          <w:sz w:val="18"/>
          <w:szCs w:val="18"/>
          <w:lang w:val="en-CA" w:bidi="bn-IN"/>
        </w:rPr>
        <w:t>CSE 2</w:t>
      </w:r>
      <w:r w:rsidR="00716C16" w:rsidRPr="0029587E">
        <w:rPr>
          <w:rFonts w:ascii="Arial" w:eastAsia="Calibri" w:hAnsi="Arial" w:cs="Arial"/>
          <w:b/>
          <w:bCs/>
          <w:iCs/>
          <w:sz w:val="18"/>
          <w:szCs w:val="18"/>
          <w:lang w:val="en-CA" w:bidi="bn-IN"/>
        </w:rPr>
        <w:t>280: Board Viva-Voce</w:t>
      </w:r>
    </w:p>
    <w:p w:rsidR="00716C16" w:rsidRPr="00897D43" w:rsidRDefault="00716C16" w:rsidP="00716C1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Pr>
          <w:rFonts w:ascii="Arial" w:hAnsi="Arial" w:cs="Arial"/>
          <w:iCs/>
          <w:sz w:val="18"/>
          <w:szCs w:val="18"/>
        </w:rPr>
        <w:t>1</w:t>
      </w:r>
    </w:p>
    <w:p w:rsidR="00716C16" w:rsidRPr="00897D43" w:rsidRDefault="00716C16" w:rsidP="00716C1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003A5BD4">
        <w:rPr>
          <w:rFonts w:ascii="Arial" w:hAnsi="Arial" w:cs="Arial"/>
          <w:iCs/>
          <w:sz w:val="18"/>
          <w:szCs w:val="18"/>
        </w:rPr>
        <w:t>2</w:t>
      </w:r>
      <w:r w:rsidR="003A5BD4" w:rsidRPr="007C154B">
        <w:rPr>
          <w:rFonts w:ascii="Arial" w:hAnsi="Arial" w:cs="Arial"/>
          <w:iCs/>
          <w:sz w:val="18"/>
          <w:szCs w:val="18"/>
          <w:vertAlign w:val="superscript"/>
        </w:rPr>
        <w:t>nd</w:t>
      </w:r>
      <w:r w:rsidR="003A5BD4">
        <w:rPr>
          <w:rFonts w:ascii="Arial" w:hAnsi="Arial" w:cs="Arial"/>
          <w:iCs/>
          <w:sz w:val="18"/>
          <w:szCs w:val="18"/>
        </w:rPr>
        <w:t xml:space="preserve"> Year, Second </w:t>
      </w:r>
      <w:r w:rsidR="003A5BD4" w:rsidRPr="006A714F">
        <w:rPr>
          <w:rFonts w:ascii="Arial" w:hAnsi="Arial" w:cs="Arial"/>
          <w:b/>
          <w:bCs/>
          <w:iCs/>
          <w:sz w:val="18"/>
          <w:szCs w:val="18"/>
        </w:rPr>
        <w:t>Semester</w:t>
      </w:r>
    </w:p>
    <w:p w:rsidR="00716C16" w:rsidRDefault="00716C16" w:rsidP="00716C16">
      <w:pPr>
        <w:jc w:val="center"/>
        <w:rPr>
          <w:rFonts w:ascii="Arial" w:hAnsi="Arial" w:cs="Arial"/>
          <w:bCs/>
          <w:sz w:val="19"/>
          <w:szCs w:val="19"/>
        </w:rPr>
      </w:pPr>
    </w:p>
    <w:tbl>
      <w:tblPr>
        <w:tblW w:w="9180" w:type="dxa"/>
        <w:jc w:val="center"/>
        <w:tblLook w:val="04A0" w:firstRow="1" w:lastRow="0" w:firstColumn="1" w:lastColumn="0" w:noHBand="0" w:noVBand="1"/>
      </w:tblPr>
      <w:tblGrid>
        <w:gridCol w:w="1439"/>
        <w:gridCol w:w="7741"/>
      </w:tblGrid>
      <w:tr w:rsidR="00716C16" w:rsidRPr="00F75FB0" w:rsidTr="006A2DCD">
        <w:trPr>
          <w:jc w:val="center"/>
        </w:trPr>
        <w:tc>
          <w:tcPr>
            <w:tcW w:w="1439" w:type="dxa"/>
          </w:tcPr>
          <w:p w:rsidR="00716C16" w:rsidRPr="00F75FB0" w:rsidRDefault="00716C16" w:rsidP="006A2DCD">
            <w:pPr>
              <w:rPr>
                <w:rFonts w:ascii="Arial" w:hAnsi="Arial" w:cs="Arial"/>
                <w:b/>
                <w:bCs/>
                <w:sz w:val="19"/>
                <w:szCs w:val="19"/>
              </w:rPr>
            </w:pPr>
            <w:r w:rsidRPr="00F75FB0">
              <w:rPr>
                <w:rFonts w:ascii="Arial" w:hAnsi="Arial" w:cs="Arial"/>
                <w:b/>
                <w:bCs/>
                <w:sz w:val="19"/>
                <w:szCs w:val="19"/>
              </w:rPr>
              <w:t>Prerequisite:</w:t>
            </w:r>
          </w:p>
        </w:tc>
        <w:tc>
          <w:tcPr>
            <w:tcW w:w="7741" w:type="dxa"/>
          </w:tcPr>
          <w:p w:rsidR="00716C16" w:rsidRPr="00F75FB0" w:rsidRDefault="00716C16" w:rsidP="006A2DCD">
            <w:pPr>
              <w:rPr>
                <w:rFonts w:ascii="Arial" w:hAnsi="Arial" w:cs="Arial"/>
                <w:bCs/>
                <w:iCs/>
                <w:sz w:val="19"/>
                <w:szCs w:val="19"/>
              </w:rPr>
            </w:pPr>
            <w:r>
              <w:rPr>
                <w:rFonts w:ascii="Arial" w:hAnsi="Arial" w:cs="Arial"/>
                <w:bCs/>
                <w:iCs/>
                <w:sz w:val="19"/>
                <w:szCs w:val="19"/>
              </w:rPr>
              <w:t>None</w:t>
            </w:r>
          </w:p>
        </w:tc>
      </w:tr>
      <w:tr w:rsidR="00716C16" w:rsidRPr="00F75FB0" w:rsidTr="006A2DCD">
        <w:trPr>
          <w:jc w:val="center"/>
        </w:trPr>
        <w:tc>
          <w:tcPr>
            <w:tcW w:w="1439" w:type="dxa"/>
          </w:tcPr>
          <w:p w:rsidR="00716C16" w:rsidRPr="00F75FB0" w:rsidRDefault="00716C16" w:rsidP="006A2DCD">
            <w:pPr>
              <w:rPr>
                <w:rFonts w:ascii="Arial" w:hAnsi="Arial" w:cs="Arial"/>
                <w:b/>
                <w:bCs/>
                <w:sz w:val="19"/>
                <w:szCs w:val="19"/>
              </w:rPr>
            </w:pPr>
            <w:r w:rsidRPr="00F75FB0">
              <w:rPr>
                <w:rFonts w:ascii="Arial" w:hAnsi="Arial" w:cs="Arial"/>
                <w:b/>
                <w:bCs/>
                <w:sz w:val="19"/>
                <w:szCs w:val="19"/>
              </w:rPr>
              <w:t>Course Type</w:t>
            </w:r>
          </w:p>
        </w:tc>
        <w:tc>
          <w:tcPr>
            <w:tcW w:w="7741" w:type="dxa"/>
          </w:tcPr>
          <w:p w:rsidR="00716C16" w:rsidRPr="00F75FB0" w:rsidRDefault="009F4EBA" w:rsidP="006A2DCD">
            <w:pPr>
              <w:rPr>
                <w:rFonts w:ascii="Arial" w:hAnsi="Arial" w:cs="Arial"/>
                <w:bCs/>
                <w:iCs/>
                <w:sz w:val="19"/>
                <w:szCs w:val="19"/>
              </w:rPr>
            </w:pPr>
            <w:sdt>
              <w:sdtPr>
                <w:rPr>
                  <w:rFonts w:ascii="Arial" w:hAnsi="Arial" w:cs="Arial"/>
                  <w:bCs/>
                  <w:iCs/>
                  <w:sz w:val="19"/>
                  <w:szCs w:val="19"/>
                </w:rPr>
                <w:id w:val="-1380323796"/>
              </w:sdtPr>
              <w:sdtEndPr/>
              <w:sdtContent>
                <w:r w:rsidR="00716C16">
                  <w:rPr>
                    <w:rFonts w:ascii="MS Gothic" w:eastAsia="MS Gothic" w:hAnsi="MS Gothic" w:cs="Arial" w:hint="eastAsia"/>
                    <w:bCs/>
                    <w:iCs/>
                    <w:sz w:val="19"/>
                    <w:szCs w:val="19"/>
                  </w:rPr>
                  <w:t>☐</w:t>
                </w:r>
              </w:sdtContent>
            </w:sdt>
            <w:r w:rsidR="00716C16" w:rsidRPr="00F75FB0">
              <w:rPr>
                <w:rFonts w:ascii="Arial" w:hAnsi="Arial" w:cs="Arial"/>
                <w:bCs/>
                <w:iCs/>
                <w:sz w:val="19"/>
                <w:szCs w:val="19"/>
              </w:rPr>
              <w:t xml:space="preserve"> Theory         </w:t>
            </w:r>
            <w:sdt>
              <w:sdtPr>
                <w:rPr>
                  <w:rFonts w:ascii="Arial" w:hAnsi="Arial" w:cs="Arial"/>
                  <w:bCs/>
                  <w:iCs/>
                  <w:sz w:val="19"/>
                  <w:szCs w:val="19"/>
                </w:rPr>
                <w:id w:val="-2140328015"/>
              </w:sdtPr>
              <w:sdtEndPr/>
              <w:sdtContent>
                <w:r w:rsidR="00716C16">
                  <w:rPr>
                    <w:rFonts w:ascii="MS Gothic" w:eastAsia="MS Gothic" w:hAnsi="MS Gothic" w:cs="Arial" w:hint="eastAsia"/>
                    <w:bCs/>
                    <w:iCs/>
                    <w:sz w:val="19"/>
                    <w:szCs w:val="19"/>
                  </w:rPr>
                  <w:t>☐</w:t>
                </w:r>
              </w:sdtContent>
            </w:sdt>
            <w:r w:rsidR="00716C16" w:rsidRPr="00F75FB0">
              <w:rPr>
                <w:rFonts w:ascii="Arial" w:hAnsi="Arial" w:cs="Arial"/>
                <w:bCs/>
                <w:iCs/>
                <w:sz w:val="19"/>
                <w:szCs w:val="19"/>
              </w:rPr>
              <w:t xml:space="preserve">  Laboratory work         </w:t>
            </w:r>
            <w:sdt>
              <w:sdtPr>
                <w:rPr>
                  <w:rFonts w:ascii="Arial" w:hAnsi="Arial" w:cs="Arial"/>
                  <w:bCs/>
                  <w:iCs/>
                  <w:sz w:val="19"/>
                  <w:szCs w:val="19"/>
                </w:rPr>
                <w:id w:val="-231851976"/>
              </w:sdtPr>
              <w:sdtEndPr/>
              <w:sdtContent>
                <w:r w:rsidR="00716C16" w:rsidRPr="00F75FB0">
                  <w:rPr>
                    <w:rFonts w:ascii="MS Gothic" w:eastAsia="MS Gothic" w:hAnsi="MS Gothic" w:cs="MS Gothic" w:hint="eastAsia"/>
                    <w:bCs/>
                    <w:iCs/>
                    <w:sz w:val="19"/>
                    <w:szCs w:val="19"/>
                  </w:rPr>
                  <w:t>☐</w:t>
                </w:r>
              </w:sdtContent>
            </w:sdt>
            <w:r w:rsidR="00716C16" w:rsidRPr="00F75FB0">
              <w:rPr>
                <w:rFonts w:ascii="Arial" w:hAnsi="Arial" w:cs="Arial"/>
                <w:bCs/>
                <w:iCs/>
                <w:sz w:val="19"/>
                <w:szCs w:val="19"/>
              </w:rPr>
              <w:t xml:space="preserve">  Project work      </w:t>
            </w:r>
            <w:sdt>
              <w:sdtPr>
                <w:rPr>
                  <w:rFonts w:ascii="Arial" w:hAnsi="Arial" w:cs="Arial"/>
                  <w:bCs/>
                  <w:iCs/>
                  <w:sz w:val="19"/>
                  <w:szCs w:val="19"/>
                </w:rPr>
                <w:id w:val="175856576"/>
              </w:sdtPr>
              <w:sdtEndPr/>
              <w:sdtContent>
                <w:r w:rsidR="00716C16">
                  <w:rPr>
                    <w:rFonts w:ascii="MS Gothic" w:eastAsia="MS Gothic" w:hAnsi="MS Gothic" w:cs="Arial" w:hint="eastAsia"/>
                    <w:bCs/>
                    <w:iCs/>
                    <w:sz w:val="19"/>
                    <w:szCs w:val="19"/>
                  </w:rPr>
                  <w:t>☒</w:t>
                </w:r>
              </w:sdtContent>
            </w:sdt>
            <w:r w:rsidR="00716C16" w:rsidRPr="00F75FB0">
              <w:rPr>
                <w:rFonts w:ascii="Arial" w:hAnsi="Arial" w:cs="Arial"/>
                <w:bCs/>
                <w:iCs/>
                <w:sz w:val="19"/>
                <w:szCs w:val="19"/>
              </w:rPr>
              <w:t xml:space="preserve">  Viva Voce                    </w:t>
            </w:r>
          </w:p>
        </w:tc>
      </w:tr>
      <w:tr w:rsidR="00716C16" w:rsidRPr="00F75FB0" w:rsidTr="006A2DCD">
        <w:trPr>
          <w:trHeight w:val="238"/>
          <w:jc w:val="center"/>
        </w:trPr>
        <w:tc>
          <w:tcPr>
            <w:tcW w:w="1439" w:type="dxa"/>
          </w:tcPr>
          <w:p w:rsidR="00716C16" w:rsidRPr="00F75FB0" w:rsidRDefault="00716C16" w:rsidP="006A2DCD">
            <w:pPr>
              <w:rPr>
                <w:rFonts w:ascii="Arial" w:hAnsi="Arial" w:cs="Arial"/>
                <w:b/>
                <w:bCs/>
                <w:sz w:val="19"/>
                <w:szCs w:val="19"/>
              </w:rPr>
            </w:pPr>
            <w:r w:rsidRPr="00F75FB0">
              <w:rPr>
                <w:rFonts w:ascii="Arial" w:hAnsi="Arial" w:cs="Arial"/>
                <w:b/>
                <w:bCs/>
                <w:sz w:val="19"/>
                <w:szCs w:val="19"/>
              </w:rPr>
              <w:t>Motivation</w:t>
            </w:r>
          </w:p>
        </w:tc>
        <w:tc>
          <w:tcPr>
            <w:tcW w:w="7741" w:type="dxa"/>
          </w:tcPr>
          <w:p w:rsidR="00716C16" w:rsidRPr="00F75FB0" w:rsidRDefault="00716C16" w:rsidP="006A2DCD">
            <w:pPr>
              <w:rPr>
                <w:rFonts w:ascii="Arial" w:hAnsi="Arial" w:cs="Arial"/>
                <w:bCs/>
                <w:iCs/>
                <w:sz w:val="19"/>
                <w:szCs w:val="19"/>
              </w:rPr>
            </w:pPr>
            <w:r w:rsidRPr="00F75FB0">
              <w:rPr>
                <w:rFonts w:ascii="Arial" w:hAnsi="Arial" w:cs="Arial"/>
                <w:bCs/>
                <w:iCs/>
                <w:sz w:val="19"/>
                <w:szCs w:val="19"/>
              </w:rPr>
              <w:t xml:space="preserve">To develop practical </w:t>
            </w:r>
            <w:r>
              <w:rPr>
                <w:rFonts w:ascii="Arial" w:hAnsi="Arial" w:cs="Arial"/>
                <w:bCs/>
                <w:iCs/>
                <w:sz w:val="19"/>
                <w:szCs w:val="19"/>
              </w:rPr>
              <w:t>oral presentation skills to face viva voce.</w:t>
            </w:r>
          </w:p>
          <w:p w:rsidR="00716C16" w:rsidRPr="00F75FB0" w:rsidRDefault="00716C16" w:rsidP="006A2DCD">
            <w:pPr>
              <w:rPr>
                <w:rFonts w:ascii="Arial" w:hAnsi="Arial" w:cs="Arial"/>
                <w:b/>
                <w:bCs/>
                <w:iCs/>
                <w:sz w:val="19"/>
                <w:szCs w:val="19"/>
              </w:rPr>
            </w:pPr>
          </w:p>
        </w:tc>
      </w:tr>
      <w:tr w:rsidR="00716C16" w:rsidRPr="00F75FB0" w:rsidTr="006A2DCD">
        <w:trPr>
          <w:trHeight w:val="238"/>
          <w:jc w:val="center"/>
        </w:trPr>
        <w:tc>
          <w:tcPr>
            <w:tcW w:w="9180" w:type="dxa"/>
            <w:gridSpan w:val="2"/>
          </w:tcPr>
          <w:p w:rsidR="00A02CEA" w:rsidRDefault="00A02CEA" w:rsidP="006A2DCD">
            <w:pPr>
              <w:rPr>
                <w:rFonts w:ascii="Arial" w:hAnsi="Arial" w:cs="Arial"/>
                <w:b/>
                <w:bCs/>
                <w:sz w:val="19"/>
                <w:szCs w:val="19"/>
              </w:rPr>
            </w:pPr>
          </w:p>
          <w:p w:rsidR="00716C16" w:rsidRPr="00F75FB0" w:rsidRDefault="00716C16" w:rsidP="006A2DCD">
            <w:pPr>
              <w:rPr>
                <w:rFonts w:ascii="Arial" w:hAnsi="Arial" w:cs="Arial"/>
                <w:b/>
                <w:bCs/>
                <w:sz w:val="19"/>
                <w:szCs w:val="19"/>
              </w:rPr>
            </w:pPr>
            <w:r w:rsidRPr="00F75FB0">
              <w:rPr>
                <w:rFonts w:ascii="Arial" w:hAnsi="Arial" w:cs="Arial"/>
                <w:b/>
                <w:bCs/>
                <w:sz w:val="19"/>
                <w:szCs w:val="19"/>
              </w:rPr>
              <w:t>Course Objective:</w:t>
            </w:r>
          </w:p>
          <w:p w:rsidR="00716C16" w:rsidRPr="00F75FB0" w:rsidRDefault="00716C16" w:rsidP="006A2DCD">
            <w:pPr>
              <w:jc w:val="both"/>
              <w:rPr>
                <w:rFonts w:ascii="Arial" w:hAnsi="Arial" w:cs="Arial"/>
                <w:bCs/>
                <w:iCs/>
                <w:sz w:val="19"/>
                <w:szCs w:val="19"/>
              </w:rPr>
            </w:pPr>
            <w:r w:rsidRPr="00F75FB0">
              <w:rPr>
                <w:rFonts w:ascii="Arial" w:hAnsi="Arial" w:cs="Arial"/>
                <w:bCs/>
                <w:iCs/>
                <w:sz w:val="19"/>
                <w:szCs w:val="19"/>
              </w:rPr>
              <w:t xml:space="preserve">This lab course is designed for the students to achieve </w:t>
            </w:r>
            <w:r>
              <w:rPr>
                <w:rFonts w:ascii="Arial" w:hAnsi="Arial" w:cs="Arial"/>
                <w:bCs/>
                <w:iCs/>
                <w:sz w:val="19"/>
                <w:szCs w:val="19"/>
              </w:rPr>
              <w:t>their skills about to face viva voce to produce their academic knowledge in their professional life. The students will be able to c</w:t>
            </w:r>
            <w:r w:rsidRPr="005A427F">
              <w:rPr>
                <w:rFonts w:ascii="Arial" w:hAnsi="Arial" w:cs="Arial"/>
                <w:bCs/>
                <w:iCs/>
                <w:sz w:val="19"/>
                <w:szCs w:val="19"/>
              </w:rPr>
              <w:t xml:space="preserve">ommunicate effectivelycomplex computer science and engineering activities with the engineering community and with society at large </w:t>
            </w:r>
            <w:r>
              <w:rPr>
                <w:rFonts w:ascii="Arial" w:hAnsi="Arial" w:cs="Arial"/>
                <w:bCs/>
                <w:iCs/>
                <w:sz w:val="19"/>
                <w:szCs w:val="19"/>
              </w:rPr>
              <w:t xml:space="preserve">in </w:t>
            </w:r>
            <w:r w:rsidRPr="005A427F">
              <w:rPr>
                <w:rFonts w:ascii="Arial" w:hAnsi="Arial" w:cs="Arial"/>
                <w:bCs/>
                <w:iCs/>
                <w:sz w:val="19"/>
                <w:szCs w:val="19"/>
              </w:rPr>
              <w:t>ora</w:t>
            </w:r>
            <w:r>
              <w:rPr>
                <w:rFonts w:ascii="Arial" w:hAnsi="Arial" w:cs="Arial"/>
                <w:bCs/>
                <w:iCs/>
                <w:sz w:val="19"/>
                <w:szCs w:val="19"/>
              </w:rPr>
              <w:t>l form.</w:t>
            </w:r>
          </w:p>
        </w:tc>
      </w:tr>
    </w:tbl>
    <w:p w:rsidR="00716C16" w:rsidRDefault="00716C16" w:rsidP="00716C16">
      <w:pPr>
        <w:jc w:val="center"/>
        <w:rPr>
          <w:rFonts w:ascii="Arial" w:hAnsi="Arial" w:cs="Arial"/>
          <w:bCs/>
          <w:sz w:val="19"/>
          <w:szCs w:val="19"/>
        </w:rPr>
      </w:pPr>
    </w:p>
    <w:p w:rsidR="00716C16" w:rsidRPr="00897D43" w:rsidRDefault="00716C16" w:rsidP="00716C16">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7423" w:type="dxa"/>
        <w:jc w:val="center"/>
        <w:tblLook w:val="04A0" w:firstRow="1" w:lastRow="0" w:firstColumn="1" w:lastColumn="0" w:noHBand="0" w:noVBand="1"/>
      </w:tblPr>
      <w:tblGrid>
        <w:gridCol w:w="646"/>
        <w:gridCol w:w="1969"/>
        <w:gridCol w:w="2537"/>
        <w:gridCol w:w="2271"/>
      </w:tblGrid>
      <w:tr w:rsidR="00716C16" w:rsidRPr="00897D43" w:rsidTr="006A2DCD">
        <w:trPr>
          <w:trHeight w:val="466"/>
          <w:jc w:val="center"/>
        </w:trPr>
        <w:tc>
          <w:tcPr>
            <w:tcW w:w="646" w:type="dxa"/>
            <w:vAlign w:val="center"/>
          </w:tcPr>
          <w:p w:rsidR="00716C16" w:rsidRPr="00897D43" w:rsidRDefault="00716C16"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rsidR="00716C16" w:rsidRPr="00897D43" w:rsidRDefault="00716C16"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537" w:type="dxa"/>
            <w:vAlign w:val="center"/>
          </w:tcPr>
          <w:p w:rsidR="00716C16" w:rsidRPr="00897D43" w:rsidRDefault="00716C16"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2271" w:type="dxa"/>
            <w:vAlign w:val="center"/>
          </w:tcPr>
          <w:p w:rsidR="00716C16" w:rsidRPr="00897D43" w:rsidRDefault="00716C16"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716C16" w:rsidRPr="00897D43" w:rsidTr="006A2DCD">
        <w:trPr>
          <w:trHeight w:val="848"/>
          <w:jc w:val="center"/>
        </w:trPr>
        <w:tc>
          <w:tcPr>
            <w:tcW w:w="646" w:type="dxa"/>
            <w:vAlign w:val="center"/>
          </w:tcPr>
          <w:p w:rsidR="00716C16" w:rsidRPr="00897D43" w:rsidRDefault="00716C16"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rsidR="00716C16" w:rsidRPr="00897D43" w:rsidRDefault="00716C16" w:rsidP="006A2DCD">
            <w:pPr>
              <w:jc w:val="center"/>
              <w:rPr>
                <w:rFonts w:ascii="Arial" w:hAnsi="Arial" w:cs="Arial"/>
                <w:iCs/>
                <w:sz w:val="18"/>
                <w:szCs w:val="18"/>
              </w:rPr>
            </w:pPr>
            <w:r w:rsidRPr="00897D43">
              <w:rPr>
                <w:rFonts w:ascii="Arial" w:hAnsi="Arial" w:cs="Arial"/>
                <w:iCs/>
                <w:sz w:val="18"/>
                <w:szCs w:val="18"/>
              </w:rPr>
              <w:t>To</w:t>
            </w:r>
            <w:r>
              <w:rPr>
                <w:rFonts w:ascii="Arial" w:hAnsi="Arial" w:cs="Arial"/>
                <w:b/>
                <w:bCs/>
                <w:iCs/>
                <w:sz w:val="18"/>
                <w:szCs w:val="18"/>
              </w:rPr>
              <w:t xml:space="preserve">communicate </w:t>
            </w:r>
            <w:r>
              <w:rPr>
                <w:rFonts w:ascii="Arial" w:hAnsi="Arial" w:cs="Arial"/>
                <w:iCs/>
                <w:sz w:val="18"/>
                <w:szCs w:val="18"/>
              </w:rPr>
              <w:t>effectively in professional life.</w:t>
            </w:r>
          </w:p>
        </w:tc>
        <w:tc>
          <w:tcPr>
            <w:tcW w:w="2537" w:type="dxa"/>
            <w:vAlign w:val="center"/>
          </w:tcPr>
          <w:p w:rsidR="00716C16" w:rsidRPr="00060C20" w:rsidRDefault="00716C16" w:rsidP="006A2DCD">
            <w:pPr>
              <w:jc w:val="center"/>
              <w:rPr>
                <w:rFonts w:ascii="Arial" w:hAnsi="Arial" w:cs="Arial"/>
                <w:sz w:val="18"/>
                <w:szCs w:val="18"/>
              </w:rPr>
            </w:pPr>
            <w:r w:rsidRPr="00060C20">
              <w:rPr>
                <w:rFonts w:ascii="Arial" w:hAnsi="Arial" w:cs="Arial"/>
                <w:b/>
                <w:bCs/>
                <w:sz w:val="18"/>
                <w:szCs w:val="18"/>
              </w:rPr>
              <w:t>Communication</w:t>
            </w:r>
          </w:p>
          <w:p w:rsidR="00716C16" w:rsidRPr="00897D43" w:rsidRDefault="00716C16" w:rsidP="006A2DCD">
            <w:pPr>
              <w:jc w:val="center"/>
              <w:rPr>
                <w:rFonts w:ascii="Arial" w:hAnsi="Arial" w:cs="Arial"/>
                <w:sz w:val="18"/>
                <w:szCs w:val="18"/>
              </w:rPr>
            </w:pPr>
            <w:r w:rsidRPr="00060C20">
              <w:rPr>
                <w:rFonts w:ascii="Arial" w:hAnsi="Arial" w:cs="Arial"/>
                <w:sz w:val="18"/>
                <w:szCs w:val="18"/>
              </w:rPr>
              <w:t>(P10)</w:t>
            </w:r>
          </w:p>
        </w:tc>
        <w:tc>
          <w:tcPr>
            <w:tcW w:w="2271" w:type="dxa"/>
            <w:vAlign w:val="center"/>
          </w:tcPr>
          <w:p w:rsidR="00716C16" w:rsidRPr="0071741C" w:rsidRDefault="00716C16" w:rsidP="006A2DCD">
            <w:pPr>
              <w:jc w:val="center"/>
              <w:rPr>
                <w:rFonts w:ascii="Arial" w:hAnsi="Arial" w:cs="Arial"/>
                <w:color w:val="000000" w:themeColor="text1"/>
                <w:sz w:val="18"/>
                <w:szCs w:val="18"/>
              </w:rPr>
            </w:pPr>
            <w:r w:rsidRPr="0071741C">
              <w:rPr>
                <w:rFonts w:ascii="Arial" w:hAnsi="Arial" w:cs="Arial"/>
                <w:color w:val="000000" w:themeColor="text1"/>
                <w:sz w:val="18"/>
                <w:szCs w:val="18"/>
              </w:rPr>
              <w:t>Viva voce</w:t>
            </w:r>
          </w:p>
        </w:tc>
      </w:tr>
    </w:tbl>
    <w:p w:rsidR="00716C16" w:rsidRDefault="00716C16" w:rsidP="00716C16">
      <w:pPr>
        <w:rPr>
          <w:rFonts w:ascii="Arial" w:hAnsi="Arial" w:cs="Arial"/>
          <w:bCs/>
          <w:sz w:val="19"/>
          <w:szCs w:val="19"/>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716C16" w:rsidRPr="003444A9" w:rsidTr="006A2DCD">
        <w:trPr>
          <w:jc w:val="center"/>
        </w:trPr>
        <w:tc>
          <w:tcPr>
            <w:tcW w:w="9127" w:type="dxa"/>
          </w:tcPr>
          <w:p w:rsidR="00716C16" w:rsidRPr="003444A9" w:rsidRDefault="00716C16" w:rsidP="006A2DCD">
            <w:pPr>
              <w:rPr>
                <w:rFonts w:ascii="Arial" w:hAnsi="Arial" w:cs="Arial"/>
                <w:b/>
                <w:bCs/>
                <w:sz w:val="19"/>
                <w:szCs w:val="19"/>
              </w:rPr>
            </w:pPr>
            <w:r w:rsidRPr="003444A9">
              <w:rPr>
                <w:rFonts w:ascii="Arial" w:hAnsi="Arial" w:cs="Arial"/>
                <w:b/>
                <w:bCs/>
                <w:sz w:val="19"/>
                <w:szCs w:val="19"/>
              </w:rPr>
              <w:t>As</w:t>
            </w:r>
            <w:r>
              <w:rPr>
                <w:rFonts w:ascii="Arial" w:hAnsi="Arial" w:cs="Arial"/>
                <w:b/>
                <w:bCs/>
                <w:sz w:val="19"/>
                <w:szCs w:val="19"/>
              </w:rPr>
              <w:t>sessment :</w:t>
            </w:r>
          </w:p>
          <w:p w:rsidR="00716C16" w:rsidRPr="003444A9" w:rsidRDefault="00716C16" w:rsidP="006A2DCD">
            <w:pPr>
              <w:rPr>
                <w:rFonts w:ascii="Arial" w:hAnsi="Arial" w:cs="Arial"/>
                <w:b/>
                <w:bCs/>
                <w:sz w:val="19"/>
                <w:szCs w:val="19"/>
              </w:rPr>
            </w:pPr>
            <w:r w:rsidRPr="003444A9">
              <w:rPr>
                <w:rFonts w:ascii="Arial" w:hAnsi="Arial" w:cs="Arial"/>
                <w:bCs/>
                <w:sz w:val="19"/>
                <w:szCs w:val="19"/>
              </w:rPr>
              <w:tab/>
            </w:r>
            <w:r>
              <w:rPr>
                <w:rFonts w:ascii="Arial" w:hAnsi="Arial" w:cs="Arial"/>
                <w:bCs/>
                <w:sz w:val="19"/>
                <w:szCs w:val="19"/>
              </w:rPr>
              <w:t>The Board viva-voce will be conducted by the Examination Committee.</w:t>
            </w:r>
          </w:p>
        </w:tc>
      </w:tr>
    </w:tbl>
    <w:p w:rsidR="00BD3769" w:rsidRDefault="00BD3769" w:rsidP="00A20723">
      <w:pPr>
        <w:rPr>
          <w:rFonts w:ascii="Arial" w:hAnsi="Arial" w:cs="Arial"/>
          <w:sz w:val="18"/>
          <w:szCs w:val="18"/>
        </w:rPr>
      </w:pPr>
    </w:p>
    <w:p w:rsidR="007B6879" w:rsidRDefault="007B6879">
      <w:pPr>
        <w:rPr>
          <w:rFonts w:ascii="Arial" w:hAnsi="Arial" w:cs="Arial"/>
          <w:sz w:val="18"/>
          <w:szCs w:val="18"/>
        </w:rPr>
      </w:pPr>
      <w:r>
        <w:rPr>
          <w:rFonts w:ascii="Arial" w:hAnsi="Arial" w:cs="Arial"/>
          <w:sz w:val="18"/>
          <w:szCs w:val="18"/>
        </w:rPr>
        <w:br w:type="page"/>
      </w:r>
    </w:p>
    <w:p w:rsidR="007B6879" w:rsidRDefault="007B6879" w:rsidP="007B6879">
      <w:pPr>
        <w:jc w:val="center"/>
        <w:rPr>
          <w:rFonts w:ascii="Arial" w:hAnsi="Arial" w:cs="Arial"/>
          <w:b/>
          <w:sz w:val="52"/>
          <w:szCs w:val="52"/>
        </w:rPr>
      </w:pPr>
    </w:p>
    <w:p w:rsidR="007B6879" w:rsidRDefault="007B6879" w:rsidP="007B6879">
      <w:pPr>
        <w:jc w:val="center"/>
        <w:rPr>
          <w:rFonts w:ascii="Arial" w:hAnsi="Arial" w:cs="Arial"/>
          <w:b/>
          <w:sz w:val="52"/>
          <w:szCs w:val="52"/>
        </w:rPr>
      </w:pPr>
    </w:p>
    <w:p w:rsidR="007B6879" w:rsidRDefault="007B6879" w:rsidP="007B6879">
      <w:pPr>
        <w:jc w:val="center"/>
        <w:rPr>
          <w:rFonts w:ascii="Arial" w:hAnsi="Arial" w:cs="Arial"/>
          <w:b/>
          <w:sz w:val="52"/>
          <w:szCs w:val="52"/>
        </w:rPr>
      </w:pPr>
    </w:p>
    <w:p w:rsidR="007B6879" w:rsidRDefault="007B6879" w:rsidP="007B6879">
      <w:pPr>
        <w:jc w:val="center"/>
        <w:rPr>
          <w:rFonts w:ascii="Arial" w:hAnsi="Arial" w:cs="Arial"/>
          <w:b/>
          <w:sz w:val="52"/>
          <w:szCs w:val="52"/>
        </w:rPr>
      </w:pPr>
    </w:p>
    <w:p w:rsidR="007B6879" w:rsidRDefault="007B6879" w:rsidP="007B6879">
      <w:pPr>
        <w:jc w:val="center"/>
        <w:rPr>
          <w:rFonts w:ascii="Arial" w:hAnsi="Arial" w:cs="Arial"/>
          <w:b/>
          <w:sz w:val="52"/>
          <w:szCs w:val="52"/>
        </w:rPr>
      </w:pPr>
    </w:p>
    <w:p w:rsidR="007B6879" w:rsidRPr="00B85B1B" w:rsidRDefault="007B6879" w:rsidP="00E03790">
      <w:pPr>
        <w:ind w:left="-360"/>
        <w:jc w:val="center"/>
        <w:rPr>
          <w:rFonts w:ascii="Arial" w:hAnsi="Arial" w:cs="Arial"/>
          <w:b/>
          <w:sz w:val="52"/>
          <w:szCs w:val="52"/>
        </w:rPr>
        <w:sectPr w:rsidR="007B6879"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 xml:space="preserve">3rd </w:t>
      </w:r>
      <w:r w:rsidRPr="00B85B1B">
        <w:rPr>
          <w:rFonts w:ascii="Arial" w:hAnsi="Arial" w:cs="Arial"/>
          <w:b/>
          <w:sz w:val="52"/>
          <w:szCs w:val="52"/>
        </w:rPr>
        <w:t>Year</w:t>
      </w:r>
      <w:r w:rsidR="003A5BD4">
        <w:rPr>
          <w:rFonts w:ascii="Arial" w:hAnsi="Arial" w:cs="Arial"/>
          <w:b/>
          <w:sz w:val="52"/>
          <w:szCs w:val="52"/>
        </w:rPr>
        <w:t xml:space="preserve">, First </w:t>
      </w:r>
      <w:r w:rsidRPr="00B85B1B">
        <w:rPr>
          <w:rFonts w:ascii="Arial" w:hAnsi="Arial" w:cs="Arial"/>
          <w:b/>
          <w:sz w:val="52"/>
          <w:szCs w:val="52"/>
        </w:rPr>
        <w:t>Semester</w:t>
      </w:r>
    </w:p>
    <w:p w:rsidR="007515BF" w:rsidRPr="00D63C24" w:rsidRDefault="007515BF" w:rsidP="007515B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 31</w:t>
      </w:r>
      <w:r w:rsidRPr="00D63C24">
        <w:rPr>
          <w:rFonts w:ascii="Arial" w:hAnsi="Arial" w:cs="Arial"/>
          <w:b/>
          <w:bCs/>
          <w:iCs/>
          <w:sz w:val="18"/>
          <w:szCs w:val="18"/>
        </w:rPr>
        <w:t>11: Software Engineering</w:t>
      </w:r>
    </w:p>
    <w:p w:rsidR="007515BF" w:rsidRPr="00D63C24" w:rsidRDefault="007515BF" w:rsidP="007515B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3C24">
        <w:rPr>
          <w:rFonts w:ascii="Arial" w:hAnsi="Arial" w:cs="Arial"/>
          <w:b/>
          <w:bCs/>
          <w:iCs/>
          <w:sz w:val="18"/>
          <w:szCs w:val="18"/>
        </w:rPr>
        <w:t xml:space="preserve">Credits: </w:t>
      </w:r>
      <w:r w:rsidRPr="00D63C24">
        <w:rPr>
          <w:rFonts w:ascii="Arial" w:hAnsi="Arial" w:cs="Arial"/>
          <w:iCs/>
          <w:sz w:val="18"/>
          <w:szCs w:val="18"/>
        </w:rPr>
        <w:t xml:space="preserve">3 </w:t>
      </w:r>
      <w:r w:rsidR="00844CE6">
        <w:rPr>
          <w:rFonts w:ascii="Arial" w:hAnsi="Arial" w:cs="Arial"/>
          <w:b/>
          <w:bCs/>
          <w:iCs/>
          <w:sz w:val="18"/>
          <w:szCs w:val="18"/>
        </w:rPr>
        <w:t>Contact Hours: 42</w:t>
      </w:r>
    </w:p>
    <w:p w:rsidR="007515BF" w:rsidRPr="00D63C24" w:rsidRDefault="007515BF" w:rsidP="007515BF">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3C24">
        <w:rPr>
          <w:rFonts w:ascii="Arial" w:hAnsi="Arial" w:cs="Arial"/>
          <w:b/>
          <w:bCs/>
          <w:iCs/>
          <w:sz w:val="18"/>
          <w:szCs w:val="18"/>
        </w:rPr>
        <w:t xml:space="preserve">Year: </w:t>
      </w:r>
      <w:r w:rsidR="00785624">
        <w:rPr>
          <w:rFonts w:ascii="Arial" w:hAnsi="Arial" w:cs="Arial"/>
          <w:iCs/>
          <w:sz w:val="18"/>
          <w:szCs w:val="18"/>
        </w:rPr>
        <w:t>3</w:t>
      </w:r>
      <w:r w:rsidR="00785624" w:rsidRPr="00785624">
        <w:rPr>
          <w:rFonts w:ascii="Arial" w:hAnsi="Arial" w:cs="Arial"/>
          <w:iCs/>
          <w:sz w:val="18"/>
          <w:szCs w:val="18"/>
          <w:vertAlign w:val="superscript"/>
        </w:rPr>
        <w:t>rd</w:t>
      </w:r>
      <w:r w:rsidR="00785624">
        <w:rPr>
          <w:rFonts w:ascii="Arial" w:hAnsi="Arial" w:cs="Arial"/>
          <w:iCs/>
          <w:sz w:val="18"/>
          <w:szCs w:val="18"/>
        </w:rPr>
        <w:t xml:space="preserve"> Year</w:t>
      </w:r>
      <w:r w:rsidR="003A5BD4">
        <w:rPr>
          <w:rFonts w:ascii="Arial" w:hAnsi="Arial" w:cs="Arial"/>
          <w:iCs/>
          <w:sz w:val="18"/>
          <w:szCs w:val="18"/>
        </w:rPr>
        <w:t>,</w:t>
      </w:r>
      <w:r w:rsidR="00785624">
        <w:rPr>
          <w:rFonts w:ascii="Arial" w:hAnsi="Arial" w:cs="Arial"/>
          <w:iCs/>
          <w:sz w:val="18"/>
          <w:szCs w:val="18"/>
        </w:rPr>
        <w:t xml:space="preserve"> </w:t>
      </w:r>
      <w:r w:rsidR="003A5BD4">
        <w:rPr>
          <w:rFonts w:ascii="Arial" w:hAnsi="Arial" w:cs="Arial"/>
          <w:iCs/>
          <w:sz w:val="18"/>
          <w:szCs w:val="18"/>
        </w:rPr>
        <w:t xml:space="preserve">First </w:t>
      </w:r>
      <w:r w:rsidRPr="00D63C24">
        <w:rPr>
          <w:rFonts w:ascii="Arial" w:hAnsi="Arial" w:cs="Arial"/>
          <w:b/>
          <w:bCs/>
          <w:iCs/>
          <w:sz w:val="18"/>
          <w:szCs w:val="18"/>
        </w:rPr>
        <w:t>Semester</w:t>
      </w:r>
    </w:p>
    <w:p w:rsidR="007515BF" w:rsidRPr="00D63C24" w:rsidRDefault="007515BF" w:rsidP="007515BF">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7515BF" w:rsidRPr="00D63C24" w:rsidTr="00852CE1">
        <w:trPr>
          <w:jc w:val="center"/>
        </w:trPr>
        <w:tc>
          <w:tcPr>
            <w:tcW w:w="1439" w:type="dxa"/>
          </w:tcPr>
          <w:p w:rsidR="007515BF" w:rsidRPr="00D63C24" w:rsidRDefault="007515BF" w:rsidP="00852CE1">
            <w:pPr>
              <w:rPr>
                <w:rFonts w:ascii="Arial" w:hAnsi="Arial" w:cs="Arial"/>
                <w:b/>
                <w:bCs/>
                <w:sz w:val="18"/>
                <w:szCs w:val="18"/>
              </w:rPr>
            </w:pPr>
            <w:r w:rsidRPr="00D63C24">
              <w:rPr>
                <w:rFonts w:ascii="Arial" w:hAnsi="Arial" w:cs="Arial"/>
                <w:b/>
                <w:sz w:val="18"/>
                <w:szCs w:val="18"/>
              </w:rPr>
              <w:t>Prerequisite:</w:t>
            </w:r>
          </w:p>
        </w:tc>
        <w:tc>
          <w:tcPr>
            <w:tcW w:w="7741" w:type="dxa"/>
          </w:tcPr>
          <w:p w:rsidR="007515BF" w:rsidRPr="00D63C24" w:rsidRDefault="007515BF" w:rsidP="00852CE1">
            <w:pPr>
              <w:rPr>
                <w:rFonts w:ascii="Arial" w:hAnsi="Arial" w:cs="Arial"/>
                <w:iCs/>
                <w:sz w:val="18"/>
                <w:szCs w:val="18"/>
              </w:rPr>
            </w:pPr>
            <w:r w:rsidRPr="00D63C24">
              <w:rPr>
                <w:rFonts w:ascii="Arial" w:hAnsi="Arial" w:cs="Arial"/>
                <w:sz w:val="18"/>
                <w:szCs w:val="18"/>
              </w:rPr>
              <w:t xml:space="preserve">CSE1221: Object Oriented Programming, </w:t>
            </w:r>
            <w:r w:rsidRPr="00D63C24">
              <w:rPr>
                <w:rFonts w:ascii="Arial" w:hAnsi="Arial" w:cs="Arial"/>
                <w:iCs/>
                <w:sz w:val="18"/>
                <w:szCs w:val="18"/>
              </w:rPr>
              <w:t>CSE2121: Data Structure, CSE2221: Design and Analysis of Algorithms</w:t>
            </w:r>
          </w:p>
        </w:tc>
      </w:tr>
      <w:tr w:rsidR="007515BF" w:rsidRPr="00D63C24" w:rsidTr="00852CE1">
        <w:trPr>
          <w:jc w:val="center"/>
        </w:trPr>
        <w:tc>
          <w:tcPr>
            <w:tcW w:w="1439" w:type="dxa"/>
          </w:tcPr>
          <w:p w:rsidR="007515BF" w:rsidRPr="00D63C24" w:rsidRDefault="007515BF" w:rsidP="00852CE1">
            <w:pPr>
              <w:rPr>
                <w:rFonts w:ascii="Arial" w:hAnsi="Arial" w:cs="Arial"/>
                <w:b/>
                <w:sz w:val="18"/>
                <w:szCs w:val="18"/>
              </w:rPr>
            </w:pPr>
            <w:r w:rsidRPr="00D63C24">
              <w:rPr>
                <w:rFonts w:ascii="Arial" w:hAnsi="Arial" w:cs="Arial"/>
                <w:b/>
                <w:sz w:val="18"/>
                <w:szCs w:val="18"/>
              </w:rPr>
              <w:t>Course Type</w:t>
            </w:r>
          </w:p>
        </w:tc>
        <w:tc>
          <w:tcPr>
            <w:tcW w:w="7741" w:type="dxa"/>
          </w:tcPr>
          <w:p w:rsidR="007515BF" w:rsidRPr="00D63C24" w:rsidRDefault="009F4EBA" w:rsidP="00852CE1">
            <w:pPr>
              <w:rPr>
                <w:rFonts w:ascii="Arial" w:hAnsi="Arial" w:cs="Arial"/>
                <w:iCs/>
                <w:sz w:val="18"/>
                <w:szCs w:val="18"/>
              </w:rPr>
            </w:pPr>
            <w:sdt>
              <w:sdtPr>
                <w:rPr>
                  <w:rFonts w:ascii="Arial" w:hAnsi="Arial" w:cs="Arial"/>
                  <w:iCs/>
                  <w:sz w:val="18"/>
                  <w:szCs w:val="18"/>
                </w:rPr>
                <w:id w:val="2086339219"/>
              </w:sdtPr>
              <w:sdtEndPr/>
              <w:sdtContent>
                <w:r w:rsidR="007515BF" w:rsidRPr="00D63C24">
                  <w:rPr>
                    <w:rFonts w:ascii="MS Gothic" w:eastAsia="MS Gothic" w:hAnsi="MS Gothic" w:cs="MS Gothic" w:hint="eastAsia"/>
                    <w:iCs/>
                    <w:sz w:val="18"/>
                    <w:szCs w:val="18"/>
                  </w:rPr>
                  <w:t>☒</w:t>
                </w:r>
              </w:sdtContent>
            </w:sdt>
            <w:r w:rsidR="007515BF" w:rsidRPr="00D63C24">
              <w:rPr>
                <w:rFonts w:ascii="Arial" w:hAnsi="Arial" w:cs="Arial"/>
                <w:iCs/>
                <w:sz w:val="18"/>
                <w:szCs w:val="18"/>
              </w:rPr>
              <w:t xml:space="preserve"> Theory         </w:t>
            </w:r>
            <w:sdt>
              <w:sdtPr>
                <w:rPr>
                  <w:rFonts w:ascii="Arial" w:hAnsi="Arial" w:cs="Arial"/>
                  <w:iCs/>
                  <w:sz w:val="18"/>
                  <w:szCs w:val="18"/>
                </w:rPr>
                <w:id w:val="215933209"/>
              </w:sdtPr>
              <w:sdtEndPr/>
              <w:sdtContent>
                <w:r w:rsidR="007515BF" w:rsidRPr="00D63C24">
                  <w:rPr>
                    <w:rFonts w:ascii="MS Gothic" w:eastAsia="MS Gothic" w:hAnsi="MS Gothic" w:cs="MS Gothic" w:hint="eastAsia"/>
                    <w:iCs/>
                    <w:sz w:val="18"/>
                    <w:szCs w:val="18"/>
                  </w:rPr>
                  <w:t>☐</w:t>
                </w:r>
              </w:sdtContent>
            </w:sdt>
            <w:r w:rsidR="007515BF" w:rsidRPr="00D63C24">
              <w:rPr>
                <w:rFonts w:ascii="Arial" w:hAnsi="Arial" w:cs="Arial"/>
                <w:iCs/>
                <w:sz w:val="18"/>
                <w:szCs w:val="18"/>
              </w:rPr>
              <w:t xml:space="preserve">  Laboratory work         </w:t>
            </w:r>
            <w:sdt>
              <w:sdtPr>
                <w:rPr>
                  <w:rFonts w:ascii="Arial" w:hAnsi="Arial" w:cs="Arial"/>
                  <w:iCs/>
                  <w:sz w:val="18"/>
                  <w:szCs w:val="18"/>
                </w:rPr>
                <w:id w:val="-474226664"/>
              </w:sdtPr>
              <w:sdtEndPr/>
              <w:sdtContent>
                <w:r w:rsidR="007515BF" w:rsidRPr="00D63C24">
                  <w:rPr>
                    <w:rFonts w:ascii="MS Gothic" w:eastAsia="MS Gothic" w:hAnsi="MS Gothic" w:cs="MS Gothic" w:hint="eastAsia"/>
                    <w:iCs/>
                    <w:sz w:val="18"/>
                    <w:szCs w:val="18"/>
                  </w:rPr>
                  <w:t>☐</w:t>
                </w:r>
              </w:sdtContent>
            </w:sdt>
            <w:r w:rsidR="007515BF" w:rsidRPr="00D63C24">
              <w:rPr>
                <w:rFonts w:ascii="Arial" w:hAnsi="Arial" w:cs="Arial"/>
                <w:iCs/>
                <w:sz w:val="18"/>
                <w:szCs w:val="18"/>
              </w:rPr>
              <w:t xml:space="preserve">  Project work      </w:t>
            </w:r>
            <w:sdt>
              <w:sdtPr>
                <w:rPr>
                  <w:rFonts w:ascii="Arial" w:hAnsi="Arial" w:cs="Arial"/>
                  <w:iCs/>
                  <w:sz w:val="18"/>
                  <w:szCs w:val="18"/>
                </w:rPr>
                <w:id w:val="1942953907"/>
              </w:sdtPr>
              <w:sdtEndPr/>
              <w:sdtContent>
                <w:r w:rsidR="007515BF" w:rsidRPr="00D63C24">
                  <w:rPr>
                    <w:rFonts w:ascii="MS Gothic" w:eastAsia="MS Gothic" w:hAnsi="MS Gothic" w:cs="MS Gothic" w:hint="eastAsia"/>
                    <w:iCs/>
                    <w:sz w:val="18"/>
                    <w:szCs w:val="18"/>
                  </w:rPr>
                  <w:t>☐</w:t>
                </w:r>
              </w:sdtContent>
            </w:sdt>
            <w:r w:rsidR="007515BF" w:rsidRPr="00D63C24">
              <w:rPr>
                <w:rFonts w:ascii="Arial" w:hAnsi="Arial" w:cs="Arial"/>
                <w:iCs/>
                <w:sz w:val="18"/>
                <w:szCs w:val="18"/>
              </w:rPr>
              <w:t xml:space="preserve">  Viva Voce                    </w:t>
            </w:r>
          </w:p>
        </w:tc>
      </w:tr>
      <w:tr w:rsidR="007515BF" w:rsidRPr="00D63C24" w:rsidTr="00852CE1">
        <w:trPr>
          <w:trHeight w:val="238"/>
          <w:jc w:val="center"/>
        </w:trPr>
        <w:tc>
          <w:tcPr>
            <w:tcW w:w="1439" w:type="dxa"/>
          </w:tcPr>
          <w:p w:rsidR="007515BF" w:rsidRPr="00D63C24" w:rsidRDefault="007515BF" w:rsidP="00852CE1">
            <w:pPr>
              <w:ind w:left="2160" w:hanging="2160"/>
              <w:rPr>
                <w:rFonts w:ascii="Arial" w:hAnsi="Arial" w:cs="Arial"/>
                <w:b/>
                <w:bCs/>
                <w:sz w:val="18"/>
                <w:szCs w:val="18"/>
              </w:rPr>
            </w:pPr>
            <w:r w:rsidRPr="00D63C24">
              <w:rPr>
                <w:rFonts w:ascii="Arial" w:hAnsi="Arial" w:cs="Arial"/>
                <w:b/>
                <w:bCs/>
                <w:sz w:val="18"/>
                <w:szCs w:val="18"/>
              </w:rPr>
              <w:t>Motivation</w:t>
            </w:r>
          </w:p>
        </w:tc>
        <w:tc>
          <w:tcPr>
            <w:tcW w:w="7741" w:type="dxa"/>
          </w:tcPr>
          <w:p w:rsidR="007515BF" w:rsidRPr="00D63C24" w:rsidRDefault="007515BF" w:rsidP="00852CE1">
            <w:pPr>
              <w:rPr>
                <w:rFonts w:ascii="Arial" w:hAnsi="Arial" w:cs="Arial"/>
                <w:iCs/>
                <w:sz w:val="18"/>
                <w:szCs w:val="18"/>
              </w:rPr>
            </w:pPr>
            <w:r w:rsidRPr="00D63C24">
              <w:rPr>
                <w:rFonts w:ascii="Arial" w:hAnsi="Arial" w:cs="Arial"/>
                <w:iCs/>
                <w:sz w:val="18"/>
                <w:szCs w:val="18"/>
              </w:rPr>
              <w:t>To show the skills and processes needed to complement technical understanding of software products in order to make you a more effective software developer in an engineering team.</w:t>
            </w:r>
          </w:p>
        </w:tc>
      </w:tr>
      <w:tr w:rsidR="007515BF" w:rsidRPr="00D63C24" w:rsidTr="00852CE1">
        <w:trPr>
          <w:trHeight w:val="238"/>
          <w:jc w:val="center"/>
        </w:trPr>
        <w:tc>
          <w:tcPr>
            <w:tcW w:w="9180" w:type="dxa"/>
            <w:gridSpan w:val="2"/>
          </w:tcPr>
          <w:p w:rsidR="00A02CEA" w:rsidRDefault="00A02CEA" w:rsidP="00852CE1">
            <w:pPr>
              <w:rPr>
                <w:rFonts w:ascii="Arial" w:hAnsi="Arial" w:cs="Arial"/>
                <w:b/>
                <w:bCs/>
                <w:sz w:val="18"/>
                <w:szCs w:val="18"/>
              </w:rPr>
            </w:pPr>
          </w:p>
          <w:p w:rsidR="007515BF" w:rsidRPr="00D63C24" w:rsidRDefault="007515BF" w:rsidP="00852CE1">
            <w:pPr>
              <w:rPr>
                <w:rFonts w:ascii="Arial" w:hAnsi="Arial" w:cs="Arial"/>
                <w:b/>
                <w:bCs/>
                <w:sz w:val="18"/>
                <w:szCs w:val="18"/>
              </w:rPr>
            </w:pPr>
            <w:r w:rsidRPr="00D63C24">
              <w:rPr>
                <w:rFonts w:ascii="Arial" w:hAnsi="Arial" w:cs="Arial"/>
                <w:b/>
                <w:bCs/>
                <w:sz w:val="18"/>
                <w:szCs w:val="18"/>
              </w:rPr>
              <w:t>Course Objective:</w:t>
            </w:r>
          </w:p>
          <w:p w:rsidR="007515BF" w:rsidRPr="00D63C24" w:rsidRDefault="007515BF" w:rsidP="00852CE1">
            <w:pPr>
              <w:jc w:val="both"/>
              <w:rPr>
                <w:rFonts w:ascii="Arial" w:hAnsi="Arial" w:cs="Arial"/>
                <w:iCs/>
                <w:sz w:val="18"/>
                <w:szCs w:val="18"/>
              </w:rPr>
            </w:pPr>
            <w:r w:rsidRPr="00D63C24">
              <w:rPr>
                <w:rFonts w:ascii="Arial" w:hAnsi="Arial" w:cs="Arial"/>
                <w:sz w:val="18"/>
                <w:szCs w:val="18"/>
              </w:rPr>
              <w:t>This course provides an in-depth study of the process of developing software systems, including the use of software processes in actual product development, techniques used to ensure quality of the software products and maintenance tasks performed as software evolves. By the end of the course, students will understand the role of software processes in the development of software and will have experienced several types of processes, from rigid to agile. Students will also become familiar with a variety of modern technologies and development techniques and understand their connection to software processes.</w:t>
            </w:r>
          </w:p>
        </w:tc>
      </w:tr>
    </w:tbl>
    <w:p w:rsidR="007515BF" w:rsidRPr="00D63C24" w:rsidRDefault="007515BF" w:rsidP="007515BF">
      <w:pPr>
        <w:rPr>
          <w:rFonts w:ascii="Arial" w:hAnsi="Arial" w:cs="Arial"/>
          <w:sz w:val="18"/>
          <w:szCs w:val="18"/>
        </w:rPr>
      </w:pPr>
    </w:p>
    <w:p w:rsidR="007515BF" w:rsidRPr="00D63C24" w:rsidRDefault="007515BF" w:rsidP="007515BF">
      <w:pPr>
        <w:autoSpaceDE w:val="0"/>
        <w:autoSpaceDN w:val="0"/>
        <w:adjustRightInd w:val="0"/>
        <w:jc w:val="center"/>
        <w:rPr>
          <w:rFonts w:ascii="Arial" w:hAnsi="Arial" w:cs="Arial"/>
          <w:b/>
          <w:color w:val="000000" w:themeColor="text1"/>
          <w:sz w:val="18"/>
          <w:szCs w:val="18"/>
        </w:rPr>
      </w:pPr>
      <w:r w:rsidRPr="00D63C2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7515BF" w:rsidRPr="00D63C24" w:rsidTr="00852CE1">
        <w:trPr>
          <w:trHeight w:val="877"/>
          <w:jc w:val="center"/>
        </w:trPr>
        <w:tc>
          <w:tcPr>
            <w:tcW w:w="646"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 No.</w:t>
            </w:r>
          </w:p>
        </w:tc>
        <w:tc>
          <w:tcPr>
            <w:tcW w:w="1969"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 Statement</w:t>
            </w:r>
          </w:p>
        </w:tc>
        <w:tc>
          <w:tcPr>
            <w:tcW w:w="2150"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Corresponding PO</w:t>
            </w:r>
          </w:p>
        </w:tc>
        <w:tc>
          <w:tcPr>
            <w:tcW w:w="1051"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Domain / level of learning taxonomy</w:t>
            </w:r>
          </w:p>
        </w:tc>
        <w:tc>
          <w:tcPr>
            <w:tcW w:w="1747"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Delivery methods and activities</w:t>
            </w:r>
          </w:p>
        </w:tc>
        <w:tc>
          <w:tcPr>
            <w:tcW w:w="1612"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Assessment tools</w:t>
            </w:r>
          </w:p>
        </w:tc>
      </w:tr>
      <w:tr w:rsidR="007515BF" w:rsidRPr="00D63C24" w:rsidTr="00852CE1">
        <w:trPr>
          <w:trHeight w:val="1646"/>
          <w:jc w:val="center"/>
        </w:trPr>
        <w:tc>
          <w:tcPr>
            <w:tcW w:w="646"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CO1</w:t>
            </w:r>
          </w:p>
        </w:tc>
        <w:tc>
          <w:tcPr>
            <w:tcW w:w="1969" w:type="dxa"/>
            <w:vAlign w:val="center"/>
          </w:tcPr>
          <w:p w:rsidR="007515BF" w:rsidRPr="00D63C24" w:rsidRDefault="007515BF" w:rsidP="00852CE1">
            <w:pPr>
              <w:jc w:val="center"/>
              <w:rPr>
                <w:rFonts w:ascii="Arial" w:hAnsi="Arial" w:cs="Arial"/>
                <w:color w:val="000000" w:themeColor="text1"/>
                <w:sz w:val="18"/>
                <w:szCs w:val="18"/>
              </w:rPr>
            </w:pPr>
            <w:r>
              <w:rPr>
                <w:rFonts w:ascii="Arial" w:eastAsiaTheme="minorHAnsi" w:hAnsi="Arial" w:cs="Arial"/>
                <w:color w:val="000000" w:themeColor="text1"/>
                <w:sz w:val="18"/>
                <w:szCs w:val="18"/>
              </w:rPr>
              <w:t xml:space="preserve">To </w:t>
            </w:r>
            <w:r w:rsidRPr="00D63C24">
              <w:rPr>
                <w:rFonts w:ascii="Arial" w:eastAsiaTheme="minorHAnsi" w:hAnsi="Arial" w:cs="Arial"/>
                <w:b/>
                <w:bCs/>
                <w:color w:val="000000" w:themeColor="text1"/>
                <w:sz w:val="18"/>
                <w:szCs w:val="18"/>
              </w:rPr>
              <w:t>descri</w:t>
            </w:r>
            <w:r w:rsidRPr="00D63C24">
              <w:rPr>
                <w:rFonts w:ascii="Arial" w:eastAsiaTheme="minorHAnsi" w:hAnsi="Arial" w:cs="Arial"/>
                <w:color w:val="000000" w:themeColor="text1"/>
                <w:sz w:val="18"/>
                <w:szCs w:val="18"/>
              </w:rPr>
              <w:t>be different theories of how software can be developed</w:t>
            </w:r>
          </w:p>
        </w:tc>
        <w:tc>
          <w:tcPr>
            <w:tcW w:w="2150" w:type="dxa"/>
            <w:vAlign w:val="center"/>
          </w:tcPr>
          <w:p w:rsidR="007515BF" w:rsidRPr="00D63C24" w:rsidRDefault="007515BF" w:rsidP="00852CE1">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b/>
                <w:bCs/>
                <w:color w:val="000000" w:themeColor="text1"/>
                <w:sz w:val="18"/>
                <w:szCs w:val="18"/>
              </w:rPr>
              <w:t>Engineering knowledge:</w:t>
            </w:r>
            <w:r w:rsidRPr="00D63C24">
              <w:rPr>
                <w:rFonts w:ascii="Arial" w:hAnsi="Arial" w:cs="Arial"/>
                <w:color w:val="000000" w:themeColor="text1"/>
                <w:sz w:val="18"/>
                <w:szCs w:val="18"/>
              </w:rPr>
              <w:t xml:space="preserve"> (PO1)</w:t>
            </w:r>
          </w:p>
        </w:tc>
        <w:tc>
          <w:tcPr>
            <w:tcW w:w="1051"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Cognitive domain – level 2</w:t>
            </w:r>
          </w:p>
        </w:tc>
        <w:tc>
          <w:tcPr>
            <w:tcW w:w="1747" w:type="dxa"/>
            <w:vAlign w:val="center"/>
          </w:tcPr>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5350141"/>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Lecture Note</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0393723"/>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Text Book</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5346517"/>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Audio/Video</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20544039"/>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Web Material</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8701588"/>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Journal paper</w:t>
            </w:r>
          </w:p>
        </w:tc>
        <w:tc>
          <w:tcPr>
            <w:tcW w:w="1612" w:type="dxa"/>
            <w:vAlign w:val="center"/>
          </w:tcPr>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4975778"/>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Class Test</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6338614"/>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Final Exam</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8712871"/>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Assignment </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3586713"/>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Participation</w:t>
            </w:r>
          </w:p>
          <w:p w:rsidR="007515BF" w:rsidRPr="00D63C24"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15260414"/>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Presentation</w:t>
            </w:r>
          </w:p>
        </w:tc>
      </w:tr>
      <w:tr w:rsidR="007515BF" w:rsidRPr="00D63C24" w:rsidTr="00852CE1">
        <w:trPr>
          <w:trHeight w:val="1583"/>
          <w:jc w:val="center"/>
        </w:trPr>
        <w:tc>
          <w:tcPr>
            <w:tcW w:w="646"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CO2</w:t>
            </w:r>
          </w:p>
        </w:tc>
        <w:tc>
          <w:tcPr>
            <w:tcW w:w="1969" w:type="dxa"/>
            <w:vAlign w:val="center"/>
          </w:tcPr>
          <w:p w:rsidR="007515BF" w:rsidRPr="00D63C24" w:rsidRDefault="007515BF" w:rsidP="00852CE1">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D63C24">
              <w:rPr>
                <w:rFonts w:ascii="Arial" w:hAnsi="Arial" w:cs="Arial"/>
                <w:b/>
                <w:bCs/>
                <w:color w:val="000000" w:themeColor="text1"/>
                <w:sz w:val="18"/>
                <w:szCs w:val="18"/>
              </w:rPr>
              <w:t>apply</w:t>
            </w:r>
            <w:r w:rsidRPr="00D63C24">
              <w:rPr>
                <w:rFonts w:ascii="Arial" w:hAnsi="Arial" w:cs="Arial"/>
                <w:color w:val="000000" w:themeColor="text1"/>
                <w:sz w:val="18"/>
                <w:szCs w:val="18"/>
              </w:rPr>
              <w:t xml:space="preserve"> appropriate methods for the design and implementation of modern software systems</w:t>
            </w:r>
          </w:p>
        </w:tc>
        <w:tc>
          <w:tcPr>
            <w:tcW w:w="2150" w:type="dxa"/>
            <w:vAlign w:val="center"/>
          </w:tcPr>
          <w:p w:rsidR="007515BF" w:rsidRPr="00D63C24" w:rsidRDefault="007515BF" w:rsidP="00852CE1">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b/>
                <w:bCs/>
                <w:sz w:val="18"/>
                <w:szCs w:val="18"/>
              </w:rPr>
              <w:t>Design/development of solutions</w:t>
            </w:r>
          </w:p>
          <w:p w:rsidR="007515BF" w:rsidRPr="00D63C24" w:rsidRDefault="007515BF" w:rsidP="00852CE1">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color w:val="000000" w:themeColor="text1"/>
                <w:sz w:val="18"/>
                <w:szCs w:val="18"/>
              </w:rPr>
              <w:t>(PO3)</w:t>
            </w:r>
          </w:p>
        </w:tc>
        <w:tc>
          <w:tcPr>
            <w:tcW w:w="1051"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Cognitive domain – level 3</w:t>
            </w:r>
          </w:p>
        </w:tc>
        <w:tc>
          <w:tcPr>
            <w:tcW w:w="1747" w:type="dxa"/>
            <w:vAlign w:val="center"/>
          </w:tcPr>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2899953"/>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Lecture Note</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4219981"/>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Text Book</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8932654"/>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Audio/Video</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3370011"/>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Web Material</w:t>
            </w:r>
          </w:p>
          <w:p w:rsidR="007515BF" w:rsidRPr="00D63C24"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38213764"/>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Journal paper</w:t>
            </w:r>
          </w:p>
        </w:tc>
        <w:tc>
          <w:tcPr>
            <w:tcW w:w="1612" w:type="dxa"/>
            <w:vAlign w:val="center"/>
          </w:tcPr>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9893172"/>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Class Test</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8878505"/>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Final Exam</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2259487"/>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Assignment </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7245823"/>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Participation</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878235"/>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Presentation</w:t>
            </w:r>
          </w:p>
        </w:tc>
      </w:tr>
      <w:tr w:rsidR="007515BF" w:rsidRPr="00D63C24" w:rsidTr="00852CE1">
        <w:trPr>
          <w:trHeight w:val="1700"/>
          <w:jc w:val="center"/>
        </w:trPr>
        <w:tc>
          <w:tcPr>
            <w:tcW w:w="646"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CO3</w:t>
            </w:r>
          </w:p>
        </w:tc>
        <w:tc>
          <w:tcPr>
            <w:tcW w:w="1969" w:type="dxa"/>
            <w:vAlign w:val="center"/>
          </w:tcPr>
          <w:p w:rsidR="007515BF" w:rsidRPr="00D63C24" w:rsidRDefault="007515BF" w:rsidP="00852CE1">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D63C24">
              <w:rPr>
                <w:rFonts w:ascii="Arial" w:hAnsi="Arial" w:cs="Arial"/>
                <w:b/>
                <w:bCs/>
                <w:color w:val="000000" w:themeColor="text1"/>
                <w:sz w:val="18"/>
                <w:szCs w:val="18"/>
              </w:rPr>
              <w:t>constr</w:t>
            </w:r>
            <w:r w:rsidRPr="00D63C24">
              <w:rPr>
                <w:rFonts w:ascii="Arial" w:hAnsi="Arial" w:cs="Arial"/>
                <w:color w:val="000000" w:themeColor="text1"/>
                <w:sz w:val="18"/>
                <w:szCs w:val="18"/>
              </w:rPr>
              <w:t>uct and work in large development groups, with different individual roles in order to be prepared to participate in large scale IT projects.</w:t>
            </w:r>
          </w:p>
        </w:tc>
        <w:tc>
          <w:tcPr>
            <w:tcW w:w="2150" w:type="dxa"/>
            <w:vAlign w:val="center"/>
          </w:tcPr>
          <w:p w:rsidR="007515BF" w:rsidRPr="00D63C24" w:rsidRDefault="007515BF" w:rsidP="00852CE1">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b/>
                <w:bCs/>
                <w:sz w:val="18"/>
                <w:szCs w:val="18"/>
              </w:rPr>
              <w:t>Individual work and teamwork:</w:t>
            </w:r>
            <w:r w:rsidRPr="00D63C24">
              <w:rPr>
                <w:rFonts w:ascii="Arial" w:hAnsi="Arial" w:cs="Arial"/>
                <w:color w:val="000000" w:themeColor="text1"/>
                <w:sz w:val="18"/>
                <w:szCs w:val="18"/>
              </w:rPr>
              <w:t xml:space="preserve"> (PO9)</w:t>
            </w:r>
          </w:p>
        </w:tc>
        <w:tc>
          <w:tcPr>
            <w:tcW w:w="1051" w:type="dxa"/>
            <w:vAlign w:val="center"/>
          </w:tcPr>
          <w:p w:rsidR="007515BF" w:rsidRPr="00D63C24" w:rsidRDefault="007515BF" w:rsidP="00852CE1">
            <w:pPr>
              <w:jc w:val="center"/>
              <w:rPr>
                <w:rFonts w:ascii="Arial" w:hAnsi="Arial" w:cs="Arial"/>
                <w:color w:val="000000" w:themeColor="text1"/>
                <w:sz w:val="18"/>
                <w:szCs w:val="18"/>
              </w:rPr>
            </w:pPr>
            <w:r w:rsidRPr="00D63C24">
              <w:rPr>
                <w:rFonts w:ascii="Arial" w:hAnsi="Arial" w:cs="Arial"/>
                <w:color w:val="000000" w:themeColor="text1"/>
                <w:sz w:val="18"/>
                <w:szCs w:val="18"/>
              </w:rPr>
              <w:t>Cognitive domain – level 6</w:t>
            </w:r>
          </w:p>
        </w:tc>
        <w:tc>
          <w:tcPr>
            <w:tcW w:w="1747" w:type="dxa"/>
            <w:vAlign w:val="center"/>
          </w:tcPr>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9157846"/>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Lecture Note</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9284454"/>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Text Book</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319980"/>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Audio/Video</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6783558"/>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Web Material</w:t>
            </w:r>
          </w:p>
          <w:p w:rsidR="007515BF" w:rsidRPr="00D63C24"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565450307"/>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Journal paper</w:t>
            </w:r>
          </w:p>
        </w:tc>
        <w:tc>
          <w:tcPr>
            <w:tcW w:w="1612" w:type="dxa"/>
            <w:vAlign w:val="center"/>
          </w:tcPr>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2932822"/>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Class Test</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7803041"/>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Final Exam</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4789735"/>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Assignment </w:t>
            </w:r>
          </w:p>
          <w:p w:rsidR="007515BF" w:rsidRPr="00D63C24"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3892965"/>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Participation</w:t>
            </w:r>
          </w:p>
          <w:p w:rsidR="007515BF" w:rsidRPr="00D63C24"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527067746"/>
              </w:sdtPr>
              <w:sdtEndPr/>
              <w:sdtContent>
                <w:r w:rsidR="007515BF" w:rsidRPr="00D63C24">
                  <w:rPr>
                    <w:rFonts w:ascii="MS Gothic" w:eastAsia="MS Gothic" w:hAnsi="MS Gothic" w:cs="MS Gothic" w:hint="eastAsia"/>
                    <w:color w:val="000000" w:themeColor="text1"/>
                    <w:sz w:val="18"/>
                    <w:szCs w:val="18"/>
                  </w:rPr>
                  <w:t>☒</w:t>
                </w:r>
              </w:sdtContent>
            </w:sdt>
            <w:r w:rsidR="007515BF" w:rsidRPr="00D63C24">
              <w:rPr>
                <w:rFonts w:ascii="Arial" w:hAnsi="Arial" w:cs="Arial"/>
                <w:color w:val="000000" w:themeColor="text1"/>
                <w:sz w:val="18"/>
                <w:szCs w:val="18"/>
              </w:rPr>
              <w:t xml:space="preserve">  Presentation</w:t>
            </w:r>
          </w:p>
        </w:tc>
      </w:tr>
    </w:tbl>
    <w:p w:rsidR="007515BF" w:rsidRPr="00D63C24" w:rsidRDefault="007515BF" w:rsidP="007515BF">
      <w:pPr>
        <w:autoSpaceDE w:val="0"/>
        <w:autoSpaceDN w:val="0"/>
        <w:adjustRightInd w:val="0"/>
        <w:jc w:val="center"/>
        <w:rPr>
          <w:rFonts w:ascii="Arial" w:hAnsi="Arial" w:cs="Arial"/>
          <w:b/>
          <w:color w:val="000000" w:themeColor="text1"/>
          <w:sz w:val="18"/>
          <w:szCs w:val="18"/>
        </w:rPr>
      </w:pPr>
    </w:p>
    <w:p w:rsidR="007515BF" w:rsidRPr="00D63C24" w:rsidRDefault="007515BF" w:rsidP="007515BF">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7515BF" w:rsidRPr="00D63C24" w:rsidTr="00852CE1">
        <w:trPr>
          <w:jc w:val="center"/>
        </w:trPr>
        <w:tc>
          <w:tcPr>
            <w:tcW w:w="9127" w:type="dxa"/>
          </w:tcPr>
          <w:p w:rsidR="007515BF" w:rsidRPr="00D63C24" w:rsidRDefault="007515BF" w:rsidP="00852CE1">
            <w:pPr>
              <w:rPr>
                <w:rFonts w:ascii="Arial" w:hAnsi="Arial" w:cs="Arial"/>
                <w:b/>
                <w:color w:val="000000" w:themeColor="text1"/>
                <w:sz w:val="18"/>
                <w:szCs w:val="18"/>
              </w:rPr>
            </w:pPr>
            <w:r w:rsidRPr="00D63C24">
              <w:rPr>
                <w:rFonts w:ascii="Arial" w:hAnsi="Arial" w:cs="Arial"/>
                <w:b/>
                <w:color w:val="000000" w:themeColor="text1"/>
                <w:sz w:val="18"/>
                <w:szCs w:val="18"/>
              </w:rPr>
              <w:t>Assessment and Marks Distribution:</w:t>
            </w:r>
          </w:p>
          <w:p w:rsidR="007515BF" w:rsidRPr="00D63C24" w:rsidRDefault="007515BF" w:rsidP="00852CE1">
            <w:pPr>
              <w:rPr>
                <w:rFonts w:ascii="Arial" w:hAnsi="Arial" w:cs="Arial"/>
                <w:bCs/>
                <w:color w:val="000000" w:themeColor="text1"/>
                <w:sz w:val="18"/>
                <w:szCs w:val="18"/>
              </w:rPr>
            </w:pPr>
            <w:r w:rsidRPr="00D63C2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7515BF" w:rsidRPr="00D63C24" w:rsidRDefault="007515BF" w:rsidP="00852CE1">
            <w:pPr>
              <w:rPr>
                <w:rFonts w:ascii="Arial" w:hAnsi="Arial" w:cs="Arial"/>
                <w:bCs/>
                <w:color w:val="000000" w:themeColor="text1"/>
                <w:sz w:val="18"/>
                <w:szCs w:val="18"/>
              </w:rPr>
            </w:pPr>
            <w:r w:rsidRPr="00D63C24">
              <w:rPr>
                <w:rFonts w:ascii="Arial" w:hAnsi="Arial" w:cs="Arial"/>
                <w:bCs/>
                <w:color w:val="000000" w:themeColor="text1"/>
                <w:sz w:val="18"/>
                <w:szCs w:val="18"/>
              </w:rPr>
              <w:tab/>
              <w:t>Class tests + Assignments due in different times of the semester (20%)</w:t>
            </w:r>
          </w:p>
          <w:p w:rsidR="007515BF" w:rsidRPr="00D63C24" w:rsidRDefault="007515BF" w:rsidP="00852CE1">
            <w:pPr>
              <w:rPr>
                <w:rFonts w:ascii="Arial" w:hAnsi="Arial" w:cs="Arial"/>
                <w:bCs/>
                <w:color w:val="000000" w:themeColor="text1"/>
                <w:sz w:val="18"/>
                <w:szCs w:val="18"/>
              </w:rPr>
            </w:pPr>
            <w:r w:rsidRPr="00D63C24">
              <w:rPr>
                <w:rFonts w:ascii="Arial" w:hAnsi="Arial" w:cs="Arial"/>
                <w:bCs/>
                <w:color w:val="000000" w:themeColor="text1"/>
                <w:sz w:val="18"/>
                <w:szCs w:val="18"/>
              </w:rPr>
              <w:tab/>
              <w:t xml:space="preserve">A comprehensive final exam (70%), Total Time: 3 hours. </w:t>
            </w:r>
          </w:p>
          <w:p w:rsidR="007515BF" w:rsidRPr="00D63C24" w:rsidRDefault="007515BF" w:rsidP="00852CE1">
            <w:pPr>
              <w:rPr>
                <w:rFonts w:ascii="Arial" w:hAnsi="Arial" w:cs="Arial"/>
                <w:b/>
                <w:color w:val="000000" w:themeColor="text1"/>
                <w:sz w:val="18"/>
                <w:szCs w:val="18"/>
              </w:rPr>
            </w:pPr>
            <w:r w:rsidRPr="00D63C24">
              <w:rPr>
                <w:rFonts w:ascii="Arial" w:hAnsi="Arial" w:cs="Arial"/>
                <w:bCs/>
                <w:color w:val="000000" w:themeColor="text1"/>
                <w:sz w:val="18"/>
                <w:szCs w:val="18"/>
              </w:rPr>
              <w:tab/>
              <w:t>A class participation mark (10%).</w:t>
            </w:r>
          </w:p>
        </w:tc>
      </w:tr>
    </w:tbl>
    <w:p w:rsidR="007515BF" w:rsidRDefault="007515BF" w:rsidP="007515BF"/>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7515BF" w:rsidRPr="00D63C24" w:rsidTr="00852CE1">
        <w:trPr>
          <w:jc w:val="center"/>
        </w:trPr>
        <w:tc>
          <w:tcPr>
            <w:tcW w:w="9127" w:type="dxa"/>
          </w:tcPr>
          <w:p w:rsidR="007515BF" w:rsidRPr="00D63C24" w:rsidRDefault="007515BF" w:rsidP="00852CE1">
            <w:pPr>
              <w:spacing w:after="120"/>
              <w:jc w:val="both"/>
              <w:rPr>
                <w:rFonts w:ascii="Arial" w:hAnsi="Arial" w:cs="Arial"/>
                <w:b/>
                <w:bCs/>
                <w:sz w:val="18"/>
                <w:szCs w:val="18"/>
              </w:rPr>
            </w:pPr>
            <w:r w:rsidRPr="00D63C24">
              <w:rPr>
                <w:rFonts w:ascii="Arial" w:hAnsi="Arial" w:cs="Arial"/>
                <w:b/>
                <w:bCs/>
                <w:sz w:val="18"/>
                <w:szCs w:val="18"/>
              </w:rPr>
              <w:t>Course Contents:</w:t>
            </w:r>
          </w:p>
          <w:p w:rsidR="007515BF" w:rsidRPr="00D63C24" w:rsidRDefault="007515BF" w:rsidP="00852CE1">
            <w:pPr>
              <w:spacing w:before="120" w:line="233" w:lineRule="auto"/>
              <w:jc w:val="both"/>
              <w:rPr>
                <w:rFonts w:ascii="Arial" w:hAnsi="Arial" w:cs="Arial"/>
                <w:sz w:val="18"/>
                <w:szCs w:val="18"/>
              </w:rPr>
            </w:pPr>
            <w:r w:rsidRPr="00D63C24">
              <w:rPr>
                <w:rFonts w:ascii="Arial" w:hAnsi="Arial" w:cs="Arial"/>
                <w:sz w:val="18"/>
                <w:szCs w:val="18"/>
              </w:rPr>
              <w:t>Introduction: Introduction to software engineering, Importance of software, The Software evolution, Software characteristics, Software components, Software applications, Crisis-Problem and causes.</w:t>
            </w:r>
          </w:p>
          <w:p w:rsidR="007515BF" w:rsidRDefault="007515BF" w:rsidP="00852CE1">
            <w:pPr>
              <w:spacing w:before="120" w:line="233" w:lineRule="auto"/>
              <w:jc w:val="both"/>
              <w:rPr>
                <w:rFonts w:ascii="Arial" w:hAnsi="Arial" w:cs="Arial"/>
                <w:sz w:val="18"/>
                <w:szCs w:val="18"/>
              </w:rPr>
            </w:pPr>
            <w:r w:rsidRPr="00D63C24">
              <w:rPr>
                <w:rFonts w:ascii="Arial" w:hAnsi="Arial" w:cs="Arial"/>
                <w:sz w:val="18"/>
                <w:szCs w:val="18"/>
              </w:rPr>
              <w:t xml:space="preserve">Software development life-cycle: Requirement </w:t>
            </w:r>
            <w:r>
              <w:rPr>
                <w:rFonts w:ascii="Arial" w:hAnsi="Arial" w:cs="Arial"/>
                <w:sz w:val="18"/>
                <w:szCs w:val="18"/>
              </w:rPr>
              <w:t>Engineering</w:t>
            </w:r>
            <w:r w:rsidRPr="00D63C24">
              <w:rPr>
                <w:rFonts w:ascii="Arial" w:hAnsi="Arial" w:cs="Arial"/>
                <w:sz w:val="18"/>
                <w:szCs w:val="18"/>
              </w:rPr>
              <w:t xml:space="preserve">, </w:t>
            </w:r>
            <w:r>
              <w:rPr>
                <w:rFonts w:ascii="Arial" w:hAnsi="Arial" w:cs="Arial"/>
                <w:sz w:val="18"/>
                <w:szCs w:val="18"/>
              </w:rPr>
              <w:t>D</w:t>
            </w:r>
            <w:r w:rsidRPr="00D63C24">
              <w:rPr>
                <w:rFonts w:ascii="Arial" w:hAnsi="Arial" w:cs="Arial"/>
                <w:sz w:val="18"/>
                <w:szCs w:val="18"/>
              </w:rPr>
              <w:t xml:space="preserve">esign, </w:t>
            </w:r>
            <w:r>
              <w:rPr>
                <w:rFonts w:ascii="Arial" w:hAnsi="Arial" w:cs="Arial"/>
                <w:sz w:val="18"/>
                <w:szCs w:val="18"/>
              </w:rPr>
              <w:t>C</w:t>
            </w:r>
            <w:r w:rsidRPr="00D63C24">
              <w:rPr>
                <w:rFonts w:ascii="Arial" w:hAnsi="Arial" w:cs="Arial"/>
                <w:sz w:val="18"/>
                <w:szCs w:val="18"/>
              </w:rPr>
              <w:t xml:space="preserve">oding, </w:t>
            </w:r>
            <w:r>
              <w:rPr>
                <w:rFonts w:ascii="Arial" w:hAnsi="Arial" w:cs="Arial"/>
                <w:sz w:val="18"/>
                <w:szCs w:val="18"/>
              </w:rPr>
              <w:t>T</w:t>
            </w:r>
            <w:r w:rsidRPr="00D63C24">
              <w:rPr>
                <w:rFonts w:ascii="Arial" w:hAnsi="Arial" w:cs="Arial"/>
                <w:sz w:val="18"/>
                <w:szCs w:val="18"/>
              </w:rPr>
              <w:t>esting</w:t>
            </w:r>
            <w:r>
              <w:rPr>
                <w:rFonts w:ascii="Arial" w:hAnsi="Arial" w:cs="Arial"/>
                <w:sz w:val="18"/>
                <w:szCs w:val="18"/>
              </w:rPr>
              <w:t xml:space="preserve">, Deployment </w:t>
            </w:r>
            <w:r w:rsidRPr="00D63C24">
              <w:rPr>
                <w:rFonts w:ascii="Arial" w:hAnsi="Arial" w:cs="Arial"/>
                <w:sz w:val="18"/>
                <w:szCs w:val="18"/>
              </w:rPr>
              <w:t xml:space="preserve">and </w:t>
            </w:r>
            <w:r>
              <w:rPr>
                <w:rFonts w:ascii="Arial" w:hAnsi="Arial" w:cs="Arial"/>
                <w:sz w:val="18"/>
                <w:szCs w:val="18"/>
              </w:rPr>
              <w:t>M</w:t>
            </w:r>
            <w:r w:rsidRPr="00D63C24">
              <w:rPr>
                <w:rFonts w:ascii="Arial" w:hAnsi="Arial" w:cs="Arial"/>
                <w:sz w:val="18"/>
                <w:szCs w:val="18"/>
              </w:rPr>
              <w:t>aintenance etc.</w:t>
            </w:r>
          </w:p>
          <w:p w:rsidR="007515BF" w:rsidRPr="00C473E0" w:rsidRDefault="007515BF" w:rsidP="00852CE1">
            <w:pPr>
              <w:tabs>
                <w:tab w:val="num" w:pos="720"/>
              </w:tabs>
              <w:spacing w:before="120" w:line="233" w:lineRule="auto"/>
              <w:jc w:val="both"/>
              <w:rPr>
                <w:rFonts w:ascii="Arial" w:hAnsi="Arial" w:cs="Arial"/>
                <w:sz w:val="18"/>
                <w:szCs w:val="18"/>
              </w:rPr>
            </w:pPr>
            <w:r w:rsidRPr="00E662EB">
              <w:rPr>
                <w:rFonts w:ascii="Arial" w:hAnsi="Arial" w:cs="Arial"/>
                <w:sz w:val="18"/>
                <w:szCs w:val="18"/>
              </w:rPr>
              <w:t>Software Process Model</w:t>
            </w:r>
            <w:r>
              <w:rPr>
                <w:rFonts w:ascii="Arial" w:hAnsi="Arial" w:cs="Arial"/>
                <w:sz w:val="18"/>
                <w:szCs w:val="18"/>
              </w:rPr>
              <w:t xml:space="preserve">: </w:t>
            </w:r>
            <w:r w:rsidRPr="00E662EB">
              <w:rPr>
                <w:rFonts w:ascii="Arial" w:hAnsi="Arial" w:cs="Arial"/>
                <w:sz w:val="18"/>
                <w:szCs w:val="18"/>
              </w:rPr>
              <w:t>Waterfall Process</w:t>
            </w:r>
            <w:r>
              <w:rPr>
                <w:rFonts w:ascii="Arial" w:hAnsi="Arial" w:cs="Arial"/>
                <w:sz w:val="18"/>
                <w:szCs w:val="18"/>
              </w:rPr>
              <w:t xml:space="preserve">, </w:t>
            </w:r>
            <w:r w:rsidRPr="00E662EB">
              <w:rPr>
                <w:rFonts w:ascii="Arial" w:hAnsi="Arial" w:cs="Arial"/>
                <w:sz w:val="18"/>
                <w:szCs w:val="18"/>
              </w:rPr>
              <w:t>Spiral Process</w:t>
            </w:r>
            <w:r>
              <w:rPr>
                <w:rFonts w:ascii="Arial" w:hAnsi="Arial" w:cs="Arial"/>
                <w:sz w:val="18"/>
                <w:szCs w:val="18"/>
              </w:rPr>
              <w:t xml:space="preserve">, </w:t>
            </w:r>
            <w:r w:rsidRPr="00E662EB">
              <w:rPr>
                <w:rFonts w:ascii="Arial" w:hAnsi="Arial" w:cs="Arial"/>
                <w:sz w:val="18"/>
                <w:szCs w:val="18"/>
              </w:rPr>
              <w:t>Evolutionary Prototyping Process</w:t>
            </w:r>
            <w:r>
              <w:rPr>
                <w:rFonts w:ascii="Arial" w:hAnsi="Arial" w:cs="Arial"/>
                <w:sz w:val="18"/>
                <w:szCs w:val="18"/>
              </w:rPr>
              <w:t xml:space="preserve">, </w:t>
            </w:r>
            <w:r w:rsidRPr="00E662EB">
              <w:rPr>
                <w:rFonts w:ascii="Arial" w:hAnsi="Arial" w:cs="Arial"/>
                <w:sz w:val="18"/>
                <w:szCs w:val="18"/>
              </w:rPr>
              <w:t>Rational Unified Process</w:t>
            </w:r>
            <w:r>
              <w:rPr>
                <w:rFonts w:ascii="Arial" w:hAnsi="Arial" w:cs="Arial"/>
                <w:sz w:val="18"/>
                <w:szCs w:val="18"/>
              </w:rPr>
              <w:t xml:space="preserve">, </w:t>
            </w:r>
            <w:r w:rsidRPr="00E662EB">
              <w:rPr>
                <w:rFonts w:ascii="Arial" w:hAnsi="Arial" w:cs="Arial"/>
                <w:sz w:val="18"/>
                <w:szCs w:val="18"/>
              </w:rPr>
              <w:t>Agile Process</w:t>
            </w:r>
            <w:r>
              <w:rPr>
                <w:rFonts w:ascii="Arial" w:hAnsi="Arial" w:cs="Arial"/>
                <w:sz w:val="18"/>
                <w:szCs w:val="18"/>
              </w:rPr>
              <w:t xml:space="preserve">, </w:t>
            </w:r>
            <w:r w:rsidRPr="00E508CC">
              <w:rPr>
                <w:rFonts w:ascii="Arial" w:hAnsi="Arial" w:cs="Arial"/>
                <w:sz w:val="18"/>
                <w:szCs w:val="18"/>
              </w:rPr>
              <w:t>Unified Software Process</w:t>
            </w:r>
            <w:r>
              <w:rPr>
                <w:rFonts w:ascii="Arial" w:hAnsi="Arial" w:cs="Arial"/>
                <w:sz w:val="18"/>
                <w:szCs w:val="18"/>
              </w:rPr>
              <w:t xml:space="preserve">, </w:t>
            </w:r>
            <w:r w:rsidRPr="00E662EB">
              <w:rPr>
                <w:rFonts w:ascii="Arial" w:hAnsi="Arial" w:cs="Arial"/>
                <w:sz w:val="18"/>
                <w:szCs w:val="18"/>
              </w:rPr>
              <w:t>Choosing a Model</w:t>
            </w:r>
            <w:r>
              <w:rPr>
                <w:rFonts w:ascii="Arial" w:hAnsi="Arial" w:cs="Arial"/>
                <w:sz w:val="18"/>
                <w:szCs w:val="18"/>
              </w:rPr>
              <w:t xml:space="preserve">, </w:t>
            </w:r>
            <w:r w:rsidRPr="00E662EB">
              <w:rPr>
                <w:rFonts w:ascii="Arial" w:hAnsi="Arial" w:cs="Arial"/>
                <w:sz w:val="18"/>
                <w:szCs w:val="18"/>
              </w:rPr>
              <w:t>Lifecycle Documents</w:t>
            </w:r>
          </w:p>
          <w:p w:rsidR="007515BF" w:rsidRPr="00C3786E" w:rsidRDefault="007515BF" w:rsidP="00852CE1">
            <w:pPr>
              <w:spacing w:before="120" w:line="233" w:lineRule="auto"/>
              <w:jc w:val="both"/>
              <w:rPr>
                <w:rFonts w:ascii="Arial" w:hAnsi="Arial" w:cs="Arial"/>
                <w:sz w:val="18"/>
                <w:szCs w:val="18"/>
              </w:rPr>
            </w:pPr>
            <w:r>
              <w:rPr>
                <w:rFonts w:ascii="Arial" w:hAnsi="Arial" w:cs="Arial"/>
                <w:sz w:val="18"/>
                <w:szCs w:val="18"/>
              </w:rPr>
              <w:t>Requirement Engineering</w:t>
            </w:r>
            <w:r w:rsidRPr="00D63C24">
              <w:rPr>
                <w:rFonts w:ascii="Arial" w:hAnsi="Arial" w:cs="Arial"/>
                <w:sz w:val="18"/>
                <w:szCs w:val="18"/>
              </w:rPr>
              <w:t>: </w:t>
            </w:r>
            <w:r w:rsidRPr="00B43733">
              <w:rPr>
                <w:rFonts w:ascii="Arial" w:hAnsi="Arial" w:cs="Arial"/>
                <w:sz w:val="18"/>
                <w:szCs w:val="18"/>
              </w:rPr>
              <w:t xml:space="preserve">General Definition, Software Intensive Systems, Functional and Nonfunctional </w:t>
            </w:r>
            <w:r w:rsidRPr="00B43733">
              <w:rPr>
                <w:rFonts w:ascii="Arial" w:hAnsi="Arial" w:cs="Arial"/>
                <w:sz w:val="18"/>
                <w:szCs w:val="18"/>
              </w:rPr>
              <w:lastRenderedPageBreak/>
              <w:t xml:space="preserve">Requirements, User and System Requirements, </w:t>
            </w:r>
            <w:r w:rsidRPr="00C3786E">
              <w:rPr>
                <w:rFonts w:ascii="Arial" w:hAnsi="Arial" w:cs="Arial"/>
                <w:sz w:val="18"/>
                <w:szCs w:val="18"/>
              </w:rPr>
              <w:t xml:space="preserve">Problem analysis, requirement specification, validation, matrices, monitoring and control, </w:t>
            </w:r>
            <w:r w:rsidRPr="00137610">
              <w:rPr>
                <w:rFonts w:ascii="Arial" w:hAnsi="Arial" w:cs="Arial"/>
                <w:sz w:val="18"/>
                <w:szCs w:val="18"/>
              </w:rPr>
              <w:t>Gathering Requirements: The agile way</w:t>
            </w:r>
            <w:r w:rsidRPr="00C3786E">
              <w:rPr>
                <w:rFonts w:ascii="Arial" w:hAnsi="Arial" w:cs="Arial"/>
                <w:sz w:val="18"/>
                <w:szCs w:val="18"/>
              </w:rPr>
              <w:t xml:space="preserve">, </w:t>
            </w:r>
            <w:r w:rsidRPr="00137610">
              <w:rPr>
                <w:rFonts w:ascii="Arial" w:hAnsi="Arial" w:cs="Arial"/>
                <w:sz w:val="18"/>
                <w:szCs w:val="18"/>
              </w:rPr>
              <w:t>User Stories: The currency of agile development</w:t>
            </w:r>
            <w:r w:rsidRPr="00C3786E">
              <w:rPr>
                <w:rFonts w:ascii="Arial" w:hAnsi="Arial" w:cs="Arial"/>
                <w:sz w:val="18"/>
                <w:szCs w:val="18"/>
              </w:rPr>
              <w:t xml:space="preserve">, </w:t>
            </w:r>
            <w:r w:rsidRPr="00137610">
              <w:rPr>
                <w:rFonts w:ascii="Arial" w:hAnsi="Arial" w:cs="Arial"/>
                <w:sz w:val="18"/>
                <w:szCs w:val="18"/>
              </w:rPr>
              <w:t>Characteristics of good user stories</w:t>
            </w:r>
            <w:r w:rsidRPr="00C3786E">
              <w:rPr>
                <w:rFonts w:ascii="Arial" w:hAnsi="Arial" w:cs="Arial"/>
                <w:sz w:val="18"/>
                <w:szCs w:val="18"/>
              </w:rPr>
              <w:t xml:space="preserve">, </w:t>
            </w:r>
            <w:r w:rsidRPr="00137610">
              <w:rPr>
                <w:rFonts w:ascii="Arial" w:hAnsi="Arial" w:cs="Arial"/>
                <w:sz w:val="18"/>
                <w:szCs w:val="18"/>
              </w:rPr>
              <w:t>Generating User Stories</w:t>
            </w:r>
            <w:r w:rsidRPr="00C3786E">
              <w:rPr>
                <w:rFonts w:ascii="Arial" w:hAnsi="Arial" w:cs="Arial"/>
                <w:sz w:val="18"/>
                <w:szCs w:val="18"/>
              </w:rPr>
              <w:t xml:space="preserve">, </w:t>
            </w:r>
            <w:r w:rsidRPr="00B43733">
              <w:rPr>
                <w:rFonts w:ascii="Arial" w:hAnsi="Arial" w:cs="Arial"/>
                <w:sz w:val="18"/>
                <w:szCs w:val="18"/>
              </w:rPr>
              <w:t>Modeling Requirements, Analyzing Requirements, Requirements Prioritization, Requirements Engineering Process</w:t>
            </w:r>
            <w:r w:rsidRPr="00C3786E">
              <w:rPr>
                <w:rFonts w:ascii="Arial" w:hAnsi="Arial" w:cs="Arial"/>
                <w:sz w:val="18"/>
                <w:szCs w:val="18"/>
              </w:rPr>
              <w:t xml:space="preserve">, </w:t>
            </w:r>
            <w:r w:rsidRPr="00137610">
              <w:rPr>
                <w:rFonts w:ascii="Arial" w:hAnsi="Arial" w:cs="Arial"/>
                <w:sz w:val="18"/>
                <w:szCs w:val="18"/>
              </w:rPr>
              <w:t>Agile Estimation and Planning</w:t>
            </w:r>
            <w:r w:rsidRPr="00C3786E">
              <w:rPr>
                <w:rFonts w:ascii="Arial" w:hAnsi="Arial" w:cs="Arial"/>
                <w:sz w:val="18"/>
                <w:szCs w:val="18"/>
              </w:rPr>
              <w:t xml:space="preserve">, </w:t>
            </w:r>
            <w:r w:rsidRPr="00137610">
              <w:rPr>
                <w:rFonts w:ascii="Arial" w:hAnsi="Arial" w:cs="Arial"/>
                <w:sz w:val="18"/>
                <w:szCs w:val="18"/>
              </w:rPr>
              <w:t>Estimation Styles and Process</w:t>
            </w:r>
            <w:r w:rsidRPr="00C3786E">
              <w:rPr>
                <w:rFonts w:ascii="Arial" w:hAnsi="Arial" w:cs="Arial"/>
                <w:sz w:val="18"/>
                <w:szCs w:val="18"/>
              </w:rPr>
              <w:t xml:space="preserve">, </w:t>
            </w:r>
            <w:r w:rsidRPr="00137610">
              <w:rPr>
                <w:rFonts w:ascii="Arial" w:hAnsi="Arial" w:cs="Arial"/>
                <w:sz w:val="18"/>
                <w:szCs w:val="18"/>
              </w:rPr>
              <w:t>Velocity</w:t>
            </w:r>
            <w:r w:rsidRPr="00C3786E">
              <w:rPr>
                <w:rFonts w:ascii="Arial" w:hAnsi="Arial" w:cs="Arial"/>
                <w:sz w:val="18"/>
                <w:szCs w:val="18"/>
              </w:rPr>
              <w:t xml:space="preserve">, </w:t>
            </w:r>
            <w:r w:rsidRPr="00137610">
              <w:rPr>
                <w:rFonts w:ascii="Arial" w:hAnsi="Arial" w:cs="Arial"/>
                <w:sz w:val="18"/>
                <w:szCs w:val="18"/>
              </w:rPr>
              <w:t>Release Planning</w:t>
            </w:r>
            <w:r w:rsidRPr="00C3786E">
              <w:rPr>
                <w:rFonts w:ascii="Arial" w:hAnsi="Arial" w:cs="Arial"/>
                <w:sz w:val="18"/>
                <w:szCs w:val="18"/>
              </w:rPr>
              <w:t xml:space="preserve">, </w:t>
            </w:r>
            <w:r w:rsidRPr="00137610">
              <w:rPr>
                <w:rFonts w:ascii="Arial" w:hAnsi="Arial" w:cs="Arial"/>
                <w:sz w:val="18"/>
                <w:szCs w:val="18"/>
              </w:rPr>
              <w:t>Release Tracking</w:t>
            </w:r>
          </w:p>
          <w:p w:rsidR="007515BF" w:rsidRPr="009862A5" w:rsidRDefault="007515BF" w:rsidP="00852CE1">
            <w:pPr>
              <w:tabs>
                <w:tab w:val="num" w:pos="720"/>
              </w:tabs>
              <w:spacing w:before="120" w:line="233" w:lineRule="auto"/>
              <w:jc w:val="both"/>
              <w:rPr>
                <w:rFonts w:ascii="Arial" w:hAnsi="Arial" w:cs="Arial"/>
                <w:sz w:val="18"/>
                <w:szCs w:val="18"/>
              </w:rPr>
            </w:pPr>
            <w:r w:rsidRPr="00D63C24">
              <w:rPr>
                <w:rFonts w:ascii="Arial" w:hAnsi="Arial" w:cs="Arial"/>
                <w:sz w:val="18"/>
                <w:szCs w:val="18"/>
              </w:rPr>
              <w:t>System Design: Problem partitioning, abstraction,Cohesiveness, coupling, structured approach, functional versus object-oriented approach,</w:t>
            </w:r>
            <w:r w:rsidRPr="009862A5">
              <w:rPr>
                <w:rFonts w:ascii="Arial" w:hAnsi="Arial" w:cs="Arial"/>
                <w:sz w:val="18"/>
                <w:szCs w:val="18"/>
              </w:rPr>
              <w:t>UML Structural Diagrams: Class Diagrams, Component Diagram, Deployment Diagram, UML Behavioral Diagram: Use Case, Sequence, and State Transition Diagram</w:t>
            </w:r>
            <w:r>
              <w:rPr>
                <w:rFonts w:ascii="Arial" w:hAnsi="Arial" w:cs="Arial"/>
                <w:sz w:val="18"/>
                <w:szCs w:val="18"/>
              </w:rPr>
              <w:t xml:space="preserve">, Software </w:t>
            </w:r>
            <w:r w:rsidRPr="009862A5">
              <w:rPr>
                <w:rFonts w:ascii="Arial" w:hAnsi="Arial" w:cs="Arial"/>
                <w:sz w:val="18"/>
                <w:szCs w:val="18"/>
              </w:rPr>
              <w:t>Architecture</w:t>
            </w:r>
            <w:r>
              <w:rPr>
                <w:rFonts w:ascii="Arial" w:hAnsi="Arial" w:cs="Arial"/>
                <w:sz w:val="18"/>
                <w:szCs w:val="18"/>
              </w:rPr>
              <w:t xml:space="preserve">, </w:t>
            </w:r>
            <w:r w:rsidRPr="009862A5">
              <w:rPr>
                <w:rFonts w:ascii="Arial" w:hAnsi="Arial" w:cs="Arial"/>
                <w:sz w:val="18"/>
                <w:szCs w:val="18"/>
              </w:rPr>
              <w:t>Prescriptive vs. Descriptive Architecture, Architectural Evolution, Architectural Degradation, Architectural Recovery, Architectural Elements, Components, Connectors, and Configuration, Deployment Architectural Perspective</w:t>
            </w:r>
            <w:r>
              <w:rPr>
                <w:rFonts w:ascii="Arial" w:hAnsi="Arial" w:cs="Arial"/>
                <w:sz w:val="18"/>
                <w:szCs w:val="18"/>
              </w:rPr>
              <w:t xml:space="preserve">, </w:t>
            </w:r>
            <w:r w:rsidRPr="009862A5">
              <w:rPr>
                <w:rFonts w:ascii="Arial" w:hAnsi="Arial" w:cs="Arial"/>
                <w:sz w:val="18"/>
                <w:szCs w:val="18"/>
              </w:rPr>
              <w:t>Analyzing Requirements, Refining Classes and Attributes, Adding Attributes, Identifying Operations, Refining the Class Diagram</w:t>
            </w:r>
          </w:p>
          <w:p w:rsidR="007515BF" w:rsidRPr="00D63C24" w:rsidRDefault="007515BF" w:rsidP="00852CE1">
            <w:pPr>
              <w:spacing w:before="120" w:line="233" w:lineRule="auto"/>
              <w:jc w:val="both"/>
              <w:rPr>
                <w:rFonts w:ascii="Arial" w:hAnsi="Arial" w:cs="Arial"/>
                <w:sz w:val="18"/>
                <w:szCs w:val="18"/>
              </w:rPr>
            </w:pPr>
            <w:r w:rsidRPr="00D63C24">
              <w:rPr>
                <w:rFonts w:ascii="Arial" w:hAnsi="Arial" w:cs="Arial"/>
                <w:sz w:val="18"/>
                <w:szCs w:val="18"/>
              </w:rPr>
              <w:t>Coding: TOP-DOWN and BOTTOM-UP structure programming, information hiding, programming style, and internal documentation, verification, metrics, monitoring and control</w:t>
            </w:r>
            <w:r>
              <w:rPr>
                <w:rFonts w:ascii="Arial" w:hAnsi="Arial" w:cs="Arial"/>
                <w:sz w:val="18"/>
                <w:szCs w:val="18"/>
              </w:rPr>
              <w:t xml:space="preserve">, </w:t>
            </w:r>
            <w:r w:rsidRPr="001262AB">
              <w:rPr>
                <w:rFonts w:ascii="Arial" w:hAnsi="Arial" w:cs="Arial"/>
                <w:sz w:val="18"/>
                <w:szCs w:val="18"/>
              </w:rPr>
              <w:t>Software Refactoring:Reasons to Refactor, Refactoring Risks, Cost of Refactoring, When Not to Refactor</w:t>
            </w:r>
            <w:r>
              <w:rPr>
                <w:rFonts w:ascii="Arial" w:hAnsi="Arial" w:cs="Arial"/>
                <w:sz w:val="18"/>
                <w:szCs w:val="18"/>
              </w:rPr>
              <w:t>.</w:t>
            </w:r>
          </w:p>
          <w:p w:rsidR="007515BF" w:rsidRDefault="007515BF" w:rsidP="00852CE1">
            <w:pPr>
              <w:spacing w:before="120" w:line="233" w:lineRule="auto"/>
              <w:jc w:val="both"/>
              <w:rPr>
                <w:rFonts w:ascii="Arial" w:hAnsi="Arial" w:cs="Arial"/>
                <w:sz w:val="18"/>
                <w:szCs w:val="18"/>
              </w:rPr>
            </w:pPr>
            <w:r>
              <w:rPr>
                <w:rFonts w:ascii="Arial" w:hAnsi="Arial" w:cs="Arial"/>
                <w:sz w:val="18"/>
                <w:szCs w:val="18"/>
              </w:rPr>
              <w:t xml:space="preserve">Software </w:t>
            </w:r>
            <w:r w:rsidRPr="00D63C24">
              <w:rPr>
                <w:rFonts w:ascii="Arial" w:hAnsi="Arial" w:cs="Arial"/>
                <w:sz w:val="18"/>
                <w:szCs w:val="18"/>
              </w:rPr>
              <w:t>Testing:</w:t>
            </w:r>
            <w:r w:rsidRPr="001C5B72">
              <w:rPr>
                <w:rFonts w:ascii="Arial" w:hAnsi="Arial" w:cs="Arial"/>
                <w:sz w:val="18"/>
                <w:szCs w:val="18"/>
              </w:rPr>
              <w:t>Failure, Fault and Error, Verification Approaches, Pros and Cons of Approaches, Testing Granularity Levels, Alpha and Beta Testing, Black and White Box Testing Introduction</w:t>
            </w:r>
            <w:r w:rsidRPr="00972562">
              <w:rPr>
                <w:rFonts w:ascii="Arial" w:hAnsi="Arial" w:cs="Arial"/>
                <w:b/>
                <w:bCs/>
                <w:sz w:val="18"/>
                <w:szCs w:val="18"/>
              </w:rPr>
              <w:t xml:space="preserve">, </w:t>
            </w:r>
            <w:r w:rsidRPr="00972562">
              <w:rPr>
                <w:rFonts w:ascii="Arial" w:hAnsi="Arial" w:cs="Arial"/>
                <w:sz w:val="18"/>
                <w:szCs w:val="18"/>
              </w:rPr>
              <w:t>Black-Box Testing:</w:t>
            </w:r>
            <w:r w:rsidRPr="001C5B72">
              <w:rPr>
                <w:rFonts w:ascii="Arial" w:hAnsi="Arial" w:cs="Arial"/>
                <w:sz w:val="18"/>
                <w:szCs w:val="18"/>
              </w:rPr>
              <w:t>Systematic Functional Testing Approach, Test Data Selection, Category Partition Method, Produce and Evaluate Test Case Specifications, Generate Test Cases from Test Case Specifications, Model Based Testing, Finite State Machines,</w:t>
            </w:r>
            <w:r w:rsidRPr="00972562">
              <w:rPr>
                <w:rFonts w:ascii="Arial" w:hAnsi="Arial" w:cs="Arial"/>
                <w:sz w:val="18"/>
                <w:szCs w:val="18"/>
              </w:rPr>
              <w:t>White-Box Testing</w:t>
            </w:r>
            <w:r w:rsidRPr="001C5B72">
              <w:rPr>
                <w:rFonts w:ascii="Arial" w:hAnsi="Arial" w:cs="Arial"/>
                <w:b/>
                <w:bCs/>
                <w:sz w:val="18"/>
                <w:szCs w:val="18"/>
              </w:rPr>
              <w:t xml:space="preserve">: </w:t>
            </w:r>
            <w:r w:rsidRPr="001C5B72">
              <w:rPr>
                <w:rFonts w:ascii="Arial" w:hAnsi="Arial" w:cs="Arial"/>
                <w:sz w:val="18"/>
                <w:szCs w:val="18"/>
              </w:rPr>
              <w:t>Coverage Criteria, Statement Coverage, Control Flow Graphs, Test Criteria Sub</w:t>
            </w:r>
            <w:r>
              <w:rPr>
                <w:rFonts w:ascii="Arial" w:hAnsi="Arial" w:cs="Arial"/>
                <w:sz w:val="18"/>
                <w:szCs w:val="18"/>
              </w:rPr>
              <w:t>-</w:t>
            </w:r>
            <w:r w:rsidRPr="001C5B72">
              <w:rPr>
                <w:rFonts w:ascii="Arial" w:hAnsi="Arial" w:cs="Arial"/>
                <w:sz w:val="18"/>
                <w:szCs w:val="18"/>
              </w:rPr>
              <w:t>Sumption, MC/DC Coverage</w:t>
            </w:r>
            <w:r>
              <w:rPr>
                <w:rFonts w:ascii="Arial" w:hAnsi="Arial" w:cs="Arial"/>
                <w:sz w:val="18"/>
                <w:szCs w:val="18"/>
              </w:rPr>
              <w:t>,</w:t>
            </w:r>
            <w:r w:rsidRPr="00D63C24">
              <w:rPr>
                <w:rFonts w:ascii="Arial" w:hAnsi="Arial" w:cs="Arial"/>
                <w:sz w:val="18"/>
                <w:szCs w:val="18"/>
              </w:rPr>
              <w:t xml:space="preserve"> test plan, test cas</w:t>
            </w:r>
            <w:r>
              <w:rPr>
                <w:rFonts w:ascii="Arial" w:hAnsi="Arial" w:cs="Arial"/>
                <w:sz w:val="18"/>
                <w:szCs w:val="18"/>
              </w:rPr>
              <w:t>e</w:t>
            </w:r>
            <w:r w:rsidRPr="00D63C24">
              <w:rPr>
                <w:rFonts w:ascii="Arial" w:hAnsi="Arial" w:cs="Arial"/>
                <w:sz w:val="18"/>
                <w:szCs w:val="18"/>
              </w:rPr>
              <w:t xml:space="preserve"> specification, Software testing strategies, Verification and validation, Unit</w:t>
            </w:r>
            <w:r>
              <w:rPr>
                <w:rFonts w:ascii="Arial" w:hAnsi="Arial" w:cs="Arial"/>
                <w:sz w:val="18"/>
                <w:szCs w:val="18"/>
              </w:rPr>
              <w:t xml:space="preserve"> and</w:t>
            </w:r>
            <w:r w:rsidRPr="00D63C24">
              <w:rPr>
                <w:rFonts w:ascii="Arial" w:hAnsi="Arial" w:cs="Arial"/>
                <w:sz w:val="18"/>
                <w:szCs w:val="18"/>
              </w:rPr>
              <w:t xml:space="preserve"> Integration Testing, Alpha and Beta testing, System testing and debugging. </w:t>
            </w:r>
          </w:p>
          <w:p w:rsidR="007515BF" w:rsidRPr="00D63C24" w:rsidRDefault="007515BF" w:rsidP="00852CE1">
            <w:pPr>
              <w:spacing w:before="120" w:line="233" w:lineRule="auto"/>
              <w:jc w:val="both"/>
              <w:rPr>
                <w:rFonts w:ascii="Arial" w:hAnsi="Arial" w:cs="Arial"/>
                <w:sz w:val="18"/>
                <w:szCs w:val="18"/>
              </w:rPr>
            </w:pPr>
            <w:r>
              <w:rPr>
                <w:rFonts w:ascii="Arial" w:hAnsi="Arial" w:cs="Arial"/>
                <w:sz w:val="18"/>
                <w:szCs w:val="18"/>
              </w:rPr>
              <w:t xml:space="preserve">Deployment and maintenance: </w:t>
            </w:r>
            <w:r w:rsidRPr="000703E0">
              <w:rPr>
                <w:rFonts w:ascii="Arial" w:hAnsi="Arial" w:cs="Arial"/>
                <w:sz w:val="18"/>
                <w:szCs w:val="18"/>
              </w:rPr>
              <w:t>What is deployment?Is deployment the problem?Key issues around deployment</w:t>
            </w:r>
            <w:r>
              <w:rPr>
                <w:rFonts w:ascii="Arial" w:hAnsi="Arial" w:cs="Arial"/>
                <w:sz w:val="18"/>
                <w:szCs w:val="18"/>
              </w:rPr>
              <w:t xml:space="preserve">, </w:t>
            </w:r>
            <w:r w:rsidRPr="000703E0">
              <w:rPr>
                <w:rFonts w:ascii="Arial" w:hAnsi="Arial" w:cs="Arial"/>
                <w:sz w:val="18"/>
                <w:szCs w:val="18"/>
              </w:rPr>
              <w:t>Deployment itself</w:t>
            </w:r>
            <w:r>
              <w:rPr>
                <w:rFonts w:ascii="Arial" w:hAnsi="Arial" w:cs="Arial"/>
                <w:sz w:val="18"/>
                <w:szCs w:val="18"/>
              </w:rPr>
              <w:t xml:space="preserve">, Continuous Integration and Deployment, </w:t>
            </w:r>
            <w:r w:rsidRPr="00C92062">
              <w:rPr>
                <w:rFonts w:ascii="Arial" w:hAnsi="Arial" w:cs="Arial"/>
                <w:sz w:val="18"/>
                <w:szCs w:val="18"/>
              </w:rPr>
              <w:t>Maintenance</w:t>
            </w:r>
            <w:r>
              <w:rPr>
                <w:rFonts w:ascii="Arial" w:hAnsi="Arial" w:cs="Arial"/>
                <w:sz w:val="18"/>
                <w:szCs w:val="18"/>
              </w:rPr>
              <w:t xml:space="preserve">, </w:t>
            </w:r>
            <w:r w:rsidRPr="00C92062">
              <w:rPr>
                <w:rFonts w:ascii="Arial" w:hAnsi="Arial" w:cs="Arial"/>
                <w:sz w:val="18"/>
                <w:szCs w:val="18"/>
              </w:rPr>
              <w:t>Maintenance challenges</w:t>
            </w:r>
            <w:r>
              <w:rPr>
                <w:rFonts w:ascii="Arial" w:hAnsi="Arial" w:cs="Arial"/>
                <w:sz w:val="18"/>
                <w:szCs w:val="18"/>
              </w:rPr>
              <w:t xml:space="preserve">, </w:t>
            </w:r>
            <w:r w:rsidRPr="00C92062">
              <w:rPr>
                <w:rFonts w:ascii="Arial" w:hAnsi="Arial" w:cs="Arial"/>
                <w:sz w:val="18"/>
                <w:szCs w:val="18"/>
              </w:rPr>
              <w:t>Software evolution and release management</w:t>
            </w:r>
            <w:r>
              <w:rPr>
                <w:rFonts w:ascii="Arial" w:hAnsi="Arial" w:cs="Arial"/>
                <w:sz w:val="18"/>
                <w:szCs w:val="18"/>
              </w:rPr>
              <w:t xml:space="preserve">, </w:t>
            </w:r>
            <w:r w:rsidRPr="00C92062">
              <w:rPr>
                <w:rFonts w:ascii="Arial" w:hAnsi="Arial" w:cs="Arial"/>
                <w:sz w:val="18"/>
                <w:szCs w:val="18"/>
              </w:rPr>
              <w:t>Re-engineering</w:t>
            </w:r>
            <w:r>
              <w:rPr>
                <w:rFonts w:ascii="Arial" w:hAnsi="Arial" w:cs="Arial"/>
                <w:sz w:val="18"/>
                <w:szCs w:val="18"/>
              </w:rPr>
              <w:t>.</w:t>
            </w:r>
          </w:p>
        </w:tc>
      </w:tr>
    </w:tbl>
    <w:p w:rsidR="007515BF" w:rsidRPr="00D63C24" w:rsidRDefault="007515BF" w:rsidP="007515BF">
      <w:pPr>
        <w:rPr>
          <w:rFonts w:ascii="Arial" w:hAnsi="Arial" w:cs="Arial"/>
          <w:sz w:val="18"/>
          <w:szCs w:val="18"/>
          <w:highlight w:val="yellow"/>
        </w:rPr>
      </w:pPr>
    </w:p>
    <w:p w:rsidR="007515BF" w:rsidRPr="00D63C24" w:rsidRDefault="007515BF" w:rsidP="007515BF">
      <w:pPr>
        <w:jc w:val="both"/>
        <w:rPr>
          <w:rFonts w:ascii="Arial" w:hAnsi="Arial" w:cs="Arial"/>
          <w:b/>
          <w:bCs/>
          <w:sz w:val="18"/>
          <w:szCs w:val="18"/>
        </w:rPr>
      </w:pPr>
      <w:r w:rsidRPr="00D63C24">
        <w:rPr>
          <w:rFonts w:ascii="Arial" w:hAnsi="Arial" w:cs="Arial"/>
          <w:b/>
          <w:bCs/>
          <w:sz w:val="18"/>
          <w:szCs w:val="18"/>
        </w:rPr>
        <w:t xml:space="preserve">Text Book: </w:t>
      </w:r>
    </w:p>
    <w:tbl>
      <w:tblPr>
        <w:tblW w:w="4898" w:type="pct"/>
        <w:jc w:val="center"/>
        <w:tblLook w:val="0000" w:firstRow="0" w:lastRow="0" w:firstColumn="0" w:lastColumn="0" w:noHBand="0" w:noVBand="0"/>
      </w:tblPr>
      <w:tblGrid>
        <w:gridCol w:w="368"/>
        <w:gridCol w:w="2692"/>
        <w:gridCol w:w="270"/>
        <w:gridCol w:w="5723"/>
      </w:tblGrid>
      <w:tr w:rsidR="007515BF" w:rsidRPr="00D63C24" w:rsidTr="00852CE1">
        <w:trPr>
          <w:jc w:val="center"/>
        </w:trPr>
        <w:tc>
          <w:tcPr>
            <w:tcW w:w="203" w:type="pct"/>
          </w:tcPr>
          <w:p w:rsidR="007515BF" w:rsidRPr="00D63C24" w:rsidRDefault="007515BF" w:rsidP="00852CE1">
            <w:pPr>
              <w:suppressAutoHyphens/>
              <w:jc w:val="both"/>
              <w:rPr>
                <w:rFonts w:ascii="Arial" w:hAnsi="Arial" w:cs="Arial"/>
                <w:sz w:val="18"/>
                <w:szCs w:val="18"/>
              </w:rPr>
            </w:pPr>
            <w:r w:rsidRPr="00D63C24">
              <w:rPr>
                <w:rFonts w:ascii="Arial" w:hAnsi="Arial" w:cs="Arial"/>
                <w:sz w:val="18"/>
                <w:szCs w:val="18"/>
              </w:rPr>
              <w:t>1.</w:t>
            </w:r>
          </w:p>
        </w:tc>
        <w:tc>
          <w:tcPr>
            <w:tcW w:w="1487" w:type="pct"/>
          </w:tcPr>
          <w:p w:rsidR="007515BF" w:rsidRPr="00D63C24" w:rsidRDefault="007515BF" w:rsidP="00852CE1">
            <w:pPr>
              <w:suppressAutoHyphens/>
              <w:jc w:val="both"/>
              <w:rPr>
                <w:rFonts w:ascii="Arial" w:hAnsi="Arial" w:cs="Arial"/>
                <w:sz w:val="18"/>
                <w:szCs w:val="18"/>
              </w:rPr>
            </w:pPr>
            <w:r w:rsidRPr="00D63C24">
              <w:rPr>
                <w:rFonts w:ascii="Arial" w:hAnsi="Arial" w:cs="Arial"/>
                <w:sz w:val="18"/>
                <w:szCs w:val="18"/>
              </w:rPr>
              <w:t>Roger S. Pressman</w:t>
            </w:r>
          </w:p>
        </w:tc>
        <w:tc>
          <w:tcPr>
            <w:tcW w:w="149" w:type="pct"/>
          </w:tcPr>
          <w:p w:rsidR="007515BF" w:rsidRPr="00D63C24" w:rsidRDefault="007515BF" w:rsidP="00852CE1">
            <w:pPr>
              <w:suppressAutoHyphens/>
              <w:jc w:val="both"/>
              <w:rPr>
                <w:rFonts w:ascii="Arial" w:hAnsi="Arial" w:cs="Arial"/>
                <w:sz w:val="18"/>
                <w:szCs w:val="18"/>
              </w:rPr>
            </w:pPr>
            <w:r w:rsidRPr="00D63C24">
              <w:rPr>
                <w:rFonts w:ascii="Arial" w:hAnsi="Arial" w:cs="Arial"/>
                <w:sz w:val="18"/>
                <w:szCs w:val="18"/>
              </w:rPr>
              <w:t>:</w:t>
            </w:r>
          </w:p>
        </w:tc>
        <w:tc>
          <w:tcPr>
            <w:tcW w:w="3162" w:type="pct"/>
          </w:tcPr>
          <w:p w:rsidR="007515BF" w:rsidRPr="00D63C24" w:rsidRDefault="007515BF" w:rsidP="00852CE1">
            <w:pPr>
              <w:suppressAutoHyphens/>
              <w:jc w:val="both"/>
              <w:rPr>
                <w:rFonts w:ascii="Arial" w:hAnsi="Arial" w:cs="Arial"/>
                <w:sz w:val="18"/>
                <w:szCs w:val="18"/>
              </w:rPr>
            </w:pPr>
            <w:r w:rsidRPr="001B01FC">
              <w:rPr>
                <w:rFonts w:ascii="Arial" w:hAnsi="Arial" w:cs="Arial"/>
                <w:b/>
                <w:bCs/>
                <w:sz w:val="18"/>
                <w:szCs w:val="18"/>
              </w:rPr>
              <w:t>Software Engineering</w:t>
            </w:r>
            <w:r w:rsidRPr="00D63C24">
              <w:rPr>
                <w:rFonts w:ascii="Arial" w:hAnsi="Arial" w:cs="Arial"/>
                <w:sz w:val="18"/>
                <w:szCs w:val="18"/>
              </w:rPr>
              <w:t>, A practitioner's Approach,McGraw-Hill</w:t>
            </w:r>
          </w:p>
        </w:tc>
      </w:tr>
      <w:tr w:rsidR="007515BF" w:rsidRPr="00D63C24" w:rsidTr="00852CE1">
        <w:trPr>
          <w:jc w:val="center"/>
        </w:trPr>
        <w:tc>
          <w:tcPr>
            <w:tcW w:w="203" w:type="pct"/>
          </w:tcPr>
          <w:p w:rsidR="007515BF" w:rsidRPr="00D63C24" w:rsidRDefault="007515BF" w:rsidP="00852CE1">
            <w:pPr>
              <w:suppressAutoHyphens/>
              <w:jc w:val="both"/>
              <w:rPr>
                <w:rFonts w:ascii="Arial" w:hAnsi="Arial" w:cs="Arial"/>
                <w:sz w:val="18"/>
                <w:szCs w:val="18"/>
              </w:rPr>
            </w:pPr>
            <w:r w:rsidRPr="00D63C24">
              <w:rPr>
                <w:rFonts w:ascii="Arial" w:hAnsi="Arial" w:cs="Arial"/>
                <w:sz w:val="18"/>
                <w:szCs w:val="18"/>
              </w:rPr>
              <w:t>2.</w:t>
            </w:r>
          </w:p>
        </w:tc>
        <w:tc>
          <w:tcPr>
            <w:tcW w:w="1487" w:type="pct"/>
          </w:tcPr>
          <w:p w:rsidR="007515BF" w:rsidRPr="00D63C24" w:rsidRDefault="007515BF" w:rsidP="00852CE1">
            <w:pPr>
              <w:suppressAutoHyphens/>
              <w:jc w:val="both"/>
              <w:rPr>
                <w:rFonts w:ascii="Arial" w:hAnsi="Arial" w:cs="Arial"/>
                <w:sz w:val="18"/>
                <w:szCs w:val="18"/>
              </w:rPr>
            </w:pPr>
            <w:r w:rsidRPr="00D63C24">
              <w:rPr>
                <w:rFonts w:ascii="Arial" w:hAnsi="Arial" w:cs="Arial"/>
                <w:sz w:val="18"/>
                <w:szCs w:val="18"/>
              </w:rPr>
              <w:t>Ian Sommerville</w:t>
            </w:r>
          </w:p>
        </w:tc>
        <w:tc>
          <w:tcPr>
            <w:tcW w:w="149" w:type="pct"/>
          </w:tcPr>
          <w:p w:rsidR="007515BF" w:rsidRPr="00D63C24" w:rsidRDefault="007515BF" w:rsidP="00852CE1">
            <w:pPr>
              <w:suppressAutoHyphens/>
              <w:jc w:val="both"/>
              <w:rPr>
                <w:rFonts w:ascii="Arial" w:hAnsi="Arial" w:cs="Arial"/>
                <w:sz w:val="18"/>
                <w:szCs w:val="18"/>
              </w:rPr>
            </w:pPr>
            <w:r w:rsidRPr="00D63C24">
              <w:rPr>
                <w:rFonts w:ascii="Arial" w:hAnsi="Arial" w:cs="Arial"/>
                <w:sz w:val="18"/>
                <w:szCs w:val="18"/>
              </w:rPr>
              <w:t>:</w:t>
            </w:r>
          </w:p>
        </w:tc>
        <w:tc>
          <w:tcPr>
            <w:tcW w:w="3162" w:type="pct"/>
          </w:tcPr>
          <w:p w:rsidR="007515BF" w:rsidRPr="00D63C24" w:rsidRDefault="007515BF" w:rsidP="00852CE1">
            <w:pPr>
              <w:suppressAutoHyphens/>
              <w:jc w:val="both"/>
              <w:rPr>
                <w:rFonts w:ascii="Arial" w:hAnsi="Arial" w:cs="Arial"/>
                <w:sz w:val="18"/>
                <w:szCs w:val="18"/>
              </w:rPr>
            </w:pPr>
            <w:r w:rsidRPr="001B01FC">
              <w:rPr>
                <w:rFonts w:ascii="Arial" w:hAnsi="Arial" w:cs="Arial"/>
                <w:b/>
                <w:bCs/>
                <w:sz w:val="18"/>
                <w:szCs w:val="18"/>
              </w:rPr>
              <w:t>Software Engineering</w:t>
            </w:r>
            <w:r w:rsidRPr="00D63C24">
              <w:rPr>
                <w:rFonts w:ascii="Arial" w:hAnsi="Arial" w:cs="Arial"/>
                <w:sz w:val="18"/>
                <w:szCs w:val="18"/>
              </w:rPr>
              <w:t xml:space="preserve">, </w:t>
            </w:r>
            <w:r w:rsidRPr="001B01FC">
              <w:rPr>
                <w:rFonts w:ascii="Arial" w:hAnsi="Arial" w:cs="Arial"/>
                <w:i/>
                <w:iCs/>
                <w:sz w:val="18"/>
                <w:szCs w:val="18"/>
              </w:rPr>
              <w:t>Pearson Education.</w:t>
            </w:r>
          </w:p>
        </w:tc>
      </w:tr>
    </w:tbl>
    <w:p w:rsidR="007515BF" w:rsidRPr="00D63C24" w:rsidRDefault="007515BF" w:rsidP="007515BF">
      <w:pPr>
        <w:jc w:val="both"/>
        <w:rPr>
          <w:rFonts w:ascii="Arial" w:hAnsi="Arial" w:cs="Arial"/>
          <w:sz w:val="18"/>
          <w:szCs w:val="18"/>
        </w:rPr>
      </w:pPr>
    </w:p>
    <w:p w:rsidR="007515BF" w:rsidRPr="00D63C24" w:rsidRDefault="007515BF" w:rsidP="007515BF">
      <w:pPr>
        <w:jc w:val="both"/>
        <w:rPr>
          <w:rFonts w:ascii="Arial" w:hAnsi="Arial" w:cs="Arial"/>
          <w:b/>
          <w:bCs/>
          <w:sz w:val="18"/>
          <w:szCs w:val="18"/>
        </w:rPr>
      </w:pPr>
      <w:r w:rsidRPr="00D63C24">
        <w:rPr>
          <w:rFonts w:ascii="Arial" w:hAnsi="Arial" w:cs="Arial"/>
          <w:b/>
          <w:bCs/>
          <w:sz w:val="18"/>
          <w:szCs w:val="18"/>
        </w:rPr>
        <w:t>Books Recommended:</w:t>
      </w:r>
    </w:p>
    <w:tbl>
      <w:tblPr>
        <w:tblW w:w="4886" w:type="pct"/>
        <w:jc w:val="center"/>
        <w:tblLook w:val="01E0" w:firstRow="1" w:lastRow="1" w:firstColumn="1" w:lastColumn="1" w:noHBand="0" w:noVBand="0"/>
      </w:tblPr>
      <w:tblGrid>
        <w:gridCol w:w="501"/>
        <w:gridCol w:w="25"/>
        <w:gridCol w:w="2552"/>
        <w:gridCol w:w="269"/>
        <w:gridCol w:w="5684"/>
      </w:tblGrid>
      <w:tr w:rsidR="007515BF" w:rsidRPr="00D63C24" w:rsidTr="00852CE1">
        <w:trPr>
          <w:jc w:val="center"/>
        </w:trPr>
        <w:tc>
          <w:tcPr>
            <w:tcW w:w="291" w:type="pct"/>
            <w:gridSpan w:val="2"/>
          </w:tcPr>
          <w:p w:rsidR="007515BF" w:rsidRPr="00D63C24" w:rsidRDefault="007515BF" w:rsidP="00852CE1">
            <w:pPr>
              <w:jc w:val="both"/>
              <w:rPr>
                <w:rFonts w:ascii="Arial" w:hAnsi="Arial" w:cs="Arial"/>
                <w:sz w:val="18"/>
                <w:szCs w:val="18"/>
              </w:rPr>
            </w:pPr>
            <w:r w:rsidRPr="00D63C24">
              <w:rPr>
                <w:rFonts w:ascii="Arial" w:hAnsi="Arial" w:cs="Arial"/>
                <w:sz w:val="18"/>
                <w:szCs w:val="18"/>
              </w:rPr>
              <w:t>3.</w:t>
            </w:r>
          </w:p>
        </w:tc>
        <w:tc>
          <w:tcPr>
            <w:tcW w:w="1413"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Richard Fairley</w:t>
            </w:r>
          </w:p>
        </w:tc>
        <w:tc>
          <w:tcPr>
            <w:tcW w:w="149"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w:t>
            </w:r>
          </w:p>
        </w:tc>
        <w:tc>
          <w:tcPr>
            <w:tcW w:w="3147" w:type="pct"/>
          </w:tcPr>
          <w:p w:rsidR="007515BF" w:rsidRPr="00D63C24" w:rsidRDefault="007515BF" w:rsidP="00852CE1">
            <w:pPr>
              <w:jc w:val="both"/>
              <w:rPr>
                <w:rFonts w:ascii="Arial" w:hAnsi="Arial" w:cs="Arial"/>
                <w:sz w:val="18"/>
                <w:szCs w:val="18"/>
              </w:rPr>
            </w:pPr>
            <w:r w:rsidRPr="001B01FC">
              <w:rPr>
                <w:rFonts w:ascii="Arial" w:hAnsi="Arial" w:cs="Arial"/>
                <w:b/>
                <w:bCs/>
                <w:sz w:val="18"/>
                <w:szCs w:val="18"/>
              </w:rPr>
              <w:t>Software Engineering Concepts</w:t>
            </w:r>
            <w:r w:rsidRPr="00D63C24">
              <w:rPr>
                <w:rFonts w:ascii="Arial" w:hAnsi="Arial" w:cs="Arial"/>
                <w:sz w:val="18"/>
                <w:szCs w:val="18"/>
              </w:rPr>
              <w:t xml:space="preserve">, </w:t>
            </w:r>
            <w:r w:rsidRPr="001B01FC">
              <w:rPr>
                <w:rFonts w:ascii="Arial" w:hAnsi="Arial" w:cs="Arial"/>
                <w:i/>
                <w:iCs/>
                <w:sz w:val="18"/>
                <w:szCs w:val="18"/>
              </w:rPr>
              <w:t>McGraw-Hill.</w:t>
            </w:r>
          </w:p>
        </w:tc>
      </w:tr>
      <w:tr w:rsidR="007515BF" w:rsidRPr="00D63C24" w:rsidTr="00852CE1">
        <w:trPr>
          <w:jc w:val="center"/>
        </w:trPr>
        <w:tc>
          <w:tcPr>
            <w:tcW w:w="291" w:type="pct"/>
            <w:gridSpan w:val="2"/>
          </w:tcPr>
          <w:p w:rsidR="007515BF" w:rsidRPr="00D63C24" w:rsidRDefault="007515BF" w:rsidP="00852CE1">
            <w:pPr>
              <w:jc w:val="both"/>
              <w:rPr>
                <w:rFonts w:ascii="Arial" w:hAnsi="Arial" w:cs="Arial"/>
                <w:sz w:val="18"/>
                <w:szCs w:val="18"/>
              </w:rPr>
            </w:pPr>
            <w:r w:rsidRPr="00D63C24">
              <w:rPr>
                <w:rFonts w:ascii="Arial" w:hAnsi="Arial" w:cs="Arial"/>
                <w:sz w:val="18"/>
                <w:szCs w:val="18"/>
              </w:rPr>
              <w:t>4.</w:t>
            </w:r>
          </w:p>
        </w:tc>
        <w:tc>
          <w:tcPr>
            <w:tcW w:w="1413"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Robert N. Charette</w:t>
            </w:r>
          </w:p>
        </w:tc>
        <w:tc>
          <w:tcPr>
            <w:tcW w:w="149"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w:t>
            </w:r>
          </w:p>
        </w:tc>
        <w:tc>
          <w:tcPr>
            <w:tcW w:w="3147" w:type="pct"/>
          </w:tcPr>
          <w:p w:rsidR="007515BF" w:rsidRPr="00D63C24" w:rsidRDefault="007515BF" w:rsidP="00852CE1">
            <w:pPr>
              <w:jc w:val="both"/>
              <w:rPr>
                <w:rFonts w:ascii="Arial" w:hAnsi="Arial" w:cs="Arial"/>
                <w:sz w:val="18"/>
                <w:szCs w:val="18"/>
              </w:rPr>
            </w:pPr>
            <w:r w:rsidRPr="001B01FC">
              <w:rPr>
                <w:rFonts w:ascii="Arial" w:hAnsi="Arial" w:cs="Arial"/>
                <w:b/>
                <w:bCs/>
                <w:sz w:val="18"/>
                <w:szCs w:val="18"/>
              </w:rPr>
              <w:t>Software Engineering Environments</w:t>
            </w:r>
            <w:r w:rsidRPr="001B01FC">
              <w:rPr>
                <w:rFonts w:ascii="Arial" w:hAnsi="Arial" w:cs="Arial"/>
                <w:i/>
                <w:iCs/>
                <w:sz w:val="18"/>
                <w:szCs w:val="18"/>
              </w:rPr>
              <w:t>, McGraw-Hill.</w:t>
            </w:r>
          </w:p>
        </w:tc>
      </w:tr>
      <w:tr w:rsidR="007515BF" w:rsidRPr="00D63C24" w:rsidTr="00852CE1">
        <w:trPr>
          <w:jc w:val="center"/>
        </w:trPr>
        <w:tc>
          <w:tcPr>
            <w:tcW w:w="291" w:type="pct"/>
            <w:gridSpan w:val="2"/>
          </w:tcPr>
          <w:p w:rsidR="007515BF" w:rsidRPr="00D63C24" w:rsidRDefault="007515BF" w:rsidP="00852CE1">
            <w:pPr>
              <w:jc w:val="both"/>
              <w:rPr>
                <w:rFonts w:ascii="Arial" w:hAnsi="Arial" w:cs="Arial"/>
                <w:sz w:val="18"/>
                <w:szCs w:val="18"/>
              </w:rPr>
            </w:pPr>
            <w:r w:rsidRPr="00D63C24">
              <w:rPr>
                <w:rFonts w:ascii="Arial" w:hAnsi="Arial" w:cs="Arial"/>
                <w:sz w:val="18"/>
                <w:szCs w:val="18"/>
              </w:rPr>
              <w:t>5.</w:t>
            </w:r>
          </w:p>
        </w:tc>
        <w:tc>
          <w:tcPr>
            <w:tcW w:w="1413" w:type="pct"/>
          </w:tcPr>
          <w:p w:rsidR="007515BF" w:rsidRPr="00D63C24" w:rsidRDefault="007515BF" w:rsidP="00852CE1">
            <w:pPr>
              <w:autoSpaceDE w:val="0"/>
              <w:autoSpaceDN w:val="0"/>
              <w:adjustRightInd w:val="0"/>
              <w:jc w:val="both"/>
              <w:rPr>
                <w:rFonts w:ascii="Arial" w:hAnsi="Arial" w:cs="Arial"/>
                <w:sz w:val="18"/>
                <w:szCs w:val="18"/>
              </w:rPr>
            </w:pPr>
            <w:r w:rsidRPr="00D63C24">
              <w:rPr>
                <w:rFonts w:ascii="Arial" w:hAnsi="Arial" w:cs="Arial"/>
                <w:sz w:val="18"/>
                <w:szCs w:val="18"/>
              </w:rPr>
              <w:t xml:space="preserve">S. L. Pfleeger and J.M. Atlee </w:t>
            </w:r>
          </w:p>
        </w:tc>
        <w:tc>
          <w:tcPr>
            <w:tcW w:w="149"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w:t>
            </w:r>
          </w:p>
        </w:tc>
        <w:tc>
          <w:tcPr>
            <w:tcW w:w="3147" w:type="pct"/>
          </w:tcPr>
          <w:p w:rsidR="007515BF" w:rsidRPr="00D63C24" w:rsidRDefault="007515BF" w:rsidP="00852CE1">
            <w:pPr>
              <w:autoSpaceDE w:val="0"/>
              <w:autoSpaceDN w:val="0"/>
              <w:adjustRightInd w:val="0"/>
              <w:jc w:val="both"/>
              <w:rPr>
                <w:rFonts w:ascii="Arial" w:hAnsi="Arial" w:cs="Arial"/>
                <w:sz w:val="18"/>
                <w:szCs w:val="18"/>
              </w:rPr>
            </w:pPr>
            <w:r w:rsidRPr="001B01FC">
              <w:rPr>
                <w:rFonts w:ascii="Arial" w:hAnsi="Arial" w:cs="Arial"/>
                <w:b/>
                <w:bCs/>
                <w:sz w:val="18"/>
                <w:szCs w:val="18"/>
              </w:rPr>
              <w:t>Software Engineering Theory and Practice,</w:t>
            </w:r>
            <w:r w:rsidRPr="001B01FC">
              <w:rPr>
                <w:rFonts w:ascii="Arial" w:hAnsi="Arial" w:cs="Arial"/>
                <w:i/>
                <w:iCs/>
                <w:sz w:val="18"/>
                <w:szCs w:val="18"/>
              </w:rPr>
              <w:t>Pearson Education.</w:t>
            </w:r>
          </w:p>
        </w:tc>
      </w:tr>
      <w:tr w:rsidR="007515BF" w:rsidRPr="00D63C24" w:rsidTr="00852CE1">
        <w:trPr>
          <w:trHeight w:val="75"/>
          <w:jc w:val="center"/>
        </w:trPr>
        <w:tc>
          <w:tcPr>
            <w:tcW w:w="277"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3.</w:t>
            </w:r>
          </w:p>
        </w:tc>
        <w:tc>
          <w:tcPr>
            <w:tcW w:w="1427" w:type="pct"/>
            <w:gridSpan w:val="2"/>
          </w:tcPr>
          <w:p w:rsidR="007515BF" w:rsidRPr="00D63C24" w:rsidRDefault="007515BF" w:rsidP="00852CE1">
            <w:pPr>
              <w:jc w:val="both"/>
              <w:rPr>
                <w:rFonts w:ascii="Arial" w:hAnsi="Arial" w:cs="Arial"/>
                <w:sz w:val="18"/>
                <w:szCs w:val="18"/>
              </w:rPr>
            </w:pPr>
            <w:r w:rsidRPr="00D63C24">
              <w:rPr>
                <w:rFonts w:ascii="Arial" w:hAnsi="Arial" w:cs="Arial"/>
                <w:sz w:val="18"/>
                <w:szCs w:val="18"/>
              </w:rPr>
              <w:t>Ellis Horowitz, SartajSahni and SanguthevarRajasekaran</w:t>
            </w:r>
          </w:p>
        </w:tc>
        <w:tc>
          <w:tcPr>
            <w:tcW w:w="149" w:type="pct"/>
          </w:tcPr>
          <w:p w:rsidR="007515BF" w:rsidRPr="00D63C24" w:rsidRDefault="007515BF" w:rsidP="00852CE1">
            <w:pPr>
              <w:jc w:val="both"/>
              <w:rPr>
                <w:rFonts w:ascii="Arial" w:hAnsi="Arial" w:cs="Arial"/>
                <w:sz w:val="18"/>
                <w:szCs w:val="18"/>
              </w:rPr>
            </w:pPr>
            <w:r w:rsidRPr="00D63C24">
              <w:rPr>
                <w:rFonts w:ascii="Arial" w:hAnsi="Arial" w:cs="Arial"/>
                <w:sz w:val="18"/>
                <w:szCs w:val="18"/>
              </w:rPr>
              <w:t>:</w:t>
            </w:r>
          </w:p>
        </w:tc>
        <w:tc>
          <w:tcPr>
            <w:tcW w:w="3147" w:type="pct"/>
          </w:tcPr>
          <w:p w:rsidR="007515BF" w:rsidRPr="00D63C24" w:rsidRDefault="007515BF" w:rsidP="00852CE1">
            <w:pPr>
              <w:jc w:val="both"/>
              <w:rPr>
                <w:rFonts w:ascii="Arial" w:hAnsi="Arial" w:cs="Arial"/>
                <w:sz w:val="18"/>
                <w:szCs w:val="18"/>
              </w:rPr>
            </w:pPr>
            <w:r w:rsidRPr="001B01FC">
              <w:rPr>
                <w:rFonts w:ascii="Arial" w:hAnsi="Arial" w:cs="Arial"/>
                <w:b/>
                <w:bCs/>
                <w:sz w:val="18"/>
                <w:szCs w:val="18"/>
              </w:rPr>
              <w:t>Fundamentals of Computer Algorithms</w:t>
            </w:r>
            <w:r w:rsidRPr="00D63C24">
              <w:rPr>
                <w:rFonts w:ascii="Arial" w:hAnsi="Arial" w:cs="Arial"/>
                <w:sz w:val="18"/>
                <w:szCs w:val="18"/>
              </w:rPr>
              <w:t xml:space="preserve">, </w:t>
            </w:r>
            <w:r w:rsidRPr="001B01FC">
              <w:rPr>
                <w:rFonts w:ascii="Arial" w:hAnsi="Arial" w:cs="Arial"/>
                <w:i/>
                <w:iCs/>
                <w:sz w:val="18"/>
                <w:szCs w:val="18"/>
              </w:rPr>
              <w:t>Galgotia Publications</w:t>
            </w:r>
          </w:p>
        </w:tc>
      </w:tr>
    </w:tbl>
    <w:p w:rsidR="007515BF" w:rsidRDefault="007515BF" w:rsidP="007515BF">
      <w:pPr>
        <w:rPr>
          <w:rFonts w:ascii="Arial" w:hAnsi="Arial" w:cs="Arial"/>
          <w:sz w:val="18"/>
          <w:szCs w:val="18"/>
        </w:rPr>
      </w:pPr>
    </w:p>
    <w:p w:rsidR="006C3179" w:rsidRDefault="006C3179" w:rsidP="007515BF">
      <w:pPr>
        <w:rPr>
          <w:rFonts w:ascii="Arial" w:hAnsi="Arial" w:cs="Arial"/>
          <w:sz w:val="18"/>
          <w:szCs w:val="18"/>
        </w:rPr>
      </w:pPr>
    </w:p>
    <w:p w:rsidR="006C3179" w:rsidRDefault="006C3179" w:rsidP="007515BF">
      <w:pPr>
        <w:rPr>
          <w:rFonts w:ascii="Arial" w:hAnsi="Arial" w:cs="Arial"/>
          <w:sz w:val="18"/>
          <w:szCs w:val="18"/>
        </w:rPr>
      </w:pPr>
    </w:p>
    <w:p w:rsidR="00235A23" w:rsidRPr="00350E76"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50E76">
        <w:rPr>
          <w:rFonts w:ascii="Arial" w:hAnsi="Arial" w:cs="Arial"/>
          <w:b/>
          <w:bCs/>
          <w:iCs/>
          <w:sz w:val="18"/>
          <w:szCs w:val="18"/>
        </w:rPr>
        <w:t>CSE3121:  Database Management Systems</w:t>
      </w:r>
    </w:p>
    <w:p w:rsidR="00235A23" w:rsidRPr="00350E76"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50E76">
        <w:rPr>
          <w:rFonts w:ascii="Arial" w:hAnsi="Arial" w:cs="Arial"/>
          <w:b/>
          <w:bCs/>
          <w:iCs/>
          <w:sz w:val="18"/>
          <w:szCs w:val="18"/>
        </w:rPr>
        <w:t xml:space="preserve">Credits: </w:t>
      </w:r>
      <w:r w:rsidRPr="00350E76">
        <w:rPr>
          <w:rFonts w:ascii="Arial" w:hAnsi="Arial" w:cs="Arial"/>
          <w:iCs/>
          <w:sz w:val="18"/>
          <w:szCs w:val="18"/>
        </w:rPr>
        <w:t xml:space="preserve">3 </w:t>
      </w:r>
      <w:r w:rsidR="00844CE6">
        <w:rPr>
          <w:rFonts w:ascii="Arial" w:hAnsi="Arial" w:cs="Arial"/>
          <w:b/>
          <w:bCs/>
          <w:iCs/>
          <w:sz w:val="18"/>
          <w:szCs w:val="18"/>
        </w:rPr>
        <w:t>Contact Hours: 42</w:t>
      </w:r>
    </w:p>
    <w:p w:rsidR="00235A23" w:rsidRPr="00350E76"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50E76">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235A23" w:rsidRDefault="00235A23" w:rsidP="00CF71BD">
      <w:pPr>
        <w:jc w:val="center"/>
        <w:rPr>
          <w:rFonts w:ascii="Arial" w:hAnsi="Arial" w:cs="Arial"/>
          <w:b/>
          <w:bCs/>
          <w:sz w:val="18"/>
          <w:szCs w:val="18"/>
        </w:rPr>
      </w:pPr>
    </w:p>
    <w:p w:rsidR="006C3179" w:rsidRPr="00350E76" w:rsidRDefault="006C3179"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35A23" w:rsidRPr="00350E76" w:rsidTr="00CF71BD">
        <w:trPr>
          <w:jc w:val="center"/>
        </w:trPr>
        <w:tc>
          <w:tcPr>
            <w:tcW w:w="1439" w:type="dxa"/>
          </w:tcPr>
          <w:p w:rsidR="00235A23" w:rsidRPr="00350E76" w:rsidRDefault="00235A23" w:rsidP="00CF71BD">
            <w:pPr>
              <w:rPr>
                <w:rFonts w:ascii="Arial" w:hAnsi="Arial" w:cs="Arial"/>
                <w:b/>
                <w:bCs/>
                <w:sz w:val="18"/>
                <w:szCs w:val="18"/>
              </w:rPr>
            </w:pPr>
            <w:r w:rsidRPr="00350E76">
              <w:rPr>
                <w:rFonts w:ascii="Arial" w:hAnsi="Arial" w:cs="Arial"/>
                <w:b/>
                <w:sz w:val="18"/>
                <w:szCs w:val="18"/>
              </w:rPr>
              <w:t>Prerequisite:</w:t>
            </w:r>
          </w:p>
        </w:tc>
        <w:tc>
          <w:tcPr>
            <w:tcW w:w="7741" w:type="dxa"/>
          </w:tcPr>
          <w:p w:rsidR="00235A23" w:rsidRPr="00350E76" w:rsidRDefault="00303711" w:rsidP="00CF71BD">
            <w:pPr>
              <w:jc w:val="both"/>
              <w:rPr>
                <w:rFonts w:ascii="Arial" w:hAnsi="Arial" w:cs="Arial"/>
                <w:iCs/>
                <w:sz w:val="18"/>
                <w:szCs w:val="18"/>
              </w:rPr>
            </w:pPr>
            <w:r>
              <w:rPr>
                <w:rFonts w:ascii="Arial" w:hAnsi="Arial" w:cs="Arial"/>
                <w:iCs/>
                <w:sz w:val="18"/>
                <w:szCs w:val="18"/>
              </w:rPr>
              <w:t xml:space="preserve">CSE2131 </w:t>
            </w:r>
            <w:r w:rsidRPr="00303711">
              <w:rPr>
                <w:rFonts w:ascii="Arial" w:hAnsi="Arial" w:cs="Arial"/>
                <w:iCs/>
                <w:sz w:val="18"/>
                <w:szCs w:val="18"/>
              </w:rPr>
              <w:t>Discrete Mathematics</w:t>
            </w:r>
          </w:p>
        </w:tc>
      </w:tr>
      <w:tr w:rsidR="00235A23" w:rsidRPr="00350E76" w:rsidTr="00CF71BD">
        <w:trPr>
          <w:jc w:val="center"/>
        </w:trPr>
        <w:tc>
          <w:tcPr>
            <w:tcW w:w="1439" w:type="dxa"/>
          </w:tcPr>
          <w:p w:rsidR="00235A23" w:rsidRPr="00350E76" w:rsidRDefault="00235A23" w:rsidP="00CF71BD">
            <w:pPr>
              <w:rPr>
                <w:rFonts w:ascii="Arial" w:hAnsi="Arial" w:cs="Arial"/>
                <w:b/>
                <w:sz w:val="18"/>
                <w:szCs w:val="18"/>
              </w:rPr>
            </w:pPr>
            <w:r w:rsidRPr="00350E76">
              <w:rPr>
                <w:rFonts w:ascii="Arial" w:hAnsi="Arial" w:cs="Arial"/>
                <w:b/>
                <w:sz w:val="18"/>
                <w:szCs w:val="18"/>
              </w:rPr>
              <w:t>Course Type</w:t>
            </w:r>
          </w:p>
        </w:tc>
        <w:tc>
          <w:tcPr>
            <w:tcW w:w="7741" w:type="dxa"/>
          </w:tcPr>
          <w:p w:rsidR="00235A23" w:rsidRPr="00350E76" w:rsidRDefault="009F4EBA" w:rsidP="00CF71BD">
            <w:pPr>
              <w:rPr>
                <w:rFonts w:ascii="Arial" w:hAnsi="Arial" w:cs="Arial"/>
                <w:iCs/>
                <w:sz w:val="18"/>
                <w:szCs w:val="18"/>
              </w:rPr>
            </w:pPr>
            <w:sdt>
              <w:sdtPr>
                <w:rPr>
                  <w:rFonts w:ascii="Arial" w:hAnsi="Arial" w:cs="Arial"/>
                  <w:iCs/>
                  <w:sz w:val="18"/>
                  <w:szCs w:val="18"/>
                </w:rPr>
                <w:id w:val="-1192139255"/>
              </w:sdtPr>
              <w:sdtEndPr/>
              <w:sdtContent>
                <w:r w:rsidR="00235A23" w:rsidRPr="00350E76">
                  <w:rPr>
                    <w:rFonts w:ascii="MS Gothic" w:eastAsia="MS Gothic" w:hAnsi="MS Gothic" w:cs="MS Gothic" w:hint="eastAsia"/>
                    <w:iCs/>
                    <w:sz w:val="18"/>
                    <w:szCs w:val="18"/>
                  </w:rPr>
                  <w:t>☒</w:t>
                </w:r>
              </w:sdtContent>
            </w:sdt>
            <w:r w:rsidR="00235A23" w:rsidRPr="00350E76">
              <w:rPr>
                <w:rFonts w:ascii="Arial" w:hAnsi="Arial" w:cs="Arial"/>
                <w:iCs/>
                <w:sz w:val="18"/>
                <w:szCs w:val="18"/>
              </w:rPr>
              <w:t xml:space="preserve"> Theory         </w:t>
            </w:r>
            <w:sdt>
              <w:sdtPr>
                <w:rPr>
                  <w:rFonts w:ascii="Arial" w:hAnsi="Arial" w:cs="Arial"/>
                  <w:iCs/>
                  <w:sz w:val="18"/>
                  <w:szCs w:val="18"/>
                </w:rPr>
                <w:id w:val="-1069186048"/>
              </w:sdtPr>
              <w:sdtEndPr/>
              <w:sdtContent>
                <w:r w:rsidR="00235A23" w:rsidRPr="00350E76">
                  <w:rPr>
                    <w:rFonts w:ascii="MS Gothic" w:eastAsia="MS Gothic" w:hAnsi="MS Gothic" w:cs="MS Gothic" w:hint="eastAsia"/>
                    <w:iCs/>
                    <w:sz w:val="18"/>
                    <w:szCs w:val="18"/>
                  </w:rPr>
                  <w:t>☐</w:t>
                </w:r>
              </w:sdtContent>
            </w:sdt>
            <w:r w:rsidR="00235A23" w:rsidRPr="00350E76">
              <w:rPr>
                <w:rFonts w:ascii="Arial" w:hAnsi="Arial" w:cs="Arial"/>
                <w:iCs/>
                <w:sz w:val="18"/>
                <w:szCs w:val="18"/>
              </w:rPr>
              <w:t xml:space="preserve">  Laboratory work         </w:t>
            </w:r>
            <w:sdt>
              <w:sdtPr>
                <w:rPr>
                  <w:rFonts w:ascii="Arial" w:hAnsi="Arial" w:cs="Arial"/>
                  <w:iCs/>
                  <w:sz w:val="18"/>
                  <w:szCs w:val="18"/>
                </w:rPr>
                <w:id w:val="1650169248"/>
              </w:sdtPr>
              <w:sdtEndPr/>
              <w:sdtContent>
                <w:r w:rsidR="00235A23" w:rsidRPr="00350E76">
                  <w:rPr>
                    <w:rFonts w:ascii="MS Gothic" w:eastAsia="MS Gothic" w:hAnsi="MS Gothic" w:cs="MS Gothic" w:hint="eastAsia"/>
                    <w:iCs/>
                    <w:sz w:val="18"/>
                    <w:szCs w:val="18"/>
                  </w:rPr>
                  <w:t>☐</w:t>
                </w:r>
              </w:sdtContent>
            </w:sdt>
            <w:r w:rsidR="00235A23" w:rsidRPr="00350E76">
              <w:rPr>
                <w:rFonts w:ascii="Arial" w:hAnsi="Arial" w:cs="Arial"/>
                <w:iCs/>
                <w:sz w:val="18"/>
                <w:szCs w:val="18"/>
              </w:rPr>
              <w:t xml:space="preserve">  Project work      </w:t>
            </w:r>
            <w:sdt>
              <w:sdtPr>
                <w:rPr>
                  <w:rFonts w:ascii="Arial" w:hAnsi="Arial" w:cs="Arial"/>
                  <w:iCs/>
                  <w:sz w:val="18"/>
                  <w:szCs w:val="18"/>
                </w:rPr>
                <w:id w:val="1920439041"/>
              </w:sdtPr>
              <w:sdtEndPr/>
              <w:sdtContent>
                <w:r w:rsidR="00235A23" w:rsidRPr="00350E76">
                  <w:rPr>
                    <w:rFonts w:ascii="MS Gothic" w:eastAsia="MS Gothic" w:hAnsi="MS Gothic" w:cs="MS Gothic" w:hint="eastAsia"/>
                    <w:iCs/>
                    <w:sz w:val="18"/>
                    <w:szCs w:val="18"/>
                  </w:rPr>
                  <w:t>☐</w:t>
                </w:r>
              </w:sdtContent>
            </w:sdt>
            <w:r w:rsidR="00235A23" w:rsidRPr="00350E76">
              <w:rPr>
                <w:rFonts w:ascii="Arial" w:hAnsi="Arial" w:cs="Arial"/>
                <w:iCs/>
                <w:sz w:val="18"/>
                <w:szCs w:val="18"/>
              </w:rPr>
              <w:t xml:space="preserve">  Viva Voce                    </w:t>
            </w:r>
          </w:p>
        </w:tc>
      </w:tr>
      <w:tr w:rsidR="00235A23" w:rsidRPr="00350E76" w:rsidTr="00CF71BD">
        <w:trPr>
          <w:trHeight w:val="238"/>
          <w:jc w:val="center"/>
        </w:trPr>
        <w:tc>
          <w:tcPr>
            <w:tcW w:w="1439" w:type="dxa"/>
          </w:tcPr>
          <w:p w:rsidR="00235A23" w:rsidRPr="00350E76" w:rsidRDefault="00235A23" w:rsidP="00CF71BD">
            <w:pPr>
              <w:ind w:left="2160" w:hanging="2160"/>
              <w:rPr>
                <w:rFonts w:ascii="Arial" w:hAnsi="Arial" w:cs="Arial"/>
                <w:b/>
                <w:bCs/>
                <w:sz w:val="18"/>
                <w:szCs w:val="18"/>
              </w:rPr>
            </w:pPr>
            <w:r w:rsidRPr="00350E76">
              <w:rPr>
                <w:rFonts w:ascii="Arial" w:hAnsi="Arial" w:cs="Arial"/>
                <w:b/>
                <w:bCs/>
                <w:sz w:val="18"/>
                <w:szCs w:val="18"/>
              </w:rPr>
              <w:t>Motivation</w:t>
            </w:r>
          </w:p>
        </w:tc>
        <w:tc>
          <w:tcPr>
            <w:tcW w:w="7741" w:type="dxa"/>
          </w:tcPr>
          <w:p w:rsidR="00235A23" w:rsidRPr="00350E76" w:rsidRDefault="00235A23" w:rsidP="00CF71BD">
            <w:pPr>
              <w:jc w:val="both"/>
              <w:rPr>
                <w:rFonts w:ascii="Arial" w:hAnsi="Arial" w:cs="Arial"/>
                <w:iCs/>
                <w:sz w:val="18"/>
                <w:szCs w:val="18"/>
              </w:rPr>
            </w:pPr>
            <w:r w:rsidRPr="00350E76">
              <w:rPr>
                <w:rFonts w:ascii="Arial" w:hAnsi="Arial" w:cs="Arial"/>
                <w:iCs/>
                <w:sz w:val="18"/>
                <w:szCs w:val="18"/>
              </w:rPr>
              <w:t>To know basic of database design and implementation, database security, integrity and concurrency.</w:t>
            </w:r>
          </w:p>
        </w:tc>
      </w:tr>
    </w:tbl>
    <w:p w:rsidR="006C3179" w:rsidRDefault="006C3179"/>
    <w:tbl>
      <w:tblPr>
        <w:tblW w:w="9180" w:type="dxa"/>
        <w:jc w:val="center"/>
        <w:tblLook w:val="04A0" w:firstRow="1" w:lastRow="0" w:firstColumn="1" w:lastColumn="0" w:noHBand="0" w:noVBand="1"/>
      </w:tblPr>
      <w:tblGrid>
        <w:gridCol w:w="9180"/>
      </w:tblGrid>
      <w:tr w:rsidR="00235A23" w:rsidRPr="00350E76" w:rsidTr="00CF71BD">
        <w:trPr>
          <w:trHeight w:val="238"/>
          <w:jc w:val="center"/>
        </w:trPr>
        <w:tc>
          <w:tcPr>
            <w:tcW w:w="9180" w:type="dxa"/>
          </w:tcPr>
          <w:p w:rsidR="00235A23" w:rsidRPr="00350E76" w:rsidRDefault="00235A23" w:rsidP="00CF71BD">
            <w:pPr>
              <w:rPr>
                <w:rFonts w:ascii="Arial" w:hAnsi="Arial" w:cs="Arial"/>
                <w:b/>
                <w:bCs/>
                <w:sz w:val="18"/>
                <w:szCs w:val="18"/>
              </w:rPr>
            </w:pPr>
            <w:r w:rsidRPr="00350E76">
              <w:rPr>
                <w:rFonts w:ascii="Arial" w:hAnsi="Arial" w:cs="Arial"/>
                <w:b/>
                <w:bCs/>
                <w:sz w:val="18"/>
                <w:szCs w:val="18"/>
              </w:rPr>
              <w:t>Course Objective:</w:t>
            </w:r>
          </w:p>
          <w:p w:rsidR="00235A23" w:rsidRPr="00350E76" w:rsidRDefault="00235A23" w:rsidP="00CF71BD">
            <w:pPr>
              <w:jc w:val="both"/>
              <w:rPr>
                <w:rFonts w:ascii="Arial" w:hAnsi="Arial" w:cs="Arial"/>
                <w:iCs/>
                <w:sz w:val="18"/>
                <w:szCs w:val="18"/>
              </w:rPr>
            </w:pPr>
            <w:r w:rsidRPr="00350E76">
              <w:rPr>
                <w:rFonts w:ascii="Arial" w:hAnsi="Arial" w:cs="Arial"/>
                <w:iCs/>
                <w:sz w:val="18"/>
                <w:szCs w:val="18"/>
              </w:rPr>
              <w:t>The main objective of this course is to provides a solid technical overview of database management systems, using a current database product as a case study. In addition to technical concerns, more general issues are emphasized.  These include data independence, integrity, security, recovery, performance, database design principles, and database administration.</w:t>
            </w:r>
          </w:p>
        </w:tc>
      </w:tr>
    </w:tbl>
    <w:p w:rsidR="00235A23" w:rsidRPr="00350E76" w:rsidRDefault="00235A23" w:rsidP="00CF71BD">
      <w:pPr>
        <w:jc w:val="center"/>
        <w:rPr>
          <w:rFonts w:ascii="Arial" w:hAnsi="Arial" w:cs="Arial"/>
          <w:sz w:val="18"/>
          <w:szCs w:val="18"/>
        </w:rPr>
      </w:pPr>
    </w:p>
    <w:p w:rsidR="006C3179" w:rsidRDefault="006C3179">
      <w:pPr>
        <w:rPr>
          <w:rFonts w:ascii="Arial" w:hAnsi="Arial" w:cs="Arial"/>
          <w:b/>
          <w:color w:val="000000" w:themeColor="text1"/>
          <w:sz w:val="18"/>
          <w:szCs w:val="18"/>
        </w:rPr>
      </w:pPr>
      <w:r>
        <w:rPr>
          <w:rFonts w:ascii="Arial" w:hAnsi="Arial" w:cs="Arial"/>
          <w:b/>
          <w:color w:val="000000" w:themeColor="text1"/>
          <w:sz w:val="18"/>
          <w:szCs w:val="18"/>
        </w:rPr>
        <w:br w:type="page"/>
      </w:r>
    </w:p>
    <w:p w:rsidR="00235A23" w:rsidRPr="00350E76" w:rsidRDefault="00235A23" w:rsidP="00CF71BD">
      <w:pPr>
        <w:autoSpaceDE w:val="0"/>
        <w:autoSpaceDN w:val="0"/>
        <w:adjustRightInd w:val="0"/>
        <w:jc w:val="center"/>
        <w:rPr>
          <w:rFonts w:ascii="Arial" w:hAnsi="Arial" w:cs="Arial"/>
          <w:b/>
          <w:color w:val="000000" w:themeColor="text1"/>
          <w:sz w:val="18"/>
          <w:szCs w:val="18"/>
        </w:rPr>
      </w:pPr>
      <w:r w:rsidRPr="00350E76">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35A23" w:rsidRPr="00350E76" w:rsidTr="00CF71BD">
        <w:trPr>
          <w:trHeight w:val="877"/>
          <w:jc w:val="center"/>
        </w:trPr>
        <w:tc>
          <w:tcPr>
            <w:tcW w:w="646"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 No.</w:t>
            </w:r>
          </w:p>
        </w:tc>
        <w:tc>
          <w:tcPr>
            <w:tcW w:w="1827"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 Statement</w:t>
            </w:r>
          </w:p>
        </w:tc>
        <w:tc>
          <w:tcPr>
            <w:tcW w:w="2292"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Corresponding PO</w:t>
            </w:r>
          </w:p>
        </w:tc>
        <w:tc>
          <w:tcPr>
            <w:tcW w:w="1051"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Domain / level of learning taxonomy</w:t>
            </w:r>
          </w:p>
        </w:tc>
        <w:tc>
          <w:tcPr>
            <w:tcW w:w="1747"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Delivery methods and activities</w:t>
            </w:r>
          </w:p>
        </w:tc>
        <w:tc>
          <w:tcPr>
            <w:tcW w:w="1612"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Assessment tools</w:t>
            </w:r>
          </w:p>
        </w:tc>
      </w:tr>
      <w:tr w:rsidR="00235A23" w:rsidRPr="00350E76" w:rsidTr="00CF71BD">
        <w:trPr>
          <w:trHeight w:val="1646"/>
          <w:jc w:val="center"/>
        </w:trPr>
        <w:tc>
          <w:tcPr>
            <w:tcW w:w="646"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CO1</w:t>
            </w:r>
          </w:p>
        </w:tc>
        <w:tc>
          <w:tcPr>
            <w:tcW w:w="1827" w:type="dxa"/>
            <w:vAlign w:val="center"/>
          </w:tcPr>
          <w:p w:rsidR="00235A23" w:rsidRPr="00350E76" w:rsidRDefault="00235A23" w:rsidP="00CF71BD">
            <w:pPr>
              <w:jc w:val="center"/>
              <w:rPr>
                <w:rFonts w:ascii="Arial" w:hAnsi="Arial" w:cs="Arial"/>
                <w:iCs/>
                <w:sz w:val="18"/>
                <w:szCs w:val="18"/>
              </w:rPr>
            </w:pPr>
            <w:r w:rsidRPr="00350E76">
              <w:rPr>
                <w:rFonts w:ascii="Arial" w:hAnsi="Arial" w:cs="Arial"/>
                <w:sz w:val="18"/>
                <w:szCs w:val="18"/>
              </w:rPr>
              <w:t xml:space="preserve">To </w:t>
            </w:r>
            <w:r w:rsidRPr="00350E76">
              <w:rPr>
                <w:rFonts w:ascii="Arial" w:hAnsi="Arial" w:cs="Arial"/>
                <w:b/>
                <w:bCs/>
                <w:sz w:val="18"/>
                <w:szCs w:val="18"/>
              </w:rPr>
              <w:t>understand</w:t>
            </w:r>
            <w:r w:rsidRPr="00350E76">
              <w:rPr>
                <w:rFonts w:ascii="Arial" w:hAnsi="Arial" w:cs="Arial"/>
                <w:sz w:val="18"/>
                <w:szCs w:val="18"/>
              </w:rPr>
              <w:t xml:space="preserve"> the primary concepts of database management systems.</w:t>
            </w:r>
          </w:p>
        </w:tc>
        <w:tc>
          <w:tcPr>
            <w:tcW w:w="2292" w:type="dxa"/>
            <w:vAlign w:val="center"/>
          </w:tcPr>
          <w:p w:rsidR="00235A23" w:rsidRPr="00350E76" w:rsidRDefault="00235A23" w:rsidP="00CF71BD">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 xml:space="preserve">Engineering knowledge </w:t>
            </w:r>
            <w:r w:rsidRPr="00350E76">
              <w:rPr>
                <w:rFonts w:ascii="Arial" w:hAnsi="Arial" w:cs="Arial"/>
                <w:color w:val="000000" w:themeColor="text1"/>
                <w:sz w:val="18"/>
                <w:szCs w:val="18"/>
              </w:rPr>
              <w:t>(PO1)</w:t>
            </w:r>
          </w:p>
        </w:tc>
        <w:tc>
          <w:tcPr>
            <w:tcW w:w="1051"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Cognitive domain – level 2</w:t>
            </w:r>
          </w:p>
        </w:tc>
        <w:tc>
          <w:tcPr>
            <w:tcW w:w="1747" w:type="dxa"/>
            <w:vAlign w:val="center"/>
          </w:tcPr>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7793532"/>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Lecture Note</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8113408"/>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Text Book</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049054"/>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Audio/Video</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44102659"/>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Web Material</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2008289"/>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Journal paper</w:t>
            </w:r>
          </w:p>
        </w:tc>
        <w:tc>
          <w:tcPr>
            <w:tcW w:w="1612" w:type="dxa"/>
            <w:vAlign w:val="center"/>
          </w:tcPr>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5243027"/>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Class Test</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8411080"/>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Final Exam</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8693561"/>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Assignment </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113378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Participation</w:t>
            </w:r>
          </w:p>
          <w:p w:rsidR="00235A23" w:rsidRPr="00350E7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07708536"/>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Presentation</w:t>
            </w:r>
          </w:p>
        </w:tc>
      </w:tr>
      <w:tr w:rsidR="00235A23" w:rsidRPr="00350E76" w:rsidTr="00CF71BD">
        <w:trPr>
          <w:trHeight w:val="1583"/>
          <w:jc w:val="center"/>
        </w:trPr>
        <w:tc>
          <w:tcPr>
            <w:tcW w:w="646"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CO2</w:t>
            </w:r>
          </w:p>
        </w:tc>
        <w:tc>
          <w:tcPr>
            <w:tcW w:w="1827" w:type="dxa"/>
            <w:vAlign w:val="center"/>
          </w:tcPr>
          <w:p w:rsidR="00235A23" w:rsidRPr="00350E76" w:rsidRDefault="00235A23" w:rsidP="00CF71BD">
            <w:pPr>
              <w:jc w:val="center"/>
              <w:rPr>
                <w:rFonts w:ascii="Arial" w:hAnsi="Arial" w:cs="Arial"/>
                <w:iCs/>
                <w:sz w:val="18"/>
                <w:szCs w:val="18"/>
              </w:rPr>
            </w:pPr>
            <w:r w:rsidRPr="00350E76">
              <w:rPr>
                <w:rFonts w:ascii="Arial" w:hAnsi="Arial" w:cs="Arial"/>
                <w:sz w:val="18"/>
                <w:szCs w:val="18"/>
              </w:rPr>
              <w:t xml:space="preserve">To </w:t>
            </w:r>
            <w:r w:rsidRPr="00350E76">
              <w:rPr>
                <w:rFonts w:ascii="Arial" w:hAnsi="Arial" w:cs="Arial"/>
                <w:b/>
                <w:bCs/>
                <w:sz w:val="18"/>
                <w:szCs w:val="18"/>
              </w:rPr>
              <w:t xml:space="preserve">construct </w:t>
            </w:r>
            <w:r w:rsidRPr="00350E76">
              <w:rPr>
                <w:rFonts w:ascii="Arial" w:hAnsi="Arial" w:cs="Arial"/>
                <w:sz w:val="18"/>
                <w:szCs w:val="18"/>
              </w:rPr>
              <w:t>E-R diagram for real-world application scenarios, convert into relational tables, normalize it, populate and formulate SQL queries on the data.</w:t>
            </w:r>
          </w:p>
        </w:tc>
        <w:tc>
          <w:tcPr>
            <w:tcW w:w="2292" w:type="dxa"/>
            <w:vAlign w:val="center"/>
          </w:tcPr>
          <w:p w:rsidR="00235A23" w:rsidRPr="00350E76" w:rsidRDefault="00235A23" w:rsidP="00CF71BD">
            <w:pPr>
              <w:pStyle w:val="ListParagraph"/>
              <w:spacing w:after="0" w:line="240" w:lineRule="auto"/>
              <w:ind w:left="0"/>
              <w:jc w:val="center"/>
              <w:rPr>
                <w:rFonts w:ascii="Arial" w:hAnsi="Arial" w:cs="Arial"/>
                <w:b/>
                <w:bCs/>
                <w:color w:val="000000" w:themeColor="text1"/>
                <w:sz w:val="18"/>
                <w:szCs w:val="18"/>
              </w:rPr>
            </w:pPr>
            <w:r w:rsidRPr="00350E76">
              <w:rPr>
                <w:rFonts w:ascii="Arial" w:hAnsi="Arial" w:cs="Arial"/>
                <w:b/>
                <w:bCs/>
                <w:color w:val="000000" w:themeColor="text1"/>
                <w:sz w:val="18"/>
                <w:szCs w:val="18"/>
              </w:rPr>
              <w:t>Engineering knowledge</w:t>
            </w:r>
          </w:p>
          <w:p w:rsidR="00235A23" w:rsidRPr="00350E76" w:rsidRDefault="00235A23" w:rsidP="00CF71BD">
            <w:pPr>
              <w:pStyle w:val="ListParagraph"/>
              <w:spacing w:after="0" w:line="240" w:lineRule="auto"/>
              <w:ind w:left="0"/>
              <w:jc w:val="center"/>
              <w:rPr>
                <w:rFonts w:ascii="Arial" w:hAnsi="Arial" w:cs="Arial"/>
                <w:color w:val="000000" w:themeColor="text1"/>
                <w:sz w:val="18"/>
                <w:szCs w:val="18"/>
              </w:rPr>
            </w:pPr>
            <w:r w:rsidRPr="00350E76">
              <w:rPr>
                <w:rFonts w:ascii="Arial" w:hAnsi="Arial" w:cs="Arial"/>
                <w:color w:val="000000" w:themeColor="text1"/>
                <w:sz w:val="18"/>
                <w:szCs w:val="18"/>
              </w:rPr>
              <w:t>(PO1)</w:t>
            </w:r>
          </w:p>
        </w:tc>
        <w:tc>
          <w:tcPr>
            <w:tcW w:w="1051"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Cognitive domain – level 5</w:t>
            </w:r>
          </w:p>
        </w:tc>
        <w:tc>
          <w:tcPr>
            <w:tcW w:w="1747" w:type="dxa"/>
            <w:vAlign w:val="center"/>
          </w:tcPr>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434843"/>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Lecture Note</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463497"/>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Text Book</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239743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Audio/Video</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359311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Web Material</w:t>
            </w:r>
          </w:p>
          <w:p w:rsidR="00235A23" w:rsidRPr="00350E7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84626066"/>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Journal paper</w:t>
            </w:r>
          </w:p>
        </w:tc>
        <w:tc>
          <w:tcPr>
            <w:tcW w:w="1612" w:type="dxa"/>
            <w:vAlign w:val="center"/>
          </w:tcPr>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427427"/>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Class Test</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53672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Final Exam</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2774590"/>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Assignment </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0161998"/>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Participation</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665163"/>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Presentation</w:t>
            </w:r>
          </w:p>
        </w:tc>
      </w:tr>
      <w:tr w:rsidR="00235A23" w:rsidRPr="00350E76" w:rsidTr="00CF71BD">
        <w:trPr>
          <w:trHeight w:val="1700"/>
          <w:jc w:val="center"/>
        </w:trPr>
        <w:tc>
          <w:tcPr>
            <w:tcW w:w="646"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CO3</w:t>
            </w:r>
          </w:p>
        </w:tc>
        <w:tc>
          <w:tcPr>
            <w:tcW w:w="1827" w:type="dxa"/>
            <w:vAlign w:val="center"/>
          </w:tcPr>
          <w:p w:rsidR="00235A23" w:rsidRPr="00350E76" w:rsidRDefault="00235A23" w:rsidP="00CF71BD">
            <w:pPr>
              <w:jc w:val="center"/>
              <w:rPr>
                <w:rFonts w:ascii="Arial" w:hAnsi="Arial" w:cs="Arial"/>
                <w:iCs/>
                <w:sz w:val="18"/>
                <w:szCs w:val="18"/>
              </w:rPr>
            </w:pPr>
            <w:r w:rsidRPr="00350E76">
              <w:rPr>
                <w:rFonts w:ascii="Arial" w:hAnsi="Arial" w:cs="Arial"/>
                <w:sz w:val="18"/>
                <w:szCs w:val="18"/>
              </w:rPr>
              <w:t xml:space="preserve">To </w:t>
            </w:r>
            <w:r w:rsidRPr="00350E76">
              <w:rPr>
                <w:rFonts w:ascii="Arial" w:hAnsi="Arial" w:cs="Arial"/>
                <w:b/>
                <w:bCs/>
                <w:sz w:val="18"/>
                <w:szCs w:val="18"/>
              </w:rPr>
              <w:t>criticize</w:t>
            </w:r>
            <w:r w:rsidRPr="00350E76">
              <w:rPr>
                <w:rFonts w:ascii="Arial" w:hAnsi="Arial" w:cs="Arial"/>
                <w:sz w:val="18"/>
                <w:szCs w:val="18"/>
              </w:rPr>
              <w:t xml:space="preserve"> a database design and improve the design by normalization.</w:t>
            </w:r>
          </w:p>
        </w:tc>
        <w:tc>
          <w:tcPr>
            <w:tcW w:w="2292" w:type="dxa"/>
            <w:vAlign w:val="center"/>
          </w:tcPr>
          <w:p w:rsidR="00235A23" w:rsidRPr="00350E76" w:rsidRDefault="00235A23" w:rsidP="00CF71BD">
            <w:pPr>
              <w:pStyle w:val="ListParagraph"/>
              <w:spacing w:after="0" w:line="240" w:lineRule="auto"/>
              <w:ind w:left="0"/>
              <w:jc w:val="center"/>
              <w:rPr>
                <w:rFonts w:ascii="Arial" w:hAnsi="Arial" w:cs="Arial"/>
                <w:color w:val="000000" w:themeColor="text1"/>
                <w:sz w:val="18"/>
                <w:szCs w:val="18"/>
              </w:rPr>
            </w:pPr>
            <w:r w:rsidRPr="00350E76">
              <w:rPr>
                <w:rFonts w:ascii="Arial" w:hAnsi="Arial" w:cs="Arial"/>
                <w:b/>
                <w:bCs/>
                <w:sz w:val="18"/>
                <w:szCs w:val="18"/>
              </w:rPr>
              <w:t>Problem analysis</w:t>
            </w:r>
            <w:r w:rsidRPr="00350E76">
              <w:rPr>
                <w:rFonts w:ascii="Arial" w:hAnsi="Arial" w:cs="Arial"/>
                <w:sz w:val="18"/>
                <w:szCs w:val="18"/>
              </w:rPr>
              <w:t xml:space="preserve">: </w:t>
            </w:r>
            <w:r w:rsidRPr="00350E76">
              <w:rPr>
                <w:rFonts w:ascii="Arial" w:hAnsi="Arial" w:cs="Arial"/>
                <w:sz w:val="18"/>
                <w:szCs w:val="18"/>
              </w:rPr>
              <w:br/>
              <w:t>(PO2)</w:t>
            </w:r>
          </w:p>
        </w:tc>
        <w:tc>
          <w:tcPr>
            <w:tcW w:w="1051" w:type="dxa"/>
            <w:vAlign w:val="center"/>
          </w:tcPr>
          <w:p w:rsidR="00235A23" w:rsidRPr="00350E76" w:rsidRDefault="00235A23" w:rsidP="00CF71BD">
            <w:pPr>
              <w:jc w:val="center"/>
              <w:rPr>
                <w:rFonts w:ascii="Arial" w:hAnsi="Arial" w:cs="Arial"/>
                <w:color w:val="000000" w:themeColor="text1"/>
                <w:sz w:val="18"/>
                <w:szCs w:val="18"/>
              </w:rPr>
            </w:pPr>
            <w:r w:rsidRPr="00350E76">
              <w:rPr>
                <w:rFonts w:ascii="Arial" w:hAnsi="Arial" w:cs="Arial"/>
                <w:color w:val="000000" w:themeColor="text1"/>
                <w:sz w:val="18"/>
                <w:szCs w:val="18"/>
              </w:rPr>
              <w:t>Cognitive domain – level 5</w:t>
            </w:r>
          </w:p>
        </w:tc>
        <w:tc>
          <w:tcPr>
            <w:tcW w:w="1747" w:type="dxa"/>
            <w:vAlign w:val="center"/>
          </w:tcPr>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8156956"/>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Lecture Note</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2858633"/>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Text Book</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544703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Audio/Video</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136310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Web Material</w:t>
            </w:r>
          </w:p>
          <w:p w:rsidR="00235A23" w:rsidRPr="00350E7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539812675"/>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Journal paper</w:t>
            </w:r>
          </w:p>
        </w:tc>
        <w:tc>
          <w:tcPr>
            <w:tcW w:w="1612" w:type="dxa"/>
            <w:vAlign w:val="center"/>
          </w:tcPr>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0406850"/>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Class Test</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3247968"/>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Final Exam</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6741644"/>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Assignment </w:t>
            </w:r>
          </w:p>
          <w:p w:rsidR="00235A23" w:rsidRPr="00350E7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6208216"/>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Participation</w:t>
            </w:r>
          </w:p>
          <w:p w:rsidR="00235A23" w:rsidRPr="00350E7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592933324"/>
              </w:sdtPr>
              <w:sdtEndPr/>
              <w:sdtContent>
                <w:r w:rsidR="00235A23" w:rsidRPr="00350E76">
                  <w:rPr>
                    <w:rFonts w:ascii="MS Gothic" w:eastAsia="MS Gothic" w:hAnsi="MS Gothic" w:cs="MS Gothic" w:hint="eastAsia"/>
                    <w:color w:val="000000" w:themeColor="text1"/>
                    <w:sz w:val="18"/>
                    <w:szCs w:val="18"/>
                  </w:rPr>
                  <w:t>☐</w:t>
                </w:r>
              </w:sdtContent>
            </w:sdt>
            <w:r w:rsidR="00235A23" w:rsidRPr="00350E76">
              <w:rPr>
                <w:rFonts w:ascii="Arial" w:hAnsi="Arial" w:cs="Arial"/>
                <w:color w:val="000000" w:themeColor="text1"/>
                <w:sz w:val="18"/>
                <w:szCs w:val="18"/>
              </w:rPr>
              <w:t xml:space="preserve">  Presentation</w:t>
            </w:r>
          </w:p>
        </w:tc>
      </w:tr>
    </w:tbl>
    <w:p w:rsidR="00235A23" w:rsidRPr="00350E76" w:rsidRDefault="00235A23"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35A23" w:rsidRPr="00350E76" w:rsidTr="00AA009A">
        <w:trPr>
          <w:jc w:val="center"/>
        </w:trPr>
        <w:tc>
          <w:tcPr>
            <w:tcW w:w="9127" w:type="dxa"/>
          </w:tcPr>
          <w:p w:rsidR="00235A23" w:rsidRPr="00350E76" w:rsidRDefault="00235A23" w:rsidP="00CF71BD">
            <w:pPr>
              <w:rPr>
                <w:rFonts w:ascii="Arial" w:hAnsi="Arial" w:cs="Arial"/>
                <w:b/>
                <w:color w:val="000000" w:themeColor="text1"/>
                <w:sz w:val="18"/>
                <w:szCs w:val="18"/>
              </w:rPr>
            </w:pPr>
            <w:r w:rsidRPr="00350E76">
              <w:rPr>
                <w:rFonts w:ascii="Arial" w:hAnsi="Arial" w:cs="Arial"/>
                <w:b/>
                <w:color w:val="000000" w:themeColor="text1"/>
                <w:sz w:val="18"/>
                <w:szCs w:val="18"/>
              </w:rPr>
              <w:t>Assessment and Marks Distribution:</w:t>
            </w:r>
          </w:p>
          <w:p w:rsidR="00235A23" w:rsidRPr="00350E76" w:rsidRDefault="00235A23" w:rsidP="00CF71BD">
            <w:pPr>
              <w:rPr>
                <w:rFonts w:ascii="Arial" w:hAnsi="Arial" w:cs="Arial"/>
                <w:bCs/>
                <w:color w:val="000000" w:themeColor="text1"/>
                <w:sz w:val="18"/>
                <w:szCs w:val="18"/>
              </w:rPr>
            </w:pPr>
            <w:r w:rsidRPr="00350E7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235A23" w:rsidRPr="00350E76" w:rsidRDefault="00235A23" w:rsidP="00CF71BD">
            <w:pPr>
              <w:rPr>
                <w:rFonts w:ascii="Arial" w:hAnsi="Arial" w:cs="Arial"/>
                <w:bCs/>
                <w:color w:val="000000" w:themeColor="text1"/>
                <w:sz w:val="18"/>
                <w:szCs w:val="18"/>
              </w:rPr>
            </w:pPr>
            <w:r w:rsidRPr="00350E76">
              <w:rPr>
                <w:rFonts w:ascii="Arial" w:hAnsi="Arial" w:cs="Arial"/>
                <w:bCs/>
                <w:color w:val="000000" w:themeColor="text1"/>
                <w:sz w:val="18"/>
                <w:szCs w:val="18"/>
              </w:rPr>
              <w:tab/>
              <w:t>Class tests + Assignments due in different times of the semester (20%)</w:t>
            </w:r>
          </w:p>
          <w:p w:rsidR="00235A23" w:rsidRPr="00350E76" w:rsidRDefault="00235A23" w:rsidP="00CF71BD">
            <w:pPr>
              <w:rPr>
                <w:rFonts w:ascii="Arial" w:hAnsi="Arial" w:cs="Arial"/>
                <w:bCs/>
                <w:color w:val="000000" w:themeColor="text1"/>
                <w:sz w:val="18"/>
                <w:szCs w:val="18"/>
              </w:rPr>
            </w:pPr>
            <w:r w:rsidRPr="00350E76">
              <w:rPr>
                <w:rFonts w:ascii="Arial" w:hAnsi="Arial" w:cs="Arial"/>
                <w:bCs/>
                <w:color w:val="000000" w:themeColor="text1"/>
                <w:sz w:val="18"/>
                <w:szCs w:val="18"/>
              </w:rPr>
              <w:tab/>
              <w:t xml:space="preserve">A comprehensive final exam (70%), Total Time: 3 hours. </w:t>
            </w:r>
          </w:p>
          <w:p w:rsidR="00235A23" w:rsidRPr="00350E76" w:rsidRDefault="00235A23" w:rsidP="00CF71BD">
            <w:pPr>
              <w:rPr>
                <w:rFonts w:ascii="Arial" w:hAnsi="Arial" w:cs="Arial"/>
                <w:b/>
                <w:color w:val="000000" w:themeColor="text1"/>
                <w:sz w:val="18"/>
                <w:szCs w:val="18"/>
              </w:rPr>
            </w:pPr>
            <w:r w:rsidRPr="00350E76">
              <w:rPr>
                <w:rFonts w:ascii="Arial" w:hAnsi="Arial" w:cs="Arial"/>
                <w:bCs/>
                <w:color w:val="000000" w:themeColor="text1"/>
                <w:sz w:val="18"/>
                <w:szCs w:val="18"/>
              </w:rPr>
              <w:tab/>
              <w:t>A class participation mark (10%).</w:t>
            </w:r>
          </w:p>
        </w:tc>
      </w:tr>
      <w:tr w:rsidR="00235A23" w:rsidRPr="00350E76" w:rsidTr="00AA009A">
        <w:trPr>
          <w:jc w:val="center"/>
        </w:trPr>
        <w:tc>
          <w:tcPr>
            <w:tcW w:w="9127" w:type="dxa"/>
          </w:tcPr>
          <w:p w:rsidR="00235A23" w:rsidRPr="00350E76" w:rsidRDefault="00235A23" w:rsidP="00CF71BD">
            <w:pPr>
              <w:spacing w:after="120"/>
              <w:rPr>
                <w:rFonts w:ascii="Arial" w:hAnsi="Arial" w:cs="Arial"/>
                <w:b/>
                <w:bCs/>
                <w:iCs/>
                <w:sz w:val="18"/>
                <w:szCs w:val="18"/>
              </w:rPr>
            </w:pPr>
          </w:p>
          <w:p w:rsidR="00235A23" w:rsidRPr="00350E76" w:rsidRDefault="00235A23" w:rsidP="00CF71BD">
            <w:pPr>
              <w:spacing w:after="120"/>
              <w:rPr>
                <w:rFonts w:ascii="Arial" w:hAnsi="Arial" w:cs="Arial"/>
                <w:b/>
                <w:bCs/>
                <w:iCs/>
                <w:sz w:val="18"/>
                <w:szCs w:val="18"/>
              </w:rPr>
            </w:pPr>
            <w:r w:rsidRPr="00350E76">
              <w:rPr>
                <w:rFonts w:ascii="Arial" w:hAnsi="Arial" w:cs="Arial"/>
                <w:b/>
                <w:bCs/>
                <w:iCs/>
                <w:sz w:val="18"/>
                <w:szCs w:val="18"/>
              </w:rPr>
              <w:t>Course Contents:</w:t>
            </w:r>
          </w:p>
          <w:p w:rsidR="00235A23" w:rsidRDefault="00235A23" w:rsidP="00CF71BD">
            <w:pPr>
              <w:jc w:val="both"/>
              <w:rPr>
                <w:rFonts w:ascii="Arial" w:hAnsi="Arial" w:cs="Arial"/>
                <w:sz w:val="18"/>
                <w:szCs w:val="18"/>
              </w:rPr>
            </w:pPr>
            <w:r w:rsidRPr="00545CE7">
              <w:rPr>
                <w:rFonts w:ascii="Arial" w:hAnsi="Arial" w:cs="Arial"/>
                <w:sz w:val="18"/>
                <w:szCs w:val="18"/>
              </w:rPr>
              <w:t>Introduction: Database system concept; Purpose of database system; View of data; Data models; Conventional file processing; Transaction management; Storage management; Database administrator.</w:t>
            </w:r>
          </w:p>
          <w:p w:rsidR="00235A23" w:rsidRPr="00545CE7"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545CE7">
              <w:rPr>
                <w:rFonts w:ascii="Arial" w:hAnsi="Arial" w:cs="Arial"/>
                <w:sz w:val="18"/>
                <w:szCs w:val="18"/>
              </w:rPr>
              <w:t>Database Model: Entity-relationship model; Relational model, Network model; Hierarchical model, Database languages, Relational algebra, Integrity constraint, Generalization and Specialization, Developing an ER Diagram.</w:t>
            </w:r>
          </w:p>
          <w:p w:rsidR="00235A23" w:rsidRPr="00545CE7"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545CE7">
              <w:rPr>
                <w:rFonts w:ascii="Arial" w:hAnsi="Arial" w:cs="Arial"/>
                <w:sz w:val="18"/>
                <w:szCs w:val="18"/>
              </w:rPr>
              <w:t>Structured Query Language: Basic Structure of SQL, String operations, Different set operations, Aggregate functions, Handling NULL values, Nested Subqueries, View definition, Modification of the Database: Deletion, Insertion and Update operations, Domain Types in SQL, Alteration of Table Structure.</w:t>
            </w:r>
          </w:p>
          <w:p w:rsidR="00235A23" w:rsidRPr="00545CE7"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545CE7">
              <w:rPr>
                <w:rFonts w:ascii="Arial" w:hAnsi="Arial" w:cs="Arial"/>
                <w:sz w:val="18"/>
                <w:szCs w:val="18"/>
              </w:rPr>
              <w:t>Database Design: Functional dependencies and normal  forms;  Object-oriented  databases;  Distributed  database; multimedia database, object-relational database, Intelligent database.</w:t>
            </w:r>
          </w:p>
          <w:p w:rsidR="00235A23" w:rsidRPr="00545CE7"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545CE7">
              <w:rPr>
                <w:rFonts w:ascii="Arial" w:hAnsi="Arial" w:cs="Arial"/>
                <w:sz w:val="18"/>
                <w:szCs w:val="18"/>
              </w:rPr>
              <w:t>File System Structure &amp; Data Warehouse: File organization and retrieval; File indexing; Hashing. Basic concepts of data warehouse and data mart.</w:t>
            </w:r>
          </w:p>
          <w:p w:rsidR="00235A23" w:rsidRPr="00545CE7"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545CE7">
              <w:rPr>
                <w:rFonts w:ascii="Arial" w:hAnsi="Arial" w:cs="Arial"/>
                <w:sz w:val="18"/>
                <w:szCs w:val="18"/>
              </w:rPr>
              <w:t>Transactions: Introduction to transaction, ACID Properties, Transaction State, Schedule, Conflict Serializability and View Serializability.</w:t>
            </w:r>
          </w:p>
          <w:p w:rsidR="00235A23" w:rsidRPr="00545CE7"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545CE7">
              <w:rPr>
                <w:rFonts w:ascii="Arial" w:hAnsi="Arial" w:cs="Arial"/>
                <w:sz w:val="18"/>
                <w:szCs w:val="18"/>
              </w:rPr>
              <w:t>Recovery System: Failure Classiﬁcation, Recovery and Atomicity, Recovery Algorithm , Buffer Management, Failure  with  Loss  of Nonvolatile Storage, Remote Backup  Systems.</w:t>
            </w:r>
          </w:p>
          <w:p w:rsidR="00235A23" w:rsidRPr="00545CE7" w:rsidRDefault="00235A23" w:rsidP="00CF71BD">
            <w:pPr>
              <w:jc w:val="both"/>
              <w:rPr>
                <w:rFonts w:ascii="Arial" w:hAnsi="Arial" w:cs="Arial"/>
                <w:sz w:val="18"/>
                <w:szCs w:val="18"/>
              </w:rPr>
            </w:pPr>
          </w:p>
          <w:p w:rsidR="00235A23" w:rsidRPr="00350E76" w:rsidRDefault="00235A23" w:rsidP="00CF71BD">
            <w:pPr>
              <w:jc w:val="both"/>
              <w:rPr>
                <w:rFonts w:ascii="Arial" w:hAnsi="Arial" w:cs="Arial"/>
                <w:b/>
                <w:bCs/>
                <w:sz w:val="18"/>
                <w:szCs w:val="18"/>
              </w:rPr>
            </w:pPr>
            <w:r w:rsidRPr="00545CE7">
              <w:rPr>
                <w:rFonts w:ascii="Arial" w:hAnsi="Arial" w:cs="Arial"/>
                <w:sz w:val="18"/>
                <w:szCs w:val="18"/>
              </w:rPr>
              <w:t>OLTP and NoSQL Systems: Basic Concepts of OLAP, Comparison between OLAP and OLTP, Introduction to NoSQL Systems.</w:t>
            </w:r>
          </w:p>
        </w:tc>
      </w:tr>
    </w:tbl>
    <w:p w:rsidR="00235A23" w:rsidRPr="00350E76" w:rsidRDefault="00235A23" w:rsidP="00CF71BD">
      <w:pPr>
        <w:jc w:val="center"/>
        <w:rPr>
          <w:rFonts w:ascii="Arial" w:hAnsi="Arial" w:cs="Arial"/>
          <w:b/>
          <w:color w:val="FFFFFF"/>
          <w:sz w:val="18"/>
          <w:szCs w:val="18"/>
          <w:highlight w:val="black"/>
        </w:rPr>
      </w:pPr>
    </w:p>
    <w:p w:rsidR="00235A23" w:rsidRPr="00350E76" w:rsidRDefault="00235A23" w:rsidP="00DB451F">
      <w:pPr>
        <w:rPr>
          <w:rFonts w:ascii="Arial" w:hAnsi="Arial" w:cs="Arial"/>
          <w:b/>
          <w:spacing w:val="-3"/>
          <w:sz w:val="18"/>
          <w:szCs w:val="18"/>
        </w:rPr>
      </w:pPr>
      <w:r w:rsidRPr="00350E76">
        <w:rPr>
          <w:rFonts w:ascii="Arial" w:hAnsi="Arial" w:cs="Arial"/>
          <w:b/>
          <w:spacing w:val="-3"/>
          <w:sz w:val="18"/>
          <w:szCs w:val="18"/>
        </w:rPr>
        <w:lastRenderedPageBreak/>
        <w:t>Text Book:</w:t>
      </w:r>
    </w:p>
    <w:tbl>
      <w:tblPr>
        <w:tblW w:w="4900" w:type="pct"/>
        <w:jc w:val="center"/>
        <w:tblLook w:val="0000" w:firstRow="0" w:lastRow="0" w:firstColumn="0" w:lastColumn="0" w:noHBand="0" w:noVBand="0"/>
      </w:tblPr>
      <w:tblGrid>
        <w:gridCol w:w="361"/>
        <w:gridCol w:w="2431"/>
        <w:gridCol w:w="264"/>
        <w:gridCol w:w="6001"/>
      </w:tblGrid>
      <w:tr w:rsidR="00235A23" w:rsidRPr="00350E76" w:rsidTr="00DB451F">
        <w:trPr>
          <w:jc w:val="center"/>
        </w:trPr>
        <w:tc>
          <w:tcPr>
            <w:tcW w:w="199"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1.</w:t>
            </w:r>
          </w:p>
        </w:tc>
        <w:tc>
          <w:tcPr>
            <w:tcW w:w="1342" w:type="pct"/>
          </w:tcPr>
          <w:p w:rsidR="00235A23" w:rsidRPr="00350E76" w:rsidRDefault="00235A23" w:rsidP="00CF71BD">
            <w:pPr>
              <w:suppressAutoHyphens/>
              <w:rPr>
                <w:rFonts w:ascii="Arial" w:hAnsi="Arial" w:cs="Arial"/>
                <w:sz w:val="18"/>
                <w:szCs w:val="18"/>
              </w:rPr>
            </w:pPr>
            <w:r w:rsidRPr="00350E76">
              <w:rPr>
                <w:rFonts w:ascii="Arial" w:hAnsi="Arial" w:cs="Arial"/>
                <w:sz w:val="18"/>
                <w:szCs w:val="18"/>
              </w:rPr>
              <w:t>A.  Silberschatz</w:t>
            </w:r>
          </w:p>
        </w:tc>
        <w:tc>
          <w:tcPr>
            <w:tcW w:w="146"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3" w:type="pct"/>
          </w:tcPr>
          <w:p w:rsidR="00235A23" w:rsidRPr="00350E76" w:rsidRDefault="00235A23" w:rsidP="00CF71BD">
            <w:pPr>
              <w:suppressAutoHyphens/>
              <w:rPr>
                <w:rFonts w:ascii="Arial" w:hAnsi="Arial" w:cs="Arial"/>
                <w:sz w:val="18"/>
                <w:szCs w:val="18"/>
              </w:rPr>
            </w:pPr>
            <w:r w:rsidRPr="00350E76">
              <w:rPr>
                <w:rFonts w:ascii="Arial" w:hAnsi="Arial" w:cs="Arial"/>
                <w:b/>
                <w:bCs/>
                <w:sz w:val="18"/>
                <w:szCs w:val="18"/>
              </w:rPr>
              <w:t>Database System Concepts</w:t>
            </w:r>
            <w:r w:rsidRPr="00350E76">
              <w:rPr>
                <w:rFonts w:ascii="Arial" w:hAnsi="Arial" w:cs="Arial"/>
                <w:bCs/>
                <w:sz w:val="18"/>
                <w:szCs w:val="18"/>
              </w:rPr>
              <w:t>,</w:t>
            </w:r>
            <w:r w:rsidRPr="00350E76">
              <w:rPr>
                <w:rFonts w:ascii="Arial" w:hAnsi="Arial" w:cs="Arial"/>
                <w:bCs/>
                <w:i/>
                <w:sz w:val="18"/>
                <w:szCs w:val="18"/>
              </w:rPr>
              <w:t>M</w:t>
            </w:r>
            <w:r w:rsidRPr="00350E76">
              <w:rPr>
                <w:rFonts w:ascii="Arial" w:hAnsi="Arial" w:cs="Arial"/>
                <w:i/>
                <w:sz w:val="18"/>
                <w:szCs w:val="18"/>
              </w:rPr>
              <w:t>cGraw-Hill.</w:t>
            </w:r>
          </w:p>
        </w:tc>
      </w:tr>
      <w:tr w:rsidR="00235A23" w:rsidRPr="00350E76" w:rsidTr="00DB451F">
        <w:trPr>
          <w:jc w:val="center"/>
        </w:trPr>
        <w:tc>
          <w:tcPr>
            <w:tcW w:w="199"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2.</w:t>
            </w:r>
          </w:p>
        </w:tc>
        <w:tc>
          <w:tcPr>
            <w:tcW w:w="1342" w:type="pct"/>
          </w:tcPr>
          <w:p w:rsidR="00235A23" w:rsidRPr="00350E76" w:rsidRDefault="00235A23" w:rsidP="00CF71BD">
            <w:pPr>
              <w:suppressAutoHyphens/>
              <w:rPr>
                <w:rFonts w:ascii="Arial" w:hAnsi="Arial" w:cs="Arial"/>
                <w:spacing w:val="-3"/>
                <w:sz w:val="18"/>
                <w:szCs w:val="18"/>
              </w:rPr>
            </w:pPr>
            <w:r w:rsidRPr="00350E76">
              <w:rPr>
                <w:rFonts w:ascii="Arial" w:hAnsi="Arial" w:cs="Arial"/>
                <w:sz w:val="18"/>
                <w:szCs w:val="18"/>
              </w:rPr>
              <w:t>James Martin</w:t>
            </w:r>
          </w:p>
        </w:tc>
        <w:tc>
          <w:tcPr>
            <w:tcW w:w="146"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3" w:type="pct"/>
          </w:tcPr>
          <w:p w:rsidR="00235A23" w:rsidRPr="00350E76" w:rsidRDefault="00235A23" w:rsidP="00CF71BD">
            <w:pPr>
              <w:suppressAutoHyphens/>
              <w:rPr>
                <w:rFonts w:ascii="Arial" w:hAnsi="Arial" w:cs="Arial"/>
                <w:spacing w:val="-3"/>
                <w:sz w:val="18"/>
                <w:szCs w:val="18"/>
              </w:rPr>
            </w:pPr>
            <w:r w:rsidRPr="00350E76">
              <w:rPr>
                <w:rFonts w:ascii="Arial" w:hAnsi="Arial" w:cs="Arial"/>
                <w:b/>
                <w:bCs/>
                <w:sz w:val="18"/>
                <w:szCs w:val="18"/>
              </w:rPr>
              <w:t>Principles of Database Management</w:t>
            </w:r>
            <w:r w:rsidRPr="00350E76">
              <w:rPr>
                <w:rFonts w:ascii="Arial" w:hAnsi="Arial" w:cs="Arial"/>
                <w:sz w:val="18"/>
                <w:szCs w:val="18"/>
              </w:rPr>
              <w:t xml:space="preserve">, </w:t>
            </w:r>
            <w:r w:rsidRPr="00350E76">
              <w:rPr>
                <w:rFonts w:ascii="Arial" w:hAnsi="Arial" w:cs="Arial"/>
                <w:i/>
                <w:iCs/>
                <w:sz w:val="18"/>
                <w:szCs w:val="18"/>
              </w:rPr>
              <w:t xml:space="preserve">Prentice-hall Of India Pvt Ltd </w:t>
            </w:r>
          </w:p>
        </w:tc>
      </w:tr>
    </w:tbl>
    <w:p w:rsidR="00235A23" w:rsidRPr="00350E76" w:rsidRDefault="00235A23" w:rsidP="00CF71BD">
      <w:pPr>
        <w:jc w:val="center"/>
        <w:rPr>
          <w:rFonts w:ascii="Arial" w:hAnsi="Arial" w:cs="Arial"/>
          <w:b/>
          <w:spacing w:val="-3"/>
          <w:sz w:val="18"/>
          <w:szCs w:val="18"/>
        </w:rPr>
      </w:pPr>
    </w:p>
    <w:p w:rsidR="00235A23" w:rsidRPr="00350E76" w:rsidRDefault="00235A23" w:rsidP="00DB451F">
      <w:pPr>
        <w:rPr>
          <w:rFonts w:ascii="Arial" w:hAnsi="Arial" w:cs="Arial"/>
          <w:b/>
          <w:spacing w:val="-3"/>
          <w:sz w:val="18"/>
          <w:szCs w:val="18"/>
        </w:rPr>
      </w:pPr>
      <w:r w:rsidRPr="00350E76">
        <w:rPr>
          <w:rFonts w:ascii="Arial" w:hAnsi="Arial" w:cs="Arial"/>
          <w:b/>
          <w:spacing w:val="-3"/>
          <w:sz w:val="18"/>
          <w:szCs w:val="18"/>
        </w:rPr>
        <w:t>Books Recommended:</w:t>
      </w:r>
    </w:p>
    <w:tbl>
      <w:tblPr>
        <w:tblW w:w="4900" w:type="pct"/>
        <w:jc w:val="center"/>
        <w:tblLook w:val="0000" w:firstRow="0" w:lastRow="0" w:firstColumn="0" w:lastColumn="0" w:noHBand="0" w:noVBand="0"/>
      </w:tblPr>
      <w:tblGrid>
        <w:gridCol w:w="361"/>
        <w:gridCol w:w="2433"/>
        <w:gridCol w:w="264"/>
        <w:gridCol w:w="5999"/>
      </w:tblGrid>
      <w:tr w:rsidR="00235A23" w:rsidRPr="00350E76" w:rsidTr="00DB451F">
        <w:trPr>
          <w:trHeight w:val="196"/>
          <w:jc w:val="center"/>
        </w:trPr>
        <w:tc>
          <w:tcPr>
            <w:tcW w:w="199"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1.</w:t>
            </w:r>
          </w:p>
        </w:tc>
        <w:tc>
          <w:tcPr>
            <w:tcW w:w="1343" w:type="pct"/>
          </w:tcPr>
          <w:p w:rsidR="00235A23" w:rsidRPr="00350E76" w:rsidRDefault="00235A23" w:rsidP="00CF71BD">
            <w:pPr>
              <w:suppressAutoHyphens/>
              <w:rPr>
                <w:rFonts w:ascii="Arial" w:hAnsi="Arial" w:cs="Arial"/>
                <w:spacing w:val="-3"/>
                <w:sz w:val="18"/>
                <w:szCs w:val="18"/>
              </w:rPr>
            </w:pPr>
            <w:r w:rsidRPr="00350E76">
              <w:rPr>
                <w:rFonts w:ascii="Arial" w:hAnsi="Arial" w:cs="Arial"/>
                <w:sz w:val="18"/>
                <w:szCs w:val="18"/>
              </w:rPr>
              <w:t>Ullman</w:t>
            </w:r>
          </w:p>
        </w:tc>
        <w:tc>
          <w:tcPr>
            <w:tcW w:w="146"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2" w:type="pct"/>
          </w:tcPr>
          <w:p w:rsidR="00235A23" w:rsidRPr="00350E76" w:rsidRDefault="00235A23" w:rsidP="00CF71BD">
            <w:pPr>
              <w:suppressAutoHyphens/>
              <w:rPr>
                <w:rFonts w:ascii="Arial" w:hAnsi="Arial" w:cs="Arial"/>
                <w:spacing w:val="-3"/>
                <w:sz w:val="18"/>
                <w:szCs w:val="18"/>
              </w:rPr>
            </w:pPr>
            <w:r w:rsidRPr="00350E76">
              <w:rPr>
                <w:rFonts w:ascii="Arial" w:hAnsi="Arial" w:cs="Arial"/>
                <w:b/>
                <w:bCs/>
                <w:sz w:val="18"/>
                <w:szCs w:val="18"/>
              </w:rPr>
              <w:t>Database Management systems</w:t>
            </w:r>
            <w:r w:rsidRPr="00350E76">
              <w:rPr>
                <w:rFonts w:ascii="Arial" w:hAnsi="Arial" w:cs="Arial"/>
                <w:sz w:val="18"/>
                <w:szCs w:val="18"/>
              </w:rPr>
              <w:t xml:space="preserve">, </w:t>
            </w:r>
            <w:r w:rsidRPr="00350E76">
              <w:rPr>
                <w:rFonts w:ascii="Arial" w:hAnsi="Arial" w:cs="Arial"/>
                <w:i/>
                <w:iCs/>
                <w:sz w:val="18"/>
                <w:szCs w:val="18"/>
              </w:rPr>
              <w:t>Prentice-Hall Publication.</w:t>
            </w:r>
          </w:p>
        </w:tc>
      </w:tr>
      <w:tr w:rsidR="00235A23" w:rsidRPr="00350E76" w:rsidTr="00DB451F">
        <w:trPr>
          <w:trHeight w:val="109"/>
          <w:jc w:val="center"/>
        </w:trPr>
        <w:tc>
          <w:tcPr>
            <w:tcW w:w="199"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2.</w:t>
            </w:r>
          </w:p>
        </w:tc>
        <w:tc>
          <w:tcPr>
            <w:tcW w:w="1343" w:type="pct"/>
          </w:tcPr>
          <w:p w:rsidR="00235A23" w:rsidRPr="00350E76" w:rsidRDefault="00235A23" w:rsidP="00CF71BD">
            <w:pPr>
              <w:suppressAutoHyphens/>
              <w:rPr>
                <w:rFonts w:ascii="Arial" w:hAnsi="Arial" w:cs="Arial"/>
                <w:spacing w:val="-3"/>
                <w:sz w:val="18"/>
                <w:szCs w:val="18"/>
              </w:rPr>
            </w:pPr>
            <w:r w:rsidRPr="00350E76">
              <w:rPr>
                <w:rFonts w:ascii="Arial" w:hAnsi="Arial" w:cs="Arial"/>
                <w:sz w:val="18"/>
                <w:szCs w:val="18"/>
              </w:rPr>
              <w:t>Abey</w:t>
            </w:r>
          </w:p>
        </w:tc>
        <w:tc>
          <w:tcPr>
            <w:tcW w:w="146" w:type="pct"/>
          </w:tcPr>
          <w:p w:rsidR="00235A23" w:rsidRPr="00350E76" w:rsidRDefault="00235A23" w:rsidP="00CF71BD">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2" w:type="pct"/>
          </w:tcPr>
          <w:p w:rsidR="00235A23" w:rsidRPr="00350E76" w:rsidRDefault="00235A23" w:rsidP="00CF71BD">
            <w:pPr>
              <w:suppressAutoHyphens/>
              <w:rPr>
                <w:rFonts w:ascii="Arial" w:hAnsi="Arial" w:cs="Arial"/>
                <w:spacing w:val="-3"/>
                <w:sz w:val="18"/>
                <w:szCs w:val="18"/>
              </w:rPr>
            </w:pPr>
            <w:r w:rsidRPr="00350E76">
              <w:rPr>
                <w:rFonts w:ascii="Arial" w:hAnsi="Arial" w:cs="Arial"/>
                <w:b/>
                <w:bCs/>
                <w:sz w:val="18"/>
                <w:szCs w:val="18"/>
              </w:rPr>
              <w:t>Oracle 8i a Beginners Guide</w:t>
            </w:r>
            <w:r w:rsidRPr="00350E76">
              <w:rPr>
                <w:rFonts w:ascii="Arial" w:hAnsi="Arial" w:cs="Arial"/>
                <w:sz w:val="18"/>
                <w:szCs w:val="18"/>
              </w:rPr>
              <w:t>,</w:t>
            </w:r>
            <w:r w:rsidRPr="00350E76">
              <w:rPr>
                <w:rFonts w:ascii="Arial" w:hAnsi="Arial" w:cs="Arial"/>
                <w:i/>
                <w:iCs/>
                <w:sz w:val="18"/>
                <w:szCs w:val="18"/>
              </w:rPr>
              <w:t xml:space="preserve"> McGraw Hill.</w:t>
            </w:r>
          </w:p>
        </w:tc>
      </w:tr>
    </w:tbl>
    <w:p w:rsidR="00235A23" w:rsidRPr="00350E76" w:rsidRDefault="00235A23" w:rsidP="00CF71BD">
      <w:pPr>
        <w:jc w:val="center"/>
        <w:rPr>
          <w:rFonts w:ascii="Arial" w:hAnsi="Arial" w:cs="Arial"/>
          <w:sz w:val="18"/>
          <w:szCs w:val="18"/>
        </w:rPr>
      </w:pPr>
    </w:p>
    <w:p w:rsidR="009362D2" w:rsidRDefault="009362D2">
      <w:pPr>
        <w:rPr>
          <w:rFonts w:ascii="Arial" w:hAnsi="Arial" w:cs="Arial"/>
          <w:sz w:val="18"/>
          <w:szCs w:val="18"/>
        </w:rPr>
      </w:pPr>
    </w:p>
    <w:p w:rsidR="009362D2" w:rsidRDefault="009362D2">
      <w:pPr>
        <w:rPr>
          <w:rFonts w:ascii="Arial" w:hAnsi="Arial" w:cs="Arial"/>
          <w:sz w:val="18"/>
          <w:szCs w:val="18"/>
        </w:rPr>
      </w:pPr>
    </w:p>
    <w:p w:rsidR="00235A23" w:rsidRPr="00147D20"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7D20">
        <w:rPr>
          <w:rFonts w:ascii="Arial" w:hAnsi="Arial" w:cs="Arial"/>
          <w:b/>
          <w:bCs/>
          <w:iCs/>
          <w:sz w:val="18"/>
          <w:szCs w:val="18"/>
        </w:rPr>
        <w:t>CSE3122:  Database Management Systems Lab</w:t>
      </w:r>
    </w:p>
    <w:p w:rsidR="00235A23" w:rsidRPr="00147D20"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7D20">
        <w:rPr>
          <w:rFonts w:ascii="Arial" w:hAnsi="Arial" w:cs="Arial"/>
          <w:b/>
          <w:bCs/>
          <w:iCs/>
          <w:sz w:val="18"/>
          <w:szCs w:val="18"/>
        </w:rPr>
        <w:t xml:space="preserve">Credits: </w:t>
      </w:r>
      <w:r w:rsidRPr="00147D20">
        <w:rPr>
          <w:rFonts w:ascii="Arial" w:hAnsi="Arial" w:cs="Arial"/>
          <w:iCs/>
          <w:sz w:val="18"/>
          <w:szCs w:val="18"/>
        </w:rPr>
        <w:t xml:space="preserve">1 </w:t>
      </w:r>
      <w:r w:rsidR="00844CE6">
        <w:rPr>
          <w:rFonts w:ascii="Arial" w:hAnsi="Arial" w:cs="Arial"/>
          <w:b/>
          <w:bCs/>
          <w:iCs/>
          <w:sz w:val="18"/>
          <w:szCs w:val="18"/>
        </w:rPr>
        <w:t>Contact Hours: 28</w:t>
      </w:r>
    </w:p>
    <w:p w:rsidR="00235A23" w:rsidRPr="00147D20"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7D20">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235A23" w:rsidRPr="00147D20" w:rsidRDefault="00235A23"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35A23" w:rsidRPr="00147D20" w:rsidTr="00CF71BD">
        <w:trPr>
          <w:jc w:val="center"/>
        </w:trPr>
        <w:tc>
          <w:tcPr>
            <w:tcW w:w="1439" w:type="dxa"/>
          </w:tcPr>
          <w:p w:rsidR="00235A23" w:rsidRPr="00147D20" w:rsidRDefault="00235A23" w:rsidP="00CF71BD">
            <w:pPr>
              <w:rPr>
                <w:rFonts w:ascii="Arial" w:hAnsi="Arial" w:cs="Arial"/>
                <w:b/>
                <w:bCs/>
                <w:sz w:val="18"/>
                <w:szCs w:val="18"/>
              </w:rPr>
            </w:pPr>
            <w:r w:rsidRPr="00147D20">
              <w:rPr>
                <w:rFonts w:ascii="Arial" w:hAnsi="Arial" w:cs="Arial"/>
                <w:b/>
                <w:sz w:val="18"/>
                <w:szCs w:val="18"/>
              </w:rPr>
              <w:t>Prerequisite:</w:t>
            </w:r>
          </w:p>
        </w:tc>
        <w:tc>
          <w:tcPr>
            <w:tcW w:w="7741" w:type="dxa"/>
          </w:tcPr>
          <w:p w:rsidR="00235A23" w:rsidRPr="00147D20" w:rsidRDefault="00303711" w:rsidP="00303711">
            <w:pPr>
              <w:rPr>
                <w:rFonts w:ascii="Arial" w:hAnsi="Arial" w:cs="Arial"/>
                <w:iCs/>
                <w:sz w:val="18"/>
                <w:szCs w:val="18"/>
              </w:rPr>
            </w:pPr>
            <w:r>
              <w:rPr>
                <w:rFonts w:ascii="Arial" w:hAnsi="Arial" w:cs="Arial"/>
                <w:iCs/>
                <w:sz w:val="18"/>
                <w:szCs w:val="18"/>
              </w:rPr>
              <w:t xml:space="preserve">CSE2131 </w:t>
            </w:r>
            <w:r w:rsidRPr="00303711">
              <w:rPr>
                <w:rFonts w:ascii="Arial" w:hAnsi="Arial" w:cs="Arial"/>
                <w:iCs/>
                <w:sz w:val="18"/>
                <w:szCs w:val="18"/>
              </w:rPr>
              <w:t>Discrete Mathematics</w:t>
            </w:r>
          </w:p>
        </w:tc>
      </w:tr>
      <w:tr w:rsidR="00235A23" w:rsidRPr="00147D20" w:rsidTr="00CF71BD">
        <w:trPr>
          <w:jc w:val="center"/>
        </w:trPr>
        <w:tc>
          <w:tcPr>
            <w:tcW w:w="1439" w:type="dxa"/>
          </w:tcPr>
          <w:p w:rsidR="00235A23" w:rsidRPr="00147D20" w:rsidRDefault="00235A23" w:rsidP="00CF71BD">
            <w:pPr>
              <w:rPr>
                <w:rFonts w:ascii="Arial" w:hAnsi="Arial" w:cs="Arial"/>
                <w:b/>
                <w:sz w:val="18"/>
                <w:szCs w:val="18"/>
              </w:rPr>
            </w:pPr>
            <w:r w:rsidRPr="00147D20">
              <w:rPr>
                <w:rFonts w:ascii="Arial" w:hAnsi="Arial" w:cs="Arial"/>
                <w:b/>
                <w:sz w:val="18"/>
                <w:szCs w:val="18"/>
              </w:rPr>
              <w:t>Course Type</w:t>
            </w:r>
          </w:p>
        </w:tc>
        <w:tc>
          <w:tcPr>
            <w:tcW w:w="7741" w:type="dxa"/>
          </w:tcPr>
          <w:p w:rsidR="00235A23" w:rsidRPr="00147D20" w:rsidRDefault="009F4EBA" w:rsidP="00CF71BD">
            <w:pPr>
              <w:rPr>
                <w:rFonts w:ascii="Arial" w:hAnsi="Arial" w:cs="Arial"/>
                <w:iCs/>
                <w:sz w:val="18"/>
                <w:szCs w:val="18"/>
              </w:rPr>
            </w:pPr>
            <w:sdt>
              <w:sdtPr>
                <w:rPr>
                  <w:rFonts w:ascii="Arial" w:hAnsi="Arial" w:cs="Arial"/>
                  <w:iCs/>
                  <w:sz w:val="18"/>
                  <w:szCs w:val="18"/>
                </w:rPr>
                <w:id w:val="-1690909270"/>
              </w:sdtPr>
              <w:sdtEndPr/>
              <w:sdtContent>
                <w:r w:rsidR="00235A23" w:rsidRPr="00147D20">
                  <w:rPr>
                    <w:rFonts w:ascii="MS Gothic" w:eastAsia="MS Gothic" w:hAnsi="MS Gothic" w:cs="MS Gothic" w:hint="eastAsia"/>
                    <w:iCs/>
                    <w:sz w:val="18"/>
                    <w:szCs w:val="18"/>
                  </w:rPr>
                  <w:t>☐</w:t>
                </w:r>
              </w:sdtContent>
            </w:sdt>
            <w:r w:rsidR="00235A23" w:rsidRPr="00147D20">
              <w:rPr>
                <w:rFonts w:ascii="Arial" w:hAnsi="Arial" w:cs="Arial"/>
                <w:iCs/>
                <w:sz w:val="18"/>
                <w:szCs w:val="18"/>
              </w:rPr>
              <w:t xml:space="preserve"> Theory         </w:t>
            </w:r>
            <w:sdt>
              <w:sdtPr>
                <w:rPr>
                  <w:rFonts w:ascii="Arial" w:hAnsi="Arial" w:cs="Arial"/>
                  <w:iCs/>
                  <w:sz w:val="18"/>
                  <w:szCs w:val="18"/>
                </w:rPr>
                <w:id w:val="2034681701"/>
              </w:sdtPr>
              <w:sdtEndPr/>
              <w:sdtContent>
                <w:r w:rsidR="00235A23" w:rsidRPr="00147D20">
                  <w:rPr>
                    <w:rFonts w:ascii="MS Gothic" w:eastAsia="MS Gothic" w:hAnsi="MS Gothic" w:cs="MS Gothic" w:hint="eastAsia"/>
                    <w:iCs/>
                    <w:sz w:val="18"/>
                    <w:szCs w:val="18"/>
                  </w:rPr>
                  <w:t>☒</w:t>
                </w:r>
              </w:sdtContent>
            </w:sdt>
            <w:r w:rsidR="00235A23" w:rsidRPr="00147D20">
              <w:rPr>
                <w:rFonts w:ascii="Arial" w:hAnsi="Arial" w:cs="Arial"/>
                <w:iCs/>
                <w:sz w:val="18"/>
                <w:szCs w:val="18"/>
              </w:rPr>
              <w:t xml:space="preserve">  Laboratory work         </w:t>
            </w:r>
            <w:sdt>
              <w:sdtPr>
                <w:rPr>
                  <w:rFonts w:ascii="Arial" w:hAnsi="Arial" w:cs="Arial"/>
                  <w:iCs/>
                  <w:sz w:val="18"/>
                  <w:szCs w:val="18"/>
                </w:rPr>
                <w:id w:val="-734387435"/>
              </w:sdtPr>
              <w:sdtEndPr/>
              <w:sdtContent>
                <w:r w:rsidR="00235A23" w:rsidRPr="00147D20">
                  <w:rPr>
                    <w:rFonts w:ascii="MS Gothic" w:eastAsia="MS Gothic" w:hAnsi="MS Gothic" w:cs="MS Gothic" w:hint="eastAsia"/>
                    <w:iCs/>
                    <w:sz w:val="18"/>
                    <w:szCs w:val="18"/>
                  </w:rPr>
                  <w:t>☐</w:t>
                </w:r>
              </w:sdtContent>
            </w:sdt>
            <w:r w:rsidR="00235A23" w:rsidRPr="00147D20">
              <w:rPr>
                <w:rFonts w:ascii="Arial" w:hAnsi="Arial" w:cs="Arial"/>
                <w:iCs/>
                <w:sz w:val="18"/>
                <w:szCs w:val="18"/>
              </w:rPr>
              <w:t xml:space="preserve">  Project work      </w:t>
            </w:r>
            <w:sdt>
              <w:sdtPr>
                <w:rPr>
                  <w:rFonts w:ascii="Arial" w:hAnsi="Arial" w:cs="Arial"/>
                  <w:iCs/>
                  <w:sz w:val="18"/>
                  <w:szCs w:val="18"/>
                </w:rPr>
                <w:id w:val="857625324"/>
              </w:sdtPr>
              <w:sdtEndPr/>
              <w:sdtContent>
                <w:r w:rsidR="00235A23" w:rsidRPr="00147D20">
                  <w:rPr>
                    <w:rFonts w:ascii="MS Gothic" w:eastAsia="MS Gothic" w:hAnsi="MS Gothic" w:cs="MS Gothic" w:hint="eastAsia"/>
                    <w:iCs/>
                    <w:sz w:val="18"/>
                    <w:szCs w:val="18"/>
                  </w:rPr>
                  <w:t>☐</w:t>
                </w:r>
              </w:sdtContent>
            </w:sdt>
            <w:r w:rsidR="00235A23" w:rsidRPr="00147D20">
              <w:rPr>
                <w:rFonts w:ascii="Arial" w:hAnsi="Arial" w:cs="Arial"/>
                <w:iCs/>
                <w:sz w:val="18"/>
                <w:szCs w:val="18"/>
              </w:rPr>
              <w:t xml:space="preserve">  Viva Voce                    </w:t>
            </w:r>
          </w:p>
        </w:tc>
      </w:tr>
      <w:tr w:rsidR="00235A23" w:rsidRPr="00147D20" w:rsidTr="00CF71BD">
        <w:trPr>
          <w:trHeight w:val="238"/>
          <w:jc w:val="center"/>
        </w:trPr>
        <w:tc>
          <w:tcPr>
            <w:tcW w:w="1439" w:type="dxa"/>
          </w:tcPr>
          <w:p w:rsidR="00235A23" w:rsidRPr="00147D20" w:rsidRDefault="00235A23" w:rsidP="00CF71BD">
            <w:pPr>
              <w:ind w:left="2160" w:hanging="2160"/>
              <w:rPr>
                <w:rFonts w:ascii="Arial" w:hAnsi="Arial" w:cs="Arial"/>
                <w:b/>
                <w:bCs/>
                <w:sz w:val="18"/>
                <w:szCs w:val="18"/>
              </w:rPr>
            </w:pPr>
            <w:r w:rsidRPr="00147D20">
              <w:rPr>
                <w:rFonts w:ascii="Arial" w:hAnsi="Arial" w:cs="Arial"/>
                <w:b/>
                <w:bCs/>
                <w:sz w:val="18"/>
                <w:szCs w:val="18"/>
              </w:rPr>
              <w:t>Motivation</w:t>
            </w:r>
          </w:p>
        </w:tc>
        <w:tc>
          <w:tcPr>
            <w:tcW w:w="7741" w:type="dxa"/>
          </w:tcPr>
          <w:p w:rsidR="00235A23" w:rsidRPr="00147D20" w:rsidRDefault="00235A23" w:rsidP="00CF71BD">
            <w:pPr>
              <w:rPr>
                <w:rFonts w:ascii="Arial" w:hAnsi="Arial" w:cs="Arial"/>
                <w:b/>
                <w:iCs/>
                <w:sz w:val="18"/>
                <w:szCs w:val="18"/>
              </w:rPr>
            </w:pPr>
            <w:r w:rsidRPr="00147D20">
              <w:rPr>
                <w:rFonts w:ascii="Arial" w:hAnsi="Arial" w:cs="Arial"/>
                <w:iCs/>
                <w:sz w:val="18"/>
                <w:szCs w:val="18"/>
              </w:rPr>
              <w:t>To develop ability to design, develop/create, and manipulate a relational database using a DBMS.</w:t>
            </w:r>
          </w:p>
        </w:tc>
      </w:tr>
      <w:tr w:rsidR="00235A23" w:rsidRPr="00147D20" w:rsidTr="00CF71BD">
        <w:trPr>
          <w:trHeight w:val="238"/>
          <w:jc w:val="center"/>
        </w:trPr>
        <w:tc>
          <w:tcPr>
            <w:tcW w:w="9180" w:type="dxa"/>
            <w:gridSpan w:val="2"/>
          </w:tcPr>
          <w:p w:rsidR="00A02CEA" w:rsidRDefault="00A02CEA" w:rsidP="00CF71BD">
            <w:pPr>
              <w:rPr>
                <w:rFonts w:ascii="Arial" w:hAnsi="Arial" w:cs="Arial"/>
                <w:b/>
                <w:bCs/>
                <w:sz w:val="18"/>
                <w:szCs w:val="18"/>
              </w:rPr>
            </w:pPr>
          </w:p>
          <w:p w:rsidR="00235A23" w:rsidRPr="00147D20" w:rsidRDefault="00235A23" w:rsidP="00CF71BD">
            <w:pPr>
              <w:rPr>
                <w:rFonts w:ascii="Arial" w:hAnsi="Arial" w:cs="Arial"/>
                <w:b/>
                <w:bCs/>
                <w:sz w:val="18"/>
                <w:szCs w:val="18"/>
              </w:rPr>
            </w:pPr>
            <w:r w:rsidRPr="00147D20">
              <w:rPr>
                <w:rFonts w:ascii="Arial" w:hAnsi="Arial" w:cs="Arial"/>
                <w:b/>
                <w:bCs/>
                <w:sz w:val="18"/>
                <w:szCs w:val="18"/>
              </w:rPr>
              <w:t>Course Objective:</w:t>
            </w:r>
          </w:p>
          <w:p w:rsidR="00235A23" w:rsidRPr="00147D20" w:rsidRDefault="00235A23" w:rsidP="00CF71BD">
            <w:pPr>
              <w:jc w:val="both"/>
              <w:rPr>
                <w:rFonts w:ascii="Arial" w:hAnsi="Arial" w:cs="Arial"/>
                <w:iCs/>
                <w:sz w:val="18"/>
                <w:szCs w:val="18"/>
              </w:rPr>
            </w:pPr>
            <w:r w:rsidRPr="00147D20">
              <w:rPr>
                <w:rFonts w:ascii="Arial" w:hAnsi="Arial" w:cs="Arial"/>
                <w:iCs/>
                <w:sz w:val="18"/>
                <w:szCs w:val="18"/>
              </w:rPr>
              <w:t xml:space="preserve">This lab course is designed for the students to achieve a hands-on experience in using DBMSs (e.g., MySQL, Oracle, etc.). The idea is to give them practical experience in retrieving information from a database system efficiently and effectively. Theoretical lectures are completed by lab practice where theoretical knowledge is applied. </w:t>
            </w:r>
          </w:p>
        </w:tc>
      </w:tr>
    </w:tbl>
    <w:p w:rsidR="00235A23" w:rsidRPr="00147D20" w:rsidRDefault="00235A23" w:rsidP="00CF71BD">
      <w:pPr>
        <w:jc w:val="center"/>
        <w:rPr>
          <w:rFonts w:ascii="Arial" w:hAnsi="Arial" w:cs="Arial"/>
          <w:sz w:val="18"/>
          <w:szCs w:val="18"/>
        </w:rPr>
      </w:pPr>
    </w:p>
    <w:p w:rsidR="00235A23" w:rsidRPr="00147D20" w:rsidRDefault="00235A23" w:rsidP="00CF71BD">
      <w:pPr>
        <w:autoSpaceDE w:val="0"/>
        <w:autoSpaceDN w:val="0"/>
        <w:adjustRightInd w:val="0"/>
        <w:jc w:val="center"/>
        <w:rPr>
          <w:rFonts w:ascii="Arial" w:hAnsi="Arial" w:cs="Arial"/>
          <w:b/>
          <w:color w:val="000000" w:themeColor="text1"/>
          <w:sz w:val="18"/>
          <w:szCs w:val="18"/>
        </w:rPr>
      </w:pPr>
      <w:r w:rsidRPr="00147D20">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35A23" w:rsidRPr="00147D20" w:rsidTr="00CF71BD">
        <w:trPr>
          <w:trHeight w:val="877"/>
          <w:jc w:val="center"/>
        </w:trPr>
        <w:tc>
          <w:tcPr>
            <w:tcW w:w="646"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 No.</w:t>
            </w:r>
          </w:p>
        </w:tc>
        <w:tc>
          <w:tcPr>
            <w:tcW w:w="1969"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 Statement</w:t>
            </w:r>
          </w:p>
        </w:tc>
        <w:tc>
          <w:tcPr>
            <w:tcW w:w="2150"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Corresponding PO</w:t>
            </w:r>
          </w:p>
        </w:tc>
        <w:tc>
          <w:tcPr>
            <w:tcW w:w="1051"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Domain / level of learning taxonomy</w:t>
            </w:r>
          </w:p>
        </w:tc>
        <w:tc>
          <w:tcPr>
            <w:tcW w:w="1747"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Delivery methods and activities</w:t>
            </w:r>
          </w:p>
        </w:tc>
        <w:tc>
          <w:tcPr>
            <w:tcW w:w="1612"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Assessment tools</w:t>
            </w:r>
          </w:p>
        </w:tc>
      </w:tr>
      <w:tr w:rsidR="00235A23" w:rsidRPr="00147D20" w:rsidTr="00CF71BD">
        <w:trPr>
          <w:trHeight w:val="1646"/>
          <w:jc w:val="center"/>
        </w:trPr>
        <w:tc>
          <w:tcPr>
            <w:tcW w:w="646"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CO1</w:t>
            </w:r>
          </w:p>
        </w:tc>
        <w:tc>
          <w:tcPr>
            <w:tcW w:w="1969" w:type="dxa"/>
            <w:vAlign w:val="center"/>
          </w:tcPr>
          <w:p w:rsidR="00235A23" w:rsidRPr="00147D20" w:rsidRDefault="00235A23" w:rsidP="00CF71BD">
            <w:pPr>
              <w:jc w:val="center"/>
              <w:rPr>
                <w:rFonts w:ascii="Arial" w:hAnsi="Arial" w:cs="Arial"/>
                <w:b/>
                <w:bCs/>
                <w:iCs/>
                <w:sz w:val="18"/>
                <w:szCs w:val="18"/>
              </w:rPr>
            </w:pPr>
            <w:r w:rsidRPr="00662566">
              <w:rPr>
                <w:rFonts w:ascii="Arial" w:hAnsi="Arial" w:cs="Arial"/>
                <w:iCs/>
                <w:sz w:val="18"/>
                <w:szCs w:val="18"/>
              </w:rPr>
              <w:t>To</w:t>
            </w:r>
            <w:r w:rsidRPr="00147D20">
              <w:rPr>
                <w:rFonts w:ascii="Arial" w:hAnsi="Arial" w:cs="Arial"/>
                <w:b/>
                <w:bCs/>
                <w:iCs/>
                <w:sz w:val="18"/>
                <w:szCs w:val="18"/>
              </w:rPr>
              <w:t>Design and implement</w:t>
            </w:r>
            <w:r w:rsidRPr="00147D20">
              <w:rPr>
                <w:rFonts w:ascii="Arial" w:hAnsi="Arial" w:cs="Arial"/>
                <w:iCs/>
                <w:sz w:val="18"/>
                <w:szCs w:val="18"/>
              </w:rPr>
              <w:t xml:space="preserve"> a database schema and populate the database.</w:t>
            </w:r>
          </w:p>
        </w:tc>
        <w:tc>
          <w:tcPr>
            <w:tcW w:w="2150" w:type="dxa"/>
            <w:vAlign w:val="center"/>
          </w:tcPr>
          <w:p w:rsidR="00235A23" w:rsidRPr="00147D20" w:rsidRDefault="00235A23" w:rsidP="00CF71BD">
            <w:pPr>
              <w:jc w:val="center"/>
              <w:rPr>
                <w:rFonts w:ascii="Arial" w:hAnsi="Arial" w:cs="Arial"/>
                <w:sz w:val="18"/>
                <w:szCs w:val="18"/>
              </w:rPr>
            </w:pPr>
            <w:r w:rsidRPr="00147D20">
              <w:rPr>
                <w:rFonts w:ascii="Arial" w:hAnsi="Arial" w:cs="Arial"/>
                <w:b/>
                <w:bCs/>
                <w:sz w:val="18"/>
                <w:szCs w:val="18"/>
              </w:rPr>
              <w:t>Modern tool usage:</w:t>
            </w:r>
            <w:r w:rsidRPr="00147D20">
              <w:rPr>
                <w:rFonts w:ascii="Arial" w:hAnsi="Arial" w:cs="Arial"/>
                <w:sz w:val="18"/>
                <w:szCs w:val="18"/>
              </w:rPr>
              <w:t>.</w:t>
            </w:r>
            <w:r w:rsidRPr="00147D20">
              <w:rPr>
                <w:rFonts w:ascii="Arial" w:hAnsi="Arial" w:cs="Arial"/>
                <w:sz w:val="18"/>
                <w:szCs w:val="18"/>
              </w:rPr>
              <w:br/>
              <w:t>(PO5)</w:t>
            </w:r>
          </w:p>
        </w:tc>
        <w:tc>
          <w:tcPr>
            <w:tcW w:w="1051"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Cognitive domain – level 5</w:t>
            </w:r>
          </w:p>
        </w:tc>
        <w:tc>
          <w:tcPr>
            <w:tcW w:w="1747" w:type="dxa"/>
            <w:vAlign w:val="center"/>
          </w:tcPr>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7350726"/>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Lecture Note</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5636578"/>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Text Book</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1606966"/>
              </w:sdtPr>
              <w:sdtEndPr/>
              <w:sdtContent>
                <w:r w:rsidR="00235A23" w:rsidRPr="006A714F">
                  <w:rPr>
                    <w:rFonts w:ascii="MS Gothic" w:eastAsia="MS Gothic" w:hAnsi="MS Gothic" w:cs="MS Gothic" w:hint="eastAsia"/>
                    <w:color w:val="000000" w:themeColor="text1"/>
                    <w:sz w:val="18"/>
                    <w:szCs w:val="18"/>
                  </w:rPr>
                  <w:t>☐</w:t>
                </w:r>
              </w:sdtContent>
            </w:sdt>
            <w:r w:rsidR="00235A23" w:rsidRPr="006A714F">
              <w:rPr>
                <w:rFonts w:ascii="Arial" w:hAnsi="Arial" w:cs="Arial"/>
                <w:color w:val="000000" w:themeColor="text1"/>
                <w:sz w:val="18"/>
                <w:szCs w:val="18"/>
              </w:rPr>
              <w:t xml:space="preserve">  Audio/Video</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5878377"/>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Web Material</w:t>
            </w:r>
          </w:p>
          <w:p w:rsidR="00235A23" w:rsidRPr="00147D20"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140483"/>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Lab Manual</w:t>
            </w:r>
          </w:p>
        </w:tc>
        <w:tc>
          <w:tcPr>
            <w:tcW w:w="1612" w:type="dxa"/>
            <w:vAlign w:val="center"/>
          </w:tcPr>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3431005"/>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CA</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0757698"/>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Final Exam</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8014916"/>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Assignment </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4571395"/>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N</w:t>
            </w:r>
            <w:r w:rsidR="00235A23">
              <w:rPr>
                <w:rFonts w:ascii="Arial" w:hAnsi="Arial" w:cs="Arial"/>
                <w:color w:val="000000" w:themeColor="text1"/>
                <w:sz w:val="18"/>
                <w:szCs w:val="18"/>
              </w:rPr>
              <w:t>ote book</w:t>
            </w:r>
          </w:p>
          <w:p w:rsidR="00235A23" w:rsidRPr="00147D20"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899705273"/>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Presentation</w:t>
            </w:r>
          </w:p>
        </w:tc>
      </w:tr>
      <w:tr w:rsidR="00235A23" w:rsidRPr="00147D20" w:rsidTr="00CF71BD">
        <w:trPr>
          <w:trHeight w:val="1583"/>
          <w:jc w:val="center"/>
        </w:trPr>
        <w:tc>
          <w:tcPr>
            <w:tcW w:w="646"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CO2</w:t>
            </w:r>
          </w:p>
        </w:tc>
        <w:tc>
          <w:tcPr>
            <w:tcW w:w="1969" w:type="dxa"/>
            <w:vAlign w:val="center"/>
          </w:tcPr>
          <w:p w:rsidR="00235A23" w:rsidRPr="00147D20" w:rsidRDefault="00235A23" w:rsidP="00CF71BD">
            <w:pPr>
              <w:jc w:val="center"/>
              <w:rPr>
                <w:rFonts w:ascii="Arial" w:hAnsi="Arial" w:cs="Arial"/>
                <w:iCs/>
                <w:sz w:val="18"/>
                <w:szCs w:val="18"/>
              </w:rPr>
            </w:pPr>
            <w:r w:rsidRPr="00662566">
              <w:rPr>
                <w:rFonts w:ascii="Arial" w:hAnsi="Arial" w:cs="Arial"/>
                <w:iCs/>
                <w:sz w:val="18"/>
                <w:szCs w:val="18"/>
              </w:rPr>
              <w:t>To</w:t>
            </w:r>
            <w:r w:rsidRPr="00147D20">
              <w:rPr>
                <w:rFonts w:ascii="Arial" w:hAnsi="Arial" w:cs="Arial"/>
                <w:b/>
                <w:bCs/>
                <w:iCs/>
                <w:sz w:val="18"/>
                <w:szCs w:val="18"/>
              </w:rPr>
              <w:t>Formulate</w:t>
            </w:r>
            <w:r w:rsidRPr="00147D20">
              <w:rPr>
                <w:rFonts w:ascii="Arial" w:hAnsi="Arial" w:cs="Arial"/>
                <w:iCs/>
                <w:sz w:val="18"/>
                <w:szCs w:val="18"/>
              </w:rPr>
              <w:t xml:space="preserve"> queries using SQL statements /commands.</w:t>
            </w:r>
          </w:p>
        </w:tc>
        <w:tc>
          <w:tcPr>
            <w:tcW w:w="2150" w:type="dxa"/>
            <w:vAlign w:val="center"/>
          </w:tcPr>
          <w:p w:rsidR="00235A23" w:rsidRPr="00147D20" w:rsidRDefault="00235A23" w:rsidP="00CF71BD">
            <w:pPr>
              <w:pStyle w:val="ListParagraph"/>
              <w:spacing w:after="0" w:line="240" w:lineRule="auto"/>
              <w:ind w:left="0"/>
              <w:jc w:val="center"/>
              <w:rPr>
                <w:rFonts w:ascii="Arial" w:hAnsi="Arial" w:cs="Arial"/>
                <w:color w:val="000000" w:themeColor="text1"/>
                <w:sz w:val="18"/>
                <w:szCs w:val="18"/>
              </w:rPr>
            </w:pPr>
            <w:r w:rsidRPr="00147D20">
              <w:rPr>
                <w:rFonts w:ascii="Arial" w:hAnsi="Arial" w:cs="Arial"/>
                <w:b/>
                <w:bCs/>
                <w:color w:val="000000" w:themeColor="text1"/>
                <w:sz w:val="18"/>
                <w:szCs w:val="18"/>
              </w:rPr>
              <w:t xml:space="preserve">Modern tool usage </w:t>
            </w:r>
            <w:r w:rsidRPr="00147D20">
              <w:rPr>
                <w:rFonts w:ascii="Arial" w:hAnsi="Arial" w:cs="Arial"/>
                <w:color w:val="000000" w:themeColor="text1"/>
                <w:sz w:val="18"/>
                <w:szCs w:val="18"/>
              </w:rPr>
              <w:t>(PO5)</w:t>
            </w:r>
          </w:p>
        </w:tc>
        <w:tc>
          <w:tcPr>
            <w:tcW w:w="1051" w:type="dxa"/>
            <w:vAlign w:val="center"/>
          </w:tcPr>
          <w:p w:rsidR="00235A23" w:rsidRPr="00147D20" w:rsidRDefault="00235A23" w:rsidP="00CF71BD">
            <w:pPr>
              <w:jc w:val="center"/>
              <w:rPr>
                <w:rFonts w:ascii="Arial" w:hAnsi="Arial" w:cs="Arial"/>
                <w:color w:val="000000" w:themeColor="text1"/>
                <w:sz w:val="18"/>
                <w:szCs w:val="18"/>
              </w:rPr>
            </w:pPr>
            <w:r w:rsidRPr="00147D20">
              <w:rPr>
                <w:rFonts w:ascii="Arial" w:hAnsi="Arial" w:cs="Arial"/>
                <w:color w:val="000000" w:themeColor="text1"/>
                <w:sz w:val="18"/>
                <w:szCs w:val="18"/>
              </w:rPr>
              <w:t>Cognitive domain – level 5</w:t>
            </w:r>
          </w:p>
        </w:tc>
        <w:tc>
          <w:tcPr>
            <w:tcW w:w="1747" w:type="dxa"/>
            <w:vAlign w:val="center"/>
          </w:tcPr>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970161"/>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Lecture Note</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51642"/>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Text Book</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3101648"/>
              </w:sdtPr>
              <w:sdtEndPr/>
              <w:sdtContent>
                <w:r w:rsidR="00235A23" w:rsidRPr="006A714F">
                  <w:rPr>
                    <w:rFonts w:ascii="MS Gothic" w:eastAsia="MS Gothic" w:hAnsi="MS Gothic" w:cs="MS Gothic" w:hint="eastAsia"/>
                    <w:color w:val="000000" w:themeColor="text1"/>
                    <w:sz w:val="18"/>
                    <w:szCs w:val="18"/>
                  </w:rPr>
                  <w:t>☐</w:t>
                </w:r>
              </w:sdtContent>
            </w:sdt>
            <w:r w:rsidR="00235A23" w:rsidRPr="006A714F">
              <w:rPr>
                <w:rFonts w:ascii="Arial" w:hAnsi="Arial" w:cs="Arial"/>
                <w:color w:val="000000" w:themeColor="text1"/>
                <w:sz w:val="18"/>
                <w:szCs w:val="18"/>
              </w:rPr>
              <w:t xml:space="preserve">  Audio/Video</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654420"/>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Web Material</w:t>
            </w:r>
          </w:p>
          <w:p w:rsidR="00235A23" w:rsidRPr="00147D20"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544102546"/>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Lab Manual</w:t>
            </w:r>
          </w:p>
        </w:tc>
        <w:tc>
          <w:tcPr>
            <w:tcW w:w="1612" w:type="dxa"/>
            <w:vAlign w:val="center"/>
          </w:tcPr>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648600"/>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CA</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95697"/>
              </w:sdtPr>
              <w:sdtEndPr/>
              <w:sdtContent>
                <w:r w:rsidR="00235A23" w:rsidRPr="006A714F">
                  <w:rPr>
                    <w:rFonts w:ascii="MS Gothic" w:eastAsia="MS Gothic" w:hAnsi="MS Gothic" w:cs="MS Gothic" w:hint="eastAsia"/>
                    <w:color w:val="000000" w:themeColor="text1"/>
                    <w:sz w:val="18"/>
                    <w:szCs w:val="18"/>
                  </w:rPr>
                  <w:t>☐</w:t>
                </w:r>
              </w:sdtContent>
            </w:sdt>
            <w:r w:rsidR="00235A23" w:rsidRPr="006A714F">
              <w:rPr>
                <w:rFonts w:ascii="Arial" w:hAnsi="Arial" w:cs="Arial"/>
                <w:color w:val="000000" w:themeColor="text1"/>
                <w:sz w:val="18"/>
                <w:szCs w:val="18"/>
              </w:rPr>
              <w:t xml:space="preserve">  Final Exam</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185155"/>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Assignment </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1687564"/>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N</w:t>
            </w:r>
            <w:r w:rsidR="00235A23">
              <w:rPr>
                <w:rFonts w:ascii="Arial" w:hAnsi="Arial" w:cs="Arial"/>
                <w:color w:val="000000" w:themeColor="text1"/>
                <w:sz w:val="18"/>
                <w:szCs w:val="18"/>
              </w:rPr>
              <w:t>ote book</w:t>
            </w:r>
          </w:p>
          <w:p w:rsidR="00235A23" w:rsidRPr="00147D20"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281661"/>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Presentation</w:t>
            </w:r>
          </w:p>
        </w:tc>
      </w:tr>
    </w:tbl>
    <w:p w:rsidR="00235A23" w:rsidRPr="00147D20" w:rsidRDefault="00235A23"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35A23" w:rsidRPr="00147D20" w:rsidTr="00AA009A">
        <w:trPr>
          <w:jc w:val="center"/>
        </w:trPr>
        <w:tc>
          <w:tcPr>
            <w:tcW w:w="9127" w:type="dxa"/>
          </w:tcPr>
          <w:p w:rsidR="00235A23" w:rsidRPr="00147D20" w:rsidRDefault="00235A23" w:rsidP="00CF71BD">
            <w:pPr>
              <w:rPr>
                <w:rFonts w:ascii="Arial" w:hAnsi="Arial" w:cs="Arial"/>
                <w:b/>
                <w:color w:val="000000" w:themeColor="text1"/>
                <w:sz w:val="18"/>
                <w:szCs w:val="18"/>
              </w:rPr>
            </w:pPr>
            <w:r w:rsidRPr="00147D20">
              <w:rPr>
                <w:rFonts w:ascii="Arial" w:hAnsi="Arial" w:cs="Arial"/>
                <w:b/>
                <w:color w:val="000000" w:themeColor="text1"/>
                <w:sz w:val="18"/>
                <w:szCs w:val="18"/>
              </w:rPr>
              <w:t>Assessment and Marks Distribution:</w:t>
            </w:r>
          </w:p>
          <w:p w:rsidR="00235A23" w:rsidRPr="00D07B06" w:rsidRDefault="00235A23" w:rsidP="00CF71BD">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235A23" w:rsidRPr="00D07B06" w:rsidRDefault="00235A23"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235A23" w:rsidRPr="00147D20" w:rsidRDefault="00235A23" w:rsidP="00CF71BD">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235A23" w:rsidRPr="00147D20" w:rsidTr="00AA009A">
        <w:trPr>
          <w:jc w:val="center"/>
        </w:trPr>
        <w:tc>
          <w:tcPr>
            <w:tcW w:w="9127" w:type="dxa"/>
          </w:tcPr>
          <w:p w:rsidR="00235A23" w:rsidRPr="00147D20" w:rsidRDefault="00235A23" w:rsidP="00CF71BD">
            <w:pPr>
              <w:spacing w:after="120"/>
              <w:rPr>
                <w:rFonts w:ascii="Arial" w:hAnsi="Arial" w:cs="Arial"/>
                <w:b/>
                <w:bCs/>
                <w:iCs/>
                <w:sz w:val="18"/>
                <w:szCs w:val="18"/>
              </w:rPr>
            </w:pPr>
          </w:p>
          <w:p w:rsidR="00235A23" w:rsidRDefault="00235A23" w:rsidP="00CF71BD">
            <w:pPr>
              <w:spacing w:after="120"/>
              <w:rPr>
                <w:rFonts w:ascii="Arial" w:hAnsi="Arial" w:cs="Arial"/>
                <w:b/>
                <w:bCs/>
                <w:iCs/>
                <w:sz w:val="18"/>
                <w:szCs w:val="18"/>
              </w:rPr>
            </w:pPr>
            <w:r>
              <w:rPr>
                <w:rFonts w:ascii="Arial" w:hAnsi="Arial" w:cs="Arial"/>
                <w:b/>
                <w:bCs/>
                <w:iCs/>
                <w:sz w:val="18"/>
                <w:szCs w:val="18"/>
              </w:rPr>
              <w:t xml:space="preserve">Lab </w:t>
            </w:r>
            <w:r w:rsidRPr="00147D20">
              <w:rPr>
                <w:rFonts w:ascii="Arial" w:hAnsi="Arial" w:cs="Arial"/>
                <w:b/>
                <w:bCs/>
                <w:iCs/>
                <w:sz w:val="18"/>
                <w:szCs w:val="18"/>
              </w:rPr>
              <w:t>Course Contents</w:t>
            </w:r>
            <w:r>
              <w:rPr>
                <w:rFonts w:ascii="Arial" w:hAnsi="Arial" w:cs="Arial"/>
                <w:b/>
                <w:bCs/>
                <w:iCs/>
                <w:sz w:val="18"/>
                <w:szCs w:val="18"/>
              </w:rPr>
              <w:t>/List of Experiments</w:t>
            </w:r>
            <w:r w:rsidRPr="00147D20">
              <w:rPr>
                <w:rFonts w:ascii="Arial" w:hAnsi="Arial" w:cs="Arial"/>
                <w:b/>
                <w:bCs/>
                <w:iCs/>
                <w:sz w:val="18"/>
                <w:szCs w:val="18"/>
              </w:rPr>
              <w:t>:</w:t>
            </w:r>
          </w:p>
          <w:p w:rsidR="00235A23" w:rsidRPr="00DB07A5" w:rsidRDefault="00235A23" w:rsidP="00CB1944">
            <w:pPr>
              <w:pStyle w:val="ListParagraph"/>
              <w:numPr>
                <w:ilvl w:val="0"/>
                <w:numId w:val="18"/>
              </w:numPr>
              <w:rPr>
                <w:rFonts w:ascii="Arial" w:hAnsi="Arial" w:cs="Arial"/>
                <w:sz w:val="18"/>
                <w:szCs w:val="18"/>
              </w:rPr>
            </w:pPr>
            <w:r w:rsidRPr="00DB07A5">
              <w:rPr>
                <w:rFonts w:ascii="Arial" w:hAnsi="Arial" w:cs="Arial"/>
                <w:sz w:val="18"/>
                <w:szCs w:val="18"/>
              </w:rPr>
              <w:t xml:space="preserve">Create database and table. </w:t>
            </w:r>
          </w:p>
          <w:p w:rsidR="00235A23" w:rsidRPr="00DB07A5" w:rsidRDefault="00235A23" w:rsidP="00CB1944">
            <w:pPr>
              <w:pStyle w:val="ListParagraph"/>
              <w:numPr>
                <w:ilvl w:val="0"/>
                <w:numId w:val="18"/>
              </w:numPr>
              <w:rPr>
                <w:rFonts w:ascii="Arial" w:hAnsi="Arial" w:cs="Arial"/>
                <w:sz w:val="18"/>
                <w:szCs w:val="18"/>
              </w:rPr>
            </w:pPr>
            <w:r w:rsidRPr="00DB07A5">
              <w:rPr>
                <w:rFonts w:ascii="Arial" w:hAnsi="Arial" w:cs="Arial"/>
                <w:sz w:val="18"/>
                <w:szCs w:val="18"/>
              </w:rPr>
              <w:t xml:space="preserve">Alter/Drop Table </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 xml:space="preserve">Create table with integrated constraints (Primary key, Foreign Key) </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 xml:space="preserve">Insert delete update SQL query (with condition) </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 xml:space="preserve">Select query with multiple conditions </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 xml:space="preserve">String operation using SQL </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 xml:space="preserve">Nested subquery </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Joining</w:t>
            </w:r>
          </w:p>
          <w:p w:rsidR="00235A23" w:rsidRPr="00DB07A5"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 xml:space="preserve">Create a simple trigger </w:t>
            </w:r>
          </w:p>
          <w:p w:rsidR="00235A23" w:rsidRPr="00147D20" w:rsidRDefault="00235A23" w:rsidP="00CB1944">
            <w:pPr>
              <w:pStyle w:val="ListParagraph"/>
              <w:numPr>
                <w:ilvl w:val="0"/>
                <w:numId w:val="18"/>
              </w:numPr>
              <w:jc w:val="both"/>
              <w:rPr>
                <w:rFonts w:ascii="Arial" w:hAnsi="Arial" w:cs="Arial"/>
                <w:sz w:val="18"/>
                <w:szCs w:val="18"/>
              </w:rPr>
            </w:pPr>
            <w:r w:rsidRPr="00DB07A5">
              <w:rPr>
                <w:rFonts w:ascii="Arial" w:hAnsi="Arial" w:cs="Arial"/>
                <w:sz w:val="18"/>
                <w:szCs w:val="18"/>
              </w:rPr>
              <w:t>Create a simple function/procedure</w:t>
            </w:r>
          </w:p>
        </w:tc>
      </w:tr>
    </w:tbl>
    <w:p w:rsidR="00235A23" w:rsidRDefault="00235A23" w:rsidP="00CF71BD">
      <w:pPr>
        <w:rPr>
          <w:rFonts w:ascii="Arial" w:hAnsi="Arial" w:cs="Arial"/>
          <w:sz w:val="18"/>
          <w:szCs w:val="18"/>
          <w:highlight w:val="yellow"/>
        </w:rPr>
      </w:pPr>
    </w:p>
    <w:p w:rsidR="00625B09" w:rsidRPr="002D136C" w:rsidRDefault="00625B09" w:rsidP="00625B09">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Pr>
          <w:rFonts w:ascii="Arial" w:hAnsi="Arial" w:cs="Arial"/>
          <w:b/>
          <w:bCs/>
          <w:iCs/>
          <w:sz w:val="18"/>
          <w:szCs w:val="18"/>
        </w:rPr>
        <w:lastRenderedPageBreak/>
        <w:t>CSE 3131</w:t>
      </w:r>
      <w:r w:rsidRPr="002D136C">
        <w:rPr>
          <w:rFonts w:ascii="Arial" w:hAnsi="Arial" w:cs="Arial"/>
          <w:b/>
          <w:bCs/>
          <w:iCs/>
          <w:sz w:val="18"/>
          <w:szCs w:val="18"/>
        </w:rPr>
        <w:t xml:space="preserve">: Web Engineering </w:t>
      </w:r>
    </w:p>
    <w:p w:rsidR="00625B09" w:rsidRPr="002D136C" w:rsidRDefault="00625B09" w:rsidP="00625B09">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2D136C">
        <w:rPr>
          <w:rFonts w:ascii="Arial" w:hAnsi="Arial" w:cs="Arial"/>
          <w:b/>
          <w:bCs/>
          <w:iCs/>
          <w:sz w:val="18"/>
          <w:szCs w:val="18"/>
        </w:rPr>
        <w:t xml:space="preserve">Credits: </w:t>
      </w:r>
      <w:r w:rsidRPr="002D136C">
        <w:rPr>
          <w:rFonts w:ascii="Arial" w:hAnsi="Arial" w:cs="Arial"/>
          <w:iCs/>
          <w:sz w:val="18"/>
          <w:szCs w:val="18"/>
        </w:rPr>
        <w:t xml:space="preserve">3 </w:t>
      </w:r>
      <w:r w:rsidR="00844CE6">
        <w:rPr>
          <w:rFonts w:ascii="Arial" w:hAnsi="Arial" w:cs="Arial"/>
          <w:b/>
          <w:bCs/>
          <w:iCs/>
          <w:sz w:val="18"/>
          <w:szCs w:val="18"/>
        </w:rPr>
        <w:t>Contact Hours: 42</w:t>
      </w:r>
    </w:p>
    <w:p w:rsidR="00625B09" w:rsidRPr="002D136C" w:rsidRDefault="00625B09" w:rsidP="00625B09">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2D136C">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625B09" w:rsidRDefault="00625B09" w:rsidP="00625B09">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625B09" w:rsidRPr="002D136C" w:rsidTr="0041658E">
        <w:trPr>
          <w:jc w:val="center"/>
        </w:trPr>
        <w:tc>
          <w:tcPr>
            <w:tcW w:w="1439" w:type="dxa"/>
          </w:tcPr>
          <w:p w:rsidR="00625B09" w:rsidRPr="002D136C" w:rsidRDefault="00625B09" w:rsidP="00852CE1">
            <w:pPr>
              <w:spacing w:line="216" w:lineRule="auto"/>
              <w:rPr>
                <w:rFonts w:ascii="Arial" w:hAnsi="Arial" w:cs="Arial"/>
                <w:b/>
                <w:bCs/>
                <w:sz w:val="18"/>
                <w:szCs w:val="18"/>
              </w:rPr>
            </w:pPr>
            <w:r w:rsidRPr="002D136C">
              <w:rPr>
                <w:rFonts w:ascii="Arial" w:hAnsi="Arial" w:cs="Arial"/>
                <w:b/>
                <w:sz w:val="18"/>
                <w:szCs w:val="18"/>
              </w:rPr>
              <w:t>Prerequisite:</w:t>
            </w:r>
          </w:p>
        </w:tc>
        <w:tc>
          <w:tcPr>
            <w:tcW w:w="7741" w:type="dxa"/>
          </w:tcPr>
          <w:p w:rsidR="00625B09" w:rsidRPr="002D136C" w:rsidRDefault="00B469E9" w:rsidP="00852CE1">
            <w:pPr>
              <w:spacing w:line="216" w:lineRule="auto"/>
              <w:rPr>
                <w:rFonts w:ascii="Arial" w:hAnsi="Arial" w:cs="Arial"/>
                <w:iCs/>
                <w:sz w:val="18"/>
                <w:szCs w:val="18"/>
              </w:rPr>
            </w:pPr>
            <w:r>
              <w:rPr>
                <w:rFonts w:ascii="Arial" w:hAnsi="Arial" w:cs="Arial"/>
                <w:iCs/>
                <w:sz w:val="18"/>
                <w:szCs w:val="18"/>
              </w:rPr>
              <w:t xml:space="preserve">CSE2252 </w:t>
            </w:r>
            <w:r w:rsidRPr="00B469E9">
              <w:rPr>
                <w:rFonts w:ascii="Arial" w:hAnsi="Arial" w:cs="Arial"/>
                <w:iCs/>
                <w:sz w:val="18"/>
                <w:szCs w:val="18"/>
              </w:rPr>
              <w:t>Web Application Development Lab</w:t>
            </w:r>
          </w:p>
        </w:tc>
      </w:tr>
      <w:tr w:rsidR="00625B09" w:rsidRPr="002D136C" w:rsidTr="00852CE1">
        <w:trPr>
          <w:jc w:val="center"/>
        </w:trPr>
        <w:tc>
          <w:tcPr>
            <w:tcW w:w="1439" w:type="dxa"/>
          </w:tcPr>
          <w:p w:rsidR="00625B09" w:rsidRPr="002D136C" w:rsidRDefault="00625B09" w:rsidP="00852CE1">
            <w:pPr>
              <w:spacing w:line="216" w:lineRule="auto"/>
              <w:rPr>
                <w:rFonts w:ascii="Arial" w:hAnsi="Arial" w:cs="Arial"/>
                <w:b/>
                <w:sz w:val="18"/>
                <w:szCs w:val="18"/>
              </w:rPr>
            </w:pPr>
            <w:r w:rsidRPr="002D136C">
              <w:rPr>
                <w:rFonts w:ascii="Arial" w:hAnsi="Arial" w:cs="Arial"/>
                <w:b/>
                <w:sz w:val="18"/>
                <w:szCs w:val="18"/>
              </w:rPr>
              <w:t>Course Type</w:t>
            </w:r>
          </w:p>
        </w:tc>
        <w:tc>
          <w:tcPr>
            <w:tcW w:w="7741" w:type="dxa"/>
          </w:tcPr>
          <w:p w:rsidR="00625B09" w:rsidRPr="002D136C" w:rsidRDefault="009F4EBA" w:rsidP="00852CE1">
            <w:pPr>
              <w:spacing w:line="216" w:lineRule="auto"/>
              <w:rPr>
                <w:rFonts w:ascii="Arial" w:hAnsi="Arial" w:cs="Arial"/>
                <w:iCs/>
                <w:sz w:val="18"/>
                <w:szCs w:val="18"/>
              </w:rPr>
            </w:pPr>
            <w:customXmlDelRangeStart w:id="4" w:author="shamim" w:date="2019-11-08T12:58:00Z"/>
            <w:sdt>
              <w:sdtPr>
                <w:rPr>
                  <w:rFonts w:ascii="Arial" w:hAnsi="Arial" w:cs="Arial"/>
                  <w:iCs/>
                  <w:sz w:val="18"/>
                  <w:szCs w:val="18"/>
                </w:rPr>
                <w:id w:val="-794673430"/>
              </w:sdtPr>
              <w:sdtEndPr/>
              <w:sdtContent>
                <w:customXmlDelRangeEnd w:id="4"/>
                <w:r w:rsidR="00625B09" w:rsidRPr="002D136C">
                  <w:rPr>
                    <w:rFonts w:ascii="MS Gothic" w:eastAsia="MS Gothic" w:hAnsi="MS Gothic" w:cs="MS Gothic" w:hint="eastAsia"/>
                    <w:iCs/>
                    <w:sz w:val="18"/>
                    <w:szCs w:val="18"/>
                  </w:rPr>
                  <w:t>☒</w:t>
                </w:r>
                <w:customXmlDelRangeStart w:id="5" w:author="shamim" w:date="2019-11-08T12:58:00Z"/>
              </w:sdtContent>
            </w:sdt>
            <w:customXmlDelRangeEnd w:id="5"/>
            <w:r w:rsidR="00625B09" w:rsidRPr="002D136C">
              <w:rPr>
                <w:rFonts w:ascii="Arial" w:hAnsi="Arial" w:cs="Arial"/>
                <w:iCs/>
                <w:sz w:val="18"/>
                <w:szCs w:val="18"/>
              </w:rPr>
              <w:t xml:space="preserve"> Theory         </w:t>
            </w:r>
            <w:sdt>
              <w:sdtPr>
                <w:rPr>
                  <w:rFonts w:ascii="Arial" w:hAnsi="Arial" w:cs="Arial"/>
                  <w:iCs/>
                  <w:sz w:val="18"/>
                  <w:szCs w:val="18"/>
                </w:rPr>
                <w:id w:val="-210957728"/>
              </w:sdtPr>
              <w:sdtEndPr/>
              <w:sdtContent>
                <w:r w:rsidR="00625B09" w:rsidRPr="002D136C">
                  <w:rPr>
                    <w:rFonts w:ascii="MS Gothic" w:eastAsia="MS Gothic" w:hAnsi="MS Gothic" w:cs="MS Gothic" w:hint="eastAsia"/>
                    <w:iCs/>
                    <w:sz w:val="18"/>
                    <w:szCs w:val="18"/>
                  </w:rPr>
                  <w:t>☐</w:t>
                </w:r>
              </w:sdtContent>
            </w:sdt>
            <w:r w:rsidR="00625B09" w:rsidRPr="002D136C">
              <w:rPr>
                <w:rFonts w:ascii="Arial" w:hAnsi="Arial" w:cs="Arial"/>
                <w:iCs/>
                <w:sz w:val="18"/>
                <w:szCs w:val="18"/>
              </w:rPr>
              <w:t xml:space="preserve">  Laboratory work         </w:t>
            </w:r>
            <w:sdt>
              <w:sdtPr>
                <w:rPr>
                  <w:rFonts w:ascii="Arial" w:hAnsi="Arial" w:cs="Arial"/>
                  <w:iCs/>
                  <w:sz w:val="18"/>
                  <w:szCs w:val="18"/>
                </w:rPr>
                <w:id w:val="1107150976"/>
              </w:sdtPr>
              <w:sdtEndPr/>
              <w:sdtContent>
                <w:r w:rsidR="00625B09" w:rsidRPr="002D136C">
                  <w:rPr>
                    <w:rFonts w:ascii="MS Gothic" w:eastAsia="MS Gothic" w:hAnsi="MS Gothic" w:cs="MS Gothic" w:hint="eastAsia"/>
                    <w:iCs/>
                    <w:sz w:val="18"/>
                    <w:szCs w:val="18"/>
                  </w:rPr>
                  <w:t>☐</w:t>
                </w:r>
              </w:sdtContent>
            </w:sdt>
            <w:r w:rsidR="00625B09" w:rsidRPr="002D136C">
              <w:rPr>
                <w:rFonts w:ascii="Arial" w:hAnsi="Arial" w:cs="Arial"/>
                <w:iCs/>
                <w:sz w:val="18"/>
                <w:szCs w:val="18"/>
              </w:rPr>
              <w:t xml:space="preserve">  Project work      </w:t>
            </w:r>
            <w:sdt>
              <w:sdtPr>
                <w:rPr>
                  <w:rFonts w:ascii="Arial" w:hAnsi="Arial" w:cs="Arial"/>
                  <w:iCs/>
                  <w:sz w:val="18"/>
                  <w:szCs w:val="18"/>
                </w:rPr>
                <w:id w:val="1207141489"/>
              </w:sdtPr>
              <w:sdtEndPr/>
              <w:sdtContent>
                <w:r w:rsidR="00625B09" w:rsidRPr="002D136C">
                  <w:rPr>
                    <w:rFonts w:ascii="MS Gothic" w:eastAsia="MS Gothic" w:hAnsi="MS Gothic" w:cs="MS Gothic" w:hint="eastAsia"/>
                    <w:iCs/>
                    <w:sz w:val="18"/>
                    <w:szCs w:val="18"/>
                  </w:rPr>
                  <w:t>☐</w:t>
                </w:r>
              </w:sdtContent>
            </w:sdt>
            <w:r w:rsidR="00625B09" w:rsidRPr="002D136C">
              <w:rPr>
                <w:rFonts w:ascii="Arial" w:hAnsi="Arial" w:cs="Arial"/>
                <w:iCs/>
                <w:sz w:val="18"/>
                <w:szCs w:val="18"/>
              </w:rPr>
              <w:t xml:space="preserve">  Viva Voce                    </w:t>
            </w:r>
          </w:p>
        </w:tc>
      </w:tr>
      <w:tr w:rsidR="00625B09" w:rsidRPr="002D136C" w:rsidTr="00852CE1">
        <w:trPr>
          <w:trHeight w:val="238"/>
          <w:jc w:val="center"/>
        </w:trPr>
        <w:tc>
          <w:tcPr>
            <w:tcW w:w="1439" w:type="dxa"/>
          </w:tcPr>
          <w:p w:rsidR="00625B09" w:rsidRPr="002D136C" w:rsidRDefault="00625B09" w:rsidP="00852CE1">
            <w:pPr>
              <w:spacing w:line="216" w:lineRule="auto"/>
              <w:ind w:left="2160" w:hanging="2160"/>
              <w:rPr>
                <w:rFonts w:ascii="Arial" w:hAnsi="Arial" w:cs="Arial"/>
                <w:b/>
                <w:bCs/>
                <w:sz w:val="18"/>
                <w:szCs w:val="18"/>
              </w:rPr>
            </w:pPr>
            <w:r w:rsidRPr="002D136C">
              <w:rPr>
                <w:rFonts w:ascii="Arial" w:hAnsi="Arial" w:cs="Arial"/>
                <w:b/>
                <w:bCs/>
                <w:sz w:val="18"/>
                <w:szCs w:val="18"/>
              </w:rPr>
              <w:t>Motivation</w:t>
            </w:r>
          </w:p>
        </w:tc>
        <w:tc>
          <w:tcPr>
            <w:tcW w:w="7741" w:type="dxa"/>
          </w:tcPr>
          <w:p w:rsidR="00625B09" w:rsidRPr="002D136C" w:rsidRDefault="00625B09" w:rsidP="00852CE1">
            <w:pPr>
              <w:spacing w:line="216" w:lineRule="auto"/>
              <w:rPr>
                <w:rFonts w:ascii="Arial" w:hAnsi="Arial" w:cs="Arial"/>
                <w:b/>
                <w:iCs/>
                <w:sz w:val="18"/>
                <w:szCs w:val="18"/>
              </w:rPr>
            </w:pPr>
            <w:r w:rsidRPr="002D136C">
              <w:rPr>
                <w:rFonts w:ascii="Arial" w:hAnsi="Arial" w:cs="Arial"/>
                <w:iCs/>
                <w:sz w:val="18"/>
                <w:szCs w:val="18"/>
              </w:rPr>
              <w:t>To provide students with conceptual and practical knowledge, and skills required to develop web applications and web services.</w:t>
            </w:r>
          </w:p>
        </w:tc>
      </w:tr>
    </w:tbl>
    <w:p w:rsidR="009362D2" w:rsidRDefault="009362D2"/>
    <w:tbl>
      <w:tblPr>
        <w:tblW w:w="9180" w:type="dxa"/>
        <w:jc w:val="center"/>
        <w:tblLook w:val="04A0" w:firstRow="1" w:lastRow="0" w:firstColumn="1" w:lastColumn="0" w:noHBand="0" w:noVBand="1"/>
      </w:tblPr>
      <w:tblGrid>
        <w:gridCol w:w="9180"/>
      </w:tblGrid>
      <w:tr w:rsidR="00625B09" w:rsidRPr="002D136C" w:rsidTr="00852CE1">
        <w:trPr>
          <w:trHeight w:val="238"/>
          <w:jc w:val="center"/>
        </w:trPr>
        <w:tc>
          <w:tcPr>
            <w:tcW w:w="9180" w:type="dxa"/>
          </w:tcPr>
          <w:p w:rsidR="00625B09" w:rsidRPr="002D136C" w:rsidRDefault="00625B09" w:rsidP="00852CE1">
            <w:pPr>
              <w:spacing w:line="216" w:lineRule="auto"/>
              <w:rPr>
                <w:rFonts w:ascii="Arial" w:hAnsi="Arial" w:cs="Arial"/>
                <w:b/>
                <w:bCs/>
                <w:sz w:val="18"/>
                <w:szCs w:val="18"/>
              </w:rPr>
            </w:pPr>
            <w:r w:rsidRPr="002D136C">
              <w:rPr>
                <w:rFonts w:ascii="Arial" w:hAnsi="Arial" w:cs="Arial"/>
                <w:b/>
                <w:bCs/>
                <w:sz w:val="18"/>
                <w:szCs w:val="18"/>
              </w:rPr>
              <w:t>Course Objective:</w:t>
            </w:r>
          </w:p>
          <w:p w:rsidR="00625B09" w:rsidRPr="002D136C" w:rsidRDefault="00625B09" w:rsidP="00852CE1">
            <w:pPr>
              <w:spacing w:line="216" w:lineRule="auto"/>
              <w:jc w:val="both"/>
              <w:rPr>
                <w:rFonts w:ascii="Arial" w:hAnsi="Arial" w:cs="Arial"/>
                <w:iCs/>
                <w:sz w:val="18"/>
                <w:szCs w:val="18"/>
              </w:rPr>
            </w:pPr>
            <w:r w:rsidRPr="002D136C">
              <w:rPr>
                <w:rFonts w:ascii="Arial" w:hAnsi="Arial" w:cs="Arial"/>
                <w:iCs/>
                <w:sz w:val="18"/>
                <w:szCs w:val="18"/>
              </w:rPr>
              <w:t xml:space="preserve">The course introduces students to the discipline of web Engineering including the methods and techniques used in web-based system development. This course draws upon student's previous programming and computing experience to develop practical web development and maintenance skills. </w:t>
            </w:r>
          </w:p>
        </w:tc>
      </w:tr>
    </w:tbl>
    <w:p w:rsidR="00625B09" w:rsidRPr="002D136C" w:rsidRDefault="00625B09" w:rsidP="00625B09">
      <w:pPr>
        <w:spacing w:line="216" w:lineRule="auto"/>
        <w:jc w:val="center"/>
        <w:rPr>
          <w:rFonts w:ascii="Arial" w:hAnsi="Arial" w:cs="Arial"/>
          <w:sz w:val="18"/>
          <w:szCs w:val="18"/>
        </w:rPr>
      </w:pPr>
    </w:p>
    <w:p w:rsidR="00625B09" w:rsidRPr="002D136C" w:rsidRDefault="00625B09" w:rsidP="00625B09">
      <w:pPr>
        <w:autoSpaceDE w:val="0"/>
        <w:autoSpaceDN w:val="0"/>
        <w:adjustRightInd w:val="0"/>
        <w:spacing w:line="216" w:lineRule="auto"/>
        <w:jc w:val="center"/>
        <w:rPr>
          <w:rFonts w:ascii="Arial" w:hAnsi="Arial" w:cs="Arial"/>
          <w:b/>
          <w:color w:val="000000" w:themeColor="text1"/>
          <w:sz w:val="18"/>
          <w:szCs w:val="18"/>
        </w:rPr>
      </w:pPr>
      <w:r w:rsidRPr="002D136C">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625B09" w:rsidRPr="002D136C" w:rsidTr="00852CE1">
        <w:trPr>
          <w:trHeight w:val="877"/>
          <w:jc w:val="center"/>
        </w:trPr>
        <w:tc>
          <w:tcPr>
            <w:tcW w:w="646"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 No.</w:t>
            </w:r>
          </w:p>
        </w:tc>
        <w:tc>
          <w:tcPr>
            <w:tcW w:w="1827"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 Statement</w:t>
            </w:r>
          </w:p>
        </w:tc>
        <w:tc>
          <w:tcPr>
            <w:tcW w:w="2292"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Corresponding PO</w:t>
            </w:r>
          </w:p>
        </w:tc>
        <w:tc>
          <w:tcPr>
            <w:tcW w:w="1051"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Domain / level of learning taxonomy</w:t>
            </w:r>
          </w:p>
        </w:tc>
        <w:tc>
          <w:tcPr>
            <w:tcW w:w="1747"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Delivery methods and activities</w:t>
            </w:r>
          </w:p>
        </w:tc>
        <w:tc>
          <w:tcPr>
            <w:tcW w:w="1612"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Assessment tools</w:t>
            </w:r>
          </w:p>
        </w:tc>
      </w:tr>
      <w:tr w:rsidR="00625B09" w:rsidRPr="002D136C" w:rsidTr="00852CE1">
        <w:trPr>
          <w:trHeight w:val="1646"/>
          <w:jc w:val="center"/>
        </w:trPr>
        <w:tc>
          <w:tcPr>
            <w:tcW w:w="646"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CO1</w:t>
            </w:r>
          </w:p>
        </w:tc>
        <w:tc>
          <w:tcPr>
            <w:tcW w:w="1827" w:type="dxa"/>
            <w:vAlign w:val="center"/>
          </w:tcPr>
          <w:p w:rsidR="00625B09" w:rsidRPr="002D136C" w:rsidRDefault="00625B09" w:rsidP="00852CE1">
            <w:pPr>
              <w:pStyle w:val="ListParagraph"/>
              <w:spacing w:after="0" w:line="216" w:lineRule="auto"/>
              <w:ind w:left="-18"/>
              <w:jc w:val="center"/>
              <w:rPr>
                <w:rFonts w:ascii="Arial" w:hAnsi="Arial" w:cs="Arial"/>
                <w:color w:val="000000" w:themeColor="text1"/>
                <w:sz w:val="18"/>
                <w:szCs w:val="18"/>
              </w:rPr>
            </w:pPr>
            <w:r w:rsidRPr="00532A15">
              <w:rPr>
                <w:rFonts w:ascii="Arial" w:hAnsi="Arial" w:cs="Arial"/>
                <w:bCs/>
                <w:iCs/>
                <w:sz w:val="18"/>
                <w:szCs w:val="18"/>
              </w:rPr>
              <w:t>To</w:t>
            </w:r>
            <w:r>
              <w:rPr>
                <w:rFonts w:ascii="Arial" w:hAnsi="Arial" w:cs="Arial"/>
                <w:b/>
                <w:iCs/>
                <w:sz w:val="18"/>
                <w:szCs w:val="18"/>
              </w:rPr>
              <w:t xml:space="preserve"> de</w:t>
            </w:r>
            <w:r w:rsidRPr="00360DA5">
              <w:rPr>
                <w:rFonts w:ascii="Arial" w:hAnsi="Arial" w:cs="Arial"/>
                <w:b/>
                <w:iCs/>
                <w:sz w:val="18"/>
                <w:szCs w:val="18"/>
              </w:rPr>
              <w:t>scribe</w:t>
            </w:r>
            <w:r w:rsidRPr="00360DA5">
              <w:rPr>
                <w:rFonts w:ascii="Arial" w:hAnsi="Arial" w:cs="Arial"/>
                <w:iCs/>
                <w:sz w:val="18"/>
                <w:szCs w:val="18"/>
              </w:rPr>
              <w:t>the basic concepts and techniques of web engineering</w:t>
            </w:r>
            <w:r w:rsidRPr="002D136C">
              <w:rPr>
                <w:rFonts w:ascii="Arial" w:hAnsi="Arial" w:cs="Arial"/>
                <w:color w:val="000000" w:themeColor="text1"/>
                <w:sz w:val="18"/>
                <w:szCs w:val="18"/>
              </w:rPr>
              <w:t>.</w:t>
            </w:r>
          </w:p>
        </w:tc>
        <w:tc>
          <w:tcPr>
            <w:tcW w:w="2292" w:type="dxa"/>
            <w:vAlign w:val="center"/>
          </w:tcPr>
          <w:p w:rsidR="00625B09" w:rsidRDefault="00625B09" w:rsidP="00852CE1">
            <w:pPr>
              <w:pStyle w:val="ListParagraph"/>
              <w:spacing w:after="0" w:line="216" w:lineRule="auto"/>
              <w:ind w:left="0"/>
              <w:jc w:val="center"/>
              <w:rPr>
                <w:ins w:id="6" w:author="shamim" w:date="2019-11-08T13:19:00Z"/>
                <w:rFonts w:ascii="Arial" w:hAnsi="Arial" w:cs="Arial"/>
                <w:color w:val="000000" w:themeColor="text1"/>
                <w:sz w:val="18"/>
                <w:szCs w:val="18"/>
              </w:rPr>
            </w:pPr>
            <w:r w:rsidRPr="002D136C">
              <w:rPr>
                <w:rFonts w:ascii="Arial" w:hAnsi="Arial" w:cs="Arial"/>
                <w:b/>
                <w:bCs/>
                <w:color w:val="000000" w:themeColor="text1"/>
                <w:sz w:val="18"/>
                <w:szCs w:val="18"/>
              </w:rPr>
              <w:t>Engineering knowledge:</w:t>
            </w:r>
            <w:r w:rsidRPr="002D136C">
              <w:rPr>
                <w:rFonts w:ascii="Arial" w:hAnsi="Arial" w:cs="Arial"/>
                <w:color w:val="000000" w:themeColor="text1"/>
                <w:sz w:val="18"/>
                <w:szCs w:val="18"/>
              </w:rPr>
              <w:t xml:space="preserve"> (PO1)</w:t>
            </w:r>
          </w:p>
          <w:p w:rsidR="00625B09" w:rsidRPr="00F170FE" w:rsidRDefault="00625B09" w:rsidP="00852CE1">
            <w:pPr>
              <w:rPr>
                <w:lang w:bidi="bn-BD"/>
              </w:rPr>
            </w:pPr>
          </w:p>
        </w:tc>
        <w:tc>
          <w:tcPr>
            <w:tcW w:w="1051"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Cognitive domain – level 5</w:t>
            </w:r>
          </w:p>
        </w:tc>
        <w:tc>
          <w:tcPr>
            <w:tcW w:w="1747" w:type="dxa"/>
            <w:vAlign w:val="center"/>
          </w:tcPr>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02021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Lecture Note</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3431211"/>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Text Book</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44335225"/>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Audio/Video</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084921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Web Material</w:t>
            </w:r>
          </w:p>
          <w:p w:rsidR="00625B09" w:rsidRPr="002D136C"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21561843"/>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Journal paper</w:t>
            </w:r>
          </w:p>
        </w:tc>
        <w:tc>
          <w:tcPr>
            <w:tcW w:w="1612" w:type="dxa"/>
            <w:vAlign w:val="center"/>
          </w:tcPr>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0385939"/>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Class Test</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6270402"/>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Final Exam</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925761"/>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Assignment </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1370360"/>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Participation</w:t>
            </w:r>
          </w:p>
          <w:p w:rsidR="00625B09" w:rsidRPr="002D136C"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6040730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Presentation</w:t>
            </w:r>
          </w:p>
        </w:tc>
      </w:tr>
      <w:tr w:rsidR="00625B09" w:rsidRPr="002D136C" w:rsidTr="00852CE1">
        <w:trPr>
          <w:trHeight w:val="1583"/>
          <w:jc w:val="center"/>
        </w:trPr>
        <w:tc>
          <w:tcPr>
            <w:tcW w:w="646"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CO2</w:t>
            </w:r>
          </w:p>
        </w:tc>
        <w:tc>
          <w:tcPr>
            <w:tcW w:w="1827" w:type="dxa"/>
            <w:vAlign w:val="center"/>
          </w:tcPr>
          <w:p w:rsidR="00625B09" w:rsidRPr="002D136C" w:rsidRDefault="00625B09" w:rsidP="00852CE1">
            <w:pPr>
              <w:pStyle w:val="ListParagraph"/>
              <w:spacing w:after="0" w:line="216" w:lineRule="auto"/>
              <w:ind w:left="-18"/>
              <w:jc w:val="center"/>
              <w:rPr>
                <w:rFonts w:ascii="Arial" w:hAnsi="Arial" w:cs="Arial"/>
                <w:color w:val="000000" w:themeColor="text1"/>
                <w:sz w:val="18"/>
                <w:szCs w:val="18"/>
              </w:rPr>
            </w:pPr>
            <w:r w:rsidRPr="00FC127B">
              <w:rPr>
                <w:rFonts w:ascii="Arial" w:hAnsi="Arial" w:cs="Arial"/>
                <w:bCs/>
                <w:iCs/>
                <w:color w:val="0D0D0D" w:themeColor="text1" w:themeTint="F2"/>
                <w:sz w:val="18"/>
                <w:szCs w:val="18"/>
              </w:rPr>
              <w:t>To</w:t>
            </w:r>
            <w:r>
              <w:rPr>
                <w:rFonts w:ascii="Arial" w:hAnsi="Arial" w:cs="Arial"/>
                <w:b/>
                <w:iCs/>
                <w:sz w:val="18"/>
                <w:szCs w:val="18"/>
              </w:rPr>
              <w:t xml:space="preserve"> a</w:t>
            </w:r>
            <w:r>
              <w:rPr>
                <w:rFonts w:ascii="Arial" w:hAnsi="Arial" w:cs="Arial"/>
                <w:b/>
                <w:bCs/>
                <w:iCs/>
                <w:sz w:val="18"/>
                <w:szCs w:val="18"/>
              </w:rPr>
              <w:t>p</w:t>
            </w:r>
            <w:r w:rsidRPr="00360DA5">
              <w:rPr>
                <w:rFonts w:ascii="Arial" w:hAnsi="Arial" w:cs="Arial"/>
                <w:b/>
                <w:bCs/>
                <w:iCs/>
                <w:sz w:val="18"/>
                <w:szCs w:val="18"/>
              </w:rPr>
              <w:t>ply</w:t>
            </w:r>
            <w:r w:rsidRPr="00360DA5">
              <w:rPr>
                <w:rFonts w:ascii="Arial" w:hAnsi="Arial" w:cs="Arial"/>
                <w:iCs/>
                <w:sz w:val="18"/>
                <w:szCs w:val="18"/>
              </w:rPr>
              <w:t xml:space="preserve"> the web engineering methodologies for Web application development.</w:t>
            </w:r>
          </w:p>
        </w:tc>
        <w:tc>
          <w:tcPr>
            <w:tcW w:w="2292" w:type="dxa"/>
            <w:vAlign w:val="center"/>
          </w:tcPr>
          <w:p w:rsidR="00625B09" w:rsidRPr="002D136C" w:rsidRDefault="00625B09" w:rsidP="00852CE1">
            <w:pPr>
              <w:pStyle w:val="ListParagraph"/>
              <w:spacing w:after="0" w:line="216" w:lineRule="auto"/>
              <w:ind w:left="0"/>
              <w:jc w:val="center"/>
              <w:rPr>
                <w:rFonts w:ascii="Arial" w:hAnsi="Arial" w:cs="Arial"/>
                <w:b/>
                <w:bCs/>
                <w:color w:val="000000" w:themeColor="text1"/>
                <w:sz w:val="18"/>
                <w:szCs w:val="18"/>
              </w:rPr>
            </w:pPr>
            <w:r w:rsidRPr="002D136C">
              <w:rPr>
                <w:rFonts w:ascii="Arial" w:hAnsi="Arial" w:cs="Arial"/>
                <w:b/>
                <w:bCs/>
                <w:color w:val="000000" w:themeColor="text1"/>
                <w:sz w:val="18"/>
                <w:szCs w:val="18"/>
              </w:rPr>
              <w:t>Problem Analysis</w:t>
            </w:r>
          </w:p>
          <w:p w:rsidR="00625B09" w:rsidRPr="002D136C" w:rsidRDefault="00625B09" w:rsidP="00852CE1">
            <w:pPr>
              <w:pStyle w:val="ListParagraph"/>
              <w:spacing w:after="0" w:line="216" w:lineRule="auto"/>
              <w:ind w:left="0"/>
              <w:jc w:val="center"/>
              <w:rPr>
                <w:rFonts w:ascii="Arial" w:hAnsi="Arial" w:cs="Arial"/>
                <w:color w:val="000000" w:themeColor="text1"/>
                <w:sz w:val="18"/>
                <w:szCs w:val="18"/>
              </w:rPr>
            </w:pPr>
            <w:r w:rsidRPr="002D136C">
              <w:rPr>
                <w:rFonts w:ascii="Arial" w:hAnsi="Arial" w:cs="Arial"/>
                <w:color w:val="000000" w:themeColor="text1"/>
                <w:sz w:val="18"/>
                <w:szCs w:val="18"/>
              </w:rPr>
              <w:t xml:space="preserve">(PO2), </w:t>
            </w:r>
          </w:p>
          <w:p w:rsidR="00625B09" w:rsidRPr="002D136C" w:rsidRDefault="00625B09" w:rsidP="00852CE1">
            <w:pPr>
              <w:pStyle w:val="ListParagraph"/>
              <w:spacing w:after="0" w:line="216" w:lineRule="auto"/>
              <w:ind w:left="0"/>
              <w:jc w:val="center"/>
              <w:rPr>
                <w:rFonts w:ascii="Arial" w:hAnsi="Arial" w:cs="Arial"/>
                <w:color w:val="000000" w:themeColor="text1"/>
                <w:sz w:val="18"/>
                <w:szCs w:val="18"/>
              </w:rPr>
            </w:pPr>
          </w:p>
        </w:tc>
        <w:tc>
          <w:tcPr>
            <w:tcW w:w="1051"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Cognitive domain – level 4</w:t>
            </w:r>
          </w:p>
        </w:tc>
        <w:tc>
          <w:tcPr>
            <w:tcW w:w="1747" w:type="dxa"/>
            <w:vAlign w:val="center"/>
          </w:tcPr>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00010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Lecture Note</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0379072"/>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Text Book</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8689794"/>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Audio/Video</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5495056"/>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Web Material</w:t>
            </w:r>
          </w:p>
          <w:p w:rsidR="00625B09" w:rsidRPr="002D136C"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033409301"/>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Journal paper</w:t>
            </w:r>
          </w:p>
        </w:tc>
        <w:tc>
          <w:tcPr>
            <w:tcW w:w="1612" w:type="dxa"/>
            <w:vAlign w:val="center"/>
          </w:tcPr>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0624530"/>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Class Test</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2476431"/>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Final Exam</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6665986"/>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Assignment </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8285558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Participation</w:t>
            </w:r>
          </w:p>
          <w:p w:rsidR="00625B09" w:rsidRPr="002D136C"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067172492"/>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Presentation</w:t>
            </w:r>
          </w:p>
        </w:tc>
      </w:tr>
      <w:tr w:rsidR="00625B09" w:rsidRPr="002D136C" w:rsidTr="00852CE1">
        <w:trPr>
          <w:trHeight w:val="1700"/>
          <w:jc w:val="center"/>
        </w:trPr>
        <w:tc>
          <w:tcPr>
            <w:tcW w:w="646"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CO3</w:t>
            </w:r>
          </w:p>
        </w:tc>
        <w:tc>
          <w:tcPr>
            <w:tcW w:w="1827"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FC127B">
              <w:rPr>
                <w:rFonts w:ascii="Arial" w:hAnsi="Arial" w:cs="Arial"/>
                <w:bCs/>
                <w:color w:val="000000" w:themeColor="text1"/>
                <w:sz w:val="18"/>
                <w:szCs w:val="18"/>
              </w:rPr>
              <w:t>To</w:t>
            </w:r>
            <w:r w:rsidRPr="002D136C">
              <w:rPr>
                <w:rFonts w:ascii="Arial" w:hAnsi="Arial" w:cs="Arial"/>
                <w:b/>
                <w:color w:val="000000" w:themeColor="text1"/>
                <w:sz w:val="18"/>
                <w:szCs w:val="18"/>
              </w:rPr>
              <w:t xml:space="preserve">Identify </w:t>
            </w:r>
            <w:r w:rsidRPr="002D136C">
              <w:rPr>
                <w:rFonts w:ascii="Arial" w:hAnsi="Arial" w:cs="Arial"/>
                <w:color w:val="000000" w:themeColor="text1"/>
                <w:sz w:val="18"/>
                <w:szCs w:val="18"/>
              </w:rPr>
              <w:t>and</w:t>
            </w:r>
            <w:r w:rsidRPr="002D136C">
              <w:rPr>
                <w:rFonts w:ascii="Arial" w:hAnsi="Arial" w:cs="Arial"/>
                <w:b/>
                <w:color w:val="000000" w:themeColor="text1"/>
                <w:sz w:val="18"/>
                <w:szCs w:val="18"/>
              </w:rPr>
              <w:t xml:space="preserve"> discuss </w:t>
            </w:r>
            <w:r w:rsidRPr="002D136C">
              <w:rPr>
                <w:rFonts w:ascii="Arial" w:hAnsi="Arial" w:cs="Arial"/>
                <w:color w:val="000000" w:themeColor="text1"/>
                <w:sz w:val="18"/>
                <w:szCs w:val="18"/>
              </w:rPr>
              <w:t>the security risk of a Web application.</w:t>
            </w:r>
          </w:p>
        </w:tc>
        <w:tc>
          <w:tcPr>
            <w:tcW w:w="2292" w:type="dxa"/>
            <w:vAlign w:val="center"/>
          </w:tcPr>
          <w:p w:rsidR="00625B09" w:rsidRPr="002D136C" w:rsidRDefault="00625B09" w:rsidP="00852CE1">
            <w:pPr>
              <w:pStyle w:val="ListParagraph"/>
              <w:spacing w:after="0" w:line="216" w:lineRule="auto"/>
              <w:ind w:left="0"/>
              <w:jc w:val="center"/>
              <w:rPr>
                <w:rFonts w:ascii="Arial" w:hAnsi="Arial" w:cs="Arial"/>
                <w:color w:val="000000" w:themeColor="text1"/>
                <w:sz w:val="18"/>
                <w:szCs w:val="18"/>
              </w:rPr>
            </w:pPr>
            <w:r w:rsidRPr="002D136C">
              <w:rPr>
                <w:rFonts w:ascii="Arial" w:hAnsi="Arial" w:cs="Arial"/>
                <w:b/>
                <w:color w:val="000000" w:themeColor="text1"/>
                <w:sz w:val="18"/>
                <w:szCs w:val="18"/>
              </w:rPr>
              <w:t>Investigation</w:t>
            </w:r>
            <w:r w:rsidRPr="002D136C">
              <w:rPr>
                <w:rFonts w:ascii="Arial" w:hAnsi="Arial" w:cs="Arial"/>
                <w:color w:val="000000" w:themeColor="text1"/>
                <w:sz w:val="18"/>
                <w:szCs w:val="18"/>
              </w:rPr>
              <w:t xml:space="preserve"> (P04)</w:t>
            </w:r>
          </w:p>
        </w:tc>
        <w:tc>
          <w:tcPr>
            <w:tcW w:w="1051" w:type="dxa"/>
            <w:vAlign w:val="center"/>
          </w:tcPr>
          <w:p w:rsidR="00625B09" w:rsidRPr="002D136C" w:rsidRDefault="00625B09" w:rsidP="00852CE1">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Cognitive domain – level 5</w:t>
            </w:r>
          </w:p>
        </w:tc>
        <w:tc>
          <w:tcPr>
            <w:tcW w:w="1747" w:type="dxa"/>
            <w:vAlign w:val="center"/>
          </w:tcPr>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502733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Lecture Note</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4301697"/>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Text Book</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4426894"/>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Audio/Video</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2432412"/>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Web Material</w:t>
            </w:r>
          </w:p>
          <w:p w:rsidR="00625B09" w:rsidRPr="002D136C"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995923622"/>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Journal paper</w:t>
            </w:r>
          </w:p>
        </w:tc>
        <w:tc>
          <w:tcPr>
            <w:tcW w:w="1612" w:type="dxa"/>
            <w:vAlign w:val="center"/>
          </w:tcPr>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4520921"/>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Class Test</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5661309"/>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Final Exam</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0893002"/>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Assignment </w:t>
            </w:r>
          </w:p>
          <w:p w:rsidR="00625B09" w:rsidRPr="00B900C6"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9551353"/>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Participation</w:t>
            </w:r>
          </w:p>
          <w:p w:rsidR="00625B09" w:rsidRPr="002D136C"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934787324"/>
              </w:sdtPr>
              <w:sdtEndPr/>
              <w:sdtContent>
                <w:r w:rsidR="00625B09" w:rsidRPr="00B900C6">
                  <w:rPr>
                    <w:rFonts w:ascii="MS Gothic" w:eastAsia="MS Gothic" w:hAnsi="MS Gothic" w:cs="MS Gothic" w:hint="eastAsia"/>
                    <w:color w:val="000000" w:themeColor="text1"/>
                    <w:sz w:val="18"/>
                    <w:szCs w:val="18"/>
                  </w:rPr>
                  <w:t>☐</w:t>
                </w:r>
              </w:sdtContent>
            </w:sdt>
            <w:r w:rsidR="00625B09" w:rsidRPr="00B900C6">
              <w:rPr>
                <w:rFonts w:ascii="Arial" w:hAnsi="Arial" w:cs="Arial"/>
                <w:color w:val="000000" w:themeColor="text1"/>
                <w:sz w:val="18"/>
                <w:szCs w:val="18"/>
              </w:rPr>
              <w:t xml:space="preserve">  Presentation</w:t>
            </w:r>
          </w:p>
        </w:tc>
      </w:tr>
    </w:tbl>
    <w:p w:rsidR="00625B09" w:rsidRPr="002D136C" w:rsidRDefault="00625B09" w:rsidP="00625B09">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625B09" w:rsidRPr="002D136C" w:rsidTr="00852CE1">
        <w:trPr>
          <w:jc w:val="center"/>
        </w:trPr>
        <w:tc>
          <w:tcPr>
            <w:tcW w:w="9127" w:type="dxa"/>
          </w:tcPr>
          <w:p w:rsidR="00625B09" w:rsidRPr="002D136C" w:rsidRDefault="00625B09" w:rsidP="00852CE1">
            <w:pPr>
              <w:spacing w:line="216" w:lineRule="auto"/>
              <w:rPr>
                <w:rFonts w:ascii="Arial" w:hAnsi="Arial" w:cs="Arial"/>
                <w:b/>
                <w:color w:val="000000" w:themeColor="text1"/>
                <w:sz w:val="18"/>
                <w:szCs w:val="18"/>
              </w:rPr>
            </w:pPr>
            <w:r w:rsidRPr="002D136C">
              <w:rPr>
                <w:rFonts w:ascii="Arial" w:hAnsi="Arial" w:cs="Arial"/>
                <w:b/>
                <w:color w:val="000000" w:themeColor="text1"/>
                <w:sz w:val="18"/>
                <w:szCs w:val="18"/>
              </w:rPr>
              <w:t>Assessment and Marks Distribution:</w:t>
            </w:r>
          </w:p>
          <w:p w:rsidR="00625B09" w:rsidRPr="002D136C" w:rsidRDefault="00625B09" w:rsidP="00852CE1">
            <w:pPr>
              <w:spacing w:line="216" w:lineRule="auto"/>
              <w:rPr>
                <w:rFonts w:ascii="Arial" w:hAnsi="Arial" w:cs="Arial"/>
                <w:bCs/>
                <w:color w:val="000000" w:themeColor="text1"/>
                <w:sz w:val="18"/>
                <w:szCs w:val="18"/>
              </w:rPr>
            </w:pPr>
            <w:r w:rsidRPr="002D136C">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625B09" w:rsidRPr="002D136C" w:rsidRDefault="00625B09" w:rsidP="00852CE1">
            <w:pPr>
              <w:spacing w:line="216" w:lineRule="auto"/>
              <w:rPr>
                <w:rFonts w:ascii="Arial" w:hAnsi="Arial" w:cs="Arial"/>
                <w:bCs/>
                <w:color w:val="000000" w:themeColor="text1"/>
                <w:sz w:val="18"/>
                <w:szCs w:val="18"/>
              </w:rPr>
            </w:pPr>
            <w:r w:rsidRPr="002D136C">
              <w:rPr>
                <w:rFonts w:ascii="Arial" w:hAnsi="Arial" w:cs="Arial"/>
                <w:bCs/>
                <w:color w:val="000000" w:themeColor="text1"/>
                <w:sz w:val="18"/>
                <w:szCs w:val="18"/>
              </w:rPr>
              <w:tab/>
              <w:t>Class tests + Assignments due in different times of the semester (20%)</w:t>
            </w:r>
          </w:p>
          <w:p w:rsidR="00625B09" w:rsidRPr="002D136C" w:rsidRDefault="00625B09" w:rsidP="00852CE1">
            <w:pPr>
              <w:spacing w:line="216" w:lineRule="auto"/>
              <w:rPr>
                <w:rFonts w:ascii="Arial" w:hAnsi="Arial" w:cs="Arial"/>
                <w:bCs/>
                <w:color w:val="000000" w:themeColor="text1"/>
                <w:sz w:val="18"/>
                <w:szCs w:val="18"/>
              </w:rPr>
            </w:pPr>
            <w:r w:rsidRPr="002D136C">
              <w:rPr>
                <w:rFonts w:ascii="Arial" w:hAnsi="Arial" w:cs="Arial"/>
                <w:bCs/>
                <w:color w:val="000000" w:themeColor="text1"/>
                <w:sz w:val="18"/>
                <w:szCs w:val="18"/>
              </w:rPr>
              <w:tab/>
              <w:t xml:space="preserve">A comprehensive final exam (70%), Total Time: 3 hours. </w:t>
            </w:r>
          </w:p>
          <w:p w:rsidR="00625B09" w:rsidRPr="002D136C" w:rsidRDefault="00625B09" w:rsidP="00852CE1">
            <w:pPr>
              <w:spacing w:line="216" w:lineRule="auto"/>
              <w:rPr>
                <w:rFonts w:ascii="Arial" w:hAnsi="Arial" w:cs="Arial"/>
                <w:b/>
                <w:color w:val="000000" w:themeColor="text1"/>
                <w:sz w:val="18"/>
                <w:szCs w:val="18"/>
              </w:rPr>
            </w:pPr>
            <w:r w:rsidRPr="002D136C">
              <w:rPr>
                <w:rFonts w:ascii="Arial" w:hAnsi="Arial" w:cs="Arial"/>
                <w:bCs/>
                <w:color w:val="000000" w:themeColor="text1"/>
                <w:sz w:val="18"/>
                <w:szCs w:val="18"/>
              </w:rPr>
              <w:tab/>
              <w:t>A class participation mark (10%).</w:t>
            </w:r>
          </w:p>
        </w:tc>
      </w:tr>
      <w:tr w:rsidR="00625B09" w:rsidRPr="002D136C" w:rsidTr="00852CE1">
        <w:trPr>
          <w:jc w:val="center"/>
        </w:trPr>
        <w:tc>
          <w:tcPr>
            <w:tcW w:w="9127" w:type="dxa"/>
          </w:tcPr>
          <w:p w:rsidR="00625B09" w:rsidRPr="002D136C" w:rsidRDefault="00625B09" w:rsidP="00852CE1">
            <w:pPr>
              <w:spacing w:after="120" w:line="216" w:lineRule="auto"/>
              <w:rPr>
                <w:rFonts w:ascii="Arial" w:hAnsi="Arial" w:cs="Arial"/>
                <w:b/>
                <w:bCs/>
                <w:iCs/>
                <w:sz w:val="18"/>
                <w:szCs w:val="18"/>
              </w:rPr>
            </w:pPr>
          </w:p>
          <w:p w:rsidR="00625B09" w:rsidRPr="002D136C" w:rsidRDefault="00625B09" w:rsidP="00852CE1">
            <w:pPr>
              <w:spacing w:after="120" w:line="216" w:lineRule="auto"/>
              <w:rPr>
                <w:rFonts w:ascii="Arial" w:hAnsi="Arial" w:cs="Arial"/>
                <w:b/>
                <w:bCs/>
                <w:iCs/>
                <w:sz w:val="18"/>
                <w:szCs w:val="18"/>
              </w:rPr>
            </w:pPr>
            <w:r w:rsidRPr="002D136C">
              <w:rPr>
                <w:rFonts w:ascii="Arial" w:hAnsi="Arial" w:cs="Arial"/>
                <w:b/>
                <w:bCs/>
                <w:iCs/>
                <w:sz w:val="18"/>
                <w:szCs w:val="18"/>
              </w:rPr>
              <w:t>Course Contents:</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Engineering:</w:t>
            </w:r>
            <w:r w:rsidRPr="002D136C">
              <w:rPr>
                <w:rFonts w:ascii="Arial" w:hAnsi="Arial" w:cs="Arial"/>
                <w:color w:val="000000"/>
                <w:sz w:val="18"/>
                <w:szCs w:val="18"/>
                <w:shd w:val="clear" w:color="auto" w:fill="FFFFFF"/>
              </w:rPr>
              <w:t> Attributes of Web based system and Application, Web App Engineering Layers, Web Engineering Process</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 Project:</w:t>
            </w:r>
            <w:r w:rsidRPr="002D136C">
              <w:rPr>
                <w:rFonts w:ascii="Arial" w:hAnsi="Arial" w:cs="Arial"/>
                <w:color w:val="000000"/>
                <w:sz w:val="18"/>
                <w:szCs w:val="18"/>
                <w:shd w:val="clear" w:color="auto" w:fill="FFFFFF"/>
              </w:rPr>
              <w:t> Formulation Web based Systems, Planning for Web Engineering Project, Building Web Engineering Team, Web App Project Management, Metrics for web engineering and Apps.</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Analysis:</w:t>
            </w:r>
            <w:r w:rsidRPr="002D136C">
              <w:rPr>
                <w:rFonts w:ascii="Arial" w:hAnsi="Arial" w:cs="Arial"/>
                <w:color w:val="000000"/>
                <w:sz w:val="18"/>
                <w:szCs w:val="18"/>
                <w:shd w:val="clear" w:color="auto" w:fill="FFFFFF"/>
              </w:rPr>
              <w:t> Requirement Analysis, Analysis Model, Web Apps Estimation, Content Model.</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design</w:t>
            </w:r>
            <w:r w:rsidRPr="002D136C">
              <w:rPr>
                <w:rFonts w:ascii="Arial" w:hAnsi="Arial" w:cs="Arial"/>
                <w:color w:val="000000"/>
                <w:sz w:val="18"/>
                <w:szCs w:val="18"/>
                <w:shd w:val="clear" w:color="auto" w:fill="FFFFFF"/>
              </w:rPr>
              <w:t>: Design issues of Web Apps, Interface Design, Typography, Layout design, Aesthetic Design, Content Design, Architecture Design, Navigation Design, Object Oriented Hypermedia Design, Design Metrics for web Apps.</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Implementation:   </w:t>
            </w:r>
            <w:r w:rsidRPr="002D136C">
              <w:rPr>
                <w:rFonts w:ascii="Arial" w:hAnsi="Arial" w:cs="Arial"/>
                <w:color w:val="000000"/>
                <w:sz w:val="18"/>
                <w:szCs w:val="18"/>
                <w:shd w:val="clear" w:color="auto" w:fill="FFFFFF"/>
              </w:rPr>
              <w:t>Client side scripting: Java Script, AJAX, JQuery; Server Side Scripting: ASP.NET, PHP; Framework: PHP MVC frameworks (Code Igniter, Symfony, Zend, CakePHP) ASP.NET MVC Framework, Web Service.</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Security: </w:t>
            </w:r>
            <w:r w:rsidRPr="002D136C">
              <w:rPr>
                <w:rFonts w:ascii="Arial" w:hAnsi="Arial" w:cs="Arial"/>
                <w:color w:val="000000"/>
                <w:sz w:val="18"/>
                <w:szCs w:val="18"/>
                <w:shd w:val="clear" w:color="auto" w:fill="FFFFFF"/>
              </w:rPr>
              <w:t xml:space="preserve">Encryption techniques (digital signatures, certificates, PKI), Security threats, Securing </w:t>
            </w:r>
            <w:r w:rsidRPr="002D136C">
              <w:rPr>
                <w:rFonts w:ascii="Arial" w:hAnsi="Arial" w:cs="Arial"/>
                <w:color w:val="000000"/>
                <w:sz w:val="18"/>
                <w:szCs w:val="18"/>
                <w:shd w:val="clear" w:color="auto" w:fill="FFFFFF"/>
              </w:rPr>
              <w:lastRenderedPageBreak/>
              <w:t>client/server interactions, Vulnerabilities at the client (desktop security, phishing, etc.) and the server (cross-site scripting, SQL injections, etc.), Building Secure Web Apps.</w:t>
            </w:r>
          </w:p>
          <w:p w:rsidR="00625B09" w:rsidRPr="002D136C" w:rsidRDefault="00625B09" w:rsidP="00852CE1">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Testing Web Apps</w:t>
            </w:r>
            <w:r w:rsidRPr="002D136C">
              <w:rPr>
                <w:rFonts w:ascii="Arial" w:hAnsi="Arial" w:cs="Arial"/>
                <w:color w:val="000000"/>
                <w:sz w:val="18"/>
                <w:szCs w:val="18"/>
                <w:shd w:val="clear" w:color="auto" w:fill="FFFFFF"/>
              </w:rPr>
              <w:t>: Content Testing, User Interface Testing, Navigation Testing, Configuration Testing, Security Testing, Performance Testing.</w:t>
            </w:r>
          </w:p>
          <w:p w:rsidR="00625B09" w:rsidRPr="002D136C" w:rsidRDefault="00625B09" w:rsidP="00852CE1">
            <w:pPr>
              <w:spacing w:line="216" w:lineRule="auto"/>
              <w:rPr>
                <w:rFonts w:ascii="Arial" w:hAnsi="Arial" w:cs="Arial"/>
                <w:b/>
                <w:color w:val="FF0000"/>
                <w:sz w:val="18"/>
                <w:szCs w:val="18"/>
              </w:rPr>
            </w:pPr>
            <w:r w:rsidRPr="002D136C">
              <w:rPr>
                <w:rFonts w:ascii="Arial" w:hAnsi="Arial" w:cs="Arial"/>
                <w:bCs/>
                <w:color w:val="000000"/>
                <w:sz w:val="18"/>
                <w:szCs w:val="18"/>
                <w:shd w:val="clear" w:color="auto" w:fill="FFFFFF"/>
              </w:rPr>
              <w:t>Maintenance of Web Applications:</w:t>
            </w:r>
            <w:r w:rsidRPr="002D136C">
              <w:rPr>
                <w:rFonts w:ascii="Arial" w:hAnsi="Arial" w:cs="Arial"/>
                <w:color w:val="000000"/>
                <w:sz w:val="18"/>
                <w:szCs w:val="18"/>
                <w:shd w:val="clear" w:color="auto" w:fill="FFFFFF"/>
              </w:rPr>
              <w:t> Web Server and Database server load balancing, web apps performance assessment, Application usage monitoring and report generation</w:t>
            </w:r>
          </w:p>
        </w:tc>
      </w:tr>
    </w:tbl>
    <w:p w:rsidR="00625B09" w:rsidRPr="002D136C" w:rsidRDefault="00625B09" w:rsidP="00625B09">
      <w:pPr>
        <w:spacing w:line="216" w:lineRule="auto"/>
        <w:rPr>
          <w:rFonts w:ascii="Arial" w:hAnsi="Arial" w:cs="Arial"/>
          <w:b/>
          <w:color w:val="FF0000"/>
          <w:sz w:val="18"/>
          <w:szCs w:val="18"/>
        </w:rPr>
      </w:pPr>
    </w:p>
    <w:p w:rsidR="00625B09" w:rsidRPr="002D136C" w:rsidRDefault="00625B09" w:rsidP="00625B09">
      <w:pPr>
        <w:jc w:val="both"/>
        <w:rPr>
          <w:rFonts w:ascii="Arial" w:hAnsi="Arial" w:cs="Arial"/>
          <w:b/>
          <w:spacing w:val="-3"/>
          <w:sz w:val="18"/>
          <w:szCs w:val="18"/>
        </w:rPr>
      </w:pPr>
      <w:r w:rsidRPr="002D136C">
        <w:rPr>
          <w:rFonts w:ascii="Arial" w:hAnsi="Arial" w:cs="Arial"/>
          <w:b/>
          <w:spacing w:val="-3"/>
          <w:sz w:val="18"/>
          <w:szCs w:val="18"/>
        </w:rPr>
        <w:t xml:space="preserve">      Text Book:</w:t>
      </w:r>
    </w:p>
    <w:tbl>
      <w:tblPr>
        <w:tblW w:w="4846" w:type="pct"/>
        <w:jc w:val="center"/>
        <w:tblLook w:val="0000" w:firstRow="0" w:lastRow="0" w:firstColumn="0" w:lastColumn="0" w:noHBand="0" w:noVBand="0"/>
      </w:tblPr>
      <w:tblGrid>
        <w:gridCol w:w="361"/>
        <w:gridCol w:w="2027"/>
        <w:gridCol w:w="267"/>
        <w:gridCol w:w="6302"/>
      </w:tblGrid>
      <w:tr w:rsidR="00625B09" w:rsidRPr="002D136C" w:rsidTr="00852CE1">
        <w:trPr>
          <w:jc w:val="center"/>
        </w:trPr>
        <w:tc>
          <w:tcPr>
            <w:tcW w:w="201" w:type="pct"/>
          </w:tcPr>
          <w:p w:rsidR="00625B09" w:rsidRPr="002D136C" w:rsidRDefault="00625B09" w:rsidP="00852CE1">
            <w:pPr>
              <w:suppressAutoHyphens/>
              <w:jc w:val="both"/>
              <w:rPr>
                <w:rFonts w:ascii="Arial" w:hAnsi="Arial" w:cs="Arial"/>
                <w:spacing w:val="-3"/>
                <w:sz w:val="18"/>
                <w:szCs w:val="18"/>
              </w:rPr>
            </w:pPr>
            <w:bookmarkStart w:id="7" w:name="_Hlk20600120"/>
            <w:r w:rsidRPr="002D136C">
              <w:rPr>
                <w:rFonts w:ascii="Arial" w:hAnsi="Arial" w:cs="Arial"/>
                <w:spacing w:val="-3"/>
                <w:sz w:val="18"/>
                <w:szCs w:val="18"/>
              </w:rPr>
              <w:t>1.</w:t>
            </w:r>
          </w:p>
        </w:tc>
        <w:tc>
          <w:tcPr>
            <w:tcW w:w="1132" w:type="pct"/>
          </w:tcPr>
          <w:p w:rsidR="00625B09" w:rsidRPr="002D136C" w:rsidRDefault="00625B09" w:rsidP="00852CE1">
            <w:pPr>
              <w:rPr>
                <w:rFonts w:ascii="Arial" w:hAnsi="Arial" w:cs="Arial"/>
                <w:sz w:val="18"/>
                <w:szCs w:val="18"/>
              </w:rPr>
            </w:pPr>
            <w:r w:rsidRPr="002D136C">
              <w:rPr>
                <w:rFonts w:ascii="Arial" w:hAnsi="Arial" w:cs="Arial"/>
                <w:sz w:val="18"/>
                <w:szCs w:val="18"/>
              </w:rPr>
              <w:t>Roger Pressman and David Lowe</w:t>
            </w:r>
          </w:p>
        </w:tc>
        <w:tc>
          <w:tcPr>
            <w:tcW w:w="149" w:type="pct"/>
          </w:tcPr>
          <w:p w:rsidR="00625B09" w:rsidRPr="002D136C" w:rsidRDefault="00625B09" w:rsidP="00852CE1">
            <w:pPr>
              <w:rPr>
                <w:rFonts w:ascii="Arial" w:hAnsi="Arial" w:cs="Arial"/>
                <w:sz w:val="18"/>
                <w:szCs w:val="18"/>
              </w:rPr>
            </w:pPr>
            <w:r w:rsidRPr="002D136C">
              <w:rPr>
                <w:rFonts w:ascii="Arial" w:hAnsi="Arial" w:cs="Arial"/>
                <w:sz w:val="18"/>
                <w:szCs w:val="18"/>
              </w:rPr>
              <w:t>:</w:t>
            </w:r>
          </w:p>
        </w:tc>
        <w:tc>
          <w:tcPr>
            <w:tcW w:w="3517" w:type="pct"/>
          </w:tcPr>
          <w:p w:rsidR="00625B09" w:rsidRPr="002D136C" w:rsidRDefault="00625B09" w:rsidP="00852CE1">
            <w:pPr>
              <w:rPr>
                <w:rFonts w:ascii="Arial" w:hAnsi="Arial" w:cs="Arial"/>
                <w:sz w:val="18"/>
                <w:szCs w:val="18"/>
              </w:rPr>
            </w:pPr>
            <w:r w:rsidRPr="002D136C">
              <w:rPr>
                <w:rFonts w:ascii="Arial" w:hAnsi="Arial" w:cs="Arial"/>
                <w:b/>
                <w:sz w:val="18"/>
                <w:szCs w:val="18"/>
              </w:rPr>
              <w:t>Web Engineering</w:t>
            </w:r>
            <w:r w:rsidRPr="002D136C">
              <w:rPr>
                <w:rFonts w:ascii="Arial" w:hAnsi="Arial" w:cs="Arial"/>
                <w:sz w:val="18"/>
                <w:szCs w:val="18"/>
              </w:rPr>
              <w:t xml:space="preserve">, </w:t>
            </w:r>
            <w:r w:rsidRPr="002D136C">
              <w:rPr>
                <w:rFonts w:ascii="Arial" w:hAnsi="Arial" w:cs="Arial"/>
                <w:i/>
                <w:sz w:val="18"/>
                <w:szCs w:val="18"/>
              </w:rPr>
              <w:t>Tata McGraw Hill Edition</w:t>
            </w:r>
            <w:r w:rsidRPr="002D136C">
              <w:rPr>
                <w:rFonts w:ascii="Arial" w:hAnsi="Arial" w:cs="Arial"/>
                <w:sz w:val="18"/>
                <w:szCs w:val="18"/>
              </w:rPr>
              <w:t>, 2008</w:t>
            </w:r>
          </w:p>
        </w:tc>
      </w:tr>
    </w:tbl>
    <w:p w:rsidR="005208CD" w:rsidRDefault="005208CD" w:rsidP="00625B09">
      <w:pPr>
        <w:jc w:val="both"/>
        <w:rPr>
          <w:rFonts w:ascii="Arial" w:hAnsi="Arial" w:cs="Arial"/>
          <w:b/>
          <w:spacing w:val="-3"/>
          <w:sz w:val="18"/>
          <w:szCs w:val="18"/>
        </w:rPr>
      </w:pPr>
    </w:p>
    <w:p w:rsidR="00625B09" w:rsidRPr="002D136C" w:rsidRDefault="00625B09" w:rsidP="00625B09">
      <w:pPr>
        <w:jc w:val="both"/>
        <w:rPr>
          <w:rFonts w:ascii="Arial" w:hAnsi="Arial" w:cs="Arial"/>
          <w:b/>
          <w:spacing w:val="-3"/>
          <w:sz w:val="18"/>
          <w:szCs w:val="18"/>
        </w:rPr>
      </w:pPr>
      <w:r w:rsidRPr="002D136C">
        <w:rPr>
          <w:rFonts w:ascii="Arial" w:hAnsi="Arial" w:cs="Arial"/>
          <w:b/>
          <w:spacing w:val="-3"/>
          <w:sz w:val="18"/>
          <w:szCs w:val="18"/>
        </w:rPr>
        <w:t xml:space="preserve"> Books Recommended:</w:t>
      </w:r>
    </w:p>
    <w:tbl>
      <w:tblPr>
        <w:tblW w:w="4846" w:type="pct"/>
        <w:jc w:val="center"/>
        <w:tblLook w:val="0000" w:firstRow="0" w:lastRow="0" w:firstColumn="0" w:lastColumn="0" w:noHBand="0" w:noVBand="0"/>
      </w:tblPr>
      <w:tblGrid>
        <w:gridCol w:w="361"/>
        <w:gridCol w:w="2034"/>
        <w:gridCol w:w="267"/>
        <w:gridCol w:w="6295"/>
      </w:tblGrid>
      <w:tr w:rsidR="00625B09" w:rsidRPr="002D136C" w:rsidTr="00852CE1">
        <w:trPr>
          <w:trHeight w:val="196"/>
          <w:jc w:val="center"/>
        </w:trPr>
        <w:tc>
          <w:tcPr>
            <w:tcW w:w="201" w:type="pct"/>
          </w:tcPr>
          <w:p w:rsidR="00625B09" w:rsidRPr="002D136C" w:rsidRDefault="00625B09" w:rsidP="00852CE1">
            <w:pPr>
              <w:suppressAutoHyphens/>
              <w:jc w:val="both"/>
              <w:rPr>
                <w:rFonts w:ascii="Arial" w:hAnsi="Arial" w:cs="Arial"/>
                <w:spacing w:val="-3"/>
                <w:sz w:val="18"/>
                <w:szCs w:val="18"/>
              </w:rPr>
            </w:pPr>
            <w:r w:rsidRPr="002D136C">
              <w:rPr>
                <w:rFonts w:ascii="Arial" w:hAnsi="Arial" w:cs="Arial"/>
                <w:spacing w:val="-3"/>
                <w:sz w:val="18"/>
                <w:szCs w:val="18"/>
              </w:rPr>
              <w:t>1.</w:t>
            </w:r>
          </w:p>
        </w:tc>
        <w:tc>
          <w:tcPr>
            <w:tcW w:w="1136" w:type="pct"/>
          </w:tcPr>
          <w:p w:rsidR="00625B09" w:rsidRPr="002D136C" w:rsidRDefault="00625B09" w:rsidP="00852CE1">
            <w:pPr>
              <w:rPr>
                <w:rFonts w:ascii="Arial" w:hAnsi="Arial" w:cs="Arial"/>
                <w:sz w:val="18"/>
                <w:szCs w:val="18"/>
              </w:rPr>
            </w:pPr>
            <w:r w:rsidRPr="002D136C">
              <w:rPr>
                <w:rFonts w:ascii="Arial" w:hAnsi="Arial" w:cs="Arial"/>
                <w:sz w:val="18"/>
                <w:szCs w:val="18"/>
              </w:rPr>
              <w:t>ImarSpaanjaars</w:t>
            </w:r>
          </w:p>
        </w:tc>
        <w:tc>
          <w:tcPr>
            <w:tcW w:w="149" w:type="pct"/>
          </w:tcPr>
          <w:p w:rsidR="00625B09" w:rsidRPr="002D136C" w:rsidRDefault="00625B09" w:rsidP="00852CE1">
            <w:pPr>
              <w:rPr>
                <w:rFonts w:ascii="Arial" w:hAnsi="Arial" w:cs="Arial"/>
                <w:sz w:val="18"/>
                <w:szCs w:val="18"/>
              </w:rPr>
            </w:pPr>
            <w:r w:rsidRPr="002D136C">
              <w:rPr>
                <w:rFonts w:ascii="Arial" w:hAnsi="Arial" w:cs="Arial"/>
                <w:sz w:val="18"/>
                <w:szCs w:val="18"/>
              </w:rPr>
              <w:t>:</w:t>
            </w:r>
          </w:p>
        </w:tc>
        <w:tc>
          <w:tcPr>
            <w:tcW w:w="3514" w:type="pct"/>
          </w:tcPr>
          <w:p w:rsidR="00625B09" w:rsidRPr="002D136C" w:rsidRDefault="00625B09" w:rsidP="00852CE1">
            <w:pPr>
              <w:rPr>
                <w:rFonts w:ascii="Arial" w:hAnsi="Arial" w:cs="Arial"/>
                <w:sz w:val="18"/>
                <w:szCs w:val="18"/>
              </w:rPr>
            </w:pPr>
            <w:r w:rsidRPr="002D136C">
              <w:rPr>
                <w:rFonts w:ascii="Arial" w:hAnsi="Arial" w:cs="Arial"/>
                <w:b/>
                <w:sz w:val="18"/>
                <w:szCs w:val="18"/>
              </w:rPr>
              <w:t xml:space="preserve">Beginning ASP.NET 4.5.1: in C# and VB, </w:t>
            </w:r>
            <w:r w:rsidRPr="002D136C">
              <w:rPr>
                <w:rFonts w:ascii="Arial" w:hAnsi="Arial" w:cs="Arial"/>
                <w:i/>
                <w:sz w:val="18"/>
                <w:szCs w:val="18"/>
              </w:rPr>
              <w:t>Wrox</w:t>
            </w:r>
          </w:p>
        </w:tc>
      </w:tr>
      <w:tr w:rsidR="00625B09" w:rsidRPr="002D136C" w:rsidTr="00852CE1">
        <w:trPr>
          <w:trHeight w:val="109"/>
          <w:jc w:val="center"/>
        </w:trPr>
        <w:tc>
          <w:tcPr>
            <w:tcW w:w="201" w:type="pct"/>
          </w:tcPr>
          <w:p w:rsidR="00625B09" w:rsidRPr="006A5690" w:rsidRDefault="00625B09" w:rsidP="00852CE1">
            <w:pPr>
              <w:suppressAutoHyphens/>
              <w:jc w:val="both"/>
              <w:rPr>
                <w:rFonts w:ascii="Arial" w:hAnsi="Arial" w:cs="Arial"/>
                <w:spacing w:val="-3"/>
                <w:sz w:val="18"/>
                <w:szCs w:val="18"/>
              </w:rPr>
            </w:pPr>
            <w:r w:rsidRPr="002D136C">
              <w:rPr>
                <w:rFonts w:ascii="Arial" w:hAnsi="Arial" w:cs="Arial"/>
                <w:spacing w:val="-3"/>
                <w:sz w:val="18"/>
                <w:szCs w:val="18"/>
              </w:rPr>
              <w:t>2.</w:t>
            </w:r>
          </w:p>
        </w:tc>
        <w:tc>
          <w:tcPr>
            <w:tcW w:w="1136" w:type="pct"/>
          </w:tcPr>
          <w:p w:rsidR="00625B09" w:rsidRPr="002D136C" w:rsidRDefault="00625B09" w:rsidP="00852CE1">
            <w:pPr>
              <w:rPr>
                <w:rFonts w:ascii="Arial" w:hAnsi="Arial" w:cs="Arial"/>
                <w:sz w:val="18"/>
                <w:szCs w:val="18"/>
              </w:rPr>
            </w:pPr>
            <w:r w:rsidRPr="002D136C">
              <w:rPr>
                <w:rFonts w:ascii="Arial" w:hAnsi="Arial" w:cs="Arial"/>
                <w:sz w:val="18"/>
                <w:szCs w:val="18"/>
              </w:rPr>
              <w:t>BrankoAjzele</w:t>
            </w:r>
          </w:p>
        </w:tc>
        <w:tc>
          <w:tcPr>
            <w:tcW w:w="149" w:type="pct"/>
          </w:tcPr>
          <w:p w:rsidR="00625B09" w:rsidRPr="002D136C" w:rsidRDefault="00625B09" w:rsidP="00852CE1">
            <w:pPr>
              <w:rPr>
                <w:rFonts w:ascii="Arial" w:hAnsi="Arial" w:cs="Arial"/>
                <w:sz w:val="18"/>
                <w:szCs w:val="18"/>
              </w:rPr>
            </w:pPr>
            <w:r w:rsidRPr="002D136C">
              <w:rPr>
                <w:rFonts w:ascii="Arial" w:hAnsi="Arial" w:cs="Arial"/>
                <w:sz w:val="18"/>
                <w:szCs w:val="18"/>
              </w:rPr>
              <w:t>:</w:t>
            </w:r>
          </w:p>
        </w:tc>
        <w:tc>
          <w:tcPr>
            <w:tcW w:w="3514" w:type="pct"/>
          </w:tcPr>
          <w:p w:rsidR="00625B09" w:rsidRPr="002D136C" w:rsidRDefault="00625B09" w:rsidP="00852CE1">
            <w:pPr>
              <w:ind w:right="72"/>
              <w:rPr>
                <w:rFonts w:ascii="Arial" w:hAnsi="Arial" w:cs="Arial"/>
                <w:sz w:val="18"/>
                <w:szCs w:val="18"/>
              </w:rPr>
            </w:pPr>
            <w:r w:rsidRPr="002D136C">
              <w:rPr>
                <w:rFonts w:ascii="Arial" w:hAnsi="Arial" w:cs="Arial"/>
                <w:b/>
                <w:sz w:val="18"/>
                <w:szCs w:val="18"/>
              </w:rPr>
              <w:t>Mastering PHP 7</w:t>
            </w:r>
            <w:r w:rsidRPr="002D136C">
              <w:rPr>
                <w:rFonts w:ascii="Arial" w:hAnsi="Arial" w:cs="Arial"/>
                <w:sz w:val="18"/>
                <w:szCs w:val="18"/>
              </w:rPr>
              <w:t xml:space="preserve">, </w:t>
            </w:r>
            <w:r w:rsidRPr="002D136C">
              <w:rPr>
                <w:rFonts w:ascii="Arial" w:hAnsi="Arial" w:cs="Arial"/>
                <w:i/>
                <w:sz w:val="18"/>
                <w:szCs w:val="18"/>
              </w:rPr>
              <w:t>Packt Publishing</w:t>
            </w:r>
          </w:p>
        </w:tc>
      </w:tr>
      <w:tr w:rsidR="00625B09" w:rsidRPr="002D136C" w:rsidTr="00852CE1">
        <w:trPr>
          <w:trHeight w:val="109"/>
          <w:jc w:val="center"/>
        </w:trPr>
        <w:tc>
          <w:tcPr>
            <w:tcW w:w="201" w:type="pct"/>
          </w:tcPr>
          <w:p w:rsidR="00625B09" w:rsidRPr="006A5690" w:rsidRDefault="00625B09" w:rsidP="00852CE1">
            <w:pPr>
              <w:suppressAutoHyphens/>
              <w:jc w:val="both"/>
              <w:rPr>
                <w:rFonts w:ascii="Arial" w:hAnsi="Arial" w:cs="Arial"/>
                <w:spacing w:val="-3"/>
                <w:sz w:val="18"/>
                <w:szCs w:val="18"/>
              </w:rPr>
            </w:pPr>
            <w:r w:rsidRPr="002D136C">
              <w:rPr>
                <w:rFonts w:ascii="Arial" w:hAnsi="Arial" w:cs="Arial"/>
                <w:spacing w:val="-3"/>
                <w:sz w:val="18"/>
                <w:szCs w:val="18"/>
              </w:rPr>
              <w:t>3.</w:t>
            </w:r>
          </w:p>
        </w:tc>
        <w:tc>
          <w:tcPr>
            <w:tcW w:w="1136" w:type="pct"/>
          </w:tcPr>
          <w:p w:rsidR="00625B09" w:rsidRPr="002D136C" w:rsidRDefault="00625B09" w:rsidP="00852CE1">
            <w:pPr>
              <w:rPr>
                <w:rFonts w:ascii="Arial" w:hAnsi="Arial" w:cs="Arial"/>
                <w:sz w:val="18"/>
                <w:szCs w:val="18"/>
              </w:rPr>
            </w:pPr>
            <w:r w:rsidRPr="002D136C">
              <w:rPr>
                <w:rFonts w:ascii="Arial" w:hAnsi="Arial" w:cs="Arial"/>
                <w:sz w:val="18"/>
                <w:szCs w:val="18"/>
              </w:rPr>
              <w:t>Holovaty, Adrian, Kaplan-Moss, Jacob</w:t>
            </w:r>
          </w:p>
        </w:tc>
        <w:tc>
          <w:tcPr>
            <w:tcW w:w="149" w:type="pct"/>
          </w:tcPr>
          <w:p w:rsidR="00625B09" w:rsidRPr="002D136C" w:rsidRDefault="00625B09" w:rsidP="00852CE1">
            <w:pPr>
              <w:rPr>
                <w:rFonts w:ascii="Arial" w:hAnsi="Arial" w:cs="Arial"/>
                <w:sz w:val="18"/>
                <w:szCs w:val="18"/>
              </w:rPr>
            </w:pPr>
            <w:r w:rsidRPr="002D136C">
              <w:rPr>
                <w:rFonts w:ascii="Arial" w:hAnsi="Arial" w:cs="Arial"/>
                <w:sz w:val="18"/>
                <w:szCs w:val="18"/>
              </w:rPr>
              <w:t>:</w:t>
            </w:r>
          </w:p>
        </w:tc>
        <w:tc>
          <w:tcPr>
            <w:tcW w:w="3514" w:type="pct"/>
          </w:tcPr>
          <w:p w:rsidR="00625B09" w:rsidRPr="002D136C" w:rsidRDefault="00625B09" w:rsidP="00852CE1">
            <w:pPr>
              <w:ind w:right="72"/>
              <w:rPr>
                <w:rFonts w:ascii="Arial" w:hAnsi="Arial" w:cs="Arial"/>
                <w:b/>
                <w:sz w:val="18"/>
                <w:szCs w:val="18"/>
              </w:rPr>
            </w:pPr>
            <w:r w:rsidRPr="002D136C">
              <w:rPr>
                <w:rFonts w:ascii="Arial" w:hAnsi="Arial" w:cs="Arial"/>
                <w:b/>
                <w:sz w:val="18"/>
                <w:szCs w:val="18"/>
              </w:rPr>
              <w:t xml:space="preserve">The Definitive Guide to Django: Web Development Done Right, </w:t>
            </w:r>
            <w:r w:rsidRPr="002D136C">
              <w:rPr>
                <w:rFonts w:ascii="Arial" w:hAnsi="Arial" w:cs="Arial"/>
                <w:i/>
                <w:sz w:val="18"/>
                <w:szCs w:val="18"/>
              </w:rPr>
              <w:t>Apress</w:t>
            </w:r>
          </w:p>
        </w:tc>
      </w:tr>
      <w:bookmarkEnd w:id="7"/>
    </w:tbl>
    <w:p w:rsidR="00625B09" w:rsidRDefault="00625B09" w:rsidP="00625B09">
      <w:pPr>
        <w:spacing w:line="216" w:lineRule="auto"/>
        <w:jc w:val="center"/>
        <w:rPr>
          <w:rFonts w:ascii="Arial" w:hAnsi="Arial" w:cs="Arial"/>
          <w:sz w:val="18"/>
          <w:szCs w:val="18"/>
        </w:rPr>
      </w:pPr>
    </w:p>
    <w:p w:rsidR="00625B09" w:rsidRPr="002D136C" w:rsidRDefault="00625B09" w:rsidP="005208CD">
      <w:pPr>
        <w:spacing w:line="216" w:lineRule="auto"/>
        <w:rPr>
          <w:rFonts w:ascii="Arial" w:hAnsi="Arial" w:cs="Arial"/>
          <w:sz w:val="18"/>
          <w:szCs w:val="18"/>
        </w:rPr>
      </w:pPr>
    </w:p>
    <w:p w:rsidR="00625B09" w:rsidRPr="008D6254" w:rsidRDefault="00625B09" w:rsidP="00625B09">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Pr>
          <w:rFonts w:ascii="Arial" w:hAnsi="Arial" w:cs="Arial"/>
          <w:b/>
          <w:bCs/>
          <w:iCs/>
          <w:sz w:val="18"/>
          <w:szCs w:val="18"/>
        </w:rPr>
        <w:t>CSE 313</w:t>
      </w:r>
      <w:r w:rsidRPr="008D6254">
        <w:rPr>
          <w:rFonts w:ascii="Arial" w:hAnsi="Arial" w:cs="Arial"/>
          <w:b/>
          <w:bCs/>
          <w:iCs/>
          <w:sz w:val="18"/>
          <w:szCs w:val="18"/>
        </w:rPr>
        <w:t>2: Web Engineering Lab</w:t>
      </w:r>
    </w:p>
    <w:p w:rsidR="00625B09" w:rsidRPr="008D6254" w:rsidRDefault="00625B09" w:rsidP="00625B09">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8D6254">
        <w:rPr>
          <w:rFonts w:ascii="Arial" w:hAnsi="Arial" w:cs="Arial"/>
          <w:b/>
          <w:bCs/>
          <w:iCs/>
          <w:sz w:val="18"/>
          <w:szCs w:val="18"/>
        </w:rPr>
        <w:t xml:space="preserve">Credits: </w:t>
      </w:r>
      <w:r w:rsidRPr="008D6254">
        <w:rPr>
          <w:rFonts w:ascii="Arial" w:hAnsi="Arial" w:cs="Arial"/>
          <w:iCs/>
          <w:sz w:val="18"/>
          <w:szCs w:val="18"/>
        </w:rPr>
        <w:t xml:space="preserve">1 </w:t>
      </w:r>
      <w:r w:rsidR="00844CE6">
        <w:rPr>
          <w:rFonts w:ascii="Arial" w:hAnsi="Arial" w:cs="Arial"/>
          <w:b/>
          <w:bCs/>
          <w:iCs/>
          <w:sz w:val="18"/>
          <w:szCs w:val="18"/>
        </w:rPr>
        <w:t>Contact Hours: 28</w:t>
      </w:r>
    </w:p>
    <w:p w:rsidR="00625B09" w:rsidRPr="008D6254" w:rsidRDefault="00625B09" w:rsidP="00625B09">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8D6254">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625B09" w:rsidRPr="008D6254" w:rsidRDefault="00625B09" w:rsidP="00625B09">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625B09" w:rsidRPr="008D6254" w:rsidTr="00852CE1">
        <w:trPr>
          <w:jc w:val="center"/>
        </w:trPr>
        <w:tc>
          <w:tcPr>
            <w:tcW w:w="1439" w:type="dxa"/>
          </w:tcPr>
          <w:p w:rsidR="00625B09" w:rsidRPr="008D6254" w:rsidRDefault="00625B09" w:rsidP="00852CE1">
            <w:pPr>
              <w:spacing w:line="216" w:lineRule="auto"/>
              <w:rPr>
                <w:rFonts w:ascii="Arial" w:hAnsi="Arial" w:cs="Arial"/>
                <w:b/>
                <w:bCs/>
                <w:sz w:val="18"/>
                <w:szCs w:val="18"/>
              </w:rPr>
            </w:pPr>
            <w:r w:rsidRPr="008D6254">
              <w:rPr>
                <w:rFonts w:ascii="Arial" w:hAnsi="Arial" w:cs="Arial"/>
                <w:b/>
                <w:sz w:val="18"/>
                <w:szCs w:val="18"/>
              </w:rPr>
              <w:t>Prerequisite:</w:t>
            </w:r>
          </w:p>
        </w:tc>
        <w:tc>
          <w:tcPr>
            <w:tcW w:w="7741" w:type="dxa"/>
          </w:tcPr>
          <w:p w:rsidR="00625B09" w:rsidRPr="008D6254" w:rsidRDefault="00EB03DA" w:rsidP="00852CE1">
            <w:pPr>
              <w:spacing w:line="216" w:lineRule="auto"/>
              <w:rPr>
                <w:rFonts w:ascii="Arial" w:hAnsi="Arial" w:cs="Arial"/>
                <w:iCs/>
                <w:sz w:val="18"/>
                <w:szCs w:val="18"/>
              </w:rPr>
            </w:pPr>
            <w:r>
              <w:rPr>
                <w:rFonts w:ascii="Arial" w:hAnsi="Arial" w:cs="Arial"/>
                <w:iCs/>
                <w:sz w:val="18"/>
                <w:szCs w:val="18"/>
              </w:rPr>
              <w:t xml:space="preserve">CSE2252 </w:t>
            </w:r>
            <w:r w:rsidRPr="00EB03DA">
              <w:rPr>
                <w:rFonts w:ascii="Arial" w:hAnsi="Arial" w:cs="Arial"/>
                <w:iCs/>
                <w:sz w:val="18"/>
                <w:szCs w:val="18"/>
              </w:rPr>
              <w:t>Web Application Development Lab</w:t>
            </w:r>
          </w:p>
        </w:tc>
      </w:tr>
      <w:tr w:rsidR="00625B09" w:rsidRPr="008D6254" w:rsidTr="00852CE1">
        <w:trPr>
          <w:jc w:val="center"/>
        </w:trPr>
        <w:tc>
          <w:tcPr>
            <w:tcW w:w="1439" w:type="dxa"/>
          </w:tcPr>
          <w:p w:rsidR="00625B09" w:rsidRPr="008D6254" w:rsidRDefault="00625B09" w:rsidP="00852CE1">
            <w:pPr>
              <w:spacing w:line="216" w:lineRule="auto"/>
              <w:rPr>
                <w:rFonts w:ascii="Arial" w:hAnsi="Arial" w:cs="Arial"/>
                <w:b/>
                <w:sz w:val="18"/>
                <w:szCs w:val="18"/>
              </w:rPr>
            </w:pPr>
            <w:r w:rsidRPr="008D6254">
              <w:rPr>
                <w:rFonts w:ascii="Arial" w:hAnsi="Arial" w:cs="Arial"/>
                <w:b/>
                <w:sz w:val="18"/>
                <w:szCs w:val="18"/>
              </w:rPr>
              <w:t>Course Type</w:t>
            </w:r>
          </w:p>
        </w:tc>
        <w:tc>
          <w:tcPr>
            <w:tcW w:w="7741" w:type="dxa"/>
          </w:tcPr>
          <w:p w:rsidR="00625B09" w:rsidRPr="008D6254" w:rsidRDefault="009F4EBA" w:rsidP="00852CE1">
            <w:pPr>
              <w:spacing w:line="216" w:lineRule="auto"/>
              <w:rPr>
                <w:rFonts w:ascii="Arial" w:hAnsi="Arial" w:cs="Arial"/>
                <w:iCs/>
                <w:sz w:val="18"/>
                <w:szCs w:val="18"/>
              </w:rPr>
            </w:pPr>
            <w:sdt>
              <w:sdtPr>
                <w:rPr>
                  <w:rFonts w:ascii="Arial" w:hAnsi="Arial" w:cs="Arial"/>
                  <w:iCs/>
                  <w:sz w:val="18"/>
                  <w:szCs w:val="18"/>
                </w:rPr>
                <w:id w:val="-1999718756"/>
              </w:sdtPr>
              <w:sdtEndPr/>
              <w:sdtContent>
                <w:r w:rsidR="00625B09" w:rsidRPr="008D6254">
                  <w:rPr>
                    <w:rFonts w:ascii="MS Gothic" w:eastAsia="MS Gothic" w:hAnsi="MS Gothic" w:cs="MS Gothic" w:hint="eastAsia"/>
                    <w:iCs/>
                    <w:sz w:val="18"/>
                    <w:szCs w:val="18"/>
                  </w:rPr>
                  <w:t>☐</w:t>
                </w:r>
              </w:sdtContent>
            </w:sdt>
            <w:r w:rsidR="00625B09" w:rsidRPr="008D6254">
              <w:rPr>
                <w:rFonts w:ascii="Arial" w:hAnsi="Arial" w:cs="Arial"/>
                <w:iCs/>
                <w:sz w:val="18"/>
                <w:szCs w:val="18"/>
              </w:rPr>
              <w:t xml:space="preserve"> Theory         </w:t>
            </w:r>
            <w:sdt>
              <w:sdtPr>
                <w:rPr>
                  <w:rFonts w:ascii="Arial" w:hAnsi="Arial" w:cs="Arial"/>
                  <w:iCs/>
                  <w:sz w:val="18"/>
                  <w:szCs w:val="18"/>
                </w:rPr>
                <w:id w:val="-591163898"/>
              </w:sdtPr>
              <w:sdtEndPr/>
              <w:sdtContent>
                <w:r w:rsidR="00625B09" w:rsidRPr="008D6254">
                  <w:rPr>
                    <w:rFonts w:ascii="MS Gothic" w:eastAsia="MS Gothic" w:hAnsi="MS Gothic" w:cs="MS Gothic" w:hint="eastAsia"/>
                    <w:iCs/>
                    <w:sz w:val="18"/>
                    <w:szCs w:val="18"/>
                  </w:rPr>
                  <w:t>☒</w:t>
                </w:r>
              </w:sdtContent>
            </w:sdt>
            <w:r w:rsidR="00625B09" w:rsidRPr="008D6254">
              <w:rPr>
                <w:rFonts w:ascii="Arial" w:hAnsi="Arial" w:cs="Arial"/>
                <w:iCs/>
                <w:sz w:val="18"/>
                <w:szCs w:val="18"/>
              </w:rPr>
              <w:t xml:space="preserve">  Laboratory work         </w:t>
            </w:r>
            <w:sdt>
              <w:sdtPr>
                <w:rPr>
                  <w:rFonts w:ascii="Arial" w:hAnsi="Arial" w:cs="Arial"/>
                  <w:iCs/>
                  <w:sz w:val="18"/>
                  <w:szCs w:val="18"/>
                </w:rPr>
                <w:id w:val="-877001661"/>
              </w:sdtPr>
              <w:sdtEndPr/>
              <w:sdtContent>
                <w:r w:rsidR="00625B09" w:rsidRPr="008D6254">
                  <w:rPr>
                    <w:rFonts w:ascii="MS Gothic" w:eastAsia="MS Gothic" w:hAnsi="MS Gothic" w:cs="MS Gothic" w:hint="eastAsia"/>
                    <w:iCs/>
                    <w:sz w:val="18"/>
                    <w:szCs w:val="18"/>
                  </w:rPr>
                  <w:t>☐</w:t>
                </w:r>
              </w:sdtContent>
            </w:sdt>
            <w:r w:rsidR="00625B09" w:rsidRPr="008D6254">
              <w:rPr>
                <w:rFonts w:ascii="Arial" w:hAnsi="Arial" w:cs="Arial"/>
                <w:iCs/>
                <w:sz w:val="18"/>
                <w:szCs w:val="18"/>
              </w:rPr>
              <w:t xml:space="preserve">  Project work      </w:t>
            </w:r>
            <w:sdt>
              <w:sdtPr>
                <w:rPr>
                  <w:rFonts w:ascii="Arial" w:hAnsi="Arial" w:cs="Arial"/>
                  <w:iCs/>
                  <w:sz w:val="18"/>
                  <w:szCs w:val="18"/>
                </w:rPr>
                <w:id w:val="-655608966"/>
              </w:sdtPr>
              <w:sdtEndPr/>
              <w:sdtContent>
                <w:r w:rsidR="00625B09" w:rsidRPr="008D6254">
                  <w:rPr>
                    <w:rFonts w:ascii="MS Gothic" w:eastAsia="MS Gothic" w:hAnsi="MS Gothic" w:cs="MS Gothic" w:hint="eastAsia"/>
                    <w:iCs/>
                    <w:sz w:val="18"/>
                    <w:szCs w:val="18"/>
                  </w:rPr>
                  <w:t>☐</w:t>
                </w:r>
              </w:sdtContent>
            </w:sdt>
            <w:r w:rsidR="00625B09" w:rsidRPr="008D6254">
              <w:rPr>
                <w:rFonts w:ascii="Arial" w:hAnsi="Arial" w:cs="Arial"/>
                <w:iCs/>
                <w:sz w:val="18"/>
                <w:szCs w:val="18"/>
              </w:rPr>
              <w:t xml:space="preserve">  Viva Voce                    </w:t>
            </w:r>
          </w:p>
        </w:tc>
      </w:tr>
      <w:tr w:rsidR="00625B09" w:rsidRPr="008D6254" w:rsidTr="00852CE1">
        <w:trPr>
          <w:trHeight w:val="238"/>
          <w:jc w:val="center"/>
        </w:trPr>
        <w:tc>
          <w:tcPr>
            <w:tcW w:w="1439" w:type="dxa"/>
          </w:tcPr>
          <w:p w:rsidR="00625B09" w:rsidRPr="008D6254" w:rsidRDefault="00625B09" w:rsidP="00852CE1">
            <w:pPr>
              <w:spacing w:line="216" w:lineRule="auto"/>
              <w:ind w:left="2160" w:hanging="2160"/>
              <w:rPr>
                <w:rFonts w:ascii="Arial" w:hAnsi="Arial" w:cs="Arial"/>
                <w:b/>
                <w:bCs/>
                <w:sz w:val="18"/>
                <w:szCs w:val="18"/>
              </w:rPr>
            </w:pPr>
            <w:r w:rsidRPr="008D6254">
              <w:rPr>
                <w:rFonts w:ascii="Arial" w:hAnsi="Arial" w:cs="Arial"/>
                <w:b/>
                <w:bCs/>
                <w:sz w:val="18"/>
                <w:szCs w:val="18"/>
              </w:rPr>
              <w:t>Motivation</w:t>
            </w:r>
          </w:p>
        </w:tc>
        <w:tc>
          <w:tcPr>
            <w:tcW w:w="7741" w:type="dxa"/>
          </w:tcPr>
          <w:p w:rsidR="00625B09" w:rsidRPr="008D6254" w:rsidRDefault="00625B09" w:rsidP="00852CE1">
            <w:pPr>
              <w:spacing w:line="216" w:lineRule="auto"/>
              <w:rPr>
                <w:rFonts w:ascii="Arial" w:hAnsi="Arial" w:cs="Arial"/>
                <w:b/>
                <w:iCs/>
                <w:sz w:val="18"/>
                <w:szCs w:val="18"/>
              </w:rPr>
            </w:pPr>
            <w:r w:rsidRPr="008D6254">
              <w:rPr>
                <w:rFonts w:ascii="Arial" w:hAnsi="Arial" w:cs="Arial"/>
                <w:iCs/>
                <w:sz w:val="18"/>
                <w:szCs w:val="18"/>
              </w:rPr>
              <w:t>Web Engineering Lab is an introduction to the design, creation, and maintenance of web pages and websites which will help the students to evaluate website quality, learn how to create and maintain quality web pages, learn about web design standards</w:t>
            </w:r>
          </w:p>
        </w:tc>
      </w:tr>
      <w:tr w:rsidR="00625B09" w:rsidRPr="008D6254" w:rsidTr="00852CE1">
        <w:trPr>
          <w:trHeight w:val="238"/>
          <w:jc w:val="center"/>
        </w:trPr>
        <w:tc>
          <w:tcPr>
            <w:tcW w:w="9180" w:type="dxa"/>
            <w:gridSpan w:val="2"/>
          </w:tcPr>
          <w:p w:rsidR="00625B09" w:rsidRPr="008D6254" w:rsidRDefault="00625B09" w:rsidP="00852CE1">
            <w:pPr>
              <w:spacing w:line="216" w:lineRule="auto"/>
              <w:rPr>
                <w:rFonts w:ascii="Arial" w:hAnsi="Arial" w:cs="Arial"/>
                <w:b/>
                <w:bCs/>
                <w:sz w:val="18"/>
                <w:szCs w:val="18"/>
              </w:rPr>
            </w:pPr>
            <w:r w:rsidRPr="008D6254">
              <w:rPr>
                <w:rFonts w:ascii="Arial" w:hAnsi="Arial" w:cs="Arial"/>
                <w:b/>
                <w:bCs/>
                <w:sz w:val="18"/>
                <w:szCs w:val="18"/>
              </w:rPr>
              <w:t>Course Objective:</w:t>
            </w:r>
          </w:p>
          <w:p w:rsidR="00625B09" w:rsidRPr="008D6254" w:rsidRDefault="00625B09" w:rsidP="00852CE1">
            <w:pPr>
              <w:spacing w:line="216" w:lineRule="auto"/>
              <w:jc w:val="both"/>
              <w:rPr>
                <w:rFonts w:ascii="Arial" w:hAnsi="Arial" w:cs="Arial"/>
                <w:iCs/>
                <w:sz w:val="18"/>
                <w:szCs w:val="18"/>
              </w:rPr>
            </w:pPr>
            <w:r w:rsidRPr="008D6254">
              <w:rPr>
                <w:rFonts w:ascii="Arial" w:hAnsi="Arial" w:cs="Arial"/>
                <w:iCs/>
                <w:sz w:val="18"/>
                <w:szCs w:val="18"/>
              </w:rPr>
              <w:t>This course is an introduction to programming for the World Wide Web. We will cover all the major pieces of how</w:t>
            </w:r>
          </w:p>
          <w:p w:rsidR="00625B09" w:rsidRPr="008D6254" w:rsidRDefault="00625B09" w:rsidP="007B7802">
            <w:pPr>
              <w:spacing w:line="216" w:lineRule="auto"/>
              <w:jc w:val="both"/>
              <w:rPr>
                <w:rFonts w:ascii="Arial" w:hAnsi="Arial" w:cs="Arial"/>
                <w:iCs/>
                <w:sz w:val="18"/>
                <w:szCs w:val="18"/>
              </w:rPr>
            </w:pPr>
            <w:r w:rsidRPr="008D6254">
              <w:rPr>
                <w:rFonts w:ascii="Arial" w:hAnsi="Arial" w:cs="Arial"/>
                <w:iCs/>
                <w:sz w:val="18"/>
                <w:szCs w:val="18"/>
              </w:rPr>
              <w:t>websites work. This will include the relationship between clients and servers, how web pages are constructed, and how the internet works. Several web technologies will be examined in depth</w:t>
            </w:r>
          </w:p>
        </w:tc>
      </w:tr>
    </w:tbl>
    <w:p w:rsidR="00625B09" w:rsidRPr="008D6254" w:rsidRDefault="00625B09" w:rsidP="00625B09">
      <w:pPr>
        <w:spacing w:line="216" w:lineRule="auto"/>
        <w:jc w:val="center"/>
        <w:rPr>
          <w:rFonts w:ascii="Arial" w:hAnsi="Arial" w:cs="Arial"/>
          <w:sz w:val="18"/>
          <w:szCs w:val="18"/>
        </w:rPr>
      </w:pPr>
    </w:p>
    <w:p w:rsidR="00625B09" w:rsidRPr="008D6254" w:rsidRDefault="00625B09" w:rsidP="00625B09">
      <w:pPr>
        <w:autoSpaceDE w:val="0"/>
        <w:autoSpaceDN w:val="0"/>
        <w:adjustRightInd w:val="0"/>
        <w:spacing w:line="216" w:lineRule="auto"/>
        <w:jc w:val="center"/>
        <w:rPr>
          <w:rFonts w:ascii="Arial" w:hAnsi="Arial" w:cs="Arial"/>
          <w:b/>
          <w:color w:val="000000" w:themeColor="text1"/>
          <w:sz w:val="18"/>
          <w:szCs w:val="18"/>
        </w:rPr>
      </w:pPr>
      <w:r w:rsidRPr="008D625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2009"/>
        <w:gridCol w:w="1051"/>
        <w:gridCol w:w="1747"/>
        <w:gridCol w:w="1612"/>
      </w:tblGrid>
      <w:tr w:rsidR="00625B09" w:rsidRPr="008D6254" w:rsidTr="00852CE1">
        <w:trPr>
          <w:trHeight w:val="877"/>
          <w:jc w:val="center"/>
        </w:trPr>
        <w:tc>
          <w:tcPr>
            <w:tcW w:w="646"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 No.</w:t>
            </w:r>
          </w:p>
        </w:tc>
        <w:tc>
          <w:tcPr>
            <w:tcW w:w="2110"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 Statement</w:t>
            </w:r>
          </w:p>
        </w:tc>
        <w:tc>
          <w:tcPr>
            <w:tcW w:w="2009"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Corresponding PO</w:t>
            </w:r>
          </w:p>
        </w:tc>
        <w:tc>
          <w:tcPr>
            <w:tcW w:w="1051"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Domain / level of learning taxonomy</w:t>
            </w:r>
          </w:p>
        </w:tc>
        <w:tc>
          <w:tcPr>
            <w:tcW w:w="1747"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Delivery methods and activities</w:t>
            </w:r>
          </w:p>
        </w:tc>
        <w:tc>
          <w:tcPr>
            <w:tcW w:w="1612"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Assessment tools</w:t>
            </w:r>
          </w:p>
        </w:tc>
      </w:tr>
      <w:tr w:rsidR="00625B09" w:rsidRPr="008D6254" w:rsidTr="00852CE1">
        <w:trPr>
          <w:trHeight w:val="1646"/>
          <w:jc w:val="center"/>
        </w:trPr>
        <w:tc>
          <w:tcPr>
            <w:tcW w:w="646"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CO1</w:t>
            </w:r>
          </w:p>
        </w:tc>
        <w:tc>
          <w:tcPr>
            <w:tcW w:w="2110" w:type="dxa"/>
            <w:vAlign w:val="center"/>
          </w:tcPr>
          <w:p w:rsidR="00625B09" w:rsidRDefault="00625B09" w:rsidP="00852CE1">
            <w:pPr>
              <w:pStyle w:val="ListParagraph"/>
              <w:spacing w:after="0" w:line="216" w:lineRule="auto"/>
              <w:ind w:left="-18"/>
              <w:jc w:val="center"/>
              <w:rPr>
                <w:rFonts w:ascii="Arial" w:hAnsi="Arial" w:cs="Arial"/>
                <w:color w:val="000000" w:themeColor="text1"/>
                <w:sz w:val="18"/>
                <w:szCs w:val="18"/>
              </w:rPr>
            </w:pPr>
            <w:r w:rsidRPr="00585DF9">
              <w:rPr>
                <w:rFonts w:ascii="Arial" w:hAnsi="Arial" w:cs="Arial"/>
                <w:bCs/>
                <w:color w:val="000000" w:themeColor="text1"/>
                <w:sz w:val="18"/>
                <w:szCs w:val="18"/>
              </w:rPr>
              <w:t>To</w:t>
            </w:r>
            <w:r w:rsidRPr="008D6254">
              <w:rPr>
                <w:rFonts w:ascii="Arial" w:hAnsi="Arial" w:cs="Arial"/>
                <w:b/>
                <w:color w:val="000000" w:themeColor="text1"/>
                <w:sz w:val="18"/>
                <w:szCs w:val="18"/>
              </w:rPr>
              <w:t xml:space="preserve"> understand </w:t>
            </w:r>
            <w:r w:rsidRPr="008D6254">
              <w:rPr>
                <w:rFonts w:ascii="Arial" w:hAnsi="Arial" w:cs="Arial"/>
                <w:color w:val="000000" w:themeColor="text1"/>
                <w:sz w:val="18"/>
                <w:szCs w:val="18"/>
              </w:rPr>
              <w:t>Detail knowledge of the relationship between client and server and client-side and server-side programming</w:t>
            </w:r>
          </w:p>
          <w:p w:rsidR="00625B09" w:rsidRPr="008D6254" w:rsidRDefault="00625B09" w:rsidP="00852CE1">
            <w:pPr>
              <w:pStyle w:val="ListParagraph"/>
              <w:spacing w:after="0" w:line="216" w:lineRule="auto"/>
              <w:ind w:left="-18"/>
              <w:jc w:val="center"/>
              <w:rPr>
                <w:rFonts w:ascii="Arial" w:hAnsi="Arial" w:cs="Arial"/>
                <w:color w:val="000000" w:themeColor="text1"/>
                <w:sz w:val="18"/>
                <w:szCs w:val="18"/>
              </w:rPr>
            </w:pPr>
          </w:p>
        </w:tc>
        <w:tc>
          <w:tcPr>
            <w:tcW w:w="2009" w:type="dxa"/>
            <w:vAlign w:val="center"/>
          </w:tcPr>
          <w:p w:rsidR="00625B09" w:rsidRPr="008D6254" w:rsidRDefault="00625B09" w:rsidP="00852CE1">
            <w:pPr>
              <w:pStyle w:val="ListParagraph"/>
              <w:spacing w:after="0" w:line="216" w:lineRule="auto"/>
              <w:ind w:left="0"/>
              <w:jc w:val="center"/>
              <w:rPr>
                <w:rFonts w:ascii="Arial" w:hAnsi="Arial" w:cs="Arial"/>
                <w:b/>
                <w:bCs/>
                <w:color w:val="000000" w:themeColor="text1"/>
                <w:sz w:val="18"/>
                <w:szCs w:val="18"/>
              </w:rPr>
            </w:pPr>
            <w:r w:rsidRPr="008D6254">
              <w:rPr>
                <w:rFonts w:ascii="Arial" w:hAnsi="Arial" w:cs="Arial"/>
                <w:b/>
                <w:bCs/>
                <w:color w:val="000000" w:themeColor="text1"/>
                <w:sz w:val="18"/>
                <w:szCs w:val="18"/>
              </w:rPr>
              <w:t>Modern tool usages</w:t>
            </w:r>
          </w:p>
          <w:p w:rsidR="00625B09" w:rsidRPr="008D6254" w:rsidRDefault="00625B09" w:rsidP="00852CE1">
            <w:pPr>
              <w:pStyle w:val="ListParagraph"/>
              <w:spacing w:after="0" w:line="216" w:lineRule="auto"/>
              <w:ind w:left="0"/>
              <w:jc w:val="center"/>
              <w:rPr>
                <w:rFonts w:ascii="Arial" w:hAnsi="Arial" w:cs="Arial"/>
                <w:color w:val="000000" w:themeColor="text1"/>
                <w:sz w:val="18"/>
                <w:szCs w:val="18"/>
              </w:rPr>
            </w:pPr>
            <w:r w:rsidRPr="008D6254">
              <w:rPr>
                <w:rFonts w:ascii="Arial" w:hAnsi="Arial" w:cs="Arial"/>
                <w:color w:val="000000" w:themeColor="text1"/>
                <w:sz w:val="18"/>
                <w:szCs w:val="18"/>
              </w:rPr>
              <w:t>(PO5)</w:t>
            </w:r>
          </w:p>
        </w:tc>
        <w:tc>
          <w:tcPr>
            <w:tcW w:w="1051"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Cognitive domain – level 5</w:t>
            </w:r>
          </w:p>
        </w:tc>
        <w:tc>
          <w:tcPr>
            <w:tcW w:w="1747" w:type="dxa"/>
            <w:vAlign w:val="center"/>
          </w:tcPr>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8539290"/>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Lecture Note</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6304325"/>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Text Book</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8217718"/>
              </w:sdtPr>
              <w:sdtEndPr/>
              <w:sdtContent>
                <w:r w:rsidR="00625B09" w:rsidRPr="006A714F">
                  <w:rPr>
                    <w:rFonts w:ascii="MS Gothic" w:eastAsia="MS Gothic" w:hAnsi="MS Gothic" w:cs="MS Gothic" w:hint="eastAsia"/>
                    <w:color w:val="000000" w:themeColor="text1"/>
                    <w:sz w:val="18"/>
                    <w:szCs w:val="18"/>
                  </w:rPr>
                  <w:t>☐</w:t>
                </w:r>
              </w:sdtContent>
            </w:sdt>
            <w:r w:rsidR="00625B09" w:rsidRPr="006A714F">
              <w:rPr>
                <w:rFonts w:ascii="Arial" w:hAnsi="Arial" w:cs="Arial"/>
                <w:color w:val="000000" w:themeColor="text1"/>
                <w:sz w:val="18"/>
                <w:szCs w:val="18"/>
              </w:rPr>
              <w:t xml:space="preserve">  Audio/Video</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154348"/>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Web Material</w:t>
            </w:r>
          </w:p>
          <w:p w:rsidR="00625B09" w:rsidRPr="008D6254"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764732348"/>
              </w:sdtPr>
              <w:sdtEndPr/>
              <w:sdtContent>
                <w:r w:rsidR="00625B09">
                  <w:rPr>
                    <w:rFonts w:ascii="MS Gothic" w:eastAsia="MS Gothic" w:hAnsi="MS Gothic" w:cs="Arial" w:hint="eastAsia"/>
                    <w:color w:val="000000" w:themeColor="text1"/>
                    <w:sz w:val="18"/>
                    <w:szCs w:val="18"/>
                  </w:rPr>
                  <w:t>☒</w:t>
                </w:r>
              </w:sdtContent>
            </w:sdt>
            <w:r w:rsidR="00625B09">
              <w:rPr>
                <w:rFonts w:ascii="Arial" w:hAnsi="Arial" w:cs="Arial"/>
                <w:color w:val="000000" w:themeColor="text1"/>
                <w:sz w:val="18"/>
                <w:szCs w:val="18"/>
              </w:rPr>
              <w:t>Lab Manual</w:t>
            </w:r>
          </w:p>
        </w:tc>
        <w:tc>
          <w:tcPr>
            <w:tcW w:w="1612" w:type="dxa"/>
            <w:vAlign w:val="center"/>
          </w:tcPr>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2179631"/>
              </w:sdtPr>
              <w:sdtEndPr/>
              <w:sdtContent>
                <w:r w:rsidR="00625B09">
                  <w:rPr>
                    <w:rFonts w:ascii="MS Gothic" w:eastAsia="MS Gothic" w:hAnsi="MS Gothic" w:cs="Arial" w:hint="eastAsia"/>
                    <w:color w:val="000000" w:themeColor="text1"/>
                    <w:sz w:val="18"/>
                    <w:szCs w:val="18"/>
                  </w:rPr>
                  <w:t>☒</w:t>
                </w:r>
              </w:sdtContent>
            </w:sdt>
            <w:r w:rsidR="00625B09">
              <w:rPr>
                <w:rFonts w:ascii="Arial" w:hAnsi="Arial" w:cs="Arial"/>
                <w:color w:val="000000" w:themeColor="text1"/>
                <w:sz w:val="18"/>
                <w:szCs w:val="18"/>
              </w:rPr>
              <w:t>CA</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3187950"/>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Final Exam</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2575432"/>
              </w:sdtPr>
              <w:sdtEndPr/>
              <w:sdtContent>
                <w:r w:rsidR="00625B09" w:rsidRPr="006A714F">
                  <w:rPr>
                    <w:rFonts w:ascii="MS Gothic" w:eastAsia="MS Gothic" w:hAnsi="MS Gothic" w:cs="MS Gothic" w:hint="eastAsia"/>
                    <w:color w:val="000000" w:themeColor="text1"/>
                    <w:sz w:val="18"/>
                    <w:szCs w:val="18"/>
                  </w:rPr>
                  <w:t>☒</w:t>
                </w:r>
              </w:sdtContent>
            </w:sdt>
            <w:r w:rsidR="00625B09" w:rsidRPr="006A714F">
              <w:rPr>
                <w:rFonts w:ascii="Arial" w:hAnsi="Arial" w:cs="Arial"/>
                <w:color w:val="000000" w:themeColor="text1"/>
                <w:sz w:val="18"/>
                <w:szCs w:val="18"/>
              </w:rPr>
              <w:t xml:space="preserve">  Assignment </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9782364"/>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N</w:t>
            </w:r>
            <w:r w:rsidR="00625B09">
              <w:rPr>
                <w:rFonts w:ascii="Arial" w:hAnsi="Arial" w:cs="Arial"/>
                <w:color w:val="000000" w:themeColor="text1"/>
                <w:sz w:val="18"/>
                <w:szCs w:val="18"/>
              </w:rPr>
              <w:t>ote book</w:t>
            </w:r>
          </w:p>
          <w:p w:rsidR="00625B09" w:rsidRPr="008D6254"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127658342"/>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Presentation</w:t>
            </w:r>
          </w:p>
        </w:tc>
      </w:tr>
      <w:tr w:rsidR="00625B09" w:rsidRPr="008D6254" w:rsidTr="00852CE1">
        <w:trPr>
          <w:trHeight w:val="1583"/>
          <w:jc w:val="center"/>
        </w:trPr>
        <w:tc>
          <w:tcPr>
            <w:tcW w:w="646"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CO2</w:t>
            </w:r>
          </w:p>
        </w:tc>
        <w:tc>
          <w:tcPr>
            <w:tcW w:w="2110" w:type="dxa"/>
            <w:vAlign w:val="center"/>
          </w:tcPr>
          <w:p w:rsidR="00625B09" w:rsidRPr="008D6254" w:rsidRDefault="00625B09" w:rsidP="00852CE1">
            <w:pPr>
              <w:pStyle w:val="ListParagraph"/>
              <w:spacing w:after="0" w:line="216" w:lineRule="auto"/>
              <w:ind w:left="-18"/>
              <w:jc w:val="center"/>
              <w:rPr>
                <w:rFonts w:ascii="Arial" w:hAnsi="Arial" w:cs="Arial"/>
                <w:color w:val="000000" w:themeColor="text1"/>
                <w:sz w:val="18"/>
                <w:szCs w:val="18"/>
              </w:rPr>
            </w:pPr>
            <w:r w:rsidRPr="00585DF9">
              <w:rPr>
                <w:rFonts w:ascii="Arial" w:hAnsi="Arial" w:cs="Arial"/>
                <w:bCs/>
                <w:color w:val="000000" w:themeColor="text1"/>
                <w:sz w:val="18"/>
                <w:szCs w:val="18"/>
              </w:rPr>
              <w:t>To</w:t>
            </w:r>
            <w:r w:rsidRPr="008D6254">
              <w:rPr>
                <w:rFonts w:ascii="Arial" w:hAnsi="Arial" w:cs="Arial"/>
                <w:b/>
                <w:color w:val="000000" w:themeColor="text1"/>
                <w:sz w:val="18"/>
                <w:szCs w:val="18"/>
              </w:rPr>
              <w:t xml:space="preserve"> apply</w:t>
            </w:r>
            <w:r w:rsidRPr="008D6254">
              <w:rPr>
                <w:rFonts w:ascii="Arial" w:hAnsi="Arial" w:cs="Arial"/>
                <w:color w:val="000000" w:themeColor="text1"/>
                <w:sz w:val="18"/>
                <w:szCs w:val="18"/>
              </w:rPr>
              <w:t xml:space="preserve"> Practical knowledge of languages of HTML, CSS, Java Scripts, Ajax, and PHP/C# to develop web application</w:t>
            </w:r>
          </w:p>
        </w:tc>
        <w:tc>
          <w:tcPr>
            <w:tcW w:w="2009" w:type="dxa"/>
            <w:vAlign w:val="center"/>
          </w:tcPr>
          <w:p w:rsidR="00625B09" w:rsidRPr="00AA1FF4" w:rsidRDefault="00625B09" w:rsidP="00852CE1">
            <w:pPr>
              <w:pStyle w:val="ListParagraph"/>
              <w:spacing w:after="0" w:line="216" w:lineRule="auto"/>
              <w:ind w:left="0"/>
              <w:jc w:val="center"/>
              <w:rPr>
                <w:rFonts w:ascii="Arial" w:hAnsi="Arial" w:cs="Arial"/>
                <w:b/>
                <w:bCs/>
                <w:color w:val="000000" w:themeColor="text1"/>
                <w:sz w:val="18"/>
                <w:szCs w:val="18"/>
              </w:rPr>
            </w:pPr>
            <w:r w:rsidRPr="00AA1FF4">
              <w:rPr>
                <w:rFonts w:ascii="Arial" w:hAnsi="Arial" w:cs="Arial"/>
                <w:b/>
                <w:bCs/>
                <w:color w:val="000000" w:themeColor="text1"/>
                <w:sz w:val="18"/>
                <w:szCs w:val="18"/>
              </w:rPr>
              <w:t>Life-long learning:</w:t>
            </w:r>
          </w:p>
          <w:p w:rsidR="00625B09" w:rsidRPr="008D6254" w:rsidRDefault="00625B09" w:rsidP="00852CE1">
            <w:pPr>
              <w:pStyle w:val="ListParagraph"/>
              <w:spacing w:after="0" w:line="216" w:lineRule="auto"/>
              <w:ind w:left="0"/>
              <w:jc w:val="center"/>
              <w:rPr>
                <w:rFonts w:ascii="Arial" w:hAnsi="Arial" w:cs="Arial"/>
                <w:color w:val="000000" w:themeColor="text1"/>
                <w:sz w:val="18"/>
                <w:szCs w:val="18"/>
              </w:rPr>
            </w:pPr>
            <w:r w:rsidRPr="00AA1FF4">
              <w:rPr>
                <w:rFonts w:ascii="Arial" w:hAnsi="Arial" w:cs="Arial"/>
                <w:b/>
                <w:bCs/>
                <w:color w:val="000000" w:themeColor="text1"/>
                <w:sz w:val="18"/>
                <w:szCs w:val="18"/>
              </w:rPr>
              <w:t>(PO12)</w:t>
            </w:r>
          </w:p>
        </w:tc>
        <w:tc>
          <w:tcPr>
            <w:tcW w:w="1051" w:type="dxa"/>
            <w:vAlign w:val="center"/>
          </w:tcPr>
          <w:p w:rsidR="00625B09" w:rsidRPr="008D6254" w:rsidRDefault="00625B09" w:rsidP="00852CE1">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Cognitive domain – level 4</w:t>
            </w:r>
          </w:p>
        </w:tc>
        <w:tc>
          <w:tcPr>
            <w:tcW w:w="1747" w:type="dxa"/>
            <w:vAlign w:val="center"/>
          </w:tcPr>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8000516"/>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Lecture Note</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8516820"/>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Text Book</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8449708"/>
              </w:sdtPr>
              <w:sdtEndPr/>
              <w:sdtContent>
                <w:r w:rsidR="00625B09" w:rsidRPr="006A714F">
                  <w:rPr>
                    <w:rFonts w:ascii="MS Gothic" w:eastAsia="MS Gothic" w:hAnsi="MS Gothic" w:cs="MS Gothic" w:hint="eastAsia"/>
                    <w:color w:val="000000" w:themeColor="text1"/>
                    <w:sz w:val="18"/>
                    <w:szCs w:val="18"/>
                  </w:rPr>
                  <w:t>☐</w:t>
                </w:r>
              </w:sdtContent>
            </w:sdt>
            <w:r w:rsidR="00625B09" w:rsidRPr="006A714F">
              <w:rPr>
                <w:rFonts w:ascii="Arial" w:hAnsi="Arial" w:cs="Arial"/>
                <w:color w:val="000000" w:themeColor="text1"/>
                <w:sz w:val="18"/>
                <w:szCs w:val="18"/>
              </w:rPr>
              <w:t xml:space="preserve">  Audio/Video</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5428350"/>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Web Material</w:t>
            </w:r>
          </w:p>
          <w:p w:rsidR="00625B09" w:rsidRPr="008D6254"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904149159"/>
              </w:sdtPr>
              <w:sdtEndPr/>
              <w:sdtContent>
                <w:r w:rsidR="00625B09">
                  <w:rPr>
                    <w:rFonts w:ascii="MS Gothic" w:eastAsia="MS Gothic" w:hAnsi="MS Gothic" w:cs="Arial" w:hint="eastAsia"/>
                    <w:color w:val="000000" w:themeColor="text1"/>
                    <w:sz w:val="18"/>
                    <w:szCs w:val="18"/>
                  </w:rPr>
                  <w:t>☒</w:t>
                </w:r>
              </w:sdtContent>
            </w:sdt>
            <w:r w:rsidR="00625B09">
              <w:rPr>
                <w:rFonts w:ascii="Arial" w:hAnsi="Arial" w:cs="Arial"/>
                <w:color w:val="000000" w:themeColor="text1"/>
                <w:sz w:val="18"/>
                <w:szCs w:val="18"/>
              </w:rPr>
              <w:t>Lab Manual</w:t>
            </w:r>
          </w:p>
        </w:tc>
        <w:tc>
          <w:tcPr>
            <w:tcW w:w="1612" w:type="dxa"/>
            <w:vAlign w:val="center"/>
          </w:tcPr>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2105353"/>
              </w:sdtPr>
              <w:sdtEndPr/>
              <w:sdtContent>
                <w:r w:rsidR="00625B09">
                  <w:rPr>
                    <w:rFonts w:ascii="MS Gothic" w:eastAsia="MS Gothic" w:hAnsi="MS Gothic" w:cs="Arial" w:hint="eastAsia"/>
                    <w:color w:val="000000" w:themeColor="text1"/>
                    <w:sz w:val="18"/>
                    <w:szCs w:val="18"/>
                  </w:rPr>
                  <w:t>☒</w:t>
                </w:r>
              </w:sdtContent>
            </w:sdt>
            <w:r w:rsidR="00625B09">
              <w:rPr>
                <w:rFonts w:ascii="Arial" w:hAnsi="Arial" w:cs="Arial"/>
                <w:color w:val="000000" w:themeColor="text1"/>
                <w:sz w:val="18"/>
                <w:szCs w:val="18"/>
              </w:rPr>
              <w:t>CA</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3798362"/>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Final Exam</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2625667"/>
              </w:sdtPr>
              <w:sdtEndPr/>
              <w:sdtContent>
                <w:r w:rsidR="00625B09" w:rsidRPr="006A714F">
                  <w:rPr>
                    <w:rFonts w:ascii="MS Gothic" w:eastAsia="MS Gothic" w:hAnsi="MS Gothic" w:cs="MS Gothic" w:hint="eastAsia"/>
                    <w:color w:val="000000" w:themeColor="text1"/>
                    <w:sz w:val="18"/>
                    <w:szCs w:val="18"/>
                  </w:rPr>
                  <w:t>☒</w:t>
                </w:r>
              </w:sdtContent>
            </w:sdt>
            <w:r w:rsidR="00625B09" w:rsidRPr="006A714F">
              <w:rPr>
                <w:rFonts w:ascii="Arial" w:hAnsi="Arial" w:cs="Arial"/>
                <w:color w:val="000000" w:themeColor="text1"/>
                <w:sz w:val="18"/>
                <w:szCs w:val="18"/>
              </w:rPr>
              <w:t xml:space="preserve">  Assignment </w:t>
            </w:r>
          </w:p>
          <w:p w:rsidR="00625B09"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289060"/>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N</w:t>
            </w:r>
            <w:r w:rsidR="00625B09">
              <w:rPr>
                <w:rFonts w:ascii="Arial" w:hAnsi="Arial" w:cs="Arial"/>
                <w:color w:val="000000" w:themeColor="text1"/>
                <w:sz w:val="18"/>
                <w:szCs w:val="18"/>
              </w:rPr>
              <w:t>ote book</w:t>
            </w:r>
          </w:p>
          <w:p w:rsidR="00625B09" w:rsidRPr="008D6254" w:rsidRDefault="009F4EBA" w:rsidP="00852CE1">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92151475"/>
              </w:sdtPr>
              <w:sdtEndPr/>
              <w:sdtContent>
                <w:r w:rsidR="00625B09">
                  <w:rPr>
                    <w:rFonts w:ascii="MS Gothic" w:eastAsia="MS Gothic" w:hAnsi="MS Gothic" w:cs="Arial" w:hint="eastAsia"/>
                    <w:color w:val="000000" w:themeColor="text1"/>
                    <w:sz w:val="18"/>
                    <w:szCs w:val="18"/>
                  </w:rPr>
                  <w:t>☒</w:t>
                </w:r>
              </w:sdtContent>
            </w:sdt>
            <w:r w:rsidR="00625B09" w:rsidRPr="006A714F">
              <w:rPr>
                <w:rFonts w:ascii="Arial" w:hAnsi="Arial" w:cs="Arial"/>
                <w:color w:val="000000" w:themeColor="text1"/>
                <w:sz w:val="18"/>
                <w:szCs w:val="18"/>
              </w:rPr>
              <w:t xml:space="preserve">  Presentation</w:t>
            </w:r>
          </w:p>
        </w:tc>
      </w:tr>
    </w:tbl>
    <w:p w:rsidR="00625B09" w:rsidRPr="008D6254" w:rsidRDefault="00625B09" w:rsidP="00625B09">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2"/>
      </w:tblGrid>
      <w:tr w:rsidR="00625B09" w:rsidRPr="008D6254" w:rsidTr="00852CE1">
        <w:trPr>
          <w:jc w:val="center"/>
        </w:trPr>
        <w:tc>
          <w:tcPr>
            <w:tcW w:w="9122" w:type="dxa"/>
          </w:tcPr>
          <w:p w:rsidR="00625B09" w:rsidRPr="008D6254" w:rsidRDefault="00625B09" w:rsidP="00852CE1">
            <w:pPr>
              <w:spacing w:line="216" w:lineRule="auto"/>
              <w:rPr>
                <w:rFonts w:ascii="Arial" w:hAnsi="Arial" w:cs="Arial"/>
                <w:b/>
                <w:color w:val="000000" w:themeColor="text1"/>
                <w:sz w:val="18"/>
                <w:szCs w:val="18"/>
              </w:rPr>
            </w:pPr>
            <w:r w:rsidRPr="008D6254">
              <w:rPr>
                <w:rFonts w:ascii="Arial" w:hAnsi="Arial" w:cs="Arial"/>
                <w:b/>
                <w:color w:val="000000" w:themeColor="text1"/>
                <w:sz w:val="18"/>
                <w:szCs w:val="18"/>
              </w:rPr>
              <w:t>Assessment and Marks Distribution:</w:t>
            </w:r>
          </w:p>
          <w:p w:rsidR="00625B09" w:rsidRPr="00D07B06" w:rsidRDefault="00625B09" w:rsidP="00852CE1">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625B09" w:rsidRPr="00D07B06" w:rsidRDefault="00625B09" w:rsidP="00852CE1">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625B09" w:rsidRPr="008D6254" w:rsidRDefault="00625B09" w:rsidP="00852CE1">
            <w:pPr>
              <w:spacing w:line="216" w:lineRule="auto"/>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625B09" w:rsidRPr="008D6254" w:rsidTr="00852CE1">
        <w:trPr>
          <w:jc w:val="center"/>
        </w:trPr>
        <w:tc>
          <w:tcPr>
            <w:tcW w:w="9122" w:type="dxa"/>
          </w:tcPr>
          <w:p w:rsidR="00625B09" w:rsidRPr="008D6254" w:rsidRDefault="00625B09" w:rsidP="00852CE1">
            <w:pPr>
              <w:spacing w:after="120" w:line="216" w:lineRule="auto"/>
              <w:rPr>
                <w:rFonts w:ascii="Arial" w:hAnsi="Arial" w:cs="Arial"/>
                <w:b/>
                <w:bCs/>
                <w:iCs/>
                <w:sz w:val="18"/>
                <w:szCs w:val="18"/>
              </w:rPr>
            </w:pPr>
            <w:r>
              <w:rPr>
                <w:rFonts w:ascii="Arial" w:hAnsi="Arial" w:cs="Arial"/>
                <w:b/>
                <w:bCs/>
                <w:iCs/>
                <w:sz w:val="18"/>
                <w:szCs w:val="18"/>
              </w:rPr>
              <w:t xml:space="preserve">Lab </w:t>
            </w:r>
            <w:r w:rsidRPr="008D6254">
              <w:rPr>
                <w:rFonts w:ascii="Arial" w:hAnsi="Arial" w:cs="Arial"/>
                <w:b/>
                <w:bCs/>
                <w:iCs/>
                <w:sz w:val="18"/>
                <w:szCs w:val="18"/>
              </w:rPr>
              <w:t>Course Contents</w:t>
            </w:r>
            <w:r>
              <w:rPr>
                <w:rFonts w:ascii="Arial" w:hAnsi="Arial" w:cs="Arial"/>
                <w:b/>
                <w:bCs/>
                <w:iCs/>
                <w:sz w:val="18"/>
                <w:szCs w:val="18"/>
              </w:rPr>
              <w:t>/List of Experiments</w:t>
            </w:r>
            <w:r w:rsidRPr="008D6254">
              <w:rPr>
                <w:rFonts w:ascii="Arial" w:hAnsi="Arial" w:cs="Arial"/>
                <w:b/>
                <w:bCs/>
                <w:iCs/>
                <w:sz w:val="18"/>
                <w:szCs w:val="18"/>
              </w:rPr>
              <w:t>:</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Creating form with HTML</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Web page design with CSS</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Java Script Programming</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Asynchronous Programming with AJAX</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Programming with PHP</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Web Database connectivity and data manipulation</w:t>
            </w:r>
          </w:p>
          <w:p w:rsidR="00625B09" w:rsidRPr="008D6254" w:rsidRDefault="00625B09" w:rsidP="00CB1944">
            <w:pPr>
              <w:pStyle w:val="ListParagraph"/>
              <w:numPr>
                <w:ilvl w:val="0"/>
                <w:numId w:val="29"/>
              </w:numPr>
              <w:spacing w:line="216" w:lineRule="auto"/>
              <w:rPr>
                <w:rFonts w:ascii="Arial" w:hAnsi="Arial" w:cs="Arial"/>
                <w:sz w:val="18"/>
                <w:szCs w:val="18"/>
              </w:rPr>
            </w:pPr>
            <w:r w:rsidRPr="008D6254">
              <w:rPr>
                <w:rFonts w:ascii="Arial" w:hAnsi="Arial" w:cs="Arial"/>
                <w:sz w:val="18"/>
                <w:szCs w:val="18"/>
              </w:rPr>
              <w:t>AngularJS/ NodeJS/ ExpressJS with PHP</w:t>
            </w:r>
          </w:p>
          <w:p w:rsidR="00625B09" w:rsidRPr="008D6254" w:rsidRDefault="00625B09" w:rsidP="00CB1944">
            <w:pPr>
              <w:pStyle w:val="ListParagraph"/>
              <w:numPr>
                <w:ilvl w:val="0"/>
                <w:numId w:val="29"/>
              </w:numPr>
              <w:spacing w:line="216" w:lineRule="auto"/>
              <w:rPr>
                <w:rFonts w:ascii="Arial" w:hAnsi="Arial" w:cs="Arial"/>
                <w:b/>
                <w:sz w:val="18"/>
                <w:szCs w:val="18"/>
              </w:rPr>
            </w:pPr>
            <w:r w:rsidRPr="008D6254">
              <w:rPr>
                <w:rFonts w:ascii="Arial" w:hAnsi="Arial" w:cs="Arial"/>
                <w:sz w:val="18"/>
                <w:szCs w:val="18"/>
              </w:rPr>
              <w:t>Programming C#.NET and ASP.NET with Visual Studio</w:t>
            </w:r>
          </w:p>
        </w:tc>
      </w:tr>
    </w:tbl>
    <w:p w:rsidR="00625B09" w:rsidRPr="008D6254" w:rsidRDefault="00625B09" w:rsidP="00625B09">
      <w:pPr>
        <w:jc w:val="both"/>
        <w:rPr>
          <w:rFonts w:ascii="Arial" w:hAnsi="Arial" w:cs="Arial"/>
          <w:b/>
          <w:spacing w:val="-3"/>
          <w:sz w:val="18"/>
          <w:szCs w:val="18"/>
        </w:rPr>
      </w:pPr>
      <w:r w:rsidRPr="008D6254">
        <w:rPr>
          <w:rFonts w:ascii="Arial" w:hAnsi="Arial" w:cs="Arial"/>
          <w:b/>
          <w:spacing w:val="-3"/>
          <w:sz w:val="18"/>
          <w:szCs w:val="18"/>
        </w:rPr>
        <w:lastRenderedPageBreak/>
        <w:t xml:space="preserve">      Text Book:</w:t>
      </w:r>
    </w:p>
    <w:tbl>
      <w:tblPr>
        <w:tblW w:w="4846" w:type="pct"/>
        <w:jc w:val="center"/>
        <w:tblLook w:val="0000" w:firstRow="0" w:lastRow="0" w:firstColumn="0" w:lastColumn="0" w:noHBand="0" w:noVBand="0"/>
      </w:tblPr>
      <w:tblGrid>
        <w:gridCol w:w="361"/>
        <w:gridCol w:w="2027"/>
        <w:gridCol w:w="267"/>
        <w:gridCol w:w="6302"/>
      </w:tblGrid>
      <w:tr w:rsidR="00625B09" w:rsidRPr="008D6254" w:rsidTr="00852CE1">
        <w:trPr>
          <w:jc w:val="center"/>
        </w:trPr>
        <w:tc>
          <w:tcPr>
            <w:tcW w:w="201" w:type="pct"/>
          </w:tcPr>
          <w:p w:rsidR="00625B09" w:rsidRPr="008D6254" w:rsidRDefault="00625B09" w:rsidP="00852CE1">
            <w:pPr>
              <w:suppressAutoHyphens/>
              <w:jc w:val="both"/>
              <w:rPr>
                <w:rFonts w:ascii="Arial" w:hAnsi="Arial" w:cs="Arial"/>
                <w:spacing w:val="-3"/>
                <w:sz w:val="18"/>
                <w:szCs w:val="18"/>
              </w:rPr>
            </w:pPr>
            <w:r w:rsidRPr="008D6254">
              <w:rPr>
                <w:rFonts w:ascii="Arial" w:hAnsi="Arial" w:cs="Arial"/>
                <w:spacing w:val="-3"/>
                <w:sz w:val="18"/>
                <w:szCs w:val="18"/>
              </w:rPr>
              <w:t>1.</w:t>
            </w:r>
          </w:p>
        </w:tc>
        <w:tc>
          <w:tcPr>
            <w:tcW w:w="1132" w:type="pct"/>
          </w:tcPr>
          <w:p w:rsidR="00625B09" w:rsidRPr="008D6254" w:rsidRDefault="00625B09" w:rsidP="00852CE1">
            <w:pPr>
              <w:rPr>
                <w:rFonts w:ascii="Arial" w:hAnsi="Arial" w:cs="Arial"/>
                <w:sz w:val="18"/>
                <w:szCs w:val="18"/>
              </w:rPr>
            </w:pPr>
            <w:r w:rsidRPr="008D6254">
              <w:rPr>
                <w:rFonts w:ascii="Arial" w:hAnsi="Arial" w:cs="Arial"/>
                <w:sz w:val="18"/>
                <w:szCs w:val="18"/>
              </w:rPr>
              <w:t>Roger Pressman and David Lowe</w:t>
            </w:r>
          </w:p>
        </w:tc>
        <w:tc>
          <w:tcPr>
            <w:tcW w:w="149" w:type="pct"/>
          </w:tcPr>
          <w:p w:rsidR="00625B09" w:rsidRPr="008D6254" w:rsidRDefault="00625B09" w:rsidP="00852CE1">
            <w:pPr>
              <w:rPr>
                <w:rFonts w:ascii="Arial" w:hAnsi="Arial" w:cs="Arial"/>
                <w:sz w:val="18"/>
                <w:szCs w:val="18"/>
              </w:rPr>
            </w:pPr>
            <w:r w:rsidRPr="008D6254">
              <w:rPr>
                <w:rFonts w:ascii="Arial" w:hAnsi="Arial" w:cs="Arial"/>
                <w:sz w:val="18"/>
                <w:szCs w:val="18"/>
              </w:rPr>
              <w:t>:</w:t>
            </w:r>
          </w:p>
        </w:tc>
        <w:tc>
          <w:tcPr>
            <w:tcW w:w="3517" w:type="pct"/>
          </w:tcPr>
          <w:p w:rsidR="00625B09" w:rsidRPr="008D6254" w:rsidRDefault="00625B09" w:rsidP="00852CE1">
            <w:pPr>
              <w:rPr>
                <w:rFonts w:ascii="Arial" w:hAnsi="Arial" w:cs="Arial"/>
                <w:sz w:val="18"/>
                <w:szCs w:val="18"/>
              </w:rPr>
            </w:pPr>
            <w:r w:rsidRPr="008D6254">
              <w:rPr>
                <w:rFonts w:ascii="Arial" w:hAnsi="Arial" w:cs="Arial"/>
                <w:b/>
                <w:sz w:val="18"/>
                <w:szCs w:val="18"/>
              </w:rPr>
              <w:t>Web Engineering</w:t>
            </w:r>
            <w:r w:rsidRPr="008D6254">
              <w:rPr>
                <w:rFonts w:ascii="Arial" w:hAnsi="Arial" w:cs="Arial"/>
                <w:sz w:val="18"/>
                <w:szCs w:val="18"/>
              </w:rPr>
              <w:t xml:space="preserve">, </w:t>
            </w:r>
            <w:r w:rsidRPr="008D6254">
              <w:rPr>
                <w:rFonts w:ascii="Arial" w:hAnsi="Arial" w:cs="Arial"/>
                <w:i/>
                <w:sz w:val="18"/>
                <w:szCs w:val="18"/>
              </w:rPr>
              <w:t>Tata McGraw Hill Edition</w:t>
            </w:r>
            <w:r w:rsidRPr="008D6254">
              <w:rPr>
                <w:rFonts w:ascii="Arial" w:hAnsi="Arial" w:cs="Arial"/>
                <w:sz w:val="18"/>
                <w:szCs w:val="18"/>
              </w:rPr>
              <w:t>, 2008</w:t>
            </w:r>
          </w:p>
        </w:tc>
      </w:tr>
    </w:tbl>
    <w:p w:rsidR="00625B09" w:rsidRPr="008D6254" w:rsidRDefault="00625B09" w:rsidP="00625B09">
      <w:pPr>
        <w:jc w:val="both"/>
        <w:rPr>
          <w:rFonts w:ascii="Arial" w:hAnsi="Arial" w:cs="Arial"/>
          <w:b/>
          <w:spacing w:val="-3"/>
          <w:sz w:val="18"/>
          <w:szCs w:val="18"/>
        </w:rPr>
      </w:pPr>
    </w:p>
    <w:p w:rsidR="00625B09" w:rsidRPr="008D6254" w:rsidRDefault="00625B09" w:rsidP="00625B09">
      <w:pPr>
        <w:jc w:val="both"/>
        <w:rPr>
          <w:rFonts w:ascii="Arial" w:hAnsi="Arial" w:cs="Arial"/>
          <w:b/>
          <w:spacing w:val="-3"/>
          <w:sz w:val="18"/>
          <w:szCs w:val="18"/>
        </w:rPr>
      </w:pPr>
      <w:r w:rsidRPr="008D6254">
        <w:rPr>
          <w:rFonts w:ascii="Arial" w:hAnsi="Arial" w:cs="Arial"/>
          <w:b/>
          <w:spacing w:val="-3"/>
          <w:sz w:val="18"/>
          <w:szCs w:val="18"/>
        </w:rPr>
        <w:t>Books Recommended:</w:t>
      </w:r>
    </w:p>
    <w:tbl>
      <w:tblPr>
        <w:tblW w:w="4846" w:type="pct"/>
        <w:jc w:val="center"/>
        <w:tblLook w:val="0000" w:firstRow="0" w:lastRow="0" w:firstColumn="0" w:lastColumn="0" w:noHBand="0" w:noVBand="0"/>
      </w:tblPr>
      <w:tblGrid>
        <w:gridCol w:w="362"/>
        <w:gridCol w:w="2033"/>
        <w:gridCol w:w="267"/>
        <w:gridCol w:w="6295"/>
      </w:tblGrid>
      <w:tr w:rsidR="00625B09" w:rsidRPr="008D6254" w:rsidTr="007B7802">
        <w:trPr>
          <w:trHeight w:val="196"/>
          <w:jc w:val="center"/>
        </w:trPr>
        <w:tc>
          <w:tcPr>
            <w:tcW w:w="202" w:type="pct"/>
          </w:tcPr>
          <w:p w:rsidR="00625B09" w:rsidRPr="008D6254" w:rsidRDefault="00625B09" w:rsidP="00852CE1">
            <w:pPr>
              <w:suppressAutoHyphens/>
              <w:jc w:val="both"/>
              <w:rPr>
                <w:rFonts w:ascii="Arial" w:hAnsi="Arial" w:cs="Arial"/>
                <w:spacing w:val="-3"/>
                <w:sz w:val="18"/>
                <w:szCs w:val="18"/>
              </w:rPr>
            </w:pPr>
            <w:r w:rsidRPr="008D6254">
              <w:rPr>
                <w:rFonts w:ascii="Arial" w:hAnsi="Arial" w:cs="Arial"/>
                <w:spacing w:val="-3"/>
                <w:sz w:val="18"/>
                <w:szCs w:val="18"/>
              </w:rPr>
              <w:t>1.</w:t>
            </w:r>
          </w:p>
        </w:tc>
        <w:tc>
          <w:tcPr>
            <w:tcW w:w="1135" w:type="pct"/>
          </w:tcPr>
          <w:p w:rsidR="00625B09" w:rsidRPr="008D6254" w:rsidRDefault="00625B09" w:rsidP="00852CE1">
            <w:pPr>
              <w:rPr>
                <w:rFonts w:ascii="Arial" w:hAnsi="Arial" w:cs="Arial"/>
                <w:sz w:val="18"/>
                <w:szCs w:val="18"/>
              </w:rPr>
            </w:pPr>
            <w:r w:rsidRPr="008D6254">
              <w:rPr>
                <w:rFonts w:ascii="Arial" w:hAnsi="Arial" w:cs="Arial"/>
                <w:sz w:val="18"/>
                <w:szCs w:val="18"/>
              </w:rPr>
              <w:t>ImarSpaanjaars</w:t>
            </w:r>
          </w:p>
        </w:tc>
        <w:tc>
          <w:tcPr>
            <w:tcW w:w="149" w:type="pct"/>
          </w:tcPr>
          <w:p w:rsidR="00625B09" w:rsidRPr="008D6254" w:rsidRDefault="00625B09" w:rsidP="00852CE1">
            <w:pPr>
              <w:rPr>
                <w:rFonts w:ascii="Arial" w:hAnsi="Arial" w:cs="Arial"/>
                <w:sz w:val="18"/>
                <w:szCs w:val="18"/>
              </w:rPr>
            </w:pPr>
            <w:r w:rsidRPr="008D6254">
              <w:rPr>
                <w:rFonts w:ascii="Arial" w:hAnsi="Arial" w:cs="Arial"/>
                <w:sz w:val="18"/>
                <w:szCs w:val="18"/>
              </w:rPr>
              <w:t>:</w:t>
            </w:r>
          </w:p>
        </w:tc>
        <w:tc>
          <w:tcPr>
            <w:tcW w:w="3514" w:type="pct"/>
          </w:tcPr>
          <w:p w:rsidR="00625B09" w:rsidRPr="008D6254" w:rsidRDefault="00625B09" w:rsidP="00852CE1">
            <w:pPr>
              <w:rPr>
                <w:rFonts w:ascii="Arial" w:hAnsi="Arial" w:cs="Arial"/>
                <w:sz w:val="18"/>
                <w:szCs w:val="18"/>
              </w:rPr>
            </w:pPr>
            <w:r w:rsidRPr="008D6254">
              <w:rPr>
                <w:rFonts w:ascii="Arial" w:hAnsi="Arial" w:cs="Arial"/>
                <w:b/>
                <w:sz w:val="18"/>
                <w:szCs w:val="18"/>
              </w:rPr>
              <w:t xml:space="preserve">Beginning ASP.NET 4.5.1: in C# and VB, </w:t>
            </w:r>
            <w:r w:rsidRPr="008D6254">
              <w:rPr>
                <w:rFonts w:ascii="Arial" w:hAnsi="Arial" w:cs="Arial"/>
                <w:i/>
                <w:sz w:val="18"/>
                <w:szCs w:val="18"/>
              </w:rPr>
              <w:t>Wrox</w:t>
            </w:r>
          </w:p>
        </w:tc>
      </w:tr>
      <w:tr w:rsidR="00625B09" w:rsidRPr="008D6254" w:rsidTr="007B7802">
        <w:trPr>
          <w:trHeight w:val="109"/>
          <w:jc w:val="center"/>
        </w:trPr>
        <w:tc>
          <w:tcPr>
            <w:tcW w:w="202" w:type="pct"/>
          </w:tcPr>
          <w:p w:rsidR="00625B09" w:rsidRPr="008D6254" w:rsidRDefault="00625B09" w:rsidP="00852CE1">
            <w:pPr>
              <w:suppressAutoHyphens/>
              <w:jc w:val="both"/>
              <w:rPr>
                <w:rFonts w:ascii="Arial" w:hAnsi="Arial" w:cs="Arial"/>
                <w:spacing w:val="-3"/>
                <w:sz w:val="18"/>
                <w:szCs w:val="18"/>
              </w:rPr>
            </w:pPr>
            <w:r w:rsidRPr="008D6254">
              <w:rPr>
                <w:rFonts w:ascii="Arial" w:hAnsi="Arial" w:cs="Arial"/>
                <w:spacing w:val="-3"/>
                <w:sz w:val="18"/>
                <w:szCs w:val="18"/>
              </w:rPr>
              <w:t>2.</w:t>
            </w:r>
          </w:p>
        </w:tc>
        <w:tc>
          <w:tcPr>
            <w:tcW w:w="1135" w:type="pct"/>
          </w:tcPr>
          <w:p w:rsidR="00625B09" w:rsidRPr="008D6254" w:rsidRDefault="00625B09" w:rsidP="00852CE1">
            <w:pPr>
              <w:rPr>
                <w:rFonts w:ascii="Arial" w:hAnsi="Arial" w:cs="Arial"/>
                <w:sz w:val="18"/>
                <w:szCs w:val="18"/>
              </w:rPr>
            </w:pPr>
            <w:r w:rsidRPr="008D6254">
              <w:rPr>
                <w:rFonts w:ascii="Arial" w:hAnsi="Arial" w:cs="Arial"/>
                <w:sz w:val="18"/>
                <w:szCs w:val="18"/>
              </w:rPr>
              <w:t>BrankoAjzele</w:t>
            </w:r>
          </w:p>
        </w:tc>
        <w:tc>
          <w:tcPr>
            <w:tcW w:w="149" w:type="pct"/>
          </w:tcPr>
          <w:p w:rsidR="00625B09" w:rsidRPr="008D6254" w:rsidRDefault="00625B09" w:rsidP="00852CE1">
            <w:pPr>
              <w:rPr>
                <w:rFonts w:ascii="Arial" w:hAnsi="Arial" w:cs="Arial"/>
                <w:sz w:val="18"/>
                <w:szCs w:val="18"/>
              </w:rPr>
            </w:pPr>
            <w:r w:rsidRPr="008D6254">
              <w:rPr>
                <w:rFonts w:ascii="Arial" w:hAnsi="Arial" w:cs="Arial"/>
                <w:sz w:val="18"/>
                <w:szCs w:val="18"/>
              </w:rPr>
              <w:t>:</w:t>
            </w:r>
          </w:p>
        </w:tc>
        <w:tc>
          <w:tcPr>
            <w:tcW w:w="3514" w:type="pct"/>
          </w:tcPr>
          <w:p w:rsidR="00625B09" w:rsidRPr="008D6254" w:rsidRDefault="00625B09" w:rsidP="00852CE1">
            <w:pPr>
              <w:ind w:right="72"/>
              <w:rPr>
                <w:rFonts w:ascii="Arial" w:hAnsi="Arial" w:cs="Arial"/>
                <w:sz w:val="18"/>
                <w:szCs w:val="18"/>
              </w:rPr>
            </w:pPr>
            <w:r w:rsidRPr="008D6254">
              <w:rPr>
                <w:rFonts w:ascii="Arial" w:hAnsi="Arial" w:cs="Arial"/>
                <w:b/>
                <w:sz w:val="18"/>
                <w:szCs w:val="18"/>
              </w:rPr>
              <w:t>Mastering PHP 7</w:t>
            </w:r>
            <w:r w:rsidRPr="008D6254">
              <w:rPr>
                <w:rFonts w:ascii="Arial" w:hAnsi="Arial" w:cs="Arial"/>
                <w:sz w:val="18"/>
                <w:szCs w:val="18"/>
              </w:rPr>
              <w:t xml:space="preserve">, </w:t>
            </w:r>
            <w:r w:rsidRPr="008D6254">
              <w:rPr>
                <w:rFonts w:ascii="Arial" w:hAnsi="Arial" w:cs="Arial"/>
                <w:i/>
                <w:sz w:val="18"/>
                <w:szCs w:val="18"/>
              </w:rPr>
              <w:t>Packt Publishing</w:t>
            </w:r>
          </w:p>
        </w:tc>
      </w:tr>
      <w:tr w:rsidR="007B7802" w:rsidRPr="008D6254" w:rsidTr="007B7802">
        <w:trPr>
          <w:trHeight w:val="109"/>
          <w:jc w:val="center"/>
        </w:trPr>
        <w:tc>
          <w:tcPr>
            <w:tcW w:w="202" w:type="pct"/>
          </w:tcPr>
          <w:p w:rsidR="007B7802" w:rsidRPr="008D6254" w:rsidRDefault="007B7802" w:rsidP="00DB3F39">
            <w:pPr>
              <w:suppressAutoHyphens/>
              <w:jc w:val="both"/>
              <w:rPr>
                <w:rFonts w:ascii="Arial" w:hAnsi="Arial" w:cs="Arial"/>
                <w:spacing w:val="-3"/>
                <w:sz w:val="18"/>
                <w:szCs w:val="18"/>
              </w:rPr>
            </w:pPr>
            <w:r w:rsidRPr="008D6254">
              <w:rPr>
                <w:rFonts w:ascii="Arial" w:hAnsi="Arial" w:cs="Arial"/>
                <w:spacing w:val="-3"/>
                <w:sz w:val="18"/>
                <w:szCs w:val="18"/>
              </w:rPr>
              <w:t>3.</w:t>
            </w:r>
          </w:p>
        </w:tc>
        <w:tc>
          <w:tcPr>
            <w:tcW w:w="1135" w:type="pct"/>
          </w:tcPr>
          <w:p w:rsidR="007B7802" w:rsidRPr="008D6254" w:rsidRDefault="007B7802" w:rsidP="00DB3F39">
            <w:pPr>
              <w:rPr>
                <w:rFonts w:ascii="Arial" w:hAnsi="Arial" w:cs="Arial"/>
                <w:sz w:val="18"/>
                <w:szCs w:val="18"/>
              </w:rPr>
            </w:pPr>
            <w:r w:rsidRPr="008D6254">
              <w:rPr>
                <w:rFonts w:ascii="Arial" w:hAnsi="Arial" w:cs="Arial"/>
                <w:sz w:val="18"/>
                <w:szCs w:val="18"/>
              </w:rPr>
              <w:t>Holovaty, Adrian, Kaplan-Moss, Jacob</w:t>
            </w:r>
          </w:p>
        </w:tc>
        <w:tc>
          <w:tcPr>
            <w:tcW w:w="149" w:type="pct"/>
          </w:tcPr>
          <w:p w:rsidR="007B7802" w:rsidRPr="008D6254" w:rsidRDefault="007B7802" w:rsidP="00DB3F39">
            <w:pPr>
              <w:rPr>
                <w:rFonts w:ascii="Arial" w:hAnsi="Arial" w:cs="Arial"/>
                <w:sz w:val="18"/>
                <w:szCs w:val="18"/>
              </w:rPr>
            </w:pPr>
            <w:r w:rsidRPr="008D6254">
              <w:rPr>
                <w:rFonts w:ascii="Arial" w:hAnsi="Arial" w:cs="Arial"/>
                <w:sz w:val="18"/>
                <w:szCs w:val="18"/>
              </w:rPr>
              <w:t>:</w:t>
            </w:r>
          </w:p>
        </w:tc>
        <w:tc>
          <w:tcPr>
            <w:tcW w:w="3514" w:type="pct"/>
          </w:tcPr>
          <w:p w:rsidR="007B7802" w:rsidRPr="008D6254" w:rsidRDefault="007B7802" w:rsidP="00DB3F39">
            <w:pPr>
              <w:ind w:right="72"/>
              <w:rPr>
                <w:rFonts w:ascii="Arial" w:hAnsi="Arial" w:cs="Arial"/>
                <w:b/>
                <w:sz w:val="18"/>
                <w:szCs w:val="18"/>
              </w:rPr>
            </w:pPr>
            <w:r w:rsidRPr="008D6254">
              <w:rPr>
                <w:rFonts w:ascii="Arial" w:hAnsi="Arial" w:cs="Arial"/>
                <w:b/>
                <w:sz w:val="18"/>
                <w:szCs w:val="18"/>
              </w:rPr>
              <w:t xml:space="preserve">The Definitive Guide to Django: Web Development Done Right, </w:t>
            </w:r>
            <w:r w:rsidRPr="007B7802">
              <w:rPr>
                <w:rFonts w:ascii="Arial" w:hAnsi="Arial" w:cs="Arial"/>
                <w:b/>
                <w:sz w:val="18"/>
                <w:szCs w:val="18"/>
              </w:rPr>
              <w:t>Apress</w:t>
            </w:r>
          </w:p>
        </w:tc>
      </w:tr>
    </w:tbl>
    <w:p w:rsidR="007B7802" w:rsidRDefault="007B7802"/>
    <w:p w:rsidR="007B7802" w:rsidRDefault="007B7802"/>
    <w:p w:rsidR="00235A23" w:rsidRPr="00D355B3"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355B3">
        <w:rPr>
          <w:rFonts w:ascii="Arial" w:hAnsi="Arial" w:cs="Arial"/>
          <w:b/>
          <w:bCs/>
          <w:iCs/>
          <w:sz w:val="18"/>
          <w:szCs w:val="18"/>
        </w:rPr>
        <w:t>CSE 3141: Compiler Design</w:t>
      </w:r>
    </w:p>
    <w:p w:rsidR="00235A23" w:rsidRPr="00D355B3"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355B3">
        <w:rPr>
          <w:rFonts w:ascii="Arial" w:hAnsi="Arial" w:cs="Arial"/>
          <w:b/>
          <w:bCs/>
          <w:iCs/>
          <w:sz w:val="18"/>
          <w:szCs w:val="18"/>
        </w:rPr>
        <w:t xml:space="preserve">Credits: </w:t>
      </w:r>
      <w:r w:rsidRPr="00D355B3">
        <w:rPr>
          <w:rFonts w:ascii="Arial" w:hAnsi="Arial" w:cs="Arial"/>
          <w:iCs/>
          <w:sz w:val="18"/>
          <w:szCs w:val="18"/>
        </w:rPr>
        <w:t xml:space="preserve">3 </w:t>
      </w:r>
      <w:r w:rsidR="00844CE6">
        <w:rPr>
          <w:rFonts w:ascii="Arial" w:hAnsi="Arial" w:cs="Arial"/>
          <w:b/>
          <w:bCs/>
          <w:iCs/>
          <w:sz w:val="18"/>
          <w:szCs w:val="18"/>
        </w:rPr>
        <w:t>Contact Hours: 42</w:t>
      </w:r>
    </w:p>
    <w:p w:rsidR="00235A23" w:rsidRPr="00D355B3"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355B3">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r w:rsidR="003A5BD4" w:rsidRPr="00D355B3">
        <w:rPr>
          <w:rFonts w:ascii="Arial" w:hAnsi="Arial" w:cs="Arial"/>
          <w:bCs/>
          <w:iCs/>
          <w:sz w:val="18"/>
          <w:szCs w:val="18"/>
        </w:rPr>
        <w:t xml:space="preserve"> </w:t>
      </w:r>
    </w:p>
    <w:p w:rsidR="00235A23" w:rsidRPr="00D355B3" w:rsidRDefault="00235A23"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35A23" w:rsidRPr="00D355B3" w:rsidTr="00CF71BD">
        <w:trPr>
          <w:jc w:val="center"/>
        </w:trPr>
        <w:tc>
          <w:tcPr>
            <w:tcW w:w="1439" w:type="dxa"/>
          </w:tcPr>
          <w:p w:rsidR="00235A23" w:rsidRPr="00D355B3" w:rsidRDefault="00235A23" w:rsidP="00CF71BD">
            <w:pPr>
              <w:rPr>
                <w:rFonts w:ascii="Arial" w:hAnsi="Arial" w:cs="Arial"/>
                <w:b/>
                <w:bCs/>
                <w:sz w:val="18"/>
                <w:szCs w:val="18"/>
              </w:rPr>
            </w:pPr>
            <w:r w:rsidRPr="00D355B3">
              <w:rPr>
                <w:rFonts w:ascii="Arial" w:hAnsi="Arial" w:cs="Arial"/>
                <w:b/>
                <w:sz w:val="18"/>
                <w:szCs w:val="18"/>
              </w:rPr>
              <w:t>Prerequisite:</w:t>
            </w:r>
          </w:p>
        </w:tc>
        <w:tc>
          <w:tcPr>
            <w:tcW w:w="7741" w:type="dxa"/>
          </w:tcPr>
          <w:p w:rsidR="00235A23" w:rsidRPr="00D355B3" w:rsidRDefault="00CC6150" w:rsidP="00CF71BD">
            <w:pPr>
              <w:rPr>
                <w:rFonts w:ascii="Arial" w:hAnsi="Arial" w:cs="Arial"/>
                <w:iCs/>
                <w:sz w:val="18"/>
                <w:szCs w:val="18"/>
              </w:rPr>
            </w:pPr>
            <w:r>
              <w:rPr>
                <w:rFonts w:ascii="Arial" w:hAnsi="Arial" w:cs="Arial"/>
                <w:iCs/>
                <w:sz w:val="18"/>
                <w:szCs w:val="18"/>
              </w:rPr>
              <w:t xml:space="preserve">CSE2211  </w:t>
            </w:r>
            <w:r w:rsidRPr="00CC6150">
              <w:rPr>
                <w:rFonts w:ascii="Arial" w:hAnsi="Arial" w:cs="Arial"/>
                <w:iCs/>
                <w:sz w:val="18"/>
                <w:szCs w:val="18"/>
              </w:rPr>
              <w:t>Theory of Computation</w:t>
            </w:r>
            <w:r>
              <w:rPr>
                <w:rFonts w:ascii="Arial" w:hAnsi="Arial" w:cs="Arial"/>
                <w:iCs/>
                <w:sz w:val="18"/>
                <w:szCs w:val="18"/>
              </w:rPr>
              <w:t>,</w:t>
            </w:r>
            <w:r w:rsidR="001B5CAE">
              <w:rPr>
                <w:rFonts w:ascii="Arial" w:hAnsi="Arial" w:cs="Arial"/>
                <w:iCs/>
                <w:sz w:val="18"/>
                <w:szCs w:val="18"/>
              </w:rPr>
              <w:t xml:space="preserve">CSE2221 </w:t>
            </w:r>
            <w:r w:rsidR="001B5CAE" w:rsidRPr="001B5CAE">
              <w:rPr>
                <w:rFonts w:ascii="Arial" w:hAnsi="Arial" w:cs="Arial"/>
                <w:iCs/>
                <w:sz w:val="18"/>
                <w:szCs w:val="18"/>
              </w:rPr>
              <w:t>Design and Analysis of Algorithms</w:t>
            </w:r>
            <w:r w:rsidR="001B5CAE">
              <w:rPr>
                <w:rFonts w:ascii="Arial" w:hAnsi="Arial" w:cs="Arial"/>
                <w:iCs/>
                <w:sz w:val="18"/>
                <w:szCs w:val="18"/>
              </w:rPr>
              <w:t xml:space="preserve">, </w:t>
            </w:r>
            <w:r>
              <w:rPr>
                <w:rFonts w:ascii="Arial" w:hAnsi="Arial" w:cs="Arial"/>
                <w:iCs/>
                <w:sz w:val="18"/>
                <w:szCs w:val="18"/>
              </w:rPr>
              <w:t xml:space="preserve"> CSE2121 </w:t>
            </w:r>
            <w:r w:rsidRPr="00CC6150">
              <w:rPr>
                <w:rFonts w:ascii="Arial" w:hAnsi="Arial" w:cs="Arial"/>
                <w:iCs/>
                <w:sz w:val="18"/>
                <w:szCs w:val="18"/>
              </w:rPr>
              <w:t>Data Structure</w:t>
            </w:r>
          </w:p>
        </w:tc>
      </w:tr>
      <w:tr w:rsidR="00235A23" w:rsidRPr="00D355B3" w:rsidTr="00CF71BD">
        <w:trPr>
          <w:jc w:val="center"/>
        </w:trPr>
        <w:tc>
          <w:tcPr>
            <w:tcW w:w="1439" w:type="dxa"/>
          </w:tcPr>
          <w:p w:rsidR="00235A23" w:rsidRPr="00D355B3" w:rsidRDefault="00235A23" w:rsidP="00CF71BD">
            <w:pPr>
              <w:rPr>
                <w:rFonts w:ascii="Arial" w:hAnsi="Arial" w:cs="Arial"/>
                <w:b/>
                <w:sz w:val="18"/>
                <w:szCs w:val="18"/>
              </w:rPr>
            </w:pPr>
            <w:r w:rsidRPr="00D355B3">
              <w:rPr>
                <w:rFonts w:ascii="Arial" w:hAnsi="Arial" w:cs="Arial"/>
                <w:b/>
                <w:sz w:val="18"/>
                <w:szCs w:val="18"/>
              </w:rPr>
              <w:t>Course Type</w:t>
            </w:r>
          </w:p>
        </w:tc>
        <w:tc>
          <w:tcPr>
            <w:tcW w:w="7741" w:type="dxa"/>
          </w:tcPr>
          <w:p w:rsidR="00235A23" w:rsidRPr="00D355B3" w:rsidRDefault="009F4EBA" w:rsidP="00CF71BD">
            <w:pPr>
              <w:rPr>
                <w:rFonts w:ascii="Arial" w:hAnsi="Arial" w:cs="Arial"/>
                <w:iCs/>
                <w:sz w:val="18"/>
                <w:szCs w:val="18"/>
              </w:rPr>
            </w:pPr>
            <w:sdt>
              <w:sdtPr>
                <w:rPr>
                  <w:rFonts w:ascii="Arial" w:hAnsi="Arial" w:cs="Arial"/>
                  <w:iCs/>
                  <w:sz w:val="18"/>
                  <w:szCs w:val="18"/>
                </w:rPr>
                <w:id w:val="-2047367467"/>
              </w:sdtPr>
              <w:sdtEndPr/>
              <w:sdtContent>
                <w:r w:rsidR="00235A23" w:rsidRPr="00D355B3">
                  <w:rPr>
                    <w:rFonts w:ascii="MS Gothic" w:eastAsia="MS Gothic" w:hAnsi="MS Gothic" w:cs="MS Gothic" w:hint="eastAsia"/>
                    <w:iCs/>
                    <w:sz w:val="18"/>
                    <w:szCs w:val="18"/>
                  </w:rPr>
                  <w:t>☒</w:t>
                </w:r>
              </w:sdtContent>
            </w:sdt>
            <w:r w:rsidR="00235A23" w:rsidRPr="00D355B3">
              <w:rPr>
                <w:rFonts w:ascii="Arial" w:hAnsi="Arial" w:cs="Arial"/>
                <w:iCs/>
                <w:sz w:val="18"/>
                <w:szCs w:val="18"/>
              </w:rPr>
              <w:t xml:space="preserve"> Theory         </w:t>
            </w:r>
            <w:sdt>
              <w:sdtPr>
                <w:rPr>
                  <w:rFonts w:ascii="Arial" w:hAnsi="Arial" w:cs="Arial"/>
                  <w:iCs/>
                  <w:sz w:val="18"/>
                  <w:szCs w:val="18"/>
                </w:rPr>
                <w:id w:val="-1558087011"/>
              </w:sdtPr>
              <w:sdtEndPr/>
              <w:sdtContent>
                <w:r w:rsidR="00235A23" w:rsidRPr="00D355B3">
                  <w:rPr>
                    <w:rFonts w:ascii="MS Gothic" w:eastAsia="MS Gothic" w:hAnsi="MS Gothic" w:cs="MS Gothic" w:hint="eastAsia"/>
                    <w:iCs/>
                    <w:sz w:val="18"/>
                    <w:szCs w:val="18"/>
                  </w:rPr>
                  <w:t>☐</w:t>
                </w:r>
              </w:sdtContent>
            </w:sdt>
            <w:r w:rsidR="00235A23" w:rsidRPr="00D355B3">
              <w:rPr>
                <w:rFonts w:ascii="Arial" w:hAnsi="Arial" w:cs="Arial"/>
                <w:iCs/>
                <w:sz w:val="18"/>
                <w:szCs w:val="18"/>
              </w:rPr>
              <w:t xml:space="preserve">  Laboratory work         </w:t>
            </w:r>
            <w:sdt>
              <w:sdtPr>
                <w:rPr>
                  <w:rFonts w:ascii="Arial" w:hAnsi="Arial" w:cs="Arial"/>
                  <w:iCs/>
                  <w:sz w:val="18"/>
                  <w:szCs w:val="18"/>
                </w:rPr>
                <w:id w:val="818545267"/>
              </w:sdtPr>
              <w:sdtEndPr/>
              <w:sdtContent>
                <w:r w:rsidR="00235A23" w:rsidRPr="00D355B3">
                  <w:rPr>
                    <w:rFonts w:ascii="MS Gothic" w:eastAsia="MS Gothic" w:hAnsi="MS Gothic" w:cs="MS Gothic" w:hint="eastAsia"/>
                    <w:iCs/>
                    <w:sz w:val="18"/>
                    <w:szCs w:val="18"/>
                  </w:rPr>
                  <w:t>☐</w:t>
                </w:r>
              </w:sdtContent>
            </w:sdt>
            <w:r w:rsidR="00235A23" w:rsidRPr="00D355B3">
              <w:rPr>
                <w:rFonts w:ascii="Arial" w:hAnsi="Arial" w:cs="Arial"/>
                <w:iCs/>
                <w:sz w:val="18"/>
                <w:szCs w:val="18"/>
              </w:rPr>
              <w:t xml:space="preserve">  Project work      </w:t>
            </w:r>
            <w:sdt>
              <w:sdtPr>
                <w:rPr>
                  <w:rFonts w:ascii="Arial" w:hAnsi="Arial" w:cs="Arial"/>
                  <w:iCs/>
                  <w:sz w:val="18"/>
                  <w:szCs w:val="18"/>
                </w:rPr>
                <w:id w:val="892470723"/>
              </w:sdtPr>
              <w:sdtEndPr/>
              <w:sdtContent>
                <w:r w:rsidR="00235A23" w:rsidRPr="00D355B3">
                  <w:rPr>
                    <w:rFonts w:ascii="MS Gothic" w:eastAsia="MS Gothic" w:hAnsi="MS Gothic" w:cs="MS Gothic" w:hint="eastAsia"/>
                    <w:iCs/>
                    <w:sz w:val="18"/>
                    <w:szCs w:val="18"/>
                  </w:rPr>
                  <w:t>☐</w:t>
                </w:r>
              </w:sdtContent>
            </w:sdt>
            <w:r w:rsidR="00235A23" w:rsidRPr="00D355B3">
              <w:rPr>
                <w:rFonts w:ascii="Arial" w:hAnsi="Arial" w:cs="Arial"/>
                <w:iCs/>
                <w:sz w:val="18"/>
                <w:szCs w:val="18"/>
              </w:rPr>
              <w:t xml:space="preserve">  Viva Voce                    </w:t>
            </w:r>
          </w:p>
        </w:tc>
      </w:tr>
      <w:tr w:rsidR="00235A23" w:rsidRPr="00D355B3" w:rsidTr="00CF71BD">
        <w:trPr>
          <w:trHeight w:val="238"/>
          <w:jc w:val="center"/>
        </w:trPr>
        <w:tc>
          <w:tcPr>
            <w:tcW w:w="1439" w:type="dxa"/>
          </w:tcPr>
          <w:p w:rsidR="00235A23" w:rsidRPr="00D355B3" w:rsidRDefault="00235A23" w:rsidP="00CF71BD">
            <w:pPr>
              <w:ind w:left="2160" w:hanging="2160"/>
              <w:rPr>
                <w:rFonts w:ascii="Arial" w:hAnsi="Arial" w:cs="Arial"/>
                <w:b/>
                <w:bCs/>
                <w:sz w:val="18"/>
                <w:szCs w:val="18"/>
              </w:rPr>
            </w:pPr>
            <w:r w:rsidRPr="00D355B3">
              <w:rPr>
                <w:rFonts w:ascii="Arial" w:hAnsi="Arial" w:cs="Arial"/>
                <w:b/>
                <w:bCs/>
                <w:sz w:val="18"/>
                <w:szCs w:val="18"/>
              </w:rPr>
              <w:t>Motivation</w:t>
            </w:r>
          </w:p>
        </w:tc>
        <w:tc>
          <w:tcPr>
            <w:tcW w:w="7741" w:type="dxa"/>
          </w:tcPr>
          <w:p w:rsidR="00235A23" w:rsidRPr="00D355B3" w:rsidRDefault="00235A23" w:rsidP="00CF71BD">
            <w:pPr>
              <w:rPr>
                <w:rFonts w:ascii="Arial" w:hAnsi="Arial" w:cs="Arial"/>
                <w:b/>
                <w:iCs/>
                <w:sz w:val="18"/>
                <w:szCs w:val="18"/>
              </w:rPr>
            </w:pPr>
            <w:r w:rsidRPr="00D355B3">
              <w:rPr>
                <w:rFonts w:ascii="Arial" w:hAnsi="Arial" w:cs="Arial"/>
                <w:iCs/>
                <w:sz w:val="18"/>
                <w:szCs w:val="18"/>
              </w:rPr>
              <w:t>To know basic structure of compiler and design of phases of compiler such as lexical analyzer, parser etc.</w:t>
            </w:r>
          </w:p>
        </w:tc>
      </w:tr>
      <w:tr w:rsidR="00235A23" w:rsidRPr="00D355B3" w:rsidTr="00CF71BD">
        <w:trPr>
          <w:trHeight w:val="238"/>
          <w:jc w:val="center"/>
        </w:trPr>
        <w:tc>
          <w:tcPr>
            <w:tcW w:w="9180" w:type="dxa"/>
            <w:gridSpan w:val="2"/>
          </w:tcPr>
          <w:p w:rsidR="0041658E" w:rsidRDefault="0041658E" w:rsidP="00CF71BD">
            <w:pPr>
              <w:rPr>
                <w:rFonts w:ascii="Arial" w:hAnsi="Arial" w:cs="Arial"/>
                <w:b/>
                <w:bCs/>
                <w:sz w:val="18"/>
                <w:szCs w:val="18"/>
              </w:rPr>
            </w:pPr>
          </w:p>
          <w:p w:rsidR="00235A23" w:rsidRPr="00D355B3" w:rsidRDefault="00235A23" w:rsidP="00CF71BD">
            <w:pPr>
              <w:rPr>
                <w:rFonts w:ascii="Arial" w:hAnsi="Arial" w:cs="Arial"/>
                <w:b/>
                <w:bCs/>
                <w:sz w:val="18"/>
                <w:szCs w:val="18"/>
              </w:rPr>
            </w:pPr>
            <w:r w:rsidRPr="00D355B3">
              <w:rPr>
                <w:rFonts w:ascii="Arial" w:hAnsi="Arial" w:cs="Arial"/>
                <w:b/>
                <w:bCs/>
                <w:sz w:val="18"/>
                <w:szCs w:val="18"/>
              </w:rPr>
              <w:t>Course Objective:</w:t>
            </w:r>
          </w:p>
          <w:p w:rsidR="00235A23" w:rsidRPr="00D355B3" w:rsidRDefault="00235A23" w:rsidP="00CF71BD">
            <w:pPr>
              <w:jc w:val="both"/>
              <w:rPr>
                <w:rFonts w:ascii="Arial" w:hAnsi="Arial" w:cs="Arial"/>
                <w:iCs/>
                <w:sz w:val="18"/>
                <w:szCs w:val="18"/>
              </w:rPr>
            </w:pPr>
            <w:r w:rsidRPr="00D355B3">
              <w:rPr>
                <w:rFonts w:ascii="Arial" w:hAnsi="Arial" w:cs="Arial"/>
                <w:iCs/>
                <w:sz w:val="18"/>
                <w:szCs w:val="18"/>
              </w:rPr>
              <w:t>The main objective of this course is to make the student to understand the process involved in a compiler, create an overall view of various types of translators, linkers, loaders, and phases of a compiler, understand what is syntax analysis, various types of parsers especially the top down approach, awareness among students the various types of bottom up parsers, understand the syntax analysis and, intermediate code generation, the role of symbol table and its organization, code generation, machine independent code optimization and instruction scheduling.</w:t>
            </w:r>
          </w:p>
        </w:tc>
      </w:tr>
    </w:tbl>
    <w:p w:rsidR="00235A23" w:rsidRPr="00D355B3" w:rsidRDefault="00235A23" w:rsidP="00CF71BD">
      <w:pPr>
        <w:jc w:val="center"/>
        <w:rPr>
          <w:rFonts w:ascii="Arial" w:hAnsi="Arial" w:cs="Arial"/>
          <w:sz w:val="18"/>
          <w:szCs w:val="18"/>
        </w:rPr>
      </w:pPr>
    </w:p>
    <w:p w:rsidR="00235A23" w:rsidRPr="00D355B3" w:rsidRDefault="00235A23" w:rsidP="00CF71BD">
      <w:pPr>
        <w:autoSpaceDE w:val="0"/>
        <w:autoSpaceDN w:val="0"/>
        <w:adjustRightInd w:val="0"/>
        <w:jc w:val="center"/>
        <w:rPr>
          <w:rFonts w:ascii="Arial" w:hAnsi="Arial" w:cs="Arial"/>
          <w:b/>
          <w:color w:val="000000" w:themeColor="text1"/>
          <w:sz w:val="18"/>
          <w:szCs w:val="18"/>
        </w:rPr>
      </w:pPr>
      <w:r w:rsidRPr="00D355B3">
        <w:rPr>
          <w:rFonts w:ascii="Arial" w:hAnsi="Arial" w:cs="Arial"/>
          <w:b/>
          <w:color w:val="000000" w:themeColor="text1"/>
          <w:sz w:val="18"/>
          <w:szCs w:val="18"/>
        </w:rPr>
        <w:t>Course Outcomes (COs), Program Outcomes (POs) and Assessment:</w:t>
      </w:r>
    </w:p>
    <w:tbl>
      <w:tblPr>
        <w:tblStyle w:val="TableGrid"/>
        <w:tblW w:w="9355" w:type="dxa"/>
        <w:jc w:val="center"/>
        <w:tblLook w:val="04A0" w:firstRow="1" w:lastRow="0" w:firstColumn="1" w:lastColumn="0" w:noHBand="0" w:noVBand="1"/>
      </w:tblPr>
      <w:tblGrid>
        <w:gridCol w:w="640"/>
        <w:gridCol w:w="2065"/>
        <w:gridCol w:w="2168"/>
        <w:gridCol w:w="1232"/>
        <w:gridCol w:w="1720"/>
        <w:gridCol w:w="1530"/>
      </w:tblGrid>
      <w:tr w:rsidR="00235A23" w:rsidRPr="00D355B3" w:rsidTr="00CF71BD">
        <w:trPr>
          <w:trHeight w:val="728"/>
          <w:jc w:val="center"/>
        </w:trPr>
        <w:tc>
          <w:tcPr>
            <w:tcW w:w="640"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CO No.</w:t>
            </w:r>
          </w:p>
        </w:tc>
        <w:tc>
          <w:tcPr>
            <w:tcW w:w="2065"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CO Statement</w:t>
            </w:r>
          </w:p>
        </w:tc>
        <w:tc>
          <w:tcPr>
            <w:tcW w:w="2168"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Corresponding PO</w:t>
            </w:r>
          </w:p>
        </w:tc>
        <w:tc>
          <w:tcPr>
            <w:tcW w:w="1232"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Domain / level of learning taxonomy</w:t>
            </w:r>
          </w:p>
        </w:tc>
        <w:tc>
          <w:tcPr>
            <w:tcW w:w="1720"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Delivery methods and activities</w:t>
            </w:r>
          </w:p>
        </w:tc>
        <w:tc>
          <w:tcPr>
            <w:tcW w:w="1530"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Assessment tools</w:t>
            </w:r>
          </w:p>
        </w:tc>
      </w:tr>
      <w:tr w:rsidR="00235A23" w:rsidRPr="00D355B3" w:rsidTr="00CF71BD">
        <w:trPr>
          <w:trHeight w:val="1232"/>
          <w:jc w:val="center"/>
        </w:trPr>
        <w:tc>
          <w:tcPr>
            <w:tcW w:w="640"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CO1</w:t>
            </w:r>
          </w:p>
        </w:tc>
        <w:tc>
          <w:tcPr>
            <w:tcW w:w="2065" w:type="dxa"/>
            <w:vAlign w:val="center"/>
          </w:tcPr>
          <w:p w:rsidR="00235A23" w:rsidRPr="005B39C4" w:rsidRDefault="00235A23" w:rsidP="00CF71BD">
            <w:pPr>
              <w:pStyle w:val="ListParagraph"/>
              <w:ind w:left="-18"/>
              <w:jc w:val="center"/>
              <w:rPr>
                <w:rFonts w:ascii="Arial" w:hAnsi="Arial" w:cs="Arial"/>
                <w:bCs/>
                <w:color w:val="000000" w:themeColor="text1"/>
                <w:sz w:val="18"/>
                <w:szCs w:val="18"/>
              </w:rPr>
            </w:pPr>
            <w:r w:rsidRPr="005B39C4">
              <w:rPr>
                <w:rFonts w:ascii="Arial" w:hAnsi="Arial" w:cs="Arial"/>
                <w:bCs/>
                <w:color w:val="000000" w:themeColor="text1"/>
                <w:sz w:val="18"/>
                <w:szCs w:val="18"/>
              </w:rPr>
              <w:t>To</w:t>
            </w:r>
            <w:r w:rsidRPr="005B39C4">
              <w:rPr>
                <w:rFonts w:ascii="Arial" w:hAnsi="Arial" w:cs="Arial"/>
                <w:b/>
                <w:color w:val="000000" w:themeColor="text1"/>
                <w:sz w:val="18"/>
                <w:szCs w:val="18"/>
              </w:rPr>
              <w:t xml:space="preserve"> know</w:t>
            </w:r>
            <w:r w:rsidRPr="005B39C4">
              <w:rPr>
                <w:rFonts w:ascii="Arial" w:hAnsi="Arial" w:cs="Arial"/>
                <w:bCs/>
                <w:color w:val="000000" w:themeColor="text1"/>
                <w:sz w:val="18"/>
                <w:szCs w:val="18"/>
              </w:rPr>
              <w:t xml:space="preserve"> and analyze the various phases of compiler.</w:t>
            </w:r>
          </w:p>
        </w:tc>
        <w:tc>
          <w:tcPr>
            <w:tcW w:w="2168" w:type="dxa"/>
            <w:vAlign w:val="center"/>
          </w:tcPr>
          <w:p w:rsidR="00235A23" w:rsidRPr="00D355B3" w:rsidRDefault="00235A23" w:rsidP="00CF71BD">
            <w:pPr>
              <w:pStyle w:val="ListParagraph"/>
              <w:spacing w:after="0" w:line="240" w:lineRule="auto"/>
              <w:ind w:left="0"/>
              <w:jc w:val="center"/>
              <w:rPr>
                <w:rFonts w:ascii="Arial" w:hAnsi="Arial" w:cs="Arial"/>
                <w:color w:val="000000" w:themeColor="text1"/>
                <w:sz w:val="18"/>
                <w:szCs w:val="18"/>
              </w:rPr>
            </w:pPr>
            <w:r w:rsidRPr="00D355B3">
              <w:rPr>
                <w:rFonts w:ascii="Arial" w:hAnsi="Arial" w:cs="Arial"/>
                <w:b/>
                <w:bCs/>
                <w:color w:val="000000" w:themeColor="text1"/>
                <w:sz w:val="18"/>
                <w:szCs w:val="18"/>
              </w:rPr>
              <w:t>Engineering knowledge (PO1)</w:t>
            </w:r>
          </w:p>
        </w:tc>
        <w:tc>
          <w:tcPr>
            <w:tcW w:w="1232"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Cognitive domain – level 5</w:t>
            </w:r>
          </w:p>
        </w:tc>
        <w:tc>
          <w:tcPr>
            <w:tcW w:w="1720" w:type="dxa"/>
            <w:vAlign w:val="center"/>
          </w:tcPr>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6447646"/>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Lecture Note</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566678"/>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Text Book</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098834"/>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Audio/Video</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989975"/>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Web Material</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5269899"/>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Journal paper</w:t>
            </w:r>
          </w:p>
        </w:tc>
        <w:tc>
          <w:tcPr>
            <w:tcW w:w="1530" w:type="dxa"/>
            <w:vAlign w:val="center"/>
          </w:tcPr>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9943180"/>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Class Test</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7929434"/>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Final Exam</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0975342"/>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Assignment </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0548924"/>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Participation</w:t>
            </w:r>
          </w:p>
          <w:p w:rsidR="00235A23" w:rsidRPr="00D355B3"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786080387"/>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Presentation</w:t>
            </w:r>
          </w:p>
        </w:tc>
      </w:tr>
      <w:tr w:rsidR="00235A23" w:rsidRPr="00D355B3" w:rsidTr="00CF71BD">
        <w:trPr>
          <w:trHeight w:val="962"/>
          <w:jc w:val="center"/>
        </w:trPr>
        <w:tc>
          <w:tcPr>
            <w:tcW w:w="640" w:type="dxa"/>
            <w:vAlign w:val="center"/>
          </w:tcPr>
          <w:p w:rsidR="00235A23" w:rsidRPr="00D355B3" w:rsidRDefault="00235A23" w:rsidP="00CF71BD">
            <w:pPr>
              <w:jc w:val="center"/>
              <w:rPr>
                <w:rFonts w:ascii="Arial" w:hAnsi="Arial" w:cs="Arial"/>
                <w:color w:val="000000" w:themeColor="text1"/>
                <w:sz w:val="18"/>
                <w:szCs w:val="18"/>
              </w:rPr>
            </w:pPr>
            <w:r w:rsidRPr="00D355B3">
              <w:rPr>
                <w:rFonts w:ascii="Arial" w:hAnsi="Arial" w:cs="Arial"/>
                <w:color w:val="000000" w:themeColor="text1"/>
                <w:sz w:val="18"/>
                <w:szCs w:val="18"/>
              </w:rPr>
              <w:t>CO2</w:t>
            </w:r>
          </w:p>
        </w:tc>
        <w:tc>
          <w:tcPr>
            <w:tcW w:w="2065" w:type="dxa"/>
            <w:vAlign w:val="center"/>
          </w:tcPr>
          <w:p w:rsidR="00235A23" w:rsidRPr="005B39C4" w:rsidRDefault="00235A23" w:rsidP="00CF71BD">
            <w:pPr>
              <w:pStyle w:val="ListParagraph"/>
              <w:spacing w:after="0" w:line="240" w:lineRule="auto"/>
              <w:ind w:left="-18"/>
              <w:jc w:val="center"/>
              <w:rPr>
                <w:rFonts w:ascii="Arial" w:hAnsi="Arial" w:cs="Arial"/>
                <w:bCs/>
                <w:color w:val="000000" w:themeColor="text1"/>
                <w:sz w:val="18"/>
                <w:szCs w:val="18"/>
              </w:rPr>
            </w:pPr>
            <w:r>
              <w:rPr>
                <w:rFonts w:ascii="Arial" w:hAnsi="Arial" w:cs="Arial"/>
                <w:bCs/>
                <w:sz w:val="18"/>
                <w:szCs w:val="18"/>
              </w:rPr>
              <w:t>To</w:t>
            </w:r>
            <w:r w:rsidRPr="005B39C4">
              <w:rPr>
                <w:rFonts w:ascii="Arial" w:hAnsi="Arial" w:cs="Arial"/>
                <w:b/>
                <w:sz w:val="18"/>
                <w:szCs w:val="18"/>
              </w:rPr>
              <w:t xml:space="preserve"> desig</w:t>
            </w:r>
            <w:r w:rsidRPr="005B39C4">
              <w:rPr>
                <w:rFonts w:ascii="Arial" w:hAnsi="Arial" w:cs="Arial"/>
                <w:bCs/>
                <w:sz w:val="18"/>
                <w:szCs w:val="18"/>
              </w:rPr>
              <w:t>n and</w:t>
            </w:r>
            <w:r w:rsidRPr="005B39C4">
              <w:rPr>
                <w:rFonts w:ascii="Arial" w:hAnsi="Arial" w:cs="Arial"/>
                <w:b/>
                <w:sz w:val="18"/>
                <w:szCs w:val="18"/>
              </w:rPr>
              <w:t xml:space="preserve"> implement</w:t>
            </w:r>
            <w:r w:rsidRPr="005B39C4">
              <w:rPr>
                <w:rFonts w:ascii="Arial" w:hAnsi="Arial" w:cs="Arial"/>
                <w:bCs/>
                <w:sz w:val="18"/>
                <w:szCs w:val="18"/>
              </w:rPr>
              <w:t xml:space="preserve"> lexical analyzer, parser, and syntax directed translation scheme and optimize code generation.</w:t>
            </w:r>
          </w:p>
        </w:tc>
        <w:tc>
          <w:tcPr>
            <w:tcW w:w="2168" w:type="dxa"/>
            <w:vAlign w:val="center"/>
          </w:tcPr>
          <w:p w:rsidR="00235A23" w:rsidRPr="00D355B3" w:rsidRDefault="00235A23" w:rsidP="00CF71BD">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D</w:t>
            </w:r>
            <w:r w:rsidRPr="00D355B3">
              <w:rPr>
                <w:rFonts w:ascii="Arial" w:hAnsi="Arial" w:cs="Arial"/>
                <w:b/>
                <w:bCs/>
                <w:color w:val="000000" w:themeColor="text1"/>
                <w:sz w:val="18"/>
                <w:szCs w:val="18"/>
              </w:rPr>
              <w:t>esign/development of solutions (PO3), Modern tool usage (PO5)</w:t>
            </w:r>
          </w:p>
        </w:tc>
        <w:tc>
          <w:tcPr>
            <w:tcW w:w="1232" w:type="dxa"/>
            <w:vAlign w:val="center"/>
          </w:tcPr>
          <w:p w:rsidR="00235A23" w:rsidRPr="00D355B3" w:rsidRDefault="00235A23" w:rsidP="00CF71BD">
            <w:pPr>
              <w:pStyle w:val="ListParagraph"/>
              <w:spacing w:after="0" w:line="240" w:lineRule="auto"/>
              <w:ind w:left="0"/>
              <w:jc w:val="center"/>
              <w:rPr>
                <w:rFonts w:ascii="Arial" w:hAnsi="Arial" w:cs="Arial"/>
                <w:color w:val="000000" w:themeColor="text1"/>
                <w:sz w:val="18"/>
                <w:szCs w:val="18"/>
              </w:rPr>
            </w:pPr>
            <w:r w:rsidRPr="00D355B3">
              <w:rPr>
                <w:rFonts w:ascii="Arial" w:hAnsi="Arial" w:cs="Arial"/>
                <w:color w:val="000000" w:themeColor="text1"/>
                <w:sz w:val="18"/>
                <w:szCs w:val="18"/>
              </w:rPr>
              <w:t>Cognitive domain – level 4</w:t>
            </w:r>
          </w:p>
        </w:tc>
        <w:tc>
          <w:tcPr>
            <w:tcW w:w="1720" w:type="dxa"/>
            <w:vAlign w:val="center"/>
          </w:tcPr>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7467133"/>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Lecture Note</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228158"/>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Text Book</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329520"/>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Audio/Video</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207464"/>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Web Material</w:t>
            </w:r>
          </w:p>
          <w:p w:rsidR="00235A23" w:rsidRPr="00D355B3"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639262616"/>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Journal paper</w:t>
            </w:r>
          </w:p>
        </w:tc>
        <w:tc>
          <w:tcPr>
            <w:tcW w:w="1530" w:type="dxa"/>
            <w:vAlign w:val="center"/>
          </w:tcPr>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6580522"/>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Class Test</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1809010"/>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Final Exam</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91671"/>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Assignment </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2945624"/>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Participation</w:t>
            </w:r>
          </w:p>
          <w:p w:rsidR="00235A23" w:rsidRPr="00D355B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2730121"/>
              </w:sdtPr>
              <w:sdtEndPr/>
              <w:sdtContent>
                <w:r w:rsidR="00235A23" w:rsidRPr="00D355B3">
                  <w:rPr>
                    <w:rFonts w:ascii="MS Gothic" w:eastAsia="MS Gothic" w:hAnsi="MS Gothic" w:cs="MS Gothic" w:hint="eastAsia"/>
                    <w:color w:val="000000" w:themeColor="text1"/>
                    <w:sz w:val="18"/>
                    <w:szCs w:val="18"/>
                  </w:rPr>
                  <w:t>☐</w:t>
                </w:r>
              </w:sdtContent>
            </w:sdt>
            <w:r w:rsidR="00235A23" w:rsidRPr="00D355B3">
              <w:rPr>
                <w:rFonts w:ascii="Arial" w:hAnsi="Arial" w:cs="Arial"/>
                <w:color w:val="000000" w:themeColor="text1"/>
                <w:sz w:val="18"/>
                <w:szCs w:val="18"/>
              </w:rPr>
              <w:t xml:space="preserve">  Presentation</w:t>
            </w:r>
          </w:p>
        </w:tc>
      </w:tr>
    </w:tbl>
    <w:p w:rsidR="00235A23" w:rsidRPr="00D355B3" w:rsidRDefault="00235A23" w:rsidP="00CF71BD">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35A23" w:rsidRPr="00D355B3" w:rsidTr="00AA009A">
        <w:trPr>
          <w:jc w:val="center"/>
        </w:trPr>
        <w:tc>
          <w:tcPr>
            <w:tcW w:w="9269" w:type="dxa"/>
          </w:tcPr>
          <w:p w:rsidR="00235A23" w:rsidRPr="00D355B3" w:rsidRDefault="00235A23" w:rsidP="00CF71BD">
            <w:pPr>
              <w:ind w:left="-63"/>
              <w:rPr>
                <w:rFonts w:ascii="Arial" w:hAnsi="Arial" w:cs="Arial"/>
                <w:b/>
                <w:color w:val="000000" w:themeColor="text1"/>
                <w:sz w:val="18"/>
                <w:szCs w:val="18"/>
              </w:rPr>
            </w:pPr>
            <w:r w:rsidRPr="00D355B3">
              <w:rPr>
                <w:rFonts w:ascii="Arial" w:hAnsi="Arial" w:cs="Arial"/>
                <w:b/>
                <w:color w:val="000000" w:themeColor="text1"/>
                <w:sz w:val="18"/>
                <w:szCs w:val="18"/>
              </w:rPr>
              <w:t>Assessment and Marks Distribution:</w:t>
            </w:r>
          </w:p>
          <w:p w:rsidR="00235A23" w:rsidRPr="00D355B3" w:rsidRDefault="00235A23" w:rsidP="00CF71BD">
            <w:pPr>
              <w:rPr>
                <w:rFonts w:ascii="Arial" w:hAnsi="Arial" w:cs="Arial"/>
                <w:bCs/>
                <w:color w:val="000000" w:themeColor="text1"/>
                <w:sz w:val="18"/>
                <w:szCs w:val="18"/>
              </w:rPr>
            </w:pPr>
            <w:r w:rsidRPr="00D355B3">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235A23" w:rsidRPr="00D355B3" w:rsidRDefault="00235A23" w:rsidP="00CF71BD">
            <w:pPr>
              <w:rPr>
                <w:rFonts w:ascii="Arial" w:hAnsi="Arial" w:cs="Arial"/>
                <w:bCs/>
                <w:color w:val="000000" w:themeColor="text1"/>
                <w:sz w:val="18"/>
                <w:szCs w:val="18"/>
              </w:rPr>
            </w:pPr>
            <w:r w:rsidRPr="00D355B3">
              <w:rPr>
                <w:rFonts w:ascii="Arial" w:hAnsi="Arial" w:cs="Arial"/>
                <w:bCs/>
                <w:color w:val="000000" w:themeColor="text1"/>
                <w:sz w:val="18"/>
                <w:szCs w:val="18"/>
              </w:rPr>
              <w:tab/>
              <w:t>Class tests + Assignments due in different times of the semester (20%)</w:t>
            </w:r>
          </w:p>
          <w:p w:rsidR="00235A23" w:rsidRPr="00D355B3" w:rsidRDefault="00235A23" w:rsidP="00CF71BD">
            <w:pPr>
              <w:rPr>
                <w:rFonts w:ascii="Arial" w:hAnsi="Arial" w:cs="Arial"/>
                <w:bCs/>
                <w:color w:val="000000" w:themeColor="text1"/>
                <w:sz w:val="18"/>
                <w:szCs w:val="18"/>
              </w:rPr>
            </w:pPr>
            <w:r w:rsidRPr="00D355B3">
              <w:rPr>
                <w:rFonts w:ascii="Arial" w:hAnsi="Arial" w:cs="Arial"/>
                <w:bCs/>
                <w:color w:val="000000" w:themeColor="text1"/>
                <w:sz w:val="18"/>
                <w:szCs w:val="18"/>
              </w:rPr>
              <w:tab/>
              <w:t xml:space="preserve">A comprehensive final exam (70%), Total Time: 3 hours. </w:t>
            </w:r>
          </w:p>
          <w:p w:rsidR="00235A23" w:rsidRPr="00D355B3" w:rsidRDefault="00235A23" w:rsidP="00CF71BD">
            <w:pPr>
              <w:rPr>
                <w:rFonts w:ascii="Arial" w:hAnsi="Arial" w:cs="Arial"/>
                <w:b/>
                <w:color w:val="000000" w:themeColor="text1"/>
                <w:sz w:val="18"/>
                <w:szCs w:val="18"/>
              </w:rPr>
            </w:pPr>
            <w:r w:rsidRPr="00D355B3">
              <w:rPr>
                <w:rFonts w:ascii="Arial" w:hAnsi="Arial" w:cs="Arial"/>
                <w:bCs/>
                <w:color w:val="000000" w:themeColor="text1"/>
                <w:sz w:val="18"/>
                <w:szCs w:val="18"/>
              </w:rPr>
              <w:tab/>
              <w:t>A class participation mark (10%).</w:t>
            </w:r>
          </w:p>
        </w:tc>
      </w:tr>
      <w:tr w:rsidR="00235A23" w:rsidRPr="00D355B3" w:rsidTr="00AA009A">
        <w:trPr>
          <w:jc w:val="center"/>
        </w:trPr>
        <w:tc>
          <w:tcPr>
            <w:tcW w:w="9269" w:type="dxa"/>
          </w:tcPr>
          <w:p w:rsidR="00235A23" w:rsidRDefault="00235A23" w:rsidP="00CF71BD">
            <w:pPr>
              <w:jc w:val="both"/>
              <w:rPr>
                <w:rFonts w:ascii="Arial" w:hAnsi="Arial" w:cs="Arial"/>
                <w:b/>
                <w:bCs/>
                <w:iCs/>
                <w:sz w:val="18"/>
                <w:szCs w:val="18"/>
              </w:rPr>
            </w:pPr>
          </w:p>
          <w:p w:rsidR="00235A23" w:rsidRDefault="00235A23" w:rsidP="00CF71BD">
            <w:pPr>
              <w:jc w:val="both"/>
              <w:rPr>
                <w:rFonts w:ascii="Arial" w:hAnsi="Arial" w:cs="Arial"/>
                <w:b/>
                <w:bCs/>
                <w:iCs/>
                <w:sz w:val="18"/>
                <w:szCs w:val="18"/>
              </w:rPr>
            </w:pPr>
            <w:r w:rsidRPr="00D355B3">
              <w:rPr>
                <w:rFonts w:ascii="Arial" w:hAnsi="Arial" w:cs="Arial"/>
                <w:b/>
                <w:bCs/>
                <w:iCs/>
                <w:sz w:val="18"/>
                <w:szCs w:val="18"/>
              </w:rPr>
              <w:t>Course Contents:</w:t>
            </w:r>
          </w:p>
          <w:p w:rsidR="00235A23" w:rsidRDefault="00235A23" w:rsidP="00CF71BD">
            <w:pPr>
              <w:jc w:val="both"/>
              <w:rPr>
                <w:rFonts w:ascii="Arial" w:hAnsi="Arial" w:cs="Arial"/>
                <w:b/>
                <w:bCs/>
                <w:iCs/>
                <w:sz w:val="18"/>
                <w:szCs w:val="18"/>
              </w:rPr>
            </w:pP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t>Fundamentals:</w:t>
            </w:r>
            <w:r w:rsidRPr="00D355B3">
              <w:rPr>
                <w:rFonts w:ascii="Arial" w:hAnsi="Arial" w:cs="Arial"/>
                <w:iCs/>
                <w:sz w:val="18"/>
                <w:szCs w:val="18"/>
              </w:rPr>
              <w:t xml:space="preserve"> Strings, Alphabet, Language, Operations, Finite state machine, definitions, finite automaton model, Introduction: Introduction to compiler, compiler and translator, the structure of a compiler.</w:t>
            </w: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t>Grammars</w:t>
            </w:r>
            <w:r w:rsidRPr="00D355B3">
              <w:rPr>
                <w:rFonts w:ascii="Arial" w:hAnsi="Arial" w:cs="Arial"/>
                <w:iCs/>
                <w:sz w:val="18"/>
                <w:szCs w:val="18"/>
              </w:rPr>
              <w:t>: Notation and concepts for languages and Grammars, sets and string, Discussion and classification of Grammars, Scanner regular expression, regular definition, finite automata, LL and LR Grammars, ambiguous grammar.</w:t>
            </w: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t>Parsing</w:t>
            </w:r>
            <w:r w:rsidRPr="00D355B3">
              <w:rPr>
                <w:rFonts w:ascii="Arial" w:hAnsi="Arial" w:cs="Arial"/>
                <w:iCs/>
                <w:sz w:val="18"/>
                <w:szCs w:val="18"/>
              </w:rPr>
              <w:t>: Basic parsing technique, parsers, shift reduce parsing, operator-procedure parsing, top-down parsing, bottom up parsing, predictive parsing.</w:t>
            </w: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lastRenderedPageBreak/>
              <w:t>Syntax</w:t>
            </w:r>
            <w:r w:rsidRPr="00D355B3">
              <w:rPr>
                <w:rFonts w:ascii="Arial" w:hAnsi="Arial" w:cs="Arial"/>
                <w:iCs/>
                <w:sz w:val="18"/>
                <w:szCs w:val="18"/>
              </w:rPr>
              <w:t>: Syntax directed translation, intermediate code generation, polish notation, parse tree and syntax trees, quadruples, triples, Boolean expression.</w:t>
            </w: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t>Symbol Table:</w:t>
            </w:r>
            <w:r w:rsidRPr="00D355B3">
              <w:rPr>
                <w:rFonts w:ascii="Arial" w:hAnsi="Arial" w:cs="Arial"/>
                <w:iCs/>
                <w:sz w:val="18"/>
                <w:szCs w:val="18"/>
              </w:rPr>
              <w:t xml:space="preserve"> Perspective and motivation of symbol table. Symbol table content, operation on symbol table, organization of symbol table.</w:t>
            </w: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t xml:space="preserve">Code Optimization: </w:t>
            </w:r>
            <w:r w:rsidRPr="00D355B3">
              <w:rPr>
                <w:rFonts w:ascii="Arial" w:hAnsi="Arial" w:cs="Arial"/>
                <w:iCs/>
                <w:sz w:val="18"/>
                <w:szCs w:val="18"/>
              </w:rPr>
              <w:t>Code optimization, sources of optimization, basic blocks, folding, loop optimization, flowgraph, induction variable elimination, reduction in strength, code motion.</w:t>
            </w:r>
          </w:p>
          <w:p w:rsidR="00235A23" w:rsidRPr="00D355B3" w:rsidRDefault="00235A23" w:rsidP="00CF71BD">
            <w:pPr>
              <w:spacing w:after="80"/>
              <w:jc w:val="both"/>
              <w:rPr>
                <w:rFonts w:ascii="Arial" w:hAnsi="Arial" w:cs="Arial"/>
                <w:iCs/>
                <w:sz w:val="18"/>
                <w:szCs w:val="18"/>
              </w:rPr>
            </w:pPr>
            <w:r w:rsidRPr="00D355B3">
              <w:rPr>
                <w:rFonts w:ascii="Arial" w:hAnsi="Arial" w:cs="Arial"/>
                <w:sz w:val="18"/>
                <w:szCs w:val="18"/>
              </w:rPr>
              <w:t>Error Handling</w:t>
            </w:r>
            <w:r w:rsidRPr="00D355B3">
              <w:rPr>
                <w:rFonts w:ascii="Arial" w:hAnsi="Arial" w:cs="Arial"/>
                <w:iCs/>
                <w:sz w:val="18"/>
                <w:szCs w:val="18"/>
              </w:rPr>
              <w:t>: Compile time error handling, error detection, error recovery, error repair.</w:t>
            </w:r>
          </w:p>
          <w:p w:rsidR="00235A23" w:rsidRPr="00D355B3" w:rsidRDefault="00235A23" w:rsidP="009E5258">
            <w:pPr>
              <w:spacing w:after="80"/>
              <w:jc w:val="both"/>
              <w:rPr>
                <w:rFonts w:ascii="Arial" w:hAnsi="Arial" w:cs="Arial"/>
                <w:b/>
                <w:bCs/>
                <w:iCs/>
                <w:sz w:val="18"/>
                <w:szCs w:val="18"/>
              </w:rPr>
            </w:pPr>
            <w:r w:rsidRPr="00D355B3">
              <w:rPr>
                <w:rFonts w:ascii="Arial" w:hAnsi="Arial" w:cs="Arial"/>
                <w:sz w:val="18"/>
                <w:szCs w:val="18"/>
              </w:rPr>
              <w:t>Coding:</w:t>
            </w:r>
            <w:r w:rsidRPr="00D355B3">
              <w:rPr>
                <w:rFonts w:ascii="Arial" w:hAnsi="Arial" w:cs="Arial"/>
                <w:iCs/>
                <w:sz w:val="18"/>
                <w:szCs w:val="18"/>
              </w:rPr>
              <w:t xml:space="preserve"> Code generation, </w:t>
            </w:r>
            <w:r w:rsidRPr="00D355B3">
              <w:rPr>
                <w:rFonts w:ascii="Arial" w:hAnsi="Arial" w:cs="Arial"/>
                <w:sz w:val="18"/>
                <w:szCs w:val="18"/>
              </w:rPr>
              <w:t>object</w:t>
            </w:r>
            <w:r w:rsidRPr="00D355B3">
              <w:rPr>
                <w:rFonts w:ascii="Arial" w:hAnsi="Arial" w:cs="Arial"/>
                <w:iCs/>
                <w:sz w:val="18"/>
                <w:szCs w:val="18"/>
              </w:rPr>
              <w:t xml:space="preserve"> programs, problems in code generation, a machine model, a simple code generator, register allocation and assignment peephole optimization.</w:t>
            </w:r>
          </w:p>
          <w:p w:rsidR="00235A23" w:rsidRPr="00D355B3" w:rsidRDefault="00235A23" w:rsidP="00CF71BD">
            <w:pPr>
              <w:ind w:left="630"/>
              <w:jc w:val="both"/>
              <w:rPr>
                <w:rFonts w:ascii="Arial" w:hAnsi="Arial" w:cs="Arial"/>
                <w:b/>
                <w:color w:val="FF0000"/>
                <w:sz w:val="18"/>
                <w:szCs w:val="18"/>
              </w:rPr>
            </w:pPr>
          </w:p>
        </w:tc>
      </w:tr>
    </w:tbl>
    <w:p w:rsidR="00235A23" w:rsidRPr="00D355B3" w:rsidRDefault="00235A23" w:rsidP="00CF71BD">
      <w:pPr>
        <w:ind w:left="630"/>
        <w:rPr>
          <w:rFonts w:ascii="Arial" w:hAnsi="Arial" w:cs="Arial"/>
          <w:sz w:val="18"/>
          <w:szCs w:val="18"/>
          <w:highlight w:val="yellow"/>
        </w:rPr>
      </w:pPr>
    </w:p>
    <w:p w:rsidR="00235A23" w:rsidRPr="00D355B3" w:rsidRDefault="00235A23" w:rsidP="00645750">
      <w:pPr>
        <w:jc w:val="both"/>
        <w:rPr>
          <w:rFonts w:ascii="Arial" w:hAnsi="Arial" w:cs="Arial"/>
          <w:b/>
          <w:spacing w:val="-3"/>
          <w:sz w:val="18"/>
          <w:szCs w:val="18"/>
        </w:rPr>
      </w:pPr>
      <w:r w:rsidRPr="00D355B3">
        <w:rPr>
          <w:rFonts w:ascii="Arial" w:hAnsi="Arial" w:cs="Arial"/>
          <w:b/>
          <w:spacing w:val="-3"/>
          <w:sz w:val="18"/>
          <w:szCs w:val="18"/>
        </w:rPr>
        <w:t xml:space="preserve">Text Book: </w:t>
      </w:r>
    </w:p>
    <w:tbl>
      <w:tblPr>
        <w:tblW w:w="4962" w:type="pct"/>
        <w:jc w:val="center"/>
        <w:tblLook w:val="0000" w:firstRow="0" w:lastRow="0" w:firstColumn="0" w:lastColumn="0" w:noHBand="0" w:noVBand="0"/>
      </w:tblPr>
      <w:tblGrid>
        <w:gridCol w:w="372"/>
        <w:gridCol w:w="2438"/>
        <w:gridCol w:w="448"/>
        <w:gridCol w:w="5914"/>
      </w:tblGrid>
      <w:tr w:rsidR="00235A23" w:rsidRPr="00D355B3" w:rsidTr="00645750">
        <w:trPr>
          <w:jc w:val="center"/>
        </w:trPr>
        <w:tc>
          <w:tcPr>
            <w:tcW w:w="203" w:type="pct"/>
          </w:tcPr>
          <w:p w:rsidR="00235A23" w:rsidRPr="00D355B3" w:rsidRDefault="00235A23" w:rsidP="00CF71BD">
            <w:pPr>
              <w:suppressAutoHyphens/>
              <w:jc w:val="both"/>
              <w:rPr>
                <w:rFonts w:ascii="Arial" w:hAnsi="Arial" w:cs="Arial"/>
                <w:spacing w:val="-3"/>
                <w:sz w:val="18"/>
                <w:szCs w:val="18"/>
              </w:rPr>
            </w:pPr>
            <w:r w:rsidRPr="00D355B3">
              <w:rPr>
                <w:rFonts w:ascii="Arial" w:hAnsi="Arial" w:cs="Arial"/>
                <w:spacing w:val="-3"/>
                <w:sz w:val="18"/>
                <w:szCs w:val="18"/>
              </w:rPr>
              <w:t>1.</w:t>
            </w:r>
          </w:p>
        </w:tc>
        <w:tc>
          <w:tcPr>
            <w:tcW w:w="1329" w:type="pct"/>
          </w:tcPr>
          <w:p w:rsidR="00235A23" w:rsidRPr="00D355B3" w:rsidRDefault="00235A23" w:rsidP="00CF71BD">
            <w:pPr>
              <w:suppressAutoHyphens/>
              <w:rPr>
                <w:rFonts w:ascii="Arial" w:hAnsi="Arial" w:cs="Arial"/>
                <w:sz w:val="18"/>
                <w:szCs w:val="18"/>
              </w:rPr>
            </w:pPr>
            <w:r w:rsidRPr="00D355B3">
              <w:rPr>
                <w:rFonts w:ascii="Arial" w:hAnsi="Arial" w:cs="Arial"/>
                <w:sz w:val="18"/>
                <w:szCs w:val="18"/>
              </w:rPr>
              <w:t>Alfred V. Aho and Jeffrey D. Ullman</w:t>
            </w:r>
          </w:p>
        </w:tc>
        <w:tc>
          <w:tcPr>
            <w:tcW w:w="244" w:type="pct"/>
          </w:tcPr>
          <w:p w:rsidR="00235A23" w:rsidRPr="00D355B3" w:rsidRDefault="00235A23" w:rsidP="00CF71BD">
            <w:pPr>
              <w:suppressAutoHyphens/>
              <w:jc w:val="both"/>
              <w:rPr>
                <w:rFonts w:ascii="Arial" w:hAnsi="Arial" w:cs="Arial"/>
                <w:spacing w:val="-3"/>
                <w:sz w:val="18"/>
                <w:szCs w:val="18"/>
              </w:rPr>
            </w:pPr>
            <w:r w:rsidRPr="00D355B3">
              <w:rPr>
                <w:rFonts w:ascii="Arial" w:hAnsi="Arial" w:cs="Arial"/>
                <w:sz w:val="18"/>
                <w:szCs w:val="18"/>
              </w:rPr>
              <w:t>:</w:t>
            </w:r>
          </w:p>
        </w:tc>
        <w:tc>
          <w:tcPr>
            <w:tcW w:w="3224" w:type="pct"/>
          </w:tcPr>
          <w:p w:rsidR="00235A23" w:rsidRPr="00D355B3" w:rsidRDefault="00235A23" w:rsidP="00CF71BD">
            <w:pPr>
              <w:suppressAutoHyphens/>
              <w:rPr>
                <w:rFonts w:ascii="Arial" w:hAnsi="Arial" w:cs="Arial"/>
                <w:sz w:val="18"/>
                <w:szCs w:val="18"/>
              </w:rPr>
            </w:pPr>
            <w:r w:rsidRPr="00D355B3">
              <w:rPr>
                <w:rFonts w:ascii="Arial" w:hAnsi="Arial" w:cs="Arial"/>
                <w:b/>
                <w:bCs/>
                <w:sz w:val="18"/>
                <w:szCs w:val="18"/>
              </w:rPr>
              <w:t>Principles of Compiler Design</w:t>
            </w:r>
            <w:r w:rsidRPr="00D355B3">
              <w:rPr>
                <w:rFonts w:ascii="Arial" w:hAnsi="Arial" w:cs="Arial"/>
                <w:sz w:val="18"/>
                <w:szCs w:val="18"/>
              </w:rPr>
              <w:t xml:space="preserve">, </w:t>
            </w:r>
            <w:r w:rsidRPr="00D355B3">
              <w:rPr>
                <w:rFonts w:ascii="Arial" w:hAnsi="Arial" w:cs="Arial"/>
                <w:i/>
                <w:iCs/>
                <w:sz w:val="18"/>
                <w:szCs w:val="18"/>
              </w:rPr>
              <w:t>Addison-Wesley Publication</w:t>
            </w:r>
            <w:r w:rsidRPr="00D355B3">
              <w:rPr>
                <w:rFonts w:ascii="Arial" w:hAnsi="Arial" w:cs="Arial"/>
                <w:sz w:val="18"/>
                <w:szCs w:val="18"/>
              </w:rPr>
              <w:t>.</w:t>
            </w:r>
          </w:p>
        </w:tc>
      </w:tr>
      <w:tr w:rsidR="00235A23" w:rsidRPr="00D355B3" w:rsidTr="00645750">
        <w:trPr>
          <w:trHeight w:val="362"/>
          <w:jc w:val="center"/>
        </w:trPr>
        <w:tc>
          <w:tcPr>
            <w:tcW w:w="203" w:type="pct"/>
          </w:tcPr>
          <w:p w:rsidR="00235A23" w:rsidRPr="00D355B3" w:rsidRDefault="00235A23" w:rsidP="00CF71BD">
            <w:pPr>
              <w:suppressAutoHyphens/>
              <w:jc w:val="both"/>
              <w:rPr>
                <w:rFonts w:ascii="Arial" w:hAnsi="Arial" w:cs="Arial"/>
                <w:spacing w:val="-3"/>
                <w:sz w:val="18"/>
                <w:szCs w:val="18"/>
              </w:rPr>
            </w:pPr>
            <w:r w:rsidRPr="00D355B3">
              <w:rPr>
                <w:rFonts w:ascii="Arial" w:hAnsi="Arial" w:cs="Arial"/>
                <w:spacing w:val="-3"/>
                <w:sz w:val="18"/>
                <w:szCs w:val="18"/>
              </w:rPr>
              <w:t>2.</w:t>
            </w:r>
          </w:p>
        </w:tc>
        <w:tc>
          <w:tcPr>
            <w:tcW w:w="1329" w:type="pct"/>
          </w:tcPr>
          <w:p w:rsidR="00235A23" w:rsidRPr="00D355B3" w:rsidRDefault="00235A23" w:rsidP="00CF71BD">
            <w:pPr>
              <w:suppressAutoHyphens/>
              <w:rPr>
                <w:rFonts w:ascii="Arial" w:hAnsi="Arial" w:cs="Arial"/>
                <w:spacing w:val="-3"/>
                <w:sz w:val="18"/>
                <w:szCs w:val="18"/>
              </w:rPr>
            </w:pPr>
            <w:r w:rsidRPr="00D355B3">
              <w:rPr>
                <w:rFonts w:ascii="Arial" w:hAnsi="Arial" w:cs="Arial"/>
                <w:sz w:val="18"/>
                <w:szCs w:val="18"/>
              </w:rPr>
              <w:t>A.J. Holub</w:t>
            </w:r>
          </w:p>
        </w:tc>
        <w:tc>
          <w:tcPr>
            <w:tcW w:w="244" w:type="pct"/>
          </w:tcPr>
          <w:p w:rsidR="00235A23" w:rsidRPr="00D355B3" w:rsidRDefault="00235A23" w:rsidP="00CF71BD">
            <w:pPr>
              <w:suppressAutoHyphens/>
              <w:jc w:val="both"/>
              <w:rPr>
                <w:rFonts w:ascii="Arial" w:hAnsi="Arial" w:cs="Arial"/>
                <w:spacing w:val="-3"/>
                <w:sz w:val="18"/>
                <w:szCs w:val="18"/>
              </w:rPr>
            </w:pPr>
            <w:r w:rsidRPr="00D355B3">
              <w:rPr>
                <w:rFonts w:ascii="Arial" w:hAnsi="Arial" w:cs="Arial"/>
                <w:sz w:val="18"/>
                <w:szCs w:val="18"/>
              </w:rPr>
              <w:t>:</w:t>
            </w:r>
          </w:p>
        </w:tc>
        <w:tc>
          <w:tcPr>
            <w:tcW w:w="3224" w:type="pct"/>
          </w:tcPr>
          <w:p w:rsidR="00235A23" w:rsidRPr="00D355B3" w:rsidRDefault="00235A23" w:rsidP="00CF71BD">
            <w:pPr>
              <w:suppressAutoHyphens/>
              <w:rPr>
                <w:rFonts w:ascii="Arial" w:hAnsi="Arial" w:cs="Arial"/>
                <w:spacing w:val="-3"/>
                <w:sz w:val="18"/>
                <w:szCs w:val="18"/>
              </w:rPr>
            </w:pPr>
            <w:r w:rsidRPr="00D355B3">
              <w:rPr>
                <w:rFonts w:ascii="Arial" w:hAnsi="Arial" w:cs="Arial"/>
                <w:b/>
                <w:bCs/>
                <w:sz w:val="18"/>
                <w:szCs w:val="18"/>
              </w:rPr>
              <w:t>Compiler design in C</w:t>
            </w:r>
            <w:r w:rsidRPr="00D355B3">
              <w:rPr>
                <w:rFonts w:ascii="Arial" w:hAnsi="Arial" w:cs="Arial"/>
                <w:sz w:val="18"/>
                <w:szCs w:val="18"/>
              </w:rPr>
              <w:t xml:space="preserve">, </w:t>
            </w:r>
            <w:r w:rsidRPr="00D355B3">
              <w:rPr>
                <w:rFonts w:ascii="Arial" w:hAnsi="Arial" w:cs="Arial"/>
                <w:i/>
                <w:iCs/>
                <w:sz w:val="18"/>
                <w:szCs w:val="18"/>
              </w:rPr>
              <w:t>Prentice-Hall of India</w:t>
            </w:r>
          </w:p>
        </w:tc>
      </w:tr>
    </w:tbl>
    <w:p w:rsidR="00235A23" w:rsidRPr="00D355B3" w:rsidRDefault="00235A23" w:rsidP="00645750">
      <w:pPr>
        <w:jc w:val="both"/>
        <w:rPr>
          <w:rFonts w:ascii="Arial" w:hAnsi="Arial" w:cs="Arial"/>
          <w:b/>
          <w:spacing w:val="-3"/>
          <w:sz w:val="18"/>
          <w:szCs w:val="18"/>
        </w:rPr>
      </w:pPr>
      <w:r w:rsidRPr="00D355B3">
        <w:rPr>
          <w:rFonts w:ascii="Arial" w:hAnsi="Arial" w:cs="Arial"/>
          <w:b/>
          <w:spacing w:val="-3"/>
          <w:sz w:val="18"/>
          <w:szCs w:val="18"/>
        </w:rPr>
        <w:t>Books Recommended:</w:t>
      </w:r>
    </w:p>
    <w:tbl>
      <w:tblPr>
        <w:tblW w:w="4960" w:type="pct"/>
        <w:jc w:val="center"/>
        <w:tblLook w:val="0000" w:firstRow="0" w:lastRow="0" w:firstColumn="0" w:lastColumn="0" w:noHBand="0" w:noVBand="0"/>
      </w:tblPr>
      <w:tblGrid>
        <w:gridCol w:w="376"/>
        <w:gridCol w:w="2409"/>
        <w:gridCol w:w="270"/>
        <w:gridCol w:w="6113"/>
      </w:tblGrid>
      <w:tr w:rsidR="00235A23" w:rsidRPr="00D355B3" w:rsidTr="00645750">
        <w:trPr>
          <w:trHeight w:val="196"/>
          <w:jc w:val="center"/>
        </w:trPr>
        <w:tc>
          <w:tcPr>
            <w:tcW w:w="205" w:type="pct"/>
          </w:tcPr>
          <w:p w:rsidR="00235A23" w:rsidRPr="00D355B3" w:rsidRDefault="00235A23" w:rsidP="00CF71BD">
            <w:pPr>
              <w:suppressAutoHyphens/>
              <w:jc w:val="both"/>
              <w:rPr>
                <w:rFonts w:ascii="Arial" w:hAnsi="Arial" w:cs="Arial"/>
                <w:spacing w:val="-3"/>
                <w:sz w:val="18"/>
                <w:szCs w:val="18"/>
              </w:rPr>
            </w:pPr>
            <w:r w:rsidRPr="00D355B3">
              <w:rPr>
                <w:rFonts w:ascii="Arial" w:hAnsi="Arial" w:cs="Arial"/>
                <w:spacing w:val="-3"/>
                <w:sz w:val="18"/>
                <w:szCs w:val="18"/>
              </w:rPr>
              <w:t>1.</w:t>
            </w:r>
          </w:p>
        </w:tc>
        <w:tc>
          <w:tcPr>
            <w:tcW w:w="1314" w:type="pct"/>
          </w:tcPr>
          <w:p w:rsidR="00235A23" w:rsidRPr="00D355B3" w:rsidRDefault="00235A23" w:rsidP="00CF71BD">
            <w:pPr>
              <w:suppressAutoHyphens/>
              <w:rPr>
                <w:rFonts w:ascii="Arial" w:hAnsi="Arial" w:cs="Arial"/>
                <w:spacing w:val="-3"/>
                <w:sz w:val="18"/>
                <w:szCs w:val="18"/>
              </w:rPr>
            </w:pPr>
            <w:r w:rsidRPr="00D355B3">
              <w:rPr>
                <w:rFonts w:ascii="Arial" w:hAnsi="Arial" w:cs="Arial"/>
                <w:sz w:val="18"/>
                <w:szCs w:val="18"/>
              </w:rPr>
              <w:t>Trembly and Sorensen</w:t>
            </w:r>
          </w:p>
        </w:tc>
        <w:tc>
          <w:tcPr>
            <w:tcW w:w="147" w:type="pct"/>
          </w:tcPr>
          <w:p w:rsidR="00235A23" w:rsidRPr="00D355B3" w:rsidRDefault="00235A23" w:rsidP="00CF71BD">
            <w:pPr>
              <w:suppressAutoHyphens/>
              <w:rPr>
                <w:rFonts w:ascii="Arial" w:hAnsi="Arial" w:cs="Arial"/>
                <w:spacing w:val="-3"/>
                <w:sz w:val="18"/>
                <w:szCs w:val="18"/>
              </w:rPr>
            </w:pPr>
            <w:r w:rsidRPr="00D355B3">
              <w:rPr>
                <w:rFonts w:ascii="Arial" w:hAnsi="Arial" w:cs="Arial"/>
                <w:sz w:val="18"/>
                <w:szCs w:val="18"/>
              </w:rPr>
              <w:t>:</w:t>
            </w:r>
          </w:p>
        </w:tc>
        <w:tc>
          <w:tcPr>
            <w:tcW w:w="3334" w:type="pct"/>
          </w:tcPr>
          <w:p w:rsidR="00235A23" w:rsidRPr="00D355B3" w:rsidRDefault="00235A23" w:rsidP="00CF71BD">
            <w:pPr>
              <w:suppressAutoHyphens/>
              <w:rPr>
                <w:rFonts w:ascii="Arial" w:hAnsi="Arial" w:cs="Arial"/>
                <w:spacing w:val="-3"/>
                <w:sz w:val="18"/>
                <w:szCs w:val="18"/>
              </w:rPr>
            </w:pPr>
            <w:r w:rsidRPr="00D355B3">
              <w:rPr>
                <w:rFonts w:ascii="Arial" w:hAnsi="Arial" w:cs="Arial"/>
                <w:b/>
                <w:bCs/>
                <w:sz w:val="18"/>
                <w:szCs w:val="18"/>
              </w:rPr>
              <w:t>Theory and Practices of Compiler Writing</w:t>
            </w:r>
            <w:r w:rsidRPr="00D355B3">
              <w:rPr>
                <w:rFonts w:ascii="Arial" w:hAnsi="Arial" w:cs="Arial"/>
                <w:bCs/>
                <w:sz w:val="18"/>
                <w:szCs w:val="18"/>
              </w:rPr>
              <w:t>,</w:t>
            </w:r>
            <w:r w:rsidRPr="00D355B3">
              <w:rPr>
                <w:rFonts w:ascii="Arial" w:hAnsi="Arial" w:cs="Arial"/>
                <w:i/>
                <w:iCs/>
                <w:sz w:val="18"/>
                <w:szCs w:val="18"/>
              </w:rPr>
              <w:t>McGraw-Hill computer science series.</w:t>
            </w:r>
          </w:p>
        </w:tc>
      </w:tr>
    </w:tbl>
    <w:p w:rsidR="00235A23" w:rsidRPr="00D355B3" w:rsidRDefault="00235A23" w:rsidP="00CF71BD">
      <w:pPr>
        <w:spacing w:line="360" w:lineRule="auto"/>
        <w:rPr>
          <w:rFonts w:ascii="Arial" w:hAnsi="Arial" w:cs="Arial"/>
          <w:sz w:val="18"/>
          <w:szCs w:val="18"/>
        </w:rPr>
      </w:pPr>
    </w:p>
    <w:p w:rsidR="00235A23" w:rsidRPr="009C6D09"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C6D09">
        <w:rPr>
          <w:rFonts w:ascii="Arial" w:hAnsi="Arial" w:cs="Arial"/>
          <w:b/>
          <w:bCs/>
          <w:iCs/>
          <w:sz w:val="18"/>
          <w:szCs w:val="18"/>
        </w:rPr>
        <w:t xml:space="preserve">CSE 3142: Compiler Design </w:t>
      </w:r>
      <w:r>
        <w:rPr>
          <w:rFonts w:ascii="Arial" w:hAnsi="Arial" w:cs="Arial"/>
          <w:b/>
          <w:bCs/>
          <w:iCs/>
          <w:sz w:val="18"/>
          <w:szCs w:val="18"/>
        </w:rPr>
        <w:t>L</w:t>
      </w:r>
      <w:r w:rsidRPr="009C6D09">
        <w:rPr>
          <w:rFonts w:ascii="Arial" w:hAnsi="Arial" w:cs="Arial"/>
          <w:b/>
          <w:bCs/>
          <w:iCs/>
          <w:sz w:val="18"/>
          <w:szCs w:val="18"/>
        </w:rPr>
        <w:t>ab</w:t>
      </w:r>
    </w:p>
    <w:p w:rsidR="00235A23" w:rsidRPr="009C6D09"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C6D09">
        <w:rPr>
          <w:rFonts w:ascii="Arial" w:hAnsi="Arial" w:cs="Arial"/>
          <w:b/>
          <w:bCs/>
          <w:iCs/>
          <w:sz w:val="18"/>
          <w:szCs w:val="18"/>
        </w:rPr>
        <w:t>Credits: 1</w:t>
      </w:r>
      <w:r w:rsidR="00844CE6">
        <w:rPr>
          <w:rFonts w:ascii="Arial" w:hAnsi="Arial" w:cs="Arial"/>
          <w:b/>
          <w:bCs/>
          <w:iCs/>
          <w:sz w:val="18"/>
          <w:szCs w:val="18"/>
        </w:rPr>
        <w:t>Contact Hours: 28</w:t>
      </w:r>
    </w:p>
    <w:p w:rsidR="00235A23" w:rsidRPr="009C6D09"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C6D09">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235A23" w:rsidRPr="009C6D09" w:rsidRDefault="00235A23"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35A23" w:rsidRPr="009C6D09" w:rsidTr="00CF71BD">
        <w:trPr>
          <w:jc w:val="center"/>
        </w:trPr>
        <w:tc>
          <w:tcPr>
            <w:tcW w:w="1439" w:type="dxa"/>
          </w:tcPr>
          <w:p w:rsidR="00235A23" w:rsidRPr="009C6D09" w:rsidRDefault="00235A23" w:rsidP="00CF71BD">
            <w:pPr>
              <w:rPr>
                <w:rFonts w:ascii="Arial" w:hAnsi="Arial" w:cs="Arial"/>
                <w:b/>
                <w:bCs/>
                <w:sz w:val="18"/>
                <w:szCs w:val="18"/>
              </w:rPr>
            </w:pPr>
            <w:r w:rsidRPr="009C6D09">
              <w:rPr>
                <w:rFonts w:ascii="Arial" w:hAnsi="Arial" w:cs="Arial"/>
                <w:b/>
                <w:sz w:val="18"/>
                <w:szCs w:val="18"/>
              </w:rPr>
              <w:t>Prerequisite:</w:t>
            </w:r>
          </w:p>
        </w:tc>
        <w:tc>
          <w:tcPr>
            <w:tcW w:w="7741" w:type="dxa"/>
          </w:tcPr>
          <w:p w:rsidR="00235A23" w:rsidRPr="009C6D09" w:rsidRDefault="00DA67A0" w:rsidP="00CF71BD">
            <w:pPr>
              <w:rPr>
                <w:rFonts w:ascii="Arial" w:hAnsi="Arial" w:cs="Arial"/>
                <w:iCs/>
                <w:sz w:val="18"/>
                <w:szCs w:val="18"/>
              </w:rPr>
            </w:pPr>
            <w:r w:rsidRPr="00DA67A0">
              <w:rPr>
                <w:rFonts w:ascii="Arial" w:hAnsi="Arial" w:cs="Arial"/>
                <w:iCs/>
                <w:sz w:val="18"/>
                <w:szCs w:val="18"/>
              </w:rPr>
              <w:t>CSE2211  Theory of Computation, CSE2221 Design and Analysis of Algorithms,  CSE2121 Data Structure</w:t>
            </w:r>
          </w:p>
        </w:tc>
      </w:tr>
      <w:tr w:rsidR="00235A23" w:rsidRPr="009C6D09" w:rsidTr="00CF71BD">
        <w:trPr>
          <w:jc w:val="center"/>
        </w:trPr>
        <w:tc>
          <w:tcPr>
            <w:tcW w:w="1439" w:type="dxa"/>
          </w:tcPr>
          <w:p w:rsidR="00235A23" w:rsidRPr="009C6D09" w:rsidRDefault="00235A23" w:rsidP="00CF71BD">
            <w:pPr>
              <w:rPr>
                <w:rFonts w:ascii="Arial" w:hAnsi="Arial" w:cs="Arial"/>
                <w:b/>
                <w:sz w:val="18"/>
                <w:szCs w:val="18"/>
              </w:rPr>
            </w:pPr>
            <w:r w:rsidRPr="009C6D09">
              <w:rPr>
                <w:rFonts w:ascii="Arial" w:hAnsi="Arial" w:cs="Arial"/>
                <w:b/>
                <w:sz w:val="18"/>
                <w:szCs w:val="18"/>
              </w:rPr>
              <w:t>Course Type</w:t>
            </w:r>
          </w:p>
        </w:tc>
        <w:tc>
          <w:tcPr>
            <w:tcW w:w="7741" w:type="dxa"/>
          </w:tcPr>
          <w:p w:rsidR="00235A23" w:rsidRPr="009C6D09" w:rsidRDefault="009F4EBA" w:rsidP="00CF71BD">
            <w:pPr>
              <w:rPr>
                <w:rFonts w:ascii="Arial" w:hAnsi="Arial" w:cs="Arial"/>
                <w:iCs/>
                <w:sz w:val="18"/>
                <w:szCs w:val="18"/>
              </w:rPr>
            </w:pPr>
            <w:sdt>
              <w:sdtPr>
                <w:rPr>
                  <w:rFonts w:ascii="Arial" w:hAnsi="Arial" w:cs="Arial"/>
                  <w:iCs/>
                  <w:sz w:val="18"/>
                  <w:szCs w:val="18"/>
                </w:rPr>
                <w:id w:val="-194697349"/>
              </w:sdtPr>
              <w:sdtEndPr/>
              <w:sdtContent>
                <w:r w:rsidR="00235A23" w:rsidRPr="009C6D09">
                  <w:rPr>
                    <w:rFonts w:ascii="MS Gothic" w:eastAsia="MS Gothic" w:hAnsi="MS Gothic" w:cs="MS Gothic" w:hint="eastAsia"/>
                    <w:iCs/>
                    <w:sz w:val="18"/>
                    <w:szCs w:val="18"/>
                  </w:rPr>
                  <w:t>☐</w:t>
                </w:r>
              </w:sdtContent>
            </w:sdt>
            <w:r w:rsidR="00235A23" w:rsidRPr="009C6D09">
              <w:rPr>
                <w:rFonts w:ascii="Arial" w:hAnsi="Arial" w:cs="Arial"/>
                <w:iCs/>
                <w:sz w:val="18"/>
                <w:szCs w:val="18"/>
              </w:rPr>
              <w:t xml:space="preserve"> Theory         </w:t>
            </w:r>
            <w:sdt>
              <w:sdtPr>
                <w:rPr>
                  <w:rFonts w:ascii="Arial" w:hAnsi="Arial" w:cs="Arial"/>
                  <w:iCs/>
                  <w:sz w:val="18"/>
                  <w:szCs w:val="18"/>
                </w:rPr>
                <w:id w:val="-559404313"/>
              </w:sdtPr>
              <w:sdtEndPr/>
              <w:sdtContent>
                <w:r w:rsidR="00235A23" w:rsidRPr="009C6D09">
                  <w:rPr>
                    <w:rFonts w:ascii="MS Gothic" w:eastAsia="MS Gothic" w:hAnsi="MS Gothic" w:cs="MS Gothic" w:hint="eastAsia"/>
                    <w:iCs/>
                    <w:sz w:val="18"/>
                    <w:szCs w:val="18"/>
                  </w:rPr>
                  <w:t>☒</w:t>
                </w:r>
              </w:sdtContent>
            </w:sdt>
            <w:r w:rsidR="00235A23" w:rsidRPr="009C6D09">
              <w:rPr>
                <w:rFonts w:ascii="Arial" w:hAnsi="Arial" w:cs="Arial"/>
                <w:iCs/>
                <w:sz w:val="18"/>
                <w:szCs w:val="18"/>
              </w:rPr>
              <w:t xml:space="preserve">  Laboratory work         </w:t>
            </w:r>
            <w:sdt>
              <w:sdtPr>
                <w:rPr>
                  <w:rFonts w:ascii="Arial" w:hAnsi="Arial" w:cs="Arial"/>
                  <w:iCs/>
                  <w:sz w:val="18"/>
                  <w:szCs w:val="18"/>
                </w:rPr>
                <w:id w:val="911434409"/>
              </w:sdtPr>
              <w:sdtEndPr/>
              <w:sdtContent>
                <w:r w:rsidR="00235A23" w:rsidRPr="009C6D09">
                  <w:rPr>
                    <w:rFonts w:ascii="MS Gothic" w:eastAsia="MS Gothic" w:hAnsi="MS Gothic" w:cs="MS Gothic" w:hint="eastAsia"/>
                    <w:iCs/>
                    <w:sz w:val="18"/>
                    <w:szCs w:val="18"/>
                  </w:rPr>
                  <w:t>☐</w:t>
                </w:r>
              </w:sdtContent>
            </w:sdt>
            <w:r w:rsidR="00235A23" w:rsidRPr="009C6D09">
              <w:rPr>
                <w:rFonts w:ascii="Arial" w:hAnsi="Arial" w:cs="Arial"/>
                <w:iCs/>
                <w:sz w:val="18"/>
                <w:szCs w:val="18"/>
              </w:rPr>
              <w:t xml:space="preserve">  Project work      </w:t>
            </w:r>
            <w:sdt>
              <w:sdtPr>
                <w:rPr>
                  <w:rFonts w:ascii="Arial" w:hAnsi="Arial" w:cs="Arial"/>
                  <w:iCs/>
                  <w:sz w:val="18"/>
                  <w:szCs w:val="18"/>
                </w:rPr>
                <w:id w:val="1481342135"/>
              </w:sdtPr>
              <w:sdtEndPr/>
              <w:sdtContent>
                <w:r w:rsidR="00235A23" w:rsidRPr="009C6D09">
                  <w:rPr>
                    <w:rFonts w:ascii="MS Gothic" w:eastAsia="MS Gothic" w:hAnsi="MS Gothic" w:cs="MS Gothic" w:hint="eastAsia"/>
                    <w:iCs/>
                    <w:sz w:val="18"/>
                    <w:szCs w:val="18"/>
                  </w:rPr>
                  <w:t>☐</w:t>
                </w:r>
              </w:sdtContent>
            </w:sdt>
            <w:r w:rsidR="00235A23" w:rsidRPr="009C6D09">
              <w:rPr>
                <w:rFonts w:ascii="Arial" w:hAnsi="Arial" w:cs="Arial"/>
                <w:iCs/>
                <w:sz w:val="18"/>
                <w:szCs w:val="18"/>
              </w:rPr>
              <w:t xml:space="preserve">  Viva Voce                    </w:t>
            </w:r>
          </w:p>
        </w:tc>
      </w:tr>
      <w:tr w:rsidR="00235A23" w:rsidRPr="009C6D09" w:rsidTr="00CF71BD">
        <w:trPr>
          <w:trHeight w:val="238"/>
          <w:jc w:val="center"/>
        </w:trPr>
        <w:tc>
          <w:tcPr>
            <w:tcW w:w="1439" w:type="dxa"/>
          </w:tcPr>
          <w:p w:rsidR="00235A23" w:rsidRPr="009C6D09" w:rsidRDefault="00235A23" w:rsidP="00CF71BD">
            <w:pPr>
              <w:ind w:left="2160" w:hanging="2160"/>
              <w:rPr>
                <w:rFonts w:ascii="Arial" w:hAnsi="Arial" w:cs="Arial"/>
                <w:b/>
                <w:bCs/>
                <w:sz w:val="18"/>
                <w:szCs w:val="18"/>
              </w:rPr>
            </w:pPr>
            <w:r w:rsidRPr="009C6D09">
              <w:rPr>
                <w:rFonts w:ascii="Arial" w:hAnsi="Arial" w:cs="Arial"/>
                <w:b/>
                <w:bCs/>
                <w:sz w:val="18"/>
                <w:szCs w:val="18"/>
              </w:rPr>
              <w:t>Motivation</w:t>
            </w:r>
          </w:p>
        </w:tc>
        <w:tc>
          <w:tcPr>
            <w:tcW w:w="7741" w:type="dxa"/>
          </w:tcPr>
          <w:p w:rsidR="00235A23" w:rsidRPr="009C6D09" w:rsidRDefault="00235A23" w:rsidP="00CF71BD">
            <w:pPr>
              <w:rPr>
                <w:rFonts w:ascii="Arial" w:hAnsi="Arial" w:cs="Arial"/>
                <w:b/>
                <w:iCs/>
                <w:sz w:val="18"/>
                <w:szCs w:val="18"/>
              </w:rPr>
            </w:pPr>
            <w:r w:rsidRPr="009C6D09">
              <w:rPr>
                <w:rFonts w:ascii="Arial" w:hAnsi="Arial" w:cs="Arial"/>
                <w:iCs/>
                <w:sz w:val="18"/>
                <w:szCs w:val="18"/>
              </w:rPr>
              <w:t>To enlighten the student with knowledge base in compiler design and its applications.</w:t>
            </w:r>
          </w:p>
        </w:tc>
      </w:tr>
      <w:tr w:rsidR="00235A23" w:rsidRPr="009C6D09" w:rsidTr="00CF71BD">
        <w:trPr>
          <w:trHeight w:val="238"/>
          <w:jc w:val="center"/>
        </w:trPr>
        <w:tc>
          <w:tcPr>
            <w:tcW w:w="9180" w:type="dxa"/>
            <w:gridSpan w:val="2"/>
          </w:tcPr>
          <w:p w:rsidR="00235A23" w:rsidRPr="009C6D09" w:rsidRDefault="00235A23" w:rsidP="00CF71BD">
            <w:pPr>
              <w:rPr>
                <w:rFonts w:ascii="Arial" w:hAnsi="Arial" w:cs="Arial"/>
                <w:b/>
                <w:bCs/>
                <w:sz w:val="18"/>
                <w:szCs w:val="18"/>
              </w:rPr>
            </w:pPr>
            <w:r w:rsidRPr="009C6D09">
              <w:rPr>
                <w:rFonts w:ascii="Arial" w:hAnsi="Arial" w:cs="Arial"/>
                <w:b/>
                <w:bCs/>
                <w:sz w:val="18"/>
                <w:szCs w:val="18"/>
              </w:rPr>
              <w:t>Course Objective:</w:t>
            </w:r>
          </w:p>
          <w:p w:rsidR="00235A23" w:rsidRPr="009C6D09" w:rsidRDefault="00235A23" w:rsidP="00CF71BD">
            <w:pPr>
              <w:jc w:val="both"/>
              <w:rPr>
                <w:rFonts w:ascii="Arial" w:hAnsi="Arial" w:cs="Arial"/>
                <w:iCs/>
                <w:sz w:val="18"/>
                <w:szCs w:val="18"/>
              </w:rPr>
            </w:pPr>
            <w:r w:rsidRPr="009C6D09">
              <w:rPr>
                <w:rFonts w:ascii="Arial" w:hAnsi="Arial" w:cs="Arial"/>
                <w:iCs/>
                <w:sz w:val="18"/>
                <w:szCs w:val="18"/>
              </w:rPr>
              <w:t>The objective of this course is to implement NFA and DFA from a given regular expression, to implement different types of parser and  to implement front end of the compiler by means of generating Intermediate codes and finally to implement code optimization techniques.</w:t>
            </w:r>
          </w:p>
        </w:tc>
      </w:tr>
    </w:tbl>
    <w:p w:rsidR="00235A23" w:rsidRPr="009C6D09" w:rsidRDefault="00235A23" w:rsidP="00CF71BD">
      <w:pPr>
        <w:jc w:val="center"/>
        <w:rPr>
          <w:rFonts w:ascii="Arial" w:hAnsi="Arial" w:cs="Arial"/>
          <w:sz w:val="18"/>
          <w:szCs w:val="18"/>
        </w:rPr>
      </w:pPr>
    </w:p>
    <w:p w:rsidR="00235A23" w:rsidRPr="009C6D09" w:rsidRDefault="00235A23" w:rsidP="00CF71BD">
      <w:pPr>
        <w:autoSpaceDE w:val="0"/>
        <w:autoSpaceDN w:val="0"/>
        <w:adjustRightInd w:val="0"/>
        <w:jc w:val="center"/>
        <w:rPr>
          <w:rFonts w:ascii="Arial" w:hAnsi="Arial" w:cs="Arial"/>
          <w:b/>
          <w:color w:val="000000" w:themeColor="text1"/>
          <w:sz w:val="18"/>
          <w:szCs w:val="18"/>
        </w:rPr>
      </w:pPr>
      <w:r w:rsidRPr="009C6D09">
        <w:rPr>
          <w:rFonts w:ascii="Arial" w:hAnsi="Arial" w:cs="Arial"/>
          <w:b/>
          <w:color w:val="000000" w:themeColor="text1"/>
          <w:sz w:val="18"/>
          <w:szCs w:val="18"/>
        </w:rPr>
        <w:t>Course Outcomes (COs), Program Outcomes (POs) and Assessment:</w:t>
      </w:r>
    </w:p>
    <w:tbl>
      <w:tblPr>
        <w:tblStyle w:val="TableGrid"/>
        <w:tblW w:w="9355" w:type="dxa"/>
        <w:jc w:val="center"/>
        <w:tblLook w:val="04A0" w:firstRow="1" w:lastRow="0" w:firstColumn="1" w:lastColumn="0" w:noHBand="0" w:noVBand="1"/>
      </w:tblPr>
      <w:tblGrid>
        <w:gridCol w:w="639"/>
        <w:gridCol w:w="2268"/>
        <w:gridCol w:w="1977"/>
        <w:gridCol w:w="1230"/>
        <w:gridCol w:w="1714"/>
        <w:gridCol w:w="1527"/>
      </w:tblGrid>
      <w:tr w:rsidR="00235A23" w:rsidRPr="009C6D09" w:rsidTr="00CF71BD">
        <w:trPr>
          <w:trHeight w:val="728"/>
          <w:jc w:val="center"/>
        </w:trPr>
        <w:tc>
          <w:tcPr>
            <w:tcW w:w="640"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CO No.</w:t>
            </w:r>
          </w:p>
        </w:tc>
        <w:tc>
          <w:tcPr>
            <w:tcW w:w="2276"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CO Statement</w:t>
            </w:r>
          </w:p>
        </w:tc>
        <w:tc>
          <w:tcPr>
            <w:tcW w:w="1957"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Corresponding PO</w:t>
            </w:r>
          </w:p>
        </w:tc>
        <w:tc>
          <w:tcPr>
            <w:tcW w:w="1232"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Domain / level of learning taxonomy</w:t>
            </w:r>
          </w:p>
        </w:tc>
        <w:tc>
          <w:tcPr>
            <w:tcW w:w="1720"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Delivery methods and activities</w:t>
            </w:r>
          </w:p>
        </w:tc>
        <w:tc>
          <w:tcPr>
            <w:tcW w:w="1530"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Assessment tools</w:t>
            </w:r>
          </w:p>
        </w:tc>
      </w:tr>
      <w:tr w:rsidR="00235A23" w:rsidRPr="009C6D09" w:rsidTr="00CF71BD">
        <w:trPr>
          <w:trHeight w:val="1232"/>
          <w:jc w:val="center"/>
        </w:trPr>
        <w:tc>
          <w:tcPr>
            <w:tcW w:w="640"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CO1</w:t>
            </w:r>
          </w:p>
        </w:tc>
        <w:tc>
          <w:tcPr>
            <w:tcW w:w="2276" w:type="dxa"/>
            <w:vAlign w:val="center"/>
          </w:tcPr>
          <w:p w:rsidR="00235A23" w:rsidRPr="00CE5CCD" w:rsidRDefault="00235A23" w:rsidP="00CF71BD">
            <w:pPr>
              <w:pStyle w:val="ListParagraph"/>
              <w:ind w:left="-18"/>
              <w:jc w:val="center"/>
              <w:rPr>
                <w:rFonts w:ascii="Arial" w:hAnsi="Arial" w:cs="Arial"/>
                <w:bCs/>
                <w:color w:val="000000" w:themeColor="text1"/>
                <w:sz w:val="18"/>
                <w:szCs w:val="18"/>
              </w:rPr>
            </w:pPr>
            <w:r>
              <w:rPr>
                <w:rFonts w:ascii="Arial" w:hAnsi="Arial" w:cs="Arial"/>
                <w:bCs/>
                <w:color w:val="000000" w:themeColor="text1"/>
                <w:sz w:val="18"/>
                <w:szCs w:val="18"/>
              </w:rPr>
              <w:t>To</w:t>
            </w:r>
            <w:r w:rsidRPr="00CE5CCD">
              <w:rPr>
                <w:rFonts w:ascii="Arial" w:hAnsi="Arial" w:cs="Arial"/>
                <w:b/>
                <w:color w:val="000000" w:themeColor="text1"/>
                <w:sz w:val="18"/>
                <w:szCs w:val="18"/>
              </w:rPr>
              <w:t>demonstrate a</w:t>
            </w:r>
            <w:r w:rsidRPr="00CE5CCD">
              <w:rPr>
                <w:rFonts w:ascii="Arial" w:hAnsi="Arial" w:cs="Arial"/>
                <w:bCs/>
                <w:color w:val="000000" w:themeColor="text1"/>
                <w:sz w:val="18"/>
                <w:szCs w:val="18"/>
              </w:rPr>
              <w:t xml:space="preserve"> working understanding of the process of lexical analysis, parsing and other compiler design aspects.</w:t>
            </w:r>
          </w:p>
        </w:tc>
        <w:tc>
          <w:tcPr>
            <w:tcW w:w="1957" w:type="dxa"/>
            <w:vAlign w:val="center"/>
          </w:tcPr>
          <w:p w:rsidR="00235A23" w:rsidRDefault="00235A23" w:rsidP="00CF71BD">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D</w:t>
            </w:r>
            <w:r w:rsidRPr="009C6D09">
              <w:rPr>
                <w:rFonts w:ascii="Arial" w:hAnsi="Arial" w:cs="Arial"/>
                <w:b/>
                <w:bCs/>
                <w:color w:val="000000" w:themeColor="text1"/>
                <w:sz w:val="18"/>
                <w:szCs w:val="18"/>
              </w:rPr>
              <w:t>esign/development of solutions</w:t>
            </w:r>
          </w:p>
          <w:p w:rsidR="00235A23" w:rsidRDefault="00235A23" w:rsidP="00CF71BD">
            <w:pPr>
              <w:pStyle w:val="ListParagraph"/>
              <w:spacing w:after="0" w:line="240" w:lineRule="auto"/>
              <w:ind w:left="0"/>
              <w:jc w:val="center"/>
              <w:rPr>
                <w:rFonts w:ascii="Arial" w:hAnsi="Arial" w:cs="Arial"/>
                <w:b/>
                <w:bCs/>
                <w:color w:val="000000" w:themeColor="text1"/>
                <w:sz w:val="18"/>
                <w:szCs w:val="18"/>
              </w:rPr>
            </w:pPr>
            <w:r w:rsidRPr="009C6D09">
              <w:rPr>
                <w:rFonts w:ascii="Arial" w:hAnsi="Arial" w:cs="Arial"/>
                <w:b/>
                <w:bCs/>
                <w:color w:val="000000" w:themeColor="text1"/>
                <w:sz w:val="18"/>
                <w:szCs w:val="18"/>
              </w:rPr>
              <w:t>(PO3),</w:t>
            </w:r>
          </w:p>
          <w:p w:rsidR="00235A23" w:rsidRPr="009C6D09" w:rsidRDefault="00235A23" w:rsidP="00CF71BD">
            <w:pPr>
              <w:pStyle w:val="ListParagraph"/>
              <w:spacing w:after="0" w:line="240" w:lineRule="auto"/>
              <w:ind w:left="0"/>
              <w:jc w:val="center"/>
              <w:rPr>
                <w:rFonts w:ascii="Arial" w:hAnsi="Arial" w:cs="Arial"/>
                <w:color w:val="000000" w:themeColor="text1"/>
                <w:sz w:val="18"/>
                <w:szCs w:val="18"/>
              </w:rPr>
            </w:pPr>
            <w:r w:rsidRPr="009C6D09">
              <w:rPr>
                <w:rFonts w:ascii="Arial" w:hAnsi="Arial" w:cs="Arial"/>
                <w:b/>
                <w:bCs/>
                <w:color w:val="000000" w:themeColor="text1"/>
                <w:sz w:val="18"/>
                <w:szCs w:val="18"/>
              </w:rPr>
              <w:t>Modern tool usage (PO5)</w:t>
            </w:r>
          </w:p>
        </w:tc>
        <w:tc>
          <w:tcPr>
            <w:tcW w:w="1232" w:type="dxa"/>
            <w:vAlign w:val="center"/>
          </w:tcPr>
          <w:p w:rsidR="00235A23" w:rsidRPr="009C6D09" w:rsidRDefault="00235A23" w:rsidP="00CF71BD">
            <w:pPr>
              <w:jc w:val="center"/>
              <w:rPr>
                <w:rFonts w:ascii="Arial" w:hAnsi="Arial" w:cs="Arial"/>
                <w:color w:val="000000" w:themeColor="text1"/>
                <w:sz w:val="18"/>
                <w:szCs w:val="18"/>
              </w:rPr>
            </w:pPr>
            <w:r w:rsidRPr="009C6D09">
              <w:rPr>
                <w:rFonts w:ascii="Arial" w:hAnsi="Arial" w:cs="Arial"/>
                <w:color w:val="000000" w:themeColor="text1"/>
                <w:sz w:val="18"/>
                <w:szCs w:val="18"/>
              </w:rPr>
              <w:t>Cognitive domain – level 4</w:t>
            </w:r>
          </w:p>
        </w:tc>
        <w:tc>
          <w:tcPr>
            <w:tcW w:w="1720" w:type="dxa"/>
            <w:vAlign w:val="center"/>
          </w:tcPr>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695815"/>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Lecture Note</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5968931"/>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Text Book</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3101584"/>
              </w:sdtPr>
              <w:sdtEndPr/>
              <w:sdtContent>
                <w:r w:rsidR="00235A23" w:rsidRPr="006A714F">
                  <w:rPr>
                    <w:rFonts w:ascii="MS Gothic" w:eastAsia="MS Gothic" w:hAnsi="MS Gothic" w:cs="MS Gothic" w:hint="eastAsia"/>
                    <w:color w:val="000000" w:themeColor="text1"/>
                    <w:sz w:val="18"/>
                    <w:szCs w:val="18"/>
                  </w:rPr>
                  <w:t>☐</w:t>
                </w:r>
              </w:sdtContent>
            </w:sdt>
            <w:r w:rsidR="00235A23" w:rsidRPr="006A714F">
              <w:rPr>
                <w:rFonts w:ascii="Arial" w:hAnsi="Arial" w:cs="Arial"/>
                <w:color w:val="000000" w:themeColor="text1"/>
                <w:sz w:val="18"/>
                <w:szCs w:val="18"/>
              </w:rPr>
              <w:t xml:space="preserve">  Audio/Video</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1695532"/>
              </w:sdtPr>
              <w:sdtEndPr/>
              <w:sdtContent>
                <w:r w:rsidR="00235A23" w:rsidRPr="006A714F">
                  <w:rPr>
                    <w:rFonts w:ascii="MS Gothic" w:eastAsia="MS Gothic" w:hAnsi="MS Gothic" w:cs="MS Gothic" w:hint="eastAsia"/>
                    <w:color w:val="000000" w:themeColor="text1"/>
                    <w:sz w:val="18"/>
                    <w:szCs w:val="18"/>
                  </w:rPr>
                  <w:t>☐</w:t>
                </w:r>
              </w:sdtContent>
            </w:sdt>
            <w:r w:rsidR="00235A23" w:rsidRPr="006A714F">
              <w:rPr>
                <w:rFonts w:ascii="Arial" w:hAnsi="Arial" w:cs="Arial"/>
                <w:color w:val="000000" w:themeColor="text1"/>
                <w:sz w:val="18"/>
                <w:szCs w:val="18"/>
              </w:rPr>
              <w:t xml:space="preserve">  Web Material</w:t>
            </w:r>
          </w:p>
          <w:p w:rsidR="00235A23" w:rsidRPr="009C6D09"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7780312"/>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Lab Manual</w:t>
            </w:r>
          </w:p>
        </w:tc>
        <w:tc>
          <w:tcPr>
            <w:tcW w:w="1530" w:type="dxa"/>
            <w:vAlign w:val="center"/>
          </w:tcPr>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086217"/>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CA</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8705023"/>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Final Exam</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971445"/>
              </w:sdtPr>
              <w:sdtEndPr/>
              <w:sdtContent>
                <w:r w:rsidR="00235A23" w:rsidRPr="006A714F">
                  <w:rPr>
                    <w:rFonts w:ascii="MS Gothic" w:eastAsia="MS Gothic" w:hAnsi="MS Gothic" w:cs="MS Gothic" w:hint="eastAsia"/>
                    <w:color w:val="000000" w:themeColor="text1"/>
                    <w:sz w:val="18"/>
                    <w:szCs w:val="18"/>
                  </w:rPr>
                  <w:t>☒</w:t>
                </w:r>
              </w:sdtContent>
            </w:sdt>
            <w:r w:rsidR="00235A23" w:rsidRPr="006A714F">
              <w:rPr>
                <w:rFonts w:ascii="Arial" w:hAnsi="Arial" w:cs="Arial"/>
                <w:color w:val="000000" w:themeColor="text1"/>
                <w:sz w:val="18"/>
                <w:szCs w:val="18"/>
              </w:rPr>
              <w:t xml:space="preserve">  Assignment </w:t>
            </w:r>
          </w:p>
          <w:p w:rsidR="00235A23"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5480354"/>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N</w:t>
            </w:r>
            <w:r w:rsidR="00235A23">
              <w:rPr>
                <w:rFonts w:ascii="Arial" w:hAnsi="Arial" w:cs="Arial"/>
                <w:color w:val="000000" w:themeColor="text1"/>
                <w:sz w:val="18"/>
                <w:szCs w:val="18"/>
              </w:rPr>
              <w:t>ote book</w:t>
            </w:r>
          </w:p>
          <w:p w:rsidR="00235A23" w:rsidRPr="009C6D09"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296519721"/>
              </w:sdtPr>
              <w:sdtEndPr/>
              <w:sdtContent>
                <w:r w:rsidR="00235A23">
                  <w:rPr>
                    <w:rFonts w:ascii="MS Gothic" w:eastAsia="MS Gothic" w:hAnsi="MS Gothic" w:cs="Arial" w:hint="eastAsia"/>
                    <w:color w:val="000000" w:themeColor="text1"/>
                    <w:sz w:val="18"/>
                    <w:szCs w:val="18"/>
                  </w:rPr>
                  <w:t>☒</w:t>
                </w:r>
              </w:sdtContent>
            </w:sdt>
            <w:r w:rsidR="00235A23" w:rsidRPr="006A714F">
              <w:rPr>
                <w:rFonts w:ascii="Arial" w:hAnsi="Arial" w:cs="Arial"/>
                <w:color w:val="000000" w:themeColor="text1"/>
                <w:sz w:val="18"/>
                <w:szCs w:val="18"/>
              </w:rPr>
              <w:t xml:space="preserve">  Presentation</w:t>
            </w:r>
          </w:p>
        </w:tc>
      </w:tr>
    </w:tbl>
    <w:p w:rsidR="00235A23" w:rsidRPr="009C6D09" w:rsidRDefault="00235A23" w:rsidP="00CF71BD">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35A23" w:rsidRPr="009C6D09" w:rsidTr="00AA009A">
        <w:trPr>
          <w:jc w:val="center"/>
        </w:trPr>
        <w:tc>
          <w:tcPr>
            <w:tcW w:w="9269" w:type="dxa"/>
          </w:tcPr>
          <w:p w:rsidR="00235A23" w:rsidRPr="009C6D09" w:rsidRDefault="00235A23" w:rsidP="00CF71BD">
            <w:pPr>
              <w:ind w:left="-63"/>
              <w:rPr>
                <w:rFonts w:ascii="Arial" w:hAnsi="Arial" w:cs="Arial"/>
                <w:b/>
                <w:color w:val="000000" w:themeColor="text1"/>
                <w:sz w:val="18"/>
                <w:szCs w:val="18"/>
              </w:rPr>
            </w:pPr>
            <w:r w:rsidRPr="009C6D09">
              <w:rPr>
                <w:rFonts w:ascii="Arial" w:hAnsi="Arial" w:cs="Arial"/>
                <w:b/>
                <w:color w:val="000000" w:themeColor="text1"/>
                <w:sz w:val="18"/>
                <w:szCs w:val="18"/>
              </w:rPr>
              <w:t>Assessment and Marks Distribution:</w:t>
            </w:r>
          </w:p>
          <w:p w:rsidR="00235A23" w:rsidRPr="009C6D09" w:rsidRDefault="00235A23" w:rsidP="00CF71BD">
            <w:pPr>
              <w:rPr>
                <w:rFonts w:ascii="Arial" w:hAnsi="Arial" w:cs="Arial"/>
                <w:bCs/>
                <w:color w:val="000000" w:themeColor="text1"/>
                <w:sz w:val="18"/>
                <w:szCs w:val="18"/>
              </w:rPr>
            </w:pPr>
            <w:r w:rsidRPr="009C6D09">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235A23" w:rsidRPr="009C6D09" w:rsidRDefault="00235A23" w:rsidP="00CF71BD">
            <w:pPr>
              <w:rPr>
                <w:rFonts w:ascii="Arial" w:hAnsi="Arial" w:cs="Arial"/>
                <w:bCs/>
                <w:color w:val="000000" w:themeColor="text1"/>
                <w:sz w:val="18"/>
                <w:szCs w:val="18"/>
              </w:rPr>
            </w:pPr>
            <w:r w:rsidRPr="009C6D09">
              <w:rPr>
                <w:rFonts w:ascii="Arial" w:hAnsi="Arial" w:cs="Arial"/>
                <w:bCs/>
                <w:color w:val="000000" w:themeColor="text1"/>
                <w:sz w:val="18"/>
                <w:szCs w:val="18"/>
              </w:rPr>
              <w:tab/>
              <w:t>Assignments + Continuous assessment due in different times of the semester (20%)</w:t>
            </w:r>
          </w:p>
          <w:p w:rsidR="00235A23" w:rsidRPr="009C6D09" w:rsidRDefault="00235A23" w:rsidP="00CF71BD">
            <w:pPr>
              <w:rPr>
                <w:rFonts w:ascii="Arial" w:hAnsi="Arial" w:cs="Arial"/>
                <w:bCs/>
                <w:color w:val="000000" w:themeColor="text1"/>
                <w:sz w:val="18"/>
                <w:szCs w:val="18"/>
              </w:rPr>
            </w:pPr>
            <w:r w:rsidRPr="009C6D09">
              <w:rPr>
                <w:rFonts w:ascii="Arial" w:hAnsi="Arial" w:cs="Arial"/>
                <w:bCs/>
                <w:color w:val="000000" w:themeColor="text1"/>
                <w:sz w:val="18"/>
                <w:szCs w:val="18"/>
              </w:rPr>
              <w:tab/>
              <w:t xml:space="preserve">A comprehensive lab exam (70%), Total Time: 3 hours. </w:t>
            </w:r>
          </w:p>
          <w:p w:rsidR="00235A23" w:rsidRPr="009C6D09" w:rsidRDefault="00235A23" w:rsidP="00CF71BD">
            <w:pPr>
              <w:rPr>
                <w:rFonts w:ascii="Arial" w:hAnsi="Arial" w:cs="Arial"/>
                <w:b/>
                <w:color w:val="000000" w:themeColor="text1"/>
                <w:sz w:val="18"/>
                <w:szCs w:val="18"/>
              </w:rPr>
            </w:pPr>
            <w:r w:rsidRPr="009C6D09">
              <w:rPr>
                <w:rFonts w:ascii="Arial" w:hAnsi="Arial" w:cs="Arial"/>
                <w:bCs/>
                <w:color w:val="000000" w:themeColor="text1"/>
                <w:sz w:val="18"/>
                <w:szCs w:val="18"/>
              </w:rPr>
              <w:tab/>
              <w:t>A class participation mark (10%).</w:t>
            </w:r>
          </w:p>
        </w:tc>
      </w:tr>
      <w:tr w:rsidR="00235A23" w:rsidRPr="009C6D09" w:rsidTr="00AA009A">
        <w:trPr>
          <w:jc w:val="center"/>
        </w:trPr>
        <w:tc>
          <w:tcPr>
            <w:tcW w:w="9269" w:type="dxa"/>
          </w:tcPr>
          <w:p w:rsidR="00235A23" w:rsidRDefault="00235A23" w:rsidP="00CF71BD">
            <w:pPr>
              <w:jc w:val="both"/>
              <w:rPr>
                <w:rFonts w:ascii="Arial" w:hAnsi="Arial" w:cs="Arial"/>
                <w:b/>
                <w:bCs/>
                <w:iCs/>
                <w:sz w:val="18"/>
                <w:szCs w:val="18"/>
              </w:rPr>
            </w:pPr>
          </w:p>
          <w:p w:rsidR="00235A23" w:rsidRPr="009C6D09" w:rsidRDefault="00235A23" w:rsidP="00CF71BD">
            <w:pPr>
              <w:jc w:val="both"/>
              <w:rPr>
                <w:rFonts w:ascii="Arial" w:hAnsi="Arial" w:cs="Arial"/>
                <w:b/>
                <w:bCs/>
                <w:iCs/>
                <w:sz w:val="18"/>
                <w:szCs w:val="18"/>
              </w:rPr>
            </w:pPr>
            <w:r w:rsidRPr="009C6D09">
              <w:rPr>
                <w:rFonts w:ascii="Arial" w:hAnsi="Arial" w:cs="Arial"/>
                <w:b/>
                <w:bCs/>
                <w:iCs/>
                <w:sz w:val="18"/>
                <w:szCs w:val="18"/>
              </w:rPr>
              <w:t xml:space="preserve">Lab </w:t>
            </w:r>
            <w:r>
              <w:rPr>
                <w:rFonts w:ascii="Arial" w:hAnsi="Arial" w:cs="Arial"/>
                <w:b/>
                <w:bCs/>
                <w:iCs/>
                <w:sz w:val="18"/>
                <w:szCs w:val="18"/>
              </w:rPr>
              <w:t xml:space="preserve">Course Contents/List of </w:t>
            </w:r>
            <w:r w:rsidRPr="009C6D09">
              <w:rPr>
                <w:rFonts w:ascii="Arial" w:hAnsi="Arial" w:cs="Arial"/>
                <w:b/>
                <w:bCs/>
                <w:iCs/>
                <w:sz w:val="18"/>
                <w:szCs w:val="18"/>
              </w:rPr>
              <w:t>Experiments:</w:t>
            </w:r>
          </w:p>
          <w:p w:rsidR="00235A23" w:rsidRPr="009C6D09" w:rsidRDefault="00235A23" w:rsidP="00CF71BD">
            <w:pPr>
              <w:jc w:val="both"/>
              <w:rPr>
                <w:rFonts w:ascii="Arial" w:hAnsi="Arial" w:cs="Arial"/>
                <w:b/>
                <w:bCs/>
                <w:iCs/>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 Write a C program that read the following string:</w:t>
            </w:r>
          </w:p>
          <w:p w:rsidR="00235A23" w:rsidRPr="00E613BD" w:rsidRDefault="00235A23" w:rsidP="00CF71BD">
            <w:pPr>
              <w:jc w:val="both"/>
              <w:rPr>
                <w:rFonts w:ascii="Arial" w:hAnsi="Arial" w:cs="Arial"/>
                <w:bCs/>
                <w:color w:val="000000" w:themeColor="text1"/>
                <w:sz w:val="18"/>
                <w:szCs w:val="18"/>
              </w:rPr>
            </w:pPr>
            <w:r>
              <w:rPr>
                <w:rFonts w:ascii="Arial" w:hAnsi="Arial" w:cs="Arial"/>
                <w:bCs/>
                <w:color w:val="000000" w:themeColor="text1"/>
                <w:sz w:val="18"/>
                <w:szCs w:val="18"/>
              </w:rPr>
              <w:tab/>
            </w:r>
            <w:r w:rsidRPr="00E613BD">
              <w:rPr>
                <w:rFonts w:ascii="Arial" w:hAnsi="Arial" w:cs="Arial"/>
                <w:bCs/>
                <w:color w:val="000000" w:themeColor="text1"/>
                <w:sz w:val="18"/>
                <w:szCs w:val="18"/>
              </w:rPr>
              <w:t>“ Md.Tareq Zaman, Part-3, 2011”</w:t>
            </w:r>
          </w:p>
          <w:p w:rsidR="00235A23" w:rsidRPr="00E613BD" w:rsidRDefault="00235A23" w:rsidP="00CF71BD">
            <w:pPr>
              <w:jc w:val="both"/>
              <w:rPr>
                <w:rFonts w:ascii="Arial" w:hAnsi="Arial" w:cs="Arial"/>
                <w:bCs/>
                <w:color w:val="000000" w:themeColor="text1"/>
                <w:sz w:val="18"/>
                <w:szCs w:val="18"/>
              </w:rPr>
            </w:pPr>
            <w:r>
              <w:rPr>
                <w:rFonts w:ascii="Arial" w:hAnsi="Arial" w:cs="Arial"/>
                <w:bCs/>
                <w:color w:val="000000" w:themeColor="text1"/>
                <w:sz w:val="18"/>
                <w:szCs w:val="18"/>
              </w:rPr>
              <w:tab/>
            </w:r>
            <w:r w:rsidRPr="00E613BD">
              <w:rPr>
                <w:rFonts w:ascii="Arial" w:hAnsi="Arial" w:cs="Arial"/>
                <w:bCs/>
                <w:color w:val="000000" w:themeColor="text1"/>
                <w:sz w:val="18"/>
                <w:szCs w:val="18"/>
              </w:rPr>
              <w:t>a) Count number of words, letters, digits and other characters.</w:t>
            </w:r>
          </w:p>
          <w:p w:rsidR="00235A23" w:rsidRPr="00E613BD" w:rsidRDefault="00235A23" w:rsidP="00CF71BD">
            <w:pPr>
              <w:jc w:val="both"/>
              <w:rPr>
                <w:rFonts w:ascii="Arial" w:hAnsi="Arial" w:cs="Arial"/>
                <w:bCs/>
                <w:color w:val="000000" w:themeColor="text1"/>
                <w:sz w:val="18"/>
                <w:szCs w:val="18"/>
              </w:rPr>
            </w:pPr>
            <w:r>
              <w:rPr>
                <w:rFonts w:ascii="Arial" w:hAnsi="Arial" w:cs="Arial"/>
                <w:bCs/>
                <w:color w:val="000000" w:themeColor="text1"/>
                <w:sz w:val="18"/>
                <w:szCs w:val="18"/>
              </w:rPr>
              <w:tab/>
            </w:r>
            <w:r w:rsidRPr="00E613BD">
              <w:rPr>
                <w:rFonts w:ascii="Arial" w:hAnsi="Arial" w:cs="Arial"/>
                <w:bCs/>
                <w:color w:val="000000" w:themeColor="text1"/>
                <w:sz w:val="18"/>
                <w:szCs w:val="18"/>
              </w:rPr>
              <w:t>b) Separates letters, digits and others characters.</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2. Write a program that read the following string:</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Munmun is the student of Computer Science &amp; Engineering”.</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 Count how many vowels and Consonants are there?</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b) Find out which vowels and consonants are existed in the above string?</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 Divide the given string into two separate strings, where one string only contains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lastRenderedPageBreak/>
              <w:t xml:space="preserve">           the words started with vowel, and another contains the words started with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           consonant.</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3. Write a program that abbreviates the following code:</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CSE-3141 as Computer Science &amp; Engineering, 3rd year, 1st semester, Compiler Design, Theory. </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4.   Build a lexical analyzer implementing the following regular expressions:</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Integer variable = (i-nI-N)(a-zA-Z0-9)*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ShortInt Number = (1-9)|(1-9)(0-9)|(1-9)(0-9)(0-9)|(1-9)(0-9)(0-9)(0-9)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LongInt Number = (1-9)(0-9)(0-9)(0-9)(0-9)+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Invalid Input or Undefined = Otherwise</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5.   Build a lexical analyzer implementing the following regular expressions:</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Float variable = (a-hA-Ho-zO-Z)(a-zA-Z0-9)*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Float Number = 0.(0-9)(0-9)|(1-9)(0-9)*.(0-9)(0-9)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Double Number = 0.(0-9)(0-9)(0-9)+|(1-9)(0-9)*.(0-9)(0-9)(0-9)+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Invalid Input or Undefined = Otherwise</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6.  Build a lexical analyzer implementing the following regular expressions:</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Character variable =ch_(a-zA-Z0-9)(a-zA-Z0-9)*</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Binary variable = bn_(a-zA-Z0-9)(a-zA-Z0-9)*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Binary Number = 0(0|1)(0|1)*</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Invalid Input or Undefined = Otherwise</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7. Write a program to recognize C++</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 Keyword    ii) Identifier    iii) Operator    iv) Constant</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8. Write a program which converts a word of C++ program to its equivalent token.</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RESULT:</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646.45</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Float</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do</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Keyword</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554</w:t>
            </w:r>
            <w:r w:rsidRPr="00E613BD">
              <w:rPr>
                <w:rFonts w:ascii="Arial" w:hAnsi="Arial" w:cs="Arial"/>
                <w:bCs/>
                <w:color w:val="000000" w:themeColor="text1"/>
                <w:sz w:val="18"/>
                <w:szCs w:val="18"/>
              </w:rPr>
              <w:tab/>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Integer</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abc</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Identifier</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Output: Arithmetic Operator </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9. Write a program to convert the following regular grammar to a regular expression that can describe the words of the language { 0n10m  | n, m 1}:</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 </w:t>
            </w:r>
            <w:r w:rsidRPr="00E613BD">
              <w:rPr>
                <w:rFonts w:ascii="Arial" w:hAnsi="Arial" w:cs="Arial"/>
                <w:bCs/>
                <w:color w:val="000000" w:themeColor="text1"/>
                <w:sz w:val="18"/>
                <w:szCs w:val="18"/>
              </w:rPr>
              <w:t> 0S</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 </w:t>
            </w:r>
            <w:r w:rsidRPr="00E613BD">
              <w:rPr>
                <w:rFonts w:ascii="Arial" w:hAnsi="Arial" w:cs="Arial"/>
                <w:bCs/>
                <w:color w:val="000000" w:themeColor="text1"/>
                <w:sz w:val="18"/>
                <w:szCs w:val="18"/>
              </w:rPr>
              <w:t> 0B</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B </w:t>
            </w:r>
            <w:r w:rsidRPr="00E613BD">
              <w:rPr>
                <w:rFonts w:ascii="Arial" w:hAnsi="Arial" w:cs="Arial"/>
                <w:bCs/>
                <w:color w:val="000000" w:themeColor="text1"/>
                <w:sz w:val="18"/>
                <w:szCs w:val="18"/>
              </w:rPr>
              <w:t> 1C</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 </w:t>
            </w:r>
            <w:r w:rsidRPr="00E613BD">
              <w:rPr>
                <w:rFonts w:ascii="Arial" w:hAnsi="Arial" w:cs="Arial"/>
                <w:bCs/>
                <w:color w:val="000000" w:themeColor="text1"/>
                <w:sz w:val="18"/>
                <w:szCs w:val="18"/>
              </w:rPr>
              <w:t> 0C</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 </w:t>
            </w:r>
            <w:r w:rsidRPr="00E613BD">
              <w:rPr>
                <w:rFonts w:ascii="Arial" w:hAnsi="Arial" w:cs="Arial"/>
                <w:bCs/>
                <w:color w:val="000000" w:themeColor="text1"/>
                <w:sz w:val="18"/>
                <w:szCs w:val="18"/>
              </w:rPr>
              <w:t> 0</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10. Write a program that will check an English sentence given in present indefinite form to justify whether it is syntactically valid or invalid according to the following Chomsky Normal Form: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 </w:t>
            </w:r>
            <w:r w:rsidRPr="00E613BD">
              <w:rPr>
                <w:rFonts w:ascii="Arial" w:hAnsi="Arial" w:cs="Arial"/>
                <w:bCs/>
                <w:color w:val="000000" w:themeColor="text1"/>
                <w:sz w:val="18"/>
                <w:szCs w:val="18"/>
              </w:rPr>
              <w:t> SUB  PRED</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SUB </w:t>
            </w:r>
            <w:r w:rsidRPr="00E613BD">
              <w:rPr>
                <w:rFonts w:ascii="Arial" w:hAnsi="Arial" w:cs="Arial"/>
                <w:bCs/>
                <w:color w:val="000000" w:themeColor="text1"/>
                <w:sz w:val="18"/>
                <w:szCs w:val="18"/>
              </w:rPr>
              <w:t> PN | P</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PRED </w:t>
            </w:r>
            <w:r w:rsidRPr="00E613BD">
              <w:rPr>
                <w:rFonts w:ascii="Arial" w:hAnsi="Arial" w:cs="Arial"/>
                <w:bCs/>
                <w:color w:val="000000" w:themeColor="text1"/>
                <w:sz w:val="18"/>
                <w:szCs w:val="18"/>
              </w:rPr>
              <w:t> V | V  N</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PN </w:t>
            </w:r>
            <w:r w:rsidRPr="00E613BD">
              <w:rPr>
                <w:rFonts w:ascii="Arial" w:hAnsi="Arial" w:cs="Arial"/>
                <w:bCs/>
                <w:color w:val="000000" w:themeColor="text1"/>
                <w:sz w:val="18"/>
                <w:szCs w:val="18"/>
              </w:rPr>
              <w:t> Sagor | Selim | Salma | Nipu</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P </w:t>
            </w:r>
            <w:r w:rsidRPr="00E613BD">
              <w:rPr>
                <w:rFonts w:ascii="Arial" w:hAnsi="Arial" w:cs="Arial"/>
                <w:bCs/>
                <w:color w:val="000000" w:themeColor="text1"/>
                <w:sz w:val="18"/>
                <w:szCs w:val="18"/>
              </w:rPr>
              <w:t> he | she | I | we | you | they</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N </w:t>
            </w:r>
            <w:r w:rsidRPr="00E613BD">
              <w:rPr>
                <w:rFonts w:ascii="Arial" w:hAnsi="Arial" w:cs="Arial"/>
                <w:bCs/>
                <w:color w:val="000000" w:themeColor="text1"/>
                <w:sz w:val="18"/>
                <w:szCs w:val="18"/>
              </w:rPr>
              <w:t> book | cow | dog |  home | grass | rice | mango</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V </w:t>
            </w:r>
            <w:r w:rsidRPr="00E613BD">
              <w:rPr>
                <w:rFonts w:ascii="Arial" w:hAnsi="Arial" w:cs="Arial"/>
                <w:bCs/>
                <w:color w:val="000000" w:themeColor="text1"/>
                <w:sz w:val="18"/>
                <w:szCs w:val="18"/>
              </w:rPr>
              <w:t xml:space="preserve"> read | eat | take | run | write </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11. Write a program to implement a shift reducing parsing.</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12.  Write a program to generate a syntax tree for the sentence a+b*c with the following grammar:</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E </w:t>
            </w:r>
            <w:r w:rsidRPr="00E613BD">
              <w:rPr>
                <w:rFonts w:ascii="Arial" w:hAnsi="Arial" w:cs="Arial"/>
                <w:bCs/>
                <w:color w:val="000000" w:themeColor="text1"/>
                <w:sz w:val="18"/>
                <w:szCs w:val="18"/>
              </w:rPr>
              <w:t> E+E|E-E|E*E|E/E|(E)|a|b|c</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13. Write a program which checks a validity of C++ expression derived by the following grammar: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E </w:t>
            </w:r>
            <w:r w:rsidRPr="00E613BD">
              <w:rPr>
                <w:rFonts w:ascii="Arial" w:hAnsi="Arial" w:cs="Arial"/>
                <w:bCs/>
                <w:color w:val="000000" w:themeColor="text1"/>
                <w:sz w:val="18"/>
                <w:szCs w:val="18"/>
              </w:rPr>
              <w:t> E A E | (E) | ID</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A </w:t>
            </w:r>
            <w:r w:rsidRPr="00E613BD">
              <w:rPr>
                <w:rFonts w:ascii="Arial" w:hAnsi="Arial" w:cs="Arial"/>
                <w:bCs/>
                <w:color w:val="000000" w:themeColor="text1"/>
                <w:sz w:val="18"/>
                <w:szCs w:val="18"/>
              </w:rPr>
              <w:t> + | - | * |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ID </w:t>
            </w:r>
            <w:r w:rsidRPr="00E613BD">
              <w:rPr>
                <w:rFonts w:ascii="Arial" w:hAnsi="Arial" w:cs="Arial"/>
                <w:bCs/>
                <w:color w:val="000000" w:themeColor="text1"/>
                <w:sz w:val="18"/>
                <w:szCs w:val="18"/>
              </w:rPr>
              <w:t> any valid identifier | any valid integer</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lastRenderedPageBreak/>
              <w:t>RESULT:</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Input: Enter a string: 2+3*5</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Output: VALID</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Enter a string: 2+*3*5</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Output: INVALID</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14.  Write a program to generate FIRST and FOLLOW sets using a given CFG.</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15.  Write a program to generate a FOLLOW set and parsing table using the following LL(1) grammar and FIRST set: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Grammar</w:t>
            </w:r>
            <w:r w:rsidRPr="00E613BD">
              <w:rPr>
                <w:rFonts w:ascii="Arial" w:hAnsi="Arial" w:cs="Arial"/>
                <w:bCs/>
                <w:color w:val="000000" w:themeColor="text1"/>
                <w:sz w:val="18"/>
                <w:szCs w:val="18"/>
              </w:rPr>
              <w:tab/>
              <w:t>FIRST set</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 TE’</w:t>
            </w:r>
            <w:r w:rsidRPr="00E613BD">
              <w:rPr>
                <w:rFonts w:ascii="Arial" w:hAnsi="Arial" w:cs="Arial"/>
                <w:bCs/>
                <w:color w:val="000000" w:themeColor="text1"/>
                <w:sz w:val="18"/>
                <w:szCs w:val="18"/>
              </w:rPr>
              <w:tab/>
              <w:t>{id,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+TE’ | ϵ</w:t>
            </w:r>
            <w:r w:rsidRPr="00E613BD">
              <w:rPr>
                <w:rFonts w:ascii="Arial" w:hAnsi="Arial" w:cs="Arial"/>
                <w:bCs/>
                <w:color w:val="000000" w:themeColor="text1"/>
                <w:sz w:val="18"/>
                <w:szCs w:val="18"/>
              </w:rPr>
              <w:tab/>
              <w:t>{+, ϵ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T </w:t>
            </w:r>
            <w:r w:rsidRPr="00E613BD">
              <w:rPr>
                <w:rFonts w:ascii="Arial" w:hAnsi="Arial" w:cs="Arial"/>
                <w:bCs/>
                <w:color w:val="000000" w:themeColor="text1"/>
                <w:sz w:val="18"/>
                <w:szCs w:val="18"/>
              </w:rPr>
              <w:t> FT’</w:t>
            </w:r>
            <w:r w:rsidRPr="00E613BD">
              <w:rPr>
                <w:rFonts w:ascii="Arial" w:hAnsi="Arial" w:cs="Arial"/>
                <w:bCs/>
                <w:color w:val="000000" w:themeColor="text1"/>
                <w:sz w:val="18"/>
                <w:szCs w:val="18"/>
              </w:rPr>
              <w:tab/>
              <w:t>{id,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T’ </w:t>
            </w:r>
            <w:r w:rsidRPr="00E613BD">
              <w:rPr>
                <w:rFonts w:ascii="Arial" w:hAnsi="Arial" w:cs="Arial"/>
                <w:bCs/>
                <w:color w:val="000000" w:themeColor="text1"/>
                <w:sz w:val="18"/>
                <w:szCs w:val="18"/>
              </w:rPr>
              <w:t>*FT’ | ϵ</w:t>
            </w:r>
            <w:r w:rsidRPr="00E613BD">
              <w:rPr>
                <w:rFonts w:ascii="Arial" w:hAnsi="Arial" w:cs="Arial"/>
                <w:bCs/>
                <w:color w:val="000000" w:themeColor="text1"/>
                <w:sz w:val="18"/>
                <w:szCs w:val="18"/>
              </w:rPr>
              <w:tab/>
              <w:t>{*, ϵ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w:t>
            </w:r>
            <w:r w:rsidRPr="00E613BD">
              <w:rPr>
                <w:rFonts w:ascii="Arial" w:hAnsi="Arial" w:cs="Arial"/>
                <w:bCs/>
                <w:color w:val="000000" w:themeColor="text1"/>
                <w:sz w:val="18"/>
                <w:szCs w:val="18"/>
              </w:rPr>
              <w:t> (E) | id</w:t>
            </w:r>
            <w:r w:rsidRPr="00E613BD">
              <w:rPr>
                <w:rFonts w:ascii="Arial" w:hAnsi="Arial" w:cs="Arial"/>
                <w:bCs/>
                <w:color w:val="000000" w:themeColor="text1"/>
                <w:sz w:val="18"/>
                <w:szCs w:val="18"/>
              </w:rPr>
              <w:tab/>
              <w:t>{id, (}</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16.  Write a program to generate a parse tree of predictive parser using the following parsing table:</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id</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ϵ</w:t>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ϵ</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T</w:t>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FT’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FT’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ϵ</w:t>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*FT’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ϵ</w:t>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ϵ</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w:t>
            </w:r>
            <w:r w:rsidRPr="00E613BD">
              <w:rPr>
                <w:rFonts w:ascii="Arial" w:hAnsi="Arial" w:cs="Arial"/>
                <w:bCs/>
                <w:color w:val="000000" w:themeColor="text1"/>
                <w:sz w:val="18"/>
                <w:szCs w:val="18"/>
              </w:rPr>
              <w:tab/>
              <w:t>F</w:t>
            </w:r>
            <w:r w:rsidRPr="00E613BD">
              <w:rPr>
                <w:rFonts w:ascii="Arial" w:hAnsi="Arial" w:cs="Arial"/>
                <w:bCs/>
                <w:color w:val="000000" w:themeColor="text1"/>
                <w:sz w:val="18"/>
                <w:szCs w:val="18"/>
              </w:rPr>
              <w:t>id</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F</w:t>
            </w: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17. Write a program that converts the C++ expression to an intermediate code of Post-fix notation form.</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RESULT: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Input: Enter infix expression: ( A – B ) * ( D/E)</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Output: Postfix: AB – DE / *</w:t>
            </w:r>
          </w:p>
          <w:p w:rsidR="00235A23" w:rsidRPr="00E613BD" w:rsidRDefault="00235A23" w:rsidP="00CF71BD">
            <w:pPr>
              <w:ind w:left="630"/>
              <w:jc w:val="both"/>
              <w:rPr>
                <w:rFonts w:ascii="Arial" w:hAnsi="Arial" w:cs="Arial"/>
                <w:bCs/>
                <w:color w:val="000000" w:themeColor="text1"/>
                <w:sz w:val="18"/>
                <w:szCs w:val="18"/>
              </w:rPr>
            </w:pPr>
          </w:p>
          <w:p w:rsidR="00235A23" w:rsidRPr="00E613BD" w:rsidRDefault="00235A23" w:rsidP="00CF71BD">
            <w:pPr>
              <w:jc w:val="both"/>
              <w:rPr>
                <w:rFonts w:ascii="Arial" w:hAnsi="Arial" w:cs="Arial"/>
                <w:bCs/>
                <w:color w:val="000000" w:themeColor="text1"/>
                <w:sz w:val="18"/>
                <w:szCs w:val="18"/>
              </w:rPr>
            </w:pPr>
            <w:r w:rsidRPr="00E613BD">
              <w:rPr>
                <w:rFonts w:ascii="Arial" w:hAnsi="Arial" w:cs="Arial"/>
                <w:bCs/>
                <w:color w:val="000000" w:themeColor="text1"/>
                <w:sz w:val="18"/>
                <w:szCs w:val="18"/>
              </w:rPr>
              <w:t>18. Write a program that converts the C++ statement to an intermediate code of Post-fix notation form.</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RESULT: </w:t>
            </w:r>
          </w:p>
          <w:p w:rsidR="00235A23" w:rsidRPr="00E613BD" w:rsidRDefault="00235A23" w:rsidP="00CF71BD">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Input: Enter infix statement: if  a  then if  c-d  then  a+c  else  a*c  else  a+b</w:t>
            </w:r>
          </w:p>
          <w:p w:rsidR="00235A23" w:rsidRPr="009C6D09" w:rsidRDefault="00235A23" w:rsidP="00CF71BD">
            <w:pPr>
              <w:ind w:left="630"/>
              <w:jc w:val="both"/>
              <w:rPr>
                <w:rFonts w:ascii="Arial" w:hAnsi="Arial" w:cs="Arial"/>
                <w:b/>
                <w:color w:val="FF0000"/>
                <w:sz w:val="18"/>
                <w:szCs w:val="18"/>
              </w:rPr>
            </w:pPr>
            <w:r w:rsidRPr="00E613BD">
              <w:rPr>
                <w:rFonts w:ascii="Arial" w:hAnsi="Arial" w:cs="Arial"/>
                <w:bCs/>
                <w:color w:val="000000" w:themeColor="text1"/>
                <w:sz w:val="18"/>
                <w:szCs w:val="18"/>
              </w:rPr>
              <w:tab/>
              <w:t>Output: Postfix: acd - ac + ac * ? ab + ?</w:t>
            </w:r>
          </w:p>
        </w:tc>
      </w:tr>
    </w:tbl>
    <w:p w:rsidR="00235A23" w:rsidRPr="009C6D09" w:rsidRDefault="00235A23" w:rsidP="00CF71BD">
      <w:pPr>
        <w:spacing w:line="360" w:lineRule="auto"/>
        <w:ind w:left="720"/>
        <w:rPr>
          <w:rFonts w:ascii="Arial" w:hAnsi="Arial" w:cs="Arial"/>
          <w:sz w:val="18"/>
          <w:szCs w:val="18"/>
        </w:rPr>
      </w:pPr>
    </w:p>
    <w:p w:rsidR="00235A23" w:rsidRPr="009C6D09" w:rsidRDefault="00235A23" w:rsidP="00CF71BD">
      <w:pPr>
        <w:spacing w:line="360" w:lineRule="auto"/>
        <w:ind w:left="720"/>
        <w:rPr>
          <w:rFonts w:ascii="Arial" w:hAnsi="Arial" w:cs="Arial"/>
          <w:sz w:val="18"/>
          <w:szCs w:val="18"/>
        </w:rPr>
      </w:pPr>
    </w:p>
    <w:p w:rsidR="00235A23" w:rsidRPr="00A024D4"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 3151</w:t>
      </w:r>
      <w:r w:rsidRPr="00A024D4">
        <w:rPr>
          <w:rFonts w:ascii="Arial" w:hAnsi="Arial" w:cs="Arial"/>
          <w:b/>
          <w:bCs/>
          <w:iCs/>
          <w:sz w:val="18"/>
          <w:szCs w:val="18"/>
        </w:rPr>
        <w:t>: Engineering Ethics and Environment Protection</w:t>
      </w:r>
    </w:p>
    <w:p w:rsidR="00235A23" w:rsidRPr="00A024D4"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024D4">
        <w:rPr>
          <w:rFonts w:ascii="Arial" w:hAnsi="Arial" w:cs="Arial"/>
          <w:b/>
          <w:bCs/>
          <w:iCs/>
          <w:sz w:val="18"/>
          <w:szCs w:val="18"/>
        </w:rPr>
        <w:t>Credits: 2</w:t>
      </w:r>
      <w:r w:rsidR="00844CE6">
        <w:rPr>
          <w:rFonts w:ascii="Arial" w:hAnsi="Arial" w:cs="Arial"/>
          <w:b/>
          <w:bCs/>
          <w:iCs/>
          <w:sz w:val="18"/>
          <w:szCs w:val="18"/>
        </w:rPr>
        <w:t>Contact Hours: 28</w:t>
      </w:r>
    </w:p>
    <w:p w:rsidR="00235A23" w:rsidRPr="00A024D4"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024D4">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235A23" w:rsidRPr="00A024D4" w:rsidRDefault="00235A23">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31"/>
        <w:gridCol w:w="7741"/>
      </w:tblGrid>
      <w:tr w:rsidR="00235A23" w:rsidRPr="00A024D4" w:rsidTr="00CF71BD">
        <w:trPr>
          <w:jc w:val="center"/>
        </w:trPr>
        <w:tc>
          <w:tcPr>
            <w:tcW w:w="1431" w:type="dxa"/>
            <w:tcBorders>
              <w:top w:val="nil"/>
              <w:left w:val="nil"/>
              <w:bottom w:val="nil"/>
              <w:right w:val="nil"/>
            </w:tcBorders>
            <w:shd w:val="clear" w:color="auto" w:fill="FFFFFF"/>
          </w:tcPr>
          <w:p w:rsidR="00235A23" w:rsidRPr="00A024D4" w:rsidRDefault="00235A23">
            <w:pPr>
              <w:rPr>
                <w:rFonts w:ascii="Arial" w:hAnsi="Arial" w:cs="Arial"/>
                <w:b/>
                <w:sz w:val="18"/>
                <w:szCs w:val="18"/>
              </w:rPr>
            </w:pPr>
            <w:r w:rsidRPr="00A024D4">
              <w:rPr>
                <w:rFonts w:ascii="Arial" w:hAnsi="Arial" w:cs="Arial"/>
                <w:b/>
                <w:sz w:val="18"/>
                <w:szCs w:val="18"/>
              </w:rPr>
              <w:t>Prerequisite:</w:t>
            </w:r>
          </w:p>
        </w:tc>
        <w:tc>
          <w:tcPr>
            <w:tcW w:w="7741" w:type="dxa"/>
            <w:tcBorders>
              <w:top w:val="nil"/>
              <w:left w:val="nil"/>
              <w:bottom w:val="nil"/>
              <w:right w:val="nil"/>
            </w:tcBorders>
            <w:shd w:val="clear" w:color="auto" w:fill="FFFFFF"/>
          </w:tcPr>
          <w:p w:rsidR="00235A23" w:rsidRPr="00A024D4" w:rsidRDefault="00235A23" w:rsidP="00CF71BD">
            <w:pPr>
              <w:rPr>
                <w:rFonts w:ascii="Arial" w:hAnsi="Arial" w:cs="Arial"/>
                <w:iCs/>
                <w:sz w:val="18"/>
                <w:szCs w:val="18"/>
              </w:rPr>
            </w:pPr>
            <w:r w:rsidRPr="00A024D4">
              <w:rPr>
                <w:rFonts w:ascii="Arial" w:hAnsi="Arial" w:cs="Arial"/>
                <w:iCs/>
                <w:sz w:val="18"/>
                <w:szCs w:val="18"/>
              </w:rPr>
              <w:t>None</w:t>
            </w:r>
          </w:p>
        </w:tc>
      </w:tr>
      <w:tr w:rsidR="00235A23" w:rsidRPr="00A024D4" w:rsidTr="00CF71BD">
        <w:trPr>
          <w:jc w:val="center"/>
        </w:trPr>
        <w:tc>
          <w:tcPr>
            <w:tcW w:w="1431" w:type="dxa"/>
            <w:tcBorders>
              <w:top w:val="nil"/>
              <w:left w:val="nil"/>
              <w:bottom w:val="nil"/>
              <w:right w:val="nil"/>
            </w:tcBorders>
            <w:shd w:val="clear" w:color="auto" w:fill="FFFFFF"/>
          </w:tcPr>
          <w:p w:rsidR="00235A23" w:rsidRPr="00A024D4" w:rsidRDefault="00235A23">
            <w:pPr>
              <w:rPr>
                <w:rFonts w:ascii="Arial" w:hAnsi="Arial" w:cs="Arial"/>
                <w:b/>
                <w:sz w:val="18"/>
                <w:szCs w:val="18"/>
              </w:rPr>
            </w:pPr>
            <w:r w:rsidRPr="00A024D4">
              <w:rPr>
                <w:rFonts w:ascii="Arial" w:hAnsi="Arial" w:cs="Arial"/>
                <w:b/>
                <w:sz w:val="18"/>
                <w:szCs w:val="18"/>
              </w:rPr>
              <w:t>Course Type</w:t>
            </w:r>
          </w:p>
        </w:tc>
        <w:tc>
          <w:tcPr>
            <w:tcW w:w="7741" w:type="dxa"/>
            <w:tcBorders>
              <w:top w:val="nil"/>
              <w:left w:val="nil"/>
              <w:bottom w:val="nil"/>
              <w:right w:val="nil"/>
            </w:tcBorders>
            <w:shd w:val="clear" w:color="auto" w:fill="FFFFFF"/>
          </w:tcPr>
          <w:p w:rsidR="00235A23" w:rsidRPr="00A024D4" w:rsidRDefault="009F4EBA">
            <w:pPr>
              <w:rPr>
                <w:rFonts w:ascii="Arial" w:hAnsi="Arial" w:cs="Arial"/>
                <w:iCs/>
                <w:sz w:val="18"/>
                <w:szCs w:val="18"/>
              </w:rPr>
            </w:pPr>
            <w:sdt>
              <w:sdtPr>
                <w:rPr>
                  <w:rFonts w:ascii="Arial" w:hAnsi="Arial" w:cs="Arial"/>
                  <w:iCs/>
                  <w:sz w:val="18"/>
                  <w:szCs w:val="18"/>
                </w:rPr>
                <w:id w:val="1796399201"/>
              </w:sdtPr>
              <w:sdtEndPr/>
              <w:sdtContent>
                <w:r w:rsidR="00235A23" w:rsidRPr="00A024D4">
                  <w:rPr>
                    <w:rFonts w:ascii="MS Gothic" w:eastAsia="MS Gothic" w:hAnsi="MS Gothic" w:cs="MS Gothic" w:hint="eastAsia"/>
                    <w:iCs/>
                    <w:sz w:val="18"/>
                    <w:szCs w:val="18"/>
                  </w:rPr>
                  <w:t>☒</w:t>
                </w:r>
              </w:sdtContent>
            </w:sdt>
            <w:r w:rsidR="00235A23" w:rsidRPr="00A024D4">
              <w:rPr>
                <w:rFonts w:ascii="Arial" w:hAnsi="Arial" w:cs="Arial"/>
                <w:iCs/>
                <w:sz w:val="18"/>
                <w:szCs w:val="18"/>
              </w:rPr>
              <w:t xml:space="preserve"> Theory         </w:t>
            </w:r>
            <w:sdt>
              <w:sdtPr>
                <w:rPr>
                  <w:rFonts w:ascii="Arial" w:hAnsi="Arial" w:cs="Arial"/>
                  <w:iCs/>
                  <w:sz w:val="18"/>
                  <w:szCs w:val="18"/>
                </w:rPr>
                <w:id w:val="1636367259"/>
              </w:sdtPr>
              <w:sdtEndPr/>
              <w:sdtContent>
                <w:r w:rsidR="00235A23" w:rsidRPr="00A024D4">
                  <w:rPr>
                    <w:rFonts w:ascii="MS Gothic" w:eastAsia="MS Gothic" w:hAnsi="MS Gothic" w:cs="MS Gothic" w:hint="eastAsia"/>
                    <w:iCs/>
                    <w:sz w:val="18"/>
                    <w:szCs w:val="18"/>
                  </w:rPr>
                  <w:t>☐</w:t>
                </w:r>
              </w:sdtContent>
            </w:sdt>
            <w:r w:rsidR="00235A23" w:rsidRPr="00A024D4">
              <w:rPr>
                <w:rFonts w:ascii="Arial" w:hAnsi="Arial" w:cs="Arial"/>
                <w:iCs/>
                <w:sz w:val="18"/>
                <w:szCs w:val="18"/>
              </w:rPr>
              <w:t xml:space="preserve">  Laboratory work         </w:t>
            </w:r>
            <w:sdt>
              <w:sdtPr>
                <w:rPr>
                  <w:rFonts w:ascii="Arial" w:hAnsi="Arial" w:cs="Arial"/>
                  <w:iCs/>
                  <w:sz w:val="18"/>
                  <w:szCs w:val="18"/>
                </w:rPr>
                <w:id w:val="-831525715"/>
              </w:sdtPr>
              <w:sdtEndPr/>
              <w:sdtContent>
                <w:r w:rsidR="00235A23" w:rsidRPr="00A024D4">
                  <w:rPr>
                    <w:rFonts w:ascii="MS Gothic" w:eastAsia="MS Gothic" w:hAnsi="MS Gothic" w:cs="MS Gothic" w:hint="eastAsia"/>
                    <w:iCs/>
                    <w:sz w:val="18"/>
                    <w:szCs w:val="18"/>
                  </w:rPr>
                  <w:t>☐</w:t>
                </w:r>
              </w:sdtContent>
            </w:sdt>
            <w:r w:rsidR="00235A23" w:rsidRPr="00A024D4">
              <w:rPr>
                <w:rFonts w:ascii="Arial" w:hAnsi="Arial" w:cs="Arial"/>
                <w:iCs/>
                <w:sz w:val="18"/>
                <w:szCs w:val="18"/>
              </w:rPr>
              <w:t xml:space="preserve">  Project work      </w:t>
            </w:r>
            <w:sdt>
              <w:sdtPr>
                <w:rPr>
                  <w:rFonts w:ascii="Arial" w:hAnsi="Arial" w:cs="Arial"/>
                  <w:iCs/>
                  <w:sz w:val="18"/>
                  <w:szCs w:val="18"/>
                </w:rPr>
                <w:id w:val="181397623"/>
              </w:sdtPr>
              <w:sdtEndPr/>
              <w:sdtContent>
                <w:r w:rsidR="00235A23" w:rsidRPr="00A024D4">
                  <w:rPr>
                    <w:rFonts w:ascii="MS Gothic" w:eastAsia="MS Gothic" w:hAnsi="MS Gothic" w:cs="MS Gothic" w:hint="eastAsia"/>
                    <w:iCs/>
                    <w:sz w:val="18"/>
                    <w:szCs w:val="18"/>
                  </w:rPr>
                  <w:t>☐</w:t>
                </w:r>
              </w:sdtContent>
            </w:sdt>
            <w:r w:rsidR="00235A23" w:rsidRPr="00A024D4">
              <w:rPr>
                <w:rFonts w:ascii="Arial" w:hAnsi="Arial" w:cs="Arial"/>
                <w:iCs/>
                <w:sz w:val="18"/>
                <w:szCs w:val="18"/>
              </w:rPr>
              <w:t xml:space="preserve">  Viva Voce                    </w:t>
            </w:r>
          </w:p>
        </w:tc>
      </w:tr>
      <w:tr w:rsidR="00235A23" w:rsidRPr="00A024D4" w:rsidTr="00CF71BD">
        <w:trPr>
          <w:trHeight w:val="238"/>
          <w:jc w:val="center"/>
        </w:trPr>
        <w:tc>
          <w:tcPr>
            <w:tcW w:w="1431" w:type="dxa"/>
            <w:tcBorders>
              <w:top w:val="nil"/>
              <w:left w:val="nil"/>
              <w:bottom w:val="nil"/>
              <w:right w:val="nil"/>
            </w:tcBorders>
            <w:shd w:val="clear" w:color="auto" w:fill="FFFFFF"/>
          </w:tcPr>
          <w:p w:rsidR="00235A23" w:rsidRPr="00A024D4" w:rsidRDefault="00235A23">
            <w:pPr>
              <w:ind w:left="2160" w:hanging="2160"/>
              <w:rPr>
                <w:rFonts w:ascii="Arial" w:hAnsi="Arial" w:cs="Arial"/>
                <w:b/>
                <w:bCs/>
                <w:sz w:val="18"/>
                <w:szCs w:val="18"/>
              </w:rPr>
            </w:pPr>
            <w:r w:rsidRPr="00A024D4">
              <w:rPr>
                <w:rFonts w:ascii="Arial" w:hAnsi="Arial" w:cs="Arial"/>
                <w:b/>
                <w:bCs/>
                <w:sz w:val="18"/>
                <w:szCs w:val="18"/>
              </w:rPr>
              <w:t>Motivation</w:t>
            </w:r>
          </w:p>
        </w:tc>
        <w:tc>
          <w:tcPr>
            <w:tcW w:w="7741" w:type="dxa"/>
            <w:tcBorders>
              <w:top w:val="nil"/>
              <w:left w:val="nil"/>
              <w:bottom w:val="nil"/>
              <w:right w:val="nil"/>
            </w:tcBorders>
            <w:shd w:val="clear" w:color="auto" w:fill="FFFFFF"/>
          </w:tcPr>
          <w:p w:rsidR="00235A23" w:rsidRPr="00A024D4" w:rsidRDefault="00235A23">
            <w:pPr>
              <w:rPr>
                <w:rFonts w:ascii="Arial" w:hAnsi="Arial" w:cs="Arial"/>
                <w:iCs/>
                <w:sz w:val="18"/>
                <w:szCs w:val="18"/>
              </w:rPr>
            </w:pPr>
          </w:p>
        </w:tc>
      </w:tr>
      <w:tr w:rsidR="00235A23" w:rsidRPr="00A024D4" w:rsidTr="00CF71BD">
        <w:trPr>
          <w:trHeight w:val="238"/>
          <w:jc w:val="center"/>
        </w:trPr>
        <w:tc>
          <w:tcPr>
            <w:tcW w:w="9172" w:type="dxa"/>
            <w:gridSpan w:val="2"/>
            <w:tcBorders>
              <w:top w:val="nil"/>
              <w:left w:val="nil"/>
              <w:bottom w:val="nil"/>
              <w:right w:val="nil"/>
            </w:tcBorders>
            <w:shd w:val="clear" w:color="auto" w:fill="FFFFFF"/>
          </w:tcPr>
          <w:p w:rsidR="0041658E" w:rsidRDefault="0041658E">
            <w:pPr>
              <w:rPr>
                <w:rFonts w:ascii="Arial" w:hAnsi="Arial" w:cs="Arial"/>
                <w:b/>
                <w:bCs/>
                <w:sz w:val="18"/>
                <w:szCs w:val="18"/>
              </w:rPr>
            </w:pPr>
          </w:p>
          <w:p w:rsidR="00235A23" w:rsidRPr="00A024D4" w:rsidRDefault="00235A23">
            <w:pPr>
              <w:rPr>
                <w:rFonts w:ascii="Arial" w:hAnsi="Arial" w:cs="Arial"/>
                <w:b/>
                <w:bCs/>
                <w:sz w:val="18"/>
                <w:szCs w:val="18"/>
              </w:rPr>
            </w:pPr>
            <w:r w:rsidRPr="00A024D4">
              <w:rPr>
                <w:rFonts w:ascii="Arial" w:hAnsi="Arial" w:cs="Arial"/>
                <w:b/>
                <w:bCs/>
                <w:sz w:val="18"/>
                <w:szCs w:val="18"/>
              </w:rPr>
              <w:t>Course Objective:</w:t>
            </w:r>
          </w:p>
          <w:p w:rsidR="00235A23" w:rsidRPr="00A024D4" w:rsidRDefault="00235A23">
            <w:pPr>
              <w:jc w:val="both"/>
              <w:rPr>
                <w:rFonts w:ascii="Arial" w:hAnsi="Arial" w:cs="Arial"/>
                <w:sz w:val="18"/>
                <w:szCs w:val="18"/>
              </w:rPr>
            </w:pPr>
            <w:r w:rsidRPr="00A024D4">
              <w:rPr>
                <w:rFonts w:ascii="Arial" w:hAnsi="Arial" w:cs="Arial"/>
                <w:sz w:val="18"/>
                <w:szCs w:val="18"/>
              </w:rPr>
              <w:t>The aim of this course is to create awareness on Engineering Ethics and Human Values and instill Moral and Social Values to appreciate the rights of others. It will also help the learners to understand the relationship between technology and environment and the implied social costs and benefits</w:t>
            </w:r>
          </w:p>
        </w:tc>
      </w:tr>
    </w:tbl>
    <w:p w:rsidR="00235A23" w:rsidRPr="00A024D4" w:rsidRDefault="00235A23">
      <w:pPr>
        <w:jc w:val="center"/>
        <w:rPr>
          <w:rFonts w:ascii="Arial" w:hAnsi="Arial" w:cs="Arial"/>
          <w:sz w:val="18"/>
          <w:szCs w:val="18"/>
        </w:rPr>
      </w:pPr>
    </w:p>
    <w:p w:rsidR="00235A23" w:rsidRPr="00A024D4" w:rsidRDefault="00235A23">
      <w:pPr>
        <w:jc w:val="center"/>
        <w:rPr>
          <w:rFonts w:ascii="Arial" w:hAnsi="Arial" w:cs="Arial"/>
          <w:b/>
          <w:color w:val="000000"/>
          <w:sz w:val="18"/>
          <w:szCs w:val="18"/>
        </w:rPr>
      </w:pPr>
      <w:r w:rsidRPr="00A024D4">
        <w:rPr>
          <w:rFonts w:ascii="Arial" w:hAnsi="Arial" w:cs="Arial"/>
          <w:b/>
          <w:color w:val="000000"/>
          <w:sz w:val="18"/>
          <w:szCs w:val="18"/>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616"/>
        <w:gridCol w:w="1988"/>
        <w:gridCol w:w="2103"/>
        <w:gridCol w:w="1276"/>
        <w:gridCol w:w="1559"/>
        <w:gridCol w:w="1543"/>
      </w:tblGrid>
      <w:tr w:rsidR="00235A23" w:rsidRPr="00A024D4" w:rsidTr="00AA009A">
        <w:trPr>
          <w:trHeight w:val="877"/>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 No.</w:t>
            </w:r>
          </w:p>
        </w:tc>
        <w:tc>
          <w:tcPr>
            <w:tcW w:w="19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 Statement</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Assessment tools</w:t>
            </w:r>
          </w:p>
        </w:tc>
      </w:tr>
      <w:tr w:rsidR="00235A23" w:rsidRPr="00A024D4" w:rsidTr="00AA009A">
        <w:trPr>
          <w:trHeight w:val="1646"/>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CO1</w:t>
            </w:r>
          </w:p>
        </w:tc>
        <w:tc>
          <w:tcPr>
            <w:tcW w:w="19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rsidP="00CF71BD">
            <w:pPr>
              <w:jc w:val="center"/>
              <w:textAlignment w:val="top"/>
              <w:rPr>
                <w:rFonts w:ascii="Arial" w:hAnsi="Arial" w:cs="Arial"/>
                <w:sz w:val="18"/>
                <w:szCs w:val="18"/>
              </w:rPr>
            </w:pPr>
            <w:r w:rsidRPr="00A024D4">
              <w:rPr>
                <w:rFonts w:ascii="Arial" w:hAnsi="Arial" w:cs="Arial"/>
                <w:sz w:val="18"/>
                <w:szCs w:val="18"/>
              </w:rPr>
              <w:t xml:space="preserve">To </w:t>
            </w:r>
            <w:r w:rsidRPr="00A024D4">
              <w:rPr>
                <w:rFonts w:ascii="Arial" w:hAnsi="Arial" w:cs="Arial"/>
                <w:b/>
                <w:bCs/>
                <w:sz w:val="18"/>
                <w:szCs w:val="18"/>
              </w:rPr>
              <w:t>understan</w:t>
            </w:r>
            <w:r w:rsidRPr="00A024D4">
              <w:rPr>
                <w:rFonts w:ascii="Arial" w:hAnsi="Arial" w:cs="Arial"/>
                <w:sz w:val="18"/>
                <w:szCs w:val="18"/>
              </w:rPr>
              <w:t>d the basic perception of profession, professional ethics and various moral issues</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rsidP="00CF71BD">
            <w:pPr>
              <w:pStyle w:val="ListParagraph"/>
              <w:spacing w:after="0" w:line="240" w:lineRule="auto"/>
              <w:ind w:left="0"/>
              <w:jc w:val="center"/>
              <w:rPr>
                <w:rFonts w:ascii="Arial" w:hAnsi="Arial" w:cs="Arial"/>
                <w:color w:val="000000"/>
                <w:sz w:val="18"/>
                <w:szCs w:val="18"/>
              </w:rPr>
            </w:pPr>
            <w:r w:rsidRPr="00A024D4">
              <w:rPr>
                <w:rFonts w:ascii="Arial" w:hAnsi="Arial" w:cs="Arial"/>
                <w:b/>
                <w:bCs/>
                <w:color w:val="000000" w:themeColor="text1"/>
                <w:sz w:val="18"/>
                <w:szCs w:val="18"/>
              </w:rPr>
              <w:t>Ethics: (PO8)</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Cognitive domain – level 2</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0383868"/>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Lecture Note</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267561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Text Book</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5671200"/>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Audio/Video</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4827188"/>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Web Material</w:t>
            </w:r>
          </w:p>
          <w:p w:rsidR="00235A23" w:rsidRPr="00A024D4" w:rsidRDefault="009F4EBA" w:rsidP="00CF71BD">
            <w:pPr>
              <w:spacing w:line="276" w:lineRule="auto"/>
              <w:rPr>
                <w:rFonts w:ascii="Arial" w:hAnsi="Arial" w:cs="Arial"/>
                <w:color w:val="000000"/>
                <w:sz w:val="18"/>
                <w:szCs w:val="18"/>
              </w:rPr>
            </w:pPr>
            <w:sdt>
              <w:sdtPr>
                <w:rPr>
                  <w:rFonts w:ascii="Arial" w:hAnsi="Arial" w:cs="Arial"/>
                  <w:color w:val="000000" w:themeColor="text1"/>
                  <w:sz w:val="18"/>
                  <w:szCs w:val="18"/>
                </w:rPr>
                <w:id w:val="-1642035317"/>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598713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CA</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0602982"/>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Final Exam</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8049610"/>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Assignment </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0832620"/>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Note book</w:t>
            </w:r>
          </w:p>
          <w:p w:rsidR="00235A23" w:rsidRPr="00A024D4" w:rsidRDefault="009F4EBA" w:rsidP="00CF71BD">
            <w:pPr>
              <w:rPr>
                <w:rFonts w:ascii="Arial" w:hAnsi="Arial" w:cs="Arial"/>
                <w:color w:val="000000"/>
                <w:sz w:val="18"/>
                <w:szCs w:val="18"/>
              </w:rPr>
            </w:pPr>
            <w:sdt>
              <w:sdtPr>
                <w:rPr>
                  <w:rFonts w:ascii="Arial" w:hAnsi="Arial" w:cs="Arial"/>
                  <w:color w:val="000000" w:themeColor="text1"/>
                  <w:sz w:val="18"/>
                  <w:szCs w:val="18"/>
                </w:rPr>
                <w:id w:val="-573499904"/>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Presentation</w:t>
            </w:r>
          </w:p>
        </w:tc>
      </w:tr>
      <w:tr w:rsidR="00235A23" w:rsidRPr="00A024D4" w:rsidTr="00AA009A">
        <w:trPr>
          <w:trHeight w:val="1700"/>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lastRenderedPageBreak/>
              <w:t>CO2</w:t>
            </w:r>
          </w:p>
        </w:tc>
        <w:tc>
          <w:tcPr>
            <w:tcW w:w="19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rsidP="00CF71BD">
            <w:pPr>
              <w:jc w:val="center"/>
              <w:rPr>
                <w:rFonts w:ascii="Arial" w:hAnsi="Arial" w:cs="Arial"/>
                <w:sz w:val="18"/>
                <w:szCs w:val="18"/>
              </w:rPr>
            </w:pPr>
            <w:r w:rsidRPr="00A024D4">
              <w:rPr>
                <w:rFonts w:ascii="Arial" w:hAnsi="Arial" w:cs="Arial"/>
                <w:sz w:val="18"/>
                <w:szCs w:val="18"/>
              </w:rPr>
              <w:t>To</w:t>
            </w:r>
            <w:r w:rsidRPr="00A024D4">
              <w:rPr>
                <w:rFonts w:ascii="Arial" w:hAnsi="Arial" w:cs="Arial"/>
                <w:b/>
                <w:bCs/>
                <w:sz w:val="18"/>
                <w:szCs w:val="18"/>
              </w:rPr>
              <w:t xml:space="preserve"> understand</w:t>
            </w:r>
            <w:r w:rsidRPr="00A024D4">
              <w:rPr>
                <w:rFonts w:ascii="Arial" w:hAnsi="Arial" w:cs="Arial"/>
                <w:sz w:val="18"/>
                <w:szCs w:val="18"/>
              </w:rPr>
              <w:t xml:space="preserve"> various social issues and evaluate the effects of the use of technology on social culture, economic, legal, health welfare of the society</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rsidP="00CF71BD">
            <w:pPr>
              <w:jc w:val="center"/>
              <w:rPr>
                <w:rFonts w:ascii="Arial" w:hAnsi="Arial" w:cs="Arial"/>
                <w:b/>
                <w:bCs/>
                <w:color w:val="000000" w:themeColor="text1"/>
                <w:sz w:val="18"/>
                <w:szCs w:val="18"/>
              </w:rPr>
            </w:pPr>
            <w:r w:rsidRPr="00A024D4">
              <w:rPr>
                <w:rFonts w:ascii="Arial" w:hAnsi="Arial" w:cs="Arial"/>
                <w:b/>
                <w:bCs/>
                <w:color w:val="000000" w:themeColor="text1"/>
                <w:sz w:val="18"/>
                <w:szCs w:val="18"/>
              </w:rPr>
              <w:t xml:space="preserve">The Engineers and </w:t>
            </w:r>
          </w:p>
          <w:p w:rsidR="00235A23" w:rsidRPr="00A024D4" w:rsidRDefault="00235A23" w:rsidP="00CF71BD">
            <w:pPr>
              <w:jc w:val="center"/>
              <w:rPr>
                <w:rFonts w:ascii="Arial" w:hAnsi="Arial" w:cs="Arial"/>
                <w:b/>
                <w:bCs/>
                <w:color w:val="000000" w:themeColor="text1"/>
                <w:sz w:val="18"/>
                <w:szCs w:val="18"/>
              </w:rPr>
            </w:pPr>
            <w:r w:rsidRPr="00A024D4">
              <w:rPr>
                <w:rFonts w:ascii="Arial" w:hAnsi="Arial" w:cs="Arial"/>
                <w:b/>
                <w:bCs/>
                <w:color w:val="000000" w:themeColor="text1"/>
                <w:sz w:val="18"/>
                <w:szCs w:val="18"/>
              </w:rPr>
              <w:t xml:space="preserve">the society </w:t>
            </w:r>
          </w:p>
          <w:p w:rsidR="00235A23" w:rsidRPr="00A024D4" w:rsidRDefault="00235A23" w:rsidP="00CF71BD">
            <w:pPr>
              <w:jc w:val="center"/>
              <w:rPr>
                <w:rFonts w:ascii="Arial" w:hAnsi="Arial" w:cs="Arial"/>
                <w:color w:val="000000"/>
                <w:sz w:val="18"/>
                <w:szCs w:val="18"/>
              </w:rPr>
            </w:pPr>
            <w:r w:rsidRPr="00A024D4">
              <w:rPr>
                <w:rFonts w:ascii="Arial" w:hAnsi="Arial" w:cs="Arial"/>
                <w:b/>
                <w:bCs/>
                <w:color w:val="000000" w:themeColor="text1"/>
                <w:sz w:val="18"/>
                <w:szCs w:val="18"/>
              </w:rPr>
              <w:t>(PO6)</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6479887"/>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Lecture Note</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5030444"/>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Text Book</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911007"/>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Audio/Video</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2140794"/>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Web Material</w:t>
            </w:r>
          </w:p>
          <w:p w:rsidR="00235A23" w:rsidRPr="00A024D4" w:rsidRDefault="009F4EBA" w:rsidP="00CF71BD">
            <w:pPr>
              <w:rPr>
                <w:rFonts w:ascii="Arial" w:hAnsi="Arial" w:cs="Arial"/>
                <w:color w:val="000000"/>
                <w:sz w:val="18"/>
                <w:szCs w:val="18"/>
              </w:rPr>
            </w:pPr>
            <w:sdt>
              <w:sdtPr>
                <w:rPr>
                  <w:rFonts w:ascii="Arial" w:hAnsi="Arial" w:cs="Arial"/>
                  <w:color w:val="000000" w:themeColor="text1"/>
                  <w:sz w:val="18"/>
                  <w:szCs w:val="18"/>
                </w:rPr>
                <w:id w:val="-253201299"/>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209168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CA</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511490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Final Exam</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0499377"/>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Assignment </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9354548"/>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Note book</w:t>
            </w:r>
          </w:p>
          <w:p w:rsidR="00235A23" w:rsidRPr="00A024D4" w:rsidRDefault="009F4EBA" w:rsidP="00CF71BD">
            <w:pPr>
              <w:rPr>
                <w:rFonts w:ascii="Arial" w:hAnsi="Arial" w:cs="Arial"/>
                <w:color w:val="000000"/>
                <w:sz w:val="18"/>
                <w:szCs w:val="18"/>
              </w:rPr>
            </w:pPr>
            <w:sdt>
              <w:sdtPr>
                <w:rPr>
                  <w:rFonts w:ascii="Arial" w:hAnsi="Arial" w:cs="Arial"/>
                  <w:color w:val="000000" w:themeColor="text1"/>
                  <w:sz w:val="18"/>
                  <w:szCs w:val="18"/>
                </w:rPr>
                <w:id w:val="-646744481"/>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Presentation</w:t>
            </w:r>
          </w:p>
        </w:tc>
      </w:tr>
      <w:tr w:rsidR="00235A23" w:rsidRPr="00A024D4" w:rsidTr="00AA009A">
        <w:trPr>
          <w:trHeight w:val="1700"/>
          <w:jc w:val="center"/>
        </w:trPr>
        <w:tc>
          <w:tcPr>
            <w:tcW w:w="616"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CO3</w:t>
            </w:r>
          </w:p>
        </w:tc>
        <w:tc>
          <w:tcPr>
            <w:tcW w:w="1988"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rsidP="00CF71BD">
            <w:pPr>
              <w:jc w:val="center"/>
              <w:rPr>
                <w:rFonts w:ascii="Arial" w:hAnsi="Arial" w:cs="Arial"/>
                <w:sz w:val="18"/>
                <w:szCs w:val="18"/>
              </w:rPr>
            </w:pPr>
            <w:r w:rsidRPr="00A024D4">
              <w:rPr>
                <w:rFonts w:ascii="Arial" w:hAnsi="Arial" w:cs="Arial"/>
                <w:sz w:val="18"/>
                <w:szCs w:val="18"/>
              </w:rPr>
              <w:t>To</w:t>
            </w:r>
            <w:r w:rsidRPr="00A024D4">
              <w:rPr>
                <w:rFonts w:ascii="Arial" w:hAnsi="Arial" w:cs="Arial"/>
                <w:b/>
                <w:bCs/>
                <w:sz w:val="18"/>
                <w:szCs w:val="18"/>
              </w:rPr>
              <w:t xml:space="preserve"> Identify</w:t>
            </w:r>
            <w:r w:rsidRPr="00A024D4">
              <w:rPr>
                <w:rFonts w:ascii="Arial" w:hAnsi="Arial" w:cs="Arial"/>
                <w:sz w:val="18"/>
                <w:szCs w:val="18"/>
              </w:rPr>
              <w:t xml:space="preserve"> and evaluate the effects of the use of technology on environment</w:t>
            </w:r>
          </w:p>
        </w:tc>
        <w:tc>
          <w:tcPr>
            <w:tcW w:w="2103"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rsidP="00CF71BD">
            <w:pPr>
              <w:pStyle w:val="ListParagraph"/>
              <w:spacing w:after="0" w:line="240" w:lineRule="auto"/>
              <w:ind w:left="0"/>
              <w:jc w:val="center"/>
              <w:rPr>
                <w:rFonts w:ascii="Arial" w:hAnsi="Arial" w:cs="Arial"/>
                <w:b/>
                <w:bCs/>
                <w:color w:val="000000" w:themeColor="text1"/>
                <w:sz w:val="18"/>
                <w:szCs w:val="18"/>
              </w:rPr>
            </w:pPr>
            <w:r w:rsidRPr="00A024D4">
              <w:rPr>
                <w:rFonts w:ascii="Arial" w:hAnsi="Arial" w:cs="Arial"/>
                <w:b/>
                <w:bCs/>
                <w:color w:val="000000" w:themeColor="text1"/>
                <w:sz w:val="18"/>
                <w:szCs w:val="18"/>
              </w:rPr>
              <w:t>Environment and sustainability</w:t>
            </w:r>
          </w:p>
          <w:p w:rsidR="00235A23" w:rsidRPr="00A024D4" w:rsidRDefault="00235A23" w:rsidP="00CF71BD">
            <w:pPr>
              <w:pStyle w:val="ListParagraph"/>
              <w:spacing w:after="0" w:line="240" w:lineRule="auto"/>
              <w:ind w:left="0"/>
              <w:jc w:val="center"/>
              <w:rPr>
                <w:rFonts w:ascii="Arial" w:hAnsi="Arial" w:cs="Arial"/>
                <w:color w:val="000000"/>
                <w:sz w:val="18"/>
                <w:szCs w:val="18"/>
              </w:rPr>
            </w:pPr>
            <w:r w:rsidRPr="00A024D4">
              <w:rPr>
                <w:rFonts w:ascii="Arial" w:hAnsi="Arial" w:cs="Arial"/>
                <w:b/>
                <w:bCs/>
                <w:color w:val="000000" w:themeColor="text1"/>
                <w:sz w:val="18"/>
                <w:szCs w:val="18"/>
              </w:rPr>
              <w:t xml:space="preserve"> (PO7)</w:t>
            </w:r>
          </w:p>
        </w:tc>
        <w:tc>
          <w:tcPr>
            <w:tcW w:w="1276"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235A23">
            <w:pPr>
              <w:jc w:val="center"/>
              <w:rPr>
                <w:rFonts w:ascii="Arial" w:hAnsi="Arial" w:cs="Arial"/>
                <w:color w:val="000000"/>
                <w:sz w:val="18"/>
                <w:szCs w:val="18"/>
              </w:rPr>
            </w:pPr>
            <w:r w:rsidRPr="00A024D4">
              <w:rPr>
                <w:rFonts w:ascii="Arial" w:hAnsi="Arial" w:cs="Arial"/>
                <w:color w:val="000000"/>
                <w:sz w:val="18"/>
                <w:szCs w:val="18"/>
              </w:rPr>
              <w:t>Cognitive domain – level 4</w:t>
            </w:r>
          </w:p>
        </w:tc>
        <w:tc>
          <w:tcPr>
            <w:tcW w:w="1559"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1864869"/>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Lecture Note</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6604669"/>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Text Book</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618333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Audio/Video</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6112712"/>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Web Material</w:t>
            </w:r>
          </w:p>
          <w:p w:rsidR="00235A23" w:rsidRPr="00A024D4" w:rsidRDefault="009F4EBA" w:rsidP="00CF71BD">
            <w:pPr>
              <w:rPr>
                <w:rFonts w:ascii="Arial" w:hAnsi="Arial" w:cs="Arial"/>
                <w:color w:val="000000"/>
                <w:sz w:val="18"/>
                <w:szCs w:val="18"/>
              </w:rPr>
            </w:pPr>
            <w:sdt>
              <w:sdtPr>
                <w:rPr>
                  <w:rFonts w:ascii="Arial" w:hAnsi="Arial" w:cs="Arial"/>
                  <w:color w:val="000000" w:themeColor="text1"/>
                  <w:sz w:val="18"/>
                  <w:szCs w:val="18"/>
                </w:rPr>
                <w:id w:val="-28883111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Lab Manual</w:t>
            </w:r>
          </w:p>
        </w:tc>
        <w:tc>
          <w:tcPr>
            <w:tcW w:w="1543" w:type="dxa"/>
            <w:tcBorders>
              <w:top w:val="nil"/>
              <w:left w:val="single" w:sz="4" w:space="0" w:color="00000A"/>
              <w:bottom w:val="single" w:sz="4" w:space="0" w:color="00000A"/>
              <w:right w:val="single" w:sz="4" w:space="0" w:color="00000A"/>
            </w:tcBorders>
            <w:shd w:val="clear" w:color="auto" w:fill="FFFFFF"/>
            <w:tcMar>
              <w:left w:w="73" w:type="dxa"/>
            </w:tcMar>
            <w:vAlign w:val="center"/>
          </w:tcPr>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1081143"/>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CA</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6172996"/>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Final Exam</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6532277"/>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Assignment </w:t>
            </w:r>
          </w:p>
          <w:p w:rsidR="00235A23" w:rsidRPr="00A024D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6929968"/>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Note book</w:t>
            </w:r>
          </w:p>
          <w:p w:rsidR="00235A23" w:rsidRPr="00A024D4" w:rsidRDefault="009F4EBA" w:rsidP="00CF71BD">
            <w:pPr>
              <w:rPr>
                <w:rFonts w:ascii="Arial" w:hAnsi="Arial" w:cs="Arial"/>
                <w:color w:val="000000"/>
                <w:sz w:val="18"/>
                <w:szCs w:val="18"/>
              </w:rPr>
            </w:pPr>
            <w:sdt>
              <w:sdtPr>
                <w:rPr>
                  <w:rFonts w:ascii="Arial" w:hAnsi="Arial" w:cs="Arial"/>
                  <w:color w:val="000000" w:themeColor="text1"/>
                  <w:sz w:val="18"/>
                  <w:szCs w:val="18"/>
                </w:rPr>
                <w:id w:val="1782383177"/>
              </w:sdtPr>
              <w:sdtEndPr/>
              <w:sdtContent>
                <w:r w:rsidR="00235A23" w:rsidRPr="00A024D4">
                  <w:rPr>
                    <w:rFonts w:ascii="MS Gothic" w:eastAsia="MS Gothic" w:hAnsi="MS Gothic" w:cs="MS Gothic" w:hint="eastAsia"/>
                    <w:color w:val="000000" w:themeColor="text1"/>
                    <w:sz w:val="18"/>
                    <w:szCs w:val="18"/>
                  </w:rPr>
                  <w:t>☒</w:t>
                </w:r>
              </w:sdtContent>
            </w:sdt>
            <w:r w:rsidR="00235A23" w:rsidRPr="00A024D4">
              <w:rPr>
                <w:rFonts w:ascii="Arial" w:hAnsi="Arial" w:cs="Arial"/>
                <w:color w:val="000000" w:themeColor="text1"/>
                <w:sz w:val="18"/>
                <w:szCs w:val="18"/>
              </w:rPr>
              <w:t xml:space="preserve">  Presentation</w:t>
            </w:r>
          </w:p>
        </w:tc>
      </w:tr>
    </w:tbl>
    <w:p w:rsidR="00235A23" w:rsidRPr="00A024D4" w:rsidRDefault="00235A23">
      <w:pPr>
        <w:jc w:val="center"/>
        <w:rPr>
          <w:rFonts w:ascii="Arial" w:hAnsi="Arial" w:cs="Arial"/>
          <w:b/>
          <w:color w:val="000000"/>
          <w:sz w:val="18"/>
          <w:szCs w:val="18"/>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35A23" w:rsidRPr="00A024D4" w:rsidTr="00AA009A">
        <w:trPr>
          <w:jc w:val="center"/>
        </w:trPr>
        <w:tc>
          <w:tcPr>
            <w:tcW w:w="9127" w:type="dxa"/>
            <w:tcBorders>
              <w:top w:val="nil"/>
              <w:left w:val="nil"/>
              <w:bottom w:val="nil"/>
              <w:right w:val="nil"/>
            </w:tcBorders>
            <w:shd w:val="clear" w:color="auto" w:fill="FFFFFF"/>
          </w:tcPr>
          <w:p w:rsidR="00235A23" w:rsidRPr="00A024D4" w:rsidRDefault="00235A23">
            <w:pPr>
              <w:rPr>
                <w:rFonts w:ascii="Arial" w:hAnsi="Arial" w:cs="Arial"/>
                <w:b/>
                <w:color w:val="000000"/>
                <w:sz w:val="18"/>
                <w:szCs w:val="18"/>
              </w:rPr>
            </w:pPr>
            <w:r w:rsidRPr="00A024D4">
              <w:rPr>
                <w:rFonts w:ascii="Arial" w:hAnsi="Arial" w:cs="Arial"/>
                <w:b/>
                <w:color w:val="000000"/>
                <w:sz w:val="18"/>
                <w:szCs w:val="18"/>
              </w:rPr>
              <w:t xml:space="preserve">Assessment and Marks Distribution </w:t>
            </w:r>
          </w:p>
          <w:p w:rsidR="00235A23" w:rsidRPr="00A024D4" w:rsidRDefault="00235A23">
            <w:pPr>
              <w:rPr>
                <w:rFonts w:ascii="Arial" w:hAnsi="Arial" w:cs="Arial"/>
                <w:bCs/>
                <w:sz w:val="18"/>
                <w:szCs w:val="18"/>
              </w:rPr>
            </w:pPr>
            <w:r w:rsidRPr="00A024D4">
              <w:rPr>
                <w:rFonts w:ascii="Arial" w:hAnsi="Arial" w:cs="Arial"/>
                <w:bCs/>
                <w:color w:val="800000"/>
                <w:sz w:val="18"/>
                <w:szCs w:val="18"/>
              </w:rPr>
              <w:tab/>
            </w:r>
            <w:r w:rsidRPr="00A024D4">
              <w:rPr>
                <w:rFonts w:ascii="Arial" w:hAnsi="Arial" w:cs="Arial"/>
                <w:bCs/>
                <w:sz w:val="18"/>
                <w:szCs w:val="18"/>
              </w:rPr>
              <w:t>Continuous Assessments (CA)  (20%)</w:t>
            </w:r>
          </w:p>
          <w:p w:rsidR="00235A23" w:rsidRPr="00A024D4" w:rsidRDefault="00235A23">
            <w:pPr>
              <w:rPr>
                <w:rFonts w:ascii="Arial" w:hAnsi="Arial" w:cs="Arial"/>
                <w:bCs/>
                <w:sz w:val="18"/>
                <w:szCs w:val="18"/>
              </w:rPr>
            </w:pPr>
            <w:r w:rsidRPr="00A024D4">
              <w:rPr>
                <w:rFonts w:ascii="Arial" w:hAnsi="Arial" w:cs="Arial"/>
                <w:bCs/>
                <w:sz w:val="18"/>
                <w:szCs w:val="18"/>
              </w:rPr>
              <w:tab/>
              <w:t>A comprehensive final exam + Lab note book (70%)</w:t>
            </w:r>
          </w:p>
          <w:p w:rsidR="00235A23" w:rsidRPr="00A024D4" w:rsidRDefault="00235A23">
            <w:pPr>
              <w:rPr>
                <w:rFonts w:ascii="Arial" w:hAnsi="Arial" w:cs="Arial"/>
                <w:bCs/>
                <w:color w:val="800000"/>
                <w:sz w:val="18"/>
                <w:szCs w:val="18"/>
              </w:rPr>
            </w:pPr>
            <w:r w:rsidRPr="00A024D4">
              <w:rPr>
                <w:rFonts w:ascii="Arial" w:hAnsi="Arial" w:cs="Arial"/>
                <w:bCs/>
                <w:sz w:val="18"/>
                <w:szCs w:val="18"/>
              </w:rPr>
              <w:tab/>
              <w:t>A class participation mark (10%).</w:t>
            </w:r>
          </w:p>
        </w:tc>
      </w:tr>
      <w:tr w:rsidR="00235A23" w:rsidRPr="00A024D4" w:rsidTr="00AA009A">
        <w:trPr>
          <w:trHeight w:val="464"/>
          <w:jc w:val="center"/>
        </w:trPr>
        <w:tc>
          <w:tcPr>
            <w:tcW w:w="9127" w:type="dxa"/>
            <w:tcBorders>
              <w:top w:val="nil"/>
              <w:left w:val="nil"/>
              <w:bottom w:val="nil"/>
              <w:right w:val="nil"/>
            </w:tcBorders>
            <w:shd w:val="clear" w:color="auto" w:fill="FFFFFF"/>
          </w:tcPr>
          <w:p w:rsidR="00235A23" w:rsidRPr="00A024D4" w:rsidRDefault="00235A23">
            <w:pPr>
              <w:spacing w:after="120"/>
              <w:rPr>
                <w:rFonts w:ascii="Arial" w:hAnsi="Arial" w:cs="Arial"/>
                <w:i/>
                <w:iCs/>
                <w:sz w:val="18"/>
                <w:szCs w:val="18"/>
              </w:rPr>
            </w:pPr>
          </w:p>
          <w:p w:rsidR="00235A23" w:rsidRPr="00A024D4" w:rsidRDefault="00235A23" w:rsidP="00CF71BD">
            <w:pPr>
              <w:spacing w:after="120"/>
              <w:jc w:val="both"/>
              <w:rPr>
                <w:rFonts w:ascii="Arial" w:hAnsi="Arial" w:cs="Arial"/>
                <w:sz w:val="18"/>
                <w:szCs w:val="18"/>
              </w:rPr>
            </w:pPr>
            <w:r>
              <w:rPr>
                <w:rFonts w:ascii="Arial" w:hAnsi="Arial" w:cs="Arial"/>
                <w:b/>
                <w:bCs/>
                <w:sz w:val="18"/>
                <w:szCs w:val="18"/>
              </w:rPr>
              <w:t xml:space="preserve">Course Contest: </w:t>
            </w:r>
          </w:p>
          <w:p w:rsidR="00235A23" w:rsidRDefault="00235A23" w:rsidP="00CF71BD">
            <w:pPr>
              <w:jc w:val="both"/>
              <w:rPr>
                <w:rFonts w:ascii="Arial" w:hAnsi="Arial" w:cs="Arial"/>
                <w:sz w:val="18"/>
                <w:szCs w:val="18"/>
              </w:rPr>
            </w:pPr>
            <w:r w:rsidRPr="00A024D4">
              <w:rPr>
                <w:rFonts w:ascii="Arial" w:hAnsi="Arial" w:cs="Arial"/>
                <w:sz w:val="18"/>
                <w:szCs w:val="18"/>
              </w:rPr>
              <w:t>Morals, values and Ethics, Integrity,  Work ethic, Service learning, Civic virtue, Respect for others, Living peacefully, Caring, Sharing, Honesty, Courage, Valuing time, Cooperation, Commitment, Empathy, Self -confidence, Character, Spirituality, Introduction to Yoga and meditation for professional excellence and stress management.</w:t>
            </w:r>
          </w:p>
          <w:p w:rsidR="00235A23" w:rsidRPr="00A024D4"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A024D4">
              <w:rPr>
                <w:rFonts w:ascii="Arial" w:hAnsi="Arial" w:cs="Arial"/>
                <w:sz w:val="18"/>
                <w:szCs w:val="18"/>
              </w:rPr>
              <w:t>Senses of ‘Engineering Ethics’, Variety of moral issues, Types of inquiry, Moral dilemmas, Moral Autonomy, Kohlberg’s theory, Gilligan’s theory, Consensus and Controversy, Models of professional roles, Theories about right action, Self-interest, Customs and Religion, Uses of Ethical Theories</w:t>
            </w:r>
          </w:p>
          <w:p w:rsidR="00235A23" w:rsidRPr="00A024D4" w:rsidRDefault="00235A23" w:rsidP="00CF71BD">
            <w:pPr>
              <w:jc w:val="both"/>
              <w:rPr>
                <w:rFonts w:ascii="Arial" w:hAnsi="Arial" w:cs="Arial"/>
                <w:sz w:val="18"/>
                <w:szCs w:val="18"/>
              </w:rPr>
            </w:pPr>
          </w:p>
          <w:p w:rsidR="00235A23" w:rsidRDefault="00235A23" w:rsidP="00CF71BD">
            <w:pPr>
              <w:jc w:val="both"/>
              <w:rPr>
                <w:rFonts w:ascii="Arial" w:hAnsi="Arial" w:cs="Arial"/>
                <w:sz w:val="18"/>
                <w:szCs w:val="18"/>
              </w:rPr>
            </w:pPr>
            <w:r w:rsidRPr="00A024D4">
              <w:rPr>
                <w:rFonts w:ascii="Arial" w:hAnsi="Arial" w:cs="Arial"/>
                <w:sz w:val="18"/>
                <w:szCs w:val="18"/>
              </w:rPr>
              <w:t>Safety and Risk, Assessment of Safety and Risk, Risk Benefit Analysis and Reducing Risk, Respect for Authority, Collective Bargaining, Confidentiality, Conflicts of Interest, Occupational Crime, Professional Rights, Employee Rights, Intellectual Property Rights (IPR), Discrimination</w:t>
            </w:r>
          </w:p>
          <w:p w:rsidR="00235A23" w:rsidRPr="00A024D4" w:rsidRDefault="00235A23" w:rsidP="00CF71BD">
            <w:pPr>
              <w:jc w:val="both"/>
              <w:rPr>
                <w:rFonts w:ascii="Arial" w:hAnsi="Arial" w:cs="Arial"/>
                <w:sz w:val="18"/>
                <w:szCs w:val="18"/>
              </w:rPr>
            </w:pPr>
          </w:p>
          <w:p w:rsidR="00235A23" w:rsidRPr="00A024D4" w:rsidRDefault="00235A23" w:rsidP="00CF71BD">
            <w:pPr>
              <w:jc w:val="both"/>
              <w:rPr>
                <w:rFonts w:ascii="Arial" w:hAnsi="Arial" w:cs="Arial"/>
                <w:sz w:val="18"/>
                <w:szCs w:val="18"/>
              </w:rPr>
            </w:pPr>
            <w:r w:rsidRPr="00A024D4">
              <w:rPr>
                <w:rFonts w:ascii="Arial" w:hAnsi="Arial" w:cs="Arial"/>
                <w:sz w:val="18"/>
                <w:szCs w:val="18"/>
              </w:rPr>
              <w:t>Multinational Corporations, Environmental Ethics, Computer Ethics, Weapons Development, Engineers as Managers, Consulting Engineers, Engineers as Expert Witnesses and Advisors, Moral Leadership –Code of Conduct, Corporate Social Responsibility</w:t>
            </w:r>
          </w:p>
          <w:p w:rsidR="00235A23" w:rsidRPr="00A024D4" w:rsidRDefault="00235A23" w:rsidP="00CF71BD">
            <w:pPr>
              <w:jc w:val="both"/>
              <w:rPr>
                <w:rFonts w:ascii="Arial" w:hAnsi="Arial" w:cs="Arial"/>
                <w:sz w:val="18"/>
                <w:szCs w:val="18"/>
              </w:rPr>
            </w:pPr>
          </w:p>
          <w:p w:rsidR="00235A23" w:rsidRPr="00A024D4" w:rsidRDefault="00235A23" w:rsidP="00CF71BD">
            <w:pPr>
              <w:jc w:val="both"/>
              <w:rPr>
                <w:rFonts w:ascii="Arial" w:hAnsi="Arial" w:cs="Arial"/>
                <w:sz w:val="18"/>
                <w:szCs w:val="18"/>
              </w:rPr>
            </w:pPr>
            <w:r w:rsidRPr="00A024D4">
              <w:rPr>
                <w:rFonts w:ascii="Arial" w:hAnsi="Arial" w:cs="Arial"/>
                <w:sz w:val="18"/>
                <w:szCs w:val="18"/>
              </w:rPr>
              <w:t xml:space="preserve">Impact of technology on society: Innovation and creativity, the history and the trend of technology on the social and culture on society. </w:t>
            </w:r>
          </w:p>
          <w:p w:rsidR="00235A23" w:rsidRPr="00A024D4" w:rsidRDefault="00235A23" w:rsidP="00CF71BD">
            <w:pPr>
              <w:jc w:val="both"/>
              <w:rPr>
                <w:rFonts w:ascii="Arial" w:hAnsi="Arial" w:cs="Arial"/>
                <w:sz w:val="18"/>
                <w:szCs w:val="18"/>
              </w:rPr>
            </w:pPr>
          </w:p>
          <w:p w:rsidR="00235A23" w:rsidRPr="00A024D4" w:rsidRDefault="00235A23" w:rsidP="00931678">
            <w:pPr>
              <w:jc w:val="both"/>
              <w:rPr>
                <w:rFonts w:ascii="Arial" w:hAnsi="Arial" w:cs="Arial"/>
                <w:b/>
                <w:bCs/>
                <w:sz w:val="18"/>
                <w:szCs w:val="18"/>
              </w:rPr>
            </w:pPr>
            <w:r w:rsidRPr="00A024D4">
              <w:rPr>
                <w:rFonts w:ascii="Arial" w:hAnsi="Arial" w:cs="Arial"/>
                <w:sz w:val="18"/>
                <w:szCs w:val="18"/>
              </w:rPr>
              <w:t xml:space="preserve">Environmental protection and related issues, Role of the engineer in energy conservation ecological balance and sustainable development </w:t>
            </w:r>
          </w:p>
        </w:tc>
      </w:tr>
    </w:tbl>
    <w:p w:rsidR="00235A23" w:rsidRPr="00A024D4" w:rsidRDefault="00235A23">
      <w:pPr>
        <w:rPr>
          <w:rFonts w:ascii="Arial" w:hAnsi="Arial" w:cs="Arial"/>
          <w:sz w:val="18"/>
          <w:szCs w:val="18"/>
          <w:shd w:val="clear" w:color="auto" w:fill="FFFF00"/>
        </w:rPr>
      </w:pPr>
    </w:p>
    <w:p w:rsidR="00235A23" w:rsidRPr="00A024D4" w:rsidRDefault="00235A23">
      <w:pPr>
        <w:jc w:val="center"/>
        <w:rPr>
          <w:rFonts w:ascii="Arial" w:hAnsi="Arial" w:cs="Arial"/>
          <w:b/>
          <w:color w:val="FFFFFF"/>
          <w:sz w:val="18"/>
          <w:szCs w:val="18"/>
          <w:shd w:val="clear" w:color="auto" w:fill="000000"/>
        </w:rPr>
      </w:pPr>
    </w:p>
    <w:p w:rsidR="00235A23" w:rsidRPr="00A024D4" w:rsidRDefault="00235A23" w:rsidP="00BB51D8">
      <w:pPr>
        <w:jc w:val="both"/>
        <w:rPr>
          <w:rFonts w:ascii="Arial" w:hAnsi="Arial" w:cs="Arial"/>
          <w:b/>
          <w:spacing w:val="-3"/>
          <w:sz w:val="18"/>
          <w:szCs w:val="18"/>
        </w:rPr>
      </w:pPr>
      <w:r w:rsidRPr="00A024D4">
        <w:rPr>
          <w:rFonts w:ascii="Arial" w:hAnsi="Arial" w:cs="Arial"/>
          <w:b/>
          <w:spacing w:val="-3"/>
          <w:sz w:val="18"/>
          <w:szCs w:val="18"/>
        </w:rPr>
        <w:t>Text Book:</w:t>
      </w:r>
    </w:p>
    <w:tbl>
      <w:tblPr>
        <w:tblW w:w="9186" w:type="dxa"/>
        <w:jc w:val="center"/>
        <w:tblBorders>
          <w:top w:val="nil"/>
          <w:left w:val="nil"/>
          <w:bottom w:val="nil"/>
          <w:right w:val="nil"/>
          <w:insideH w:val="nil"/>
          <w:insideV w:val="nil"/>
        </w:tblBorders>
        <w:tblLook w:val="04A0" w:firstRow="1" w:lastRow="0" w:firstColumn="1" w:lastColumn="0" w:noHBand="0" w:noVBand="1"/>
      </w:tblPr>
      <w:tblGrid>
        <w:gridCol w:w="397"/>
        <w:gridCol w:w="3121"/>
        <w:gridCol w:w="281"/>
        <w:gridCol w:w="5387"/>
      </w:tblGrid>
      <w:tr w:rsidR="00235A23" w:rsidRPr="00A024D4" w:rsidTr="00645750">
        <w:trPr>
          <w:jc w:val="center"/>
        </w:trPr>
        <w:tc>
          <w:tcPr>
            <w:tcW w:w="397"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1.</w:t>
            </w:r>
          </w:p>
        </w:tc>
        <w:tc>
          <w:tcPr>
            <w:tcW w:w="312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Mike W. Martin and Roland Schinzinger</w:t>
            </w:r>
          </w:p>
        </w:tc>
        <w:tc>
          <w:tcPr>
            <w:tcW w:w="28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rsidR="00235A23" w:rsidRPr="00A024D4" w:rsidRDefault="00235A23" w:rsidP="00CF71BD">
            <w:pPr>
              <w:jc w:val="both"/>
              <w:rPr>
                <w:rFonts w:ascii="Arial" w:hAnsi="Arial" w:cs="Arial"/>
                <w:i/>
                <w:iCs/>
                <w:spacing w:val="-3"/>
                <w:sz w:val="18"/>
                <w:szCs w:val="18"/>
              </w:rPr>
            </w:pPr>
            <w:r w:rsidRPr="00A024D4">
              <w:rPr>
                <w:rFonts w:ascii="Arial" w:hAnsi="Arial" w:cs="Arial"/>
                <w:b/>
                <w:bCs/>
                <w:spacing w:val="-3"/>
                <w:sz w:val="18"/>
                <w:szCs w:val="18"/>
              </w:rPr>
              <w:t xml:space="preserve">Ethics in Engineering, </w:t>
            </w:r>
            <w:r w:rsidRPr="00A024D4">
              <w:rPr>
                <w:rFonts w:ascii="Arial" w:hAnsi="Arial" w:cs="Arial"/>
                <w:i/>
                <w:iCs/>
                <w:spacing w:val="-3"/>
                <w:sz w:val="18"/>
                <w:szCs w:val="18"/>
              </w:rPr>
              <w:t>Tata McGraw Hill, New Delhi, 2003</w:t>
            </w:r>
          </w:p>
        </w:tc>
      </w:tr>
      <w:tr w:rsidR="00235A23" w:rsidRPr="00A024D4" w:rsidTr="00645750">
        <w:trPr>
          <w:trHeight w:val="362"/>
          <w:jc w:val="center"/>
        </w:trPr>
        <w:tc>
          <w:tcPr>
            <w:tcW w:w="397"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2.</w:t>
            </w:r>
          </w:p>
        </w:tc>
        <w:tc>
          <w:tcPr>
            <w:tcW w:w="312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Govindarajan M, Natarajan S, Senthl Kumar V. S</w:t>
            </w:r>
          </w:p>
        </w:tc>
        <w:tc>
          <w:tcPr>
            <w:tcW w:w="28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rsidR="00235A23" w:rsidRPr="00A024D4" w:rsidRDefault="00235A23" w:rsidP="00CF71BD">
            <w:pPr>
              <w:jc w:val="both"/>
              <w:rPr>
                <w:rFonts w:ascii="Arial" w:hAnsi="Arial" w:cs="Arial"/>
                <w:i/>
                <w:iCs/>
                <w:spacing w:val="-3"/>
                <w:sz w:val="18"/>
                <w:szCs w:val="18"/>
              </w:rPr>
            </w:pPr>
            <w:r w:rsidRPr="00A024D4">
              <w:rPr>
                <w:rFonts w:ascii="Arial" w:hAnsi="Arial" w:cs="Arial"/>
                <w:b/>
                <w:sz w:val="18"/>
                <w:szCs w:val="18"/>
              </w:rPr>
              <w:t>Engineering Ethics</w:t>
            </w:r>
            <w:r w:rsidRPr="00A024D4">
              <w:rPr>
                <w:rFonts w:ascii="Arial" w:hAnsi="Arial" w:cs="Arial"/>
                <w:spacing w:val="-3"/>
                <w:sz w:val="18"/>
                <w:szCs w:val="18"/>
              </w:rPr>
              <w:t xml:space="preserve">, </w:t>
            </w:r>
            <w:r w:rsidRPr="00A024D4">
              <w:rPr>
                <w:rFonts w:ascii="Arial" w:hAnsi="Arial" w:cs="Arial"/>
                <w:i/>
                <w:iCs/>
                <w:spacing w:val="-3"/>
                <w:sz w:val="18"/>
                <w:szCs w:val="18"/>
              </w:rPr>
              <w:t>Prentice Hall of India, New Delhi, 2004.</w:t>
            </w:r>
          </w:p>
        </w:tc>
      </w:tr>
      <w:tr w:rsidR="00235A23" w:rsidRPr="00A024D4" w:rsidTr="00645750">
        <w:trPr>
          <w:trHeight w:val="362"/>
          <w:jc w:val="center"/>
        </w:trPr>
        <w:tc>
          <w:tcPr>
            <w:tcW w:w="397"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3</w:t>
            </w:r>
          </w:p>
        </w:tc>
        <w:tc>
          <w:tcPr>
            <w:tcW w:w="312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S.F. Johnson, J.P. Gostelow and W.J. King</w:t>
            </w:r>
          </w:p>
        </w:tc>
        <w:tc>
          <w:tcPr>
            <w:tcW w:w="28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rsidR="00235A23" w:rsidRPr="00A024D4" w:rsidRDefault="00235A23" w:rsidP="00CF71BD">
            <w:pPr>
              <w:jc w:val="both"/>
              <w:rPr>
                <w:rFonts w:ascii="Arial" w:hAnsi="Arial" w:cs="Arial"/>
                <w:b/>
                <w:sz w:val="18"/>
                <w:szCs w:val="18"/>
              </w:rPr>
            </w:pPr>
            <w:r w:rsidRPr="00A024D4">
              <w:rPr>
                <w:rFonts w:ascii="Arial" w:hAnsi="Arial" w:cs="Arial"/>
                <w:b/>
                <w:sz w:val="18"/>
                <w:szCs w:val="18"/>
              </w:rPr>
              <w:t xml:space="preserve">Engineering and Society Challenges of Professional   Practice, </w:t>
            </w:r>
            <w:r w:rsidRPr="00A024D4">
              <w:rPr>
                <w:rFonts w:ascii="Arial" w:hAnsi="Arial" w:cs="Arial"/>
                <w:bCs/>
                <w:i/>
                <w:iCs/>
                <w:sz w:val="18"/>
                <w:szCs w:val="18"/>
              </w:rPr>
              <w:t>Prentice-Hall, 2000.</w:t>
            </w:r>
          </w:p>
        </w:tc>
      </w:tr>
      <w:tr w:rsidR="00235A23" w:rsidRPr="00A024D4" w:rsidTr="00645750">
        <w:trPr>
          <w:trHeight w:val="362"/>
          <w:jc w:val="center"/>
        </w:trPr>
        <w:tc>
          <w:tcPr>
            <w:tcW w:w="397"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4</w:t>
            </w:r>
          </w:p>
        </w:tc>
        <w:tc>
          <w:tcPr>
            <w:tcW w:w="312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L.S. Hjorth, B.A. Eichler and A.S. Khan</w:t>
            </w:r>
          </w:p>
        </w:tc>
        <w:tc>
          <w:tcPr>
            <w:tcW w:w="281" w:type="dxa"/>
            <w:tcBorders>
              <w:top w:val="nil"/>
              <w:left w:val="nil"/>
              <w:bottom w:val="nil"/>
              <w:right w:val="nil"/>
            </w:tcBorders>
            <w:shd w:val="clear" w:color="auto" w:fill="FFFFFF"/>
          </w:tcPr>
          <w:p w:rsidR="00235A23" w:rsidRPr="00A024D4" w:rsidRDefault="00235A23" w:rsidP="00CF71BD">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rsidR="00235A23" w:rsidRPr="00A024D4" w:rsidRDefault="00235A23" w:rsidP="00CF71BD">
            <w:pPr>
              <w:jc w:val="both"/>
              <w:rPr>
                <w:rFonts w:ascii="Arial" w:hAnsi="Arial" w:cs="Arial"/>
                <w:b/>
                <w:sz w:val="18"/>
                <w:szCs w:val="18"/>
              </w:rPr>
            </w:pPr>
            <w:r w:rsidRPr="00A024D4">
              <w:rPr>
                <w:rFonts w:ascii="Arial" w:hAnsi="Arial" w:cs="Arial"/>
                <w:b/>
                <w:sz w:val="18"/>
                <w:szCs w:val="18"/>
              </w:rPr>
              <w:t xml:space="preserve">Technology and Society: A bridge to the 21st Century, </w:t>
            </w:r>
            <w:r w:rsidRPr="00A024D4">
              <w:rPr>
                <w:rFonts w:ascii="Arial" w:hAnsi="Arial" w:cs="Arial"/>
                <w:bCs/>
                <w:i/>
                <w:iCs/>
                <w:sz w:val="18"/>
                <w:szCs w:val="18"/>
              </w:rPr>
              <w:t>Prentice-Hall, 2000.</w:t>
            </w:r>
          </w:p>
        </w:tc>
      </w:tr>
    </w:tbl>
    <w:p w:rsidR="00BB51D8" w:rsidRDefault="00BB51D8" w:rsidP="00BB51D8">
      <w:pPr>
        <w:jc w:val="both"/>
        <w:rPr>
          <w:rFonts w:ascii="Arial" w:hAnsi="Arial" w:cs="Arial"/>
          <w:b/>
          <w:spacing w:val="-3"/>
          <w:sz w:val="18"/>
          <w:szCs w:val="18"/>
        </w:rPr>
      </w:pPr>
    </w:p>
    <w:p w:rsidR="00235A23" w:rsidRDefault="00235A23" w:rsidP="00BB51D8">
      <w:pPr>
        <w:jc w:val="both"/>
        <w:rPr>
          <w:rFonts w:ascii="Arial" w:hAnsi="Arial" w:cs="Arial"/>
          <w:b/>
          <w:spacing w:val="-3"/>
          <w:sz w:val="18"/>
          <w:szCs w:val="18"/>
        </w:rPr>
      </w:pPr>
      <w:r w:rsidRPr="00A024D4">
        <w:rPr>
          <w:rFonts w:ascii="Arial" w:hAnsi="Arial" w:cs="Arial"/>
          <w:b/>
          <w:spacing w:val="-3"/>
          <w:sz w:val="18"/>
          <w:szCs w:val="18"/>
        </w:rPr>
        <w:t>Books Recommended:</w:t>
      </w:r>
    </w:p>
    <w:tbl>
      <w:tblPr>
        <w:tblW w:w="9176" w:type="dxa"/>
        <w:jc w:val="center"/>
        <w:tblBorders>
          <w:top w:val="nil"/>
          <w:left w:val="nil"/>
          <w:bottom w:val="nil"/>
          <w:right w:val="nil"/>
          <w:insideH w:val="nil"/>
          <w:insideV w:val="nil"/>
        </w:tblBorders>
        <w:tblLook w:val="04A0" w:firstRow="1" w:lastRow="0" w:firstColumn="1" w:lastColumn="0" w:noHBand="0" w:noVBand="1"/>
      </w:tblPr>
      <w:tblGrid>
        <w:gridCol w:w="379"/>
        <w:gridCol w:w="3158"/>
        <w:gridCol w:w="282"/>
        <w:gridCol w:w="5357"/>
      </w:tblGrid>
      <w:tr w:rsidR="00AF323E" w:rsidRPr="00A024D4" w:rsidTr="002D69D2">
        <w:trPr>
          <w:trHeight w:val="196"/>
          <w:jc w:val="center"/>
        </w:trPr>
        <w:tc>
          <w:tcPr>
            <w:tcW w:w="379"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1.</w:t>
            </w:r>
          </w:p>
        </w:tc>
        <w:tc>
          <w:tcPr>
            <w:tcW w:w="3158"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Laura P. Hartman and Joe Desjardins</w:t>
            </w:r>
          </w:p>
        </w:tc>
        <w:tc>
          <w:tcPr>
            <w:tcW w:w="282"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w:t>
            </w:r>
          </w:p>
        </w:tc>
        <w:tc>
          <w:tcPr>
            <w:tcW w:w="5357" w:type="dxa"/>
            <w:tcBorders>
              <w:top w:val="nil"/>
              <w:left w:val="nil"/>
              <w:bottom w:val="nil"/>
              <w:right w:val="nil"/>
            </w:tcBorders>
            <w:shd w:val="clear" w:color="auto" w:fill="FFFFFF"/>
          </w:tcPr>
          <w:p w:rsidR="00AF323E" w:rsidRPr="00A024D4" w:rsidRDefault="00AF323E" w:rsidP="002D69D2">
            <w:pPr>
              <w:jc w:val="both"/>
              <w:rPr>
                <w:rFonts w:ascii="Arial" w:hAnsi="Arial" w:cs="Arial"/>
                <w:i/>
                <w:iCs/>
                <w:spacing w:val="-3"/>
                <w:sz w:val="18"/>
                <w:szCs w:val="18"/>
              </w:rPr>
            </w:pPr>
            <w:r w:rsidRPr="00A024D4">
              <w:rPr>
                <w:rFonts w:ascii="Arial" w:hAnsi="Arial" w:cs="Arial"/>
                <w:b/>
                <w:bCs/>
                <w:spacing w:val="-3"/>
                <w:sz w:val="18"/>
                <w:szCs w:val="18"/>
              </w:rPr>
              <w:t xml:space="preserve">Business Ethics: Decision Making for Personal Integrity and Social Responsibility, </w:t>
            </w:r>
            <w:r w:rsidRPr="00A024D4">
              <w:rPr>
                <w:rFonts w:ascii="Arial" w:hAnsi="Arial" w:cs="Arial"/>
                <w:i/>
                <w:iCs/>
                <w:spacing w:val="-3"/>
                <w:sz w:val="18"/>
                <w:szCs w:val="18"/>
              </w:rPr>
              <w:t>Mc Graw Hill education, India Pvt. Ltd. New Delhi 2013.</w:t>
            </w:r>
          </w:p>
        </w:tc>
      </w:tr>
      <w:tr w:rsidR="00AF323E" w:rsidRPr="00A024D4" w:rsidTr="002D69D2">
        <w:trPr>
          <w:trHeight w:val="109"/>
          <w:jc w:val="center"/>
        </w:trPr>
        <w:tc>
          <w:tcPr>
            <w:tcW w:w="379"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2.</w:t>
            </w:r>
          </w:p>
        </w:tc>
        <w:tc>
          <w:tcPr>
            <w:tcW w:w="3158"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Charles E. Harris, Michael S. Printchard and Michael J. Rabins</w:t>
            </w:r>
          </w:p>
        </w:tc>
        <w:tc>
          <w:tcPr>
            <w:tcW w:w="282"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w:t>
            </w:r>
          </w:p>
        </w:tc>
        <w:tc>
          <w:tcPr>
            <w:tcW w:w="5357" w:type="dxa"/>
            <w:tcBorders>
              <w:top w:val="nil"/>
              <w:left w:val="nil"/>
              <w:bottom w:val="nil"/>
              <w:right w:val="nil"/>
            </w:tcBorders>
            <w:shd w:val="clear" w:color="auto" w:fill="FFFFFF"/>
          </w:tcPr>
          <w:p w:rsidR="00AF323E" w:rsidRPr="00A024D4" w:rsidRDefault="00AF323E" w:rsidP="002D69D2">
            <w:pPr>
              <w:jc w:val="both"/>
              <w:rPr>
                <w:rFonts w:ascii="Arial" w:hAnsi="Arial" w:cs="Arial"/>
                <w:i/>
                <w:iCs/>
                <w:spacing w:val="-3"/>
                <w:sz w:val="18"/>
                <w:szCs w:val="18"/>
              </w:rPr>
            </w:pPr>
            <w:r w:rsidRPr="00A024D4">
              <w:rPr>
                <w:rFonts w:ascii="Arial" w:hAnsi="Arial" w:cs="Arial"/>
                <w:b/>
                <w:bCs/>
                <w:spacing w:val="-3"/>
                <w:sz w:val="18"/>
                <w:szCs w:val="18"/>
              </w:rPr>
              <w:t xml:space="preserve">Engineering Ethics - Concepts and Cases, </w:t>
            </w:r>
            <w:r w:rsidRPr="00A024D4">
              <w:rPr>
                <w:rFonts w:ascii="Arial" w:hAnsi="Arial" w:cs="Arial"/>
                <w:i/>
                <w:iCs/>
                <w:spacing w:val="-3"/>
                <w:sz w:val="18"/>
                <w:szCs w:val="18"/>
              </w:rPr>
              <w:t>Cengage Learning, 2009.</w:t>
            </w:r>
          </w:p>
        </w:tc>
      </w:tr>
      <w:tr w:rsidR="00AF323E" w:rsidRPr="00A024D4" w:rsidTr="002D69D2">
        <w:trPr>
          <w:trHeight w:val="109"/>
          <w:jc w:val="center"/>
        </w:trPr>
        <w:tc>
          <w:tcPr>
            <w:tcW w:w="379"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Pr>
                <w:rFonts w:ascii="Arial" w:hAnsi="Arial" w:cs="Arial"/>
                <w:spacing w:val="-3"/>
                <w:sz w:val="18"/>
                <w:szCs w:val="18"/>
              </w:rPr>
              <w:t>3.</w:t>
            </w:r>
          </w:p>
        </w:tc>
        <w:tc>
          <w:tcPr>
            <w:tcW w:w="3158"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Charlies B. Fleddermann</w:t>
            </w:r>
          </w:p>
        </w:tc>
        <w:tc>
          <w:tcPr>
            <w:tcW w:w="282" w:type="dxa"/>
            <w:tcBorders>
              <w:top w:val="nil"/>
              <w:left w:val="nil"/>
              <w:bottom w:val="nil"/>
              <w:right w:val="nil"/>
            </w:tcBorders>
            <w:shd w:val="clear" w:color="auto" w:fill="FFFFFF"/>
          </w:tcPr>
          <w:p w:rsidR="00AF323E" w:rsidRPr="00A024D4" w:rsidRDefault="00AF323E" w:rsidP="002D69D2">
            <w:pPr>
              <w:jc w:val="both"/>
              <w:rPr>
                <w:rFonts w:ascii="Arial" w:hAnsi="Arial" w:cs="Arial"/>
                <w:spacing w:val="-3"/>
                <w:sz w:val="18"/>
                <w:szCs w:val="18"/>
              </w:rPr>
            </w:pPr>
            <w:r w:rsidRPr="00A024D4">
              <w:rPr>
                <w:rFonts w:ascii="Arial" w:hAnsi="Arial" w:cs="Arial"/>
                <w:spacing w:val="-3"/>
                <w:sz w:val="18"/>
                <w:szCs w:val="18"/>
              </w:rPr>
              <w:t>:</w:t>
            </w:r>
          </w:p>
        </w:tc>
        <w:tc>
          <w:tcPr>
            <w:tcW w:w="5357" w:type="dxa"/>
            <w:tcBorders>
              <w:top w:val="nil"/>
              <w:left w:val="nil"/>
              <w:bottom w:val="nil"/>
              <w:right w:val="nil"/>
            </w:tcBorders>
            <w:shd w:val="clear" w:color="auto" w:fill="FFFFFF"/>
          </w:tcPr>
          <w:p w:rsidR="00AF323E" w:rsidRPr="00A024D4" w:rsidRDefault="00AF323E" w:rsidP="002D69D2">
            <w:pPr>
              <w:jc w:val="both"/>
              <w:rPr>
                <w:rFonts w:ascii="Arial" w:hAnsi="Arial" w:cs="Arial"/>
                <w:b/>
                <w:bCs/>
                <w:spacing w:val="-3"/>
                <w:sz w:val="18"/>
                <w:szCs w:val="18"/>
              </w:rPr>
            </w:pPr>
            <w:r w:rsidRPr="00A024D4">
              <w:rPr>
                <w:rFonts w:ascii="Arial" w:hAnsi="Arial" w:cs="Arial"/>
                <w:b/>
                <w:sz w:val="18"/>
                <w:szCs w:val="18"/>
              </w:rPr>
              <w:t xml:space="preserve">Engineering Ethics, </w:t>
            </w:r>
            <w:r w:rsidRPr="00A024D4">
              <w:rPr>
                <w:rFonts w:ascii="Arial" w:hAnsi="Arial" w:cs="Arial"/>
                <w:bCs/>
                <w:i/>
                <w:iCs/>
                <w:sz w:val="18"/>
                <w:szCs w:val="18"/>
              </w:rPr>
              <w:t>Pearson Prentice Hall, New Jersey, 2004.</w:t>
            </w:r>
          </w:p>
        </w:tc>
      </w:tr>
    </w:tbl>
    <w:p w:rsidR="00AF323E" w:rsidRDefault="00AF323E" w:rsidP="00BB51D8">
      <w:pPr>
        <w:jc w:val="both"/>
        <w:rPr>
          <w:rFonts w:ascii="Arial" w:hAnsi="Arial" w:cs="Arial"/>
          <w:b/>
          <w:spacing w:val="-3"/>
          <w:sz w:val="18"/>
          <w:szCs w:val="18"/>
        </w:rPr>
      </w:pPr>
    </w:p>
    <w:p w:rsidR="00235A23" w:rsidRPr="00070ABD"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ICE3161</w:t>
      </w:r>
      <w:r w:rsidRPr="00070ABD">
        <w:rPr>
          <w:rFonts w:ascii="Arial" w:hAnsi="Arial" w:cs="Arial"/>
          <w:b/>
          <w:bCs/>
          <w:iCs/>
          <w:sz w:val="18"/>
          <w:szCs w:val="18"/>
        </w:rPr>
        <w:t xml:space="preserve">: </w:t>
      </w:r>
      <w:r>
        <w:rPr>
          <w:rFonts w:ascii="Arial" w:hAnsi="Arial" w:cs="Arial"/>
          <w:b/>
          <w:bCs/>
          <w:iCs/>
          <w:sz w:val="18"/>
          <w:szCs w:val="18"/>
        </w:rPr>
        <w:t>Communication Engineering</w:t>
      </w:r>
    </w:p>
    <w:p w:rsidR="00235A23" w:rsidRPr="00070ABD"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Pr>
          <w:rFonts w:ascii="Arial" w:hAnsi="Arial" w:cs="Arial"/>
          <w:iCs/>
          <w:sz w:val="18"/>
          <w:szCs w:val="18"/>
        </w:rPr>
        <w:t>2</w:t>
      </w:r>
      <w:r w:rsidR="00844CE6">
        <w:rPr>
          <w:rFonts w:ascii="Arial" w:hAnsi="Arial" w:cs="Arial"/>
          <w:b/>
          <w:bCs/>
          <w:iCs/>
          <w:sz w:val="18"/>
          <w:szCs w:val="18"/>
        </w:rPr>
        <w:t>Contact Hours: 28</w:t>
      </w:r>
    </w:p>
    <w:p w:rsidR="00235A23" w:rsidRPr="00070ABD" w:rsidRDefault="00235A23"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235A23" w:rsidRPr="00070ABD" w:rsidRDefault="00235A23"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35A23" w:rsidRPr="00070ABD" w:rsidTr="00CF71BD">
        <w:trPr>
          <w:jc w:val="center"/>
        </w:trPr>
        <w:tc>
          <w:tcPr>
            <w:tcW w:w="1439" w:type="dxa"/>
          </w:tcPr>
          <w:p w:rsidR="00235A23" w:rsidRPr="00070ABD" w:rsidRDefault="00235A23" w:rsidP="00CF71BD">
            <w:pPr>
              <w:rPr>
                <w:rFonts w:ascii="Arial" w:hAnsi="Arial" w:cs="Arial"/>
                <w:b/>
                <w:bCs/>
                <w:sz w:val="18"/>
                <w:szCs w:val="18"/>
              </w:rPr>
            </w:pPr>
            <w:r w:rsidRPr="00070ABD">
              <w:rPr>
                <w:rFonts w:ascii="Arial" w:hAnsi="Arial" w:cs="Arial"/>
                <w:b/>
                <w:sz w:val="18"/>
                <w:szCs w:val="18"/>
              </w:rPr>
              <w:t>Prerequisite:</w:t>
            </w:r>
          </w:p>
        </w:tc>
        <w:tc>
          <w:tcPr>
            <w:tcW w:w="7741" w:type="dxa"/>
          </w:tcPr>
          <w:p w:rsidR="00235A23" w:rsidRPr="00070ABD" w:rsidRDefault="00235A23" w:rsidP="00CF71BD">
            <w:pPr>
              <w:rPr>
                <w:rFonts w:ascii="Arial" w:hAnsi="Arial" w:cs="Arial"/>
                <w:iCs/>
                <w:sz w:val="18"/>
                <w:szCs w:val="18"/>
              </w:rPr>
            </w:pPr>
            <w:r w:rsidRPr="00070ABD">
              <w:rPr>
                <w:rFonts w:ascii="Arial" w:hAnsi="Arial" w:cs="Arial"/>
                <w:iCs/>
                <w:sz w:val="18"/>
                <w:szCs w:val="18"/>
              </w:rPr>
              <w:t>None</w:t>
            </w:r>
          </w:p>
        </w:tc>
      </w:tr>
      <w:tr w:rsidR="00235A23" w:rsidRPr="00070ABD" w:rsidTr="00CF71BD">
        <w:trPr>
          <w:jc w:val="center"/>
        </w:trPr>
        <w:tc>
          <w:tcPr>
            <w:tcW w:w="1439" w:type="dxa"/>
          </w:tcPr>
          <w:p w:rsidR="00235A23" w:rsidRPr="00070ABD" w:rsidRDefault="00235A23" w:rsidP="00CF71BD">
            <w:pPr>
              <w:rPr>
                <w:rFonts w:ascii="Arial" w:hAnsi="Arial" w:cs="Arial"/>
                <w:b/>
                <w:sz w:val="18"/>
                <w:szCs w:val="18"/>
              </w:rPr>
            </w:pPr>
            <w:r>
              <w:rPr>
                <w:rFonts w:ascii="Arial" w:hAnsi="Arial" w:cs="Arial"/>
                <w:b/>
                <w:sz w:val="18"/>
                <w:szCs w:val="18"/>
              </w:rPr>
              <w:t>Course Type</w:t>
            </w:r>
          </w:p>
        </w:tc>
        <w:tc>
          <w:tcPr>
            <w:tcW w:w="7741" w:type="dxa"/>
          </w:tcPr>
          <w:p w:rsidR="00235A23" w:rsidRPr="00070ABD" w:rsidRDefault="009F4EBA" w:rsidP="00CF71BD">
            <w:pPr>
              <w:rPr>
                <w:rFonts w:ascii="Arial" w:hAnsi="Arial" w:cs="Arial"/>
                <w:iCs/>
                <w:sz w:val="18"/>
                <w:szCs w:val="18"/>
              </w:rPr>
            </w:pPr>
            <w:sdt>
              <w:sdtPr>
                <w:rPr>
                  <w:rFonts w:ascii="Arial" w:hAnsi="Arial" w:cs="Arial"/>
                  <w:iCs/>
                  <w:sz w:val="18"/>
                  <w:szCs w:val="18"/>
                </w:rPr>
                <w:id w:val="1907183456"/>
              </w:sdtPr>
              <w:sdtEndPr/>
              <w:sdtContent>
                <w:r w:rsidR="00235A23">
                  <w:rPr>
                    <w:rFonts w:ascii="MS Gothic" w:eastAsia="MS Gothic" w:hAnsi="MS Gothic" w:cs="Arial" w:hint="eastAsia"/>
                    <w:iCs/>
                    <w:sz w:val="18"/>
                    <w:szCs w:val="18"/>
                  </w:rPr>
                  <w:t>☒</w:t>
                </w:r>
              </w:sdtContent>
            </w:sdt>
            <w:r w:rsidR="00235A23">
              <w:rPr>
                <w:rFonts w:ascii="Arial" w:hAnsi="Arial" w:cs="Arial"/>
                <w:iCs/>
                <w:sz w:val="18"/>
                <w:szCs w:val="18"/>
              </w:rPr>
              <w:t xml:space="preserve"> Theory         </w:t>
            </w:r>
            <w:sdt>
              <w:sdtPr>
                <w:rPr>
                  <w:rFonts w:ascii="Arial" w:hAnsi="Arial" w:cs="Arial"/>
                  <w:iCs/>
                  <w:sz w:val="18"/>
                  <w:szCs w:val="18"/>
                </w:rPr>
                <w:id w:val="1772660021"/>
              </w:sdtPr>
              <w:sdtEndPr/>
              <w:sdtContent>
                <w:r w:rsidR="00235A23">
                  <w:rPr>
                    <w:rFonts w:ascii="MS Gothic" w:eastAsia="MS Gothic" w:hAnsi="MS Gothic" w:cs="Arial" w:hint="eastAsia"/>
                    <w:iCs/>
                    <w:sz w:val="18"/>
                    <w:szCs w:val="18"/>
                  </w:rPr>
                  <w:t>☐</w:t>
                </w:r>
              </w:sdtContent>
            </w:sdt>
            <w:r w:rsidR="00235A23">
              <w:rPr>
                <w:rFonts w:ascii="Arial" w:hAnsi="Arial" w:cs="Arial"/>
                <w:iCs/>
                <w:sz w:val="18"/>
                <w:szCs w:val="18"/>
              </w:rPr>
              <w:t xml:space="preserve">  Laboratory work         </w:t>
            </w:r>
            <w:sdt>
              <w:sdtPr>
                <w:rPr>
                  <w:rFonts w:ascii="Arial" w:hAnsi="Arial" w:cs="Arial"/>
                  <w:iCs/>
                  <w:sz w:val="18"/>
                  <w:szCs w:val="18"/>
                </w:rPr>
                <w:id w:val="1409428378"/>
              </w:sdtPr>
              <w:sdtEndPr/>
              <w:sdtContent>
                <w:r w:rsidR="00235A23">
                  <w:rPr>
                    <w:rFonts w:ascii="MS Gothic" w:eastAsia="MS Gothic" w:hAnsi="MS Gothic" w:cs="Arial" w:hint="eastAsia"/>
                    <w:iCs/>
                    <w:sz w:val="18"/>
                    <w:szCs w:val="18"/>
                  </w:rPr>
                  <w:t>☐</w:t>
                </w:r>
              </w:sdtContent>
            </w:sdt>
            <w:r w:rsidR="00235A23">
              <w:rPr>
                <w:rFonts w:ascii="Arial" w:hAnsi="Arial" w:cs="Arial"/>
                <w:iCs/>
                <w:sz w:val="18"/>
                <w:szCs w:val="18"/>
              </w:rPr>
              <w:t xml:space="preserve">  Project work      </w:t>
            </w:r>
            <w:sdt>
              <w:sdtPr>
                <w:rPr>
                  <w:rFonts w:ascii="Arial" w:hAnsi="Arial" w:cs="Arial"/>
                  <w:iCs/>
                  <w:sz w:val="18"/>
                  <w:szCs w:val="18"/>
                </w:rPr>
                <w:id w:val="352925969"/>
              </w:sdtPr>
              <w:sdtEndPr/>
              <w:sdtContent>
                <w:r w:rsidR="00235A23">
                  <w:rPr>
                    <w:rFonts w:ascii="MS Gothic" w:eastAsia="MS Gothic" w:hAnsi="MS Gothic" w:cs="Arial" w:hint="eastAsia"/>
                    <w:iCs/>
                    <w:sz w:val="18"/>
                    <w:szCs w:val="18"/>
                  </w:rPr>
                  <w:t>☐</w:t>
                </w:r>
              </w:sdtContent>
            </w:sdt>
            <w:r w:rsidR="00235A23">
              <w:rPr>
                <w:rFonts w:ascii="Arial" w:hAnsi="Arial" w:cs="Arial"/>
                <w:iCs/>
                <w:sz w:val="18"/>
                <w:szCs w:val="18"/>
              </w:rPr>
              <w:t xml:space="preserve">  Viva Voce                    </w:t>
            </w:r>
          </w:p>
        </w:tc>
      </w:tr>
      <w:tr w:rsidR="00235A23" w:rsidRPr="00070ABD" w:rsidTr="00CF71BD">
        <w:trPr>
          <w:trHeight w:val="238"/>
          <w:jc w:val="center"/>
        </w:trPr>
        <w:tc>
          <w:tcPr>
            <w:tcW w:w="1439" w:type="dxa"/>
          </w:tcPr>
          <w:p w:rsidR="00235A23" w:rsidRPr="00070ABD" w:rsidRDefault="00235A23" w:rsidP="00CF71BD">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235A23" w:rsidRPr="00070ABD" w:rsidRDefault="00235A23" w:rsidP="00CF71BD">
            <w:pPr>
              <w:rPr>
                <w:rFonts w:ascii="Arial" w:hAnsi="Arial" w:cs="Arial"/>
                <w:b/>
                <w:iCs/>
                <w:sz w:val="18"/>
                <w:szCs w:val="18"/>
              </w:rPr>
            </w:pPr>
            <w:r w:rsidRPr="00070ABD">
              <w:rPr>
                <w:rFonts w:ascii="Arial" w:hAnsi="Arial" w:cs="Arial"/>
                <w:iCs/>
                <w:sz w:val="18"/>
                <w:szCs w:val="18"/>
              </w:rPr>
              <w:t xml:space="preserve">To develop </w:t>
            </w:r>
            <w:r>
              <w:rPr>
                <w:rFonts w:ascii="Arial" w:hAnsi="Arial" w:cs="Arial"/>
                <w:iCs/>
                <w:sz w:val="18"/>
                <w:szCs w:val="18"/>
              </w:rPr>
              <w:t>fundamental concepts</w:t>
            </w:r>
            <w:r w:rsidRPr="00070ABD">
              <w:rPr>
                <w:rFonts w:ascii="Arial" w:hAnsi="Arial" w:cs="Arial"/>
                <w:iCs/>
                <w:sz w:val="18"/>
                <w:szCs w:val="18"/>
              </w:rPr>
              <w:t xml:space="preserve"> on </w:t>
            </w:r>
            <w:r>
              <w:rPr>
                <w:rFonts w:ascii="Arial" w:hAnsi="Arial" w:cs="Arial"/>
                <w:iCs/>
                <w:sz w:val="18"/>
                <w:szCs w:val="18"/>
              </w:rPr>
              <w:t>Communication system.</w:t>
            </w:r>
          </w:p>
        </w:tc>
      </w:tr>
      <w:tr w:rsidR="00235A23" w:rsidRPr="00070ABD" w:rsidTr="00CF71BD">
        <w:trPr>
          <w:trHeight w:val="238"/>
          <w:jc w:val="center"/>
        </w:trPr>
        <w:tc>
          <w:tcPr>
            <w:tcW w:w="9180" w:type="dxa"/>
            <w:gridSpan w:val="2"/>
          </w:tcPr>
          <w:p w:rsidR="00235A23" w:rsidRPr="00070ABD" w:rsidRDefault="00235A23" w:rsidP="00CF71BD">
            <w:pPr>
              <w:rPr>
                <w:rFonts w:ascii="Arial" w:hAnsi="Arial" w:cs="Arial"/>
                <w:b/>
                <w:bCs/>
                <w:sz w:val="18"/>
                <w:szCs w:val="18"/>
              </w:rPr>
            </w:pPr>
            <w:r w:rsidRPr="00070ABD">
              <w:rPr>
                <w:rFonts w:ascii="Arial" w:hAnsi="Arial" w:cs="Arial"/>
                <w:b/>
                <w:bCs/>
                <w:sz w:val="18"/>
                <w:szCs w:val="18"/>
              </w:rPr>
              <w:t>Course Objective:</w:t>
            </w:r>
          </w:p>
          <w:p w:rsidR="00235A23" w:rsidRPr="00070ABD" w:rsidRDefault="00235A23" w:rsidP="00CF71BD">
            <w:pPr>
              <w:jc w:val="both"/>
              <w:rPr>
                <w:rFonts w:ascii="Arial" w:hAnsi="Arial" w:cs="Arial"/>
                <w:iCs/>
                <w:sz w:val="18"/>
                <w:szCs w:val="18"/>
              </w:rPr>
            </w:pPr>
            <w:r>
              <w:rPr>
                <w:rFonts w:ascii="Arial" w:hAnsi="Arial" w:cs="Arial"/>
                <w:iCs/>
                <w:sz w:val="18"/>
                <w:szCs w:val="18"/>
              </w:rPr>
              <w:t>The</w:t>
            </w:r>
            <w:r w:rsidRPr="00070ABD">
              <w:rPr>
                <w:rFonts w:ascii="Arial" w:hAnsi="Arial" w:cs="Arial"/>
                <w:iCs/>
                <w:sz w:val="18"/>
                <w:szCs w:val="18"/>
              </w:rPr>
              <w:t xml:space="preserve"> major objectives of this course are to build </w:t>
            </w:r>
            <w:r>
              <w:rPr>
                <w:rFonts w:ascii="Arial" w:hAnsi="Arial" w:cs="Arial"/>
                <w:iCs/>
                <w:sz w:val="18"/>
                <w:szCs w:val="18"/>
              </w:rPr>
              <w:t>t</w:t>
            </w:r>
            <w:r w:rsidRPr="005269DC">
              <w:rPr>
                <w:rFonts w:ascii="Arial" w:hAnsi="Arial" w:cs="Arial"/>
                <w:iCs/>
                <w:sz w:val="18"/>
                <w:szCs w:val="18"/>
              </w:rPr>
              <w:t>he fundamentals of basic communication system</w:t>
            </w:r>
            <w:r>
              <w:rPr>
                <w:rFonts w:ascii="Arial" w:hAnsi="Arial" w:cs="Arial"/>
                <w:iCs/>
                <w:sz w:val="18"/>
                <w:szCs w:val="18"/>
              </w:rPr>
              <w:t>, n</w:t>
            </w:r>
            <w:r w:rsidRPr="00C01A35">
              <w:rPr>
                <w:rFonts w:ascii="Arial" w:hAnsi="Arial" w:cs="Arial"/>
                <w:iCs/>
                <w:sz w:val="18"/>
                <w:szCs w:val="18"/>
              </w:rPr>
              <w:t xml:space="preserve">ecessity </w:t>
            </w:r>
            <w:r>
              <w:rPr>
                <w:rFonts w:ascii="Arial" w:hAnsi="Arial" w:cs="Arial"/>
                <w:iCs/>
                <w:sz w:val="18"/>
                <w:szCs w:val="18"/>
              </w:rPr>
              <w:t xml:space="preserve">and mechanism of </w:t>
            </w:r>
            <w:r w:rsidRPr="00C01A35">
              <w:rPr>
                <w:rFonts w:ascii="Arial" w:hAnsi="Arial" w:cs="Arial"/>
                <w:iCs/>
                <w:sz w:val="18"/>
                <w:szCs w:val="18"/>
              </w:rPr>
              <w:t>modulation</w:t>
            </w:r>
            <w:r>
              <w:rPr>
                <w:rFonts w:ascii="Arial" w:hAnsi="Arial" w:cs="Arial"/>
                <w:iCs/>
                <w:sz w:val="18"/>
                <w:szCs w:val="18"/>
              </w:rPr>
              <w:t>, demodulation and multiplexing t</w:t>
            </w:r>
            <w:r w:rsidRPr="00C01A35">
              <w:rPr>
                <w:rFonts w:ascii="Arial" w:hAnsi="Arial" w:cs="Arial"/>
                <w:iCs/>
                <w:sz w:val="18"/>
                <w:szCs w:val="18"/>
              </w:rPr>
              <w:t>echniques</w:t>
            </w:r>
            <w:r>
              <w:rPr>
                <w:rFonts w:ascii="Arial" w:hAnsi="Arial" w:cs="Arial"/>
                <w:iCs/>
                <w:sz w:val="18"/>
                <w:szCs w:val="18"/>
              </w:rPr>
              <w:t>. The t</w:t>
            </w:r>
            <w:r w:rsidRPr="00C01A35">
              <w:rPr>
                <w:rFonts w:ascii="Arial" w:hAnsi="Arial" w:cs="Arial"/>
                <w:iCs/>
                <w:sz w:val="18"/>
                <w:szCs w:val="18"/>
              </w:rPr>
              <w:t>echnical aspects of data communications such</w:t>
            </w:r>
            <w:r>
              <w:rPr>
                <w:rFonts w:ascii="Arial" w:hAnsi="Arial" w:cs="Arial"/>
                <w:iCs/>
                <w:sz w:val="18"/>
                <w:szCs w:val="18"/>
              </w:rPr>
              <w:t xml:space="preserve"> astransmission impairments, </w:t>
            </w:r>
            <w:r w:rsidRPr="00C01A35">
              <w:rPr>
                <w:rFonts w:ascii="Arial" w:hAnsi="Arial" w:cs="Arial"/>
                <w:iCs/>
                <w:sz w:val="18"/>
                <w:szCs w:val="18"/>
              </w:rPr>
              <w:t>error detection and control</w:t>
            </w:r>
            <w:r>
              <w:rPr>
                <w:rFonts w:ascii="Arial" w:hAnsi="Arial" w:cs="Arial"/>
                <w:iCs/>
                <w:sz w:val="18"/>
                <w:szCs w:val="18"/>
              </w:rPr>
              <w:t>. Understanding of the characteristics of various communication media and satellite communication systems.</w:t>
            </w:r>
          </w:p>
        </w:tc>
      </w:tr>
    </w:tbl>
    <w:p w:rsidR="00235A23" w:rsidRPr="00070ABD" w:rsidRDefault="00235A23" w:rsidP="00CF71BD">
      <w:pPr>
        <w:jc w:val="center"/>
        <w:rPr>
          <w:rFonts w:ascii="Arial" w:hAnsi="Arial" w:cs="Arial"/>
          <w:sz w:val="18"/>
          <w:szCs w:val="18"/>
        </w:rPr>
      </w:pPr>
    </w:p>
    <w:p w:rsidR="00235A23" w:rsidRPr="00070ABD" w:rsidRDefault="00235A23" w:rsidP="00CF71BD">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587"/>
        <w:gridCol w:w="2028"/>
        <w:gridCol w:w="2246"/>
        <w:gridCol w:w="1046"/>
        <w:gridCol w:w="1693"/>
        <w:gridCol w:w="1575"/>
      </w:tblGrid>
      <w:tr w:rsidR="00235A23" w:rsidRPr="00070ABD" w:rsidTr="00CF71BD">
        <w:trPr>
          <w:trHeight w:val="877"/>
          <w:jc w:val="center"/>
        </w:trPr>
        <w:tc>
          <w:tcPr>
            <w:tcW w:w="587"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028"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246"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46"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693"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575"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35A23" w:rsidRPr="00070ABD" w:rsidTr="00CF71BD">
        <w:trPr>
          <w:trHeight w:val="1646"/>
          <w:jc w:val="center"/>
        </w:trPr>
        <w:tc>
          <w:tcPr>
            <w:tcW w:w="587"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028" w:type="dxa"/>
            <w:vAlign w:val="center"/>
          </w:tcPr>
          <w:p w:rsidR="00235A23" w:rsidRPr="00334B30" w:rsidRDefault="00235A23" w:rsidP="00CF71BD">
            <w:pPr>
              <w:pStyle w:val="ListParagraph"/>
              <w:spacing w:after="0" w:line="240" w:lineRule="auto"/>
              <w:ind w:left="-18"/>
              <w:jc w:val="center"/>
              <w:rPr>
                <w:rFonts w:ascii="Arial" w:hAnsi="Arial" w:cs="Arial"/>
                <w:color w:val="000000" w:themeColor="text1"/>
                <w:sz w:val="18"/>
                <w:szCs w:val="18"/>
              </w:rPr>
            </w:pPr>
            <w:r w:rsidRPr="0097546F">
              <w:rPr>
                <w:rFonts w:ascii="Arial" w:hAnsi="Arial" w:cs="Arial"/>
                <w:color w:val="000000" w:themeColor="text1"/>
                <w:sz w:val="18"/>
                <w:szCs w:val="18"/>
              </w:rPr>
              <w:t>To</w:t>
            </w:r>
            <w:r>
              <w:rPr>
                <w:rFonts w:ascii="Arial" w:hAnsi="Arial" w:cs="Arial"/>
                <w:b/>
                <w:bCs/>
                <w:color w:val="000000" w:themeColor="text1"/>
                <w:sz w:val="18"/>
                <w:szCs w:val="18"/>
              </w:rPr>
              <w:t xml:space="preserve"> d</w:t>
            </w:r>
            <w:r w:rsidRPr="00705CA9">
              <w:rPr>
                <w:rFonts w:ascii="Arial" w:hAnsi="Arial" w:cs="Arial"/>
                <w:b/>
                <w:bCs/>
                <w:color w:val="000000" w:themeColor="text1"/>
                <w:sz w:val="18"/>
                <w:szCs w:val="18"/>
              </w:rPr>
              <w:t>emonstrate</w:t>
            </w:r>
            <w:r>
              <w:rPr>
                <w:rFonts w:ascii="Arial" w:hAnsi="Arial" w:cs="Arial"/>
                <w:color w:val="000000" w:themeColor="text1"/>
                <w:sz w:val="18"/>
                <w:szCs w:val="18"/>
              </w:rPr>
              <w:t xml:space="preserve"> the mechanism, components and influencing factors of communication systems. </w:t>
            </w:r>
          </w:p>
        </w:tc>
        <w:tc>
          <w:tcPr>
            <w:tcW w:w="2246" w:type="dxa"/>
            <w:vAlign w:val="center"/>
          </w:tcPr>
          <w:p w:rsidR="00235A23" w:rsidRDefault="00235A23" w:rsidP="00CF71BD">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rsidR="00235A23" w:rsidRPr="00070ABD" w:rsidRDefault="00235A23"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46"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2</w:t>
            </w:r>
          </w:p>
        </w:tc>
        <w:tc>
          <w:tcPr>
            <w:tcW w:w="1693" w:type="dxa"/>
            <w:vAlign w:val="center"/>
          </w:tcPr>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2991120"/>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Lecture Note</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8241401"/>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Text Book</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2804109"/>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Audio/Video</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369953"/>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Web Material</w:t>
            </w:r>
          </w:p>
          <w:p w:rsidR="00235A23"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3784107"/>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Journal paper</w:t>
            </w:r>
          </w:p>
        </w:tc>
        <w:tc>
          <w:tcPr>
            <w:tcW w:w="1575" w:type="dxa"/>
            <w:vAlign w:val="center"/>
          </w:tcPr>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2441176"/>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Class Test</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4247838"/>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Final Exam</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7693372"/>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Assignment </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9744400"/>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Participation</w:t>
            </w:r>
          </w:p>
          <w:p w:rsidR="00235A23"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628156697"/>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Presentation</w:t>
            </w:r>
          </w:p>
        </w:tc>
      </w:tr>
      <w:tr w:rsidR="00235A23" w:rsidRPr="00070ABD" w:rsidTr="00CF71BD">
        <w:trPr>
          <w:trHeight w:val="1583"/>
          <w:jc w:val="center"/>
        </w:trPr>
        <w:tc>
          <w:tcPr>
            <w:tcW w:w="587"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028" w:type="dxa"/>
            <w:vAlign w:val="center"/>
          </w:tcPr>
          <w:p w:rsidR="00235A23" w:rsidRPr="00070ABD" w:rsidRDefault="00235A23" w:rsidP="00CF71BD">
            <w:pPr>
              <w:pStyle w:val="ListParagraph"/>
              <w:spacing w:after="0" w:line="240" w:lineRule="auto"/>
              <w:ind w:left="-18"/>
              <w:jc w:val="center"/>
              <w:rPr>
                <w:rFonts w:ascii="Arial" w:hAnsi="Arial" w:cs="Arial"/>
                <w:color w:val="000000" w:themeColor="text1"/>
                <w:sz w:val="18"/>
                <w:szCs w:val="18"/>
              </w:rPr>
            </w:pPr>
            <w:r w:rsidRPr="0097546F">
              <w:rPr>
                <w:rFonts w:ascii="Arial" w:hAnsi="Arial" w:cs="Arial"/>
                <w:color w:val="000000" w:themeColor="text1"/>
                <w:sz w:val="18"/>
                <w:szCs w:val="18"/>
              </w:rPr>
              <w:t>To</w:t>
            </w:r>
            <w:r>
              <w:rPr>
                <w:rFonts w:ascii="Arial" w:hAnsi="Arial" w:cs="Arial"/>
                <w:b/>
                <w:bCs/>
                <w:color w:val="000000" w:themeColor="text1"/>
                <w:sz w:val="18"/>
                <w:szCs w:val="18"/>
              </w:rPr>
              <w:t xml:space="preserve"> a</w:t>
            </w:r>
            <w:r w:rsidRPr="0039451B">
              <w:rPr>
                <w:rFonts w:ascii="Arial" w:hAnsi="Arial" w:cs="Arial"/>
                <w:b/>
                <w:bCs/>
                <w:color w:val="000000" w:themeColor="text1"/>
                <w:sz w:val="18"/>
                <w:szCs w:val="18"/>
              </w:rPr>
              <w:t>pply</w:t>
            </w:r>
            <w:r>
              <w:rPr>
                <w:rFonts w:ascii="Arial" w:hAnsi="Arial" w:cs="Arial"/>
                <w:color w:val="000000" w:themeColor="text1"/>
                <w:sz w:val="18"/>
                <w:szCs w:val="18"/>
              </w:rPr>
              <w:t xml:space="preserve">the concepts of data and signal, different modulation, demodulation and multiplexing schemes. </w:t>
            </w:r>
          </w:p>
        </w:tc>
        <w:tc>
          <w:tcPr>
            <w:tcW w:w="2246" w:type="dxa"/>
            <w:vAlign w:val="center"/>
          </w:tcPr>
          <w:p w:rsidR="00235A23" w:rsidRPr="00070ABD" w:rsidRDefault="00235A23" w:rsidP="00CF71BD">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rsidR="00235A23" w:rsidRPr="00070ABD" w:rsidRDefault="00235A23"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46"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3</w:t>
            </w:r>
          </w:p>
        </w:tc>
        <w:tc>
          <w:tcPr>
            <w:tcW w:w="1693" w:type="dxa"/>
            <w:vAlign w:val="center"/>
          </w:tcPr>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944949"/>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Lecture Note</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8203682"/>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Text Book</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6406002"/>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Audio/Video</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8052144"/>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Web Material</w:t>
            </w:r>
          </w:p>
          <w:p w:rsidR="00235A23"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027066394"/>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Journal paper</w:t>
            </w:r>
          </w:p>
        </w:tc>
        <w:tc>
          <w:tcPr>
            <w:tcW w:w="1575" w:type="dxa"/>
            <w:vAlign w:val="center"/>
          </w:tcPr>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2962748"/>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Class Test</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4378378"/>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Final Exam</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798310"/>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Assignment </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8290523"/>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Participation</w:t>
            </w:r>
          </w:p>
          <w:p w:rsidR="00235A23"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2247944"/>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Presentation</w:t>
            </w:r>
          </w:p>
        </w:tc>
      </w:tr>
      <w:tr w:rsidR="00235A23" w:rsidRPr="00070ABD" w:rsidTr="00CF71BD">
        <w:trPr>
          <w:trHeight w:val="1700"/>
          <w:jc w:val="center"/>
        </w:trPr>
        <w:tc>
          <w:tcPr>
            <w:tcW w:w="587"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2028" w:type="dxa"/>
            <w:vAlign w:val="center"/>
          </w:tcPr>
          <w:p w:rsidR="00235A23" w:rsidRPr="00070ABD" w:rsidRDefault="00235A23" w:rsidP="00CF71BD">
            <w:pPr>
              <w:jc w:val="center"/>
              <w:rPr>
                <w:rFonts w:ascii="Arial" w:hAnsi="Arial" w:cs="Arial"/>
                <w:color w:val="000000" w:themeColor="text1"/>
                <w:sz w:val="18"/>
                <w:szCs w:val="18"/>
              </w:rPr>
            </w:pPr>
            <w:r w:rsidRPr="0097546F">
              <w:rPr>
                <w:rFonts w:ascii="Arial" w:hAnsi="Arial" w:cs="Arial"/>
                <w:color w:val="000000" w:themeColor="text1"/>
                <w:sz w:val="18"/>
                <w:szCs w:val="18"/>
              </w:rPr>
              <w:t>To</w:t>
            </w:r>
            <w:r>
              <w:rPr>
                <w:rFonts w:ascii="Arial" w:hAnsi="Arial" w:cs="Arial"/>
                <w:b/>
                <w:bCs/>
                <w:color w:val="000000" w:themeColor="text1"/>
                <w:sz w:val="18"/>
                <w:szCs w:val="18"/>
              </w:rPr>
              <w:t xml:space="preserve"> e</w:t>
            </w:r>
            <w:r w:rsidRPr="005C24EF">
              <w:rPr>
                <w:rFonts w:ascii="Arial" w:hAnsi="Arial" w:cs="Arial"/>
                <w:b/>
                <w:bCs/>
                <w:color w:val="000000" w:themeColor="text1"/>
                <w:sz w:val="18"/>
                <w:szCs w:val="18"/>
              </w:rPr>
              <w:t>xplain</w:t>
            </w:r>
            <w:r>
              <w:rPr>
                <w:rFonts w:ascii="Arial" w:hAnsi="Arial" w:cs="Arial"/>
                <w:color w:val="000000" w:themeColor="text1"/>
                <w:sz w:val="18"/>
                <w:szCs w:val="18"/>
              </w:rPr>
              <w:t xml:space="preserve"> the characteristics of different guided and unguided media and satellite communication systems.</w:t>
            </w:r>
          </w:p>
        </w:tc>
        <w:tc>
          <w:tcPr>
            <w:tcW w:w="2246" w:type="dxa"/>
            <w:vAlign w:val="center"/>
          </w:tcPr>
          <w:p w:rsidR="00235A23" w:rsidRPr="00070ABD" w:rsidRDefault="00235A23" w:rsidP="00CF71BD">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rsidR="00235A23" w:rsidRPr="003C1961" w:rsidRDefault="00235A23"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46" w:type="dxa"/>
            <w:vAlign w:val="center"/>
          </w:tcPr>
          <w:p w:rsidR="00235A23" w:rsidRPr="00070ABD" w:rsidRDefault="00235A23"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2</w:t>
            </w:r>
          </w:p>
        </w:tc>
        <w:tc>
          <w:tcPr>
            <w:tcW w:w="1693" w:type="dxa"/>
            <w:vAlign w:val="center"/>
          </w:tcPr>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7579858"/>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Lecture Note</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0476738"/>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Text Book</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5534260"/>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Audio/Video</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9642302"/>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Web Material</w:t>
            </w:r>
          </w:p>
          <w:p w:rsidR="00235A23"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318956737"/>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Journal paper</w:t>
            </w:r>
          </w:p>
        </w:tc>
        <w:tc>
          <w:tcPr>
            <w:tcW w:w="1575" w:type="dxa"/>
            <w:vAlign w:val="center"/>
          </w:tcPr>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5693726"/>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Class Test</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5313578"/>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Final Exam</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3161093"/>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Assignment </w:t>
            </w:r>
          </w:p>
          <w:p w:rsidR="00235A2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4326357"/>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Participation</w:t>
            </w:r>
          </w:p>
          <w:p w:rsidR="00235A23"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652482037"/>
              </w:sdtPr>
              <w:sdtEndPr/>
              <w:sdtContent>
                <w:r w:rsidR="00235A23">
                  <w:rPr>
                    <w:rFonts w:ascii="MS Gothic" w:eastAsia="MS Gothic" w:hAnsi="MS Gothic" w:cs="Arial" w:hint="eastAsia"/>
                    <w:color w:val="000000" w:themeColor="text1"/>
                    <w:sz w:val="18"/>
                    <w:szCs w:val="18"/>
                  </w:rPr>
                  <w:t>☐</w:t>
                </w:r>
              </w:sdtContent>
            </w:sdt>
            <w:r w:rsidR="00235A23">
              <w:rPr>
                <w:rFonts w:ascii="Arial" w:hAnsi="Arial" w:cs="Arial"/>
                <w:color w:val="000000" w:themeColor="text1"/>
                <w:sz w:val="18"/>
                <w:szCs w:val="18"/>
              </w:rPr>
              <w:t xml:space="preserve">  Presentation</w:t>
            </w:r>
          </w:p>
        </w:tc>
      </w:tr>
    </w:tbl>
    <w:p w:rsidR="00235A23" w:rsidRPr="00070ABD" w:rsidRDefault="00235A23"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35A23" w:rsidRPr="00070ABD" w:rsidTr="00AA009A">
        <w:trPr>
          <w:jc w:val="center"/>
        </w:trPr>
        <w:tc>
          <w:tcPr>
            <w:tcW w:w="9127" w:type="dxa"/>
          </w:tcPr>
          <w:p w:rsidR="00235A23" w:rsidRPr="00070ABD" w:rsidRDefault="00235A23" w:rsidP="00CF71BD">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rsidR="00235A23" w:rsidRPr="00070ABD" w:rsidRDefault="00235A23" w:rsidP="00CF71BD">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235A23" w:rsidRPr="00070ABD" w:rsidRDefault="00235A23" w:rsidP="00CF71BD">
            <w:pPr>
              <w:rPr>
                <w:rFonts w:ascii="Arial" w:hAnsi="Arial" w:cs="Arial"/>
                <w:bCs/>
                <w:color w:val="000000" w:themeColor="text1"/>
                <w:sz w:val="18"/>
                <w:szCs w:val="18"/>
              </w:rPr>
            </w:pPr>
            <w:r w:rsidRPr="00070ABD">
              <w:rPr>
                <w:rFonts w:ascii="Arial" w:hAnsi="Arial" w:cs="Arial"/>
                <w:bCs/>
                <w:color w:val="000000" w:themeColor="text1"/>
                <w:sz w:val="18"/>
                <w:szCs w:val="18"/>
              </w:rPr>
              <w:tab/>
              <w:t>Class tests + Assignments due in different times of the semester (20%)</w:t>
            </w:r>
          </w:p>
          <w:p w:rsidR="00235A23" w:rsidRPr="00070ABD" w:rsidRDefault="00235A23" w:rsidP="00CF71BD">
            <w:pPr>
              <w:rPr>
                <w:rFonts w:ascii="Arial" w:hAnsi="Arial" w:cs="Arial"/>
                <w:bCs/>
                <w:color w:val="000000" w:themeColor="text1"/>
                <w:sz w:val="18"/>
                <w:szCs w:val="18"/>
              </w:rPr>
            </w:pPr>
            <w:r w:rsidRPr="00070ABD">
              <w:rPr>
                <w:rFonts w:ascii="Arial" w:hAnsi="Arial" w:cs="Arial"/>
                <w:bCs/>
                <w:color w:val="000000" w:themeColor="text1"/>
                <w:sz w:val="18"/>
                <w:szCs w:val="18"/>
              </w:rPr>
              <w:tab/>
              <w:t xml:space="preserve">A comprehensive final exam (70%), Total Time: 3 hours. </w:t>
            </w:r>
          </w:p>
          <w:p w:rsidR="00235A23" w:rsidRPr="00070ABD" w:rsidRDefault="00235A23" w:rsidP="00CF71BD">
            <w:pPr>
              <w:rPr>
                <w:rFonts w:ascii="Arial" w:hAnsi="Arial" w:cs="Arial"/>
                <w:b/>
                <w:color w:val="000000" w:themeColor="text1"/>
                <w:sz w:val="18"/>
                <w:szCs w:val="18"/>
              </w:rPr>
            </w:pPr>
            <w:r w:rsidRPr="00070ABD">
              <w:rPr>
                <w:rFonts w:ascii="Arial" w:hAnsi="Arial" w:cs="Arial"/>
                <w:bCs/>
                <w:color w:val="000000" w:themeColor="text1"/>
                <w:sz w:val="18"/>
                <w:szCs w:val="18"/>
              </w:rPr>
              <w:tab/>
              <w:t>A class participation mark (10%).</w:t>
            </w:r>
          </w:p>
        </w:tc>
      </w:tr>
      <w:tr w:rsidR="00235A23" w:rsidRPr="00070ABD" w:rsidTr="00AA009A">
        <w:trPr>
          <w:jc w:val="center"/>
        </w:trPr>
        <w:tc>
          <w:tcPr>
            <w:tcW w:w="9127" w:type="dxa"/>
          </w:tcPr>
          <w:p w:rsidR="00235A23" w:rsidRPr="00591A77" w:rsidRDefault="00235A23" w:rsidP="00CF71BD">
            <w:pPr>
              <w:spacing w:after="120"/>
              <w:jc w:val="both"/>
              <w:rPr>
                <w:rFonts w:ascii="Arial" w:hAnsi="Arial" w:cs="Arial"/>
                <w:b/>
                <w:bCs/>
                <w:iCs/>
                <w:sz w:val="19"/>
                <w:szCs w:val="19"/>
              </w:rPr>
            </w:pPr>
            <w:r w:rsidRPr="00591A77">
              <w:rPr>
                <w:rFonts w:ascii="Arial" w:hAnsi="Arial" w:cs="Arial"/>
                <w:b/>
                <w:bCs/>
                <w:iCs/>
                <w:sz w:val="19"/>
                <w:szCs w:val="19"/>
              </w:rPr>
              <w:t xml:space="preserve">Course Contents: </w:t>
            </w:r>
          </w:p>
          <w:p w:rsidR="00235A23" w:rsidRPr="00263D82" w:rsidRDefault="00235A23" w:rsidP="00CF71BD">
            <w:pPr>
              <w:spacing w:after="120"/>
              <w:jc w:val="both"/>
              <w:rPr>
                <w:rFonts w:ascii="Arial" w:hAnsi="Arial" w:cs="Arial"/>
                <w:sz w:val="19"/>
                <w:szCs w:val="19"/>
              </w:rPr>
            </w:pPr>
            <w:r w:rsidRPr="00263D82">
              <w:rPr>
                <w:rFonts w:ascii="Arial" w:hAnsi="Arial" w:cs="Arial"/>
                <w:bCs/>
                <w:sz w:val="19"/>
                <w:szCs w:val="19"/>
              </w:rPr>
              <w:t>Fundamentals:</w:t>
            </w:r>
            <w:r w:rsidRPr="00263D82">
              <w:rPr>
                <w:rFonts w:ascii="Arial" w:hAnsi="Arial" w:cs="Arial"/>
                <w:sz w:val="19"/>
                <w:szCs w:val="19"/>
              </w:rPr>
              <w:t xml:space="preserve"> Communication Engineering Fundamentals, Waveforms Spectra, Periodic waveforms and its properties, Fourier series, Noise and its different types. </w:t>
            </w:r>
          </w:p>
          <w:p w:rsidR="00235A23" w:rsidRPr="00263D82" w:rsidRDefault="00235A23" w:rsidP="00CF71BD">
            <w:pPr>
              <w:spacing w:after="120"/>
              <w:jc w:val="both"/>
              <w:rPr>
                <w:rFonts w:ascii="Arial" w:hAnsi="Arial" w:cs="Arial"/>
                <w:sz w:val="19"/>
                <w:szCs w:val="19"/>
              </w:rPr>
            </w:pPr>
            <w:r w:rsidRPr="00263D82">
              <w:rPr>
                <w:rFonts w:ascii="Arial" w:hAnsi="Arial" w:cs="Arial"/>
                <w:bCs/>
                <w:sz w:val="19"/>
                <w:szCs w:val="19"/>
              </w:rPr>
              <w:t>AmplitudeModulation:</w:t>
            </w:r>
            <w:r w:rsidRPr="00263D82">
              <w:rPr>
                <w:rFonts w:ascii="Arial" w:hAnsi="Arial" w:cs="Arial"/>
                <w:sz w:val="19"/>
                <w:szCs w:val="19"/>
              </w:rPr>
              <w:t xml:space="preserve"> Amplitude modulation, Amplitude modulation index, Freque</w:t>
            </w:r>
            <w:r>
              <w:rPr>
                <w:rFonts w:ascii="Arial" w:hAnsi="Arial" w:cs="Arial"/>
                <w:sz w:val="19"/>
                <w:szCs w:val="19"/>
              </w:rPr>
              <w:t>ncy spectrum for sinusoidal AM</w:t>
            </w:r>
          </w:p>
          <w:p w:rsidR="00235A23" w:rsidRPr="00263D82" w:rsidRDefault="00235A23" w:rsidP="00CF71BD">
            <w:pPr>
              <w:spacing w:after="120"/>
              <w:jc w:val="both"/>
              <w:rPr>
                <w:rFonts w:ascii="Arial" w:hAnsi="Arial" w:cs="Arial"/>
                <w:sz w:val="19"/>
                <w:szCs w:val="19"/>
              </w:rPr>
            </w:pPr>
            <w:r w:rsidRPr="00263D82">
              <w:rPr>
                <w:rFonts w:ascii="Arial" w:hAnsi="Arial" w:cs="Arial"/>
                <w:bCs/>
                <w:sz w:val="19"/>
                <w:szCs w:val="19"/>
              </w:rPr>
              <w:t xml:space="preserve">Frequency Modulation: </w:t>
            </w:r>
            <w:r w:rsidRPr="00263D82">
              <w:rPr>
                <w:rFonts w:ascii="Arial" w:hAnsi="Arial" w:cs="Arial"/>
                <w:sz w:val="19"/>
                <w:szCs w:val="19"/>
              </w:rPr>
              <w:t>Frequency Modulatio</w:t>
            </w:r>
            <w:r w:rsidRPr="00263D82">
              <w:rPr>
                <w:rFonts w:ascii="Arial" w:hAnsi="Arial" w:cs="Arial"/>
                <w:bCs/>
                <w:sz w:val="19"/>
                <w:szCs w:val="19"/>
              </w:rPr>
              <w:t>n,</w:t>
            </w:r>
            <w:r w:rsidRPr="00263D82">
              <w:rPr>
                <w:rFonts w:ascii="Arial" w:hAnsi="Arial" w:cs="Arial"/>
                <w:sz w:val="19"/>
                <w:szCs w:val="19"/>
              </w:rPr>
              <w:t xml:space="preserve"> Sinusoidal FM, Frequency spectrum for Sinusoidal </w:t>
            </w:r>
            <w:r>
              <w:rPr>
                <w:rFonts w:ascii="Arial" w:hAnsi="Arial" w:cs="Arial"/>
                <w:sz w:val="19"/>
                <w:szCs w:val="19"/>
              </w:rPr>
              <w:t>FM, FM transmitter.</w:t>
            </w:r>
            <w:r w:rsidRPr="00263D82">
              <w:rPr>
                <w:rFonts w:ascii="Arial" w:hAnsi="Arial" w:cs="Arial"/>
                <w:sz w:val="19"/>
                <w:szCs w:val="19"/>
              </w:rPr>
              <w:t xml:space="preserve"> Phase Modulation. </w:t>
            </w:r>
          </w:p>
          <w:p w:rsidR="00235A23" w:rsidRPr="00263D82" w:rsidRDefault="00235A23" w:rsidP="00CF71BD">
            <w:pPr>
              <w:spacing w:after="120"/>
              <w:jc w:val="both"/>
              <w:rPr>
                <w:rFonts w:ascii="Arial" w:hAnsi="Arial" w:cs="Arial"/>
                <w:sz w:val="19"/>
                <w:szCs w:val="19"/>
              </w:rPr>
            </w:pPr>
            <w:r w:rsidRPr="00263D82">
              <w:rPr>
                <w:rFonts w:ascii="Arial" w:hAnsi="Arial" w:cs="Arial"/>
                <w:bCs/>
                <w:sz w:val="19"/>
                <w:szCs w:val="19"/>
              </w:rPr>
              <w:t>Pulse modulation</w:t>
            </w:r>
            <w:r w:rsidRPr="00263D82">
              <w:rPr>
                <w:rFonts w:ascii="Arial" w:hAnsi="Arial" w:cs="Arial"/>
                <w:sz w:val="19"/>
                <w:szCs w:val="19"/>
              </w:rPr>
              <w:t xml:space="preserve">, Pulse Codes Modulation (PCM), Quantization, Compression, PCM Receiver, Differential PCM, Delta Modulation, </w:t>
            </w:r>
            <w:r>
              <w:rPr>
                <w:rFonts w:ascii="Arial" w:hAnsi="Arial" w:cs="Arial"/>
                <w:sz w:val="19"/>
                <w:szCs w:val="19"/>
              </w:rPr>
              <w:t>P</w:t>
            </w:r>
            <w:r w:rsidRPr="00263D82">
              <w:rPr>
                <w:rFonts w:ascii="Arial" w:hAnsi="Arial" w:cs="Arial"/>
                <w:sz w:val="19"/>
                <w:szCs w:val="19"/>
              </w:rPr>
              <w:t xml:space="preserve">ulse Frequency Modulation (PFM), Pulse Time Modulation (PTM), Pulse Position Modulation (PPM). </w:t>
            </w:r>
          </w:p>
          <w:p w:rsidR="00235A23" w:rsidRPr="00263D82" w:rsidRDefault="00235A23" w:rsidP="00CF71BD">
            <w:pPr>
              <w:spacing w:after="120"/>
              <w:jc w:val="both"/>
              <w:rPr>
                <w:rFonts w:ascii="Arial" w:hAnsi="Arial" w:cs="Arial"/>
                <w:sz w:val="19"/>
                <w:szCs w:val="19"/>
              </w:rPr>
            </w:pPr>
            <w:r w:rsidRPr="00263D82">
              <w:rPr>
                <w:rFonts w:ascii="Arial" w:hAnsi="Arial" w:cs="Arial"/>
                <w:bCs/>
                <w:sz w:val="19"/>
                <w:szCs w:val="19"/>
              </w:rPr>
              <w:t>Digital Communication:</w:t>
            </w:r>
            <w:r w:rsidRPr="00263D82">
              <w:rPr>
                <w:rFonts w:ascii="Arial" w:hAnsi="Arial" w:cs="Arial"/>
                <w:sz w:val="19"/>
                <w:szCs w:val="19"/>
              </w:rPr>
              <w:t xml:space="preserve"> Digital Communication, Basic Digital Communication System, Synchronization, Asynchronous Transmission, Probability of Bit Error in Base band Transmission, Matched Filter, Eye Diagrams, Digital Carrier Systems, Amplitude Shift keying, Frequency Shift Keying, Phase Shift Keying,  </w:t>
            </w:r>
            <w:r w:rsidRPr="00263D82">
              <w:rPr>
                <w:rFonts w:ascii="Arial" w:hAnsi="Arial" w:cs="Arial"/>
                <w:sz w:val="19"/>
                <w:szCs w:val="19"/>
              </w:rPr>
              <w:lastRenderedPageBreak/>
              <w:t xml:space="preserve">Differential Phase Shift Keying, </w:t>
            </w:r>
          </w:p>
          <w:p w:rsidR="00235A23" w:rsidRPr="00263D82" w:rsidRDefault="00235A23" w:rsidP="00CF71BD">
            <w:pPr>
              <w:spacing w:after="120"/>
              <w:jc w:val="both"/>
              <w:rPr>
                <w:rFonts w:ascii="Arial" w:hAnsi="Arial" w:cs="Arial"/>
                <w:sz w:val="19"/>
                <w:szCs w:val="19"/>
              </w:rPr>
            </w:pPr>
            <w:r w:rsidRPr="00263D82">
              <w:rPr>
                <w:rFonts w:ascii="Arial" w:hAnsi="Arial" w:cs="Arial"/>
                <w:sz w:val="19"/>
                <w:szCs w:val="19"/>
              </w:rPr>
              <w:t xml:space="preserve">Radio Wave Propagation, Mode </w:t>
            </w:r>
            <w:r>
              <w:rPr>
                <w:rFonts w:ascii="Arial" w:hAnsi="Arial" w:cs="Arial"/>
                <w:sz w:val="19"/>
                <w:szCs w:val="19"/>
              </w:rPr>
              <w:t xml:space="preserve">of Propagation, </w:t>
            </w:r>
            <w:r w:rsidRPr="00263D82">
              <w:rPr>
                <w:rFonts w:ascii="Arial" w:hAnsi="Arial" w:cs="Arial"/>
                <w:sz w:val="19"/>
                <w:szCs w:val="19"/>
              </w:rPr>
              <w:t>Satellite Communication</w:t>
            </w:r>
            <w:r>
              <w:rPr>
                <w:rFonts w:ascii="Arial" w:hAnsi="Arial" w:cs="Arial"/>
                <w:sz w:val="19"/>
                <w:szCs w:val="19"/>
              </w:rPr>
              <w:t xml:space="preserve">, </w:t>
            </w:r>
            <w:r w:rsidRPr="00263D82">
              <w:rPr>
                <w:rFonts w:ascii="Arial" w:hAnsi="Arial" w:cs="Arial"/>
                <w:bCs/>
                <w:sz w:val="19"/>
                <w:szCs w:val="19"/>
              </w:rPr>
              <w:t>Fiber Optic Communication:</w:t>
            </w:r>
            <w:r w:rsidRPr="00263D82">
              <w:rPr>
                <w:rFonts w:ascii="Arial" w:hAnsi="Arial" w:cs="Arial"/>
                <w:sz w:val="19"/>
                <w:szCs w:val="19"/>
              </w:rPr>
              <w:t xml:space="preserve"> Fiber Optic Communication, Propagation within a Fiber, Modes of Propagation, Losses in Fibers, Light sources for Fiber optics, Photo detectors. </w:t>
            </w:r>
          </w:p>
          <w:p w:rsidR="00235A23" w:rsidRPr="00070ABD" w:rsidRDefault="00235A23" w:rsidP="00CF71BD">
            <w:pPr>
              <w:rPr>
                <w:rFonts w:ascii="Arial" w:hAnsi="Arial" w:cs="Arial"/>
                <w:b/>
                <w:color w:val="FF0000"/>
                <w:sz w:val="18"/>
                <w:szCs w:val="18"/>
              </w:rPr>
            </w:pPr>
          </w:p>
        </w:tc>
      </w:tr>
    </w:tbl>
    <w:p w:rsidR="00235A23" w:rsidRPr="00AF2D5B" w:rsidRDefault="00235A23" w:rsidP="00CF71BD">
      <w:pPr>
        <w:ind w:firstLine="720"/>
        <w:rPr>
          <w:rFonts w:ascii="Arial" w:hAnsi="Arial" w:cs="Arial"/>
          <w:b/>
          <w:bCs/>
          <w:sz w:val="18"/>
          <w:szCs w:val="18"/>
        </w:rPr>
      </w:pPr>
      <w:r w:rsidRPr="00AF2D5B">
        <w:rPr>
          <w:rFonts w:ascii="Arial" w:hAnsi="Arial" w:cs="Arial"/>
          <w:b/>
          <w:bCs/>
          <w:sz w:val="18"/>
          <w:szCs w:val="18"/>
        </w:rPr>
        <w:lastRenderedPageBreak/>
        <w:t>Text Book:</w:t>
      </w:r>
    </w:p>
    <w:tbl>
      <w:tblPr>
        <w:tblW w:w="4928" w:type="pct"/>
        <w:jc w:val="center"/>
        <w:tblLook w:val="0000" w:firstRow="0" w:lastRow="0" w:firstColumn="0" w:lastColumn="0" w:noHBand="0" w:noVBand="0"/>
      </w:tblPr>
      <w:tblGrid>
        <w:gridCol w:w="367"/>
        <w:gridCol w:w="2169"/>
        <w:gridCol w:w="268"/>
        <w:gridCol w:w="6305"/>
      </w:tblGrid>
      <w:tr w:rsidR="00235A23" w:rsidRPr="00AF2D5B" w:rsidTr="009E5258">
        <w:trPr>
          <w:trHeight w:val="335"/>
          <w:jc w:val="center"/>
        </w:trPr>
        <w:tc>
          <w:tcPr>
            <w:tcW w:w="201"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1.</w:t>
            </w:r>
          </w:p>
        </w:tc>
        <w:tc>
          <w:tcPr>
            <w:tcW w:w="1191"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Behrouz A. Forouzan</w:t>
            </w:r>
          </w:p>
        </w:tc>
        <w:tc>
          <w:tcPr>
            <w:tcW w:w="147"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w:t>
            </w:r>
          </w:p>
        </w:tc>
        <w:tc>
          <w:tcPr>
            <w:tcW w:w="3461" w:type="pct"/>
          </w:tcPr>
          <w:p w:rsidR="00235A23" w:rsidRPr="00AF2D5B" w:rsidRDefault="00235A23" w:rsidP="00CF71BD">
            <w:pPr>
              <w:rPr>
                <w:rFonts w:ascii="Arial" w:hAnsi="Arial" w:cs="Arial"/>
                <w:color w:val="000000"/>
                <w:sz w:val="18"/>
                <w:szCs w:val="18"/>
              </w:rPr>
            </w:pPr>
            <w:r w:rsidRPr="00AF2D5B">
              <w:rPr>
                <w:rFonts w:ascii="Arial" w:hAnsi="Arial" w:cs="Arial"/>
                <w:b/>
                <w:bCs/>
                <w:color w:val="000000"/>
                <w:sz w:val="18"/>
                <w:szCs w:val="18"/>
              </w:rPr>
              <w:t>Data Communications and Networking</w:t>
            </w:r>
            <w:r w:rsidRPr="00AF2D5B">
              <w:rPr>
                <w:rFonts w:ascii="Arial" w:hAnsi="Arial" w:cs="Arial"/>
                <w:bCs/>
                <w:color w:val="000000"/>
                <w:sz w:val="18"/>
                <w:szCs w:val="18"/>
              </w:rPr>
              <w:t>,</w:t>
            </w:r>
            <w:r w:rsidRPr="00AF2D5B">
              <w:rPr>
                <w:rFonts w:ascii="Arial" w:hAnsi="Arial" w:cs="Arial"/>
                <w:i/>
                <w:iCs/>
                <w:color w:val="000000"/>
                <w:sz w:val="18"/>
                <w:szCs w:val="18"/>
              </w:rPr>
              <w:t>Tata McGraw-Hill Edition</w:t>
            </w:r>
          </w:p>
        </w:tc>
      </w:tr>
      <w:tr w:rsidR="00235A23" w:rsidRPr="00AF2D5B" w:rsidTr="00645750">
        <w:trPr>
          <w:trHeight w:val="174"/>
          <w:jc w:val="center"/>
        </w:trPr>
        <w:tc>
          <w:tcPr>
            <w:tcW w:w="5000" w:type="pct"/>
            <w:gridSpan w:val="4"/>
          </w:tcPr>
          <w:p w:rsidR="00235A23" w:rsidRDefault="00235A23" w:rsidP="00CF71BD">
            <w:pPr>
              <w:rPr>
                <w:rFonts w:ascii="Arial" w:hAnsi="Arial" w:cs="Arial"/>
                <w:b/>
                <w:color w:val="000000"/>
                <w:sz w:val="18"/>
                <w:szCs w:val="18"/>
              </w:rPr>
            </w:pPr>
          </w:p>
          <w:p w:rsidR="00235A23" w:rsidRPr="00AF2D5B" w:rsidRDefault="00235A23" w:rsidP="00CF71BD">
            <w:pPr>
              <w:rPr>
                <w:rFonts w:ascii="Arial" w:hAnsi="Arial" w:cs="Arial"/>
                <w:b/>
                <w:color w:val="000000"/>
                <w:sz w:val="18"/>
                <w:szCs w:val="18"/>
              </w:rPr>
            </w:pPr>
            <w:r w:rsidRPr="00AF2D5B">
              <w:rPr>
                <w:rFonts w:ascii="Arial" w:hAnsi="Arial" w:cs="Arial"/>
                <w:b/>
                <w:color w:val="000000"/>
                <w:sz w:val="18"/>
                <w:szCs w:val="18"/>
              </w:rPr>
              <w:t>Reference Books:</w:t>
            </w:r>
          </w:p>
        </w:tc>
      </w:tr>
      <w:tr w:rsidR="00235A23" w:rsidRPr="00AF2D5B" w:rsidTr="009E5258">
        <w:trPr>
          <w:trHeight w:val="174"/>
          <w:jc w:val="center"/>
        </w:trPr>
        <w:tc>
          <w:tcPr>
            <w:tcW w:w="201"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1.</w:t>
            </w:r>
          </w:p>
        </w:tc>
        <w:tc>
          <w:tcPr>
            <w:tcW w:w="1191"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William Stallings</w:t>
            </w:r>
          </w:p>
        </w:tc>
        <w:tc>
          <w:tcPr>
            <w:tcW w:w="147"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w:t>
            </w:r>
          </w:p>
        </w:tc>
        <w:tc>
          <w:tcPr>
            <w:tcW w:w="3461" w:type="pct"/>
          </w:tcPr>
          <w:p w:rsidR="00235A23" w:rsidRPr="00AF2D5B" w:rsidRDefault="00235A23" w:rsidP="00CF71BD">
            <w:pPr>
              <w:rPr>
                <w:rFonts w:ascii="Arial" w:hAnsi="Arial" w:cs="Arial"/>
                <w:color w:val="000000"/>
                <w:sz w:val="18"/>
                <w:szCs w:val="18"/>
              </w:rPr>
            </w:pPr>
            <w:r w:rsidRPr="00AF2D5B">
              <w:rPr>
                <w:rFonts w:ascii="Arial" w:hAnsi="Arial" w:cs="Arial"/>
                <w:b/>
                <w:bCs/>
                <w:color w:val="000000"/>
                <w:sz w:val="18"/>
                <w:szCs w:val="18"/>
              </w:rPr>
              <w:t>Data and Computer Communications</w:t>
            </w:r>
            <w:r w:rsidRPr="00AF2D5B">
              <w:rPr>
                <w:rFonts w:ascii="Arial" w:hAnsi="Arial" w:cs="Arial"/>
                <w:color w:val="000000"/>
                <w:sz w:val="18"/>
                <w:szCs w:val="18"/>
              </w:rPr>
              <w:t xml:space="preserve">, </w:t>
            </w:r>
            <w:r w:rsidRPr="00AF2D5B">
              <w:rPr>
                <w:rFonts w:ascii="Arial" w:hAnsi="Arial" w:cs="Arial"/>
                <w:i/>
                <w:iCs/>
                <w:color w:val="000000"/>
                <w:sz w:val="18"/>
                <w:szCs w:val="18"/>
              </w:rPr>
              <w:t>Prentice Hall International, Inc.</w:t>
            </w:r>
          </w:p>
        </w:tc>
      </w:tr>
      <w:tr w:rsidR="00235A23" w:rsidRPr="00AF2D5B" w:rsidTr="009E5258">
        <w:trPr>
          <w:trHeight w:val="174"/>
          <w:jc w:val="center"/>
        </w:trPr>
        <w:tc>
          <w:tcPr>
            <w:tcW w:w="201"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2.</w:t>
            </w:r>
          </w:p>
        </w:tc>
        <w:tc>
          <w:tcPr>
            <w:tcW w:w="1191"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John M. Senior</w:t>
            </w:r>
          </w:p>
        </w:tc>
        <w:tc>
          <w:tcPr>
            <w:tcW w:w="147" w:type="pct"/>
          </w:tcPr>
          <w:p w:rsidR="00235A23" w:rsidRPr="00AF2D5B" w:rsidRDefault="00235A23" w:rsidP="00CF71BD">
            <w:pPr>
              <w:rPr>
                <w:rFonts w:ascii="Arial" w:hAnsi="Arial" w:cs="Arial"/>
                <w:color w:val="000000"/>
                <w:sz w:val="18"/>
                <w:szCs w:val="18"/>
              </w:rPr>
            </w:pPr>
            <w:r w:rsidRPr="00AF2D5B">
              <w:rPr>
                <w:rFonts w:ascii="Arial" w:hAnsi="Arial" w:cs="Arial"/>
                <w:color w:val="000000"/>
                <w:sz w:val="18"/>
                <w:szCs w:val="18"/>
              </w:rPr>
              <w:t xml:space="preserve">: </w:t>
            </w:r>
          </w:p>
        </w:tc>
        <w:tc>
          <w:tcPr>
            <w:tcW w:w="3461" w:type="pct"/>
          </w:tcPr>
          <w:p w:rsidR="00235A23" w:rsidRPr="00AF2D5B" w:rsidRDefault="00235A23" w:rsidP="00CF71BD">
            <w:pPr>
              <w:rPr>
                <w:rFonts w:ascii="Arial" w:hAnsi="Arial" w:cs="Arial"/>
                <w:color w:val="000000"/>
                <w:sz w:val="18"/>
                <w:szCs w:val="18"/>
              </w:rPr>
            </w:pPr>
            <w:r w:rsidRPr="00AF2D5B">
              <w:rPr>
                <w:rFonts w:ascii="Arial" w:hAnsi="Arial" w:cs="Arial"/>
                <w:b/>
                <w:bCs/>
                <w:color w:val="000000"/>
                <w:sz w:val="18"/>
                <w:szCs w:val="18"/>
              </w:rPr>
              <w:t>Optical Fiber Communications</w:t>
            </w:r>
            <w:r w:rsidRPr="00AF2D5B">
              <w:rPr>
                <w:rFonts w:ascii="Arial" w:hAnsi="Arial" w:cs="Arial"/>
                <w:color w:val="000000"/>
                <w:sz w:val="18"/>
                <w:szCs w:val="18"/>
              </w:rPr>
              <w:t>,</w:t>
            </w:r>
            <w:r w:rsidRPr="00AF2D5B">
              <w:rPr>
                <w:rFonts w:ascii="Arial" w:hAnsi="Arial" w:cs="Arial"/>
                <w:i/>
                <w:iCs/>
                <w:color w:val="000000"/>
                <w:sz w:val="18"/>
                <w:szCs w:val="18"/>
              </w:rPr>
              <w:t>Prentice-Hall of India Pvt Ltd</w:t>
            </w:r>
          </w:p>
        </w:tc>
      </w:tr>
    </w:tbl>
    <w:p w:rsidR="00235A23" w:rsidRPr="004239D7" w:rsidRDefault="00235A23" w:rsidP="00CF71BD">
      <w:pPr>
        <w:rPr>
          <w:rFonts w:ascii="Arial" w:hAnsi="Arial" w:cs="Arial"/>
          <w:sz w:val="6"/>
          <w:szCs w:val="20"/>
        </w:rPr>
      </w:pPr>
    </w:p>
    <w:p w:rsidR="00235A23" w:rsidRPr="00070ABD" w:rsidRDefault="00235A23" w:rsidP="00CF71BD">
      <w:pPr>
        <w:jc w:val="center"/>
        <w:rPr>
          <w:rFonts w:ascii="Arial" w:hAnsi="Arial" w:cs="Arial"/>
          <w:sz w:val="18"/>
          <w:szCs w:val="18"/>
        </w:rPr>
      </w:pPr>
    </w:p>
    <w:p w:rsidR="007B7802" w:rsidRPr="00A024D4" w:rsidRDefault="007B7802" w:rsidP="007B7802">
      <w:pPr>
        <w:jc w:val="both"/>
        <w:rPr>
          <w:rFonts w:ascii="Arial" w:hAnsi="Arial" w:cs="Arial"/>
          <w:b/>
          <w:spacing w:val="-3"/>
          <w:sz w:val="18"/>
          <w:szCs w:val="18"/>
        </w:rPr>
      </w:pPr>
    </w:p>
    <w:p w:rsidR="007B7802" w:rsidRPr="00B90ADF" w:rsidRDefault="007B7802" w:rsidP="007B78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ADF">
        <w:rPr>
          <w:rFonts w:ascii="Arial" w:hAnsi="Arial" w:cs="Arial"/>
          <w:b/>
          <w:bCs/>
          <w:iCs/>
          <w:sz w:val="18"/>
          <w:szCs w:val="18"/>
        </w:rPr>
        <w:t>CSE 31</w:t>
      </w:r>
      <w:r>
        <w:rPr>
          <w:rFonts w:ascii="Arial" w:hAnsi="Arial" w:cs="Arial"/>
          <w:b/>
          <w:bCs/>
          <w:iCs/>
          <w:sz w:val="18"/>
          <w:szCs w:val="18"/>
        </w:rPr>
        <w:t>6</w:t>
      </w:r>
      <w:r w:rsidRPr="00B90ADF">
        <w:rPr>
          <w:rFonts w:ascii="Arial" w:hAnsi="Arial" w:cs="Arial"/>
          <w:b/>
          <w:bCs/>
          <w:iCs/>
          <w:sz w:val="18"/>
          <w:szCs w:val="18"/>
        </w:rPr>
        <w:t>2: Mobile Application Development Lab</w:t>
      </w:r>
    </w:p>
    <w:p w:rsidR="007B7802" w:rsidRPr="00B90ADF" w:rsidRDefault="007B7802" w:rsidP="007B78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ADF">
        <w:rPr>
          <w:rFonts w:ascii="Arial" w:hAnsi="Arial" w:cs="Arial"/>
          <w:b/>
          <w:bCs/>
          <w:iCs/>
          <w:sz w:val="18"/>
          <w:szCs w:val="18"/>
        </w:rPr>
        <w:t xml:space="preserve">Credits: </w:t>
      </w:r>
      <w:r w:rsidRPr="00B90ADF">
        <w:rPr>
          <w:rFonts w:ascii="Arial" w:hAnsi="Arial" w:cs="Arial"/>
          <w:iCs/>
          <w:sz w:val="18"/>
          <w:szCs w:val="18"/>
        </w:rPr>
        <w:t xml:space="preserve">1 </w:t>
      </w:r>
      <w:r w:rsidRPr="00B90ADF">
        <w:rPr>
          <w:rFonts w:ascii="Arial" w:hAnsi="Arial" w:cs="Arial"/>
          <w:b/>
          <w:bCs/>
          <w:iCs/>
          <w:sz w:val="18"/>
          <w:szCs w:val="18"/>
        </w:rPr>
        <w:t xml:space="preserve">Contact Hours: </w:t>
      </w:r>
      <w:r w:rsidRPr="00B90ADF">
        <w:rPr>
          <w:rFonts w:ascii="Arial" w:hAnsi="Arial" w:cs="Arial"/>
          <w:iCs/>
          <w:sz w:val="18"/>
          <w:szCs w:val="18"/>
        </w:rPr>
        <w:t>26</w:t>
      </w:r>
    </w:p>
    <w:p w:rsidR="007B7802" w:rsidRPr="00B90ADF" w:rsidRDefault="007B7802" w:rsidP="007B780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ADF">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First </w:t>
      </w:r>
      <w:r w:rsidR="003A5BD4" w:rsidRPr="00D63C24">
        <w:rPr>
          <w:rFonts w:ascii="Arial" w:hAnsi="Arial" w:cs="Arial"/>
          <w:b/>
          <w:bCs/>
          <w:iCs/>
          <w:sz w:val="18"/>
          <w:szCs w:val="18"/>
        </w:rPr>
        <w:t>Semester</w:t>
      </w:r>
    </w:p>
    <w:p w:rsidR="007B7802" w:rsidRPr="00B90ADF" w:rsidRDefault="007B7802" w:rsidP="007B780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7B7802" w:rsidRPr="00B90ADF" w:rsidTr="00DB3F39">
        <w:trPr>
          <w:jc w:val="center"/>
        </w:trPr>
        <w:tc>
          <w:tcPr>
            <w:tcW w:w="1439" w:type="dxa"/>
          </w:tcPr>
          <w:p w:rsidR="007B7802" w:rsidRPr="00B90ADF" w:rsidRDefault="007B7802" w:rsidP="00DB3F39">
            <w:pPr>
              <w:rPr>
                <w:rFonts w:ascii="Arial" w:hAnsi="Arial" w:cs="Arial"/>
                <w:b/>
                <w:bCs/>
                <w:sz w:val="18"/>
                <w:szCs w:val="18"/>
              </w:rPr>
            </w:pPr>
            <w:r w:rsidRPr="00B90ADF">
              <w:rPr>
                <w:rFonts w:ascii="Arial" w:hAnsi="Arial" w:cs="Arial"/>
                <w:b/>
                <w:sz w:val="18"/>
                <w:szCs w:val="18"/>
              </w:rPr>
              <w:t>Prerequisite:</w:t>
            </w:r>
          </w:p>
        </w:tc>
        <w:tc>
          <w:tcPr>
            <w:tcW w:w="7741" w:type="dxa"/>
          </w:tcPr>
          <w:p w:rsidR="007B7802" w:rsidRPr="00B90ADF" w:rsidRDefault="007B7802" w:rsidP="00DB3F39">
            <w:pPr>
              <w:rPr>
                <w:rFonts w:ascii="Arial" w:hAnsi="Arial" w:cs="Arial"/>
                <w:b/>
                <w:bCs/>
                <w:iCs/>
                <w:sz w:val="18"/>
                <w:szCs w:val="18"/>
              </w:rPr>
            </w:pPr>
            <w:r w:rsidRPr="00B90ADF">
              <w:rPr>
                <w:rFonts w:ascii="Arial" w:hAnsi="Arial" w:cs="Arial"/>
                <w:sz w:val="18"/>
                <w:szCs w:val="18"/>
              </w:rPr>
              <w:t>CSE1222: Object Oriented Programming Lab</w:t>
            </w:r>
            <w:r w:rsidRPr="00B90ADF">
              <w:rPr>
                <w:rFonts w:ascii="Arial" w:hAnsi="Arial" w:cs="Arial"/>
                <w:iCs/>
                <w:sz w:val="18"/>
                <w:szCs w:val="18"/>
              </w:rPr>
              <w:t>, CSE2252: Web Application Development Lab</w:t>
            </w:r>
          </w:p>
        </w:tc>
      </w:tr>
      <w:tr w:rsidR="007B7802" w:rsidRPr="00B90ADF" w:rsidTr="00DB3F39">
        <w:trPr>
          <w:jc w:val="center"/>
        </w:trPr>
        <w:tc>
          <w:tcPr>
            <w:tcW w:w="1439" w:type="dxa"/>
          </w:tcPr>
          <w:p w:rsidR="007B7802" w:rsidRPr="00B90ADF" w:rsidRDefault="007B7802" w:rsidP="00DB3F39">
            <w:pPr>
              <w:rPr>
                <w:rFonts w:ascii="Arial" w:hAnsi="Arial" w:cs="Arial"/>
                <w:b/>
                <w:sz w:val="18"/>
                <w:szCs w:val="18"/>
              </w:rPr>
            </w:pPr>
            <w:r w:rsidRPr="00B90ADF">
              <w:rPr>
                <w:rFonts w:ascii="Arial" w:hAnsi="Arial" w:cs="Arial"/>
                <w:b/>
                <w:sz w:val="18"/>
                <w:szCs w:val="18"/>
              </w:rPr>
              <w:t>Course Type</w:t>
            </w:r>
          </w:p>
        </w:tc>
        <w:tc>
          <w:tcPr>
            <w:tcW w:w="7741" w:type="dxa"/>
          </w:tcPr>
          <w:p w:rsidR="007B7802" w:rsidRPr="00B90ADF" w:rsidRDefault="009F4EBA" w:rsidP="00DB3F39">
            <w:pPr>
              <w:rPr>
                <w:rFonts w:ascii="Arial" w:hAnsi="Arial" w:cs="Arial"/>
                <w:iCs/>
                <w:sz w:val="18"/>
                <w:szCs w:val="18"/>
              </w:rPr>
            </w:pPr>
            <w:sdt>
              <w:sdtPr>
                <w:rPr>
                  <w:rFonts w:ascii="Arial" w:hAnsi="Arial" w:cs="Arial"/>
                  <w:iCs/>
                  <w:sz w:val="18"/>
                  <w:szCs w:val="18"/>
                </w:rPr>
                <w:id w:val="321243512"/>
              </w:sdtPr>
              <w:sdtEndPr/>
              <w:sdtContent>
                <w:r w:rsidR="007B7802" w:rsidRPr="00B90ADF">
                  <w:rPr>
                    <w:rFonts w:ascii="MS Gothic" w:eastAsia="MS Gothic" w:hAnsi="MS Gothic" w:cs="MS Gothic" w:hint="eastAsia"/>
                    <w:iCs/>
                    <w:sz w:val="18"/>
                    <w:szCs w:val="18"/>
                  </w:rPr>
                  <w:t>☐</w:t>
                </w:r>
              </w:sdtContent>
            </w:sdt>
            <w:r w:rsidR="007B7802" w:rsidRPr="00B90ADF">
              <w:rPr>
                <w:rFonts w:ascii="Arial" w:hAnsi="Arial" w:cs="Arial"/>
                <w:iCs/>
                <w:sz w:val="18"/>
                <w:szCs w:val="18"/>
              </w:rPr>
              <w:t xml:space="preserve"> Theory         </w:t>
            </w:r>
            <w:sdt>
              <w:sdtPr>
                <w:rPr>
                  <w:rFonts w:ascii="Arial" w:hAnsi="Arial" w:cs="Arial"/>
                  <w:iCs/>
                  <w:sz w:val="18"/>
                  <w:szCs w:val="18"/>
                </w:rPr>
                <w:id w:val="1597063279"/>
              </w:sdtPr>
              <w:sdtEndPr/>
              <w:sdtContent>
                <w:r w:rsidR="007B7802" w:rsidRPr="00B90ADF">
                  <w:rPr>
                    <w:rFonts w:ascii="MS Gothic" w:eastAsia="MS Gothic" w:hAnsi="MS Gothic" w:cs="MS Gothic" w:hint="eastAsia"/>
                    <w:iCs/>
                    <w:sz w:val="18"/>
                    <w:szCs w:val="18"/>
                  </w:rPr>
                  <w:t>☒</w:t>
                </w:r>
              </w:sdtContent>
            </w:sdt>
            <w:r w:rsidR="007B7802" w:rsidRPr="00B90ADF">
              <w:rPr>
                <w:rFonts w:ascii="Arial" w:hAnsi="Arial" w:cs="Arial"/>
                <w:iCs/>
                <w:sz w:val="18"/>
                <w:szCs w:val="18"/>
              </w:rPr>
              <w:t xml:space="preserve">  Laboratory work         </w:t>
            </w:r>
            <w:sdt>
              <w:sdtPr>
                <w:rPr>
                  <w:rFonts w:ascii="Arial" w:hAnsi="Arial" w:cs="Arial"/>
                  <w:iCs/>
                  <w:sz w:val="18"/>
                  <w:szCs w:val="18"/>
                </w:rPr>
                <w:id w:val="1178011806"/>
              </w:sdtPr>
              <w:sdtEndPr/>
              <w:sdtContent>
                <w:r w:rsidR="007B7802" w:rsidRPr="00B90ADF">
                  <w:rPr>
                    <w:rFonts w:ascii="MS Gothic" w:eastAsia="MS Gothic" w:hAnsi="MS Gothic" w:cs="MS Gothic" w:hint="eastAsia"/>
                    <w:iCs/>
                    <w:sz w:val="18"/>
                    <w:szCs w:val="18"/>
                  </w:rPr>
                  <w:t>☐</w:t>
                </w:r>
              </w:sdtContent>
            </w:sdt>
            <w:r w:rsidR="007B7802" w:rsidRPr="00B90ADF">
              <w:rPr>
                <w:rFonts w:ascii="Arial" w:hAnsi="Arial" w:cs="Arial"/>
                <w:iCs/>
                <w:sz w:val="18"/>
                <w:szCs w:val="18"/>
              </w:rPr>
              <w:t xml:space="preserve">  Project work      </w:t>
            </w:r>
            <w:sdt>
              <w:sdtPr>
                <w:rPr>
                  <w:rFonts w:ascii="Arial" w:hAnsi="Arial" w:cs="Arial"/>
                  <w:iCs/>
                  <w:sz w:val="18"/>
                  <w:szCs w:val="18"/>
                </w:rPr>
                <w:id w:val="-639507256"/>
              </w:sdtPr>
              <w:sdtEndPr/>
              <w:sdtContent>
                <w:r w:rsidR="007B7802" w:rsidRPr="00B90ADF">
                  <w:rPr>
                    <w:rFonts w:ascii="MS Gothic" w:eastAsia="MS Gothic" w:hAnsi="MS Gothic" w:cs="MS Gothic" w:hint="eastAsia"/>
                    <w:iCs/>
                    <w:sz w:val="18"/>
                    <w:szCs w:val="18"/>
                  </w:rPr>
                  <w:t>☐</w:t>
                </w:r>
              </w:sdtContent>
            </w:sdt>
            <w:r w:rsidR="007B7802" w:rsidRPr="00B90ADF">
              <w:rPr>
                <w:rFonts w:ascii="Arial" w:hAnsi="Arial" w:cs="Arial"/>
                <w:iCs/>
                <w:sz w:val="18"/>
                <w:szCs w:val="18"/>
              </w:rPr>
              <w:t xml:space="preserve">  Viva Voce                    </w:t>
            </w:r>
          </w:p>
        </w:tc>
      </w:tr>
      <w:tr w:rsidR="007B7802" w:rsidRPr="00B90ADF" w:rsidTr="00DB3F39">
        <w:trPr>
          <w:trHeight w:val="238"/>
          <w:jc w:val="center"/>
        </w:trPr>
        <w:tc>
          <w:tcPr>
            <w:tcW w:w="1439" w:type="dxa"/>
          </w:tcPr>
          <w:p w:rsidR="007B7802" w:rsidRPr="00B90ADF" w:rsidRDefault="007B7802" w:rsidP="00DB3F39">
            <w:pPr>
              <w:ind w:left="2160" w:hanging="2160"/>
              <w:rPr>
                <w:rFonts w:ascii="Arial" w:hAnsi="Arial" w:cs="Arial"/>
                <w:b/>
                <w:bCs/>
                <w:sz w:val="18"/>
                <w:szCs w:val="18"/>
              </w:rPr>
            </w:pPr>
            <w:r w:rsidRPr="00B90ADF">
              <w:rPr>
                <w:rFonts w:ascii="Arial" w:hAnsi="Arial" w:cs="Arial"/>
                <w:b/>
                <w:bCs/>
                <w:sz w:val="18"/>
                <w:szCs w:val="18"/>
              </w:rPr>
              <w:t>Motivation</w:t>
            </w:r>
          </w:p>
        </w:tc>
        <w:tc>
          <w:tcPr>
            <w:tcW w:w="7741" w:type="dxa"/>
          </w:tcPr>
          <w:p w:rsidR="007B7802" w:rsidRPr="00B90ADF" w:rsidRDefault="007B7802" w:rsidP="00DB3F39">
            <w:pPr>
              <w:rPr>
                <w:rFonts w:ascii="Arial" w:hAnsi="Arial" w:cs="Arial"/>
                <w:iCs/>
                <w:sz w:val="18"/>
                <w:szCs w:val="18"/>
                <w:lang w:val="en-CA"/>
              </w:rPr>
            </w:pPr>
            <w:r w:rsidRPr="00B90ADF">
              <w:rPr>
                <w:rFonts w:ascii="Arial" w:hAnsi="Arial" w:cs="Arial"/>
                <w:iCs/>
                <w:sz w:val="18"/>
                <w:szCs w:val="18"/>
                <w:lang w:val="en-CA"/>
              </w:rPr>
              <w:t>This Lab introduces you to the design and implementation of Android applications for mobile devices. Learn the basics of mobile application development using Android as the platform and  Java and Kotlin as the programming language.</w:t>
            </w:r>
          </w:p>
        </w:tc>
      </w:tr>
      <w:tr w:rsidR="007B7802" w:rsidRPr="00B90ADF" w:rsidTr="00DB3F39">
        <w:trPr>
          <w:trHeight w:val="238"/>
          <w:jc w:val="center"/>
        </w:trPr>
        <w:tc>
          <w:tcPr>
            <w:tcW w:w="9180" w:type="dxa"/>
            <w:gridSpan w:val="2"/>
          </w:tcPr>
          <w:p w:rsidR="007B7802" w:rsidRPr="00B90ADF" w:rsidRDefault="007B7802" w:rsidP="00DB3F39">
            <w:pPr>
              <w:rPr>
                <w:rFonts w:ascii="Arial" w:hAnsi="Arial" w:cs="Arial"/>
                <w:b/>
                <w:bCs/>
                <w:sz w:val="18"/>
                <w:szCs w:val="18"/>
              </w:rPr>
            </w:pPr>
            <w:r w:rsidRPr="00B90ADF">
              <w:rPr>
                <w:rFonts w:ascii="Arial" w:hAnsi="Arial" w:cs="Arial"/>
                <w:b/>
                <w:bCs/>
                <w:sz w:val="18"/>
                <w:szCs w:val="18"/>
              </w:rPr>
              <w:t>Course Objective:</w:t>
            </w:r>
          </w:p>
          <w:p w:rsidR="007B7802" w:rsidRPr="00B90ADF" w:rsidRDefault="007B7802" w:rsidP="00DB3F39">
            <w:pPr>
              <w:jc w:val="both"/>
              <w:rPr>
                <w:rFonts w:ascii="Arial" w:hAnsi="Arial" w:cs="Arial"/>
                <w:sz w:val="18"/>
                <w:szCs w:val="18"/>
                <w:lang w:val="en-CA"/>
              </w:rPr>
            </w:pPr>
            <w:r w:rsidRPr="00B90ADF">
              <w:rPr>
                <w:rFonts w:ascii="Arial" w:hAnsi="Arial" w:cs="Arial"/>
                <w:sz w:val="18"/>
                <w:szCs w:val="18"/>
              </w:rPr>
              <w:t xml:space="preserve">This Laboratory course </w:t>
            </w:r>
            <w:r w:rsidRPr="00B90ADF">
              <w:rPr>
                <w:rFonts w:ascii="Arial" w:hAnsi="Arial" w:cs="Arial"/>
                <w:sz w:val="18"/>
                <w:szCs w:val="18"/>
                <w:lang w:val="en-CA"/>
              </w:rPr>
              <w:t>introduces you to the design and implementation of Android applications for mobile devices. You will develop an app from scratch, assuming a basic knowledge of Java, and learn how to set up Android Studio, work with various Activities and create simple user interfaces to make your apps run smoothly. You will also build upon concepts from the prior course, including handling notifications, using multimedia and graphics and incorporating touch and gestures into your apps.</w:t>
            </w:r>
          </w:p>
        </w:tc>
      </w:tr>
    </w:tbl>
    <w:p w:rsidR="007B7802" w:rsidRPr="00B90ADF" w:rsidRDefault="007B7802" w:rsidP="007B7802">
      <w:pPr>
        <w:autoSpaceDE w:val="0"/>
        <w:autoSpaceDN w:val="0"/>
        <w:adjustRightInd w:val="0"/>
        <w:jc w:val="center"/>
        <w:rPr>
          <w:rFonts w:ascii="Arial" w:hAnsi="Arial" w:cs="Arial"/>
          <w:b/>
          <w:color w:val="000000" w:themeColor="text1"/>
          <w:sz w:val="18"/>
          <w:szCs w:val="18"/>
        </w:rPr>
      </w:pPr>
    </w:p>
    <w:p w:rsidR="007B7802" w:rsidRPr="00B90ADF" w:rsidRDefault="007B7802" w:rsidP="007B7802">
      <w:pPr>
        <w:autoSpaceDE w:val="0"/>
        <w:autoSpaceDN w:val="0"/>
        <w:adjustRightInd w:val="0"/>
        <w:jc w:val="center"/>
        <w:rPr>
          <w:rFonts w:ascii="Arial" w:hAnsi="Arial" w:cs="Arial"/>
          <w:b/>
          <w:color w:val="000000" w:themeColor="text1"/>
          <w:sz w:val="18"/>
          <w:szCs w:val="18"/>
        </w:rPr>
      </w:pPr>
      <w:r w:rsidRPr="00B90AD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7B7802" w:rsidRPr="00B90ADF" w:rsidTr="00DB3F39">
        <w:trPr>
          <w:trHeight w:val="877"/>
          <w:jc w:val="center"/>
        </w:trPr>
        <w:tc>
          <w:tcPr>
            <w:tcW w:w="646"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CO No.</w:t>
            </w:r>
          </w:p>
        </w:tc>
        <w:tc>
          <w:tcPr>
            <w:tcW w:w="1969"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CO Statement</w:t>
            </w:r>
          </w:p>
        </w:tc>
        <w:tc>
          <w:tcPr>
            <w:tcW w:w="2150"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Corresponding PO</w:t>
            </w:r>
          </w:p>
        </w:tc>
        <w:tc>
          <w:tcPr>
            <w:tcW w:w="1051"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Domain / level of learning taxonomy</w:t>
            </w:r>
          </w:p>
        </w:tc>
        <w:tc>
          <w:tcPr>
            <w:tcW w:w="1747"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Delivery methods and activities</w:t>
            </w:r>
          </w:p>
        </w:tc>
        <w:tc>
          <w:tcPr>
            <w:tcW w:w="1612"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Assessment tools</w:t>
            </w:r>
          </w:p>
        </w:tc>
      </w:tr>
      <w:tr w:rsidR="007B7802" w:rsidRPr="00B90ADF" w:rsidTr="00DB3F39">
        <w:trPr>
          <w:trHeight w:val="1583"/>
          <w:jc w:val="center"/>
        </w:trPr>
        <w:tc>
          <w:tcPr>
            <w:tcW w:w="646"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CO1</w:t>
            </w:r>
          </w:p>
        </w:tc>
        <w:tc>
          <w:tcPr>
            <w:tcW w:w="1969" w:type="dxa"/>
            <w:vAlign w:val="center"/>
          </w:tcPr>
          <w:p w:rsidR="007B7802" w:rsidRPr="00B90ADF" w:rsidRDefault="007B7802" w:rsidP="00DB3F39">
            <w:pPr>
              <w:pStyle w:val="ListParagraph"/>
              <w:ind w:left="-18"/>
              <w:jc w:val="center"/>
              <w:rPr>
                <w:rFonts w:ascii="Arial" w:hAnsi="Arial" w:cs="Arial"/>
                <w:color w:val="000000" w:themeColor="text1"/>
                <w:sz w:val="18"/>
                <w:szCs w:val="18"/>
                <w:lang w:val="en-CA"/>
              </w:rPr>
            </w:pPr>
            <w:r>
              <w:rPr>
                <w:rFonts w:ascii="Arial" w:hAnsi="Arial" w:cs="Arial"/>
                <w:color w:val="000000" w:themeColor="text1"/>
                <w:sz w:val="18"/>
                <w:szCs w:val="18"/>
                <w:lang w:val="en-CA"/>
              </w:rPr>
              <w:t xml:space="preserve">To </w:t>
            </w:r>
            <w:r w:rsidRPr="00B90ADF">
              <w:rPr>
                <w:rFonts w:ascii="Arial" w:hAnsi="Arial" w:cs="Arial"/>
                <w:b/>
                <w:bCs/>
                <w:color w:val="000000" w:themeColor="text1"/>
                <w:sz w:val="18"/>
                <w:szCs w:val="18"/>
                <w:lang w:val="en-CA"/>
              </w:rPr>
              <w:t xml:space="preserve">demonstrate </w:t>
            </w:r>
            <w:r w:rsidRPr="00B90ADF">
              <w:rPr>
                <w:rFonts w:ascii="Arial" w:hAnsi="Arial" w:cs="Arial"/>
                <w:color w:val="000000" w:themeColor="text1"/>
                <w:sz w:val="18"/>
                <w:szCs w:val="18"/>
                <w:lang w:val="en-CA"/>
              </w:rPr>
              <w:t>through a simple application the understanding of the basic concepts of Android.</w:t>
            </w:r>
          </w:p>
        </w:tc>
        <w:tc>
          <w:tcPr>
            <w:tcW w:w="2150" w:type="dxa"/>
            <w:vAlign w:val="center"/>
          </w:tcPr>
          <w:p w:rsidR="007B7802" w:rsidRDefault="007B7802" w:rsidP="00DB3F39">
            <w:pPr>
              <w:pStyle w:val="ListParagraph"/>
              <w:spacing w:after="0" w:line="240" w:lineRule="auto"/>
              <w:ind w:left="0"/>
              <w:jc w:val="center"/>
              <w:rPr>
                <w:rFonts w:ascii="Arial" w:hAnsi="Arial" w:cs="Arial"/>
                <w:b/>
                <w:bCs/>
                <w:sz w:val="18"/>
                <w:szCs w:val="18"/>
              </w:rPr>
            </w:pPr>
            <w:r w:rsidRPr="00B90ADF">
              <w:rPr>
                <w:rFonts w:ascii="Arial" w:hAnsi="Arial" w:cs="Arial"/>
                <w:b/>
                <w:bCs/>
                <w:sz w:val="18"/>
                <w:szCs w:val="18"/>
              </w:rPr>
              <w:t>Modern tool usage:</w:t>
            </w:r>
          </w:p>
          <w:p w:rsidR="007B7802" w:rsidRPr="00B90ADF" w:rsidRDefault="007B7802" w:rsidP="00DB3F39">
            <w:pPr>
              <w:pStyle w:val="ListParagraph"/>
              <w:spacing w:after="0" w:line="240" w:lineRule="auto"/>
              <w:ind w:left="0"/>
              <w:jc w:val="center"/>
              <w:rPr>
                <w:rFonts w:ascii="Arial" w:hAnsi="Arial" w:cs="Arial"/>
                <w:color w:val="000000" w:themeColor="text1"/>
                <w:sz w:val="18"/>
                <w:szCs w:val="18"/>
              </w:rPr>
            </w:pPr>
            <w:r w:rsidRPr="00B90ADF">
              <w:rPr>
                <w:rFonts w:ascii="Arial" w:hAnsi="Arial" w:cs="Arial"/>
                <w:color w:val="000000" w:themeColor="text1"/>
                <w:sz w:val="18"/>
                <w:szCs w:val="18"/>
              </w:rPr>
              <w:t xml:space="preserve"> (PO5)</w:t>
            </w:r>
          </w:p>
        </w:tc>
        <w:tc>
          <w:tcPr>
            <w:tcW w:w="1051" w:type="dxa"/>
            <w:vAlign w:val="center"/>
          </w:tcPr>
          <w:p w:rsidR="007B7802" w:rsidRPr="00B90ADF" w:rsidRDefault="007B7802" w:rsidP="00DB3F39">
            <w:pPr>
              <w:jc w:val="center"/>
              <w:rPr>
                <w:rFonts w:ascii="Arial" w:hAnsi="Arial" w:cs="Arial"/>
                <w:color w:val="000000" w:themeColor="text1"/>
                <w:sz w:val="18"/>
                <w:szCs w:val="18"/>
              </w:rPr>
            </w:pPr>
            <w:r w:rsidRPr="00B90ADF">
              <w:rPr>
                <w:rFonts w:ascii="Arial" w:hAnsi="Arial" w:cs="Arial"/>
                <w:color w:val="000000" w:themeColor="text1"/>
                <w:sz w:val="18"/>
                <w:szCs w:val="18"/>
              </w:rPr>
              <w:t>Cognitive domain – level 4</w:t>
            </w:r>
          </w:p>
        </w:tc>
        <w:tc>
          <w:tcPr>
            <w:tcW w:w="1747" w:type="dxa"/>
            <w:vAlign w:val="center"/>
          </w:tcPr>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0997980"/>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Lecture Note</w:t>
            </w:r>
          </w:p>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494356"/>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Text Book</w:t>
            </w:r>
          </w:p>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633207"/>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Audio/Video</w:t>
            </w:r>
          </w:p>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8918396"/>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Web Material</w:t>
            </w:r>
          </w:p>
          <w:p w:rsidR="007B7802" w:rsidRPr="004E0745" w:rsidRDefault="009F4EBA" w:rsidP="00DB3F39">
            <w:pPr>
              <w:rPr>
                <w:rFonts w:ascii="Arial" w:hAnsi="Arial" w:cs="Arial"/>
                <w:color w:val="000000"/>
                <w:sz w:val="18"/>
                <w:szCs w:val="18"/>
              </w:rPr>
            </w:pPr>
            <w:sdt>
              <w:sdtPr>
                <w:rPr>
                  <w:rFonts w:ascii="Arial" w:hAnsi="Arial" w:cs="Arial"/>
                  <w:color w:val="000000" w:themeColor="text1"/>
                  <w:sz w:val="18"/>
                  <w:szCs w:val="18"/>
                </w:rPr>
                <w:id w:val="-760755685"/>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w:t>
            </w:r>
            <w:r w:rsidR="007B7802">
              <w:rPr>
                <w:rFonts w:ascii="Arial" w:hAnsi="Arial" w:cs="Arial"/>
                <w:color w:val="000000" w:themeColor="text1"/>
                <w:sz w:val="18"/>
                <w:szCs w:val="18"/>
              </w:rPr>
              <w:t>Lab Manual</w:t>
            </w:r>
          </w:p>
        </w:tc>
        <w:tc>
          <w:tcPr>
            <w:tcW w:w="1612" w:type="dxa"/>
            <w:vAlign w:val="center"/>
          </w:tcPr>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646374"/>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w:t>
            </w:r>
            <w:r w:rsidR="007B7802">
              <w:rPr>
                <w:rFonts w:ascii="Arial" w:hAnsi="Arial" w:cs="Arial"/>
                <w:color w:val="000000" w:themeColor="text1"/>
                <w:sz w:val="18"/>
                <w:szCs w:val="18"/>
              </w:rPr>
              <w:t>CA</w:t>
            </w:r>
          </w:p>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7722870"/>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Final Exam</w:t>
            </w:r>
          </w:p>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1839885"/>
              </w:sdtPr>
              <w:sdtEndPr/>
              <w:sdtContent>
                <w:r w:rsidR="007B7802" w:rsidRPr="006A714F">
                  <w:rPr>
                    <w:rFonts w:ascii="MS Gothic" w:eastAsia="MS Gothic" w:hAnsi="MS Gothic" w:cs="MS Gothic" w:hint="eastAsia"/>
                    <w:color w:val="000000" w:themeColor="text1"/>
                    <w:sz w:val="18"/>
                    <w:szCs w:val="18"/>
                  </w:rPr>
                  <w:t>☒</w:t>
                </w:r>
              </w:sdtContent>
            </w:sdt>
            <w:r w:rsidR="007B7802" w:rsidRPr="006A714F">
              <w:rPr>
                <w:rFonts w:ascii="Arial" w:hAnsi="Arial" w:cs="Arial"/>
                <w:color w:val="000000" w:themeColor="text1"/>
                <w:sz w:val="18"/>
                <w:szCs w:val="18"/>
              </w:rPr>
              <w:t xml:space="preserve">  Assignment </w:t>
            </w:r>
          </w:p>
          <w:p w:rsidR="007B7802" w:rsidRPr="006A714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699330"/>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N</w:t>
            </w:r>
            <w:r w:rsidR="007B7802">
              <w:rPr>
                <w:rFonts w:ascii="Arial" w:hAnsi="Arial" w:cs="Arial"/>
                <w:color w:val="000000" w:themeColor="text1"/>
                <w:sz w:val="18"/>
                <w:szCs w:val="18"/>
              </w:rPr>
              <w:t>ote book</w:t>
            </w:r>
          </w:p>
          <w:p w:rsidR="007B7802" w:rsidRPr="00B90ADF" w:rsidRDefault="009F4EBA" w:rsidP="00DB3F3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8003500"/>
              </w:sdtPr>
              <w:sdtEndPr/>
              <w:sdtContent>
                <w:r w:rsidR="007B7802">
                  <w:rPr>
                    <w:rFonts w:ascii="MS Gothic" w:eastAsia="MS Gothic" w:hAnsi="MS Gothic" w:cs="Arial" w:hint="eastAsia"/>
                    <w:color w:val="000000" w:themeColor="text1"/>
                    <w:sz w:val="18"/>
                    <w:szCs w:val="18"/>
                  </w:rPr>
                  <w:t>☒</w:t>
                </w:r>
              </w:sdtContent>
            </w:sdt>
            <w:r w:rsidR="007B7802" w:rsidRPr="006A714F">
              <w:rPr>
                <w:rFonts w:ascii="Arial" w:hAnsi="Arial" w:cs="Arial"/>
                <w:color w:val="000000" w:themeColor="text1"/>
                <w:sz w:val="18"/>
                <w:szCs w:val="18"/>
              </w:rPr>
              <w:t xml:space="preserve">  Presentation</w:t>
            </w:r>
          </w:p>
        </w:tc>
      </w:tr>
    </w:tbl>
    <w:p w:rsidR="007B7802" w:rsidRPr="00B90ADF" w:rsidRDefault="007B7802" w:rsidP="007B7802">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7B7802" w:rsidRPr="00B90ADF" w:rsidTr="00DB3F39">
        <w:trPr>
          <w:jc w:val="center"/>
        </w:trPr>
        <w:tc>
          <w:tcPr>
            <w:tcW w:w="9269" w:type="dxa"/>
          </w:tcPr>
          <w:p w:rsidR="007B7802" w:rsidRPr="00B90ADF" w:rsidRDefault="007B7802" w:rsidP="00DB3F39">
            <w:pPr>
              <w:rPr>
                <w:rFonts w:ascii="Arial" w:hAnsi="Arial" w:cs="Arial"/>
                <w:b/>
                <w:color w:val="000000" w:themeColor="text1"/>
                <w:sz w:val="18"/>
                <w:szCs w:val="18"/>
              </w:rPr>
            </w:pPr>
            <w:r w:rsidRPr="00B90ADF">
              <w:rPr>
                <w:rFonts w:ascii="Arial" w:hAnsi="Arial" w:cs="Arial"/>
                <w:b/>
                <w:color w:val="000000" w:themeColor="text1"/>
                <w:sz w:val="18"/>
                <w:szCs w:val="18"/>
              </w:rPr>
              <w:t>Assessment and Marks Distribution:</w:t>
            </w:r>
          </w:p>
          <w:p w:rsidR="007B7802" w:rsidRPr="003B5C5E" w:rsidRDefault="007B7802" w:rsidP="00DB3F39">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r>
            <w:r w:rsidRPr="003B5C5E">
              <w:rPr>
                <w:rFonts w:ascii="Arial" w:hAnsi="Arial" w:cs="Arial"/>
                <w:bCs/>
                <w:color w:val="000000" w:themeColor="text1"/>
                <w:sz w:val="18"/>
                <w:szCs w:val="18"/>
              </w:rPr>
              <w:t>Continuous Assessments (CA)  (20%)</w:t>
            </w:r>
          </w:p>
          <w:p w:rsidR="007B7802" w:rsidRPr="003B5C5E" w:rsidRDefault="007B7802" w:rsidP="00DB3F39">
            <w:pPr>
              <w:rPr>
                <w:rFonts w:ascii="Arial" w:hAnsi="Arial" w:cs="Arial"/>
                <w:bCs/>
                <w:color w:val="000000" w:themeColor="text1"/>
                <w:sz w:val="18"/>
                <w:szCs w:val="18"/>
              </w:rPr>
            </w:pPr>
            <w:r w:rsidRPr="003B5C5E">
              <w:rPr>
                <w:rFonts w:ascii="Arial" w:hAnsi="Arial" w:cs="Arial"/>
                <w:bCs/>
                <w:color w:val="000000" w:themeColor="text1"/>
                <w:sz w:val="18"/>
                <w:szCs w:val="18"/>
              </w:rPr>
              <w:t xml:space="preserve"> </w:t>
            </w:r>
            <w:r w:rsidRPr="003B5C5E">
              <w:rPr>
                <w:rFonts w:ascii="Arial" w:hAnsi="Arial" w:cs="Arial"/>
                <w:bCs/>
                <w:color w:val="000000" w:themeColor="text1"/>
                <w:sz w:val="18"/>
                <w:szCs w:val="18"/>
              </w:rPr>
              <w:tab/>
              <w:t>A comprehensive final exam + Lab note book (70%)</w:t>
            </w:r>
          </w:p>
          <w:p w:rsidR="007B7802" w:rsidRDefault="007B7802" w:rsidP="00DB3F39">
            <w:pPr>
              <w:rPr>
                <w:rFonts w:ascii="Arial" w:hAnsi="Arial" w:cs="Arial"/>
                <w:bCs/>
                <w:color w:val="000000" w:themeColor="text1"/>
                <w:sz w:val="18"/>
                <w:szCs w:val="18"/>
              </w:rPr>
            </w:pPr>
            <w:r w:rsidRPr="003B5C5E">
              <w:rPr>
                <w:rFonts w:ascii="Arial" w:hAnsi="Arial" w:cs="Arial"/>
                <w:bCs/>
                <w:color w:val="000000" w:themeColor="text1"/>
                <w:sz w:val="18"/>
                <w:szCs w:val="18"/>
              </w:rPr>
              <w:t xml:space="preserve"> </w:t>
            </w:r>
            <w:r w:rsidRPr="003B5C5E">
              <w:rPr>
                <w:rFonts w:ascii="Arial" w:hAnsi="Arial" w:cs="Arial"/>
                <w:bCs/>
                <w:color w:val="000000" w:themeColor="text1"/>
                <w:sz w:val="18"/>
                <w:szCs w:val="18"/>
              </w:rPr>
              <w:tab/>
              <w:t>A class participation mark (10%).</w:t>
            </w:r>
          </w:p>
          <w:p w:rsidR="007B7802" w:rsidRPr="00B90ADF" w:rsidRDefault="007B7802" w:rsidP="00DB3F39">
            <w:pPr>
              <w:rPr>
                <w:rFonts w:ascii="Arial" w:hAnsi="Arial" w:cs="Arial"/>
                <w:b/>
                <w:color w:val="000000" w:themeColor="text1"/>
                <w:sz w:val="18"/>
                <w:szCs w:val="18"/>
              </w:rPr>
            </w:pPr>
          </w:p>
        </w:tc>
      </w:tr>
      <w:tr w:rsidR="007B7802" w:rsidRPr="00B90ADF" w:rsidTr="00DB3F39">
        <w:trPr>
          <w:jc w:val="center"/>
        </w:trPr>
        <w:tc>
          <w:tcPr>
            <w:tcW w:w="9269" w:type="dxa"/>
          </w:tcPr>
          <w:p w:rsidR="007B7802" w:rsidRPr="00B90ADF" w:rsidRDefault="007B7802" w:rsidP="00DB3F39">
            <w:pPr>
              <w:spacing w:after="120"/>
              <w:rPr>
                <w:rFonts w:ascii="Arial" w:hAnsi="Arial" w:cs="Arial"/>
                <w:b/>
                <w:bCs/>
                <w:iCs/>
                <w:sz w:val="18"/>
                <w:szCs w:val="18"/>
              </w:rPr>
            </w:pPr>
            <w:r w:rsidRPr="00B90ADF">
              <w:rPr>
                <w:rFonts w:ascii="Arial" w:hAnsi="Arial" w:cs="Arial"/>
                <w:b/>
                <w:bCs/>
                <w:iCs/>
                <w:sz w:val="18"/>
                <w:szCs w:val="18"/>
              </w:rPr>
              <w:t>Lab Course Contents</w:t>
            </w:r>
            <w:r>
              <w:rPr>
                <w:rFonts w:ascii="Arial" w:hAnsi="Arial" w:cs="Arial"/>
                <w:b/>
                <w:bCs/>
                <w:iCs/>
                <w:sz w:val="18"/>
                <w:szCs w:val="18"/>
              </w:rPr>
              <w:t>/List of Experiments</w:t>
            </w:r>
            <w:r w:rsidRPr="00B90ADF">
              <w:rPr>
                <w:rFonts w:ascii="Arial" w:hAnsi="Arial" w:cs="Arial"/>
                <w:b/>
                <w:bCs/>
                <w:iCs/>
                <w:sz w:val="18"/>
                <w:szCs w:val="18"/>
              </w:rPr>
              <w:t>:</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lang w:val="en-CA"/>
              </w:rPr>
              <w:t>Android Platform and Development Environment</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The Activity Class</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Intents, Permission, and Fragments</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different </w:t>
            </w:r>
            <w:r w:rsidRPr="0038123D">
              <w:rPr>
                <w:rFonts w:ascii="Arial" w:hAnsi="Arial" w:cs="Arial"/>
                <w:bCs/>
                <w:color w:val="000000" w:themeColor="text1"/>
                <w:sz w:val="18"/>
                <w:szCs w:val="18"/>
                <w:lang w:val="en-CA"/>
              </w:rPr>
              <w:t>User Interface Classes</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 </w:t>
            </w:r>
            <w:r w:rsidRPr="0038123D">
              <w:rPr>
                <w:rFonts w:ascii="Arial" w:hAnsi="Arial" w:cs="Arial"/>
                <w:bCs/>
                <w:color w:val="000000" w:themeColor="text1"/>
                <w:sz w:val="18"/>
                <w:szCs w:val="18"/>
                <w:lang w:val="en-CA"/>
              </w:rPr>
              <w:t>Modern Artistic UI which comply google design guideline</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Develop an application that use</w:t>
            </w:r>
            <w:r w:rsidRPr="0038123D">
              <w:rPr>
                <w:rFonts w:ascii="Arial" w:hAnsi="Arial" w:cs="Arial"/>
                <w:bCs/>
                <w:color w:val="000000" w:themeColor="text1"/>
                <w:sz w:val="18"/>
                <w:szCs w:val="18"/>
                <w:lang w:val="en-CA"/>
              </w:rPr>
              <w:t xml:space="preserve"> AsyncTasks</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Notifications</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different </w:t>
            </w:r>
            <w:r w:rsidRPr="0038123D">
              <w:rPr>
                <w:rFonts w:ascii="Arial" w:hAnsi="Arial" w:cs="Arial"/>
                <w:bCs/>
                <w:color w:val="000000" w:themeColor="text1"/>
                <w:sz w:val="18"/>
                <w:szCs w:val="18"/>
                <w:lang w:val="en-CA"/>
              </w:rPr>
              <w:t>Graphics elements</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Location</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lang w:val="en-CA"/>
              </w:rPr>
              <w:t>Build an app completely from scratch like Daily Selfie</w:t>
            </w:r>
          </w:p>
          <w:p w:rsidR="007B7802" w:rsidRPr="0038123D" w:rsidRDefault="007B7802" w:rsidP="00CB1944">
            <w:pPr>
              <w:pStyle w:val="ListParagraph"/>
              <w:numPr>
                <w:ilvl w:val="0"/>
                <w:numId w:val="20"/>
              </w:numPr>
              <w:rPr>
                <w:rFonts w:ascii="Arial" w:hAnsi="Arial" w:cs="Arial"/>
                <w:bCs/>
                <w:color w:val="000000" w:themeColor="text1"/>
                <w:sz w:val="18"/>
                <w:szCs w:val="18"/>
                <w:lang w:val="en-CA"/>
              </w:rPr>
            </w:pPr>
            <w:r w:rsidRPr="0038123D">
              <w:rPr>
                <w:rFonts w:ascii="Arial" w:hAnsi="Arial" w:cs="Arial"/>
                <w:bCs/>
                <w:color w:val="000000" w:themeColor="text1"/>
                <w:sz w:val="18"/>
                <w:szCs w:val="18"/>
                <w:lang w:val="en-CA"/>
              </w:rPr>
              <w:t>Prepare to build an Android App in Group or 2 or 3 students and publish in amazon Appstore and google Playstore for final project presentation</w:t>
            </w:r>
          </w:p>
          <w:p w:rsidR="007B7802" w:rsidRPr="00B90ADF" w:rsidRDefault="007B7802" w:rsidP="00DB3F39">
            <w:pPr>
              <w:rPr>
                <w:rFonts w:ascii="Arial" w:hAnsi="Arial" w:cs="Arial"/>
                <w:bCs/>
                <w:color w:val="000000" w:themeColor="text1"/>
                <w:sz w:val="18"/>
                <w:szCs w:val="18"/>
              </w:rPr>
            </w:pPr>
          </w:p>
        </w:tc>
      </w:tr>
    </w:tbl>
    <w:p w:rsidR="009E5258" w:rsidRDefault="009E5258" w:rsidP="009E5258">
      <w:pPr>
        <w:jc w:val="center"/>
        <w:rPr>
          <w:rFonts w:ascii="Arial" w:hAnsi="Arial" w:cs="Arial"/>
          <w:sz w:val="18"/>
          <w:szCs w:val="18"/>
        </w:rPr>
      </w:pPr>
    </w:p>
    <w:p w:rsidR="009E5258" w:rsidRDefault="009E5258" w:rsidP="009E5258">
      <w:pPr>
        <w:jc w:val="center"/>
        <w:rPr>
          <w:rFonts w:ascii="Arial" w:hAnsi="Arial" w:cs="Arial"/>
          <w:b/>
          <w:sz w:val="52"/>
          <w:szCs w:val="52"/>
        </w:rPr>
      </w:pPr>
    </w:p>
    <w:p w:rsidR="009E5258" w:rsidRDefault="009E5258" w:rsidP="009E5258">
      <w:pPr>
        <w:jc w:val="center"/>
        <w:rPr>
          <w:rFonts w:ascii="Arial" w:hAnsi="Arial" w:cs="Arial"/>
          <w:b/>
          <w:sz w:val="52"/>
          <w:szCs w:val="52"/>
        </w:rPr>
      </w:pPr>
    </w:p>
    <w:p w:rsidR="009E5258" w:rsidRDefault="009E5258" w:rsidP="009E5258">
      <w:pPr>
        <w:jc w:val="center"/>
        <w:rPr>
          <w:rFonts w:ascii="Arial" w:hAnsi="Arial" w:cs="Arial"/>
          <w:b/>
          <w:sz w:val="52"/>
          <w:szCs w:val="52"/>
        </w:rPr>
      </w:pPr>
    </w:p>
    <w:p w:rsidR="009E5258" w:rsidRDefault="009E5258" w:rsidP="009E5258">
      <w:pPr>
        <w:jc w:val="center"/>
        <w:rPr>
          <w:rFonts w:ascii="Arial" w:hAnsi="Arial" w:cs="Arial"/>
          <w:b/>
          <w:sz w:val="52"/>
          <w:szCs w:val="52"/>
        </w:rPr>
      </w:pPr>
    </w:p>
    <w:p w:rsidR="009E5258" w:rsidRDefault="009E5258" w:rsidP="009E5258">
      <w:pPr>
        <w:jc w:val="center"/>
        <w:rPr>
          <w:rFonts w:ascii="Arial" w:hAnsi="Arial" w:cs="Arial"/>
          <w:b/>
          <w:sz w:val="52"/>
          <w:szCs w:val="52"/>
        </w:rPr>
      </w:pPr>
    </w:p>
    <w:p w:rsidR="00940A21" w:rsidRDefault="00785624" w:rsidP="00785624">
      <w:pPr>
        <w:ind w:left="-360" w:right="-244"/>
        <w:jc w:val="center"/>
        <w:rPr>
          <w:rFonts w:ascii="Arial" w:hAnsi="Arial" w:cs="Arial"/>
          <w:b/>
          <w:sz w:val="52"/>
          <w:szCs w:val="52"/>
        </w:rPr>
      </w:pPr>
      <w:r w:rsidRPr="00785624">
        <w:rPr>
          <w:rFonts w:ascii="Arial" w:hAnsi="Arial" w:cs="Arial"/>
          <w:b/>
          <w:iCs/>
          <w:sz w:val="52"/>
          <w:szCs w:val="52"/>
        </w:rPr>
        <w:t>3</w:t>
      </w:r>
      <w:r w:rsidRPr="00785624">
        <w:rPr>
          <w:rFonts w:ascii="Arial" w:hAnsi="Arial" w:cs="Arial"/>
          <w:b/>
          <w:iCs/>
          <w:sz w:val="52"/>
          <w:szCs w:val="52"/>
          <w:vertAlign w:val="superscript"/>
        </w:rPr>
        <w:t>rd</w:t>
      </w:r>
      <w:r w:rsidRPr="00785624">
        <w:rPr>
          <w:rFonts w:ascii="Arial" w:hAnsi="Arial" w:cs="Arial"/>
          <w:b/>
          <w:iCs/>
          <w:sz w:val="52"/>
          <w:szCs w:val="52"/>
        </w:rPr>
        <w:t xml:space="preserve"> Year</w:t>
      </w:r>
      <w:r w:rsidR="003A5BD4">
        <w:rPr>
          <w:rFonts w:ascii="Arial" w:hAnsi="Arial" w:cs="Arial"/>
          <w:b/>
          <w:iCs/>
          <w:sz w:val="52"/>
          <w:szCs w:val="52"/>
        </w:rPr>
        <w:t xml:space="preserve">, Second </w:t>
      </w:r>
      <w:r w:rsidR="00940A21" w:rsidRPr="00B85B1B">
        <w:rPr>
          <w:rFonts w:ascii="Arial" w:hAnsi="Arial" w:cs="Arial"/>
          <w:b/>
          <w:sz w:val="52"/>
          <w:szCs w:val="52"/>
        </w:rPr>
        <w:t>Semester</w:t>
      </w:r>
    </w:p>
    <w:p w:rsidR="0069489E" w:rsidRDefault="0069489E">
      <w:pPr>
        <w:rPr>
          <w:rFonts w:ascii="Arial" w:hAnsi="Arial" w:cs="Arial"/>
          <w:b/>
          <w:sz w:val="52"/>
          <w:szCs w:val="52"/>
        </w:rPr>
      </w:pPr>
      <w:r>
        <w:rPr>
          <w:rFonts w:ascii="Arial" w:hAnsi="Arial" w:cs="Arial"/>
          <w:b/>
          <w:sz w:val="52"/>
          <w:szCs w:val="52"/>
        </w:rPr>
        <w:br w:type="page"/>
      </w:r>
    </w:p>
    <w:p w:rsidR="0069489E" w:rsidRPr="0060393C" w:rsidRDefault="0069489E" w:rsidP="0069489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0393C">
        <w:rPr>
          <w:rFonts w:ascii="Arial" w:hAnsi="Arial" w:cs="Arial"/>
          <w:b/>
          <w:bCs/>
          <w:iCs/>
          <w:sz w:val="18"/>
          <w:szCs w:val="18"/>
        </w:rPr>
        <w:lastRenderedPageBreak/>
        <w:t>CSE 3</w:t>
      </w:r>
      <w:r>
        <w:rPr>
          <w:rFonts w:ascii="Arial" w:hAnsi="Arial" w:cs="Arial"/>
          <w:b/>
          <w:bCs/>
          <w:iCs/>
          <w:sz w:val="18"/>
          <w:szCs w:val="18"/>
        </w:rPr>
        <w:t>2</w:t>
      </w:r>
      <w:r w:rsidRPr="0060393C">
        <w:rPr>
          <w:rFonts w:ascii="Arial" w:hAnsi="Arial" w:cs="Arial"/>
          <w:b/>
          <w:bCs/>
          <w:iCs/>
          <w:sz w:val="18"/>
          <w:szCs w:val="18"/>
        </w:rPr>
        <w:t>11: Project Planning &amp; Management</w:t>
      </w:r>
    </w:p>
    <w:p w:rsidR="0069489E" w:rsidRPr="0060393C" w:rsidRDefault="0069489E" w:rsidP="0069489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0393C">
        <w:rPr>
          <w:rFonts w:ascii="Arial" w:hAnsi="Arial" w:cs="Arial"/>
          <w:b/>
          <w:bCs/>
          <w:iCs/>
          <w:sz w:val="18"/>
          <w:szCs w:val="18"/>
        </w:rPr>
        <w:t xml:space="preserve">Credits: </w:t>
      </w:r>
      <w:r w:rsidRPr="0060393C">
        <w:rPr>
          <w:rFonts w:ascii="Arial" w:hAnsi="Arial" w:cs="Arial"/>
          <w:iCs/>
          <w:sz w:val="18"/>
          <w:szCs w:val="18"/>
        </w:rPr>
        <w:t xml:space="preserve">3 </w:t>
      </w:r>
      <w:r w:rsidR="00844CE6">
        <w:rPr>
          <w:rFonts w:ascii="Arial" w:hAnsi="Arial" w:cs="Arial"/>
          <w:b/>
          <w:bCs/>
          <w:iCs/>
          <w:sz w:val="18"/>
          <w:szCs w:val="18"/>
        </w:rPr>
        <w:t>Contact Hours: 42</w:t>
      </w:r>
    </w:p>
    <w:p w:rsidR="0069489E" w:rsidRPr="0060393C" w:rsidRDefault="0069489E" w:rsidP="0069489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0393C">
        <w:rPr>
          <w:rFonts w:ascii="Arial" w:hAnsi="Arial" w:cs="Arial"/>
          <w:b/>
          <w:bCs/>
          <w:iCs/>
          <w:sz w:val="18"/>
          <w:szCs w:val="18"/>
        </w:rPr>
        <w:t xml:space="preserve">Year: </w:t>
      </w:r>
      <w:r w:rsidR="00785624">
        <w:rPr>
          <w:rFonts w:ascii="Arial" w:hAnsi="Arial" w:cs="Arial"/>
          <w:iCs/>
          <w:sz w:val="18"/>
          <w:szCs w:val="18"/>
        </w:rPr>
        <w:t>3</w:t>
      </w:r>
      <w:r w:rsidR="00785624" w:rsidRPr="00785624">
        <w:rPr>
          <w:rFonts w:ascii="Arial" w:hAnsi="Arial" w:cs="Arial"/>
          <w:iCs/>
          <w:sz w:val="18"/>
          <w:szCs w:val="18"/>
          <w:vertAlign w:val="superscript"/>
        </w:rPr>
        <w:t>rd</w:t>
      </w:r>
      <w:r w:rsidR="00785624">
        <w:rPr>
          <w:rFonts w:ascii="Arial" w:hAnsi="Arial" w:cs="Arial"/>
          <w:iCs/>
          <w:sz w:val="18"/>
          <w:szCs w:val="18"/>
        </w:rPr>
        <w:t xml:space="preserve"> Year</w:t>
      </w:r>
      <w:r w:rsidR="003A5BD4">
        <w:rPr>
          <w:rFonts w:ascii="Arial" w:hAnsi="Arial" w:cs="Arial"/>
          <w:iCs/>
          <w:sz w:val="18"/>
          <w:szCs w:val="18"/>
        </w:rPr>
        <w:t xml:space="preserve">, Second </w:t>
      </w:r>
      <w:r w:rsidRPr="0060393C">
        <w:rPr>
          <w:rFonts w:ascii="Arial" w:hAnsi="Arial" w:cs="Arial"/>
          <w:b/>
          <w:bCs/>
          <w:iCs/>
          <w:sz w:val="18"/>
          <w:szCs w:val="18"/>
        </w:rPr>
        <w:t>Semester</w:t>
      </w:r>
    </w:p>
    <w:p w:rsidR="0069489E" w:rsidRPr="0060393C" w:rsidRDefault="0069489E" w:rsidP="0069489E">
      <w:pP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69489E" w:rsidRPr="0060393C" w:rsidTr="00852CE1">
        <w:trPr>
          <w:jc w:val="center"/>
        </w:trPr>
        <w:tc>
          <w:tcPr>
            <w:tcW w:w="1439" w:type="dxa"/>
          </w:tcPr>
          <w:p w:rsidR="0069489E" w:rsidRPr="0060393C" w:rsidRDefault="0069489E" w:rsidP="00852CE1">
            <w:pPr>
              <w:rPr>
                <w:rFonts w:ascii="Arial" w:hAnsi="Arial" w:cs="Arial"/>
                <w:b/>
                <w:bCs/>
                <w:sz w:val="18"/>
                <w:szCs w:val="18"/>
              </w:rPr>
            </w:pPr>
            <w:r w:rsidRPr="0060393C">
              <w:rPr>
                <w:rFonts w:ascii="Arial" w:hAnsi="Arial" w:cs="Arial"/>
                <w:b/>
                <w:sz w:val="18"/>
                <w:szCs w:val="18"/>
              </w:rPr>
              <w:t>Prerequisite:</w:t>
            </w:r>
          </w:p>
        </w:tc>
        <w:tc>
          <w:tcPr>
            <w:tcW w:w="7741" w:type="dxa"/>
          </w:tcPr>
          <w:p w:rsidR="0069489E" w:rsidRPr="0060393C" w:rsidRDefault="0069489E" w:rsidP="00852CE1">
            <w:pPr>
              <w:rPr>
                <w:rFonts w:ascii="Arial" w:hAnsi="Arial" w:cs="Arial"/>
                <w:iCs/>
                <w:sz w:val="18"/>
                <w:szCs w:val="18"/>
              </w:rPr>
            </w:pPr>
            <w:r w:rsidRPr="0060393C">
              <w:rPr>
                <w:rFonts w:ascii="Arial" w:hAnsi="Arial" w:cs="Arial"/>
                <w:iCs/>
                <w:sz w:val="18"/>
                <w:szCs w:val="18"/>
              </w:rPr>
              <w:t>None</w:t>
            </w:r>
          </w:p>
        </w:tc>
      </w:tr>
      <w:tr w:rsidR="0069489E" w:rsidRPr="0060393C" w:rsidTr="00852CE1">
        <w:trPr>
          <w:jc w:val="center"/>
        </w:trPr>
        <w:tc>
          <w:tcPr>
            <w:tcW w:w="1439" w:type="dxa"/>
          </w:tcPr>
          <w:p w:rsidR="0069489E" w:rsidRPr="0060393C" w:rsidRDefault="0069489E" w:rsidP="00852CE1">
            <w:pPr>
              <w:rPr>
                <w:rFonts w:ascii="Arial" w:hAnsi="Arial" w:cs="Arial"/>
                <w:b/>
                <w:sz w:val="18"/>
                <w:szCs w:val="18"/>
              </w:rPr>
            </w:pPr>
            <w:r w:rsidRPr="0060393C">
              <w:rPr>
                <w:rFonts w:ascii="Arial" w:hAnsi="Arial" w:cs="Arial"/>
                <w:b/>
                <w:sz w:val="18"/>
                <w:szCs w:val="18"/>
              </w:rPr>
              <w:t>Course Type</w:t>
            </w:r>
          </w:p>
        </w:tc>
        <w:tc>
          <w:tcPr>
            <w:tcW w:w="7741" w:type="dxa"/>
          </w:tcPr>
          <w:p w:rsidR="0069489E" w:rsidRPr="0060393C" w:rsidRDefault="009F4EBA" w:rsidP="00852CE1">
            <w:pPr>
              <w:rPr>
                <w:rFonts w:ascii="Arial" w:hAnsi="Arial" w:cs="Arial"/>
                <w:iCs/>
                <w:sz w:val="18"/>
                <w:szCs w:val="18"/>
              </w:rPr>
            </w:pPr>
            <w:sdt>
              <w:sdtPr>
                <w:rPr>
                  <w:rFonts w:ascii="Arial" w:hAnsi="Arial" w:cs="Arial"/>
                  <w:iCs/>
                  <w:sz w:val="18"/>
                  <w:szCs w:val="18"/>
                </w:rPr>
                <w:id w:val="417218426"/>
              </w:sdtPr>
              <w:sdtEndPr/>
              <w:sdtContent>
                <w:r w:rsidR="0069489E" w:rsidRPr="0060393C">
                  <w:rPr>
                    <w:rFonts w:ascii="MS Gothic" w:eastAsia="MS Gothic" w:hAnsi="MS Gothic" w:cs="MS Gothic" w:hint="eastAsia"/>
                    <w:iCs/>
                    <w:sz w:val="18"/>
                    <w:szCs w:val="18"/>
                  </w:rPr>
                  <w:t>☒</w:t>
                </w:r>
              </w:sdtContent>
            </w:sdt>
            <w:r w:rsidR="0069489E" w:rsidRPr="0060393C">
              <w:rPr>
                <w:rFonts w:ascii="Arial" w:hAnsi="Arial" w:cs="Arial"/>
                <w:iCs/>
                <w:sz w:val="18"/>
                <w:szCs w:val="18"/>
              </w:rPr>
              <w:t xml:space="preserve"> Theory         </w:t>
            </w:r>
            <w:sdt>
              <w:sdtPr>
                <w:rPr>
                  <w:rFonts w:ascii="Arial" w:hAnsi="Arial" w:cs="Arial"/>
                  <w:iCs/>
                  <w:sz w:val="18"/>
                  <w:szCs w:val="18"/>
                </w:rPr>
                <w:id w:val="-1950460521"/>
              </w:sdtPr>
              <w:sdtEndPr/>
              <w:sdtContent>
                <w:r w:rsidR="0069489E" w:rsidRPr="0060393C">
                  <w:rPr>
                    <w:rFonts w:ascii="MS Gothic" w:eastAsia="MS Gothic" w:hAnsi="MS Gothic" w:cs="MS Gothic" w:hint="eastAsia"/>
                    <w:iCs/>
                    <w:sz w:val="18"/>
                    <w:szCs w:val="18"/>
                  </w:rPr>
                  <w:t>☐</w:t>
                </w:r>
              </w:sdtContent>
            </w:sdt>
            <w:r w:rsidR="0069489E" w:rsidRPr="0060393C">
              <w:rPr>
                <w:rFonts w:ascii="Arial" w:hAnsi="Arial" w:cs="Arial"/>
                <w:iCs/>
                <w:sz w:val="18"/>
                <w:szCs w:val="18"/>
              </w:rPr>
              <w:t xml:space="preserve">  Laboratory work         </w:t>
            </w:r>
            <w:sdt>
              <w:sdtPr>
                <w:rPr>
                  <w:rFonts w:ascii="Arial" w:hAnsi="Arial" w:cs="Arial"/>
                  <w:iCs/>
                  <w:sz w:val="18"/>
                  <w:szCs w:val="18"/>
                </w:rPr>
                <w:id w:val="-393429416"/>
              </w:sdtPr>
              <w:sdtEndPr/>
              <w:sdtContent>
                <w:r w:rsidR="0069489E" w:rsidRPr="0060393C">
                  <w:rPr>
                    <w:rFonts w:ascii="MS Gothic" w:eastAsia="MS Gothic" w:hAnsi="MS Gothic" w:cs="MS Gothic" w:hint="eastAsia"/>
                    <w:iCs/>
                    <w:sz w:val="18"/>
                    <w:szCs w:val="18"/>
                  </w:rPr>
                  <w:t>☐</w:t>
                </w:r>
              </w:sdtContent>
            </w:sdt>
            <w:r w:rsidR="0069489E" w:rsidRPr="0060393C">
              <w:rPr>
                <w:rFonts w:ascii="Arial" w:hAnsi="Arial" w:cs="Arial"/>
                <w:iCs/>
                <w:sz w:val="18"/>
                <w:szCs w:val="18"/>
              </w:rPr>
              <w:t xml:space="preserve">  Project work      </w:t>
            </w:r>
            <w:sdt>
              <w:sdtPr>
                <w:rPr>
                  <w:rFonts w:ascii="Arial" w:hAnsi="Arial" w:cs="Arial"/>
                  <w:iCs/>
                  <w:sz w:val="18"/>
                  <w:szCs w:val="18"/>
                </w:rPr>
                <w:id w:val="-1710642980"/>
              </w:sdtPr>
              <w:sdtEndPr/>
              <w:sdtContent>
                <w:r w:rsidR="0069489E" w:rsidRPr="0060393C">
                  <w:rPr>
                    <w:rFonts w:ascii="MS Gothic" w:eastAsia="MS Gothic" w:hAnsi="MS Gothic" w:cs="MS Gothic" w:hint="eastAsia"/>
                    <w:iCs/>
                    <w:sz w:val="18"/>
                    <w:szCs w:val="18"/>
                  </w:rPr>
                  <w:t>☐</w:t>
                </w:r>
              </w:sdtContent>
            </w:sdt>
            <w:r w:rsidR="0069489E" w:rsidRPr="0060393C">
              <w:rPr>
                <w:rFonts w:ascii="Arial" w:hAnsi="Arial" w:cs="Arial"/>
                <w:iCs/>
                <w:sz w:val="18"/>
                <w:szCs w:val="18"/>
              </w:rPr>
              <w:t xml:space="preserve">  Viva Voce      </w:t>
            </w:r>
          </w:p>
        </w:tc>
      </w:tr>
      <w:tr w:rsidR="0069489E" w:rsidRPr="0060393C" w:rsidTr="00852CE1">
        <w:trPr>
          <w:trHeight w:val="238"/>
          <w:jc w:val="center"/>
        </w:trPr>
        <w:tc>
          <w:tcPr>
            <w:tcW w:w="1439" w:type="dxa"/>
          </w:tcPr>
          <w:p w:rsidR="0069489E" w:rsidRPr="0060393C" w:rsidRDefault="0069489E" w:rsidP="00852CE1">
            <w:pPr>
              <w:tabs>
                <w:tab w:val="right" w:pos="1223"/>
              </w:tabs>
              <w:ind w:hanging="2160"/>
              <w:rPr>
                <w:rFonts w:ascii="Arial" w:hAnsi="Arial" w:cs="Arial"/>
                <w:b/>
                <w:bCs/>
                <w:sz w:val="18"/>
                <w:szCs w:val="18"/>
              </w:rPr>
            </w:pPr>
            <w:r w:rsidRPr="0060393C">
              <w:rPr>
                <w:rFonts w:ascii="Arial" w:hAnsi="Arial" w:cs="Arial"/>
                <w:b/>
                <w:bCs/>
                <w:sz w:val="18"/>
                <w:szCs w:val="18"/>
              </w:rPr>
              <w:t>MotivationMotivation</w:t>
            </w:r>
            <w:r w:rsidRPr="0060393C">
              <w:rPr>
                <w:rFonts w:ascii="Arial" w:hAnsi="Arial" w:cs="Arial"/>
                <w:b/>
                <w:bCs/>
                <w:sz w:val="18"/>
                <w:szCs w:val="18"/>
              </w:rPr>
              <w:tab/>
              <w:t>Motivation</w:t>
            </w:r>
          </w:p>
        </w:tc>
        <w:tc>
          <w:tcPr>
            <w:tcW w:w="7741" w:type="dxa"/>
          </w:tcPr>
          <w:p w:rsidR="0069489E" w:rsidRPr="0060393C" w:rsidRDefault="0069489E" w:rsidP="00852CE1">
            <w:pPr>
              <w:rPr>
                <w:rFonts w:ascii="Arial" w:hAnsi="Arial" w:cs="Arial"/>
                <w:iCs/>
                <w:sz w:val="18"/>
                <w:szCs w:val="18"/>
              </w:rPr>
            </w:pPr>
            <w:r w:rsidRPr="0060393C">
              <w:rPr>
                <w:rFonts w:ascii="Arial" w:hAnsi="Arial" w:cs="Arial"/>
                <w:iCs/>
                <w:sz w:val="18"/>
                <w:szCs w:val="18"/>
              </w:rPr>
              <w:t>To study how organizations, use computer systems and design solutions to help them operate more efficiently and effectively.</w:t>
            </w:r>
          </w:p>
        </w:tc>
      </w:tr>
      <w:tr w:rsidR="0069489E" w:rsidRPr="0060393C" w:rsidTr="00852CE1">
        <w:trPr>
          <w:trHeight w:val="238"/>
          <w:jc w:val="center"/>
        </w:trPr>
        <w:tc>
          <w:tcPr>
            <w:tcW w:w="9180" w:type="dxa"/>
            <w:gridSpan w:val="2"/>
          </w:tcPr>
          <w:p w:rsidR="0069489E" w:rsidRPr="0060393C" w:rsidRDefault="0069489E" w:rsidP="00852CE1">
            <w:pPr>
              <w:rPr>
                <w:rFonts w:ascii="Arial" w:hAnsi="Arial" w:cs="Arial"/>
                <w:b/>
                <w:bCs/>
                <w:sz w:val="18"/>
                <w:szCs w:val="18"/>
              </w:rPr>
            </w:pPr>
            <w:r w:rsidRPr="0060393C">
              <w:rPr>
                <w:rFonts w:ascii="Arial" w:hAnsi="Arial" w:cs="Arial"/>
                <w:b/>
                <w:bCs/>
                <w:sz w:val="18"/>
                <w:szCs w:val="18"/>
              </w:rPr>
              <w:t>Course Objective:</w:t>
            </w: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This course is designed to prepare IT project managers, novice or experienced, with project management skills needed to better manage IT projects. The students who take this course will be able to improve their management skills and abilities to define the project scope, create a workable project plan, and manage within the budget and schedule.</w:t>
            </w:r>
          </w:p>
        </w:tc>
      </w:tr>
    </w:tbl>
    <w:p w:rsidR="0069489E" w:rsidRPr="0060393C" w:rsidRDefault="0069489E" w:rsidP="0069489E">
      <w:pPr>
        <w:rPr>
          <w:rFonts w:ascii="Arial" w:hAnsi="Arial" w:cs="Arial"/>
          <w:sz w:val="18"/>
          <w:szCs w:val="18"/>
        </w:rPr>
      </w:pPr>
    </w:p>
    <w:p w:rsidR="0069489E" w:rsidRPr="0060393C" w:rsidRDefault="0069489E" w:rsidP="0069489E">
      <w:pPr>
        <w:autoSpaceDE w:val="0"/>
        <w:autoSpaceDN w:val="0"/>
        <w:adjustRightInd w:val="0"/>
        <w:ind w:firstLine="720"/>
        <w:rPr>
          <w:rFonts w:ascii="Arial" w:hAnsi="Arial" w:cs="Arial"/>
          <w:b/>
          <w:color w:val="000000" w:themeColor="text1"/>
          <w:sz w:val="18"/>
          <w:szCs w:val="18"/>
        </w:rPr>
      </w:pPr>
      <w:r w:rsidRPr="0060393C">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2009"/>
        <w:gridCol w:w="1051"/>
        <w:gridCol w:w="1747"/>
        <w:gridCol w:w="1612"/>
      </w:tblGrid>
      <w:tr w:rsidR="0069489E" w:rsidRPr="0060393C" w:rsidTr="00852CE1">
        <w:trPr>
          <w:trHeight w:val="877"/>
          <w:jc w:val="center"/>
        </w:trPr>
        <w:tc>
          <w:tcPr>
            <w:tcW w:w="646" w:type="dxa"/>
            <w:vAlign w:val="center"/>
          </w:tcPr>
          <w:p w:rsidR="0069489E" w:rsidRPr="0060393C" w:rsidRDefault="0069489E" w:rsidP="00852CE1">
            <w:pPr>
              <w:rPr>
                <w:rFonts w:ascii="Arial" w:hAnsi="Arial" w:cs="Arial"/>
                <w:color w:val="000000" w:themeColor="text1"/>
                <w:sz w:val="18"/>
                <w:szCs w:val="18"/>
              </w:rPr>
            </w:pPr>
            <w:r w:rsidRPr="0060393C">
              <w:rPr>
                <w:rFonts w:ascii="Arial" w:hAnsi="Arial" w:cs="Arial"/>
                <w:color w:val="000000" w:themeColor="text1"/>
                <w:sz w:val="18"/>
                <w:szCs w:val="18"/>
              </w:rPr>
              <w:t>CO No.</w:t>
            </w:r>
          </w:p>
        </w:tc>
        <w:tc>
          <w:tcPr>
            <w:tcW w:w="2110"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CO Statement</w:t>
            </w:r>
          </w:p>
        </w:tc>
        <w:tc>
          <w:tcPr>
            <w:tcW w:w="2009"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Corresponding PO</w:t>
            </w:r>
          </w:p>
        </w:tc>
        <w:tc>
          <w:tcPr>
            <w:tcW w:w="1051"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Domain / level of learning taxonomy</w:t>
            </w:r>
          </w:p>
        </w:tc>
        <w:tc>
          <w:tcPr>
            <w:tcW w:w="1747"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Delivery methods and activities</w:t>
            </w:r>
          </w:p>
        </w:tc>
        <w:tc>
          <w:tcPr>
            <w:tcW w:w="1612"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Assessment tools</w:t>
            </w:r>
          </w:p>
        </w:tc>
      </w:tr>
      <w:tr w:rsidR="0069489E" w:rsidRPr="0060393C" w:rsidTr="00852CE1">
        <w:trPr>
          <w:trHeight w:val="1646"/>
          <w:jc w:val="center"/>
        </w:trPr>
        <w:tc>
          <w:tcPr>
            <w:tcW w:w="646" w:type="dxa"/>
            <w:vAlign w:val="center"/>
          </w:tcPr>
          <w:p w:rsidR="0069489E" w:rsidRPr="0060393C" w:rsidRDefault="0069489E" w:rsidP="00852CE1">
            <w:pPr>
              <w:rPr>
                <w:rFonts w:ascii="Arial" w:hAnsi="Arial" w:cs="Arial"/>
                <w:color w:val="000000" w:themeColor="text1"/>
                <w:sz w:val="18"/>
                <w:szCs w:val="18"/>
              </w:rPr>
            </w:pPr>
            <w:r w:rsidRPr="0060393C">
              <w:rPr>
                <w:rFonts w:ascii="Arial" w:hAnsi="Arial" w:cs="Arial"/>
                <w:color w:val="000000" w:themeColor="text1"/>
                <w:sz w:val="18"/>
                <w:szCs w:val="18"/>
              </w:rPr>
              <w:t>CO1</w:t>
            </w:r>
          </w:p>
        </w:tc>
        <w:tc>
          <w:tcPr>
            <w:tcW w:w="2110" w:type="dxa"/>
            <w:vAlign w:val="center"/>
          </w:tcPr>
          <w:p w:rsidR="0069489E" w:rsidRPr="0060393C" w:rsidRDefault="0069489E" w:rsidP="00852CE1">
            <w:pPr>
              <w:pStyle w:val="NormalWeb"/>
              <w:tabs>
                <w:tab w:val="decimal" w:pos="540"/>
                <w:tab w:val="right" w:pos="14601"/>
              </w:tabs>
              <w:spacing w:before="0" w:beforeAutospacing="0" w:after="0" w:afterAutospacing="0"/>
              <w:jc w:val="center"/>
              <w:rPr>
                <w:rFonts w:ascii="Arial" w:hAnsi="Arial" w:cs="Arial"/>
                <w:sz w:val="18"/>
                <w:szCs w:val="18"/>
              </w:rPr>
            </w:pPr>
            <w:r w:rsidRPr="0060393C">
              <w:rPr>
                <w:rFonts w:ascii="Arial" w:hAnsi="Arial" w:cs="Arial"/>
                <w:bCs/>
                <w:sz w:val="18"/>
                <w:szCs w:val="18"/>
              </w:rPr>
              <w:t>To</w:t>
            </w:r>
            <w:r w:rsidRPr="0060393C">
              <w:rPr>
                <w:rFonts w:ascii="Arial" w:hAnsi="Arial" w:cs="Arial"/>
                <w:b/>
                <w:sz w:val="18"/>
                <w:szCs w:val="18"/>
              </w:rPr>
              <w:t xml:space="preserve"> Develop </w:t>
            </w:r>
            <w:r w:rsidRPr="0060393C">
              <w:rPr>
                <w:rFonts w:ascii="Arial" w:hAnsi="Arial" w:cs="Arial"/>
                <w:bCs/>
                <w:sz w:val="18"/>
                <w:szCs w:val="18"/>
              </w:rPr>
              <w:t xml:space="preserve">of </w:t>
            </w:r>
            <w:r w:rsidRPr="0060393C">
              <w:rPr>
                <w:rFonts w:ascii="Arial" w:hAnsi="Arial" w:cs="Arial"/>
                <w:sz w:val="18"/>
                <w:szCs w:val="18"/>
              </w:rPr>
              <w:t>project plans</w:t>
            </w:r>
          </w:p>
          <w:p w:rsidR="0069489E" w:rsidRPr="0060393C" w:rsidRDefault="0069489E" w:rsidP="00852CE1">
            <w:pPr>
              <w:pStyle w:val="ListParagraph"/>
              <w:spacing w:after="0" w:line="240" w:lineRule="auto"/>
              <w:ind w:left="0"/>
              <w:contextualSpacing w:val="0"/>
              <w:jc w:val="center"/>
              <w:rPr>
                <w:rFonts w:ascii="Arial" w:hAnsi="Arial" w:cs="Arial"/>
                <w:color w:val="000000"/>
                <w:sz w:val="18"/>
                <w:szCs w:val="18"/>
              </w:rPr>
            </w:pPr>
          </w:p>
        </w:tc>
        <w:tc>
          <w:tcPr>
            <w:tcW w:w="2009" w:type="dxa"/>
            <w:vAlign w:val="center"/>
          </w:tcPr>
          <w:p w:rsidR="0069489E" w:rsidRPr="0060393C" w:rsidRDefault="0069489E" w:rsidP="00852CE1">
            <w:pPr>
              <w:pStyle w:val="ListParagraph"/>
              <w:ind w:left="0"/>
              <w:jc w:val="center"/>
              <w:rPr>
                <w:rFonts w:ascii="Arial" w:hAnsi="Arial" w:cs="Arial"/>
                <w:color w:val="000000"/>
                <w:sz w:val="18"/>
                <w:szCs w:val="18"/>
              </w:rPr>
            </w:pPr>
            <w:r w:rsidRPr="0060393C">
              <w:rPr>
                <w:rFonts w:ascii="Arial" w:hAnsi="Arial" w:cs="Arial"/>
                <w:b/>
                <w:bCs/>
                <w:color w:val="000000"/>
                <w:sz w:val="18"/>
                <w:szCs w:val="18"/>
              </w:rPr>
              <w:t>Design and Development of solution</w:t>
            </w:r>
            <w:r w:rsidRPr="0060393C">
              <w:rPr>
                <w:rFonts w:ascii="Arial" w:hAnsi="Arial" w:cs="Arial"/>
                <w:color w:val="000000"/>
                <w:sz w:val="18"/>
                <w:szCs w:val="18"/>
              </w:rPr>
              <w:t xml:space="preserve"> (PO3)</w:t>
            </w:r>
          </w:p>
        </w:tc>
        <w:tc>
          <w:tcPr>
            <w:tcW w:w="1051"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Cognitive domain – level 5</w:t>
            </w:r>
          </w:p>
        </w:tc>
        <w:tc>
          <w:tcPr>
            <w:tcW w:w="1747" w:type="dxa"/>
            <w:vAlign w:val="center"/>
          </w:tcPr>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2496420"/>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Lecture Note</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818339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Text Book</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6706151"/>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Audio/Video</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9075655"/>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Web Material</w:t>
            </w:r>
          </w:p>
          <w:p w:rsidR="0069489E" w:rsidRPr="0060393C"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285847566"/>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Journal paper</w:t>
            </w:r>
          </w:p>
        </w:tc>
        <w:tc>
          <w:tcPr>
            <w:tcW w:w="1612" w:type="dxa"/>
            <w:vAlign w:val="center"/>
          </w:tcPr>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8704898"/>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Class Test</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6599728"/>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Final Exam</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20052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Assignment </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4783316"/>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Participation</w:t>
            </w:r>
          </w:p>
          <w:p w:rsidR="0069489E" w:rsidRPr="0060393C"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92637628"/>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Presentation</w:t>
            </w:r>
          </w:p>
        </w:tc>
      </w:tr>
      <w:tr w:rsidR="0069489E" w:rsidRPr="0060393C" w:rsidTr="00852CE1">
        <w:trPr>
          <w:trHeight w:val="1700"/>
          <w:jc w:val="center"/>
        </w:trPr>
        <w:tc>
          <w:tcPr>
            <w:tcW w:w="646" w:type="dxa"/>
            <w:vAlign w:val="center"/>
          </w:tcPr>
          <w:p w:rsidR="0069489E" w:rsidRPr="0060393C" w:rsidRDefault="0069489E" w:rsidP="00852CE1">
            <w:pPr>
              <w:rPr>
                <w:rFonts w:ascii="Arial" w:hAnsi="Arial" w:cs="Arial"/>
                <w:color w:val="000000" w:themeColor="text1"/>
                <w:sz w:val="18"/>
                <w:szCs w:val="18"/>
              </w:rPr>
            </w:pPr>
            <w:r w:rsidRPr="0060393C">
              <w:rPr>
                <w:rFonts w:ascii="Arial" w:hAnsi="Arial" w:cs="Arial"/>
                <w:color w:val="000000" w:themeColor="text1"/>
                <w:sz w:val="18"/>
                <w:szCs w:val="18"/>
              </w:rPr>
              <w:t>CO2</w:t>
            </w:r>
          </w:p>
        </w:tc>
        <w:tc>
          <w:tcPr>
            <w:tcW w:w="2110" w:type="dxa"/>
            <w:vAlign w:val="center"/>
          </w:tcPr>
          <w:p w:rsidR="0069489E" w:rsidRPr="0060393C" w:rsidRDefault="0069489E" w:rsidP="00852CE1">
            <w:pPr>
              <w:pStyle w:val="NormalWeb"/>
              <w:tabs>
                <w:tab w:val="decimal" w:pos="540"/>
                <w:tab w:val="right" w:pos="14601"/>
              </w:tabs>
              <w:spacing w:before="0" w:beforeAutospacing="0" w:after="0" w:afterAutospacing="0"/>
              <w:jc w:val="center"/>
              <w:rPr>
                <w:rFonts w:ascii="Arial" w:hAnsi="Arial" w:cs="Arial"/>
                <w:sz w:val="18"/>
                <w:szCs w:val="18"/>
              </w:rPr>
            </w:pPr>
            <w:r w:rsidRPr="0060393C">
              <w:rPr>
                <w:rFonts w:ascii="Arial" w:hAnsi="Arial" w:cs="Arial"/>
                <w:bCs/>
                <w:sz w:val="18"/>
                <w:szCs w:val="18"/>
              </w:rPr>
              <w:t>To</w:t>
            </w:r>
            <w:r w:rsidRPr="0060393C">
              <w:rPr>
                <w:rFonts w:ascii="Arial" w:hAnsi="Arial" w:cs="Arial"/>
                <w:b/>
                <w:sz w:val="18"/>
                <w:szCs w:val="18"/>
              </w:rPr>
              <w:t xml:space="preserve"> prepare </w:t>
            </w:r>
            <w:r w:rsidRPr="0060393C">
              <w:rPr>
                <w:rFonts w:ascii="Arial" w:hAnsi="Arial" w:cs="Arial"/>
                <w:sz w:val="18"/>
                <w:szCs w:val="18"/>
              </w:rPr>
              <w:t>project estimates and project schedules</w:t>
            </w:r>
          </w:p>
          <w:p w:rsidR="0069489E" w:rsidRPr="0060393C" w:rsidRDefault="0069489E" w:rsidP="00852CE1">
            <w:pPr>
              <w:jc w:val="center"/>
              <w:rPr>
                <w:rFonts w:ascii="Arial" w:hAnsi="Arial" w:cs="Arial"/>
                <w:color w:val="000000"/>
                <w:sz w:val="18"/>
                <w:szCs w:val="18"/>
              </w:rPr>
            </w:pPr>
          </w:p>
        </w:tc>
        <w:tc>
          <w:tcPr>
            <w:tcW w:w="2009" w:type="dxa"/>
            <w:vAlign w:val="center"/>
          </w:tcPr>
          <w:p w:rsidR="0069489E" w:rsidRPr="0060393C" w:rsidRDefault="0069489E" w:rsidP="00852CE1">
            <w:pPr>
              <w:pStyle w:val="ListParagraph"/>
              <w:ind w:left="0"/>
              <w:jc w:val="center"/>
              <w:rPr>
                <w:rFonts w:ascii="Arial" w:hAnsi="Arial" w:cs="Arial"/>
                <w:color w:val="000000"/>
                <w:sz w:val="18"/>
                <w:szCs w:val="18"/>
              </w:rPr>
            </w:pPr>
            <w:r w:rsidRPr="0060393C">
              <w:rPr>
                <w:rFonts w:ascii="Arial" w:hAnsi="Arial" w:cs="Arial"/>
                <w:b/>
                <w:bCs/>
                <w:color w:val="000000"/>
                <w:sz w:val="18"/>
                <w:szCs w:val="18"/>
              </w:rPr>
              <w:t>Project management and finance</w:t>
            </w:r>
            <w:r w:rsidRPr="0060393C">
              <w:rPr>
                <w:rFonts w:ascii="Arial" w:hAnsi="Arial" w:cs="Arial"/>
                <w:color w:val="000000"/>
                <w:sz w:val="18"/>
                <w:szCs w:val="18"/>
              </w:rPr>
              <w:t>(PO11)</w:t>
            </w:r>
          </w:p>
        </w:tc>
        <w:tc>
          <w:tcPr>
            <w:tcW w:w="1051" w:type="dxa"/>
            <w:vAlign w:val="center"/>
          </w:tcPr>
          <w:p w:rsidR="0069489E" w:rsidRPr="0060393C" w:rsidRDefault="0069489E" w:rsidP="00852CE1">
            <w:pPr>
              <w:jc w:val="center"/>
              <w:rPr>
                <w:rFonts w:ascii="Arial" w:hAnsi="Arial" w:cs="Arial"/>
                <w:color w:val="000000" w:themeColor="text1"/>
                <w:sz w:val="18"/>
                <w:szCs w:val="18"/>
              </w:rPr>
            </w:pPr>
            <w:r w:rsidRPr="0060393C">
              <w:rPr>
                <w:rFonts w:ascii="Arial" w:hAnsi="Arial" w:cs="Arial"/>
                <w:color w:val="000000" w:themeColor="text1"/>
                <w:sz w:val="18"/>
                <w:szCs w:val="18"/>
              </w:rPr>
              <w:t>Cognitive domain – level 2</w:t>
            </w:r>
          </w:p>
        </w:tc>
        <w:tc>
          <w:tcPr>
            <w:tcW w:w="1747" w:type="dxa"/>
            <w:vAlign w:val="center"/>
          </w:tcPr>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1794547"/>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Lecture Note</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1197138"/>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Text Book</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9647256"/>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Audio/Video</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6189354"/>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Web Material</w:t>
            </w:r>
          </w:p>
          <w:p w:rsidR="0069489E" w:rsidRPr="0060393C"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213663091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Journal paper</w:t>
            </w:r>
          </w:p>
        </w:tc>
        <w:tc>
          <w:tcPr>
            <w:tcW w:w="1612" w:type="dxa"/>
            <w:vAlign w:val="center"/>
          </w:tcPr>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5266638"/>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Class Test</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2482243"/>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Final Exam</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6697975"/>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Assignment </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3614052"/>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Participation</w:t>
            </w:r>
          </w:p>
          <w:p w:rsidR="0069489E" w:rsidRPr="0060393C"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095476470"/>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Presentation</w:t>
            </w:r>
          </w:p>
        </w:tc>
      </w:tr>
      <w:tr w:rsidR="0069489E" w:rsidRPr="0060393C" w:rsidTr="00852CE1">
        <w:trPr>
          <w:trHeight w:val="1700"/>
          <w:jc w:val="center"/>
        </w:trPr>
        <w:tc>
          <w:tcPr>
            <w:tcW w:w="646" w:type="dxa"/>
            <w:vAlign w:val="center"/>
          </w:tcPr>
          <w:p w:rsidR="0069489E" w:rsidRPr="0060393C" w:rsidRDefault="0069489E" w:rsidP="00852CE1">
            <w:pPr>
              <w:rPr>
                <w:rFonts w:ascii="Arial" w:hAnsi="Arial" w:cs="Arial"/>
                <w:color w:val="000000" w:themeColor="text1"/>
                <w:sz w:val="18"/>
                <w:szCs w:val="18"/>
              </w:rPr>
            </w:pPr>
            <w:r w:rsidRPr="0060393C">
              <w:rPr>
                <w:rFonts w:ascii="Arial" w:hAnsi="Arial" w:cs="Arial"/>
                <w:color w:val="000000" w:themeColor="text1"/>
                <w:sz w:val="18"/>
                <w:szCs w:val="18"/>
              </w:rPr>
              <w:t>CO3</w:t>
            </w:r>
          </w:p>
        </w:tc>
        <w:tc>
          <w:tcPr>
            <w:tcW w:w="2110" w:type="dxa"/>
            <w:vAlign w:val="center"/>
          </w:tcPr>
          <w:p w:rsidR="0069489E" w:rsidRPr="0060393C" w:rsidRDefault="0069489E" w:rsidP="00852CE1">
            <w:pPr>
              <w:pStyle w:val="NormalWeb"/>
              <w:tabs>
                <w:tab w:val="decimal" w:pos="540"/>
                <w:tab w:val="right" w:pos="14601"/>
              </w:tabs>
              <w:spacing w:before="0" w:beforeAutospacing="0" w:after="0" w:afterAutospacing="0"/>
              <w:jc w:val="center"/>
              <w:rPr>
                <w:rFonts w:ascii="Arial" w:hAnsi="Arial" w:cs="Arial"/>
                <w:bCs/>
                <w:sz w:val="18"/>
                <w:szCs w:val="18"/>
              </w:rPr>
            </w:pPr>
            <w:r w:rsidRPr="0060393C">
              <w:rPr>
                <w:rFonts w:ascii="Arial" w:hAnsi="Arial" w:cs="Arial"/>
                <w:bCs/>
                <w:sz w:val="18"/>
                <w:szCs w:val="18"/>
              </w:rPr>
              <w:t xml:space="preserve">To </w:t>
            </w:r>
            <w:r w:rsidRPr="0060393C">
              <w:rPr>
                <w:rFonts w:ascii="Arial" w:hAnsi="Arial" w:cs="Arial"/>
                <w:b/>
                <w:sz w:val="18"/>
                <w:szCs w:val="18"/>
              </w:rPr>
              <w:t>develop</w:t>
            </w:r>
            <w:r w:rsidRPr="0060393C">
              <w:rPr>
                <w:rFonts w:ascii="Arial" w:hAnsi="Arial" w:cs="Arial"/>
                <w:bCs/>
                <w:sz w:val="18"/>
                <w:szCs w:val="18"/>
              </w:rPr>
              <w:t xml:space="preserve"> the habit of working in team and organization in agile and lean methods</w:t>
            </w:r>
          </w:p>
        </w:tc>
        <w:tc>
          <w:tcPr>
            <w:tcW w:w="2009" w:type="dxa"/>
            <w:vAlign w:val="center"/>
          </w:tcPr>
          <w:p w:rsidR="0069489E" w:rsidRPr="0060393C" w:rsidRDefault="0069489E" w:rsidP="00852CE1">
            <w:pPr>
              <w:jc w:val="center"/>
              <w:rPr>
                <w:rFonts w:ascii="Arial" w:hAnsi="Arial" w:cs="Arial"/>
                <w:sz w:val="18"/>
                <w:szCs w:val="18"/>
              </w:rPr>
            </w:pPr>
            <w:r w:rsidRPr="0060393C">
              <w:rPr>
                <w:rFonts w:ascii="Arial" w:eastAsiaTheme="minorHAnsi" w:hAnsi="Arial" w:cs="Arial"/>
                <w:b/>
                <w:bCs/>
                <w:color w:val="000000"/>
                <w:sz w:val="18"/>
                <w:szCs w:val="18"/>
                <w:lang w:bidi="bn-BD"/>
              </w:rPr>
              <w:t>Individual work and team work(PO9)</w:t>
            </w:r>
          </w:p>
        </w:tc>
        <w:tc>
          <w:tcPr>
            <w:tcW w:w="1051" w:type="dxa"/>
            <w:vAlign w:val="center"/>
          </w:tcPr>
          <w:p w:rsidR="0069489E" w:rsidRPr="0060393C" w:rsidRDefault="0069489E" w:rsidP="00852CE1">
            <w:pPr>
              <w:jc w:val="center"/>
              <w:rPr>
                <w:rFonts w:ascii="Arial" w:hAnsi="Arial" w:cs="Arial"/>
                <w:sz w:val="18"/>
                <w:szCs w:val="18"/>
              </w:rPr>
            </w:pPr>
            <w:r w:rsidRPr="0060393C">
              <w:rPr>
                <w:rFonts w:ascii="Arial" w:hAnsi="Arial" w:cs="Arial"/>
                <w:sz w:val="18"/>
                <w:szCs w:val="18"/>
              </w:rPr>
              <w:t>Cognitive domain – level 2</w:t>
            </w:r>
          </w:p>
        </w:tc>
        <w:tc>
          <w:tcPr>
            <w:tcW w:w="1747" w:type="dxa"/>
            <w:vAlign w:val="center"/>
          </w:tcPr>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071596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Lecture Note</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4814764"/>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Text Book</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1963651"/>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Audio/Video</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5364726"/>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Web Material</w:t>
            </w:r>
          </w:p>
          <w:p w:rsidR="0069489E" w:rsidRPr="0060393C"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24430304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Journal paper</w:t>
            </w:r>
          </w:p>
        </w:tc>
        <w:tc>
          <w:tcPr>
            <w:tcW w:w="1612" w:type="dxa"/>
            <w:vAlign w:val="center"/>
          </w:tcPr>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848510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Class Test</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0903713"/>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Final Exam</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863659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Assignment </w:t>
            </w:r>
          </w:p>
          <w:p w:rsidR="0069489E" w:rsidRPr="0060393C"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564180"/>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Participation</w:t>
            </w:r>
          </w:p>
          <w:p w:rsidR="0069489E" w:rsidRPr="0060393C" w:rsidRDefault="009F4EBA" w:rsidP="00852CE1">
            <w:pPr>
              <w:rPr>
                <w:rFonts w:ascii="Arial" w:hAnsi="Arial" w:cs="Arial"/>
                <w:color w:val="000000" w:themeColor="text1"/>
                <w:sz w:val="18"/>
                <w:szCs w:val="18"/>
              </w:rPr>
            </w:pPr>
            <w:sdt>
              <w:sdtPr>
                <w:rPr>
                  <w:rFonts w:ascii="Arial" w:hAnsi="Arial" w:cs="Arial"/>
                  <w:color w:val="000000" w:themeColor="text1"/>
                  <w:sz w:val="18"/>
                  <w:szCs w:val="18"/>
                </w:rPr>
                <w:id w:val="-1490786629"/>
              </w:sdtPr>
              <w:sdtEndPr/>
              <w:sdtContent>
                <w:r w:rsidR="0069489E" w:rsidRPr="0060393C">
                  <w:rPr>
                    <w:rFonts w:ascii="MS Gothic" w:eastAsia="MS Gothic" w:hAnsi="MS Gothic" w:cs="MS Gothic" w:hint="eastAsia"/>
                    <w:color w:val="000000" w:themeColor="text1"/>
                    <w:sz w:val="18"/>
                    <w:szCs w:val="18"/>
                  </w:rPr>
                  <w:t>☒</w:t>
                </w:r>
              </w:sdtContent>
            </w:sdt>
            <w:r w:rsidR="0069489E" w:rsidRPr="0060393C">
              <w:rPr>
                <w:rFonts w:ascii="Arial" w:hAnsi="Arial" w:cs="Arial"/>
                <w:color w:val="000000" w:themeColor="text1"/>
                <w:sz w:val="18"/>
                <w:szCs w:val="18"/>
              </w:rPr>
              <w:t xml:space="preserve">  Presentation</w:t>
            </w:r>
          </w:p>
        </w:tc>
      </w:tr>
    </w:tbl>
    <w:p w:rsidR="0069489E" w:rsidRPr="0060393C" w:rsidRDefault="0069489E" w:rsidP="0069489E">
      <w:pPr>
        <w:autoSpaceDE w:val="0"/>
        <w:autoSpaceDN w:val="0"/>
        <w:adjustRightInd w:val="0"/>
        <w:rPr>
          <w:rFonts w:ascii="Arial" w:hAnsi="Arial" w:cs="Arial"/>
          <w:b/>
          <w:color w:val="000000" w:themeColor="text1"/>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9489E" w:rsidRPr="0060393C" w:rsidTr="00852CE1">
        <w:trPr>
          <w:jc w:val="center"/>
        </w:trPr>
        <w:tc>
          <w:tcPr>
            <w:tcW w:w="9214" w:type="dxa"/>
          </w:tcPr>
          <w:p w:rsidR="0069489E" w:rsidRPr="0060393C" w:rsidRDefault="0069489E" w:rsidP="00852CE1">
            <w:pPr>
              <w:rPr>
                <w:rFonts w:ascii="Arial" w:hAnsi="Arial" w:cs="Arial"/>
                <w:b/>
                <w:color w:val="000000" w:themeColor="text1"/>
                <w:sz w:val="18"/>
                <w:szCs w:val="18"/>
              </w:rPr>
            </w:pPr>
            <w:r w:rsidRPr="0060393C">
              <w:rPr>
                <w:rFonts w:ascii="Arial" w:hAnsi="Arial" w:cs="Arial"/>
                <w:b/>
                <w:color w:val="000000" w:themeColor="text1"/>
                <w:sz w:val="18"/>
                <w:szCs w:val="18"/>
              </w:rPr>
              <w:t>Assessment and Marks Distribution:</w:t>
            </w:r>
          </w:p>
          <w:p w:rsidR="0069489E" w:rsidRPr="0060393C" w:rsidRDefault="0069489E" w:rsidP="00852CE1">
            <w:pPr>
              <w:rPr>
                <w:rFonts w:ascii="Arial" w:hAnsi="Arial" w:cs="Arial"/>
                <w:bCs/>
                <w:color w:val="000000" w:themeColor="text1"/>
                <w:sz w:val="18"/>
                <w:szCs w:val="18"/>
              </w:rPr>
            </w:pPr>
            <w:r w:rsidRPr="0060393C">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69489E" w:rsidRPr="0060393C" w:rsidRDefault="0069489E" w:rsidP="00852CE1">
            <w:pPr>
              <w:rPr>
                <w:rFonts w:ascii="Arial" w:hAnsi="Arial" w:cs="Arial"/>
                <w:bCs/>
                <w:color w:val="000000" w:themeColor="text1"/>
                <w:sz w:val="18"/>
                <w:szCs w:val="18"/>
              </w:rPr>
            </w:pPr>
            <w:r w:rsidRPr="0060393C">
              <w:rPr>
                <w:rFonts w:ascii="Arial" w:hAnsi="Arial" w:cs="Arial"/>
                <w:bCs/>
                <w:color w:val="000000" w:themeColor="text1"/>
                <w:sz w:val="18"/>
                <w:szCs w:val="18"/>
              </w:rPr>
              <w:tab/>
              <w:t>Class tests + Assignments due in different times of the semester (20%)</w:t>
            </w:r>
          </w:p>
          <w:p w:rsidR="0069489E" w:rsidRPr="0060393C" w:rsidRDefault="0069489E" w:rsidP="00852CE1">
            <w:pPr>
              <w:rPr>
                <w:rFonts w:ascii="Arial" w:hAnsi="Arial" w:cs="Arial"/>
                <w:bCs/>
                <w:color w:val="000000" w:themeColor="text1"/>
                <w:sz w:val="18"/>
                <w:szCs w:val="18"/>
              </w:rPr>
            </w:pPr>
            <w:r w:rsidRPr="0060393C">
              <w:rPr>
                <w:rFonts w:ascii="Arial" w:hAnsi="Arial" w:cs="Arial"/>
                <w:bCs/>
                <w:color w:val="000000" w:themeColor="text1"/>
                <w:sz w:val="18"/>
                <w:szCs w:val="18"/>
              </w:rPr>
              <w:tab/>
              <w:t xml:space="preserve">A comprehensive final exam (70%), Total Time: 3 hours. </w:t>
            </w:r>
          </w:p>
          <w:p w:rsidR="0069489E" w:rsidRPr="0060393C" w:rsidRDefault="0069489E" w:rsidP="00852CE1">
            <w:pPr>
              <w:rPr>
                <w:rFonts w:ascii="Arial" w:hAnsi="Arial" w:cs="Arial"/>
                <w:bCs/>
                <w:color w:val="000000" w:themeColor="text1"/>
                <w:sz w:val="18"/>
                <w:szCs w:val="18"/>
              </w:rPr>
            </w:pPr>
            <w:r w:rsidRPr="0060393C">
              <w:rPr>
                <w:rFonts w:ascii="Arial" w:hAnsi="Arial" w:cs="Arial"/>
                <w:bCs/>
                <w:color w:val="000000" w:themeColor="text1"/>
                <w:sz w:val="18"/>
                <w:szCs w:val="18"/>
              </w:rPr>
              <w:tab/>
              <w:t>A class participation mark (10%).</w:t>
            </w:r>
          </w:p>
          <w:p w:rsidR="0069489E" w:rsidRPr="0060393C" w:rsidRDefault="0069489E" w:rsidP="00852CE1">
            <w:pPr>
              <w:rPr>
                <w:rFonts w:ascii="Arial" w:hAnsi="Arial" w:cs="Arial"/>
                <w:b/>
                <w:color w:val="000000" w:themeColor="text1"/>
                <w:sz w:val="18"/>
                <w:szCs w:val="18"/>
              </w:rPr>
            </w:pPr>
          </w:p>
        </w:tc>
      </w:tr>
      <w:tr w:rsidR="0069489E" w:rsidRPr="0060393C" w:rsidTr="00852CE1">
        <w:trPr>
          <w:jc w:val="center"/>
        </w:trPr>
        <w:tc>
          <w:tcPr>
            <w:tcW w:w="9214" w:type="dxa"/>
          </w:tcPr>
          <w:p w:rsidR="0069489E" w:rsidRPr="0060393C" w:rsidRDefault="0069489E" w:rsidP="00852CE1">
            <w:pPr>
              <w:jc w:val="both"/>
              <w:rPr>
                <w:rFonts w:ascii="Arial" w:hAnsi="Arial" w:cs="Arial"/>
                <w:b/>
                <w:bCs/>
                <w:iCs/>
                <w:sz w:val="18"/>
                <w:szCs w:val="18"/>
              </w:rPr>
            </w:pPr>
            <w:r w:rsidRPr="0060393C">
              <w:rPr>
                <w:rFonts w:ascii="Arial" w:hAnsi="Arial" w:cs="Arial"/>
                <w:b/>
                <w:bCs/>
                <w:iCs/>
                <w:sz w:val="18"/>
                <w:szCs w:val="18"/>
              </w:rPr>
              <w:t>Course Contents:</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 xml:space="preserve">Project Management: Role of project managers identifying the range of matters that are their concern and the qualities they need to display, the central role of quality management in project planning and control. </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 xml:space="preserve">Project Life-Cycle:  Identify the start and end of a project, Identify those processes, mainly concerned with project justification and initiation that have to take place before the execution of a project can start, Describe the typical steps in the conventional project and system life cycles, </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 xml:space="preserve">Estimation: Estimation methodology, formal models for size Estimation, translating size Estimate into effort Estimate, Translating effort Estimates into schedule Estimate, common challenges during Estimation. </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 xml:space="preserve">Risk Management: Risk management cycle, Risk identification: common tools and techniques, Risk Quantifications, Risk Monitoring, Risk Mitigation, Risks and Mitigation in the context of global project teams, Metrics in risk management. </w:t>
            </w: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lastRenderedPageBreak/>
              <w:t>Agile Software Development: Cost of Change in the context of software development. Intro to Software Development Models, Importance of Agile. Agile Manifesto: Principles, Benefits and Challenges of Agile, Agile: When to Use and When NOT to! Applying an Agile Mindset to a Project, Agile Frameworks, Agile Values and Principles, Continuous Integration, Testing Strategy, High Level Scrum Process,</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 xml:space="preserve">Scrum: Sprint Planning, Sprint Tracking, Sprint Execution and Daily Standups, Sprint Review, Sprint Retrospective. </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XP: XP Values and Principles, XP Practices, XP Process Model, Test First Development, Refactoring, Pair Programming, Scrum vs XP</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Lean: Lean for software development, Amplify Learning / Create Knowledge, Defer Commitments, Build Quality In, Deliver Fast, Optimize the whole, Five Principles of Lean Manufacturing, Video: Lean vs. Agile, Eliminate Waste, Lean Principle: Respect People</w:t>
            </w:r>
          </w:p>
          <w:p w:rsidR="0069489E" w:rsidRPr="0060393C" w:rsidRDefault="0069489E" w:rsidP="00852CE1">
            <w:pPr>
              <w:jc w:val="both"/>
              <w:rPr>
                <w:rFonts w:ascii="Arial" w:hAnsi="Arial" w:cs="Arial"/>
                <w:iCs/>
                <w:sz w:val="18"/>
                <w:szCs w:val="18"/>
              </w:rPr>
            </w:pPr>
          </w:p>
          <w:p w:rsidR="0069489E" w:rsidRPr="0060393C" w:rsidRDefault="0069489E" w:rsidP="00852CE1">
            <w:pPr>
              <w:jc w:val="both"/>
              <w:rPr>
                <w:rFonts w:ascii="Arial" w:hAnsi="Arial" w:cs="Arial"/>
                <w:iCs/>
                <w:sz w:val="18"/>
                <w:szCs w:val="18"/>
              </w:rPr>
            </w:pPr>
            <w:r w:rsidRPr="0060393C">
              <w:rPr>
                <w:rFonts w:ascii="Arial" w:hAnsi="Arial" w:cs="Arial"/>
                <w:iCs/>
                <w:sz w:val="18"/>
                <w:szCs w:val="18"/>
              </w:rPr>
              <w:t xml:space="preserve">Kanban: Kanban for Software Development, Value Stream Mapping, Lean Metrics: Tracking Flow Based Methods like Kanban, Intro to Kaizen with Examples, The 5 Whys  </w:t>
            </w:r>
          </w:p>
        </w:tc>
      </w:tr>
    </w:tbl>
    <w:p w:rsidR="0069489E" w:rsidRPr="0060393C" w:rsidRDefault="0069489E" w:rsidP="0069489E">
      <w:pPr>
        <w:rPr>
          <w:rFonts w:ascii="Arial" w:hAnsi="Arial" w:cs="Arial"/>
          <w:b/>
          <w:color w:val="FF0000"/>
          <w:sz w:val="18"/>
          <w:szCs w:val="18"/>
        </w:rPr>
      </w:pPr>
    </w:p>
    <w:p w:rsidR="0069489E" w:rsidRPr="0060393C" w:rsidRDefault="0069489E" w:rsidP="0069489E">
      <w:pPr>
        <w:rPr>
          <w:rFonts w:ascii="Arial" w:hAnsi="Arial" w:cs="Arial"/>
          <w:b/>
          <w:spacing w:val="-3"/>
          <w:sz w:val="18"/>
          <w:szCs w:val="18"/>
        </w:rPr>
      </w:pPr>
      <w:r w:rsidRPr="0060393C">
        <w:rPr>
          <w:rFonts w:ascii="Arial" w:hAnsi="Arial" w:cs="Arial"/>
          <w:b/>
          <w:spacing w:val="-3"/>
          <w:sz w:val="18"/>
          <w:szCs w:val="18"/>
        </w:rPr>
        <w:t>Text Book:</w:t>
      </w:r>
    </w:p>
    <w:tbl>
      <w:tblPr>
        <w:tblW w:w="4934" w:type="pct"/>
        <w:jc w:val="center"/>
        <w:tblLook w:val="0000" w:firstRow="0" w:lastRow="0" w:firstColumn="0" w:lastColumn="0" w:noHBand="0" w:noVBand="0"/>
      </w:tblPr>
      <w:tblGrid>
        <w:gridCol w:w="416"/>
        <w:gridCol w:w="2446"/>
        <w:gridCol w:w="264"/>
        <w:gridCol w:w="5994"/>
      </w:tblGrid>
      <w:tr w:rsidR="0069489E" w:rsidRPr="0060393C" w:rsidTr="00852CE1">
        <w:trPr>
          <w:jc w:val="center"/>
        </w:trPr>
        <w:tc>
          <w:tcPr>
            <w:tcW w:w="228"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1.</w:t>
            </w:r>
          </w:p>
        </w:tc>
        <w:tc>
          <w:tcPr>
            <w:tcW w:w="1341" w:type="pct"/>
          </w:tcPr>
          <w:p w:rsidR="0069489E" w:rsidRPr="0060393C" w:rsidRDefault="0069489E" w:rsidP="00852CE1">
            <w:pPr>
              <w:suppressAutoHyphens/>
              <w:rPr>
                <w:rFonts w:ascii="Arial" w:hAnsi="Arial" w:cs="Arial"/>
                <w:spacing w:val="-3"/>
                <w:sz w:val="18"/>
                <w:szCs w:val="18"/>
              </w:rPr>
            </w:pPr>
            <w:r w:rsidRPr="0060393C">
              <w:rPr>
                <w:rFonts w:ascii="Arial" w:hAnsi="Arial" w:cs="Arial"/>
                <w:sz w:val="18"/>
                <w:szCs w:val="18"/>
              </w:rPr>
              <w:t>Ramesh Gopalaswamy</w:t>
            </w:r>
          </w:p>
        </w:tc>
        <w:tc>
          <w:tcPr>
            <w:tcW w:w="145"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w:t>
            </w:r>
          </w:p>
        </w:tc>
        <w:tc>
          <w:tcPr>
            <w:tcW w:w="3286" w:type="pct"/>
          </w:tcPr>
          <w:p w:rsidR="0069489E" w:rsidRPr="0060393C" w:rsidRDefault="0069489E" w:rsidP="00852CE1">
            <w:pPr>
              <w:suppressAutoHyphens/>
              <w:rPr>
                <w:rFonts w:ascii="Arial" w:hAnsi="Arial" w:cs="Arial"/>
                <w:spacing w:val="-3"/>
                <w:sz w:val="18"/>
                <w:szCs w:val="18"/>
              </w:rPr>
            </w:pPr>
            <w:r w:rsidRPr="0060393C">
              <w:rPr>
                <w:rFonts w:ascii="Arial" w:hAnsi="Arial" w:cs="Arial"/>
                <w:b/>
                <w:bCs/>
                <w:sz w:val="18"/>
                <w:szCs w:val="18"/>
              </w:rPr>
              <w:t>Managing Global Projects</w:t>
            </w:r>
            <w:r w:rsidRPr="0060393C">
              <w:rPr>
                <w:rFonts w:ascii="Arial" w:hAnsi="Arial" w:cs="Arial"/>
                <w:sz w:val="18"/>
                <w:szCs w:val="18"/>
              </w:rPr>
              <w:t xml:space="preserve">, </w:t>
            </w:r>
            <w:r w:rsidRPr="0060393C">
              <w:rPr>
                <w:rFonts w:ascii="Arial" w:hAnsi="Arial" w:cs="Arial"/>
                <w:i/>
                <w:iCs/>
                <w:sz w:val="18"/>
                <w:szCs w:val="18"/>
              </w:rPr>
              <w:t>Tata McGraw Hill, 2013</w:t>
            </w:r>
          </w:p>
        </w:tc>
      </w:tr>
      <w:tr w:rsidR="0069489E" w:rsidRPr="0060393C" w:rsidTr="00852CE1">
        <w:trPr>
          <w:jc w:val="center"/>
        </w:trPr>
        <w:tc>
          <w:tcPr>
            <w:tcW w:w="228"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2.</w:t>
            </w:r>
          </w:p>
        </w:tc>
        <w:tc>
          <w:tcPr>
            <w:tcW w:w="1341" w:type="pct"/>
          </w:tcPr>
          <w:p w:rsidR="0069489E" w:rsidRPr="0060393C" w:rsidRDefault="0069489E" w:rsidP="00852CE1">
            <w:pPr>
              <w:suppressAutoHyphens/>
              <w:rPr>
                <w:rFonts w:ascii="Arial" w:hAnsi="Arial" w:cs="Arial"/>
                <w:spacing w:val="-3"/>
                <w:sz w:val="18"/>
                <w:szCs w:val="18"/>
              </w:rPr>
            </w:pPr>
            <w:r w:rsidRPr="0060393C">
              <w:rPr>
                <w:rFonts w:ascii="Arial" w:hAnsi="Arial" w:cs="Arial"/>
                <w:sz w:val="18"/>
                <w:szCs w:val="18"/>
              </w:rPr>
              <w:t>Watts Humphrey</w:t>
            </w:r>
          </w:p>
        </w:tc>
        <w:tc>
          <w:tcPr>
            <w:tcW w:w="145"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w:t>
            </w:r>
          </w:p>
        </w:tc>
        <w:tc>
          <w:tcPr>
            <w:tcW w:w="3286" w:type="pct"/>
          </w:tcPr>
          <w:p w:rsidR="0069489E" w:rsidRPr="0060393C" w:rsidRDefault="0069489E" w:rsidP="00852CE1">
            <w:pPr>
              <w:suppressAutoHyphens/>
              <w:rPr>
                <w:rFonts w:ascii="Arial" w:hAnsi="Arial" w:cs="Arial"/>
                <w:spacing w:val="-3"/>
                <w:sz w:val="18"/>
                <w:szCs w:val="18"/>
              </w:rPr>
            </w:pPr>
            <w:r w:rsidRPr="0060393C">
              <w:rPr>
                <w:rFonts w:ascii="Arial" w:hAnsi="Arial" w:cs="Arial"/>
                <w:b/>
                <w:bCs/>
                <w:sz w:val="18"/>
                <w:szCs w:val="18"/>
              </w:rPr>
              <w:t>Managing the Software Process,</w:t>
            </w:r>
            <w:r w:rsidRPr="0060393C">
              <w:rPr>
                <w:rFonts w:ascii="Arial" w:hAnsi="Arial" w:cs="Arial"/>
                <w:i/>
                <w:iCs/>
                <w:sz w:val="18"/>
                <w:szCs w:val="18"/>
              </w:rPr>
              <w:t>Pearson Education, 2000</w:t>
            </w:r>
          </w:p>
        </w:tc>
      </w:tr>
      <w:tr w:rsidR="0069489E" w:rsidRPr="0060393C" w:rsidTr="00852CE1">
        <w:trPr>
          <w:jc w:val="center"/>
        </w:trPr>
        <w:tc>
          <w:tcPr>
            <w:tcW w:w="228"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3.</w:t>
            </w:r>
          </w:p>
        </w:tc>
        <w:tc>
          <w:tcPr>
            <w:tcW w:w="1341" w:type="pct"/>
          </w:tcPr>
          <w:p w:rsidR="0069489E" w:rsidRPr="0060393C" w:rsidRDefault="0069489E" w:rsidP="00852CE1">
            <w:pPr>
              <w:suppressAutoHyphens/>
              <w:rPr>
                <w:rFonts w:ascii="Arial" w:hAnsi="Arial" w:cs="Arial"/>
                <w:sz w:val="18"/>
                <w:szCs w:val="18"/>
              </w:rPr>
            </w:pPr>
            <w:r w:rsidRPr="0060393C">
              <w:rPr>
                <w:rFonts w:ascii="Arial" w:hAnsi="Arial" w:cs="Arial"/>
                <w:sz w:val="18"/>
                <w:szCs w:val="18"/>
              </w:rPr>
              <w:t>Pankaj Jalote</w:t>
            </w:r>
          </w:p>
        </w:tc>
        <w:tc>
          <w:tcPr>
            <w:tcW w:w="145"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w:t>
            </w:r>
          </w:p>
        </w:tc>
        <w:tc>
          <w:tcPr>
            <w:tcW w:w="3286" w:type="pct"/>
          </w:tcPr>
          <w:p w:rsidR="0069489E" w:rsidRPr="0060393C" w:rsidRDefault="0069489E" w:rsidP="00852CE1">
            <w:pPr>
              <w:suppressAutoHyphens/>
              <w:rPr>
                <w:rFonts w:ascii="Arial" w:hAnsi="Arial" w:cs="Arial"/>
                <w:sz w:val="18"/>
                <w:szCs w:val="18"/>
              </w:rPr>
            </w:pPr>
            <w:r w:rsidRPr="0060393C">
              <w:rPr>
                <w:rFonts w:ascii="Arial" w:hAnsi="Arial" w:cs="Arial"/>
                <w:b/>
                <w:bCs/>
                <w:sz w:val="18"/>
                <w:szCs w:val="18"/>
              </w:rPr>
              <w:t>Software Project Management in Practice</w:t>
            </w:r>
            <w:r w:rsidRPr="0060393C">
              <w:rPr>
                <w:rFonts w:ascii="Arial" w:hAnsi="Arial" w:cs="Arial"/>
                <w:i/>
                <w:iCs/>
                <w:sz w:val="18"/>
                <w:szCs w:val="18"/>
              </w:rPr>
              <w:t xml:space="preserve">, Pearson Education, New Delhi, </w:t>
            </w:r>
            <w:r w:rsidRPr="0060393C">
              <w:rPr>
                <w:rFonts w:ascii="Arial" w:hAnsi="Arial" w:cs="Arial"/>
                <w:sz w:val="18"/>
                <w:szCs w:val="18"/>
              </w:rPr>
              <w:t>2002.</w:t>
            </w:r>
          </w:p>
        </w:tc>
      </w:tr>
    </w:tbl>
    <w:p w:rsidR="0069489E" w:rsidRPr="0060393C" w:rsidRDefault="0069489E" w:rsidP="0069489E">
      <w:pPr>
        <w:rPr>
          <w:rFonts w:ascii="Arial" w:hAnsi="Arial" w:cs="Arial"/>
          <w:b/>
          <w:spacing w:val="-3"/>
          <w:sz w:val="18"/>
          <w:szCs w:val="18"/>
        </w:rPr>
      </w:pPr>
    </w:p>
    <w:p w:rsidR="0069489E" w:rsidRPr="0060393C" w:rsidRDefault="0069489E" w:rsidP="0069489E">
      <w:pPr>
        <w:rPr>
          <w:rFonts w:ascii="Arial" w:hAnsi="Arial" w:cs="Arial"/>
          <w:b/>
          <w:spacing w:val="-3"/>
          <w:sz w:val="18"/>
          <w:szCs w:val="18"/>
        </w:rPr>
      </w:pPr>
      <w:r w:rsidRPr="0060393C">
        <w:rPr>
          <w:rFonts w:ascii="Arial" w:hAnsi="Arial" w:cs="Arial"/>
          <w:b/>
          <w:spacing w:val="-3"/>
          <w:sz w:val="18"/>
          <w:szCs w:val="18"/>
        </w:rPr>
        <w:t>Books Recommended:</w:t>
      </w:r>
    </w:p>
    <w:tbl>
      <w:tblPr>
        <w:tblW w:w="4939" w:type="pct"/>
        <w:jc w:val="center"/>
        <w:tblLook w:val="0000" w:firstRow="0" w:lastRow="0" w:firstColumn="0" w:lastColumn="0" w:noHBand="0" w:noVBand="0"/>
      </w:tblPr>
      <w:tblGrid>
        <w:gridCol w:w="361"/>
        <w:gridCol w:w="2432"/>
        <w:gridCol w:w="265"/>
        <w:gridCol w:w="6071"/>
      </w:tblGrid>
      <w:tr w:rsidR="0069489E" w:rsidRPr="0060393C" w:rsidTr="00852CE1">
        <w:trPr>
          <w:trHeight w:val="196"/>
          <w:jc w:val="center"/>
        </w:trPr>
        <w:tc>
          <w:tcPr>
            <w:tcW w:w="198"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1.</w:t>
            </w:r>
          </w:p>
        </w:tc>
        <w:tc>
          <w:tcPr>
            <w:tcW w:w="1332" w:type="pct"/>
          </w:tcPr>
          <w:p w:rsidR="0069489E" w:rsidRPr="0060393C" w:rsidRDefault="0069489E" w:rsidP="00852CE1">
            <w:pPr>
              <w:suppressAutoHyphens/>
              <w:rPr>
                <w:rFonts w:ascii="Arial" w:hAnsi="Arial" w:cs="Arial"/>
                <w:spacing w:val="-3"/>
                <w:sz w:val="18"/>
                <w:szCs w:val="18"/>
              </w:rPr>
            </w:pPr>
            <w:r w:rsidRPr="0060393C">
              <w:rPr>
                <w:rFonts w:ascii="Arial" w:hAnsi="Arial" w:cs="Arial"/>
                <w:sz w:val="18"/>
                <w:szCs w:val="18"/>
              </w:rPr>
              <w:t>Cotterell and Bob Hughes</w:t>
            </w:r>
          </w:p>
        </w:tc>
        <w:tc>
          <w:tcPr>
            <w:tcW w:w="145"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w:t>
            </w:r>
          </w:p>
        </w:tc>
        <w:tc>
          <w:tcPr>
            <w:tcW w:w="3326" w:type="pct"/>
          </w:tcPr>
          <w:p w:rsidR="0069489E" w:rsidRPr="0060393C" w:rsidRDefault="0069489E" w:rsidP="00852CE1">
            <w:pPr>
              <w:suppressAutoHyphens/>
              <w:rPr>
                <w:rFonts w:ascii="Arial" w:hAnsi="Arial" w:cs="Arial"/>
                <w:spacing w:val="-3"/>
                <w:sz w:val="18"/>
                <w:szCs w:val="18"/>
              </w:rPr>
            </w:pPr>
            <w:r w:rsidRPr="0060393C">
              <w:rPr>
                <w:rFonts w:ascii="Arial" w:hAnsi="Arial" w:cs="Arial"/>
                <w:b/>
                <w:bCs/>
                <w:sz w:val="18"/>
                <w:szCs w:val="18"/>
              </w:rPr>
              <w:t xml:space="preserve">Software Project Management, </w:t>
            </w:r>
            <w:r w:rsidRPr="0060393C">
              <w:rPr>
                <w:rFonts w:ascii="Arial" w:hAnsi="Arial" w:cs="Arial"/>
                <w:i/>
                <w:iCs/>
                <w:sz w:val="18"/>
                <w:szCs w:val="18"/>
              </w:rPr>
              <w:t>McGraw-Hill Higher Education Publication-2009</w:t>
            </w:r>
          </w:p>
        </w:tc>
      </w:tr>
      <w:tr w:rsidR="0069489E" w:rsidRPr="0060393C" w:rsidTr="00852CE1">
        <w:trPr>
          <w:trHeight w:val="196"/>
          <w:jc w:val="center"/>
        </w:trPr>
        <w:tc>
          <w:tcPr>
            <w:tcW w:w="198"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2.</w:t>
            </w:r>
          </w:p>
        </w:tc>
        <w:tc>
          <w:tcPr>
            <w:tcW w:w="1332" w:type="pct"/>
          </w:tcPr>
          <w:p w:rsidR="0069489E" w:rsidRPr="0060393C" w:rsidRDefault="0069489E" w:rsidP="00852CE1">
            <w:pPr>
              <w:suppressAutoHyphens/>
              <w:rPr>
                <w:rFonts w:ascii="Arial" w:hAnsi="Arial" w:cs="Arial"/>
                <w:sz w:val="18"/>
                <w:szCs w:val="18"/>
              </w:rPr>
            </w:pPr>
            <w:r w:rsidRPr="0060393C">
              <w:rPr>
                <w:rFonts w:ascii="Arial" w:hAnsi="Arial" w:cs="Arial"/>
                <w:sz w:val="18"/>
                <w:szCs w:val="18"/>
              </w:rPr>
              <w:t>Don Yeates</w:t>
            </w:r>
          </w:p>
        </w:tc>
        <w:tc>
          <w:tcPr>
            <w:tcW w:w="145" w:type="pct"/>
          </w:tcPr>
          <w:p w:rsidR="0069489E" w:rsidRPr="0060393C" w:rsidRDefault="0069489E" w:rsidP="00852CE1">
            <w:pPr>
              <w:suppressAutoHyphens/>
              <w:rPr>
                <w:rFonts w:ascii="Arial" w:hAnsi="Arial" w:cs="Arial"/>
                <w:spacing w:val="-3"/>
                <w:sz w:val="18"/>
                <w:szCs w:val="18"/>
              </w:rPr>
            </w:pPr>
            <w:r w:rsidRPr="0060393C">
              <w:rPr>
                <w:rFonts w:ascii="Arial" w:hAnsi="Arial" w:cs="Arial"/>
                <w:spacing w:val="-3"/>
                <w:sz w:val="18"/>
                <w:szCs w:val="18"/>
              </w:rPr>
              <w:t>:</w:t>
            </w:r>
          </w:p>
        </w:tc>
        <w:tc>
          <w:tcPr>
            <w:tcW w:w="3326" w:type="pct"/>
          </w:tcPr>
          <w:p w:rsidR="0069489E" w:rsidRPr="0060393C" w:rsidRDefault="0069489E" w:rsidP="00852CE1">
            <w:pPr>
              <w:suppressAutoHyphens/>
              <w:rPr>
                <w:rFonts w:ascii="Arial" w:hAnsi="Arial" w:cs="Arial"/>
                <w:b/>
                <w:bCs/>
                <w:sz w:val="18"/>
                <w:szCs w:val="18"/>
              </w:rPr>
            </w:pPr>
            <w:r w:rsidRPr="0060393C">
              <w:rPr>
                <w:rFonts w:ascii="Arial" w:hAnsi="Arial" w:cs="Arial"/>
                <w:b/>
                <w:bCs/>
                <w:sz w:val="18"/>
                <w:szCs w:val="18"/>
              </w:rPr>
              <w:t xml:space="preserve">Project Management for Information Systems, </w:t>
            </w:r>
            <w:r w:rsidRPr="0060393C">
              <w:rPr>
                <w:rFonts w:ascii="Arial" w:hAnsi="Arial" w:cs="Arial"/>
                <w:i/>
                <w:iCs/>
                <w:sz w:val="18"/>
                <w:szCs w:val="18"/>
              </w:rPr>
              <w:t>Prentice Hall Publication- 2007</w:t>
            </w:r>
          </w:p>
        </w:tc>
      </w:tr>
    </w:tbl>
    <w:p w:rsidR="0069489E" w:rsidRDefault="0069489E" w:rsidP="0069489E">
      <w:pPr>
        <w:rPr>
          <w:rFonts w:ascii="Arial" w:hAnsi="Arial" w:cs="Arial"/>
          <w:b/>
          <w:sz w:val="52"/>
          <w:szCs w:val="52"/>
        </w:rPr>
      </w:pPr>
    </w:p>
    <w:p w:rsidR="006A002C" w:rsidRPr="006A6314" w:rsidRDefault="006A002C" w:rsidP="006A00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6314">
        <w:rPr>
          <w:rFonts w:ascii="Arial" w:hAnsi="Arial" w:cs="Arial"/>
          <w:b/>
          <w:bCs/>
          <w:iCs/>
          <w:sz w:val="18"/>
          <w:szCs w:val="18"/>
        </w:rPr>
        <w:t>CSE 3</w:t>
      </w:r>
      <w:r>
        <w:rPr>
          <w:rFonts w:ascii="Arial" w:hAnsi="Arial" w:cs="Arial"/>
          <w:b/>
          <w:bCs/>
          <w:iCs/>
          <w:sz w:val="18"/>
          <w:szCs w:val="18"/>
        </w:rPr>
        <w:t>221</w:t>
      </w:r>
      <w:r w:rsidRPr="006A6314">
        <w:rPr>
          <w:rFonts w:ascii="Arial" w:hAnsi="Arial" w:cs="Arial"/>
          <w:b/>
          <w:bCs/>
          <w:iCs/>
          <w:sz w:val="18"/>
          <w:szCs w:val="18"/>
        </w:rPr>
        <w:t xml:space="preserve">: Digital Signal Processing  </w:t>
      </w:r>
    </w:p>
    <w:p w:rsidR="006A002C" w:rsidRPr="006A6314" w:rsidRDefault="006A002C" w:rsidP="006A00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6314">
        <w:rPr>
          <w:rFonts w:ascii="Arial" w:hAnsi="Arial" w:cs="Arial"/>
          <w:b/>
          <w:bCs/>
          <w:iCs/>
          <w:sz w:val="18"/>
          <w:szCs w:val="18"/>
        </w:rPr>
        <w:t xml:space="preserve">Credits: </w:t>
      </w:r>
      <w:r w:rsidRPr="006A6314">
        <w:rPr>
          <w:rFonts w:ascii="Arial" w:hAnsi="Arial" w:cs="Arial"/>
          <w:iCs/>
          <w:sz w:val="18"/>
          <w:szCs w:val="18"/>
        </w:rPr>
        <w:t xml:space="preserve">3 </w:t>
      </w:r>
      <w:r w:rsidR="00844CE6">
        <w:rPr>
          <w:rFonts w:ascii="Arial" w:hAnsi="Arial" w:cs="Arial"/>
          <w:b/>
          <w:bCs/>
          <w:iCs/>
          <w:sz w:val="18"/>
          <w:szCs w:val="18"/>
        </w:rPr>
        <w:t>Contact Hours: 42</w:t>
      </w:r>
    </w:p>
    <w:p w:rsidR="006A002C" w:rsidRPr="006A6314" w:rsidRDefault="006A002C" w:rsidP="006A00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6314">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6A002C" w:rsidRPr="006A6314" w:rsidRDefault="006A002C" w:rsidP="006A002C">
      <w:pPr>
        <w:jc w:val="center"/>
        <w:rPr>
          <w:rFonts w:ascii="Arial" w:hAnsi="Arial" w:cs="Arial"/>
          <w:b/>
          <w:bCs/>
          <w:iCs/>
          <w:sz w:val="18"/>
          <w:szCs w:val="18"/>
        </w:rPr>
      </w:pPr>
    </w:p>
    <w:tbl>
      <w:tblPr>
        <w:tblW w:w="9180" w:type="dxa"/>
        <w:jc w:val="center"/>
        <w:tblLook w:val="04A0" w:firstRow="1" w:lastRow="0" w:firstColumn="1" w:lastColumn="0" w:noHBand="0" w:noVBand="1"/>
      </w:tblPr>
      <w:tblGrid>
        <w:gridCol w:w="1439"/>
        <w:gridCol w:w="7741"/>
      </w:tblGrid>
      <w:tr w:rsidR="006A002C" w:rsidRPr="006A6314" w:rsidTr="00852CE1">
        <w:trPr>
          <w:jc w:val="center"/>
        </w:trPr>
        <w:tc>
          <w:tcPr>
            <w:tcW w:w="1439" w:type="dxa"/>
          </w:tcPr>
          <w:p w:rsidR="006A002C" w:rsidRPr="006A6314" w:rsidRDefault="006A002C" w:rsidP="00852CE1">
            <w:pPr>
              <w:rPr>
                <w:rFonts w:ascii="Arial" w:hAnsi="Arial" w:cs="Arial"/>
                <w:b/>
                <w:bCs/>
                <w:sz w:val="18"/>
                <w:szCs w:val="18"/>
              </w:rPr>
            </w:pPr>
            <w:r w:rsidRPr="006A6314">
              <w:rPr>
                <w:rFonts w:ascii="Arial" w:hAnsi="Arial" w:cs="Arial"/>
                <w:b/>
                <w:sz w:val="18"/>
                <w:szCs w:val="18"/>
              </w:rPr>
              <w:t>Prerequisite:</w:t>
            </w:r>
          </w:p>
        </w:tc>
        <w:tc>
          <w:tcPr>
            <w:tcW w:w="7741" w:type="dxa"/>
          </w:tcPr>
          <w:p w:rsidR="006A002C" w:rsidRPr="006A6314" w:rsidRDefault="006A002C" w:rsidP="00852CE1">
            <w:pPr>
              <w:rPr>
                <w:rFonts w:ascii="Arial" w:hAnsi="Arial" w:cs="Arial"/>
                <w:iCs/>
                <w:sz w:val="18"/>
                <w:szCs w:val="18"/>
              </w:rPr>
            </w:pPr>
            <w:r w:rsidRPr="006A6314">
              <w:rPr>
                <w:rFonts w:ascii="Arial" w:hAnsi="Arial" w:cs="Arial"/>
                <w:iCs/>
                <w:sz w:val="18"/>
                <w:szCs w:val="18"/>
              </w:rPr>
              <w:t xml:space="preserve">MATH 2241: Linear Algebra  </w:t>
            </w:r>
          </w:p>
        </w:tc>
      </w:tr>
      <w:tr w:rsidR="006A002C" w:rsidRPr="006A6314" w:rsidTr="00852CE1">
        <w:trPr>
          <w:jc w:val="center"/>
        </w:trPr>
        <w:tc>
          <w:tcPr>
            <w:tcW w:w="1439" w:type="dxa"/>
          </w:tcPr>
          <w:p w:rsidR="006A002C" w:rsidRPr="006A6314" w:rsidRDefault="006A002C" w:rsidP="00852CE1">
            <w:pPr>
              <w:rPr>
                <w:rFonts w:ascii="Arial" w:hAnsi="Arial" w:cs="Arial"/>
                <w:b/>
                <w:sz w:val="18"/>
                <w:szCs w:val="18"/>
              </w:rPr>
            </w:pPr>
            <w:r w:rsidRPr="006A6314">
              <w:rPr>
                <w:rFonts w:ascii="Arial" w:hAnsi="Arial" w:cs="Arial"/>
                <w:b/>
                <w:sz w:val="18"/>
                <w:szCs w:val="18"/>
              </w:rPr>
              <w:t>Course Type</w:t>
            </w:r>
          </w:p>
        </w:tc>
        <w:tc>
          <w:tcPr>
            <w:tcW w:w="7741" w:type="dxa"/>
          </w:tcPr>
          <w:p w:rsidR="006A002C" w:rsidRPr="006A6314" w:rsidRDefault="006A002C" w:rsidP="00852CE1">
            <w:pPr>
              <w:rPr>
                <w:rFonts w:ascii="Arial" w:hAnsi="Arial" w:cs="Arial"/>
                <w:iCs/>
                <w:sz w:val="18"/>
                <w:szCs w:val="18"/>
              </w:rPr>
            </w:pPr>
            <w:r w:rsidRPr="006A6314">
              <w:rPr>
                <w:rFonts w:ascii="MS Gothic" w:eastAsia="MS Gothic" w:hAnsi="MS Gothic" w:cs="MS Gothic" w:hint="eastAsia"/>
                <w:iCs/>
                <w:sz w:val="18"/>
                <w:szCs w:val="18"/>
              </w:rPr>
              <w:t>☒</w:t>
            </w:r>
            <w:r w:rsidRPr="006A6314">
              <w:rPr>
                <w:rFonts w:ascii="Arial" w:hAnsi="Arial" w:cs="Arial"/>
                <w:iCs/>
                <w:sz w:val="18"/>
                <w:szCs w:val="18"/>
              </w:rPr>
              <w:t xml:space="preserve"> Theory         </w:t>
            </w:r>
            <w:r w:rsidRPr="006A6314">
              <w:rPr>
                <w:rFonts w:ascii="MS Gothic" w:eastAsia="MS Gothic" w:hAnsi="MS Gothic" w:cs="MS Gothic" w:hint="eastAsia"/>
                <w:iCs/>
                <w:sz w:val="18"/>
                <w:szCs w:val="18"/>
              </w:rPr>
              <w:t>☐</w:t>
            </w:r>
            <w:r w:rsidRPr="006A6314">
              <w:rPr>
                <w:rFonts w:ascii="Arial" w:hAnsi="Arial" w:cs="Arial"/>
                <w:iCs/>
                <w:sz w:val="18"/>
                <w:szCs w:val="18"/>
              </w:rPr>
              <w:t xml:space="preserve"> Laboratory work         </w:t>
            </w:r>
            <w:r w:rsidRPr="006A6314">
              <w:rPr>
                <w:rFonts w:ascii="MS Gothic" w:eastAsia="MS Gothic" w:hAnsi="MS Gothic" w:cs="MS Gothic" w:hint="eastAsia"/>
                <w:iCs/>
                <w:sz w:val="18"/>
                <w:szCs w:val="18"/>
              </w:rPr>
              <w:t>☐</w:t>
            </w:r>
            <w:r w:rsidRPr="006A6314">
              <w:rPr>
                <w:rFonts w:ascii="Arial" w:hAnsi="Arial" w:cs="Arial"/>
                <w:iCs/>
                <w:sz w:val="18"/>
                <w:szCs w:val="18"/>
              </w:rPr>
              <w:t xml:space="preserve"> Project work      </w:t>
            </w:r>
            <w:r w:rsidRPr="006A6314">
              <w:rPr>
                <w:rFonts w:ascii="MS Gothic" w:eastAsia="MS Gothic" w:hAnsi="MS Gothic" w:cs="MS Gothic" w:hint="eastAsia"/>
                <w:iCs/>
                <w:sz w:val="18"/>
                <w:szCs w:val="18"/>
              </w:rPr>
              <w:t>☐</w:t>
            </w:r>
            <w:r w:rsidRPr="006A6314">
              <w:rPr>
                <w:rFonts w:ascii="Arial" w:hAnsi="Arial" w:cs="Arial"/>
                <w:iCs/>
                <w:sz w:val="18"/>
                <w:szCs w:val="18"/>
              </w:rPr>
              <w:t xml:space="preserve"> Viva Voce  ,    </w:t>
            </w:r>
          </w:p>
        </w:tc>
      </w:tr>
      <w:tr w:rsidR="006A002C" w:rsidRPr="006A6314" w:rsidTr="00852CE1">
        <w:trPr>
          <w:trHeight w:val="238"/>
          <w:jc w:val="center"/>
        </w:trPr>
        <w:tc>
          <w:tcPr>
            <w:tcW w:w="1439" w:type="dxa"/>
          </w:tcPr>
          <w:p w:rsidR="006A002C" w:rsidRPr="006A6314" w:rsidRDefault="006A002C" w:rsidP="00852CE1">
            <w:pPr>
              <w:ind w:left="2160" w:hanging="2160"/>
              <w:rPr>
                <w:rFonts w:ascii="Arial" w:hAnsi="Arial" w:cs="Arial"/>
                <w:b/>
                <w:bCs/>
                <w:sz w:val="18"/>
                <w:szCs w:val="18"/>
              </w:rPr>
            </w:pPr>
            <w:r w:rsidRPr="006A6314">
              <w:rPr>
                <w:rFonts w:ascii="Arial" w:hAnsi="Arial" w:cs="Arial"/>
                <w:b/>
                <w:bCs/>
                <w:sz w:val="18"/>
                <w:szCs w:val="18"/>
              </w:rPr>
              <w:t>Motivation</w:t>
            </w:r>
          </w:p>
        </w:tc>
        <w:tc>
          <w:tcPr>
            <w:tcW w:w="7741" w:type="dxa"/>
          </w:tcPr>
          <w:p w:rsidR="006A002C" w:rsidRPr="006A6314" w:rsidRDefault="006A002C" w:rsidP="00852CE1">
            <w:pPr>
              <w:rPr>
                <w:rFonts w:ascii="Arial" w:hAnsi="Arial" w:cs="Arial"/>
                <w:b/>
                <w:iCs/>
                <w:sz w:val="18"/>
                <w:szCs w:val="18"/>
              </w:rPr>
            </w:pPr>
            <w:r w:rsidRPr="006A6314">
              <w:rPr>
                <w:rFonts w:ascii="Arial" w:hAnsi="Arial" w:cs="Arial"/>
                <w:iCs/>
                <w:sz w:val="18"/>
                <w:szCs w:val="18"/>
              </w:rPr>
              <w:t>To know basic of the digital signal processing concepts and its analysis</w:t>
            </w:r>
          </w:p>
        </w:tc>
      </w:tr>
      <w:tr w:rsidR="006A002C" w:rsidRPr="006A6314" w:rsidTr="00852CE1">
        <w:trPr>
          <w:trHeight w:val="238"/>
          <w:jc w:val="center"/>
        </w:trPr>
        <w:tc>
          <w:tcPr>
            <w:tcW w:w="9180" w:type="dxa"/>
            <w:gridSpan w:val="2"/>
          </w:tcPr>
          <w:p w:rsidR="006A002C" w:rsidRPr="006A6314" w:rsidRDefault="006A002C" w:rsidP="00852CE1">
            <w:pPr>
              <w:rPr>
                <w:rFonts w:ascii="Arial" w:hAnsi="Arial" w:cs="Arial"/>
                <w:b/>
                <w:bCs/>
                <w:sz w:val="18"/>
                <w:szCs w:val="18"/>
              </w:rPr>
            </w:pPr>
          </w:p>
          <w:p w:rsidR="006A002C" w:rsidRPr="006A6314" w:rsidRDefault="006A002C" w:rsidP="00852CE1">
            <w:pPr>
              <w:rPr>
                <w:rFonts w:ascii="Arial" w:hAnsi="Arial" w:cs="Arial"/>
                <w:b/>
                <w:bCs/>
                <w:sz w:val="18"/>
                <w:szCs w:val="18"/>
              </w:rPr>
            </w:pPr>
            <w:r w:rsidRPr="006A6314">
              <w:rPr>
                <w:rFonts w:ascii="Arial" w:hAnsi="Arial" w:cs="Arial"/>
                <w:b/>
                <w:bCs/>
                <w:sz w:val="18"/>
                <w:szCs w:val="18"/>
              </w:rPr>
              <w:t>Course Objective:</w:t>
            </w:r>
          </w:p>
          <w:p w:rsidR="006A002C" w:rsidRPr="006A6314" w:rsidRDefault="006A002C" w:rsidP="00852CE1">
            <w:pPr>
              <w:jc w:val="both"/>
              <w:rPr>
                <w:rFonts w:ascii="Arial" w:hAnsi="Arial" w:cs="Arial"/>
                <w:iCs/>
                <w:sz w:val="18"/>
                <w:szCs w:val="18"/>
              </w:rPr>
            </w:pPr>
            <w:r w:rsidRPr="006A6314">
              <w:rPr>
                <w:rFonts w:ascii="Arial" w:hAnsi="Arial" w:cs="Arial"/>
                <w:iCs/>
                <w:sz w:val="18"/>
                <w:szCs w:val="18"/>
              </w:rPr>
              <w:t>This course is designed to provide students with a comprehensive treatment of the important issues in design, implementation and applications of digital signal processing concepts and algorithms. The course will cover some traditional topics such as transforms and filter design including DFT, FFT, Z-transform.</w:t>
            </w:r>
          </w:p>
        </w:tc>
      </w:tr>
    </w:tbl>
    <w:p w:rsidR="006A002C" w:rsidRPr="006A6314" w:rsidRDefault="006A002C" w:rsidP="006A002C">
      <w:pPr>
        <w:jc w:val="center"/>
        <w:rPr>
          <w:rFonts w:ascii="Arial" w:hAnsi="Arial" w:cs="Arial"/>
          <w:sz w:val="18"/>
          <w:szCs w:val="18"/>
        </w:rPr>
      </w:pPr>
    </w:p>
    <w:p w:rsidR="006A002C" w:rsidRDefault="006A002C" w:rsidP="006A002C">
      <w:pPr>
        <w:rPr>
          <w:rFonts w:ascii="Arial" w:hAnsi="Arial" w:cs="Arial"/>
          <w:b/>
          <w:color w:val="000000"/>
          <w:sz w:val="18"/>
          <w:szCs w:val="18"/>
        </w:rPr>
      </w:pPr>
    </w:p>
    <w:p w:rsidR="006A002C" w:rsidRPr="006A6314" w:rsidRDefault="006A002C" w:rsidP="006A002C">
      <w:pPr>
        <w:autoSpaceDE w:val="0"/>
        <w:autoSpaceDN w:val="0"/>
        <w:adjustRightInd w:val="0"/>
        <w:jc w:val="center"/>
        <w:rPr>
          <w:rFonts w:ascii="Arial" w:hAnsi="Arial" w:cs="Arial"/>
          <w:b/>
          <w:color w:val="000000"/>
          <w:sz w:val="18"/>
          <w:szCs w:val="18"/>
        </w:rPr>
      </w:pPr>
      <w:r w:rsidRPr="006A6314">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6A002C" w:rsidRPr="006A6314" w:rsidTr="00852CE1">
        <w:trPr>
          <w:trHeight w:val="877"/>
          <w:jc w:val="center"/>
        </w:trPr>
        <w:tc>
          <w:tcPr>
            <w:tcW w:w="646"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 No.</w:t>
            </w:r>
          </w:p>
        </w:tc>
        <w:tc>
          <w:tcPr>
            <w:tcW w:w="1762"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 Statement</w:t>
            </w:r>
          </w:p>
        </w:tc>
        <w:tc>
          <w:tcPr>
            <w:tcW w:w="2357"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Corresponding PO</w:t>
            </w:r>
          </w:p>
        </w:tc>
        <w:tc>
          <w:tcPr>
            <w:tcW w:w="1051"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Domain / level of learning taxonomy</w:t>
            </w:r>
          </w:p>
        </w:tc>
        <w:tc>
          <w:tcPr>
            <w:tcW w:w="1747"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Delivery methods and activities</w:t>
            </w:r>
          </w:p>
        </w:tc>
        <w:tc>
          <w:tcPr>
            <w:tcW w:w="1612"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Assessment tools</w:t>
            </w:r>
          </w:p>
        </w:tc>
      </w:tr>
      <w:tr w:rsidR="006A002C" w:rsidRPr="006A6314" w:rsidTr="00852CE1">
        <w:trPr>
          <w:trHeight w:val="1646"/>
          <w:jc w:val="center"/>
        </w:trPr>
        <w:tc>
          <w:tcPr>
            <w:tcW w:w="646"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CO1</w:t>
            </w:r>
          </w:p>
        </w:tc>
        <w:tc>
          <w:tcPr>
            <w:tcW w:w="1762" w:type="dxa"/>
            <w:vAlign w:val="center"/>
          </w:tcPr>
          <w:p w:rsidR="006A002C" w:rsidRPr="006A6314" w:rsidRDefault="006A002C" w:rsidP="00852CE1">
            <w:pPr>
              <w:pStyle w:val="ListParagraph"/>
              <w:spacing w:after="0" w:line="240" w:lineRule="auto"/>
              <w:ind w:left="0"/>
              <w:jc w:val="center"/>
              <w:rPr>
                <w:rFonts w:ascii="Arial" w:hAnsi="Arial" w:cs="Arial"/>
                <w:bCs/>
                <w:color w:val="000000"/>
                <w:sz w:val="18"/>
                <w:szCs w:val="18"/>
              </w:rPr>
            </w:pPr>
            <w:r w:rsidRPr="006654BE">
              <w:rPr>
                <w:rFonts w:ascii="Arial" w:hAnsi="Arial" w:cs="Arial"/>
                <w:bCs/>
                <w:color w:val="000000"/>
                <w:sz w:val="18"/>
                <w:szCs w:val="18"/>
              </w:rPr>
              <w:t>To</w:t>
            </w:r>
            <w:r>
              <w:rPr>
                <w:rFonts w:ascii="Arial" w:hAnsi="Arial" w:cs="Arial"/>
                <w:b/>
                <w:color w:val="000000"/>
                <w:sz w:val="18"/>
                <w:szCs w:val="18"/>
              </w:rPr>
              <w:t xml:space="preserve"> i</w:t>
            </w:r>
            <w:r w:rsidRPr="006A6314">
              <w:rPr>
                <w:rFonts w:ascii="Arial" w:hAnsi="Arial" w:cs="Arial"/>
                <w:b/>
                <w:color w:val="000000"/>
                <w:sz w:val="18"/>
                <w:szCs w:val="18"/>
              </w:rPr>
              <w:t xml:space="preserve">dentify </w:t>
            </w:r>
            <w:r w:rsidRPr="006A6314">
              <w:rPr>
                <w:rFonts w:ascii="Arial" w:hAnsi="Arial" w:cs="Arial"/>
                <w:bCs/>
                <w:color w:val="000000"/>
                <w:sz w:val="18"/>
                <w:szCs w:val="18"/>
              </w:rPr>
              <w:t>the digital signals in time and frequency domain</w:t>
            </w:r>
          </w:p>
        </w:tc>
        <w:tc>
          <w:tcPr>
            <w:tcW w:w="2357" w:type="dxa"/>
            <w:vAlign w:val="center"/>
          </w:tcPr>
          <w:p w:rsidR="006A002C" w:rsidRDefault="006A002C" w:rsidP="00852CE1">
            <w:pPr>
              <w:pStyle w:val="ListParagraph"/>
              <w:spacing w:after="0" w:line="240" w:lineRule="auto"/>
              <w:ind w:left="0"/>
              <w:jc w:val="center"/>
              <w:rPr>
                <w:rFonts w:ascii="Arial" w:hAnsi="Arial" w:cs="Arial"/>
                <w:b/>
                <w:bCs/>
                <w:color w:val="000000"/>
                <w:sz w:val="18"/>
                <w:szCs w:val="18"/>
              </w:rPr>
            </w:pPr>
            <w:r>
              <w:rPr>
                <w:rFonts w:ascii="Arial" w:hAnsi="Arial" w:cs="Arial"/>
                <w:b/>
                <w:bCs/>
                <w:color w:val="000000"/>
                <w:sz w:val="18"/>
                <w:szCs w:val="18"/>
              </w:rPr>
              <w:t>Engineering knowledge</w:t>
            </w:r>
          </w:p>
          <w:p w:rsidR="006A002C" w:rsidRPr="006A6314" w:rsidRDefault="006A002C" w:rsidP="00852CE1">
            <w:pPr>
              <w:pStyle w:val="ListParagraph"/>
              <w:spacing w:after="0" w:line="240" w:lineRule="auto"/>
              <w:ind w:left="0"/>
              <w:jc w:val="center"/>
              <w:rPr>
                <w:rFonts w:ascii="Arial" w:hAnsi="Arial" w:cs="Arial"/>
                <w:color w:val="000000"/>
                <w:sz w:val="18"/>
                <w:szCs w:val="18"/>
              </w:rPr>
            </w:pPr>
            <w:r w:rsidRPr="006A6314">
              <w:rPr>
                <w:rFonts w:ascii="Arial" w:hAnsi="Arial" w:cs="Arial"/>
                <w:color w:val="000000"/>
                <w:sz w:val="18"/>
                <w:szCs w:val="18"/>
              </w:rPr>
              <w:t>(PO1)</w:t>
            </w:r>
          </w:p>
        </w:tc>
        <w:tc>
          <w:tcPr>
            <w:tcW w:w="1051"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Cognitive domain – level 5</w:t>
            </w:r>
          </w:p>
        </w:tc>
        <w:tc>
          <w:tcPr>
            <w:tcW w:w="1747" w:type="dxa"/>
            <w:vAlign w:val="center"/>
          </w:tcPr>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Lecture Note</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Text Book</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Audio/Video</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Web Material</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Journal paper</w:t>
            </w:r>
          </w:p>
        </w:tc>
        <w:tc>
          <w:tcPr>
            <w:tcW w:w="1612" w:type="dxa"/>
            <w:vAlign w:val="center"/>
          </w:tcPr>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Class Test</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Final Exam</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Assignment </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Participation</w:t>
            </w:r>
          </w:p>
          <w:p w:rsidR="006A002C" w:rsidRPr="006A6314" w:rsidRDefault="006A002C" w:rsidP="00852CE1">
            <w:pPr>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Presentation</w:t>
            </w:r>
          </w:p>
        </w:tc>
      </w:tr>
      <w:tr w:rsidR="006A002C" w:rsidRPr="006A6314" w:rsidTr="00852CE1">
        <w:trPr>
          <w:trHeight w:val="1583"/>
          <w:jc w:val="center"/>
        </w:trPr>
        <w:tc>
          <w:tcPr>
            <w:tcW w:w="646"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lastRenderedPageBreak/>
              <w:t>CO2</w:t>
            </w:r>
          </w:p>
        </w:tc>
        <w:tc>
          <w:tcPr>
            <w:tcW w:w="1762" w:type="dxa"/>
          </w:tcPr>
          <w:p w:rsidR="006A002C" w:rsidRPr="006654BE" w:rsidRDefault="006A002C" w:rsidP="00852CE1">
            <w:pPr>
              <w:pStyle w:val="ListParagraph"/>
              <w:spacing w:after="0" w:line="240" w:lineRule="auto"/>
              <w:ind w:left="-18"/>
              <w:jc w:val="center"/>
              <w:rPr>
                <w:rFonts w:ascii="Arial" w:hAnsi="Arial" w:cs="Arial"/>
                <w:iCs/>
                <w:sz w:val="18"/>
                <w:szCs w:val="18"/>
              </w:rPr>
            </w:pPr>
          </w:p>
          <w:p w:rsidR="006A002C" w:rsidRPr="006A6314" w:rsidRDefault="006A002C" w:rsidP="00852CE1">
            <w:pPr>
              <w:pStyle w:val="ListParagraph"/>
              <w:spacing w:after="0" w:line="240" w:lineRule="auto"/>
              <w:ind w:left="-18"/>
              <w:jc w:val="center"/>
              <w:rPr>
                <w:rFonts w:ascii="Arial" w:hAnsi="Arial" w:cs="Arial"/>
                <w:color w:val="000000"/>
                <w:sz w:val="18"/>
                <w:szCs w:val="18"/>
              </w:rPr>
            </w:pPr>
            <w:r w:rsidRPr="006654BE">
              <w:rPr>
                <w:rFonts w:ascii="Arial" w:hAnsi="Arial" w:cs="Arial"/>
                <w:iCs/>
                <w:sz w:val="18"/>
                <w:szCs w:val="18"/>
              </w:rPr>
              <w:t>To</w:t>
            </w:r>
            <w:r>
              <w:rPr>
                <w:rFonts w:ascii="Arial" w:hAnsi="Arial" w:cs="Arial"/>
                <w:b/>
                <w:bCs/>
                <w:iCs/>
                <w:sz w:val="18"/>
                <w:szCs w:val="18"/>
              </w:rPr>
              <w:t xml:space="preserve"> a</w:t>
            </w:r>
            <w:r w:rsidRPr="006A6314">
              <w:rPr>
                <w:rFonts w:ascii="Arial" w:hAnsi="Arial" w:cs="Arial"/>
                <w:b/>
                <w:bCs/>
                <w:iCs/>
                <w:sz w:val="18"/>
                <w:szCs w:val="18"/>
              </w:rPr>
              <w:t xml:space="preserve">nalyze </w:t>
            </w:r>
            <w:r w:rsidRPr="006A6314">
              <w:rPr>
                <w:rFonts w:ascii="Arial" w:hAnsi="Arial" w:cs="Arial"/>
                <w:iCs/>
                <w:sz w:val="18"/>
                <w:szCs w:val="18"/>
              </w:rPr>
              <w:t>different characteristic of digital signal in frequency domain</w:t>
            </w:r>
          </w:p>
        </w:tc>
        <w:tc>
          <w:tcPr>
            <w:tcW w:w="2357" w:type="dxa"/>
            <w:vAlign w:val="center"/>
          </w:tcPr>
          <w:p w:rsidR="006A002C" w:rsidRPr="006A6314" w:rsidRDefault="006A002C" w:rsidP="00852CE1">
            <w:pPr>
              <w:pStyle w:val="ListParagraph"/>
              <w:spacing w:after="0" w:line="240" w:lineRule="auto"/>
              <w:ind w:left="0"/>
              <w:jc w:val="center"/>
              <w:rPr>
                <w:rFonts w:ascii="Arial" w:hAnsi="Arial" w:cs="Arial"/>
                <w:b/>
                <w:bCs/>
                <w:color w:val="000000"/>
                <w:sz w:val="18"/>
                <w:szCs w:val="18"/>
              </w:rPr>
            </w:pPr>
            <w:r w:rsidRPr="006A6314">
              <w:rPr>
                <w:rFonts w:ascii="Arial" w:hAnsi="Arial" w:cs="Arial"/>
                <w:b/>
                <w:bCs/>
                <w:color w:val="000000"/>
                <w:sz w:val="18"/>
                <w:szCs w:val="18"/>
              </w:rPr>
              <w:t>Problem analysis:</w:t>
            </w:r>
          </w:p>
          <w:p w:rsidR="006A002C" w:rsidRPr="006A6314" w:rsidRDefault="006A002C" w:rsidP="00852CE1">
            <w:pPr>
              <w:pStyle w:val="ListParagraph"/>
              <w:spacing w:after="0" w:line="240" w:lineRule="auto"/>
              <w:ind w:left="0"/>
              <w:jc w:val="center"/>
              <w:rPr>
                <w:rFonts w:ascii="Arial" w:hAnsi="Arial" w:cs="Arial"/>
                <w:color w:val="000000"/>
                <w:sz w:val="18"/>
                <w:szCs w:val="18"/>
              </w:rPr>
            </w:pPr>
            <w:r w:rsidRPr="006A6314">
              <w:rPr>
                <w:rFonts w:ascii="Arial" w:hAnsi="Arial" w:cs="Arial"/>
                <w:color w:val="000000"/>
                <w:sz w:val="18"/>
                <w:szCs w:val="18"/>
              </w:rPr>
              <w:t xml:space="preserve"> (PO2)</w:t>
            </w:r>
          </w:p>
        </w:tc>
        <w:tc>
          <w:tcPr>
            <w:tcW w:w="1051"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Cognitive domain – level 3</w:t>
            </w:r>
          </w:p>
        </w:tc>
        <w:tc>
          <w:tcPr>
            <w:tcW w:w="1747" w:type="dxa"/>
            <w:vAlign w:val="center"/>
          </w:tcPr>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Lecture Note</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Text Book</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Audio/Video</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Web Material</w:t>
            </w:r>
          </w:p>
          <w:p w:rsidR="006A002C" w:rsidRPr="006A6314" w:rsidRDefault="006A002C" w:rsidP="00852CE1">
            <w:pPr>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Journal paper</w:t>
            </w:r>
          </w:p>
        </w:tc>
        <w:tc>
          <w:tcPr>
            <w:tcW w:w="1612" w:type="dxa"/>
            <w:vAlign w:val="center"/>
          </w:tcPr>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Class Test</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Final Exam</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Assignment</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Participation</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Presentation</w:t>
            </w:r>
          </w:p>
        </w:tc>
      </w:tr>
      <w:tr w:rsidR="006A002C" w:rsidRPr="006A6314" w:rsidTr="00852CE1">
        <w:trPr>
          <w:trHeight w:val="1700"/>
          <w:jc w:val="center"/>
        </w:trPr>
        <w:tc>
          <w:tcPr>
            <w:tcW w:w="646"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CO3</w:t>
            </w:r>
          </w:p>
        </w:tc>
        <w:tc>
          <w:tcPr>
            <w:tcW w:w="1762" w:type="dxa"/>
          </w:tcPr>
          <w:p w:rsidR="006A002C" w:rsidRPr="006A6314" w:rsidRDefault="006A002C" w:rsidP="00852CE1">
            <w:pPr>
              <w:jc w:val="center"/>
              <w:rPr>
                <w:rFonts w:ascii="Arial" w:hAnsi="Arial" w:cs="Arial"/>
                <w:iCs/>
                <w:sz w:val="18"/>
                <w:szCs w:val="18"/>
              </w:rPr>
            </w:pPr>
          </w:p>
          <w:p w:rsidR="006A002C" w:rsidRPr="006654BE" w:rsidRDefault="006A002C" w:rsidP="00852CE1">
            <w:pPr>
              <w:jc w:val="center"/>
              <w:rPr>
                <w:rFonts w:ascii="Arial" w:hAnsi="Arial" w:cs="Arial"/>
                <w:iCs/>
                <w:sz w:val="18"/>
                <w:szCs w:val="18"/>
              </w:rPr>
            </w:pPr>
          </w:p>
          <w:p w:rsidR="006A002C" w:rsidRPr="006A6314" w:rsidRDefault="006A002C" w:rsidP="00852CE1">
            <w:pPr>
              <w:jc w:val="center"/>
              <w:rPr>
                <w:rFonts w:ascii="Arial" w:hAnsi="Arial" w:cs="Arial"/>
                <w:color w:val="000000"/>
                <w:sz w:val="18"/>
                <w:szCs w:val="18"/>
              </w:rPr>
            </w:pPr>
            <w:r w:rsidRPr="006654BE">
              <w:rPr>
                <w:rFonts w:ascii="Arial" w:hAnsi="Arial" w:cs="Arial"/>
                <w:iCs/>
                <w:sz w:val="18"/>
                <w:szCs w:val="18"/>
              </w:rPr>
              <w:t>To</w:t>
            </w:r>
            <w:r>
              <w:rPr>
                <w:rFonts w:ascii="Arial" w:hAnsi="Arial" w:cs="Arial"/>
                <w:b/>
                <w:bCs/>
                <w:iCs/>
                <w:sz w:val="18"/>
                <w:szCs w:val="18"/>
              </w:rPr>
              <w:t xml:space="preserve"> c</w:t>
            </w:r>
            <w:r w:rsidRPr="006A6314">
              <w:rPr>
                <w:rFonts w:ascii="Arial" w:hAnsi="Arial" w:cs="Arial"/>
                <w:b/>
                <w:bCs/>
                <w:iCs/>
                <w:sz w:val="18"/>
                <w:szCs w:val="18"/>
              </w:rPr>
              <w:t xml:space="preserve">onstruct </w:t>
            </w:r>
            <w:r w:rsidRPr="006A6314">
              <w:rPr>
                <w:rFonts w:ascii="Arial" w:hAnsi="Arial" w:cs="Arial"/>
                <w:iCs/>
                <w:sz w:val="18"/>
                <w:szCs w:val="18"/>
              </w:rPr>
              <w:t>different types of digital filter</w:t>
            </w:r>
          </w:p>
        </w:tc>
        <w:tc>
          <w:tcPr>
            <w:tcW w:w="2357" w:type="dxa"/>
            <w:vAlign w:val="center"/>
          </w:tcPr>
          <w:p w:rsidR="006A002C" w:rsidRPr="006A6314" w:rsidRDefault="006A002C" w:rsidP="00852CE1">
            <w:pPr>
              <w:pStyle w:val="ListParagraph"/>
              <w:spacing w:after="0" w:line="240" w:lineRule="auto"/>
              <w:ind w:left="0"/>
              <w:jc w:val="center"/>
              <w:rPr>
                <w:rFonts w:ascii="Arial" w:hAnsi="Arial" w:cs="Arial"/>
                <w:b/>
                <w:bCs/>
                <w:color w:val="000000"/>
                <w:sz w:val="18"/>
                <w:szCs w:val="18"/>
              </w:rPr>
            </w:pPr>
            <w:r w:rsidRPr="006A6314">
              <w:rPr>
                <w:rFonts w:ascii="Arial" w:hAnsi="Arial" w:cs="Arial"/>
                <w:b/>
                <w:bCs/>
                <w:color w:val="000000"/>
                <w:sz w:val="18"/>
                <w:szCs w:val="18"/>
              </w:rPr>
              <w:t xml:space="preserve">Design/Development of solutions: </w:t>
            </w:r>
          </w:p>
          <w:p w:rsidR="006A002C" w:rsidRPr="006A6314" w:rsidRDefault="006A002C" w:rsidP="00852CE1">
            <w:pPr>
              <w:pStyle w:val="ListParagraph"/>
              <w:spacing w:after="0" w:line="240" w:lineRule="auto"/>
              <w:ind w:left="0"/>
              <w:jc w:val="center"/>
              <w:rPr>
                <w:rFonts w:ascii="Arial" w:hAnsi="Arial" w:cs="Arial"/>
                <w:color w:val="000000"/>
                <w:sz w:val="18"/>
                <w:szCs w:val="18"/>
              </w:rPr>
            </w:pPr>
            <w:r w:rsidRPr="006A6314">
              <w:rPr>
                <w:rFonts w:ascii="Arial" w:hAnsi="Arial" w:cs="Arial"/>
                <w:color w:val="000000"/>
                <w:sz w:val="18"/>
                <w:szCs w:val="18"/>
              </w:rPr>
              <w:t xml:space="preserve"> (PO3)</w:t>
            </w:r>
          </w:p>
        </w:tc>
        <w:tc>
          <w:tcPr>
            <w:tcW w:w="1051" w:type="dxa"/>
            <w:vAlign w:val="center"/>
          </w:tcPr>
          <w:p w:rsidR="006A002C" w:rsidRPr="006A6314" w:rsidRDefault="006A002C" w:rsidP="00852CE1">
            <w:pPr>
              <w:jc w:val="center"/>
              <w:rPr>
                <w:rFonts w:ascii="Arial" w:hAnsi="Arial" w:cs="Arial"/>
                <w:color w:val="000000"/>
                <w:sz w:val="18"/>
                <w:szCs w:val="18"/>
              </w:rPr>
            </w:pPr>
            <w:r w:rsidRPr="006A6314">
              <w:rPr>
                <w:rFonts w:ascii="Arial" w:hAnsi="Arial" w:cs="Arial"/>
                <w:color w:val="000000"/>
                <w:sz w:val="18"/>
                <w:szCs w:val="18"/>
              </w:rPr>
              <w:t>Cognitive domain – level 2</w:t>
            </w:r>
          </w:p>
        </w:tc>
        <w:tc>
          <w:tcPr>
            <w:tcW w:w="1747" w:type="dxa"/>
            <w:vAlign w:val="center"/>
          </w:tcPr>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Lecture Note</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Text Book</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Audio/Video</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Web Material</w:t>
            </w:r>
          </w:p>
          <w:p w:rsidR="006A002C" w:rsidRPr="006A6314" w:rsidRDefault="006A002C" w:rsidP="00852CE1">
            <w:pPr>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Journal paper</w:t>
            </w:r>
          </w:p>
        </w:tc>
        <w:tc>
          <w:tcPr>
            <w:tcW w:w="1612" w:type="dxa"/>
            <w:vAlign w:val="center"/>
          </w:tcPr>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Class Test</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Final Exam</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Assignment </w:t>
            </w:r>
          </w:p>
          <w:p w:rsidR="006A002C" w:rsidRPr="006A6314" w:rsidRDefault="006A002C" w:rsidP="00852CE1">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Participation</w:t>
            </w:r>
          </w:p>
          <w:p w:rsidR="006A002C" w:rsidRPr="006A6314" w:rsidRDefault="006A002C" w:rsidP="00852CE1">
            <w:pPr>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Presentation</w:t>
            </w:r>
          </w:p>
        </w:tc>
      </w:tr>
    </w:tbl>
    <w:p w:rsidR="006A002C" w:rsidRPr="006A6314" w:rsidRDefault="006A002C" w:rsidP="006A002C">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6A002C" w:rsidRPr="006A6314" w:rsidTr="00852CE1">
        <w:trPr>
          <w:jc w:val="center"/>
        </w:trPr>
        <w:tc>
          <w:tcPr>
            <w:tcW w:w="9269" w:type="dxa"/>
          </w:tcPr>
          <w:p w:rsidR="006A002C" w:rsidRPr="006A6314" w:rsidRDefault="006A002C" w:rsidP="00852CE1">
            <w:pPr>
              <w:rPr>
                <w:rFonts w:ascii="Arial" w:hAnsi="Arial" w:cs="Arial"/>
                <w:b/>
                <w:color w:val="000000"/>
                <w:sz w:val="18"/>
                <w:szCs w:val="18"/>
              </w:rPr>
            </w:pPr>
          </w:p>
          <w:p w:rsidR="006A002C" w:rsidRPr="006A6314" w:rsidRDefault="006A002C" w:rsidP="00852CE1">
            <w:pPr>
              <w:rPr>
                <w:rFonts w:ascii="Arial" w:hAnsi="Arial" w:cs="Arial"/>
                <w:b/>
                <w:color w:val="000000"/>
                <w:sz w:val="18"/>
                <w:szCs w:val="18"/>
              </w:rPr>
            </w:pPr>
            <w:r w:rsidRPr="006A6314">
              <w:rPr>
                <w:rFonts w:ascii="Arial" w:hAnsi="Arial" w:cs="Arial"/>
                <w:b/>
                <w:color w:val="000000"/>
                <w:sz w:val="18"/>
                <w:szCs w:val="18"/>
              </w:rPr>
              <w:t>Assessment and Marks Distribution:</w:t>
            </w:r>
          </w:p>
          <w:p w:rsidR="006A002C" w:rsidRPr="006A6314" w:rsidRDefault="006A002C" w:rsidP="00852CE1">
            <w:pPr>
              <w:rPr>
                <w:rFonts w:ascii="Arial" w:hAnsi="Arial" w:cs="Arial"/>
                <w:bCs/>
                <w:color w:val="000000"/>
                <w:sz w:val="18"/>
                <w:szCs w:val="18"/>
              </w:rPr>
            </w:pPr>
            <w:r w:rsidRPr="006A6314">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6A002C" w:rsidRPr="006A6314" w:rsidRDefault="006A002C" w:rsidP="00852CE1">
            <w:pPr>
              <w:rPr>
                <w:rFonts w:ascii="Arial" w:hAnsi="Arial" w:cs="Arial"/>
                <w:bCs/>
                <w:color w:val="000000"/>
                <w:sz w:val="18"/>
                <w:szCs w:val="18"/>
              </w:rPr>
            </w:pPr>
            <w:r w:rsidRPr="006A6314">
              <w:rPr>
                <w:rFonts w:ascii="Arial" w:hAnsi="Arial" w:cs="Arial"/>
                <w:bCs/>
                <w:color w:val="000000"/>
                <w:sz w:val="18"/>
                <w:szCs w:val="18"/>
              </w:rPr>
              <w:tab/>
              <w:t>Class tests + Assignments due in different times of the semester (20%)</w:t>
            </w:r>
          </w:p>
          <w:p w:rsidR="006A002C" w:rsidRPr="006A6314" w:rsidRDefault="006A002C" w:rsidP="00852CE1">
            <w:pPr>
              <w:rPr>
                <w:rFonts w:ascii="Arial" w:hAnsi="Arial" w:cs="Arial"/>
                <w:bCs/>
                <w:color w:val="000000"/>
                <w:sz w:val="18"/>
                <w:szCs w:val="18"/>
              </w:rPr>
            </w:pPr>
            <w:r w:rsidRPr="006A6314">
              <w:rPr>
                <w:rFonts w:ascii="Arial" w:hAnsi="Arial" w:cs="Arial"/>
                <w:bCs/>
                <w:color w:val="000000"/>
                <w:sz w:val="18"/>
                <w:szCs w:val="18"/>
              </w:rPr>
              <w:tab/>
              <w:t xml:space="preserve">A comprehensive final exam (70%), Total Time: 3 hours. </w:t>
            </w:r>
          </w:p>
          <w:p w:rsidR="006A002C" w:rsidRPr="006A6314" w:rsidRDefault="006A002C" w:rsidP="00852CE1">
            <w:pPr>
              <w:rPr>
                <w:rFonts w:ascii="Arial" w:hAnsi="Arial" w:cs="Arial"/>
                <w:b/>
                <w:color w:val="000000"/>
                <w:sz w:val="18"/>
                <w:szCs w:val="18"/>
              </w:rPr>
            </w:pPr>
            <w:r w:rsidRPr="006A6314">
              <w:rPr>
                <w:rFonts w:ascii="Arial" w:hAnsi="Arial" w:cs="Arial"/>
                <w:bCs/>
                <w:color w:val="000000"/>
                <w:sz w:val="18"/>
                <w:szCs w:val="18"/>
              </w:rPr>
              <w:tab/>
              <w:t>A class participation mark (10%).</w:t>
            </w:r>
          </w:p>
        </w:tc>
      </w:tr>
      <w:tr w:rsidR="006A002C" w:rsidRPr="006A6314" w:rsidTr="00852CE1">
        <w:trPr>
          <w:jc w:val="center"/>
        </w:trPr>
        <w:tc>
          <w:tcPr>
            <w:tcW w:w="9269" w:type="dxa"/>
          </w:tcPr>
          <w:p w:rsidR="006A002C" w:rsidRPr="006A6314" w:rsidRDefault="006A002C" w:rsidP="00852CE1">
            <w:pPr>
              <w:spacing w:after="120"/>
              <w:rPr>
                <w:rFonts w:ascii="Arial" w:hAnsi="Arial" w:cs="Arial"/>
                <w:b/>
                <w:bCs/>
                <w:iCs/>
                <w:sz w:val="18"/>
                <w:szCs w:val="18"/>
              </w:rPr>
            </w:pPr>
          </w:p>
          <w:p w:rsidR="006A002C" w:rsidRPr="006A6314" w:rsidRDefault="006A002C" w:rsidP="00852CE1">
            <w:pPr>
              <w:spacing w:after="120"/>
              <w:rPr>
                <w:rFonts w:ascii="Arial" w:hAnsi="Arial" w:cs="Arial"/>
                <w:b/>
                <w:bCs/>
                <w:iCs/>
                <w:sz w:val="18"/>
                <w:szCs w:val="18"/>
              </w:rPr>
            </w:pPr>
            <w:r w:rsidRPr="006A6314">
              <w:rPr>
                <w:rFonts w:ascii="Arial" w:hAnsi="Arial" w:cs="Arial"/>
                <w:b/>
                <w:bCs/>
                <w:iCs/>
                <w:sz w:val="18"/>
                <w:szCs w:val="18"/>
              </w:rPr>
              <w:t>Course Contents:</w:t>
            </w:r>
          </w:p>
          <w:p w:rsidR="006A002C" w:rsidRPr="006A6314" w:rsidRDefault="006A002C" w:rsidP="00852CE1">
            <w:pPr>
              <w:spacing w:after="120"/>
              <w:jc w:val="both"/>
              <w:rPr>
                <w:rFonts w:ascii="Arial" w:hAnsi="Arial" w:cs="Arial"/>
                <w:sz w:val="18"/>
                <w:szCs w:val="18"/>
              </w:rPr>
            </w:pPr>
            <w:r w:rsidRPr="006A6314">
              <w:rPr>
                <w:rFonts w:ascii="Arial" w:hAnsi="Arial" w:cs="Arial"/>
                <w:sz w:val="18"/>
                <w:szCs w:val="18"/>
              </w:rPr>
              <w:t>Introduction: signals, systems and signal processing, classification of signals, the concept of frequency in continuous time and discrete time signals, analog to digital and digital to analog conversion, Sampling and quantization.</w:t>
            </w:r>
          </w:p>
          <w:p w:rsidR="006A002C" w:rsidRPr="006A6314" w:rsidRDefault="006A002C" w:rsidP="00852CE1">
            <w:pPr>
              <w:spacing w:after="120"/>
              <w:jc w:val="both"/>
              <w:rPr>
                <w:rFonts w:ascii="Arial" w:hAnsi="Arial" w:cs="Arial"/>
                <w:sz w:val="18"/>
                <w:szCs w:val="18"/>
              </w:rPr>
            </w:pPr>
            <w:r w:rsidRPr="006A6314">
              <w:rPr>
                <w:rFonts w:ascii="Arial" w:hAnsi="Arial" w:cs="Arial"/>
                <w:sz w:val="18"/>
                <w:szCs w:val="18"/>
              </w:rPr>
              <w:t>Discrete time signals and systems: Discrete time signals, discrete time systems, analysis of discrete time linear time invariant systems. Discrete time systems described by difference equations, implementation of discrete time systems, correlation and convolution of discrete time signals.</w:t>
            </w:r>
          </w:p>
          <w:p w:rsidR="006A002C" w:rsidRPr="006A6314" w:rsidRDefault="006A002C" w:rsidP="00852CE1">
            <w:pPr>
              <w:spacing w:after="120"/>
              <w:jc w:val="both"/>
              <w:rPr>
                <w:rFonts w:ascii="Arial" w:hAnsi="Arial" w:cs="Arial"/>
                <w:sz w:val="18"/>
                <w:szCs w:val="18"/>
              </w:rPr>
            </w:pPr>
            <w:r w:rsidRPr="006A6314">
              <w:rPr>
                <w:rFonts w:ascii="Arial" w:hAnsi="Arial" w:cs="Arial"/>
                <w:sz w:val="18"/>
                <w:szCs w:val="18"/>
              </w:rPr>
              <w:t>The z-transform: Introduction, definition of the z-transform, z-transform and ROC of infinite duration sequence, properties of z-transform inversion of the z-transform, the one-sided z-transform.</w:t>
            </w:r>
          </w:p>
          <w:p w:rsidR="006A002C" w:rsidRPr="006A6314" w:rsidRDefault="006A002C" w:rsidP="00852CE1">
            <w:pPr>
              <w:spacing w:after="120"/>
              <w:jc w:val="both"/>
              <w:rPr>
                <w:rFonts w:ascii="Arial" w:hAnsi="Arial" w:cs="Arial"/>
                <w:sz w:val="18"/>
                <w:szCs w:val="18"/>
              </w:rPr>
            </w:pPr>
            <w:r w:rsidRPr="006A6314">
              <w:rPr>
                <w:rFonts w:ascii="Arial" w:hAnsi="Arial" w:cs="Arial"/>
                <w:sz w:val="18"/>
                <w:szCs w:val="18"/>
              </w:rPr>
              <w:t>Frequency analysis of signals and systems: Frequency analysis of continuous time signals, Frequency analysis of discrete time signals, Properties of Fourier transform of discrete time signals, Frequency domain characteristics of linear time invariant system, linear time invariant systems as frequency selective filters, Inverse systems and deconvolution.</w:t>
            </w:r>
          </w:p>
          <w:p w:rsidR="006A002C" w:rsidRDefault="006A002C" w:rsidP="00852CE1">
            <w:pPr>
              <w:spacing w:after="120"/>
              <w:jc w:val="both"/>
              <w:rPr>
                <w:rFonts w:ascii="Arial" w:hAnsi="Arial" w:cs="Arial"/>
                <w:sz w:val="18"/>
                <w:szCs w:val="18"/>
              </w:rPr>
            </w:pPr>
            <w:r w:rsidRPr="006A6314">
              <w:rPr>
                <w:rFonts w:ascii="Arial" w:hAnsi="Arial" w:cs="Arial"/>
                <w:sz w:val="18"/>
                <w:szCs w:val="18"/>
              </w:rPr>
              <w:t>The Discrete Fourier Transform: The DFT, Properties of the DFT, Filtering method based on the DFT, Frequency analysis of signals using the DFT. Fast Fourier Transform Algorithms: FFT algorithms, applications of FFT algorithm. Digital Filters: Design of FIR and IIR filters.</w:t>
            </w:r>
          </w:p>
          <w:p w:rsidR="006A002C" w:rsidRPr="006A6314" w:rsidRDefault="006A002C" w:rsidP="00852CE1">
            <w:pPr>
              <w:spacing w:after="120"/>
              <w:jc w:val="both"/>
              <w:rPr>
                <w:rFonts w:ascii="Arial" w:hAnsi="Arial" w:cs="Arial"/>
                <w:sz w:val="18"/>
                <w:szCs w:val="18"/>
              </w:rPr>
            </w:pPr>
            <w:r>
              <w:rPr>
                <w:rFonts w:ascii="Arial" w:hAnsi="Arial" w:cs="Arial"/>
                <w:sz w:val="18"/>
                <w:szCs w:val="18"/>
              </w:rPr>
              <w:t xml:space="preserve">Wavelet and multiresolution processing. </w:t>
            </w:r>
          </w:p>
          <w:p w:rsidR="006A002C" w:rsidRPr="006A6314" w:rsidRDefault="006A002C" w:rsidP="00852CE1">
            <w:pPr>
              <w:spacing w:after="120"/>
              <w:jc w:val="both"/>
              <w:rPr>
                <w:rFonts w:ascii="Arial" w:hAnsi="Arial" w:cs="Arial"/>
                <w:sz w:val="18"/>
                <w:szCs w:val="18"/>
              </w:rPr>
            </w:pPr>
            <w:r w:rsidRPr="006A6314">
              <w:rPr>
                <w:rFonts w:ascii="Arial" w:hAnsi="Arial" w:cs="Arial"/>
                <w:sz w:val="18"/>
                <w:szCs w:val="18"/>
              </w:rPr>
              <w:t>Adaptive filters: Adaptive system, kalman filters, RLS adaptive filters, the steepest-descent method, the LMS filters.</w:t>
            </w:r>
          </w:p>
          <w:p w:rsidR="006A002C" w:rsidRPr="006A6314" w:rsidRDefault="006A002C" w:rsidP="00852CE1">
            <w:pPr>
              <w:rPr>
                <w:rFonts w:ascii="Arial" w:hAnsi="Arial" w:cs="Arial"/>
                <w:b/>
                <w:color w:val="FF0000"/>
                <w:sz w:val="18"/>
                <w:szCs w:val="18"/>
              </w:rPr>
            </w:pPr>
            <w:r w:rsidRPr="006A6314">
              <w:rPr>
                <w:rFonts w:ascii="Arial" w:hAnsi="Arial" w:cs="Arial"/>
                <w:sz w:val="18"/>
                <w:szCs w:val="18"/>
              </w:rPr>
              <w:t>Application of DSP: Speech processing, analysis and coding, Matlab application to DSP.</w:t>
            </w:r>
          </w:p>
        </w:tc>
      </w:tr>
    </w:tbl>
    <w:p w:rsidR="006A002C" w:rsidRPr="006A6314" w:rsidRDefault="006A002C" w:rsidP="006A002C">
      <w:pPr>
        <w:rPr>
          <w:rFonts w:ascii="Arial" w:hAnsi="Arial" w:cs="Arial"/>
          <w:sz w:val="18"/>
          <w:szCs w:val="18"/>
          <w:highlight w:val="yellow"/>
        </w:rPr>
      </w:pPr>
    </w:p>
    <w:p w:rsidR="006A002C" w:rsidRDefault="006A002C" w:rsidP="006A002C">
      <w:pPr>
        <w:rPr>
          <w:rFonts w:ascii="Arial" w:hAnsi="Arial" w:cs="Arial"/>
          <w:b/>
          <w:color w:val="FFFFFF"/>
          <w:sz w:val="18"/>
          <w:szCs w:val="18"/>
          <w:highlight w:val="black"/>
        </w:rPr>
      </w:pPr>
    </w:p>
    <w:p w:rsidR="006A002C" w:rsidRPr="006A6314" w:rsidRDefault="006A002C" w:rsidP="006A002C">
      <w:pPr>
        <w:rPr>
          <w:rFonts w:ascii="Arial" w:hAnsi="Arial" w:cs="Arial"/>
          <w:b/>
          <w:spacing w:val="-3"/>
          <w:sz w:val="18"/>
          <w:szCs w:val="18"/>
        </w:rPr>
      </w:pPr>
      <w:r w:rsidRPr="006A6314">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431"/>
        <w:gridCol w:w="264"/>
        <w:gridCol w:w="6143"/>
      </w:tblGrid>
      <w:tr w:rsidR="006A002C" w:rsidRPr="006A6314" w:rsidTr="00852CE1">
        <w:trPr>
          <w:jc w:val="center"/>
        </w:trPr>
        <w:tc>
          <w:tcPr>
            <w:tcW w:w="196"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1.</w:t>
            </w:r>
          </w:p>
        </w:tc>
        <w:tc>
          <w:tcPr>
            <w:tcW w:w="1322" w:type="pct"/>
          </w:tcPr>
          <w:p w:rsidR="006A002C" w:rsidRPr="006A6314" w:rsidRDefault="006A002C" w:rsidP="00852CE1">
            <w:pPr>
              <w:suppressAutoHyphens/>
              <w:rPr>
                <w:rFonts w:ascii="Arial" w:hAnsi="Arial" w:cs="Arial"/>
                <w:spacing w:val="-3"/>
                <w:sz w:val="18"/>
                <w:szCs w:val="18"/>
              </w:rPr>
            </w:pPr>
            <w:r w:rsidRPr="006A6314">
              <w:rPr>
                <w:rFonts w:ascii="Arial" w:hAnsi="Arial" w:cs="Arial"/>
                <w:sz w:val="18"/>
                <w:szCs w:val="18"/>
              </w:rPr>
              <w:t>J. G. Prokis</w:t>
            </w:r>
          </w:p>
        </w:tc>
        <w:tc>
          <w:tcPr>
            <w:tcW w:w="143"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9" w:type="pct"/>
          </w:tcPr>
          <w:p w:rsidR="006A002C" w:rsidRPr="006A6314" w:rsidRDefault="006A002C" w:rsidP="00852CE1">
            <w:pPr>
              <w:suppressAutoHyphens/>
              <w:rPr>
                <w:rFonts w:ascii="Arial" w:hAnsi="Arial" w:cs="Arial"/>
                <w:b/>
                <w:bCs/>
                <w:spacing w:val="-3"/>
                <w:sz w:val="18"/>
                <w:szCs w:val="18"/>
              </w:rPr>
            </w:pPr>
            <w:r w:rsidRPr="006A6314">
              <w:rPr>
                <w:rFonts w:ascii="Arial" w:hAnsi="Arial" w:cs="Arial"/>
                <w:b/>
                <w:bCs/>
                <w:spacing w:val="-3"/>
                <w:sz w:val="18"/>
                <w:szCs w:val="18"/>
              </w:rPr>
              <w:t xml:space="preserve">Digital Signal Processing, </w:t>
            </w:r>
            <w:r w:rsidRPr="006A6314">
              <w:rPr>
                <w:rFonts w:ascii="Arial" w:hAnsi="Arial" w:cs="Arial"/>
                <w:i/>
                <w:iCs/>
                <w:spacing w:val="-3"/>
                <w:sz w:val="18"/>
                <w:szCs w:val="18"/>
              </w:rPr>
              <w:t>Prentice-hall Of India</w:t>
            </w:r>
          </w:p>
        </w:tc>
      </w:tr>
      <w:tr w:rsidR="006A002C" w:rsidRPr="006A6314" w:rsidTr="00852CE1">
        <w:trPr>
          <w:jc w:val="center"/>
        </w:trPr>
        <w:tc>
          <w:tcPr>
            <w:tcW w:w="196"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2.</w:t>
            </w:r>
          </w:p>
        </w:tc>
        <w:tc>
          <w:tcPr>
            <w:tcW w:w="1322" w:type="pct"/>
          </w:tcPr>
          <w:p w:rsidR="006A002C" w:rsidRPr="006A6314" w:rsidRDefault="006A002C" w:rsidP="00852CE1">
            <w:pPr>
              <w:suppressAutoHyphens/>
              <w:rPr>
                <w:rFonts w:ascii="Arial" w:hAnsi="Arial" w:cs="Arial"/>
                <w:sz w:val="18"/>
                <w:szCs w:val="18"/>
              </w:rPr>
            </w:pPr>
            <w:r w:rsidRPr="006A6314">
              <w:rPr>
                <w:rFonts w:ascii="Arial" w:hAnsi="Arial" w:cs="Arial"/>
                <w:sz w:val="18"/>
                <w:szCs w:val="18"/>
              </w:rPr>
              <w:t>R. G. Lyon</w:t>
            </w:r>
          </w:p>
        </w:tc>
        <w:tc>
          <w:tcPr>
            <w:tcW w:w="143"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9" w:type="pct"/>
          </w:tcPr>
          <w:p w:rsidR="006A002C" w:rsidRPr="006A6314" w:rsidRDefault="006A002C" w:rsidP="00852CE1">
            <w:pPr>
              <w:suppressAutoHyphens/>
              <w:rPr>
                <w:rFonts w:ascii="Arial" w:hAnsi="Arial" w:cs="Arial"/>
                <w:b/>
                <w:bCs/>
                <w:spacing w:val="-3"/>
                <w:sz w:val="18"/>
                <w:szCs w:val="18"/>
              </w:rPr>
            </w:pPr>
            <w:r w:rsidRPr="006A6314">
              <w:rPr>
                <w:rFonts w:ascii="Arial" w:hAnsi="Arial" w:cs="Arial"/>
                <w:b/>
                <w:bCs/>
                <w:sz w:val="18"/>
                <w:szCs w:val="18"/>
              </w:rPr>
              <w:t xml:space="preserve">Understanding Digital Signal Processing, </w:t>
            </w:r>
            <w:r w:rsidRPr="006A6314">
              <w:rPr>
                <w:rFonts w:ascii="Arial" w:hAnsi="Arial" w:cs="Arial"/>
                <w:i/>
                <w:iCs/>
                <w:sz w:val="18"/>
                <w:szCs w:val="18"/>
              </w:rPr>
              <w:t>Orling Kindersley India</w:t>
            </w:r>
          </w:p>
        </w:tc>
      </w:tr>
    </w:tbl>
    <w:p w:rsidR="006A002C" w:rsidRPr="006A6314" w:rsidRDefault="006A002C" w:rsidP="006A002C">
      <w:pPr>
        <w:jc w:val="center"/>
        <w:rPr>
          <w:rFonts w:ascii="Arial" w:hAnsi="Arial" w:cs="Arial"/>
          <w:b/>
          <w:spacing w:val="-3"/>
          <w:sz w:val="18"/>
          <w:szCs w:val="18"/>
        </w:rPr>
      </w:pPr>
    </w:p>
    <w:p w:rsidR="006A002C" w:rsidRPr="006A6314" w:rsidRDefault="006A002C" w:rsidP="006A002C">
      <w:pPr>
        <w:rPr>
          <w:rFonts w:ascii="Arial" w:hAnsi="Arial" w:cs="Arial"/>
          <w:b/>
          <w:spacing w:val="-3"/>
          <w:sz w:val="18"/>
          <w:szCs w:val="18"/>
        </w:rPr>
      </w:pPr>
      <w:r w:rsidRPr="006A6314">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1"/>
        <w:gridCol w:w="264"/>
        <w:gridCol w:w="6143"/>
      </w:tblGrid>
      <w:tr w:rsidR="006A002C" w:rsidRPr="006A6314" w:rsidTr="00852CE1">
        <w:trPr>
          <w:trHeight w:val="196"/>
          <w:jc w:val="center"/>
        </w:trPr>
        <w:tc>
          <w:tcPr>
            <w:tcW w:w="196"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1.</w:t>
            </w:r>
          </w:p>
        </w:tc>
        <w:tc>
          <w:tcPr>
            <w:tcW w:w="1322" w:type="pct"/>
          </w:tcPr>
          <w:p w:rsidR="006A002C" w:rsidRPr="006A6314" w:rsidRDefault="006A002C" w:rsidP="00852CE1">
            <w:pPr>
              <w:suppressAutoHyphens/>
              <w:rPr>
                <w:rFonts w:ascii="Arial" w:hAnsi="Arial" w:cs="Arial"/>
                <w:spacing w:val="-3"/>
                <w:sz w:val="18"/>
                <w:szCs w:val="18"/>
              </w:rPr>
            </w:pPr>
            <w:r w:rsidRPr="006A6314">
              <w:rPr>
                <w:rFonts w:ascii="Arial" w:hAnsi="Arial" w:cs="Arial"/>
                <w:sz w:val="18"/>
                <w:szCs w:val="18"/>
              </w:rPr>
              <w:t>Defatta</w:t>
            </w:r>
          </w:p>
        </w:tc>
        <w:tc>
          <w:tcPr>
            <w:tcW w:w="143"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8" w:type="pct"/>
          </w:tcPr>
          <w:p w:rsidR="006A002C" w:rsidRPr="006A6314" w:rsidRDefault="006A002C" w:rsidP="00852CE1">
            <w:pPr>
              <w:suppressAutoHyphens/>
              <w:rPr>
                <w:rFonts w:ascii="Arial" w:hAnsi="Arial" w:cs="Arial"/>
                <w:spacing w:val="-3"/>
                <w:sz w:val="18"/>
                <w:szCs w:val="18"/>
              </w:rPr>
            </w:pPr>
            <w:r w:rsidRPr="006A6314">
              <w:rPr>
                <w:rFonts w:ascii="Arial" w:hAnsi="Arial" w:cs="Arial"/>
                <w:b/>
                <w:bCs/>
                <w:sz w:val="18"/>
                <w:szCs w:val="18"/>
              </w:rPr>
              <w:t>Digital Signal Processing,</w:t>
            </w:r>
            <w:r w:rsidRPr="006A6314">
              <w:rPr>
                <w:rFonts w:ascii="Arial" w:hAnsi="Arial" w:cs="Arial"/>
                <w:i/>
                <w:iCs/>
                <w:sz w:val="18"/>
                <w:szCs w:val="18"/>
              </w:rPr>
              <w:t>Wiley India Pvt Ltd</w:t>
            </w:r>
          </w:p>
        </w:tc>
      </w:tr>
      <w:tr w:rsidR="006A002C" w:rsidRPr="006A6314" w:rsidTr="00852CE1">
        <w:trPr>
          <w:trHeight w:val="109"/>
          <w:jc w:val="center"/>
        </w:trPr>
        <w:tc>
          <w:tcPr>
            <w:tcW w:w="196"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2.</w:t>
            </w:r>
          </w:p>
        </w:tc>
        <w:tc>
          <w:tcPr>
            <w:tcW w:w="1322" w:type="pct"/>
          </w:tcPr>
          <w:p w:rsidR="006A002C" w:rsidRPr="006A6314" w:rsidRDefault="006A002C" w:rsidP="00852CE1">
            <w:pPr>
              <w:suppressAutoHyphens/>
              <w:rPr>
                <w:rFonts w:ascii="Arial" w:hAnsi="Arial" w:cs="Arial"/>
                <w:spacing w:val="-3"/>
                <w:sz w:val="18"/>
                <w:szCs w:val="18"/>
              </w:rPr>
            </w:pPr>
            <w:r w:rsidRPr="006A6314">
              <w:rPr>
                <w:rFonts w:ascii="Arial" w:hAnsi="Arial" w:cs="Arial"/>
                <w:sz w:val="18"/>
                <w:szCs w:val="18"/>
              </w:rPr>
              <w:t>P. R. Babu</w:t>
            </w:r>
          </w:p>
        </w:tc>
        <w:tc>
          <w:tcPr>
            <w:tcW w:w="143" w:type="pct"/>
          </w:tcPr>
          <w:p w:rsidR="006A002C" w:rsidRPr="006A6314" w:rsidRDefault="006A002C" w:rsidP="00852CE1">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8" w:type="pct"/>
          </w:tcPr>
          <w:p w:rsidR="006A002C" w:rsidRPr="006A6314" w:rsidRDefault="006A002C" w:rsidP="00852CE1">
            <w:pPr>
              <w:suppressAutoHyphens/>
              <w:rPr>
                <w:rFonts w:ascii="Arial" w:hAnsi="Arial" w:cs="Arial"/>
                <w:spacing w:val="-3"/>
                <w:sz w:val="18"/>
                <w:szCs w:val="18"/>
              </w:rPr>
            </w:pPr>
            <w:r w:rsidRPr="006A6314">
              <w:rPr>
                <w:rFonts w:ascii="Arial" w:hAnsi="Arial" w:cs="Arial"/>
                <w:b/>
                <w:bCs/>
                <w:sz w:val="18"/>
                <w:szCs w:val="18"/>
              </w:rPr>
              <w:t>Digital Signal Processing</w:t>
            </w:r>
            <w:r w:rsidRPr="006A6314">
              <w:rPr>
                <w:rFonts w:ascii="Arial" w:hAnsi="Arial" w:cs="Arial"/>
                <w:sz w:val="18"/>
                <w:szCs w:val="18"/>
              </w:rPr>
              <w:t xml:space="preserve">, </w:t>
            </w:r>
            <w:r w:rsidRPr="006A6314">
              <w:rPr>
                <w:rFonts w:ascii="Arial" w:hAnsi="Arial" w:cs="Arial"/>
                <w:i/>
                <w:iCs/>
                <w:sz w:val="18"/>
                <w:szCs w:val="18"/>
              </w:rPr>
              <w:t>Scitech Publication</w:t>
            </w:r>
          </w:p>
        </w:tc>
      </w:tr>
    </w:tbl>
    <w:p w:rsidR="006A002C" w:rsidRPr="006A6314" w:rsidRDefault="006A002C" w:rsidP="006A002C">
      <w:pPr>
        <w:jc w:val="center"/>
        <w:rPr>
          <w:rFonts w:ascii="Arial" w:hAnsi="Arial" w:cs="Arial"/>
          <w:sz w:val="18"/>
          <w:szCs w:val="18"/>
        </w:rPr>
      </w:pPr>
    </w:p>
    <w:p w:rsidR="006A002C" w:rsidRPr="006A6314" w:rsidRDefault="006A002C" w:rsidP="006A002C">
      <w:pPr>
        <w:jc w:val="center"/>
        <w:rPr>
          <w:rFonts w:ascii="Arial" w:hAnsi="Arial" w:cs="Arial"/>
          <w:sz w:val="18"/>
          <w:szCs w:val="18"/>
        </w:rPr>
      </w:pPr>
    </w:p>
    <w:p w:rsidR="00931678" w:rsidRDefault="00931678">
      <w:pPr>
        <w:rPr>
          <w:rFonts w:ascii="Arial" w:hAnsi="Arial" w:cs="Arial"/>
          <w:sz w:val="18"/>
          <w:szCs w:val="18"/>
        </w:rPr>
      </w:pPr>
      <w:r>
        <w:rPr>
          <w:rFonts w:ascii="Arial" w:hAnsi="Arial" w:cs="Arial"/>
          <w:sz w:val="18"/>
          <w:szCs w:val="18"/>
        </w:rPr>
        <w:br w:type="page"/>
      </w:r>
    </w:p>
    <w:p w:rsidR="006A002C" w:rsidRPr="00804356" w:rsidRDefault="006A002C" w:rsidP="006A00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 3222</w:t>
      </w:r>
      <w:r w:rsidRPr="00804356">
        <w:rPr>
          <w:rFonts w:ascii="Arial" w:hAnsi="Arial" w:cs="Arial"/>
          <w:b/>
          <w:bCs/>
          <w:iCs/>
          <w:sz w:val="18"/>
          <w:szCs w:val="18"/>
        </w:rPr>
        <w:t>: Digital Signal Processing Lab</w:t>
      </w:r>
    </w:p>
    <w:p w:rsidR="006A002C" w:rsidRPr="00804356" w:rsidRDefault="006A002C" w:rsidP="006A00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04356">
        <w:rPr>
          <w:rFonts w:ascii="Arial" w:hAnsi="Arial" w:cs="Arial"/>
          <w:b/>
          <w:bCs/>
          <w:iCs/>
          <w:sz w:val="18"/>
          <w:szCs w:val="18"/>
        </w:rPr>
        <w:t xml:space="preserve">Credits: </w:t>
      </w:r>
      <w:r w:rsidRPr="00804356">
        <w:rPr>
          <w:rFonts w:ascii="Arial" w:hAnsi="Arial" w:cs="Arial"/>
          <w:iCs/>
          <w:sz w:val="18"/>
          <w:szCs w:val="18"/>
        </w:rPr>
        <w:t xml:space="preserve">1 </w:t>
      </w:r>
      <w:r w:rsidR="00844CE6">
        <w:rPr>
          <w:rFonts w:ascii="Arial" w:hAnsi="Arial" w:cs="Arial"/>
          <w:b/>
          <w:bCs/>
          <w:iCs/>
          <w:sz w:val="18"/>
          <w:szCs w:val="18"/>
        </w:rPr>
        <w:t>Contact Hours: 28</w:t>
      </w:r>
    </w:p>
    <w:p w:rsidR="006A002C" w:rsidRPr="00804356" w:rsidRDefault="006A002C" w:rsidP="006A00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04356">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6A002C" w:rsidRPr="00804356" w:rsidRDefault="006A002C" w:rsidP="006A002C">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6A002C" w:rsidRPr="00804356" w:rsidTr="00852CE1">
        <w:trPr>
          <w:jc w:val="center"/>
        </w:trPr>
        <w:tc>
          <w:tcPr>
            <w:tcW w:w="1439" w:type="dxa"/>
          </w:tcPr>
          <w:p w:rsidR="006A002C" w:rsidRPr="00804356" w:rsidRDefault="006A002C" w:rsidP="00852CE1">
            <w:pPr>
              <w:rPr>
                <w:rFonts w:ascii="Arial" w:hAnsi="Arial" w:cs="Arial"/>
                <w:b/>
                <w:bCs/>
                <w:sz w:val="18"/>
                <w:szCs w:val="18"/>
              </w:rPr>
            </w:pPr>
            <w:r w:rsidRPr="00804356">
              <w:rPr>
                <w:rFonts w:ascii="Arial" w:hAnsi="Arial" w:cs="Arial"/>
                <w:b/>
                <w:sz w:val="18"/>
                <w:szCs w:val="18"/>
              </w:rPr>
              <w:t>Prerequisite:</w:t>
            </w:r>
          </w:p>
        </w:tc>
        <w:tc>
          <w:tcPr>
            <w:tcW w:w="7741" w:type="dxa"/>
          </w:tcPr>
          <w:p w:rsidR="006A002C" w:rsidRPr="00804356" w:rsidRDefault="006A002C" w:rsidP="00852CE1">
            <w:pPr>
              <w:rPr>
                <w:rFonts w:ascii="Arial" w:hAnsi="Arial" w:cs="Arial"/>
                <w:iCs/>
                <w:sz w:val="18"/>
                <w:szCs w:val="18"/>
              </w:rPr>
            </w:pPr>
            <w:r w:rsidRPr="00804356">
              <w:rPr>
                <w:rFonts w:ascii="Arial" w:hAnsi="Arial" w:cs="Arial"/>
                <w:iCs/>
                <w:sz w:val="18"/>
                <w:szCs w:val="18"/>
              </w:rPr>
              <w:t xml:space="preserve">MATH 2241: Linear Algebra  </w:t>
            </w:r>
          </w:p>
        </w:tc>
      </w:tr>
      <w:tr w:rsidR="006A002C" w:rsidRPr="00804356" w:rsidTr="00852CE1">
        <w:trPr>
          <w:jc w:val="center"/>
        </w:trPr>
        <w:tc>
          <w:tcPr>
            <w:tcW w:w="1439" w:type="dxa"/>
          </w:tcPr>
          <w:p w:rsidR="006A002C" w:rsidRPr="00804356" w:rsidRDefault="006A002C" w:rsidP="00852CE1">
            <w:pPr>
              <w:rPr>
                <w:rFonts w:ascii="Arial" w:hAnsi="Arial" w:cs="Arial"/>
                <w:b/>
                <w:sz w:val="18"/>
                <w:szCs w:val="18"/>
              </w:rPr>
            </w:pPr>
            <w:r w:rsidRPr="00804356">
              <w:rPr>
                <w:rFonts w:ascii="Arial" w:hAnsi="Arial" w:cs="Arial"/>
                <w:b/>
                <w:sz w:val="18"/>
                <w:szCs w:val="18"/>
              </w:rPr>
              <w:t>Course Type</w:t>
            </w:r>
          </w:p>
        </w:tc>
        <w:tc>
          <w:tcPr>
            <w:tcW w:w="7741" w:type="dxa"/>
          </w:tcPr>
          <w:p w:rsidR="006A002C" w:rsidRPr="00804356" w:rsidRDefault="006A002C" w:rsidP="00852CE1">
            <w:pPr>
              <w:rPr>
                <w:rFonts w:ascii="Arial" w:hAnsi="Arial" w:cs="Arial"/>
                <w:iCs/>
                <w:sz w:val="18"/>
                <w:szCs w:val="18"/>
              </w:rPr>
            </w:pPr>
            <w:r w:rsidRPr="00804356">
              <w:rPr>
                <w:rFonts w:ascii="MS Gothic" w:eastAsia="MS Gothic" w:hAnsi="MS Gothic" w:cs="MS Gothic" w:hint="eastAsia"/>
                <w:iCs/>
                <w:sz w:val="18"/>
                <w:szCs w:val="18"/>
              </w:rPr>
              <w:t>☐</w:t>
            </w:r>
            <w:r w:rsidRPr="00804356">
              <w:rPr>
                <w:rFonts w:ascii="Arial" w:hAnsi="Arial" w:cs="Arial"/>
                <w:iCs/>
                <w:sz w:val="18"/>
                <w:szCs w:val="18"/>
              </w:rPr>
              <w:t xml:space="preserve">Theory         </w:t>
            </w:r>
            <w:r w:rsidRPr="00804356">
              <w:rPr>
                <w:rFonts w:ascii="MS Gothic" w:eastAsia="MS Gothic" w:hAnsi="MS Gothic" w:cs="MS Gothic" w:hint="eastAsia"/>
                <w:iCs/>
                <w:sz w:val="18"/>
                <w:szCs w:val="18"/>
              </w:rPr>
              <w:t>☒</w:t>
            </w:r>
            <w:r w:rsidRPr="00804356">
              <w:rPr>
                <w:rFonts w:ascii="Arial" w:hAnsi="Arial" w:cs="Arial"/>
                <w:iCs/>
                <w:sz w:val="18"/>
                <w:szCs w:val="18"/>
              </w:rPr>
              <w:t xml:space="preserve">Laboratory work         </w:t>
            </w:r>
            <w:r w:rsidRPr="00804356">
              <w:rPr>
                <w:rFonts w:ascii="MS Gothic" w:eastAsia="MS Gothic" w:hAnsi="MS Gothic" w:cs="MS Gothic" w:hint="eastAsia"/>
                <w:iCs/>
                <w:sz w:val="18"/>
                <w:szCs w:val="18"/>
              </w:rPr>
              <w:t>☐</w:t>
            </w:r>
            <w:r w:rsidRPr="00804356">
              <w:rPr>
                <w:rFonts w:ascii="Arial" w:hAnsi="Arial" w:cs="Arial"/>
                <w:iCs/>
                <w:sz w:val="18"/>
                <w:szCs w:val="18"/>
              </w:rPr>
              <w:t xml:space="preserve"> Project work      </w:t>
            </w:r>
            <w:r w:rsidRPr="00804356">
              <w:rPr>
                <w:rFonts w:ascii="MS Gothic" w:eastAsia="MS Gothic" w:hAnsi="MS Gothic" w:cs="MS Gothic" w:hint="eastAsia"/>
                <w:iCs/>
                <w:sz w:val="18"/>
                <w:szCs w:val="18"/>
              </w:rPr>
              <w:t>☐</w:t>
            </w:r>
            <w:r w:rsidRPr="00804356">
              <w:rPr>
                <w:rFonts w:ascii="Arial" w:hAnsi="Arial" w:cs="Arial"/>
                <w:iCs/>
                <w:sz w:val="18"/>
                <w:szCs w:val="18"/>
              </w:rPr>
              <w:t xml:space="preserve"> Viva Voce  </w:t>
            </w:r>
          </w:p>
        </w:tc>
      </w:tr>
      <w:tr w:rsidR="006A002C" w:rsidRPr="00804356" w:rsidTr="00852CE1">
        <w:trPr>
          <w:trHeight w:val="238"/>
          <w:jc w:val="center"/>
        </w:trPr>
        <w:tc>
          <w:tcPr>
            <w:tcW w:w="1439" w:type="dxa"/>
          </w:tcPr>
          <w:p w:rsidR="006A002C" w:rsidRPr="00804356" w:rsidRDefault="006A002C" w:rsidP="00852CE1">
            <w:pPr>
              <w:ind w:left="2160" w:hanging="2160"/>
              <w:rPr>
                <w:rFonts w:ascii="Arial" w:hAnsi="Arial" w:cs="Arial"/>
                <w:b/>
                <w:bCs/>
                <w:sz w:val="18"/>
                <w:szCs w:val="18"/>
              </w:rPr>
            </w:pPr>
            <w:r w:rsidRPr="00804356">
              <w:rPr>
                <w:rFonts w:ascii="Arial" w:hAnsi="Arial" w:cs="Arial"/>
                <w:b/>
                <w:bCs/>
                <w:sz w:val="18"/>
                <w:szCs w:val="18"/>
              </w:rPr>
              <w:t>Motivation</w:t>
            </w:r>
          </w:p>
        </w:tc>
        <w:tc>
          <w:tcPr>
            <w:tcW w:w="7741" w:type="dxa"/>
          </w:tcPr>
          <w:p w:rsidR="006A002C" w:rsidRPr="00804356" w:rsidRDefault="006A002C" w:rsidP="00852CE1">
            <w:pPr>
              <w:rPr>
                <w:rFonts w:ascii="Arial" w:hAnsi="Arial" w:cs="Arial"/>
                <w:b/>
                <w:iCs/>
                <w:sz w:val="18"/>
                <w:szCs w:val="18"/>
              </w:rPr>
            </w:pPr>
            <w:r w:rsidRPr="00804356">
              <w:rPr>
                <w:rFonts w:ascii="Arial" w:hAnsi="Arial" w:cs="Arial"/>
                <w:iCs/>
                <w:sz w:val="18"/>
                <w:szCs w:val="18"/>
              </w:rPr>
              <w:t>To know basic of the digital signal processing concepts and its analysis</w:t>
            </w:r>
          </w:p>
        </w:tc>
      </w:tr>
      <w:tr w:rsidR="006A002C" w:rsidRPr="00804356" w:rsidTr="00852CE1">
        <w:trPr>
          <w:trHeight w:val="238"/>
          <w:jc w:val="center"/>
        </w:trPr>
        <w:tc>
          <w:tcPr>
            <w:tcW w:w="9180" w:type="dxa"/>
            <w:gridSpan w:val="2"/>
          </w:tcPr>
          <w:p w:rsidR="006A002C" w:rsidRPr="00804356" w:rsidRDefault="006A002C" w:rsidP="00852CE1">
            <w:pPr>
              <w:rPr>
                <w:rFonts w:ascii="Arial" w:hAnsi="Arial" w:cs="Arial"/>
                <w:b/>
                <w:bCs/>
                <w:sz w:val="18"/>
                <w:szCs w:val="18"/>
              </w:rPr>
            </w:pPr>
          </w:p>
          <w:p w:rsidR="006A002C" w:rsidRPr="00804356" w:rsidRDefault="006A002C" w:rsidP="00852CE1">
            <w:pPr>
              <w:rPr>
                <w:rFonts w:ascii="Arial" w:hAnsi="Arial" w:cs="Arial"/>
                <w:b/>
                <w:bCs/>
                <w:sz w:val="18"/>
                <w:szCs w:val="18"/>
              </w:rPr>
            </w:pPr>
            <w:r w:rsidRPr="00804356">
              <w:rPr>
                <w:rFonts w:ascii="Arial" w:hAnsi="Arial" w:cs="Arial"/>
                <w:b/>
                <w:bCs/>
                <w:sz w:val="18"/>
                <w:szCs w:val="18"/>
              </w:rPr>
              <w:t>Course Objective:</w:t>
            </w:r>
          </w:p>
          <w:p w:rsidR="006A002C" w:rsidRPr="00804356" w:rsidRDefault="006A002C" w:rsidP="00852CE1">
            <w:pPr>
              <w:jc w:val="both"/>
              <w:rPr>
                <w:rFonts w:ascii="Arial" w:hAnsi="Arial" w:cs="Arial"/>
                <w:iCs/>
                <w:sz w:val="18"/>
                <w:szCs w:val="18"/>
              </w:rPr>
            </w:pPr>
            <w:r w:rsidRPr="00804356">
              <w:rPr>
                <w:rFonts w:ascii="Arial" w:hAnsi="Arial" w:cs="Arial"/>
                <w:iCs/>
                <w:sz w:val="18"/>
                <w:szCs w:val="18"/>
              </w:rPr>
              <w:t xml:space="preserve">This course represents a laboratory course in digital signal processing. In this lab, they will learn about MathLab software where they will construct basic signal. They will also learn about different types of signal. They also implement different types of algorithms of various types of signal transformation. </w:t>
            </w:r>
          </w:p>
        </w:tc>
      </w:tr>
    </w:tbl>
    <w:p w:rsidR="006A002C" w:rsidRPr="00804356" w:rsidRDefault="006A002C" w:rsidP="006A002C">
      <w:pPr>
        <w:jc w:val="center"/>
        <w:rPr>
          <w:rFonts w:ascii="Arial" w:hAnsi="Arial" w:cs="Arial"/>
          <w:sz w:val="18"/>
          <w:szCs w:val="18"/>
        </w:rPr>
      </w:pPr>
    </w:p>
    <w:p w:rsidR="006A002C" w:rsidRPr="00804356" w:rsidRDefault="006A002C" w:rsidP="006A002C">
      <w:pPr>
        <w:autoSpaceDE w:val="0"/>
        <w:autoSpaceDN w:val="0"/>
        <w:adjustRightInd w:val="0"/>
        <w:jc w:val="center"/>
        <w:rPr>
          <w:rFonts w:ascii="Arial" w:hAnsi="Arial" w:cs="Arial"/>
          <w:b/>
          <w:color w:val="000000"/>
          <w:sz w:val="18"/>
          <w:szCs w:val="18"/>
        </w:rPr>
      </w:pPr>
      <w:r w:rsidRPr="00804356">
        <w:rPr>
          <w:rFonts w:ascii="Arial" w:hAnsi="Arial" w:cs="Arial"/>
          <w:b/>
          <w:color w:val="000000"/>
          <w:sz w:val="18"/>
          <w:szCs w:val="18"/>
        </w:rPr>
        <w:t>Course Outcomes (COs), Program Outcomes (POs) and Assessment:</w:t>
      </w:r>
    </w:p>
    <w:p w:rsidR="006A002C" w:rsidRPr="00804356" w:rsidRDefault="006A002C" w:rsidP="006A002C">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6A002C" w:rsidRPr="00804356" w:rsidTr="00852CE1">
        <w:trPr>
          <w:trHeight w:val="877"/>
          <w:jc w:val="center"/>
        </w:trPr>
        <w:tc>
          <w:tcPr>
            <w:tcW w:w="646"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 No.</w:t>
            </w:r>
          </w:p>
        </w:tc>
        <w:tc>
          <w:tcPr>
            <w:tcW w:w="1762"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 Statement</w:t>
            </w:r>
          </w:p>
        </w:tc>
        <w:tc>
          <w:tcPr>
            <w:tcW w:w="2357"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Corresponding PO</w:t>
            </w:r>
          </w:p>
        </w:tc>
        <w:tc>
          <w:tcPr>
            <w:tcW w:w="1051"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Domain / level of learning taxonomy</w:t>
            </w:r>
          </w:p>
        </w:tc>
        <w:tc>
          <w:tcPr>
            <w:tcW w:w="1747"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Delivery methods and activities</w:t>
            </w:r>
          </w:p>
        </w:tc>
        <w:tc>
          <w:tcPr>
            <w:tcW w:w="1612"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Assessment tools</w:t>
            </w:r>
          </w:p>
        </w:tc>
      </w:tr>
      <w:tr w:rsidR="006A002C" w:rsidRPr="00804356" w:rsidTr="00852CE1">
        <w:trPr>
          <w:trHeight w:val="1646"/>
          <w:jc w:val="center"/>
        </w:trPr>
        <w:tc>
          <w:tcPr>
            <w:tcW w:w="646"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CO1</w:t>
            </w:r>
          </w:p>
        </w:tc>
        <w:tc>
          <w:tcPr>
            <w:tcW w:w="1762" w:type="dxa"/>
            <w:vAlign w:val="center"/>
          </w:tcPr>
          <w:p w:rsidR="006A002C" w:rsidRPr="00804356" w:rsidRDefault="006A002C" w:rsidP="00852CE1">
            <w:pPr>
              <w:pStyle w:val="ListParagraph"/>
              <w:spacing w:after="0" w:line="240" w:lineRule="auto"/>
              <w:ind w:left="0"/>
              <w:jc w:val="center"/>
              <w:rPr>
                <w:rFonts w:ascii="Arial" w:hAnsi="Arial" w:cs="Arial"/>
                <w:bCs/>
                <w:color w:val="000000"/>
                <w:sz w:val="18"/>
                <w:szCs w:val="18"/>
              </w:rPr>
            </w:pPr>
            <w:r w:rsidRPr="00961DEA">
              <w:rPr>
                <w:rFonts w:ascii="Arial" w:hAnsi="Arial" w:cs="Arial"/>
                <w:bCs/>
                <w:color w:val="000000"/>
                <w:sz w:val="18"/>
                <w:szCs w:val="18"/>
              </w:rPr>
              <w:t>To</w:t>
            </w:r>
            <w:r>
              <w:rPr>
                <w:rFonts w:ascii="Arial" w:hAnsi="Arial" w:cs="Arial"/>
                <w:b/>
                <w:color w:val="000000"/>
                <w:sz w:val="18"/>
                <w:szCs w:val="18"/>
              </w:rPr>
              <w:t xml:space="preserve"> i</w:t>
            </w:r>
            <w:r w:rsidRPr="00804356">
              <w:rPr>
                <w:rFonts w:ascii="Arial" w:hAnsi="Arial" w:cs="Arial"/>
                <w:b/>
                <w:color w:val="000000"/>
                <w:sz w:val="18"/>
                <w:szCs w:val="18"/>
              </w:rPr>
              <w:t xml:space="preserve">dentify </w:t>
            </w:r>
            <w:r w:rsidRPr="00804356">
              <w:rPr>
                <w:rFonts w:ascii="Arial" w:hAnsi="Arial" w:cs="Arial"/>
                <w:bCs/>
                <w:color w:val="000000"/>
                <w:sz w:val="18"/>
                <w:szCs w:val="18"/>
              </w:rPr>
              <w:t xml:space="preserve">different types of problems in digital signal </w:t>
            </w:r>
          </w:p>
        </w:tc>
        <w:tc>
          <w:tcPr>
            <w:tcW w:w="2357" w:type="dxa"/>
            <w:vAlign w:val="center"/>
          </w:tcPr>
          <w:p w:rsidR="006A002C" w:rsidRPr="00804356" w:rsidRDefault="006A002C" w:rsidP="00852CE1">
            <w:pPr>
              <w:pStyle w:val="ListParagraph"/>
              <w:spacing w:after="0" w:line="240" w:lineRule="auto"/>
              <w:ind w:left="0"/>
              <w:jc w:val="center"/>
              <w:rPr>
                <w:rFonts w:ascii="Arial" w:hAnsi="Arial" w:cs="Arial"/>
                <w:b/>
                <w:bCs/>
                <w:color w:val="000000"/>
                <w:sz w:val="18"/>
                <w:szCs w:val="18"/>
              </w:rPr>
            </w:pPr>
            <w:r w:rsidRPr="00804356">
              <w:rPr>
                <w:rFonts w:ascii="Arial" w:hAnsi="Arial" w:cs="Arial"/>
                <w:b/>
                <w:bCs/>
                <w:color w:val="000000"/>
                <w:sz w:val="18"/>
                <w:szCs w:val="18"/>
              </w:rPr>
              <w:t xml:space="preserve">Design/Development of solutions: </w:t>
            </w:r>
          </w:p>
          <w:p w:rsidR="006A002C" w:rsidRPr="00804356" w:rsidRDefault="006A002C" w:rsidP="00852CE1">
            <w:pPr>
              <w:pStyle w:val="ListParagraph"/>
              <w:spacing w:after="0" w:line="240" w:lineRule="auto"/>
              <w:ind w:left="0"/>
              <w:jc w:val="center"/>
              <w:rPr>
                <w:rFonts w:ascii="Arial" w:hAnsi="Arial" w:cs="Arial"/>
                <w:color w:val="000000"/>
                <w:sz w:val="18"/>
                <w:szCs w:val="18"/>
              </w:rPr>
            </w:pPr>
            <w:r w:rsidRPr="00804356">
              <w:rPr>
                <w:rFonts w:ascii="Arial" w:hAnsi="Arial" w:cs="Arial"/>
                <w:color w:val="000000"/>
                <w:sz w:val="18"/>
                <w:szCs w:val="18"/>
              </w:rPr>
              <w:t xml:space="preserve"> (PO3)</w:t>
            </w:r>
          </w:p>
        </w:tc>
        <w:tc>
          <w:tcPr>
            <w:tcW w:w="1051"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Cognitive domain – level 3</w:t>
            </w:r>
          </w:p>
        </w:tc>
        <w:tc>
          <w:tcPr>
            <w:tcW w:w="1747" w:type="dxa"/>
            <w:vAlign w:val="center"/>
          </w:tcPr>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Lecture</w:t>
            </w:r>
            <w:r w:rsidR="006A002C" w:rsidRPr="00997D22">
              <w:rPr>
                <w:rFonts w:ascii="Arial" w:hAnsi="Arial" w:cs="Arial"/>
                <w:color w:val="000000"/>
                <w:sz w:val="18"/>
                <w:szCs w:val="18"/>
              </w:rPr>
              <w:t xml:space="preserve"> Note</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Text</w:t>
            </w:r>
            <w:r w:rsidR="006A002C" w:rsidRPr="00997D22">
              <w:rPr>
                <w:rFonts w:ascii="Arial" w:hAnsi="Arial" w:cs="Arial"/>
                <w:color w:val="000000"/>
                <w:sz w:val="18"/>
                <w:szCs w:val="18"/>
              </w:rPr>
              <w:t xml:space="preserve"> Book</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Audio</w:t>
            </w:r>
            <w:r w:rsidR="006A002C" w:rsidRPr="00997D22">
              <w:rPr>
                <w:rFonts w:ascii="Arial" w:hAnsi="Arial" w:cs="Arial"/>
                <w:color w:val="000000"/>
                <w:sz w:val="18"/>
                <w:szCs w:val="18"/>
              </w:rPr>
              <w:t>/Video</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Web</w:t>
            </w:r>
            <w:r w:rsidR="006A002C" w:rsidRPr="00997D22">
              <w:rPr>
                <w:rFonts w:ascii="Arial" w:hAnsi="Arial" w:cs="Arial"/>
                <w:color w:val="000000"/>
                <w:sz w:val="18"/>
                <w:szCs w:val="18"/>
              </w:rPr>
              <w:t xml:space="preserve"> Material</w:t>
            </w:r>
          </w:p>
          <w:p w:rsidR="006A002C" w:rsidRPr="00804356" w:rsidRDefault="006A002C"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Lab Manual</w:t>
            </w:r>
          </w:p>
        </w:tc>
        <w:tc>
          <w:tcPr>
            <w:tcW w:w="1612" w:type="dxa"/>
            <w:vAlign w:val="center"/>
          </w:tcPr>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CA</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Final</w:t>
            </w:r>
            <w:r w:rsidR="006A002C" w:rsidRPr="00997D22">
              <w:rPr>
                <w:rFonts w:ascii="Arial" w:hAnsi="Arial" w:cs="Arial"/>
                <w:color w:val="000000"/>
                <w:sz w:val="18"/>
                <w:szCs w:val="18"/>
              </w:rPr>
              <w:t xml:space="preserve"> Exam</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Assignment</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Note</w:t>
            </w:r>
            <w:r w:rsidR="006A002C" w:rsidRPr="00997D22">
              <w:rPr>
                <w:rFonts w:ascii="Arial" w:hAnsi="Arial" w:cs="Arial"/>
                <w:color w:val="000000"/>
                <w:sz w:val="18"/>
                <w:szCs w:val="18"/>
              </w:rPr>
              <w:t xml:space="preserve"> book</w:t>
            </w:r>
          </w:p>
          <w:p w:rsidR="006A002C" w:rsidRPr="00804356" w:rsidRDefault="006A002C" w:rsidP="00852CE1">
            <w:pPr>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Presentation</w:t>
            </w:r>
          </w:p>
        </w:tc>
      </w:tr>
      <w:tr w:rsidR="006A002C" w:rsidRPr="00804356" w:rsidTr="00852CE1">
        <w:trPr>
          <w:trHeight w:val="1700"/>
          <w:jc w:val="center"/>
        </w:trPr>
        <w:tc>
          <w:tcPr>
            <w:tcW w:w="646"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CO2</w:t>
            </w:r>
          </w:p>
        </w:tc>
        <w:tc>
          <w:tcPr>
            <w:tcW w:w="1762" w:type="dxa"/>
          </w:tcPr>
          <w:p w:rsidR="006A002C" w:rsidRPr="00804356" w:rsidRDefault="006A002C" w:rsidP="00852CE1">
            <w:pPr>
              <w:rPr>
                <w:rFonts w:ascii="Arial" w:hAnsi="Arial" w:cs="Arial"/>
                <w:iCs/>
                <w:sz w:val="18"/>
                <w:szCs w:val="18"/>
              </w:rPr>
            </w:pPr>
          </w:p>
          <w:p w:rsidR="006A002C" w:rsidRPr="00804356" w:rsidRDefault="006A002C" w:rsidP="00852CE1">
            <w:pPr>
              <w:jc w:val="center"/>
              <w:rPr>
                <w:rFonts w:ascii="Arial" w:hAnsi="Arial" w:cs="Arial"/>
                <w:b/>
                <w:bCs/>
                <w:iCs/>
                <w:sz w:val="18"/>
                <w:szCs w:val="18"/>
              </w:rPr>
            </w:pPr>
          </w:p>
          <w:p w:rsidR="006A002C" w:rsidRPr="00804356" w:rsidRDefault="006A002C" w:rsidP="00852CE1">
            <w:pPr>
              <w:jc w:val="center"/>
              <w:rPr>
                <w:rFonts w:ascii="Arial" w:hAnsi="Arial" w:cs="Arial"/>
                <w:color w:val="000000"/>
                <w:sz w:val="18"/>
                <w:szCs w:val="18"/>
              </w:rPr>
            </w:pPr>
            <w:r w:rsidRPr="00961DEA">
              <w:rPr>
                <w:rFonts w:ascii="Arial" w:hAnsi="Arial" w:cs="Arial"/>
                <w:iCs/>
                <w:sz w:val="18"/>
                <w:szCs w:val="18"/>
              </w:rPr>
              <w:t>To</w:t>
            </w:r>
            <w:r>
              <w:rPr>
                <w:rFonts w:ascii="Arial" w:hAnsi="Arial" w:cs="Arial"/>
                <w:b/>
                <w:bCs/>
                <w:iCs/>
                <w:sz w:val="18"/>
                <w:szCs w:val="18"/>
              </w:rPr>
              <w:t xml:space="preserve"> c</w:t>
            </w:r>
            <w:r w:rsidRPr="00804356">
              <w:rPr>
                <w:rFonts w:ascii="Arial" w:hAnsi="Arial" w:cs="Arial"/>
                <w:b/>
                <w:bCs/>
                <w:iCs/>
                <w:sz w:val="18"/>
                <w:szCs w:val="18"/>
              </w:rPr>
              <w:t xml:space="preserve">onstruct </w:t>
            </w:r>
            <w:r w:rsidRPr="00804356">
              <w:rPr>
                <w:rFonts w:ascii="Arial" w:hAnsi="Arial" w:cs="Arial"/>
                <w:iCs/>
                <w:sz w:val="18"/>
                <w:szCs w:val="18"/>
              </w:rPr>
              <w:t>different types of signal and digital filter</w:t>
            </w:r>
          </w:p>
        </w:tc>
        <w:tc>
          <w:tcPr>
            <w:tcW w:w="2357" w:type="dxa"/>
            <w:vAlign w:val="center"/>
          </w:tcPr>
          <w:p w:rsidR="006A002C" w:rsidRPr="00804356" w:rsidRDefault="006A002C" w:rsidP="00852CE1">
            <w:pPr>
              <w:pStyle w:val="ListParagraph"/>
              <w:spacing w:after="0" w:line="240" w:lineRule="auto"/>
              <w:ind w:left="0"/>
              <w:jc w:val="center"/>
              <w:rPr>
                <w:rFonts w:ascii="Arial" w:hAnsi="Arial" w:cs="Arial"/>
                <w:b/>
                <w:bCs/>
                <w:color w:val="000000"/>
                <w:sz w:val="18"/>
                <w:szCs w:val="18"/>
              </w:rPr>
            </w:pPr>
            <w:r w:rsidRPr="00804356">
              <w:rPr>
                <w:rFonts w:ascii="Arial" w:hAnsi="Arial" w:cs="Arial"/>
                <w:b/>
                <w:bCs/>
                <w:color w:val="000000"/>
                <w:sz w:val="18"/>
                <w:szCs w:val="18"/>
              </w:rPr>
              <w:t xml:space="preserve">Modern tool usage: </w:t>
            </w:r>
          </w:p>
          <w:p w:rsidR="006A002C" w:rsidRPr="00804356" w:rsidRDefault="006A002C" w:rsidP="00852CE1">
            <w:pPr>
              <w:pStyle w:val="ListParagraph"/>
              <w:spacing w:after="0" w:line="240" w:lineRule="auto"/>
              <w:ind w:left="0"/>
              <w:jc w:val="center"/>
              <w:rPr>
                <w:rFonts w:ascii="Arial" w:hAnsi="Arial" w:cs="Arial"/>
                <w:color w:val="000000"/>
                <w:sz w:val="18"/>
                <w:szCs w:val="18"/>
              </w:rPr>
            </w:pPr>
            <w:r w:rsidRPr="00804356">
              <w:rPr>
                <w:rFonts w:ascii="Arial" w:hAnsi="Arial" w:cs="Arial"/>
                <w:color w:val="000000"/>
                <w:sz w:val="18"/>
                <w:szCs w:val="18"/>
              </w:rPr>
              <w:t xml:space="preserve"> (PO5)</w:t>
            </w:r>
          </w:p>
        </w:tc>
        <w:tc>
          <w:tcPr>
            <w:tcW w:w="1051" w:type="dxa"/>
            <w:vAlign w:val="center"/>
          </w:tcPr>
          <w:p w:rsidR="006A002C" w:rsidRPr="00804356" w:rsidRDefault="006A002C" w:rsidP="00852CE1">
            <w:pPr>
              <w:jc w:val="center"/>
              <w:rPr>
                <w:rFonts w:ascii="Arial" w:hAnsi="Arial" w:cs="Arial"/>
                <w:color w:val="000000"/>
                <w:sz w:val="18"/>
                <w:szCs w:val="18"/>
              </w:rPr>
            </w:pPr>
            <w:r w:rsidRPr="00804356">
              <w:rPr>
                <w:rFonts w:ascii="Arial" w:hAnsi="Arial" w:cs="Arial"/>
                <w:color w:val="000000"/>
                <w:sz w:val="18"/>
                <w:szCs w:val="18"/>
              </w:rPr>
              <w:t>Cognitive domain – level 2</w:t>
            </w:r>
          </w:p>
        </w:tc>
        <w:tc>
          <w:tcPr>
            <w:tcW w:w="1747" w:type="dxa"/>
            <w:vAlign w:val="center"/>
          </w:tcPr>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Lecture</w:t>
            </w:r>
            <w:r w:rsidR="006A002C" w:rsidRPr="00997D22">
              <w:rPr>
                <w:rFonts w:ascii="Arial" w:hAnsi="Arial" w:cs="Arial"/>
                <w:color w:val="000000"/>
                <w:sz w:val="18"/>
                <w:szCs w:val="18"/>
              </w:rPr>
              <w:t xml:space="preserve"> Note</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Text</w:t>
            </w:r>
            <w:r w:rsidR="006A002C" w:rsidRPr="00997D22">
              <w:rPr>
                <w:rFonts w:ascii="Arial" w:hAnsi="Arial" w:cs="Arial"/>
                <w:color w:val="000000"/>
                <w:sz w:val="18"/>
                <w:szCs w:val="18"/>
              </w:rPr>
              <w:t xml:space="preserve"> Book</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Audio</w:t>
            </w:r>
            <w:r w:rsidR="006A002C" w:rsidRPr="00997D22">
              <w:rPr>
                <w:rFonts w:ascii="Arial" w:hAnsi="Arial" w:cs="Arial"/>
                <w:color w:val="000000"/>
                <w:sz w:val="18"/>
                <w:szCs w:val="18"/>
              </w:rPr>
              <w:t>/Video</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Web</w:t>
            </w:r>
            <w:r w:rsidR="006A002C" w:rsidRPr="00997D22">
              <w:rPr>
                <w:rFonts w:ascii="Arial" w:hAnsi="Arial" w:cs="Arial"/>
                <w:color w:val="000000"/>
                <w:sz w:val="18"/>
                <w:szCs w:val="18"/>
              </w:rPr>
              <w:t xml:space="preserve"> Material</w:t>
            </w:r>
          </w:p>
          <w:p w:rsidR="006A002C" w:rsidRPr="00804356" w:rsidRDefault="006A002C" w:rsidP="00852CE1">
            <w:pPr>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Lab Manual</w:t>
            </w:r>
          </w:p>
        </w:tc>
        <w:tc>
          <w:tcPr>
            <w:tcW w:w="1612" w:type="dxa"/>
            <w:vAlign w:val="center"/>
          </w:tcPr>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CA</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Final</w:t>
            </w:r>
            <w:r w:rsidR="006A002C" w:rsidRPr="00997D22">
              <w:rPr>
                <w:rFonts w:ascii="Arial" w:hAnsi="Arial" w:cs="Arial"/>
                <w:color w:val="000000"/>
                <w:sz w:val="18"/>
                <w:szCs w:val="18"/>
              </w:rPr>
              <w:t xml:space="preserve"> Exam</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Assignment</w:t>
            </w:r>
          </w:p>
          <w:p w:rsidR="006A002C" w:rsidRPr="00997D22" w:rsidRDefault="00357703" w:rsidP="00852CE1">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Note</w:t>
            </w:r>
            <w:r w:rsidR="006A002C" w:rsidRPr="00997D22">
              <w:rPr>
                <w:rFonts w:ascii="Arial" w:hAnsi="Arial" w:cs="Arial"/>
                <w:color w:val="000000"/>
                <w:sz w:val="18"/>
                <w:szCs w:val="18"/>
              </w:rPr>
              <w:t xml:space="preserve"> book</w:t>
            </w:r>
          </w:p>
          <w:p w:rsidR="006A002C" w:rsidRPr="00804356" w:rsidRDefault="006A002C" w:rsidP="00852CE1">
            <w:pPr>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Presentation</w:t>
            </w:r>
          </w:p>
        </w:tc>
      </w:tr>
    </w:tbl>
    <w:p w:rsidR="006A002C" w:rsidRPr="00804356" w:rsidRDefault="006A002C" w:rsidP="006A002C">
      <w:pPr>
        <w:autoSpaceDE w:val="0"/>
        <w:autoSpaceDN w:val="0"/>
        <w:adjustRightInd w:val="0"/>
        <w:jc w:val="center"/>
        <w:rPr>
          <w:rFonts w:ascii="Arial" w:hAnsi="Arial" w:cs="Arial"/>
          <w:b/>
          <w:color w:val="000000"/>
          <w:sz w:val="18"/>
          <w:szCs w:val="18"/>
        </w:rPr>
      </w:pPr>
    </w:p>
    <w:tbl>
      <w:tblPr>
        <w:tblW w:w="9214" w:type="dxa"/>
        <w:jc w:val="center"/>
        <w:tblLayout w:type="fixed"/>
        <w:tblLook w:val="04A0" w:firstRow="1" w:lastRow="0" w:firstColumn="1" w:lastColumn="0" w:noHBand="0" w:noVBand="1"/>
      </w:tblPr>
      <w:tblGrid>
        <w:gridCol w:w="9214"/>
      </w:tblGrid>
      <w:tr w:rsidR="006A002C" w:rsidRPr="00804356" w:rsidTr="00852CE1">
        <w:trPr>
          <w:jc w:val="center"/>
        </w:trPr>
        <w:tc>
          <w:tcPr>
            <w:tcW w:w="9214" w:type="dxa"/>
          </w:tcPr>
          <w:p w:rsidR="006A002C" w:rsidRPr="00804356" w:rsidRDefault="006A002C" w:rsidP="00852CE1">
            <w:pPr>
              <w:rPr>
                <w:rFonts w:ascii="Arial" w:hAnsi="Arial" w:cs="Arial"/>
                <w:b/>
                <w:color w:val="000000"/>
                <w:sz w:val="18"/>
                <w:szCs w:val="18"/>
              </w:rPr>
            </w:pPr>
          </w:p>
          <w:p w:rsidR="006A002C" w:rsidRPr="00804356" w:rsidRDefault="006A002C" w:rsidP="00852CE1">
            <w:pPr>
              <w:rPr>
                <w:rFonts w:ascii="Arial" w:hAnsi="Arial" w:cs="Arial"/>
                <w:b/>
                <w:color w:val="000000"/>
                <w:sz w:val="18"/>
                <w:szCs w:val="18"/>
              </w:rPr>
            </w:pPr>
            <w:r w:rsidRPr="00804356">
              <w:rPr>
                <w:rFonts w:ascii="Arial" w:hAnsi="Arial" w:cs="Arial"/>
                <w:b/>
                <w:color w:val="000000"/>
                <w:sz w:val="18"/>
                <w:szCs w:val="18"/>
              </w:rPr>
              <w:t>Assessment and Marks Distribution:</w:t>
            </w:r>
          </w:p>
          <w:p w:rsidR="006A002C" w:rsidRPr="00D07B06" w:rsidRDefault="006A002C" w:rsidP="00852CE1">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6A002C" w:rsidRPr="00D07B06" w:rsidRDefault="006A002C" w:rsidP="00852CE1">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6A002C" w:rsidRPr="00804356" w:rsidRDefault="006A002C" w:rsidP="00852CE1">
            <w:pPr>
              <w:rPr>
                <w:rFonts w:ascii="Arial" w:hAnsi="Arial" w:cs="Arial"/>
                <w:b/>
                <w:color w:val="000000"/>
                <w:sz w:val="18"/>
                <w:szCs w:val="18"/>
              </w:rPr>
            </w:pPr>
            <w:r w:rsidRPr="00D07B06">
              <w:rPr>
                <w:rFonts w:ascii="Arial" w:hAnsi="Arial" w:cs="Arial"/>
                <w:bCs/>
                <w:sz w:val="18"/>
                <w:szCs w:val="18"/>
              </w:rPr>
              <w:tab/>
              <w:t>A class participation mark (10%).</w:t>
            </w:r>
          </w:p>
        </w:tc>
      </w:tr>
      <w:tr w:rsidR="006A002C" w:rsidRPr="00804356" w:rsidTr="00852CE1">
        <w:trPr>
          <w:jc w:val="center"/>
        </w:trPr>
        <w:tc>
          <w:tcPr>
            <w:tcW w:w="9214" w:type="dxa"/>
          </w:tcPr>
          <w:p w:rsidR="006A002C" w:rsidRPr="00804356" w:rsidRDefault="006A002C" w:rsidP="00852CE1">
            <w:pPr>
              <w:rPr>
                <w:rFonts w:ascii="Arial" w:hAnsi="Arial" w:cs="Arial"/>
                <w:b/>
                <w:bCs/>
                <w:iCs/>
                <w:sz w:val="18"/>
                <w:szCs w:val="18"/>
              </w:rPr>
            </w:pPr>
          </w:p>
          <w:p w:rsidR="006A002C" w:rsidRDefault="006A002C" w:rsidP="00852CE1">
            <w:pPr>
              <w:rPr>
                <w:rFonts w:ascii="Arial" w:hAnsi="Arial" w:cs="Arial"/>
                <w:b/>
                <w:bCs/>
                <w:iCs/>
                <w:sz w:val="18"/>
                <w:szCs w:val="18"/>
              </w:rPr>
            </w:pPr>
            <w:r>
              <w:rPr>
                <w:rFonts w:ascii="Arial" w:hAnsi="Arial" w:cs="Arial"/>
                <w:b/>
                <w:bCs/>
                <w:iCs/>
                <w:sz w:val="18"/>
                <w:szCs w:val="18"/>
              </w:rPr>
              <w:t xml:space="preserve">Lab </w:t>
            </w:r>
            <w:r w:rsidRPr="00804356">
              <w:rPr>
                <w:rFonts w:ascii="Arial" w:hAnsi="Arial" w:cs="Arial"/>
                <w:b/>
                <w:bCs/>
                <w:iCs/>
                <w:sz w:val="18"/>
                <w:szCs w:val="18"/>
              </w:rPr>
              <w:t>Course Contents</w:t>
            </w:r>
            <w:r>
              <w:rPr>
                <w:rFonts w:ascii="Arial" w:hAnsi="Arial" w:cs="Arial"/>
                <w:b/>
                <w:bCs/>
                <w:iCs/>
                <w:sz w:val="18"/>
                <w:szCs w:val="18"/>
              </w:rPr>
              <w:t>/List of Experiments</w:t>
            </w:r>
            <w:r w:rsidRPr="00804356">
              <w:rPr>
                <w:rFonts w:ascii="Arial" w:hAnsi="Arial" w:cs="Arial"/>
                <w:b/>
                <w:bCs/>
                <w:iCs/>
                <w:sz w:val="18"/>
                <w:szCs w:val="18"/>
              </w:rPr>
              <w:t>:</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generating elementary signal functions like Sine and Cosine sequences</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generating Unit Step 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generating Unit ramp 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generating exponential 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finding the convolution between two sequences/signal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the program for finding the Autocorrelation of a sequence/signal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the program for finding the cross correlation of a sequence/signal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the program for finding the DFT</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z-transform.</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inverse z-transform</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designing FIR Filters</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Develop a program for designing IIR Filters</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Read a  Speech sound file</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Show the effect of sampling, e.g. over, under, aliasing effect</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Show the effect of filtering- low pass, windowing</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Reconstruction of signal</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Add white and color noise to speech at particular SNR- show waveform, spectrogram, etc</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Show the FFT with changing different parameters</w:t>
            </w:r>
          </w:p>
          <w:p w:rsidR="006A002C" w:rsidRPr="003826D5" w:rsidRDefault="006A002C" w:rsidP="00CB1944">
            <w:pPr>
              <w:numPr>
                <w:ilvl w:val="0"/>
                <w:numId w:val="19"/>
              </w:numPr>
              <w:rPr>
                <w:rFonts w:ascii="Arial" w:hAnsi="Arial" w:cs="Arial"/>
                <w:iCs/>
                <w:sz w:val="18"/>
                <w:szCs w:val="18"/>
              </w:rPr>
            </w:pPr>
            <w:r w:rsidRPr="003826D5">
              <w:rPr>
                <w:rFonts w:ascii="Arial" w:hAnsi="Arial" w:cs="Arial"/>
                <w:iCs/>
                <w:sz w:val="18"/>
                <w:szCs w:val="18"/>
              </w:rPr>
              <w:t>Show the effect of filters on noisy speech- adaptive</w:t>
            </w:r>
          </w:p>
          <w:p w:rsidR="006A002C" w:rsidRPr="003826D5" w:rsidRDefault="006A002C" w:rsidP="00CB1944">
            <w:pPr>
              <w:numPr>
                <w:ilvl w:val="0"/>
                <w:numId w:val="19"/>
              </w:numPr>
              <w:rPr>
                <w:rFonts w:ascii="Arial" w:hAnsi="Arial" w:cs="Arial"/>
                <w:b/>
                <w:bCs/>
                <w:iCs/>
                <w:sz w:val="18"/>
                <w:szCs w:val="18"/>
              </w:rPr>
            </w:pPr>
            <w:r w:rsidRPr="003826D5">
              <w:rPr>
                <w:rFonts w:ascii="Arial" w:hAnsi="Arial" w:cs="Arial"/>
                <w:iCs/>
                <w:sz w:val="18"/>
                <w:szCs w:val="18"/>
              </w:rPr>
              <w:t>Calculate the  SNR</w:t>
            </w:r>
          </w:p>
          <w:p w:rsidR="006A002C" w:rsidRPr="00804356" w:rsidRDefault="006A002C" w:rsidP="00852CE1">
            <w:pPr>
              <w:rPr>
                <w:rFonts w:ascii="Arial" w:hAnsi="Arial" w:cs="Arial"/>
                <w:b/>
                <w:color w:val="FF0000"/>
                <w:sz w:val="18"/>
                <w:szCs w:val="18"/>
              </w:rPr>
            </w:pPr>
          </w:p>
        </w:tc>
      </w:tr>
    </w:tbl>
    <w:p w:rsidR="006A002C" w:rsidRDefault="006A002C" w:rsidP="006A002C">
      <w:pPr>
        <w:rPr>
          <w:rFonts w:ascii="Arial" w:hAnsi="Arial" w:cs="Arial"/>
          <w:sz w:val="18"/>
          <w:szCs w:val="18"/>
          <w:highlight w:val="yellow"/>
        </w:rPr>
      </w:pPr>
    </w:p>
    <w:p w:rsidR="006A002C" w:rsidRDefault="006A002C" w:rsidP="006A002C">
      <w:pPr>
        <w:rPr>
          <w:rFonts w:ascii="Arial" w:hAnsi="Arial" w:cs="Arial"/>
          <w:sz w:val="18"/>
          <w:szCs w:val="18"/>
          <w:highlight w:val="yellow"/>
        </w:rPr>
      </w:pPr>
    </w:p>
    <w:p w:rsidR="0029532D" w:rsidRPr="00163705" w:rsidRDefault="0029532D"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63705">
        <w:rPr>
          <w:rFonts w:ascii="Arial" w:hAnsi="Arial" w:cs="Arial"/>
          <w:b/>
          <w:bCs/>
          <w:iCs/>
          <w:sz w:val="18"/>
          <w:szCs w:val="18"/>
        </w:rPr>
        <w:lastRenderedPageBreak/>
        <w:t xml:space="preserve">CSE 3231: </w:t>
      </w:r>
      <w:r w:rsidR="004C2EEA" w:rsidRPr="004C2EEA">
        <w:rPr>
          <w:rFonts w:ascii="Arial" w:hAnsi="Arial" w:cs="Arial"/>
          <w:b/>
          <w:bCs/>
          <w:iCs/>
          <w:sz w:val="18"/>
          <w:szCs w:val="18"/>
        </w:rPr>
        <w:t>Microprocessor and Microcontroller</w:t>
      </w:r>
    </w:p>
    <w:p w:rsidR="0029532D" w:rsidRPr="00163705" w:rsidRDefault="0029532D"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63705">
        <w:rPr>
          <w:rFonts w:ascii="Arial" w:hAnsi="Arial" w:cs="Arial"/>
          <w:b/>
          <w:bCs/>
          <w:iCs/>
          <w:sz w:val="18"/>
          <w:szCs w:val="18"/>
        </w:rPr>
        <w:t xml:space="preserve">Credits: </w:t>
      </w:r>
      <w:r w:rsidRPr="00163705">
        <w:rPr>
          <w:rFonts w:ascii="Arial" w:hAnsi="Arial" w:cs="Arial"/>
          <w:iCs/>
          <w:sz w:val="18"/>
          <w:szCs w:val="18"/>
        </w:rPr>
        <w:t xml:space="preserve">3 </w:t>
      </w:r>
      <w:r w:rsidR="00844CE6">
        <w:rPr>
          <w:rFonts w:ascii="Arial" w:hAnsi="Arial" w:cs="Arial"/>
          <w:b/>
          <w:bCs/>
          <w:iCs/>
          <w:sz w:val="18"/>
          <w:szCs w:val="18"/>
        </w:rPr>
        <w:t>Contact Hours: 42</w:t>
      </w:r>
    </w:p>
    <w:p w:rsidR="0029532D" w:rsidRPr="00163705" w:rsidRDefault="0029532D" w:rsidP="00AA009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63705">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29532D" w:rsidRPr="00163705" w:rsidRDefault="0029532D"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61069" w:rsidRPr="00D61069" w:rsidTr="002D69D2">
        <w:trPr>
          <w:jc w:val="center"/>
        </w:trPr>
        <w:tc>
          <w:tcPr>
            <w:tcW w:w="1439" w:type="dxa"/>
          </w:tcPr>
          <w:p w:rsidR="00D61069" w:rsidRPr="00D61069" w:rsidRDefault="00D61069" w:rsidP="00D61069">
            <w:pPr>
              <w:rPr>
                <w:rFonts w:ascii="Arial" w:hAnsi="Arial" w:cs="Arial"/>
                <w:b/>
                <w:bCs/>
                <w:sz w:val="18"/>
                <w:szCs w:val="18"/>
              </w:rPr>
            </w:pPr>
            <w:r w:rsidRPr="00D61069">
              <w:rPr>
                <w:rFonts w:ascii="Arial" w:hAnsi="Arial" w:cs="Arial"/>
                <w:b/>
                <w:sz w:val="18"/>
                <w:szCs w:val="18"/>
              </w:rPr>
              <w:t>Prerequisite:</w:t>
            </w:r>
          </w:p>
        </w:tc>
        <w:tc>
          <w:tcPr>
            <w:tcW w:w="7741" w:type="dxa"/>
          </w:tcPr>
          <w:p w:rsidR="00D61069" w:rsidRPr="00D61069" w:rsidRDefault="00D61069" w:rsidP="00D61069">
            <w:pPr>
              <w:rPr>
                <w:rFonts w:ascii="Arial" w:hAnsi="Arial" w:cs="Arial"/>
                <w:iCs/>
                <w:sz w:val="18"/>
                <w:szCs w:val="18"/>
              </w:rPr>
            </w:pPr>
            <w:r w:rsidRPr="00D61069">
              <w:rPr>
                <w:rFonts w:ascii="Arial" w:hAnsi="Arial" w:cs="Arial"/>
                <w:iCs/>
                <w:sz w:val="18"/>
                <w:szCs w:val="18"/>
              </w:rPr>
              <w:t>CSE2111: Digital System Design, CSE2231: Computer Architecture and Organization</w:t>
            </w:r>
          </w:p>
        </w:tc>
      </w:tr>
      <w:tr w:rsidR="00D61069" w:rsidRPr="00D61069" w:rsidTr="002D69D2">
        <w:trPr>
          <w:jc w:val="center"/>
        </w:trPr>
        <w:tc>
          <w:tcPr>
            <w:tcW w:w="1439" w:type="dxa"/>
          </w:tcPr>
          <w:p w:rsidR="00D61069" w:rsidRPr="00D61069" w:rsidRDefault="00D61069" w:rsidP="00D61069">
            <w:pPr>
              <w:rPr>
                <w:rFonts w:ascii="Arial" w:hAnsi="Arial" w:cs="Arial"/>
                <w:b/>
                <w:sz w:val="18"/>
                <w:szCs w:val="18"/>
              </w:rPr>
            </w:pPr>
            <w:r w:rsidRPr="00D61069">
              <w:rPr>
                <w:rFonts w:ascii="Arial" w:hAnsi="Arial" w:cs="Arial"/>
                <w:b/>
                <w:sz w:val="18"/>
                <w:szCs w:val="18"/>
              </w:rPr>
              <w:t>Course Type</w:t>
            </w:r>
          </w:p>
        </w:tc>
        <w:tc>
          <w:tcPr>
            <w:tcW w:w="7741" w:type="dxa"/>
          </w:tcPr>
          <w:p w:rsidR="00D61069" w:rsidRPr="00D61069" w:rsidRDefault="009F4EBA" w:rsidP="00D61069">
            <w:pPr>
              <w:rPr>
                <w:rFonts w:ascii="Arial" w:hAnsi="Arial" w:cs="Arial"/>
                <w:iCs/>
                <w:sz w:val="18"/>
                <w:szCs w:val="18"/>
              </w:rPr>
            </w:pPr>
            <w:sdt>
              <w:sdtPr>
                <w:rPr>
                  <w:rFonts w:ascii="Arial" w:hAnsi="Arial" w:cs="Arial"/>
                  <w:iCs/>
                  <w:sz w:val="18"/>
                  <w:szCs w:val="18"/>
                </w:rPr>
                <w:id w:val="2035302018"/>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Theory         </w:t>
            </w:r>
            <w:sdt>
              <w:sdtPr>
                <w:rPr>
                  <w:rFonts w:ascii="Arial" w:hAnsi="Arial" w:cs="Arial"/>
                  <w:iCs/>
                  <w:sz w:val="18"/>
                  <w:szCs w:val="18"/>
                </w:rPr>
                <w:id w:val="1677463120"/>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Laboratory work         </w:t>
            </w:r>
            <w:sdt>
              <w:sdtPr>
                <w:rPr>
                  <w:rFonts w:ascii="Arial" w:hAnsi="Arial" w:cs="Arial"/>
                  <w:iCs/>
                  <w:sz w:val="18"/>
                  <w:szCs w:val="18"/>
                </w:rPr>
                <w:id w:val="1750462294"/>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Project work      </w:t>
            </w:r>
            <w:sdt>
              <w:sdtPr>
                <w:rPr>
                  <w:rFonts w:ascii="Arial" w:hAnsi="Arial" w:cs="Arial"/>
                  <w:iCs/>
                  <w:sz w:val="18"/>
                  <w:szCs w:val="18"/>
                </w:rPr>
                <w:id w:val="412595239"/>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Viva Voce                    </w:t>
            </w:r>
          </w:p>
        </w:tc>
      </w:tr>
      <w:tr w:rsidR="00D61069" w:rsidRPr="00D61069" w:rsidTr="002D69D2">
        <w:trPr>
          <w:trHeight w:val="238"/>
          <w:jc w:val="center"/>
        </w:trPr>
        <w:tc>
          <w:tcPr>
            <w:tcW w:w="1439" w:type="dxa"/>
          </w:tcPr>
          <w:p w:rsidR="00D61069" w:rsidRPr="00D61069" w:rsidRDefault="00D61069" w:rsidP="00D61069">
            <w:pPr>
              <w:ind w:left="2160" w:hanging="2160"/>
              <w:rPr>
                <w:rFonts w:ascii="Arial" w:hAnsi="Arial" w:cs="Arial"/>
                <w:b/>
                <w:bCs/>
                <w:sz w:val="18"/>
                <w:szCs w:val="18"/>
              </w:rPr>
            </w:pPr>
            <w:r w:rsidRPr="00D61069">
              <w:rPr>
                <w:rFonts w:ascii="Arial" w:hAnsi="Arial" w:cs="Arial"/>
                <w:b/>
                <w:bCs/>
                <w:sz w:val="18"/>
                <w:szCs w:val="18"/>
              </w:rPr>
              <w:t>Motivation</w:t>
            </w:r>
          </w:p>
        </w:tc>
        <w:tc>
          <w:tcPr>
            <w:tcW w:w="7741" w:type="dxa"/>
          </w:tcPr>
          <w:p w:rsidR="00D61069" w:rsidRPr="00D61069" w:rsidRDefault="00D61069" w:rsidP="00D61069">
            <w:pPr>
              <w:rPr>
                <w:rFonts w:ascii="Arial" w:hAnsi="Arial" w:cs="Arial"/>
                <w:b/>
                <w:iCs/>
                <w:sz w:val="18"/>
                <w:szCs w:val="18"/>
              </w:rPr>
            </w:pPr>
            <w:r w:rsidRPr="00D61069">
              <w:rPr>
                <w:rFonts w:ascii="Arial" w:hAnsi="Arial" w:cs="Arial"/>
                <w:iCs/>
                <w:sz w:val="18"/>
                <w:szCs w:val="18"/>
              </w:rPr>
              <w:t>To develop knowledge on Microprocessor and Microcontroller architecture and programming skills with STM32 microcontroller</w:t>
            </w:r>
          </w:p>
        </w:tc>
      </w:tr>
      <w:tr w:rsidR="00D61069" w:rsidRPr="00D61069" w:rsidTr="002D69D2">
        <w:trPr>
          <w:trHeight w:val="238"/>
          <w:jc w:val="center"/>
        </w:trPr>
        <w:tc>
          <w:tcPr>
            <w:tcW w:w="9180" w:type="dxa"/>
            <w:gridSpan w:val="2"/>
          </w:tcPr>
          <w:p w:rsidR="00D61069" w:rsidRPr="00D61069" w:rsidRDefault="00D61069" w:rsidP="00D61069">
            <w:pPr>
              <w:jc w:val="both"/>
              <w:rPr>
                <w:rFonts w:ascii="Arial" w:hAnsi="Arial" w:cs="Arial"/>
                <w:b/>
                <w:bCs/>
                <w:sz w:val="18"/>
                <w:szCs w:val="18"/>
              </w:rPr>
            </w:pPr>
            <w:r w:rsidRPr="00D61069">
              <w:rPr>
                <w:rFonts w:ascii="Arial" w:hAnsi="Arial" w:cs="Arial"/>
                <w:b/>
                <w:bCs/>
                <w:sz w:val="18"/>
                <w:szCs w:val="18"/>
              </w:rPr>
              <w:t>Course Objective:</w:t>
            </w:r>
          </w:p>
          <w:p w:rsidR="00D61069" w:rsidRPr="00D61069" w:rsidRDefault="00D61069" w:rsidP="00D61069">
            <w:pPr>
              <w:jc w:val="both"/>
              <w:rPr>
                <w:rFonts w:ascii="Arial" w:hAnsi="Arial" w:cs="Arial"/>
                <w:iCs/>
                <w:sz w:val="18"/>
                <w:szCs w:val="18"/>
              </w:rPr>
            </w:pPr>
            <w:r w:rsidRPr="00D61069">
              <w:rPr>
                <w:rFonts w:ascii="Arial" w:hAnsi="Arial" w:cs="Arial"/>
                <w:sz w:val="18"/>
                <w:szCs w:val="18"/>
              </w:rPr>
              <w:t>This course introduces engineering students with the 8085/8086 Microprocessors, ARM processor and their    programming. The course mainly is focused on Cortex M3/M4 processor and will provide a good understanding of its architecture, register sets, instruction sets, operation modes, addressing modes, memory system, Interrupts. However, this course will also give a brief introduction of older 8085/8085 processors.</w:t>
            </w:r>
          </w:p>
        </w:tc>
      </w:tr>
    </w:tbl>
    <w:p w:rsidR="00D61069" w:rsidRPr="00D61069" w:rsidRDefault="00D61069" w:rsidP="00D61069">
      <w:pPr>
        <w:jc w:val="center"/>
        <w:rPr>
          <w:rFonts w:ascii="Arial" w:hAnsi="Arial" w:cs="Arial"/>
          <w:sz w:val="18"/>
          <w:szCs w:val="18"/>
        </w:rPr>
      </w:pPr>
    </w:p>
    <w:p w:rsidR="00D61069" w:rsidRPr="00D61069" w:rsidRDefault="00D61069" w:rsidP="00D61069">
      <w:pPr>
        <w:autoSpaceDE w:val="0"/>
        <w:autoSpaceDN w:val="0"/>
        <w:adjustRightInd w:val="0"/>
        <w:jc w:val="center"/>
        <w:rPr>
          <w:rFonts w:ascii="Arial" w:hAnsi="Arial" w:cs="Arial"/>
          <w:b/>
          <w:color w:val="000000" w:themeColor="text1"/>
          <w:sz w:val="18"/>
          <w:szCs w:val="18"/>
        </w:rPr>
      </w:pPr>
      <w:r w:rsidRPr="00D61069">
        <w:rPr>
          <w:rFonts w:ascii="Arial" w:hAnsi="Arial" w:cs="Arial"/>
          <w:b/>
          <w:color w:val="000000" w:themeColor="text1"/>
          <w:sz w:val="18"/>
          <w:szCs w:val="18"/>
        </w:rPr>
        <w:t>Course Outcomes (COs), Program Outcomes (POs) and Assessment:</w:t>
      </w:r>
    </w:p>
    <w:tbl>
      <w:tblPr>
        <w:tblStyle w:val="TableGrid8"/>
        <w:tblW w:w="9175" w:type="dxa"/>
        <w:jc w:val="center"/>
        <w:tblLook w:val="04A0" w:firstRow="1" w:lastRow="0" w:firstColumn="1" w:lastColumn="0" w:noHBand="0" w:noVBand="1"/>
      </w:tblPr>
      <w:tblGrid>
        <w:gridCol w:w="645"/>
        <w:gridCol w:w="1828"/>
        <w:gridCol w:w="2313"/>
        <w:gridCol w:w="1050"/>
        <w:gridCol w:w="1735"/>
        <w:gridCol w:w="1604"/>
      </w:tblGrid>
      <w:tr w:rsidR="00D61069" w:rsidRPr="00D61069" w:rsidTr="002D69D2">
        <w:trPr>
          <w:trHeight w:val="877"/>
          <w:jc w:val="center"/>
        </w:trPr>
        <w:tc>
          <w:tcPr>
            <w:tcW w:w="645"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 No.</w:t>
            </w:r>
          </w:p>
        </w:tc>
        <w:tc>
          <w:tcPr>
            <w:tcW w:w="1828"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 Statement</w:t>
            </w:r>
          </w:p>
        </w:tc>
        <w:tc>
          <w:tcPr>
            <w:tcW w:w="2313"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Corresponding PO</w:t>
            </w:r>
          </w:p>
        </w:tc>
        <w:tc>
          <w:tcPr>
            <w:tcW w:w="1050"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Domain / level of learning taxonomy</w:t>
            </w:r>
          </w:p>
        </w:tc>
        <w:tc>
          <w:tcPr>
            <w:tcW w:w="1735"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Delivery methods and activities</w:t>
            </w:r>
          </w:p>
        </w:tc>
        <w:tc>
          <w:tcPr>
            <w:tcW w:w="1604"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Assessment tools</w:t>
            </w:r>
          </w:p>
        </w:tc>
      </w:tr>
      <w:tr w:rsidR="00D61069" w:rsidRPr="00D61069" w:rsidTr="002D69D2">
        <w:trPr>
          <w:trHeight w:val="1646"/>
          <w:jc w:val="center"/>
        </w:trPr>
        <w:tc>
          <w:tcPr>
            <w:tcW w:w="645"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CO1</w:t>
            </w:r>
          </w:p>
        </w:tc>
        <w:tc>
          <w:tcPr>
            <w:tcW w:w="1828" w:type="dxa"/>
            <w:vAlign w:val="center"/>
          </w:tcPr>
          <w:p w:rsidR="00D61069" w:rsidRPr="00D61069" w:rsidRDefault="00D61069" w:rsidP="00D61069">
            <w:pPr>
              <w:ind w:left="-18"/>
              <w:jc w:val="center"/>
              <w:rPr>
                <w:rFonts w:ascii="Arial" w:eastAsiaTheme="minorHAnsi" w:hAnsi="Arial" w:cs="Arial"/>
                <w:color w:val="000000" w:themeColor="text1"/>
                <w:sz w:val="18"/>
                <w:szCs w:val="18"/>
                <w:lang w:bidi="bn-BD"/>
              </w:rPr>
            </w:pPr>
            <w:r w:rsidRPr="00D61069">
              <w:rPr>
                <w:rFonts w:ascii="Arial" w:eastAsiaTheme="minorHAnsi" w:hAnsi="Arial" w:cs="Arial"/>
                <w:sz w:val="18"/>
                <w:szCs w:val="18"/>
                <w:lang w:bidi="bn-BD"/>
              </w:rPr>
              <w:t xml:space="preserve">To </w:t>
            </w:r>
            <w:r w:rsidRPr="00D61069">
              <w:rPr>
                <w:rFonts w:ascii="Arial" w:eastAsiaTheme="minorHAnsi" w:hAnsi="Arial" w:cs="Arial"/>
                <w:b/>
                <w:bCs/>
                <w:sz w:val="18"/>
                <w:szCs w:val="18"/>
                <w:lang w:bidi="bn-BD"/>
              </w:rPr>
              <w:t>identi</w:t>
            </w:r>
            <w:r w:rsidRPr="00D61069">
              <w:rPr>
                <w:rFonts w:ascii="Arial" w:eastAsiaTheme="minorHAnsi" w:hAnsi="Arial" w:cs="Arial"/>
                <w:b/>
                <w:sz w:val="18"/>
                <w:szCs w:val="18"/>
                <w:lang w:bidi="bn-BD"/>
              </w:rPr>
              <w:t>fy</w:t>
            </w:r>
            <w:r w:rsidRPr="00D61069">
              <w:rPr>
                <w:rFonts w:ascii="Arial" w:eastAsiaTheme="minorHAnsi" w:hAnsi="Arial" w:cs="Arial"/>
                <w:sz w:val="18"/>
                <w:szCs w:val="18"/>
                <w:lang w:bidi="bn-BD"/>
              </w:rPr>
              <w:t xml:space="preserve"> the basics knowledge of the architecture of 8086/8085 microprocessors.</w:t>
            </w:r>
          </w:p>
        </w:tc>
        <w:tc>
          <w:tcPr>
            <w:tcW w:w="2313" w:type="dxa"/>
            <w:vAlign w:val="center"/>
          </w:tcPr>
          <w:p w:rsidR="00D61069" w:rsidRPr="00D61069" w:rsidRDefault="00D61069" w:rsidP="00D61069">
            <w:pPr>
              <w:jc w:val="center"/>
              <w:rPr>
                <w:rFonts w:ascii="Arial" w:eastAsiaTheme="minorHAnsi" w:hAnsi="Arial" w:cs="Arial"/>
                <w:color w:val="000000" w:themeColor="text1"/>
                <w:sz w:val="18"/>
                <w:szCs w:val="18"/>
                <w:lang w:bidi="bn-BD"/>
              </w:rPr>
            </w:pPr>
            <w:r w:rsidRPr="00D61069">
              <w:rPr>
                <w:rFonts w:ascii="Arial" w:eastAsiaTheme="minorHAnsi" w:hAnsi="Arial" w:cs="Arial"/>
                <w:b/>
                <w:bCs/>
                <w:color w:val="000000" w:themeColor="text1"/>
                <w:sz w:val="18"/>
                <w:szCs w:val="18"/>
                <w:lang w:bidi="bn-BD"/>
              </w:rPr>
              <w:t>Engineering knowledge</w:t>
            </w:r>
            <w:r w:rsidRPr="00D61069">
              <w:rPr>
                <w:rFonts w:ascii="Arial" w:eastAsiaTheme="minorHAnsi" w:hAnsi="Arial" w:cs="Arial"/>
                <w:color w:val="000000" w:themeColor="text1"/>
                <w:sz w:val="18"/>
                <w:szCs w:val="18"/>
                <w:lang w:bidi="bn-BD"/>
              </w:rPr>
              <w:t xml:space="preserve"> (PO1)</w:t>
            </w:r>
          </w:p>
        </w:tc>
        <w:tc>
          <w:tcPr>
            <w:tcW w:w="1050"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Cognitive domain – level 6</w:t>
            </w:r>
          </w:p>
        </w:tc>
        <w:tc>
          <w:tcPr>
            <w:tcW w:w="1735"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1337310"/>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Lecture Note</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0360510"/>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Text Book</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0649979"/>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Audio/Video</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1828623"/>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Web Material</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5400555"/>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Journal paper</w:t>
            </w:r>
          </w:p>
        </w:tc>
        <w:tc>
          <w:tcPr>
            <w:tcW w:w="1604"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5184957"/>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Class Test</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964045"/>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Final Exam</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3262575"/>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Assignment </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5153587"/>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Participation</w:t>
            </w:r>
          </w:p>
          <w:p w:rsidR="00D61069" w:rsidRPr="00D61069" w:rsidRDefault="009F4EBA" w:rsidP="00D61069">
            <w:pPr>
              <w:rPr>
                <w:rFonts w:ascii="Arial" w:hAnsi="Arial" w:cs="Arial"/>
                <w:color w:val="000000" w:themeColor="text1"/>
                <w:sz w:val="18"/>
                <w:szCs w:val="18"/>
              </w:rPr>
            </w:pPr>
            <w:sdt>
              <w:sdtPr>
                <w:rPr>
                  <w:rFonts w:ascii="Arial" w:hAnsi="Arial" w:cs="Arial"/>
                  <w:color w:val="000000" w:themeColor="text1"/>
                  <w:sz w:val="18"/>
                  <w:szCs w:val="18"/>
                </w:rPr>
                <w:id w:val="-460349542"/>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Presentation</w:t>
            </w:r>
          </w:p>
        </w:tc>
      </w:tr>
      <w:tr w:rsidR="00D61069" w:rsidRPr="00D61069" w:rsidTr="002D69D2">
        <w:trPr>
          <w:trHeight w:val="1583"/>
          <w:jc w:val="center"/>
        </w:trPr>
        <w:tc>
          <w:tcPr>
            <w:tcW w:w="645"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CO2</w:t>
            </w:r>
          </w:p>
        </w:tc>
        <w:tc>
          <w:tcPr>
            <w:tcW w:w="1828" w:type="dxa"/>
            <w:vAlign w:val="center"/>
          </w:tcPr>
          <w:p w:rsidR="00D61069" w:rsidRPr="00D61069" w:rsidRDefault="00D61069" w:rsidP="00D61069">
            <w:pPr>
              <w:ind w:left="-18"/>
              <w:jc w:val="center"/>
              <w:rPr>
                <w:rFonts w:ascii="Arial" w:eastAsiaTheme="minorHAnsi" w:hAnsi="Arial" w:cs="Arial"/>
                <w:sz w:val="18"/>
                <w:szCs w:val="18"/>
                <w:lang w:bidi="bn-BD"/>
              </w:rPr>
            </w:pPr>
            <w:r w:rsidRPr="00D61069">
              <w:rPr>
                <w:rFonts w:ascii="Arial" w:eastAsiaTheme="minorHAnsi" w:hAnsi="Arial" w:cs="Arial"/>
                <w:sz w:val="18"/>
                <w:szCs w:val="18"/>
                <w:lang w:bidi="bn-BD"/>
              </w:rPr>
              <w:t xml:space="preserve">To </w:t>
            </w:r>
            <w:r w:rsidRPr="00D61069">
              <w:rPr>
                <w:rFonts w:ascii="Arial" w:eastAsiaTheme="minorHAnsi" w:hAnsi="Arial" w:cs="Arial"/>
                <w:b/>
                <w:bCs/>
                <w:sz w:val="18"/>
                <w:szCs w:val="18"/>
                <w:lang w:bidi="bn-BD"/>
              </w:rPr>
              <w:t>identi</w:t>
            </w:r>
            <w:r w:rsidRPr="00D61069">
              <w:rPr>
                <w:rFonts w:ascii="Arial" w:eastAsiaTheme="minorHAnsi" w:hAnsi="Arial" w:cs="Arial"/>
                <w:b/>
                <w:sz w:val="18"/>
                <w:szCs w:val="18"/>
                <w:lang w:bidi="bn-BD"/>
              </w:rPr>
              <w:t>fy</w:t>
            </w:r>
            <w:r w:rsidRPr="00D61069">
              <w:rPr>
                <w:rFonts w:ascii="Arial" w:eastAsiaTheme="minorHAnsi" w:hAnsi="Arial" w:cs="Arial"/>
                <w:sz w:val="18"/>
                <w:szCs w:val="18"/>
                <w:lang w:bidi="bn-BD"/>
              </w:rPr>
              <w:t xml:space="preserve"> the architecture and programming model  </w:t>
            </w:r>
          </w:p>
          <w:p w:rsidR="00D61069" w:rsidRPr="00D61069" w:rsidRDefault="00D61069" w:rsidP="00D61069">
            <w:pPr>
              <w:ind w:left="-18"/>
              <w:jc w:val="center"/>
              <w:rPr>
                <w:rFonts w:ascii="Arial" w:eastAsiaTheme="minorHAnsi" w:hAnsi="Arial" w:cs="Arial"/>
                <w:color w:val="000000" w:themeColor="text1"/>
                <w:sz w:val="18"/>
                <w:szCs w:val="18"/>
                <w:lang w:bidi="bn-BD"/>
              </w:rPr>
            </w:pPr>
            <w:r w:rsidRPr="00D61069">
              <w:rPr>
                <w:rFonts w:ascii="Arial" w:eastAsiaTheme="minorHAnsi" w:hAnsi="Arial" w:cs="Arial"/>
                <w:color w:val="000000" w:themeColor="text1"/>
                <w:sz w:val="18"/>
                <w:szCs w:val="18"/>
                <w:lang w:bidi="bn-BD"/>
              </w:rPr>
              <w:t>of Cortex M3/M4 processor</w:t>
            </w:r>
          </w:p>
        </w:tc>
        <w:tc>
          <w:tcPr>
            <w:tcW w:w="2313" w:type="dxa"/>
            <w:vAlign w:val="center"/>
          </w:tcPr>
          <w:p w:rsidR="00D61069" w:rsidRPr="00D61069" w:rsidRDefault="00D61069" w:rsidP="00D61069">
            <w:pPr>
              <w:jc w:val="center"/>
              <w:rPr>
                <w:rFonts w:ascii="Arial" w:eastAsiaTheme="minorHAnsi" w:hAnsi="Arial" w:cs="Arial"/>
                <w:color w:val="000000" w:themeColor="text1"/>
                <w:sz w:val="18"/>
                <w:szCs w:val="18"/>
                <w:lang w:bidi="bn-BD"/>
              </w:rPr>
            </w:pPr>
            <w:r w:rsidRPr="00D61069">
              <w:rPr>
                <w:rFonts w:ascii="Arial" w:eastAsiaTheme="minorHAnsi" w:hAnsi="Arial" w:cs="Arial"/>
                <w:b/>
                <w:bCs/>
                <w:color w:val="000000" w:themeColor="text1"/>
                <w:sz w:val="18"/>
                <w:szCs w:val="18"/>
                <w:lang w:bidi="bn-BD"/>
              </w:rPr>
              <w:t xml:space="preserve">Engineering knowledge </w:t>
            </w:r>
            <w:r w:rsidRPr="00D61069">
              <w:rPr>
                <w:rFonts w:ascii="Arial" w:eastAsiaTheme="minorHAnsi" w:hAnsi="Arial" w:cs="Arial"/>
                <w:color w:val="000000" w:themeColor="text1"/>
                <w:sz w:val="18"/>
                <w:szCs w:val="18"/>
                <w:lang w:bidi="bn-BD"/>
              </w:rPr>
              <w:t>(PO1)</w:t>
            </w:r>
          </w:p>
        </w:tc>
        <w:tc>
          <w:tcPr>
            <w:tcW w:w="1050"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Cognitive domain – level 6</w:t>
            </w:r>
          </w:p>
        </w:tc>
        <w:tc>
          <w:tcPr>
            <w:tcW w:w="1735"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6468557"/>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Lecture Note</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1871727"/>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Text Book</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6720494"/>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Audio/Video</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0359107"/>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Web Material</w:t>
            </w:r>
          </w:p>
          <w:p w:rsidR="00D61069" w:rsidRPr="00D61069" w:rsidRDefault="009F4EBA" w:rsidP="00D61069">
            <w:pPr>
              <w:rPr>
                <w:rFonts w:ascii="Arial" w:hAnsi="Arial" w:cs="Arial"/>
                <w:color w:val="000000" w:themeColor="text1"/>
                <w:sz w:val="18"/>
                <w:szCs w:val="18"/>
              </w:rPr>
            </w:pPr>
            <w:sdt>
              <w:sdtPr>
                <w:rPr>
                  <w:rFonts w:ascii="Arial" w:hAnsi="Arial" w:cs="Arial"/>
                  <w:color w:val="000000" w:themeColor="text1"/>
                  <w:sz w:val="18"/>
                  <w:szCs w:val="18"/>
                </w:rPr>
                <w:id w:val="-1480909997"/>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Journal paper</w:t>
            </w:r>
          </w:p>
        </w:tc>
        <w:tc>
          <w:tcPr>
            <w:tcW w:w="1604"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1252027"/>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Class Test</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8091599"/>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Final Exam</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1417025"/>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Assignment </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6448271"/>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Participation</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9414706"/>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Presentation</w:t>
            </w:r>
          </w:p>
        </w:tc>
      </w:tr>
      <w:tr w:rsidR="00D61069" w:rsidRPr="00D61069" w:rsidTr="002D69D2">
        <w:trPr>
          <w:trHeight w:val="1700"/>
          <w:jc w:val="center"/>
        </w:trPr>
        <w:tc>
          <w:tcPr>
            <w:tcW w:w="645"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CO3</w:t>
            </w:r>
          </w:p>
        </w:tc>
        <w:tc>
          <w:tcPr>
            <w:tcW w:w="1828"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iCs/>
                <w:sz w:val="18"/>
                <w:szCs w:val="18"/>
              </w:rPr>
              <w:t>To</w:t>
            </w:r>
            <w:r w:rsidRPr="00D61069">
              <w:rPr>
                <w:rFonts w:ascii="Arial" w:hAnsi="Arial" w:cs="Arial"/>
                <w:b/>
                <w:bCs/>
                <w:iCs/>
                <w:sz w:val="18"/>
                <w:szCs w:val="18"/>
              </w:rPr>
              <w:t xml:space="preserve"> apply</w:t>
            </w:r>
            <w:r w:rsidRPr="00D61069">
              <w:rPr>
                <w:rFonts w:ascii="Arial" w:hAnsi="Arial" w:cs="Arial"/>
                <w:iCs/>
                <w:sz w:val="18"/>
                <w:szCs w:val="18"/>
              </w:rPr>
              <w:t xml:space="preserve"> earned knowledge for STM32F4xx programming</w:t>
            </w:r>
          </w:p>
        </w:tc>
        <w:tc>
          <w:tcPr>
            <w:tcW w:w="2313" w:type="dxa"/>
            <w:vAlign w:val="center"/>
          </w:tcPr>
          <w:p w:rsidR="00D61069" w:rsidRPr="00D61069" w:rsidRDefault="00D61069" w:rsidP="00D61069">
            <w:pPr>
              <w:jc w:val="center"/>
              <w:rPr>
                <w:rFonts w:ascii="Arial" w:eastAsiaTheme="minorHAnsi" w:hAnsi="Arial" w:cs="Arial"/>
                <w:color w:val="000000" w:themeColor="text1"/>
                <w:sz w:val="18"/>
                <w:szCs w:val="18"/>
                <w:lang w:bidi="bn-BD"/>
              </w:rPr>
            </w:pPr>
            <w:r w:rsidRPr="00D61069">
              <w:rPr>
                <w:rFonts w:ascii="Arial" w:eastAsiaTheme="minorHAnsi" w:hAnsi="Arial" w:cs="Arial"/>
                <w:b/>
                <w:bCs/>
                <w:sz w:val="18"/>
                <w:szCs w:val="18"/>
                <w:lang w:bidi="bn-BD"/>
              </w:rPr>
              <w:t>Design/Development of Solutions</w:t>
            </w:r>
          </w:p>
          <w:p w:rsidR="00D61069" w:rsidRPr="00D61069" w:rsidRDefault="00D61069" w:rsidP="00D61069">
            <w:pPr>
              <w:jc w:val="center"/>
              <w:rPr>
                <w:rFonts w:ascii="Arial" w:eastAsiaTheme="minorHAnsi" w:hAnsi="Arial" w:cs="Arial"/>
                <w:color w:val="000000" w:themeColor="text1"/>
                <w:sz w:val="18"/>
                <w:szCs w:val="18"/>
                <w:lang w:bidi="bn-BD"/>
              </w:rPr>
            </w:pPr>
            <w:r w:rsidRPr="00D61069">
              <w:rPr>
                <w:rFonts w:ascii="Arial" w:eastAsiaTheme="minorHAnsi" w:hAnsi="Arial" w:cs="Arial"/>
                <w:color w:val="000000" w:themeColor="text1"/>
                <w:sz w:val="18"/>
                <w:szCs w:val="18"/>
                <w:lang w:bidi="bn-BD"/>
              </w:rPr>
              <w:t>(PO3)</w:t>
            </w:r>
          </w:p>
        </w:tc>
        <w:tc>
          <w:tcPr>
            <w:tcW w:w="1050"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Cognitive domain – level 4</w:t>
            </w:r>
          </w:p>
        </w:tc>
        <w:tc>
          <w:tcPr>
            <w:tcW w:w="1735"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8355524"/>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Lecture Note</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611043"/>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Text Book</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5929709"/>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Audio/Video</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42787277"/>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Web Material</w:t>
            </w:r>
          </w:p>
          <w:p w:rsidR="00D61069" w:rsidRPr="00D61069" w:rsidRDefault="009F4EBA" w:rsidP="00D61069">
            <w:pPr>
              <w:rPr>
                <w:rFonts w:ascii="Arial" w:hAnsi="Arial" w:cs="Arial"/>
                <w:color w:val="000000" w:themeColor="text1"/>
                <w:sz w:val="18"/>
                <w:szCs w:val="18"/>
              </w:rPr>
            </w:pPr>
            <w:sdt>
              <w:sdtPr>
                <w:rPr>
                  <w:rFonts w:ascii="Arial" w:hAnsi="Arial" w:cs="Arial"/>
                  <w:color w:val="000000" w:themeColor="text1"/>
                  <w:sz w:val="18"/>
                  <w:szCs w:val="18"/>
                </w:rPr>
                <w:id w:val="1103307489"/>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Journal paper</w:t>
            </w:r>
          </w:p>
        </w:tc>
        <w:tc>
          <w:tcPr>
            <w:tcW w:w="1604"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5234363"/>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Class Test</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5309479"/>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Final Exam</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2162849"/>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Assignment </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239422"/>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Participation</w:t>
            </w:r>
          </w:p>
          <w:p w:rsidR="00D61069" w:rsidRPr="00D61069" w:rsidRDefault="009F4EBA" w:rsidP="00D61069">
            <w:pPr>
              <w:rPr>
                <w:rFonts w:ascii="Arial" w:hAnsi="Arial" w:cs="Arial"/>
                <w:color w:val="000000" w:themeColor="text1"/>
                <w:sz w:val="18"/>
                <w:szCs w:val="18"/>
              </w:rPr>
            </w:pPr>
            <w:sdt>
              <w:sdtPr>
                <w:rPr>
                  <w:rFonts w:ascii="Arial" w:hAnsi="Arial" w:cs="Arial"/>
                  <w:color w:val="000000" w:themeColor="text1"/>
                  <w:sz w:val="18"/>
                  <w:szCs w:val="18"/>
                </w:rPr>
                <w:id w:val="-360669692"/>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Presentation</w:t>
            </w:r>
          </w:p>
        </w:tc>
      </w:tr>
    </w:tbl>
    <w:p w:rsidR="00D61069" w:rsidRPr="00D61069" w:rsidRDefault="00D61069" w:rsidP="00D61069">
      <w:pPr>
        <w:autoSpaceDE w:val="0"/>
        <w:autoSpaceDN w:val="0"/>
        <w:adjustRightInd w:val="0"/>
        <w:jc w:val="center"/>
        <w:rPr>
          <w:rFonts w:ascii="Arial" w:hAnsi="Arial" w:cs="Arial"/>
          <w:b/>
          <w:color w:val="000000" w:themeColor="text1"/>
          <w:sz w:val="18"/>
          <w:szCs w:val="18"/>
        </w:rPr>
      </w:pPr>
    </w:p>
    <w:tbl>
      <w:tblPr>
        <w:tblStyle w:val="TableGrid8"/>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D61069" w:rsidRPr="00D61069" w:rsidTr="002D69D2">
        <w:trPr>
          <w:jc w:val="center"/>
        </w:trPr>
        <w:tc>
          <w:tcPr>
            <w:tcW w:w="9127" w:type="dxa"/>
          </w:tcPr>
          <w:p w:rsidR="00D61069" w:rsidRPr="00D61069" w:rsidRDefault="00D61069" w:rsidP="00D61069">
            <w:pPr>
              <w:rPr>
                <w:rFonts w:ascii="Arial" w:hAnsi="Arial" w:cs="Arial"/>
                <w:b/>
                <w:color w:val="000000" w:themeColor="text1"/>
                <w:sz w:val="18"/>
                <w:szCs w:val="18"/>
              </w:rPr>
            </w:pPr>
            <w:r w:rsidRPr="00D61069">
              <w:rPr>
                <w:rFonts w:ascii="Arial" w:hAnsi="Arial" w:cs="Arial"/>
                <w:b/>
                <w:color w:val="000000" w:themeColor="text1"/>
                <w:sz w:val="18"/>
                <w:szCs w:val="18"/>
              </w:rPr>
              <w:t>Assessment and Marks Distribution:</w:t>
            </w:r>
          </w:p>
          <w:p w:rsidR="00D61069" w:rsidRPr="00D61069" w:rsidRDefault="00D61069" w:rsidP="00D61069">
            <w:pPr>
              <w:rPr>
                <w:rFonts w:ascii="Arial" w:hAnsi="Arial" w:cs="Arial"/>
                <w:bCs/>
                <w:color w:val="000000" w:themeColor="text1"/>
                <w:sz w:val="18"/>
                <w:szCs w:val="18"/>
              </w:rPr>
            </w:pPr>
            <w:r w:rsidRPr="00D61069">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D61069" w:rsidRPr="00D61069" w:rsidRDefault="00D61069" w:rsidP="00D61069">
            <w:pPr>
              <w:rPr>
                <w:rFonts w:ascii="Arial" w:hAnsi="Arial" w:cs="Arial"/>
                <w:bCs/>
                <w:color w:val="000000" w:themeColor="text1"/>
                <w:sz w:val="18"/>
                <w:szCs w:val="18"/>
              </w:rPr>
            </w:pPr>
            <w:r w:rsidRPr="00D61069">
              <w:rPr>
                <w:rFonts w:ascii="Arial" w:hAnsi="Arial" w:cs="Arial"/>
                <w:bCs/>
                <w:color w:val="000000" w:themeColor="text1"/>
                <w:sz w:val="18"/>
                <w:szCs w:val="18"/>
              </w:rPr>
              <w:tab/>
              <w:t>Class tests + Assignments due in different times of the semester (20%)</w:t>
            </w:r>
          </w:p>
          <w:p w:rsidR="00D61069" w:rsidRPr="00D61069" w:rsidRDefault="00D61069" w:rsidP="00D61069">
            <w:pPr>
              <w:rPr>
                <w:rFonts w:ascii="Arial" w:hAnsi="Arial" w:cs="Arial"/>
                <w:bCs/>
                <w:color w:val="000000" w:themeColor="text1"/>
                <w:sz w:val="18"/>
                <w:szCs w:val="18"/>
              </w:rPr>
            </w:pPr>
            <w:r w:rsidRPr="00D61069">
              <w:rPr>
                <w:rFonts w:ascii="Arial" w:hAnsi="Arial" w:cs="Arial"/>
                <w:bCs/>
                <w:color w:val="000000" w:themeColor="text1"/>
                <w:sz w:val="18"/>
                <w:szCs w:val="18"/>
              </w:rPr>
              <w:tab/>
              <w:t xml:space="preserve">A comprehensive final exam (70%), Total Time: 3 hours. </w:t>
            </w:r>
          </w:p>
          <w:p w:rsidR="00D61069" w:rsidRPr="00D61069" w:rsidRDefault="00D61069" w:rsidP="00D61069">
            <w:pPr>
              <w:rPr>
                <w:rFonts w:ascii="Arial" w:hAnsi="Arial" w:cs="Arial"/>
                <w:b/>
                <w:color w:val="000000" w:themeColor="text1"/>
                <w:sz w:val="18"/>
                <w:szCs w:val="18"/>
              </w:rPr>
            </w:pPr>
            <w:r w:rsidRPr="00D61069">
              <w:rPr>
                <w:rFonts w:ascii="Arial" w:hAnsi="Arial" w:cs="Arial"/>
                <w:bCs/>
                <w:color w:val="000000" w:themeColor="text1"/>
                <w:sz w:val="18"/>
                <w:szCs w:val="18"/>
              </w:rPr>
              <w:tab/>
              <w:t>A class participation mark (10%).</w:t>
            </w:r>
          </w:p>
        </w:tc>
      </w:tr>
      <w:tr w:rsidR="00D61069" w:rsidRPr="00D61069" w:rsidTr="002D69D2">
        <w:trPr>
          <w:jc w:val="center"/>
        </w:trPr>
        <w:tc>
          <w:tcPr>
            <w:tcW w:w="9127" w:type="dxa"/>
          </w:tcPr>
          <w:p w:rsidR="00D61069" w:rsidRPr="00D61069" w:rsidRDefault="00D61069" w:rsidP="00D61069">
            <w:pPr>
              <w:rPr>
                <w:rFonts w:ascii="Arial" w:hAnsi="Arial" w:cs="Arial"/>
                <w:b/>
                <w:bCs/>
                <w:iCs/>
                <w:sz w:val="18"/>
                <w:szCs w:val="18"/>
              </w:rPr>
            </w:pPr>
          </w:p>
          <w:p w:rsidR="00D61069" w:rsidRPr="00D61069" w:rsidRDefault="00D61069" w:rsidP="00D61069">
            <w:pPr>
              <w:rPr>
                <w:rFonts w:ascii="Arial" w:hAnsi="Arial" w:cs="Arial"/>
                <w:b/>
                <w:bCs/>
                <w:iCs/>
                <w:sz w:val="18"/>
                <w:szCs w:val="18"/>
              </w:rPr>
            </w:pPr>
            <w:r w:rsidRPr="00D61069">
              <w:rPr>
                <w:rFonts w:ascii="Arial" w:hAnsi="Arial" w:cs="Arial"/>
                <w:b/>
                <w:bCs/>
                <w:iCs/>
                <w:sz w:val="18"/>
                <w:szCs w:val="18"/>
              </w:rPr>
              <w:t>Course Contents:</w:t>
            </w:r>
          </w:p>
          <w:p w:rsidR="00D61069" w:rsidRPr="00D61069" w:rsidRDefault="00D61069" w:rsidP="00D61069">
            <w:pPr>
              <w:rPr>
                <w:rFonts w:ascii="Arial" w:hAnsi="Arial" w:cs="Arial"/>
                <w:b/>
                <w:bCs/>
                <w:iCs/>
                <w:sz w:val="18"/>
                <w:szCs w:val="18"/>
              </w:rPr>
            </w:pPr>
          </w:p>
          <w:p w:rsidR="00D61069" w:rsidRPr="00D61069" w:rsidRDefault="00D61069" w:rsidP="00D61069">
            <w:pPr>
              <w:jc w:val="both"/>
              <w:rPr>
                <w:rFonts w:ascii="Arial" w:hAnsi="Arial" w:cs="Arial"/>
                <w:sz w:val="18"/>
                <w:szCs w:val="18"/>
              </w:rPr>
            </w:pPr>
            <w:r w:rsidRPr="00D61069">
              <w:rPr>
                <w:rFonts w:ascii="Arial" w:hAnsi="Arial" w:cs="Arial"/>
                <w:sz w:val="18"/>
                <w:szCs w:val="18"/>
              </w:rPr>
              <w:t xml:space="preserve">Microprocessor Fundamentals: Architecture of a microprocessor, Architecture of Intel 8085 Microprocessor. Architecture of Intel 8086 Microprocessor, its execution unit and bus-interface unit, its registers and flags. Programming model of 8086 processor </w:t>
            </w:r>
          </w:p>
          <w:p w:rsidR="00D61069" w:rsidRPr="00D61069" w:rsidRDefault="00D61069" w:rsidP="00D61069">
            <w:pPr>
              <w:jc w:val="both"/>
              <w:rPr>
                <w:rFonts w:ascii="Arial" w:hAnsi="Arial" w:cs="Arial"/>
                <w:sz w:val="18"/>
                <w:szCs w:val="18"/>
              </w:rPr>
            </w:pPr>
          </w:p>
          <w:p w:rsidR="00D61069" w:rsidRPr="00D61069" w:rsidRDefault="00D61069" w:rsidP="00D61069">
            <w:pPr>
              <w:jc w:val="both"/>
              <w:rPr>
                <w:rFonts w:ascii="Arial" w:hAnsi="Arial" w:cs="Arial"/>
                <w:sz w:val="18"/>
                <w:szCs w:val="18"/>
              </w:rPr>
            </w:pPr>
            <w:r w:rsidRPr="00D61069">
              <w:rPr>
                <w:rFonts w:ascii="Arial" w:hAnsi="Arial" w:cs="Arial"/>
                <w:sz w:val="18"/>
                <w:szCs w:val="18"/>
              </w:rPr>
              <w:t>Programmers model of Cortex®-M3 processor, Processor mode and privilege levels for software execution, Stacks, Core registers, Exceptions and interrupts, Data types,</w:t>
            </w:r>
          </w:p>
          <w:p w:rsidR="00D61069" w:rsidRPr="00D61069" w:rsidRDefault="00D61069" w:rsidP="00D61069">
            <w:pPr>
              <w:jc w:val="both"/>
              <w:rPr>
                <w:rFonts w:ascii="Arial" w:hAnsi="Arial" w:cs="Arial"/>
                <w:sz w:val="18"/>
                <w:szCs w:val="18"/>
              </w:rPr>
            </w:pPr>
          </w:p>
          <w:p w:rsidR="00D61069" w:rsidRPr="00D61069" w:rsidRDefault="00D61069" w:rsidP="00D61069">
            <w:pPr>
              <w:jc w:val="both"/>
              <w:rPr>
                <w:rFonts w:ascii="Arial" w:hAnsi="Arial" w:cs="Arial"/>
                <w:sz w:val="18"/>
                <w:szCs w:val="18"/>
              </w:rPr>
            </w:pPr>
            <w:r w:rsidRPr="00D61069">
              <w:rPr>
                <w:rFonts w:ascii="Arial" w:hAnsi="Arial" w:cs="Arial"/>
                <w:sz w:val="18"/>
                <w:szCs w:val="18"/>
              </w:rPr>
              <w:t xml:space="preserve">Memory model of Cortex®-M3 processor, Memory regions, types and attributes, Memory system ordering of memory accesses, Behavior of memory accesses, Software ordering of memory accesses, Bit-banding, Memory endianness, Synchronization primitives, </w:t>
            </w:r>
          </w:p>
          <w:p w:rsidR="00D61069" w:rsidRPr="00D61069" w:rsidRDefault="00D61069" w:rsidP="00D61069">
            <w:pPr>
              <w:jc w:val="both"/>
              <w:rPr>
                <w:rFonts w:ascii="Arial" w:hAnsi="Arial" w:cs="Arial"/>
                <w:sz w:val="18"/>
                <w:szCs w:val="18"/>
              </w:rPr>
            </w:pPr>
          </w:p>
          <w:p w:rsidR="00D61069" w:rsidRPr="00D61069" w:rsidRDefault="00D61069" w:rsidP="00D61069">
            <w:pPr>
              <w:jc w:val="both"/>
              <w:rPr>
                <w:rFonts w:ascii="Arial" w:hAnsi="Arial" w:cs="Arial"/>
                <w:sz w:val="18"/>
                <w:szCs w:val="18"/>
              </w:rPr>
            </w:pPr>
            <w:r w:rsidRPr="00D61069">
              <w:rPr>
                <w:rFonts w:ascii="Arial" w:hAnsi="Arial" w:cs="Arial"/>
                <w:sz w:val="18"/>
                <w:szCs w:val="18"/>
              </w:rPr>
              <w:t>Exception model, Exception types, Exception handlers, Exception priorities. Power management, Entering sleep mode, Wakeup from sleep mode. Power management programming hints</w:t>
            </w:r>
          </w:p>
          <w:p w:rsidR="00D61069" w:rsidRPr="00D61069" w:rsidRDefault="00D61069" w:rsidP="00D61069">
            <w:pPr>
              <w:jc w:val="both"/>
              <w:rPr>
                <w:rFonts w:ascii="Arial" w:hAnsi="Arial" w:cs="Arial"/>
                <w:sz w:val="18"/>
                <w:szCs w:val="18"/>
              </w:rPr>
            </w:pPr>
            <w:r w:rsidRPr="00D61069">
              <w:rPr>
                <w:rFonts w:ascii="Arial" w:hAnsi="Arial" w:cs="Arial"/>
                <w:sz w:val="18"/>
                <w:szCs w:val="18"/>
              </w:rPr>
              <w:lastRenderedPageBreak/>
              <w:t>The Cortex®-M3 instruction set, Intrinsic functions, Operands, Shift operations, Address alignment, Conditional execution, The condition flags, Condition code suffixes, Instruction width selection, Memory access instructions, General data processing instructions, Memory protection unit (MPU).</w:t>
            </w:r>
          </w:p>
        </w:tc>
      </w:tr>
    </w:tbl>
    <w:p w:rsidR="00D61069" w:rsidRPr="00D61069" w:rsidRDefault="00D61069" w:rsidP="00D61069">
      <w:pPr>
        <w:rPr>
          <w:rFonts w:ascii="Arial" w:hAnsi="Arial" w:cs="Arial"/>
          <w:b/>
          <w:color w:val="FF0000"/>
          <w:sz w:val="18"/>
          <w:szCs w:val="18"/>
        </w:rPr>
      </w:pPr>
    </w:p>
    <w:p w:rsidR="00D61069" w:rsidRPr="00D61069" w:rsidRDefault="00D61069" w:rsidP="00D61069">
      <w:pPr>
        <w:rPr>
          <w:rFonts w:ascii="Arial" w:hAnsi="Arial" w:cs="Arial"/>
          <w:b/>
          <w:spacing w:val="-3"/>
          <w:sz w:val="18"/>
          <w:szCs w:val="18"/>
        </w:rPr>
      </w:pPr>
      <w:r w:rsidRPr="00D61069">
        <w:rPr>
          <w:rFonts w:ascii="Arial" w:hAnsi="Arial" w:cs="Arial"/>
          <w:b/>
          <w:spacing w:val="-3"/>
          <w:sz w:val="18"/>
          <w:szCs w:val="18"/>
        </w:rPr>
        <w:t>Sources:</w:t>
      </w:r>
    </w:p>
    <w:tbl>
      <w:tblPr>
        <w:tblW w:w="4966" w:type="pct"/>
        <w:jc w:val="center"/>
        <w:tblLook w:val="0000" w:firstRow="0" w:lastRow="0" w:firstColumn="0" w:lastColumn="0" w:noHBand="0" w:noVBand="0"/>
      </w:tblPr>
      <w:tblGrid>
        <w:gridCol w:w="361"/>
        <w:gridCol w:w="1983"/>
        <w:gridCol w:w="285"/>
        <w:gridCol w:w="6550"/>
      </w:tblGrid>
      <w:tr w:rsidR="00D61069" w:rsidRPr="00D61069" w:rsidTr="002D69D2">
        <w:trPr>
          <w:jc w:val="center"/>
        </w:trPr>
        <w:tc>
          <w:tcPr>
            <w:tcW w:w="197" w:type="pct"/>
          </w:tcPr>
          <w:p w:rsidR="00D61069" w:rsidRPr="00D61069" w:rsidRDefault="00D61069" w:rsidP="00D61069">
            <w:pPr>
              <w:suppressAutoHyphens/>
              <w:jc w:val="both"/>
              <w:rPr>
                <w:rFonts w:ascii="Arial" w:hAnsi="Arial" w:cs="Arial"/>
                <w:spacing w:val="-3"/>
                <w:sz w:val="18"/>
                <w:szCs w:val="18"/>
              </w:rPr>
            </w:pPr>
            <w:r w:rsidRPr="00D61069">
              <w:rPr>
                <w:rFonts w:ascii="Arial" w:hAnsi="Arial" w:cs="Arial"/>
                <w:spacing w:val="-3"/>
                <w:sz w:val="18"/>
                <w:szCs w:val="18"/>
              </w:rPr>
              <w:t>1.</w:t>
            </w:r>
          </w:p>
        </w:tc>
        <w:tc>
          <w:tcPr>
            <w:tcW w:w="1080" w:type="pct"/>
          </w:tcPr>
          <w:p w:rsidR="00D61069" w:rsidRPr="00D61069" w:rsidRDefault="00D61069" w:rsidP="00D61069">
            <w:pPr>
              <w:suppressAutoHyphens/>
              <w:rPr>
                <w:rFonts w:ascii="Arial" w:hAnsi="Arial" w:cs="Arial"/>
                <w:spacing w:val="-3"/>
                <w:sz w:val="18"/>
                <w:szCs w:val="18"/>
              </w:rPr>
            </w:pPr>
            <w:r w:rsidRPr="00D61069">
              <w:rPr>
                <w:rFonts w:ascii="Arial" w:hAnsi="Arial" w:cs="Arial"/>
                <w:spacing w:val="-3"/>
                <w:sz w:val="18"/>
                <w:szCs w:val="18"/>
                <w:lang w:bidi="ar-SA"/>
              </w:rPr>
              <w:t>STMicroelectronics www.st.com</w:t>
            </w:r>
          </w:p>
        </w:tc>
        <w:tc>
          <w:tcPr>
            <w:tcW w:w="155" w:type="pct"/>
          </w:tcPr>
          <w:p w:rsidR="00D61069" w:rsidRPr="00D61069" w:rsidRDefault="00D61069" w:rsidP="00D61069">
            <w:pPr>
              <w:suppressAutoHyphens/>
              <w:jc w:val="both"/>
              <w:rPr>
                <w:rFonts w:ascii="Arial" w:hAnsi="Arial" w:cs="Arial"/>
                <w:spacing w:val="-3"/>
                <w:sz w:val="18"/>
                <w:szCs w:val="18"/>
              </w:rPr>
            </w:pPr>
            <w:r w:rsidRPr="00D61069">
              <w:rPr>
                <w:rFonts w:ascii="Arial" w:hAnsi="Arial" w:cs="Arial"/>
                <w:spacing w:val="-3"/>
                <w:sz w:val="18"/>
                <w:szCs w:val="18"/>
              </w:rPr>
              <w:t>:</w:t>
            </w:r>
          </w:p>
        </w:tc>
        <w:tc>
          <w:tcPr>
            <w:tcW w:w="3568" w:type="pct"/>
          </w:tcPr>
          <w:p w:rsidR="00D61069" w:rsidRPr="00D61069" w:rsidRDefault="00D61069" w:rsidP="00D61069">
            <w:pPr>
              <w:autoSpaceDE w:val="0"/>
              <w:autoSpaceDN w:val="0"/>
              <w:adjustRightInd w:val="0"/>
              <w:rPr>
                <w:rFonts w:ascii="Arial" w:eastAsia="SymbolMT" w:hAnsi="Arial" w:cs="Arial"/>
                <w:i/>
                <w:iCs/>
                <w:sz w:val="18"/>
                <w:szCs w:val="18"/>
                <w:lang w:bidi="ar-SA"/>
              </w:rPr>
            </w:pPr>
            <w:r w:rsidRPr="00D61069">
              <w:rPr>
                <w:rFonts w:ascii="Arial" w:eastAsia="SymbolMT" w:hAnsi="Arial" w:cs="Arial"/>
                <w:b/>
                <w:bCs/>
                <w:sz w:val="18"/>
                <w:szCs w:val="18"/>
                <w:lang w:bidi="ar-SA"/>
              </w:rPr>
              <w:t>STM32F101xx, STM32F102xx, STM32F103xx and STM32F105xx/STM32F107xx  Reference manual</w:t>
            </w:r>
            <w:r w:rsidRPr="00D61069">
              <w:rPr>
                <w:i/>
                <w:iCs/>
              </w:rPr>
              <w:t>(</w:t>
            </w:r>
            <w:r w:rsidRPr="00D61069">
              <w:rPr>
                <w:rFonts w:ascii="Arial" w:eastAsia="SymbolMT" w:hAnsi="Arial" w:cs="Arial"/>
                <w:i/>
                <w:iCs/>
                <w:sz w:val="18"/>
                <w:szCs w:val="18"/>
                <w:lang w:bidi="ar-SA"/>
              </w:rPr>
              <w:t>RM0008)</w:t>
            </w:r>
          </w:p>
          <w:p w:rsidR="00D61069" w:rsidRPr="00D61069" w:rsidRDefault="00D61069" w:rsidP="00D61069">
            <w:pPr>
              <w:autoSpaceDE w:val="0"/>
              <w:autoSpaceDN w:val="0"/>
              <w:adjustRightInd w:val="0"/>
              <w:rPr>
                <w:rFonts w:ascii="Arial" w:eastAsia="SymbolMT" w:hAnsi="Arial" w:cs="Arial"/>
                <w:i/>
                <w:iCs/>
                <w:sz w:val="18"/>
                <w:szCs w:val="18"/>
                <w:lang w:bidi="ar-SA"/>
              </w:rPr>
            </w:pPr>
            <w:r w:rsidRPr="00D61069">
              <w:rPr>
                <w:rFonts w:ascii="Arial" w:eastAsia="SymbolMT" w:hAnsi="Arial" w:cs="Arial"/>
                <w:b/>
                <w:bCs/>
                <w:sz w:val="18"/>
                <w:szCs w:val="18"/>
                <w:lang w:bidi="ar-SA"/>
              </w:rPr>
              <w:t>STM32F10xxx Cortex®-M3 programming manual</w:t>
            </w:r>
            <w:r w:rsidRPr="00D61069">
              <w:rPr>
                <w:rFonts w:ascii="Arial" w:eastAsia="SymbolMT" w:hAnsi="Arial" w:cs="Arial"/>
                <w:i/>
                <w:iCs/>
                <w:sz w:val="18"/>
                <w:szCs w:val="18"/>
                <w:lang w:bidi="ar-SA"/>
              </w:rPr>
              <w:t>(PM0056)</w:t>
            </w:r>
          </w:p>
          <w:p w:rsidR="00D61069" w:rsidRPr="00D61069" w:rsidRDefault="00D61069" w:rsidP="00D61069">
            <w:pPr>
              <w:autoSpaceDE w:val="0"/>
              <w:autoSpaceDN w:val="0"/>
              <w:adjustRightInd w:val="0"/>
              <w:rPr>
                <w:rFonts w:ascii="Arial" w:eastAsia="SymbolMT" w:hAnsi="Arial" w:cs="Arial"/>
                <w:sz w:val="18"/>
                <w:szCs w:val="18"/>
                <w:lang w:bidi="ar-SA"/>
              </w:rPr>
            </w:pPr>
            <w:r w:rsidRPr="00D61069">
              <w:rPr>
                <w:rFonts w:ascii="Arial" w:eastAsia="SymbolMT" w:hAnsi="Arial" w:cs="Arial"/>
                <w:b/>
                <w:bCs/>
                <w:sz w:val="18"/>
                <w:szCs w:val="18"/>
                <w:lang w:bidi="ar-SA"/>
              </w:rPr>
              <w:t>STM32F10xxx Flash memory programming manual</w:t>
            </w:r>
            <w:r w:rsidRPr="00D61069">
              <w:rPr>
                <w:rFonts w:ascii="Arial" w:eastAsia="SymbolMT" w:hAnsi="Arial" w:cs="Arial"/>
                <w:i/>
                <w:iCs/>
                <w:sz w:val="18"/>
                <w:szCs w:val="18"/>
                <w:lang w:bidi="ar-SA"/>
              </w:rPr>
              <w:t>(PM0075</w:t>
            </w:r>
            <w:r w:rsidRPr="00D61069">
              <w:rPr>
                <w:rFonts w:ascii="Arial" w:eastAsia="SymbolMT" w:hAnsi="Arial" w:cs="Arial"/>
                <w:sz w:val="18"/>
                <w:szCs w:val="18"/>
                <w:lang w:bidi="ar-SA"/>
              </w:rPr>
              <w:t>)</w:t>
            </w:r>
          </w:p>
          <w:p w:rsidR="00D61069" w:rsidRPr="00D61069" w:rsidRDefault="00D61069" w:rsidP="00D61069">
            <w:pPr>
              <w:suppressAutoHyphens/>
              <w:jc w:val="both"/>
              <w:rPr>
                <w:rFonts w:ascii="Arial" w:hAnsi="Arial" w:cs="Arial"/>
                <w:spacing w:val="-3"/>
                <w:sz w:val="18"/>
                <w:szCs w:val="18"/>
              </w:rPr>
            </w:pPr>
            <w:r w:rsidRPr="00D61069">
              <w:rPr>
                <w:rFonts w:ascii="Arial" w:eastAsia="SymbolMT" w:hAnsi="Arial" w:cs="Arial"/>
                <w:b/>
                <w:bCs/>
                <w:sz w:val="18"/>
                <w:szCs w:val="18"/>
                <w:lang w:bidi="ar-SA"/>
              </w:rPr>
              <w:t>STM32F10xxx XL-density Flash memory programming manual</w:t>
            </w:r>
            <w:r w:rsidRPr="00D61069">
              <w:rPr>
                <w:rFonts w:ascii="Arial" w:eastAsia="SymbolMT" w:hAnsi="Arial" w:cs="Arial"/>
                <w:i/>
                <w:iCs/>
                <w:sz w:val="18"/>
                <w:szCs w:val="18"/>
                <w:lang w:bidi="ar-SA"/>
              </w:rPr>
              <w:t>(PM0068</w:t>
            </w:r>
            <w:r w:rsidRPr="00D61069">
              <w:rPr>
                <w:rFonts w:ascii="Arial" w:eastAsia="SymbolMT" w:hAnsi="Arial" w:cs="Arial"/>
                <w:sz w:val="18"/>
                <w:szCs w:val="18"/>
                <w:lang w:bidi="ar-SA"/>
              </w:rPr>
              <w:t>)</w:t>
            </w:r>
          </w:p>
        </w:tc>
      </w:tr>
    </w:tbl>
    <w:p w:rsidR="00D61069" w:rsidRPr="00D61069" w:rsidRDefault="00D61069" w:rsidP="00D61069">
      <w:pPr>
        <w:jc w:val="both"/>
        <w:rPr>
          <w:rFonts w:ascii="Arial" w:hAnsi="Arial" w:cs="Arial"/>
          <w:b/>
          <w:spacing w:val="-3"/>
          <w:sz w:val="18"/>
          <w:szCs w:val="18"/>
        </w:rPr>
      </w:pPr>
    </w:p>
    <w:p w:rsidR="00D61069" w:rsidRPr="00D61069" w:rsidRDefault="00D61069" w:rsidP="00D61069">
      <w:pPr>
        <w:jc w:val="both"/>
        <w:rPr>
          <w:rFonts w:ascii="Arial" w:hAnsi="Arial" w:cs="Arial"/>
          <w:b/>
          <w:spacing w:val="-3"/>
          <w:sz w:val="18"/>
          <w:szCs w:val="18"/>
        </w:rPr>
      </w:pPr>
      <w:r w:rsidRPr="00D61069">
        <w:rPr>
          <w:rFonts w:ascii="Arial" w:hAnsi="Arial" w:cs="Arial"/>
          <w:b/>
          <w:spacing w:val="-3"/>
          <w:sz w:val="18"/>
          <w:szCs w:val="18"/>
        </w:rPr>
        <w:t>Books Recommended:</w:t>
      </w:r>
    </w:p>
    <w:tbl>
      <w:tblPr>
        <w:tblW w:w="4955" w:type="pct"/>
        <w:jc w:val="center"/>
        <w:tblLook w:val="0000" w:firstRow="0" w:lastRow="0" w:firstColumn="0" w:lastColumn="0" w:noHBand="0" w:noVBand="0"/>
      </w:tblPr>
      <w:tblGrid>
        <w:gridCol w:w="370"/>
        <w:gridCol w:w="1973"/>
        <w:gridCol w:w="282"/>
        <w:gridCol w:w="6534"/>
      </w:tblGrid>
      <w:tr w:rsidR="00D61069" w:rsidRPr="00D61069" w:rsidTr="002D69D2">
        <w:trPr>
          <w:trHeight w:val="196"/>
          <w:jc w:val="center"/>
        </w:trPr>
        <w:tc>
          <w:tcPr>
            <w:tcW w:w="202" w:type="pct"/>
          </w:tcPr>
          <w:p w:rsidR="00D61069" w:rsidRPr="00D61069" w:rsidRDefault="00D61069" w:rsidP="00D61069">
            <w:pPr>
              <w:suppressAutoHyphens/>
              <w:jc w:val="both"/>
              <w:rPr>
                <w:rFonts w:ascii="Arial" w:hAnsi="Arial" w:cs="Arial"/>
                <w:spacing w:val="-3"/>
                <w:sz w:val="18"/>
                <w:szCs w:val="18"/>
              </w:rPr>
            </w:pPr>
            <w:r w:rsidRPr="00D61069">
              <w:rPr>
                <w:rFonts w:ascii="Arial" w:hAnsi="Arial" w:cs="Arial"/>
                <w:spacing w:val="-3"/>
                <w:sz w:val="18"/>
                <w:szCs w:val="18"/>
              </w:rPr>
              <w:t>1.</w:t>
            </w:r>
          </w:p>
        </w:tc>
        <w:tc>
          <w:tcPr>
            <w:tcW w:w="1077" w:type="pct"/>
          </w:tcPr>
          <w:p w:rsidR="00D61069" w:rsidRPr="00D61069" w:rsidRDefault="00D61069" w:rsidP="00D61069">
            <w:pPr>
              <w:suppressAutoHyphens/>
              <w:rPr>
                <w:rFonts w:ascii="Arial" w:hAnsi="Arial" w:cs="Arial"/>
                <w:sz w:val="18"/>
                <w:szCs w:val="18"/>
                <w:lang w:bidi="ar-SA"/>
              </w:rPr>
            </w:pPr>
            <w:r w:rsidRPr="00D61069">
              <w:rPr>
                <w:rFonts w:ascii="Arial" w:hAnsi="Arial" w:cs="Arial"/>
                <w:sz w:val="18"/>
                <w:szCs w:val="18"/>
                <w:lang w:bidi="ar-SA"/>
              </w:rPr>
              <w:t>Ytha Yu and CharlersMarut</w:t>
            </w:r>
          </w:p>
          <w:p w:rsidR="00D61069" w:rsidRPr="00D61069" w:rsidRDefault="00D61069" w:rsidP="00D61069">
            <w:pPr>
              <w:suppressAutoHyphens/>
              <w:rPr>
                <w:rFonts w:ascii="Arial" w:hAnsi="Arial" w:cs="Arial"/>
                <w:spacing w:val="-3"/>
                <w:sz w:val="18"/>
                <w:szCs w:val="18"/>
                <w:lang w:bidi="ar-SA"/>
              </w:rPr>
            </w:pPr>
            <w:r w:rsidRPr="00D61069">
              <w:rPr>
                <w:rFonts w:ascii="Arial" w:hAnsi="Arial" w:cs="Arial"/>
                <w:sz w:val="18"/>
                <w:szCs w:val="18"/>
                <w:lang w:bidi="ar-SA"/>
              </w:rPr>
              <w:tab/>
            </w:r>
          </w:p>
        </w:tc>
        <w:tc>
          <w:tcPr>
            <w:tcW w:w="154" w:type="pct"/>
          </w:tcPr>
          <w:p w:rsidR="00D61069" w:rsidRPr="00D61069" w:rsidRDefault="00D61069" w:rsidP="00D61069">
            <w:pPr>
              <w:suppressAutoHyphens/>
              <w:rPr>
                <w:rFonts w:ascii="Arial" w:hAnsi="Arial" w:cs="Arial"/>
                <w:spacing w:val="-3"/>
                <w:sz w:val="18"/>
                <w:szCs w:val="18"/>
                <w:lang w:bidi="ar-SA"/>
              </w:rPr>
            </w:pPr>
            <w:r w:rsidRPr="00D61069">
              <w:rPr>
                <w:rFonts w:ascii="Arial" w:hAnsi="Arial" w:cs="Arial"/>
                <w:spacing w:val="-3"/>
                <w:sz w:val="18"/>
                <w:szCs w:val="18"/>
                <w:lang w:bidi="ar-SA"/>
              </w:rPr>
              <w:t>:</w:t>
            </w:r>
          </w:p>
        </w:tc>
        <w:tc>
          <w:tcPr>
            <w:tcW w:w="3567" w:type="pct"/>
          </w:tcPr>
          <w:p w:rsidR="00D61069" w:rsidRPr="00D61069" w:rsidRDefault="00D61069" w:rsidP="00D61069">
            <w:pPr>
              <w:suppressAutoHyphens/>
              <w:rPr>
                <w:rFonts w:ascii="Arial" w:hAnsi="Arial" w:cs="Arial"/>
                <w:spacing w:val="-3"/>
                <w:sz w:val="18"/>
                <w:szCs w:val="18"/>
                <w:lang w:bidi="ar-SA"/>
              </w:rPr>
            </w:pPr>
            <w:r w:rsidRPr="00D61069">
              <w:rPr>
                <w:rFonts w:ascii="Arial" w:hAnsi="Arial" w:cs="Arial"/>
                <w:b/>
                <w:bCs/>
                <w:spacing w:val="-3"/>
                <w:sz w:val="18"/>
                <w:szCs w:val="18"/>
                <w:lang w:bidi="ar-SA"/>
              </w:rPr>
              <w:t xml:space="preserve">Assembly Language Programming and Organization of the IBM PC, </w:t>
            </w:r>
            <w:r w:rsidRPr="00D61069">
              <w:rPr>
                <w:rFonts w:ascii="Arial" w:hAnsi="Arial" w:cs="Arial"/>
                <w:i/>
                <w:iCs/>
                <w:sz w:val="18"/>
                <w:szCs w:val="18"/>
                <w:lang w:bidi="ar-SA"/>
              </w:rPr>
              <w:t>McGraw- Hill</w:t>
            </w:r>
          </w:p>
        </w:tc>
      </w:tr>
      <w:tr w:rsidR="00D61069" w:rsidRPr="00D61069" w:rsidTr="002D69D2">
        <w:trPr>
          <w:trHeight w:val="196"/>
          <w:jc w:val="center"/>
        </w:trPr>
        <w:tc>
          <w:tcPr>
            <w:tcW w:w="202" w:type="pct"/>
          </w:tcPr>
          <w:p w:rsidR="00D61069" w:rsidRPr="00D61069" w:rsidRDefault="00D61069" w:rsidP="00D61069">
            <w:pPr>
              <w:suppressAutoHyphens/>
              <w:jc w:val="both"/>
              <w:rPr>
                <w:rFonts w:ascii="Arial" w:hAnsi="Arial" w:cs="Arial"/>
                <w:spacing w:val="-3"/>
                <w:sz w:val="18"/>
                <w:szCs w:val="18"/>
              </w:rPr>
            </w:pPr>
            <w:r w:rsidRPr="00D61069">
              <w:rPr>
                <w:rFonts w:ascii="Arial" w:hAnsi="Arial" w:cs="Arial"/>
                <w:spacing w:val="-3"/>
                <w:sz w:val="18"/>
                <w:szCs w:val="18"/>
              </w:rPr>
              <w:t>2.</w:t>
            </w:r>
          </w:p>
        </w:tc>
        <w:tc>
          <w:tcPr>
            <w:tcW w:w="1077" w:type="pct"/>
          </w:tcPr>
          <w:p w:rsidR="00D61069" w:rsidRPr="00D61069" w:rsidRDefault="00D61069" w:rsidP="00D61069">
            <w:pPr>
              <w:suppressAutoHyphens/>
              <w:rPr>
                <w:rFonts w:ascii="Arial" w:hAnsi="Arial" w:cs="Arial"/>
                <w:sz w:val="18"/>
                <w:szCs w:val="18"/>
                <w:lang w:bidi="ar-SA"/>
              </w:rPr>
            </w:pPr>
            <w:r w:rsidRPr="00D61069">
              <w:rPr>
                <w:rFonts w:ascii="Arial" w:hAnsi="Arial" w:cs="Arial"/>
                <w:sz w:val="18"/>
                <w:szCs w:val="18"/>
                <w:lang w:bidi="ar-SA"/>
              </w:rPr>
              <w:t>Ramesh Goanker</w:t>
            </w:r>
          </w:p>
        </w:tc>
        <w:tc>
          <w:tcPr>
            <w:tcW w:w="154" w:type="pct"/>
          </w:tcPr>
          <w:p w:rsidR="00D61069" w:rsidRPr="00D61069" w:rsidRDefault="00D61069" w:rsidP="00D61069">
            <w:pPr>
              <w:suppressAutoHyphens/>
              <w:rPr>
                <w:rFonts w:ascii="Arial" w:hAnsi="Arial" w:cs="Arial"/>
                <w:spacing w:val="-3"/>
                <w:sz w:val="18"/>
                <w:szCs w:val="18"/>
                <w:lang w:bidi="ar-SA"/>
              </w:rPr>
            </w:pPr>
            <w:r w:rsidRPr="00D61069">
              <w:rPr>
                <w:rFonts w:ascii="Arial" w:hAnsi="Arial" w:cs="Arial"/>
                <w:spacing w:val="-3"/>
                <w:sz w:val="18"/>
                <w:szCs w:val="18"/>
                <w:lang w:bidi="ar-SA"/>
              </w:rPr>
              <w:t>:</w:t>
            </w:r>
          </w:p>
        </w:tc>
        <w:tc>
          <w:tcPr>
            <w:tcW w:w="3567" w:type="pct"/>
          </w:tcPr>
          <w:p w:rsidR="00D61069" w:rsidRPr="00D61069" w:rsidRDefault="00D61069" w:rsidP="00D61069">
            <w:pPr>
              <w:suppressAutoHyphens/>
              <w:rPr>
                <w:rFonts w:ascii="Arial" w:hAnsi="Arial" w:cs="Arial"/>
                <w:b/>
                <w:bCs/>
                <w:sz w:val="18"/>
                <w:szCs w:val="18"/>
                <w:lang w:bidi="ar-SA"/>
              </w:rPr>
            </w:pPr>
            <w:r w:rsidRPr="00D61069">
              <w:rPr>
                <w:rFonts w:ascii="Arial" w:hAnsi="Arial" w:cs="Arial"/>
                <w:b/>
                <w:bCs/>
                <w:sz w:val="18"/>
                <w:szCs w:val="18"/>
                <w:lang w:bidi="ar-SA"/>
              </w:rPr>
              <w:t xml:space="preserve">Microcomputer Interfacing, </w:t>
            </w:r>
            <w:r w:rsidRPr="00D61069">
              <w:rPr>
                <w:rFonts w:ascii="Arial" w:hAnsi="Arial" w:cs="Arial"/>
                <w:i/>
                <w:iCs/>
                <w:sz w:val="18"/>
                <w:szCs w:val="18"/>
                <w:lang w:bidi="ar-SA"/>
              </w:rPr>
              <w:t>McGraw-Hill</w:t>
            </w:r>
          </w:p>
        </w:tc>
      </w:tr>
    </w:tbl>
    <w:p w:rsidR="00D61069" w:rsidRPr="00D61069" w:rsidRDefault="00D61069" w:rsidP="00D61069">
      <w:pPr>
        <w:jc w:val="both"/>
        <w:rPr>
          <w:rFonts w:ascii="Arial" w:hAnsi="Arial" w:cs="Arial"/>
          <w:b/>
          <w:spacing w:val="-3"/>
          <w:sz w:val="18"/>
          <w:szCs w:val="18"/>
        </w:rPr>
      </w:pPr>
    </w:p>
    <w:p w:rsidR="00D61069" w:rsidRPr="00D61069" w:rsidRDefault="00D61069" w:rsidP="00D61069">
      <w:pPr>
        <w:jc w:val="center"/>
        <w:rPr>
          <w:rFonts w:ascii="Arial" w:hAnsi="Arial" w:cs="Arial"/>
          <w:b/>
          <w:color w:val="FF0000"/>
          <w:sz w:val="18"/>
          <w:szCs w:val="18"/>
        </w:rPr>
      </w:pPr>
    </w:p>
    <w:p w:rsidR="00D61069" w:rsidRPr="00D61069" w:rsidRDefault="00D61069" w:rsidP="00D61069">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1069">
        <w:rPr>
          <w:rFonts w:ascii="Arial" w:hAnsi="Arial" w:cs="Arial"/>
          <w:b/>
          <w:bCs/>
          <w:iCs/>
          <w:sz w:val="18"/>
          <w:szCs w:val="18"/>
        </w:rPr>
        <w:t>CSE 3232: Microcontroller Programming Lab</w:t>
      </w:r>
    </w:p>
    <w:p w:rsidR="00D61069" w:rsidRPr="00D61069" w:rsidRDefault="00D61069" w:rsidP="00D61069">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1069">
        <w:rPr>
          <w:rFonts w:ascii="Arial" w:hAnsi="Arial" w:cs="Arial"/>
          <w:b/>
          <w:bCs/>
          <w:iCs/>
          <w:sz w:val="18"/>
          <w:szCs w:val="18"/>
        </w:rPr>
        <w:t>Credits: 1</w:t>
      </w:r>
      <w:r w:rsidR="00844CE6">
        <w:rPr>
          <w:rFonts w:ascii="Arial" w:hAnsi="Arial" w:cs="Arial"/>
          <w:b/>
          <w:bCs/>
          <w:iCs/>
          <w:sz w:val="18"/>
          <w:szCs w:val="18"/>
        </w:rPr>
        <w:t>Contact Hours: 28</w:t>
      </w:r>
    </w:p>
    <w:p w:rsidR="00D61069" w:rsidRPr="00D61069" w:rsidRDefault="00D61069" w:rsidP="00D61069">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1069">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D61069" w:rsidRPr="00D61069" w:rsidRDefault="00D61069" w:rsidP="00D61069">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61069" w:rsidRPr="00D61069" w:rsidTr="002D69D2">
        <w:trPr>
          <w:jc w:val="center"/>
        </w:trPr>
        <w:tc>
          <w:tcPr>
            <w:tcW w:w="1439" w:type="dxa"/>
          </w:tcPr>
          <w:p w:rsidR="00D61069" w:rsidRPr="00D61069" w:rsidRDefault="00D61069" w:rsidP="00D61069">
            <w:pPr>
              <w:rPr>
                <w:rFonts w:ascii="Arial" w:hAnsi="Arial" w:cs="Arial"/>
                <w:b/>
                <w:bCs/>
                <w:sz w:val="18"/>
                <w:szCs w:val="18"/>
              </w:rPr>
            </w:pPr>
            <w:r w:rsidRPr="00D61069">
              <w:rPr>
                <w:rFonts w:ascii="Arial" w:hAnsi="Arial" w:cs="Arial"/>
                <w:b/>
                <w:sz w:val="18"/>
                <w:szCs w:val="18"/>
              </w:rPr>
              <w:t>Prerequisite:</w:t>
            </w:r>
          </w:p>
        </w:tc>
        <w:tc>
          <w:tcPr>
            <w:tcW w:w="7741" w:type="dxa"/>
          </w:tcPr>
          <w:p w:rsidR="00D61069" w:rsidRPr="00D61069" w:rsidRDefault="00D61069" w:rsidP="00D61069">
            <w:pPr>
              <w:rPr>
                <w:rFonts w:ascii="Arial" w:hAnsi="Arial" w:cs="Arial"/>
                <w:iCs/>
                <w:sz w:val="18"/>
                <w:szCs w:val="18"/>
              </w:rPr>
            </w:pPr>
            <w:r w:rsidRPr="00D61069">
              <w:rPr>
                <w:rFonts w:ascii="Arial" w:hAnsi="Arial" w:cs="Arial"/>
                <w:iCs/>
                <w:sz w:val="18"/>
                <w:szCs w:val="18"/>
              </w:rPr>
              <w:t>CSE2111: Digital System Design, CSE2231: Computer Architecture and Organization</w:t>
            </w:r>
          </w:p>
        </w:tc>
      </w:tr>
      <w:tr w:rsidR="00D61069" w:rsidRPr="00D61069" w:rsidTr="002D69D2">
        <w:trPr>
          <w:jc w:val="center"/>
        </w:trPr>
        <w:tc>
          <w:tcPr>
            <w:tcW w:w="1439" w:type="dxa"/>
          </w:tcPr>
          <w:p w:rsidR="00D61069" w:rsidRPr="00D61069" w:rsidRDefault="00D61069" w:rsidP="00D61069">
            <w:pPr>
              <w:rPr>
                <w:rFonts w:ascii="Arial" w:hAnsi="Arial" w:cs="Arial"/>
                <w:b/>
                <w:sz w:val="18"/>
                <w:szCs w:val="18"/>
              </w:rPr>
            </w:pPr>
            <w:r w:rsidRPr="00D61069">
              <w:rPr>
                <w:rFonts w:ascii="Arial" w:hAnsi="Arial" w:cs="Arial"/>
                <w:b/>
                <w:sz w:val="18"/>
                <w:szCs w:val="18"/>
              </w:rPr>
              <w:t>Course Type</w:t>
            </w:r>
          </w:p>
        </w:tc>
        <w:tc>
          <w:tcPr>
            <w:tcW w:w="7741" w:type="dxa"/>
          </w:tcPr>
          <w:p w:rsidR="00D61069" w:rsidRPr="00D61069" w:rsidRDefault="009F4EBA" w:rsidP="00D61069">
            <w:pPr>
              <w:rPr>
                <w:rFonts w:ascii="Arial" w:hAnsi="Arial" w:cs="Arial"/>
                <w:iCs/>
                <w:sz w:val="18"/>
                <w:szCs w:val="18"/>
              </w:rPr>
            </w:pPr>
            <w:sdt>
              <w:sdtPr>
                <w:rPr>
                  <w:rFonts w:ascii="Arial" w:hAnsi="Arial" w:cs="Arial"/>
                  <w:iCs/>
                  <w:sz w:val="18"/>
                  <w:szCs w:val="18"/>
                </w:rPr>
                <w:id w:val="1692422232"/>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Theory         </w:t>
            </w:r>
            <w:sdt>
              <w:sdtPr>
                <w:rPr>
                  <w:rFonts w:ascii="Arial" w:hAnsi="Arial" w:cs="Arial"/>
                  <w:iCs/>
                  <w:sz w:val="18"/>
                  <w:szCs w:val="18"/>
                </w:rPr>
                <w:id w:val="-1580515096"/>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Laboratory work         </w:t>
            </w:r>
            <w:sdt>
              <w:sdtPr>
                <w:rPr>
                  <w:rFonts w:ascii="Arial" w:hAnsi="Arial" w:cs="Arial"/>
                  <w:iCs/>
                  <w:sz w:val="18"/>
                  <w:szCs w:val="18"/>
                </w:rPr>
                <w:id w:val="1705288695"/>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Project work      </w:t>
            </w:r>
            <w:sdt>
              <w:sdtPr>
                <w:rPr>
                  <w:rFonts w:ascii="Arial" w:hAnsi="Arial" w:cs="Arial"/>
                  <w:iCs/>
                  <w:sz w:val="18"/>
                  <w:szCs w:val="18"/>
                </w:rPr>
                <w:id w:val="-1954003536"/>
              </w:sdtPr>
              <w:sdtEndPr/>
              <w:sdtContent>
                <w:r w:rsidR="00D61069" w:rsidRPr="00D61069">
                  <w:rPr>
                    <w:rFonts w:ascii="MS Gothic" w:eastAsia="MS Gothic" w:hAnsi="MS Gothic" w:cs="MS Gothic" w:hint="eastAsia"/>
                    <w:iCs/>
                    <w:sz w:val="18"/>
                    <w:szCs w:val="18"/>
                  </w:rPr>
                  <w:t>☐</w:t>
                </w:r>
              </w:sdtContent>
            </w:sdt>
            <w:r w:rsidR="00D61069" w:rsidRPr="00D61069">
              <w:rPr>
                <w:rFonts w:ascii="Arial" w:hAnsi="Arial" w:cs="Arial"/>
                <w:iCs/>
                <w:sz w:val="18"/>
                <w:szCs w:val="18"/>
              </w:rPr>
              <w:t xml:space="preserve">  Viva Voce                    </w:t>
            </w:r>
          </w:p>
        </w:tc>
      </w:tr>
      <w:tr w:rsidR="00D61069" w:rsidRPr="00D61069" w:rsidTr="002D69D2">
        <w:trPr>
          <w:trHeight w:val="238"/>
          <w:jc w:val="center"/>
        </w:trPr>
        <w:tc>
          <w:tcPr>
            <w:tcW w:w="1439" w:type="dxa"/>
          </w:tcPr>
          <w:p w:rsidR="00D61069" w:rsidRPr="00D61069" w:rsidRDefault="00D61069" w:rsidP="00D61069">
            <w:pPr>
              <w:ind w:left="2160" w:hanging="2160"/>
              <w:rPr>
                <w:rFonts w:ascii="Arial" w:hAnsi="Arial" w:cs="Arial"/>
                <w:b/>
                <w:bCs/>
                <w:sz w:val="18"/>
                <w:szCs w:val="18"/>
              </w:rPr>
            </w:pPr>
            <w:r w:rsidRPr="00D61069">
              <w:rPr>
                <w:rFonts w:ascii="Arial" w:hAnsi="Arial" w:cs="Arial"/>
                <w:b/>
                <w:bCs/>
                <w:sz w:val="18"/>
                <w:szCs w:val="18"/>
              </w:rPr>
              <w:t>Motivation</w:t>
            </w:r>
          </w:p>
        </w:tc>
        <w:tc>
          <w:tcPr>
            <w:tcW w:w="7741" w:type="dxa"/>
          </w:tcPr>
          <w:p w:rsidR="00D61069" w:rsidRPr="00D61069" w:rsidRDefault="00D61069" w:rsidP="00D61069">
            <w:pPr>
              <w:rPr>
                <w:rFonts w:ascii="Arial" w:hAnsi="Arial" w:cs="Arial"/>
                <w:b/>
                <w:iCs/>
                <w:sz w:val="18"/>
                <w:szCs w:val="18"/>
              </w:rPr>
            </w:pPr>
            <w:r w:rsidRPr="00D61069">
              <w:rPr>
                <w:rFonts w:ascii="Arial" w:hAnsi="Arial" w:cs="Arial"/>
                <w:iCs/>
                <w:sz w:val="18"/>
                <w:szCs w:val="18"/>
              </w:rPr>
              <w:t>To develop knowledge on microprocessor architecture and programming skill in assembly language for real world applications.</w:t>
            </w:r>
          </w:p>
        </w:tc>
      </w:tr>
      <w:tr w:rsidR="00D61069" w:rsidRPr="00D61069" w:rsidTr="002D69D2">
        <w:trPr>
          <w:trHeight w:val="238"/>
          <w:jc w:val="center"/>
        </w:trPr>
        <w:tc>
          <w:tcPr>
            <w:tcW w:w="9180" w:type="dxa"/>
            <w:gridSpan w:val="2"/>
          </w:tcPr>
          <w:p w:rsidR="00D61069" w:rsidRPr="00D61069" w:rsidRDefault="00D61069" w:rsidP="00D61069">
            <w:pPr>
              <w:rPr>
                <w:rFonts w:ascii="Arial" w:hAnsi="Arial" w:cs="Arial"/>
                <w:b/>
                <w:bCs/>
                <w:sz w:val="18"/>
                <w:szCs w:val="18"/>
              </w:rPr>
            </w:pPr>
            <w:r w:rsidRPr="00D61069">
              <w:rPr>
                <w:rFonts w:ascii="Arial" w:hAnsi="Arial" w:cs="Arial"/>
                <w:b/>
                <w:bCs/>
                <w:sz w:val="18"/>
                <w:szCs w:val="18"/>
              </w:rPr>
              <w:t>Course Objective:</w:t>
            </w:r>
          </w:p>
          <w:p w:rsidR="00D61069" w:rsidRPr="00D61069" w:rsidRDefault="00D61069" w:rsidP="00D61069">
            <w:pPr>
              <w:jc w:val="both"/>
              <w:rPr>
                <w:rFonts w:ascii="Arial" w:hAnsi="Arial" w:cs="Arial"/>
                <w:iCs/>
                <w:sz w:val="18"/>
                <w:szCs w:val="18"/>
              </w:rPr>
            </w:pPr>
            <w:r w:rsidRPr="00D61069">
              <w:rPr>
                <w:rFonts w:ascii="Arial" w:hAnsi="Arial" w:cs="Arial"/>
                <w:iCs/>
                <w:sz w:val="18"/>
                <w:szCs w:val="18"/>
              </w:rPr>
              <w:t>The main objective of this lab course is STM32F4xx programming based on theory course CSE3231 (</w:t>
            </w:r>
            <w:r w:rsidRPr="00D61069">
              <w:rPr>
                <w:rFonts w:ascii="Arial" w:hAnsi="Arial" w:cs="Arial"/>
                <w:bCs/>
                <w:iCs/>
                <w:sz w:val="18"/>
                <w:szCs w:val="18"/>
              </w:rPr>
              <w:t>Microprocessor and Microcontroller</w:t>
            </w:r>
            <w:r w:rsidRPr="00D61069">
              <w:rPr>
                <w:rFonts w:ascii="Arial" w:hAnsi="Arial" w:cs="Arial"/>
                <w:iCs/>
                <w:sz w:val="18"/>
                <w:szCs w:val="18"/>
              </w:rPr>
              <w:t>) using MDK-ARM programming environment.</w:t>
            </w:r>
          </w:p>
        </w:tc>
      </w:tr>
    </w:tbl>
    <w:p w:rsidR="00D61069" w:rsidRPr="00D61069" w:rsidRDefault="00D61069" w:rsidP="00D61069">
      <w:pPr>
        <w:jc w:val="center"/>
        <w:rPr>
          <w:rFonts w:ascii="Arial" w:hAnsi="Arial" w:cs="Arial"/>
          <w:sz w:val="18"/>
          <w:szCs w:val="18"/>
        </w:rPr>
      </w:pPr>
    </w:p>
    <w:p w:rsidR="00D61069" w:rsidRPr="00D61069" w:rsidRDefault="00D61069" w:rsidP="00D61069">
      <w:pPr>
        <w:autoSpaceDE w:val="0"/>
        <w:autoSpaceDN w:val="0"/>
        <w:adjustRightInd w:val="0"/>
        <w:jc w:val="center"/>
        <w:rPr>
          <w:rFonts w:ascii="Arial" w:hAnsi="Arial" w:cs="Arial"/>
          <w:b/>
          <w:color w:val="000000" w:themeColor="text1"/>
          <w:sz w:val="18"/>
          <w:szCs w:val="18"/>
        </w:rPr>
      </w:pPr>
      <w:r w:rsidRPr="00D61069">
        <w:rPr>
          <w:rFonts w:ascii="Arial" w:hAnsi="Arial" w:cs="Arial"/>
          <w:b/>
          <w:color w:val="000000" w:themeColor="text1"/>
          <w:sz w:val="18"/>
          <w:szCs w:val="18"/>
        </w:rPr>
        <w:t>Course Outcomes (COs), Program Outcomes (POs) and Assessment:</w:t>
      </w:r>
    </w:p>
    <w:tbl>
      <w:tblPr>
        <w:tblStyle w:val="TableGrid8"/>
        <w:tblW w:w="9175" w:type="dxa"/>
        <w:jc w:val="center"/>
        <w:tblLook w:val="04A0" w:firstRow="1" w:lastRow="0" w:firstColumn="1" w:lastColumn="0" w:noHBand="0" w:noVBand="1"/>
      </w:tblPr>
      <w:tblGrid>
        <w:gridCol w:w="646"/>
        <w:gridCol w:w="1969"/>
        <w:gridCol w:w="2150"/>
        <w:gridCol w:w="1051"/>
        <w:gridCol w:w="1747"/>
        <w:gridCol w:w="1612"/>
      </w:tblGrid>
      <w:tr w:rsidR="00D61069" w:rsidRPr="00D61069" w:rsidTr="002D69D2">
        <w:trPr>
          <w:trHeight w:val="877"/>
          <w:jc w:val="center"/>
        </w:trPr>
        <w:tc>
          <w:tcPr>
            <w:tcW w:w="646"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 No.</w:t>
            </w:r>
          </w:p>
        </w:tc>
        <w:tc>
          <w:tcPr>
            <w:tcW w:w="1969"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 Statement</w:t>
            </w:r>
          </w:p>
        </w:tc>
        <w:tc>
          <w:tcPr>
            <w:tcW w:w="2150"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Corresponding PO</w:t>
            </w:r>
          </w:p>
        </w:tc>
        <w:tc>
          <w:tcPr>
            <w:tcW w:w="1051"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Domain / level of learning taxonomy</w:t>
            </w:r>
          </w:p>
        </w:tc>
        <w:tc>
          <w:tcPr>
            <w:tcW w:w="1747"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Delivery methods and activities</w:t>
            </w:r>
          </w:p>
        </w:tc>
        <w:tc>
          <w:tcPr>
            <w:tcW w:w="1612"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Assessment tools</w:t>
            </w:r>
          </w:p>
        </w:tc>
      </w:tr>
      <w:tr w:rsidR="00D61069" w:rsidRPr="00D61069" w:rsidTr="002D69D2">
        <w:trPr>
          <w:trHeight w:val="1646"/>
          <w:jc w:val="center"/>
        </w:trPr>
        <w:tc>
          <w:tcPr>
            <w:tcW w:w="646"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CO1</w:t>
            </w:r>
          </w:p>
        </w:tc>
        <w:tc>
          <w:tcPr>
            <w:tcW w:w="1969" w:type="dxa"/>
            <w:vAlign w:val="center"/>
          </w:tcPr>
          <w:p w:rsidR="00D61069" w:rsidRPr="00D61069" w:rsidRDefault="00D61069" w:rsidP="00D61069">
            <w:pPr>
              <w:ind w:left="-18"/>
              <w:jc w:val="center"/>
              <w:rPr>
                <w:rFonts w:ascii="Arial" w:eastAsiaTheme="minorHAnsi" w:hAnsi="Arial" w:cs="Arial"/>
                <w:color w:val="000000" w:themeColor="text1"/>
                <w:sz w:val="18"/>
                <w:szCs w:val="18"/>
                <w:lang w:bidi="bn-BD"/>
              </w:rPr>
            </w:pPr>
            <w:r w:rsidRPr="00D61069">
              <w:rPr>
                <w:rFonts w:ascii="Arial" w:eastAsiaTheme="minorHAnsi" w:hAnsi="Arial" w:cs="Arial"/>
                <w:b/>
                <w:color w:val="000000" w:themeColor="text1"/>
                <w:sz w:val="18"/>
                <w:szCs w:val="18"/>
                <w:lang w:bidi="bn-BD"/>
              </w:rPr>
              <w:t>To solve</w:t>
            </w:r>
          </w:p>
          <w:p w:rsidR="00D61069" w:rsidRPr="00D61069" w:rsidRDefault="00D61069" w:rsidP="00D61069">
            <w:pPr>
              <w:ind w:left="-18"/>
              <w:jc w:val="center"/>
              <w:rPr>
                <w:rFonts w:ascii="Arial" w:eastAsiaTheme="minorHAnsi" w:hAnsi="Arial" w:cs="Arial"/>
                <w:color w:val="000000" w:themeColor="text1"/>
                <w:sz w:val="18"/>
                <w:szCs w:val="18"/>
                <w:lang w:bidi="bn-BD"/>
              </w:rPr>
            </w:pPr>
            <w:r w:rsidRPr="00D61069">
              <w:rPr>
                <w:rFonts w:ascii="Arial" w:eastAsiaTheme="minorHAnsi" w:hAnsi="Arial" w:cs="Arial"/>
                <w:color w:val="000000" w:themeColor="text1"/>
                <w:sz w:val="18"/>
                <w:szCs w:val="18"/>
                <w:lang w:bidi="bn-BD"/>
              </w:rPr>
              <w:t>Memory access tasks</w:t>
            </w:r>
          </w:p>
          <w:p w:rsidR="00D61069" w:rsidRPr="00D61069" w:rsidRDefault="00D61069" w:rsidP="00D61069">
            <w:pPr>
              <w:ind w:left="-18"/>
              <w:jc w:val="center"/>
              <w:rPr>
                <w:rFonts w:ascii="Arial" w:eastAsiaTheme="minorHAnsi" w:hAnsi="Arial" w:cs="Arial"/>
                <w:color w:val="000000" w:themeColor="text1"/>
                <w:sz w:val="18"/>
                <w:szCs w:val="18"/>
                <w:lang w:bidi="bn-BD"/>
              </w:rPr>
            </w:pPr>
          </w:p>
        </w:tc>
        <w:tc>
          <w:tcPr>
            <w:tcW w:w="2150" w:type="dxa"/>
            <w:vAlign w:val="center"/>
          </w:tcPr>
          <w:p w:rsidR="00D61069" w:rsidRPr="00D61069" w:rsidRDefault="00D61069" w:rsidP="00D61069">
            <w:pPr>
              <w:jc w:val="center"/>
              <w:rPr>
                <w:rFonts w:ascii="Arial" w:eastAsiaTheme="minorHAnsi" w:hAnsi="Arial" w:cs="Arial"/>
                <w:b/>
                <w:bCs/>
                <w:color w:val="000000" w:themeColor="text1"/>
                <w:sz w:val="18"/>
                <w:szCs w:val="18"/>
                <w:lang w:bidi="bn-BD"/>
              </w:rPr>
            </w:pPr>
            <w:r w:rsidRPr="00D61069">
              <w:rPr>
                <w:rFonts w:ascii="Arial" w:eastAsiaTheme="minorHAnsi" w:hAnsi="Arial" w:cs="Arial"/>
                <w:b/>
                <w:bCs/>
                <w:color w:val="000000" w:themeColor="text1"/>
                <w:sz w:val="18"/>
                <w:szCs w:val="18"/>
                <w:lang w:bidi="bn-BD"/>
              </w:rPr>
              <w:t xml:space="preserve">Design/development of solutions: </w:t>
            </w:r>
          </w:p>
          <w:p w:rsidR="00D61069" w:rsidRPr="00D61069" w:rsidRDefault="00D61069" w:rsidP="00D61069">
            <w:pPr>
              <w:jc w:val="center"/>
              <w:rPr>
                <w:rFonts w:ascii="Arial" w:eastAsiaTheme="minorHAnsi" w:hAnsi="Arial" w:cs="Arial"/>
                <w:color w:val="000000" w:themeColor="text1"/>
                <w:sz w:val="18"/>
                <w:szCs w:val="18"/>
                <w:lang w:bidi="bn-BD"/>
              </w:rPr>
            </w:pPr>
            <w:r w:rsidRPr="00D61069">
              <w:rPr>
                <w:rFonts w:ascii="Arial" w:eastAsiaTheme="minorHAnsi" w:hAnsi="Arial" w:cs="Arial"/>
                <w:color w:val="000000" w:themeColor="text1"/>
                <w:sz w:val="18"/>
                <w:szCs w:val="18"/>
                <w:lang w:bidi="bn-BD"/>
              </w:rPr>
              <w:t>(PO3)</w:t>
            </w:r>
          </w:p>
        </w:tc>
        <w:tc>
          <w:tcPr>
            <w:tcW w:w="1051"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Cognitive domain – level 4</w:t>
            </w:r>
          </w:p>
        </w:tc>
        <w:tc>
          <w:tcPr>
            <w:tcW w:w="1747"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8970933"/>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Lecture Note</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6198351"/>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Text Book</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5025698"/>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Audio/Video</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1754833"/>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Web Material</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5426147"/>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Lab Manual</w:t>
            </w:r>
          </w:p>
        </w:tc>
        <w:tc>
          <w:tcPr>
            <w:tcW w:w="1612"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1817594"/>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CA</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8415392"/>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Final Exam</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3996666"/>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Assignment </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6566358"/>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Note book</w:t>
            </w:r>
          </w:p>
          <w:p w:rsidR="00D61069" w:rsidRPr="00D61069" w:rsidRDefault="009F4EBA" w:rsidP="00D61069">
            <w:pPr>
              <w:rPr>
                <w:rFonts w:ascii="Arial" w:hAnsi="Arial" w:cs="Arial"/>
                <w:color w:val="000000" w:themeColor="text1"/>
                <w:sz w:val="18"/>
                <w:szCs w:val="18"/>
              </w:rPr>
            </w:pPr>
            <w:sdt>
              <w:sdtPr>
                <w:rPr>
                  <w:rFonts w:ascii="Arial" w:hAnsi="Arial" w:cs="Arial"/>
                  <w:color w:val="000000" w:themeColor="text1"/>
                  <w:sz w:val="18"/>
                  <w:szCs w:val="18"/>
                </w:rPr>
                <w:id w:val="-1396974721"/>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Presentation</w:t>
            </w:r>
          </w:p>
        </w:tc>
      </w:tr>
      <w:tr w:rsidR="00D61069" w:rsidRPr="00D61069" w:rsidTr="002D69D2">
        <w:trPr>
          <w:trHeight w:val="1583"/>
          <w:jc w:val="center"/>
        </w:trPr>
        <w:tc>
          <w:tcPr>
            <w:tcW w:w="646"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CO2</w:t>
            </w:r>
          </w:p>
        </w:tc>
        <w:tc>
          <w:tcPr>
            <w:tcW w:w="1969" w:type="dxa"/>
            <w:vAlign w:val="center"/>
          </w:tcPr>
          <w:p w:rsidR="00D61069" w:rsidRPr="00D61069" w:rsidRDefault="00D61069" w:rsidP="00D61069">
            <w:pPr>
              <w:ind w:left="-18"/>
              <w:jc w:val="center"/>
              <w:rPr>
                <w:rFonts w:ascii="Arial" w:eastAsiaTheme="minorHAnsi" w:hAnsi="Arial" w:cs="Arial"/>
                <w:color w:val="000000" w:themeColor="text1"/>
                <w:sz w:val="18"/>
                <w:szCs w:val="18"/>
                <w:lang w:bidi="bn-BD"/>
              </w:rPr>
            </w:pPr>
            <w:r w:rsidRPr="00D61069">
              <w:rPr>
                <w:rFonts w:ascii="Arial" w:eastAsiaTheme="minorHAnsi" w:hAnsi="Arial" w:cs="Arial"/>
                <w:b/>
                <w:color w:val="000000" w:themeColor="text1"/>
                <w:sz w:val="18"/>
                <w:szCs w:val="18"/>
                <w:lang w:bidi="bn-BD"/>
              </w:rPr>
              <w:t>To solve</w:t>
            </w:r>
          </w:p>
          <w:p w:rsidR="00D61069" w:rsidRPr="00D61069" w:rsidRDefault="00D61069" w:rsidP="00D61069">
            <w:pPr>
              <w:ind w:left="-18"/>
              <w:jc w:val="center"/>
              <w:rPr>
                <w:rFonts w:ascii="Arial" w:eastAsiaTheme="minorHAnsi" w:hAnsi="Arial" w:cs="Arial"/>
                <w:color w:val="000000" w:themeColor="text1"/>
                <w:sz w:val="18"/>
                <w:szCs w:val="18"/>
                <w:lang w:bidi="bn-BD"/>
              </w:rPr>
            </w:pPr>
            <w:r w:rsidRPr="00D61069">
              <w:rPr>
                <w:rFonts w:ascii="Arial" w:eastAsiaTheme="minorHAnsi" w:hAnsi="Arial" w:cs="Arial"/>
                <w:color w:val="000000" w:themeColor="text1"/>
                <w:sz w:val="18"/>
                <w:szCs w:val="18"/>
                <w:lang w:bidi="bn-BD"/>
              </w:rPr>
              <w:t>Data processing tasks</w:t>
            </w:r>
          </w:p>
        </w:tc>
        <w:tc>
          <w:tcPr>
            <w:tcW w:w="2150" w:type="dxa"/>
            <w:vAlign w:val="center"/>
          </w:tcPr>
          <w:p w:rsidR="00D61069" w:rsidRPr="00D61069" w:rsidRDefault="00D61069" w:rsidP="00D61069">
            <w:pPr>
              <w:jc w:val="center"/>
              <w:rPr>
                <w:rFonts w:ascii="Arial" w:eastAsiaTheme="minorHAnsi" w:hAnsi="Arial" w:cs="Arial"/>
                <w:b/>
                <w:bCs/>
                <w:color w:val="000000" w:themeColor="text1"/>
                <w:sz w:val="18"/>
                <w:szCs w:val="18"/>
                <w:lang w:bidi="bn-BD"/>
              </w:rPr>
            </w:pPr>
            <w:r w:rsidRPr="00D61069">
              <w:rPr>
                <w:rFonts w:ascii="Arial" w:eastAsiaTheme="minorHAnsi" w:hAnsi="Arial" w:cs="Arial"/>
                <w:b/>
                <w:bCs/>
                <w:color w:val="000000" w:themeColor="text1"/>
                <w:sz w:val="18"/>
                <w:szCs w:val="18"/>
                <w:lang w:bidi="bn-BD"/>
              </w:rPr>
              <w:t xml:space="preserve">Design/development of solutions: </w:t>
            </w:r>
          </w:p>
          <w:p w:rsidR="00D61069" w:rsidRPr="00D61069" w:rsidRDefault="00D61069" w:rsidP="00D61069">
            <w:pPr>
              <w:jc w:val="center"/>
              <w:rPr>
                <w:rFonts w:ascii="Arial" w:eastAsiaTheme="minorHAnsi" w:hAnsi="Arial" w:cs="Arial"/>
                <w:color w:val="000000" w:themeColor="text1"/>
                <w:sz w:val="18"/>
                <w:szCs w:val="18"/>
                <w:lang w:bidi="bn-BD"/>
              </w:rPr>
            </w:pPr>
            <w:r w:rsidRPr="00D61069">
              <w:rPr>
                <w:rFonts w:ascii="Arial" w:eastAsiaTheme="minorHAnsi" w:hAnsi="Arial" w:cs="Arial"/>
                <w:color w:val="000000" w:themeColor="text1"/>
                <w:sz w:val="18"/>
                <w:szCs w:val="18"/>
                <w:lang w:bidi="bn-BD"/>
              </w:rPr>
              <w:t>(PO3)</w:t>
            </w:r>
          </w:p>
        </w:tc>
        <w:tc>
          <w:tcPr>
            <w:tcW w:w="1051" w:type="dxa"/>
            <w:vAlign w:val="center"/>
          </w:tcPr>
          <w:p w:rsidR="00D61069" w:rsidRPr="00D61069" w:rsidRDefault="00D61069" w:rsidP="00D61069">
            <w:pPr>
              <w:jc w:val="center"/>
              <w:rPr>
                <w:rFonts w:ascii="Arial" w:hAnsi="Arial" w:cs="Arial"/>
                <w:color w:val="000000" w:themeColor="text1"/>
                <w:sz w:val="18"/>
                <w:szCs w:val="18"/>
              </w:rPr>
            </w:pPr>
            <w:r w:rsidRPr="00D61069">
              <w:rPr>
                <w:rFonts w:ascii="Arial" w:hAnsi="Arial" w:cs="Arial"/>
                <w:color w:val="000000" w:themeColor="text1"/>
                <w:sz w:val="18"/>
                <w:szCs w:val="18"/>
              </w:rPr>
              <w:t>Cognitive domain – level 4</w:t>
            </w:r>
          </w:p>
        </w:tc>
        <w:tc>
          <w:tcPr>
            <w:tcW w:w="1747"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2035165"/>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Lecture Note</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42787205"/>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Text Book</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092341"/>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Audio/Video</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7733279"/>
              </w:sdtPr>
              <w:sdtEndPr/>
              <w:sdtContent>
                <w:r w:rsidR="00D61069" w:rsidRPr="00D61069">
                  <w:rPr>
                    <w:rFonts w:ascii="MS Gothic" w:eastAsia="MS Gothic" w:hAnsi="MS Gothic" w:cs="MS Gothic" w:hint="eastAsia"/>
                    <w:color w:val="000000" w:themeColor="text1"/>
                    <w:sz w:val="18"/>
                    <w:szCs w:val="18"/>
                  </w:rPr>
                  <w:t>☐</w:t>
                </w:r>
              </w:sdtContent>
            </w:sdt>
            <w:r w:rsidR="00D61069" w:rsidRPr="00D61069">
              <w:rPr>
                <w:rFonts w:ascii="Arial" w:hAnsi="Arial" w:cs="Arial"/>
                <w:color w:val="000000" w:themeColor="text1"/>
                <w:sz w:val="18"/>
                <w:szCs w:val="18"/>
              </w:rPr>
              <w:t xml:space="preserve">  Web Material</w:t>
            </w:r>
          </w:p>
          <w:p w:rsidR="00D61069" w:rsidRPr="00D61069" w:rsidRDefault="009F4EBA" w:rsidP="00D61069">
            <w:pPr>
              <w:rPr>
                <w:rFonts w:ascii="Arial" w:hAnsi="Arial" w:cs="Arial"/>
                <w:color w:val="000000" w:themeColor="text1"/>
                <w:sz w:val="18"/>
                <w:szCs w:val="18"/>
              </w:rPr>
            </w:pPr>
            <w:sdt>
              <w:sdtPr>
                <w:rPr>
                  <w:rFonts w:ascii="Arial" w:hAnsi="Arial" w:cs="Arial"/>
                  <w:color w:val="000000" w:themeColor="text1"/>
                  <w:sz w:val="18"/>
                  <w:szCs w:val="18"/>
                </w:rPr>
                <w:id w:val="1357470039"/>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Lab Manual</w:t>
            </w:r>
          </w:p>
        </w:tc>
        <w:tc>
          <w:tcPr>
            <w:tcW w:w="1612" w:type="dxa"/>
            <w:vAlign w:val="center"/>
          </w:tcPr>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8947944"/>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CA</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0349602"/>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Final Exam</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4389895"/>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Assignment </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7313506"/>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Note book</w:t>
            </w:r>
          </w:p>
          <w:p w:rsidR="00D61069" w:rsidRPr="00D61069" w:rsidRDefault="009F4EBA" w:rsidP="00D61069">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3533543"/>
              </w:sdtPr>
              <w:sdtEndPr/>
              <w:sdtContent>
                <w:r w:rsidR="00D61069" w:rsidRPr="00D61069">
                  <w:rPr>
                    <w:rFonts w:ascii="MS Gothic" w:eastAsia="MS Gothic" w:hAnsi="MS Gothic" w:cs="Arial" w:hint="eastAsia"/>
                    <w:color w:val="000000" w:themeColor="text1"/>
                    <w:sz w:val="18"/>
                    <w:szCs w:val="18"/>
                  </w:rPr>
                  <w:t>☒</w:t>
                </w:r>
              </w:sdtContent>
            </w:sdt>
            <w:r w:rsidR="00D61069" w:rsidRPr="00D61069">
              <w:rPr>
                <w:rFonts w:ascii="Arial" w:hAnsi="Arial" w:cs="Arial"/>
                <w:color w:val="000000" w:themeColor="text1"/>
                <w:sz w:val="18"/>
                <w:szCs w:val="18"/>
              </w:rPr>
              <w:t xml:space="preserve">  Presentation</w:t>
            </w:r>
          </w:p>
        </w:tc>
      </w:tr>
    </w:tbl>
    <w:p w:rsidR="00D61069" w:rsidRPr="00D61069" w:rsidRDefault="00D61069" w:rsidP="00D61069">
      <w:pPr>
        <w:autoSpaceDE w:val="0"/>
        <w:autoSpaceDN w:val="0"/>
        <w:adjustRightInd w:val="0"/>
        <w:jc w:val="center"/>
        <w:rPr>
          <w:rFonts w:ascii="Arial" w:hAnsi="Arial" w:cs="Arial"/>
          <w:b/>
          <w:color w:val="000000" w:themeColor="text1"/>
          <w:sz w:val="18"/>
          <w:szCs w:val="18"/>
        </w:rPr>
      </w:pPr>
    </w:p>
    <w:tbl>
      <w:tblPr>
        <w:tblStyle w:val="TableGrid8"/>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D61069" w:rsidRPr="00D61069" w:rsidTr="002D69D2">
        <w:trPr>
          <w:jc w:val="center"/>
        </w:trPr>
        <w:tc>
          <w:tcPr>
            <w:tcW w:w="9127" w:type="dxa"/>
          </w:tcPr>
          <w:p w:rsidR="00D61069" w:rsidRPr="00D61069" w:rsidRDefault="00D61069" w:rsidP="00D61069">
            <w:pPr>
              <w:rPr>
                <w:rFonts w:ascii="Arial" w:hAnsi="Arial" w:cs="Arial"/>
                <w:b/>
                <w:color w:val="000000" w:themeColor="text1"/>
                <w:sz w:val="18"/>
                <w:szCs w:val="18"/>
              </w:rPr>
            </w:pPr>
            <w:r w:rsidRPr="00D61069">
              <w:rPr>
                <w:rFonts w:ascii="Arial" w:hAnsi="Arial" w:cs="Arial"/>
                <w:b/>
                <w:color w:val="000000" w:themeColor="text1"/>
                <w:sz w:val="18"/>
                <w:szCs w:val="18"/>
              </w:rPr>
              <w:t>Assessment and Marks Distribution:</w:t>
            </w:r>
          </w:p>
          <w:p w:rsidR="00D61069" w:rsidRPr="00D61069" w:rsidRDefault="00D61069" w:rsidP="00D61069">
            <w:pPr>
              <w:rPr>
                <w:rFonts w:ascii="Arial" w:hAnsi="Arial" w:cs="Arial"/>
                <w:bCs/>
                <w:color w:val="000000" w:themeColor="text1"/>
                <w:sz w:val="18"/>
                <w:szCs w:val="18"/>
              </w:rPr>
            </w:pPr>
            <w:r w:rsidRPr="00D61069">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D61069" w:rsidRPr="00D61069" w:rsidRDefault="00D61069" w:rsidP="00D61069">
            <w:pPr>
              <w:rPr>
                <w:rFonts w:ascii="Arial" w:hAnsi="Arial" w:cs="Arial"/>
                <w:bCs/>
                <w:color w:val="000000" w:themeColor="text1"/>
                <w:sz w:val="18"/>
                <w:szCs w:val="18"/>
              </w:rPr>
            </w:pPr>
            <w:r w:rsidRPr="00D61069">
              <w:rPr>
                <w:rFonts w:ascii="Arial" w:hAnsi="Arial" w:cs="Arial"/>
                <w:bCs/>
                <w:color w:val="000000" w:themeColor="text1"/>
                <w:sz w:val="18"/>
                <w:szCs w:val="18"/>
              </w:rPr>
              <w:tab/>
              <w:t>Class tests + Assignments due in different times of the semester (20%)</w:t>
            </w:r>
          </w:p>
          <w:p w:rsidR="00D61069" w:rsidRPr="00D61069" w:rsidRDefault="00D61069" w:rsidP="00D61069">
            <w:pPr>
              <w:rPr>
                <w:rFonts w:ascii="Arial" w:hAnsi="Arial" w:cs="Arial"/>
                <w:bCs/>
                <w:color w:val="000000" w:themeColor="text1"/>
                <w:sz w:val="18"/>
                <w:szCs w:val="18"/>
              </w:rPr>
            </w:pPr>
            <w:r w:rsidRPr="00D61069">
              <w:rPr>
                <w:rFonts w:ascii="Arial" w:hAnsi="Arial" w:cs="Arial"/>
                <w:bCs/>
                <w:color w:val="000000" w:themeColor="text1"/>
                <w:sz w:val="18"/>
                <w:szCs w:val="18"/>
              </w:rPr>
              <w:tab/>
              <w:t xml:space="preserve">A comprehensive final exam (70%), Total Time: 3 hours. </w:t>
            </w:r>
          </w:p>
          <w:p w:rsidR="00D61069" w:rsidRPr="00D61069" w:rsidRDefault="00D61069" w:rsidP="00D61069">
            <w:pPr>
              <w:rPr>
                <w:rFonts w:ascii="Arial" w:hAnsi="Arial" w:cs="Arial"/>
                <w:b/>
                <w:color w:val="000000" w:themeColor="text1"/>
                <w:sz w:val="18"/>
                <w:szCs w:val="18"/>
              </w:rPr>
            </w:pPr>
            <w:r w:rsidRPr="00D61069">
              <w:rPr>
                <w:rFonts w:ascii="Arial" w:hAnsi="Arial" w:cs="Arial"/>
                <w:bCs/>
                <w:color w:val="000000" w:themeColor="text1"/>
                <w:sz w:val="18"/>
                <w:szCs w:val="18"/>
              </w:rPr>
              <w:tab/>
              <w:t>A class participation mark (10%).</w:t>
            </w:r>
          </w:p>
        </w:tc>
      </w:tr>
    </w:tbl>
    <w:p w:rsidR="00D61069" w:rsidRPr="00D61069" w:rsidRDefault="00D61069" w:rsidP="00D61069"/>
    <w:tbl>
      <w:tblPr>
        <w:tblStyle w:val="TableGrid8"/>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8760"/>
      </w:tblGrid>
      <w:tr w:rsidR="00D61069" w:rsidRPr="00D61069" w:rsidTr="002D69D2">
        <w:trPr>
          <w:trHeight w:val="341"/>
          <w:jc w:val="center"/>
        </w:trPr>
        <w:tc>
          <w:tcPr>
            <w:tcW w:w="9127" w:type="dxa"/>
            <w:gridSpan w:val="2"/>
          </w:tcPr>
          <w:p w:rsidR="00D61069" w:rsidRPr="00D61069" w:rsidRDefault="00D61069" w:rsidP="00D61069">
            <w:pPr>
              <w:tabs>
                <w:tab w:val="left" w:pos="1635"/>
              </w:tabs>
              <w:jc w:val="both"/>
              <w:rPr>
                <w:rFonts w:ascii="Arial" w:hAnsi="Arial" w:cs="Arial"/>
                <w:b/>
                <w:bCs/>
                <w:sz w:val="18"/>
                <w:szCs w:val="18"/>
              </w:rPr>
            </w:pPr>
            <w:r w:rsidRPr="00D61069">
              <w:rPr>
                <w:rFonts w:ascii="Arial" w:hAnsi="Arial" w:cs="Arial"/>
                <w:b/>
                <w:bCs/>
                <w:sz w:val="18"/>
                <w:szCs w:val="18"/>
              </w:rPr>
              <w:t>Lab Course Contents/List of Experiments:</w:t>
            </w:r>
          </w:p>
        </w:tc>
      </w:tr>
      <w:tr w:rsidR="00D61069" w:rsidRPr="00D61069" w:rsidTr="002D69D2">
        <w:trPr>
          <w:trHeight w:val="413"/>
          <w:jc w:val="center"/>
        </w:trPr>
        <w:tc>
          <w:tcPr>
            <w:tcW w:w="367" w:type="dxa"/>
          </w:tcPr>
          <w:p w:rsidR="00D61069" w:rsidRPr="00D61069" w:rsidRDefault="00D61069" w:rsidP="00D61069">
            <w:pPr>
              <w:rPr>
                <w:rFonts w:ascii="Arial" w:hAnsi="Arial" w:cs="Arial"/>
                <w:sz w:val="18"/>
                <w:szCs w:val="18"/>
              </w:rPr>
            </w:pPr>
            <w:r w:rsidRPr="00D61069">
              <w:rPr>
                <w:rFonts w:ascii="Arial" w:hAnsi="Arial" w:cs="Arial"/>
                <w:sz w:val="18"/>
                <w:szCs w:val="18"/>
              </w:rPr>
              <w:t>1.</w:t>
            </w:r>
          </w:p>
        </w:tc>
        <w:tc>
          <w:tcPr>
            <w:tcW w:w="8760" w:type="dxa"/>
          </w:tcPr>
          <w:p w:rsidR="00D61069" w:rsidRPr="00D61069" w:rsidRDefault="00D61069" w:rsidP="00D61069">
            <w:pPr>
              <w:jc w:val="both"/>
              <w:rPr>
                <w:rFonts w:ascii="Arial" w:hAnsi="Arial" w:cs="Arial"/>
                <w:bCs/>
                <w:sz w:val="18"/>
                <w:szCs w:val="18"/>
              </w:rPr>
            </w:pPr>
            <w:r w:rsidRPr="00D61069">
              <w:rPr>
                <w:rFonts w:ascii="Arial" w:hAnsi="Arial" w:cs="Arial"/>
                <w:sz w:val="18"/>
                <w:szCs w:val="18"/>
              </w:rPr>
              <w:t>Introduction to MDK-ARM programming environment. MDK Tools, Software Packs, MDK Editions. Software Components, Create Applications (https://www.keil.com/download/product/)</w:t>
            </w:r>
          </w:p>
        </w:tc>
      </w:tr>
      <w:tr w:rsidR="00D61069" w:rsidRPr="00D61069" w:rsidTr="002D69D2">
        <w:trPr>
          <w:trHeight w:val="225"/>
          <w:jc w:val="center"/>
        </w:trPr>
        <w:tc>
          <w:tcPr>
            <w:tcW w:w="367" w:type="dxa"/>
          </w:tcPr>
          <w:p w:rsidR="00D61069" w:rsidRPr="00D61069" w:rsidRDefault="00D61069" w:rsidP="00D61069">
            <w:pPr>
              <w:rPr>
                <w:rFonts w:ascii="Arial" w:hAnsi="Arial" w:cs="Arial"/>
                <w:sz w:val="18"/>
                <w:szCs w:val="18"/>
              </w:rPr>
            </w:pPr>
            <w:r w:rsidRPr="00D61069">
              <w:rPr>
                <w:rFonts w:ascii="Arial" w:hAnsi="Arial" w:cs="Arial"/>
                <w:sz w:val="18"/>
                <w:szCs w:val="18"/>
              </w:rPr>
              <w:t>2.</w:t>
            </w:r>
          </w:p>
        </w:tc>
        <w:tc>
          <w:tcPr>
            <w:tcW w:w="8760" w:type="dxa"/>
          </w:tcPr>
          <w:p w:rsidR="00D61069" w:rsidRPr="00D61069" w:rsidRDefault="00D61069" w:rsidP="00D61069">
            <w:pPr>
              <w:jc w:val="both"/>
              <w:rPr>
                <w:rFonts w:ascii="Arial" w:hAnsi="Arial" w:cs="Arial"/>
                <w:bCs/>
                <w:sz w:val="18"/>
                <w:szCs w:val="18"/>
              </w:rPr>
            </w:pPr>
            <w:r w:rsidRPr="00D61069">
              <w:rPr>
                <w:rFonts w:ascii="Arial" w:hAnsi="Arial" w:cs="Arial"/>
                <w:bCs/>
                <w:sz w:val="18"/>
                <w:szCs w:val="18"/>
              </w:rPr>
              <w:t>Programming with memory access instructions</w:t>
            </w:r>
          </w:p>
        </w:tc>
      </w:tr>
      <w:tr w:rsidR="00D61069" w:rsidRPr="00D61069" w:rsidTr="002D69D2">
        <w:trPr>
          <w:trHeight w:val="233"/>
          <w:jc w:val="center"/>
        </w:trPr>
        <w:tc>
          <w:tcPr>
            <w:tcW w:w="367" w:type="dxa"/>
          </w:tcPr>
          <w:p w:rsidR="00D61069" w:rsidRPr="00D61069" w:rsidRDefault="00D61069" w:rsidP="00D61069">
            <w:pPr>
              <w:rPr>
                <w:rFonts w:ascii="Arial" w:hAnsi="Arial" w:cs="Arial"/>
                <w:sz w:val="18"/>
                <w:szCs w:val="18"/>
              </w:rPr>
            </w:pPr>
            <w:r w:rsidRPr="00D61069">
              <w:rPr>
                <w:rFonts w:ascii="Arial" w:hAnsi="Arial" w:cs="Arial"/>
                <w:sz w:val="18"/>
                <w:szCs w:val="18"/>
              </w:rPr>
              <w:t>3.</w:t>
            </w:r>
          </w:p>
        </w:tc>
        <w:tc>
          <w:tcPr>
            <w:tcW w:w="8760" w:type="dxa"/>
          </w:tcPr>
          <w:p w:rsidR="00D61069" w:rsidRPr="00D61069" w:rsidRDefault="00D61069" w:rsidP="00D61069">
            <w:pPr>
              <w:jc w:val="both"/>
              <w:rPr>
                <w:rFonts w:ascii="Arial" w:hAnsi="Arial" w:cs="Arial"/>
                <w:bCs/>
                <w:sz w:val="18"/>
                <w:szCs w:val="18"/>
              </w:rPr>
            </w:pPr>
            <w:r w:rsidRPr="00D61069">
              <w:rPr>
                <w:rFonts w:ascii="Arial" w:hAnsi="Arial" w:cs="Arial"/>
                <w:bCs/>
                <w:sz w:val="18"/>
                <w:szCs w:val="18"/>
              </w:rPr>
              <w:t>Programming with general data processing instructions</w:t>
            </w:r>
          </w:p>
        </w:tc>
      </w:tr>
      <w:tr w:rsidR="00D61069" w:rsidRPr="00D61069" w:rsidTr="002D69D2">
        <w:trPr>
          <w:trHeight w:val="251"/>
          <w:jc w:val="center"/>
        </w:trPr>
        <w:tc>
          <w:tcPr>
            <w:tcW w:w="367" w:type="dxa"/>
          </w:tcPr>
          <w:p w:rsidR="00D61069" w:rsidRPr="00D61069" w:rsidRDefault="00D61069" w:rsidP="00D61069">
            <w:pPr>
              <w:rPr>
                <w:rFonts w:ascii="Arial" w:hAnsi="Arial" w:cs="Arial"/>
                <w:sz w:val="18"/>
                <w:szCs w:val="18"/>
              </w:rPr>
            </w:pPr>
            <w:r w:rsidRPr="00D61069">
              <w:rPr>
                <w:rFonts w:ascii="Arial" w:hAnsi="Arial" w:cs="Arial"/>
                <w:sz w:val="18"/>
                <w:szCs w:val="18"/>
              </w:rPr>
              <w:t>4.</w:t>
            </w:r>
          </w:p>
        </w:tc>
        <w:tc>
          <w:tcPr>
            <w:tcW w:w="8760" w:type="dxa"/>
          </w:tcPr>
          <w:p w:rsidR="00D61069" w:rsidRPr="00D61069" w:rsidRDefault="00D61069" w:rsidP="00D61069">
            <w:pPr>
              <w:jc w:val="both"/>
              <w:rPr>
                <w:rFonts w:ascii="Arial" w:hAnsi="Arial" w:cs="Arial"/>
                <w:bCs/>
                <w:sz w:val="18"/>
                <w:szCs w:val="18"/>
              </w:rPr>
            </w:pPr>
            <w:r w:rsidRPr="00D61069">
              <w:rPr>
                <w:rFonts w:ascii="Arial" w:hAnsi="Arial" w:cs="Arial"/>
                <w:bCs/>
                <w:sz w:val="18"/>
                <w:szCs w:val="18"/>
              </w:rPr>
              <w:t>Programming for memory protection unit</w:t>
            </w:r>
          </w:p>
        </w:tc>
      </w:tr>
    </w:tbl>
    <w:p w:rsidR="0029532D" w:rsidRPr="004E294B"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color w:val="000000" w:themeColor="text1"/>
          <w:sz w:val="18"/>
          <w:szCs w:val="18"/>
        </w:rPr>
      </w:pPr>
      <w:r w:rsidRPr="004E294B">
        <w:rPr>
          <w:rFonts w:ascii="Arial" w:hAnsi="Arial" w:cs="Arial"/>
          <w:b/>
          <w:bCs/>
          <w:iCs/>
          <w:color w:val="000000" w:themeColor="text1"/>
          <w:sz w:val="18"/>
          <w:szCs w:val="18"/>
        </w:rPr>
        <w:lastRenderedPageBreak/>
        <w:t>CSE 3241: Operati</w:t>
      </w:r>
      <w:r>
        <w:rPr>
          <w:rFonts w:ascii="Arial" w:hAnsi="Arial" w:cs="Arial"/>
          <w:b/>
          <w:bCs/>
          <w:iCs/>
          <w:color w:val="000000" w:themeColor="text1"/>
          <w:sz w:val="18"/>
          <w:szCs w:val="18"/>
        </w:rPr>
        <w:t>ng Systems</w:t>
      </w:r>
    </w:p>
    <w:p w:rsidR="0029532D" w:rsidRPr="004E294B"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color w:val="000000" w:themeColor="text1"/>
          <w:sz w:val="18"/>
          <w:szCs w:val="18"/>
        </w:rPr>
      </w:pPr>
      <w:r w:rsidRPr="004E294B">
        <w:rPr>
          <w:rFonts w:ascii="Arial" w:hAnsi="Arial" w:cs="Arial"/>
          <w:b/>
          <w:bCs/>
          <w:iCs/>
          <w:color w:val="000000" w:themeColor="text1"/>
          <w:sz w:val="18"/>
          <w:szCs w:val="18"/>
        </w:rPr>
        <w:t xml:space="preserve">Credits: 3 </w:t>
      </w:r>
      <w:r w:rsidR="00844CE6">
        <w:rPr>
          <w:rFonts w:ascii="Arial" w:hAnsi="Arial" w:cs="Arial"/>
          <w:b/>
          <w:bCs/>
          <w:iCs/>
          <w:color w:val="000000" w:themeColor="text1"/>
          <w:sz w:val="18"/>
          <w:szCs w:val="18"/>
        </w:rPr>
        <w:t>Contact Hours: 42</w:t>
      </w:r>
    </w:p>
    <w:p w:rsidR="0029532D" w:rsidRPr="004E294B"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color w:val="000000" w:themeColor="text1"/>
          <w:sz w:val="18"/>
          <w:szCs w:val="18"/>
        </w:rPr>
      </w:pPr>
      <w:r w:rsidRPr="004E294B">
        <w:rPr>
          <w:rFonts w:ascii="Arial" w:hAnsi="Arial" w:cs="Arial"/>
          <w:b/>
          <w:bCs/>
          <w:iCs/>
          <w:color w:val="000000" w:themeColor="text1"/>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29532D" w:rsidRPr="00513CA5" w:rsidRDefault="0029532D" w:rsidP="00CF71BD">
      <w:pPr>
        <w:jc w:val="center"/>
        <w:rPr>
          <w:rFonts w:ascii="Arial" w:hAnsi="Arial" w:cs="Arial"/>
          <w:color w:val="000000" w:themeColor="text1"/>
          <w:sz w:val="18"/>
          <w:szCs w:val="18"/>
        </w:rPr>
      </w:pPr>
    </w:p>
    <w:tbl>
      <w:tblPr>
        <w:tblW w:w="9180" w:type="dxa"/>
        <w:jc w:val="center"/>
        <w:tblLook w:val="04A0" w:firstRow="1" w:lastRow="0" w:firstColumn="1" w:lastColumn="0" w:noHBand="0" w:noVBand="1"/>
      </w:tblPr>
      <w:tblGrid>
        <w:gridCol w:w="1439"/>
        <w:gridCol w:w="7741"/>
      </w:tblGrid>
      <w:tr w:rsidR="0029532D" w:rsidRPr="00513CA5" w:rsidTr="00CF71BD">
        <w:trPr>
          <w:jc w:val="center"/>
        </w:trPr>
        <w:tc>
          <w:tcPr>
            <w:tcW w:w="1439" w:type="dxa"/>
          </w:tcPr>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Prerequisite:</w:t>
            </w:r>
          </w:p>
        </w:tc>
        <w:tc>
          <w:tcPr>
            <w:tcW w:w="7741" w:type="dxa"/>
          </w:tcPr>
          <w:p w:rsidR="0029532D" w:rsidRPr="00513CA5" w:rsidRDefault="006A0B77" w:rsidP="006A0B77">
            <w:pPr>
              <w:rPr>
                <w:rFonts w:ascii="Arial" w:hAnsi="Arial" w:cs="Arial"/>
                <w:iCs/>
                <w:color w:val="000000" w:themeColor="text1"/>
                <w:sz w:val="18"/>
                <w:szCs w:val="18"/>
              </w:rPr>
            </w:pPr>
            <w:r>
              <w:rPr>
                <w:rFonts w:ascii="Arial" w:hAnsi="Arial" w:cs="Arial"/>
                <w:iCs/>
                <w:color w:val="000000" w:themeColor="text1"/>
                <w:sz w:val="18"/>
                <w:szCs w:val="18"/>
              </w:rPr>
              <w:t xml:space="preserve">CSE1111 </w:t>
            </w:r>
            <w:r w:rsidR="0029532D" w:rsidRPr="00513CA5">
              <w:rPr>
                <w:rFonts w:ascii="Arial" w:hAnsi="Arial" w:cs="Arial"/>
                <w:iCs/>
                <w:color w:val="000000" w:themeColor="text1"/>
                <w:sz w:val="18"/>
                <w:szCs w:val="18"/>
              </w:rPr>
              <w:t>Introduction to Computer Systems, CSE2121Data Structure, CSE2231 Compute</w:t>
            </w:r>
            <w:r>
              <w:rPr>
                <w:rFonts w:ascii="Arial" w:hAnsi="Arial" w:cs="Arial"/>
                <w:iCs/>
                <w:color w:val="000000" w:themeColor="text1"/>
                <w:sz w:val="18"/>
                <w:szCs w:val="18"/>
              </w:rPr>
              <w:t>r Architecture and Organization</w:t>
            </w:r>
          </w:p>
        </w:tc>
      </w:tr>
      <w:tr w:rsidR="0029532D" w:rsidRPr="00513CA5" w:rsidTr="00CF71BD">
        <w:trPr>
          <w:jc w:val="center"/>
        </w:trPr>
        <w:tc>
          <w:tcPr>
            <w:tcW w:w="1439" w:type="dxa"/>
          </w:tcPr>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Course Type</w:t>
            </w:r>
          </w:p>
        </w:tc>
        <w:tc>
          <w:tcPr>
            <w:tcW w:w="7741" w:type="dxa"/>
          </w:tcPr>
          <w:p w:rsidR="0029532D" w:rsidRPr="00513CA5" w:rsidRDefault="009F4EBA" w:rsidP="00CF71BD">
            <w:pPr>
              <w:rPr>
                <w:rFonts w:ascii="Arial" w:hAnsi="Arial" w:cs="Arial"/>
                <w:iCs/>
                <w:color w:val="000000" w:themeColor="text1"/>
                <w:sz w:val="18"/>
                <w:szCs w:val="18"/>
              </w:rPr>
            </w:pPr>
            <w:sdt>
              <w:sdtPr>
                <w:rPr>
                  <w:rFonts w:ascii="Arial" w:hAnsi="Arial" w:cs="Arial"/>
                  <w:iCs/>
                  <w:color w:val="000000" w:themeColor="text1"/>
                  <w:sz w:val="18"/>
                  <w:szCs w:val="18"/>
                </w:rPr>
                <w:id w:val="-1077663525"/>
              </w:sdtPr>
              <w:sdtEndPr/>
              <w:sdtContent>
                <w:r w:rsidR="0029532D" w:rsidRPr="00513CA5">
                  <w:rPr>
                    <w:rFonts w:ascii="MS Gothic" w:eastAsia="MS Gothic" w:hAnsi="MS Gothic" w:cs="MS Gothic" w:hint="eastAsia"/>
                    <w:iCs/>
                    <w:color w:val="000000" w:themeColor="text1"/>
                    <w:sz w:val="18"/>
                    <w:szCs w:val="18"/>
                  </w:rPr>
                  <w:t>☒</w:t>
                </w:r>
              </w:sdtContent>
            </w:sdt>
            <w:r w:rsidR="0029532D" w:rsidRPr="00513CA5">
              <w:rPr>
                <w:rFonts w:ascii="Arial" w:hAnsi="Arial" w:cs="Arial"/>
                <w:iCs/>
                <w:color w:val="000000" w:themeColor="text1"/>
                <w:sz w:val="18"/>
                <w:szCs w:val="18"/>
              </w:rPr>
              <w:t xml:space="preserve"> Theory         </w:t>
            </w:r>
            <w:sdt>
              <w:sdtPr>
                <w:rPr>
                  <w:rFonts w:ascii="Arial" w:hAnsi="Arial" w:cs="Arial"/>
                  <w:iCs/>
                  <w:color w:val="000000" w:themeColor="text1"/>
                  <w:sz w:val="18"/>
                  <w:szCs w:val="18"/>
                </w:rPr>
                <w:id w:val="-1682509051"/>
              </w:sdtPr>
              <w:sdtEndPr/>
              <w:sdtContent>
                <w:r w:rsidR="0029532D" w:rsidRPr="00513CA5">
                  <w:rPr>
                    <w:rFonts w:ascii="MS Gothic" w:eastAsia="MS Gothic" w:hAnsi="MS Gothic" w:cs="MS Gothic" w:hint="eastAsia"/>
                    <w:iCs/>
                    <w:color w:val="000000" w:themeColor="text1"/>
                    <w:sz w:val="18"/>
                    <w:szCs w:val="18"/>
                  </w:rPr>
                  <w:t>☐</w:t>
                </w:r>
              </w:sdtContent>
            </w:sdt>
            <w:r w:rsidR="0029532D" w:rsidRPr="00513CA5">
              <w:rPr>
                <w:rFonts w:ascii="Arial" w:hAnsi="Arial" w:cs="Arial"/>
                <w:iCs/>
                <w:color w:val="000000" w:themeColor="text1"/>
                <w:sz w:val="18"/>
                <w:szCs w:val="18"/>
              </w:rPr>
              <w:t xml:space="preserve">  Laboratory work         </w:t>
            </w:r>
            <w:sdt>
              <w:sdtPr>
                <w:rPr>
                  <w:rFonts w:ascii="Arial" w:hAnsi="Arial" w:cs="Arial"/>
                  <w:iCs/>
                  <w:color w:val="000000" w:themeColor="text1"/>
                  <w:sz w:val="18"/>
                  <w:szCs w:val="18"/>
                </w:rPr>
                <w:id w:val="2141452409"/>
              </w:sdtPr>
              <w:sdtEndPr/>
              <w:sdtContent>
                <w:r w:rsidR="0029532D" w:rsidRPr="00513CA5">
                  <w:rPr>
                    <w:rFonts w:ascii="MS Gothic" w:eastAsia="MS Gothic" w:hAnsi="MS Gothic" w:cs="MS Gothic" w:hint="eastAsia"/>
                    <w:iCs/>
                    <w:color w:val="000000" w:themeColor="text1"/>
                    <w:sz w:val="18"/>
                    <w:szCs w:val="18"/>
                  </w:rPr>
                  <w:t>☐</w:t>
                </w:r>
              </w:sdtContent>
            </w:sdt>
            <w:r w:rsidR="0029532D" w:rsidRPr="00513CA5">
              <w:rPr>
                <w:rFonts w:ascii="Arial" w:hAnsi="Arial" w:cs="Arial"/>
                <w:iCs/>
                <w:color w:val="000000" w:themeColor="text1"/>
                <w:sz w:val="18"/>
                <w:szCs w:val="18"/>
              </w:rPr>
              <w:t xml:space="preserve">  Project work      </w:t>
            </w:r>
            <w:sdt>
              <w:sdtPr>
                <w:rPr>
                  <w:rFonts w:ascii="Arial" w:hAnsi="Arial" w:cs="Arial"/>
                  <w:iCs/>
                  <w:color w:val="000000" w:themeColor="text1"/>
                  <w:sz w:val="18"/>
                  <w:szCs w:val="18"/>
                </w:rPr>
                <w:id w:val="-1469124575"/>
              </w:sdtPr>
              <w:sdtEndPr/>
              <w:sdtContent>
                <w:r w:rsidR="0029532D" w:rsidRPr="00513CA5">
                  <w:rPr>
                    <w:rFonts w:ascii="MS Gothic" w:eastAsia="MS Gothic" w:hAnsi="MS Gothic" w:cs="MS Gothic" w:hint="eastAsia"/>
                    <w:iCs/>
                    <w:color w:val="000000" w:themeColor="text1"/>
                    <w:sz w:val="18"/>
                    <w:szCs w:val="18"/>
                  </w:rPr>
                  <w:t>☐</w:t>
                </w:r>
              </w:sdtContent>
            </w:sdt>
            <w:r w:rsidR="0029532D" w:rsidRPr="00513CA5">
              <w:rPr>
                <w:rFonts w:ascii="Arial" w:hAnsi="Arial" w:cs="Arial"/>
                <w:iCs/>
                <w:color w:val="000000" w:themeColor="text1"/>
                <w:sz w:val="18"/>
                <w:szCs w:val="18"/>
              </w:rPr>
              <w:t xml:space="preserve">  Viva Voce      </w:t>
            </w:r>
          </w:p>
        </w:tc>
      </w:tr>
      <w:tr w:rsidR="0029532D" w:rsidRPr="00513CA5" w:rsidTr="00CF71BD">
        <w:trPr>
          <w:trHeight w:val="238"/>
          <w:jc w:val="center"/>
        </w:trPr>
        <w:tc>
          <w:tcPr>
            <w:tcW w:w="1439" w:type="dxa"/>
          </w:tcPr>
          <w:p w:rsidR="0029532D" w:rsidRPr="00513CA5" w:rsidRDefault="0029532D" w:rsidP="00CF71BD">
            <w:pPr>
              <w:ind w:left="2160" w:hanging="2160"/>
              <w:rPr>
                <w:rFonts w:ascii="Arial" w:hAnsi="Arial" w:cs="Arial"/>
                <w:color w:val="000000" w:themeColor="text1"/>
                <w:sz w:val="18"/>
                <w:szCs w:val="18"/>
              </w:rPr>
            </w:pPr>
            <w:r w:rsidRPr="00513CA5">
              <w:rPr>
                <w:rFonts w:ascii="Arial" w:hAnsi="Arial" w:cs="Arial"/>
                <w:color w:val="000000" w:themeColor="text1"/>
                <w:sz w:val="18"/>
                <w:szCs w:val="18"/>
              </w:rPr>
              <w:t>Motivation</w:t>
            </w:r>
          </w:p>
        </w:tc>
        <w:tc>
          <w:tcPr>
            <w:tcW w:w="7741" w:type="dxa"/>
          </w:tcPr>
          <w:p w:rsidR="0029532D" w:rsidRPr="00513CA5" w:rsidRDefault="0029532D" w:rsidP="00CF71BD">
            <w:pPr>
              <w:rPr>
                <w:rFonts w:ascii="Arial" w:hAnsi="Arial" w:cs="Arial"/>
                <w:iCs/>
                <w:color w:val="000000" w:themeColor="text1"/>
                <w:sz w:val="18"/>
                <w:szCs w:val="18"/>
              </w:rPr>
            </w:pPr>
            <w:r w:rsidRPr="00513CA5">
              <w:rPr>
                <w:rFonts w:ascii="Arial" w:hAnsi="Arial" w:cs="Arial"/>
                <w:iCs/>
                <w:color w:val="000000" w:themeColor="text1"/>
                <w:sz w:val="18"/>
                <w:szCs w:val="18"/>
              </w:rPr>
              <w:t>To develop basics knowledge on Operating system design and principles.</w:t>
            </w:r>
          </w:p>
        </w:tc>
      </w:tr>
      <w:tr w:rsidR="0029532D" w:rsidRPr="00513CA5" w:rsidTr="00CF71BD">
        <w:trPr>
          <w:trHeight w:val="238"/>
          <w:jc w:val="center"/>
        </w:trPr>
        <w:tc>
          <w:tcPr>
            <w:tcW w:w="9180" w:type="dxa"/>
            <w:gridSpan w:val="2"/>
          </w:tcPr>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Course Objective:</w:t>
            </w:r>
          </w:p>
          <w:p w:rsidR="0029532D" w:rsidRPr="00513CA5"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To achieve high-level understanding of the structure and design of operating systems, their applications and services; and the relationships between its functional components.</w:t>
            </w:r>
          </w:p>
          <w:p w:rsidR="0029532D" w:rsidRPr="00513CA5" w:rsidRDefault="0029532D" w:rsidP="00CF71BD">
            <w:pPr>
              <w:jc w:val="both"/>
              <w:rPr>
                <w:rFonts w:ascii="Arial" w:hAnsi="Arial" w:cs="Arial"/>
                <w:iCs/>
                <w:color w:val="000000" w:themeColor="text1"/>
                <w:sz w:val="18"/>
                <w:szCs w:val="18"/>
              </w:rPr>
            </w:pPr>
          </w:p>
        </w:tc>
      </w:tr>
    </w:tbl>
    <w:p w:rsidR="0029532D" w:rsidRPr="00C8718E" w:rsidRDefault="0029532D" w:rsidP="00CF71BD">
      <w:pPr>
        <w:autoSpaceDE w:val="0"/>
        <w:autoSpaceDN w:val="0"/>
        <w:adjustRightInd w:val="0"/>
        <w:jc w:val="center"/>
        <w:rPr>
          <w:rFonts w:ascii="Arial" w:hAnsi="Arial" w:cs="Arial"/>
          <w:b/>
          <w:bCs/>
          <w:color w:val="000000" w:themeColor="text1"/>
          <w:sz w:val="18"/>
          <w:szCs w:val="18"/>
        </w:rPr>
      </w:pPr>
      <w:r w:rsidRPr="00C8718E">
        <w:rPr>
          <w:rFonts w:ascii="Arial" w:hAnsi="Arial" w:cs="Arial"/>
          <w:b/>
          <w:bCs/>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9532D" w:rsidRPr="00513CA5" w:rsidTr="00CF71BD">
        <w:trPr>
          <w:trHeight w:val="877"/>
          <w:jc w:val="center"/>
        </w:trPr>
        <w:tc>
          <w:tcPr>
            <w:tcW w:w="646"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 No.</w:t>
            </w:r>
          </w:p>
        </w:tc>
        <w:tc>
          <w:tcPr>
            <w:tcW w:w="1827"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 Statement</w:t>
            </w:r>
          </w:p>
        </w:tc>
        <w:tc>
          <w:tcPr>
            <w:tcW w:w="2292"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Corresponding PO</w:t>
            </w:r>
          </w:p>
        </w:tc>
        <w:tc>
          <w:tcPr>
            <w:tcW w:w="1051"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Domain / level of learning taxonomy</w:t>
            </w:r>
          </w:p>
        </w:tc>
        <w:tc>
          <w:tcPr>
            <w:tcW w:w="1747"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Delivery methods and activities</w:t>
            </w:r>
          </w:p>
        </w:tc>
        <w:tc>
          <w:tcPr>
            <w:tcW w:w="1612"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Assessment tools</w:t>
            </w:r>
          </w:p>
        </w:tc>
      </w:tr>
      <w:tr w:rsidR="0029532D" w:rsidRPr="00513CA5" w:rsidTr="00CF71BD">
        <w:trPr>
          <w:trHeight w:val="1646"/>
          <w:jc w:val="center"/>
        </w:trPr>
        <w:tc>
          <w:tcPr>
            <w:tcW w:w="646"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CO1</w:t>
            </w:r>
          </w:p>
        </w:tc>
        <w:tc>
          <w:tcPr>
            <w:tcW w:w="1827" w:type="dxa"/>
            <w:vAlign w:val="center"/>
          </w:tcPr>
          <w:p w:rsidR="0029532D" w:rsidRPr="00513CA5" w:rsidRDefault="0029532D" w:rsidP="00CF71BD">
            <w:pPr>
              <w:pStyle w:val="ListParagraph"/>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B71B33">
              <w:rPr>
                <w:rFonts w:ascii="Arial" w:hAnsi="Arial" w:cs="Arial"/>
                <w:b/>
                <w:bCs/>
                <w:color w:val="000000" w:themeColor="text1"/>
                <w:sz w:val="18"/>
                <w:szCs w:val="18"/>
              </w:rPr>
              <w:t>explain</w:t>
            </w:r>
            <w:r w:rsidRPr="00513CA5">
              <w:rPr>
                <w:rFonts w:ascii="Arial" w:hAnsi="Arial" w:cs="Arial"/>
                <w:color w:val="000000" w:themeColor="text1"/>
                <w:sz w:val="18"/>
                <w:szCs w:val="18"/>
              </w:rPr>
              <w:t xml:space="preserve"> responsibilities of contemporary operating system; the structure of operating systems, </w:t>
            </w:r>
          </w:p>
        </w:tc>
        <w:tc>
          <w:tcPr>
            <w:tcW w:w="2292" w:type="dxa"/>
            <w:vAlign w:val="center"/>
          </w:tcPr>
          <w:p w:rsidR="0029532D" w:rsidRPr="004E294B" w:rsidRDefault="0029532D" w:rsidP="00CF71BD">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Engineering knowledge (PO1)</w:t>
            </w:r>
          </w:p>
        </w:tc>
        <w:tc>
          <w:tcPr>
            <w:tcW w:w="1051"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Cognitive domain – level 3</w:t>
            </w:r>
          </w:p>
        </w:tc>
        <w:tc>
          <w:tcPr>
            <w:tcW w:w="1747" w:type="dxa"/>
            <w:vAlign w:val="center"/>
          </w:tcPr>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9969843"/>
              </w:sdtPr>
              <w:sdtEndPr/>
              <w:sdtContent>
                <w:sdt>
                  <w:sdtPr>
                    <w:rPr>
                      <w:rFonts w:ascii="Arial" w:hAnsi="Arial" w:cs="Arial"/>
                      <w:iCs/>
                      <w:color w:val="000000" w:themeColor="text1"/>
                      <w:sz w:val="18"/>
                      <w:szCs w:val="18"/>
                    </w:rPr>
                    <w:id w:val="219822"/>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Lecture Note</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6741511"/>
              </w:sdtPr>
              <w:sdtEndPr/>
              <w:sdtContent>
                <w:sdt>
                  <w:sdtPr>
                    <w:rPr>
                      <w:rFonts w:ascii="Arial" w:hAnsi="Arial" w:cs="Arial"/>
                      <w:iCs/>
                      <w:color w:val="000000" w:themeColor="text1"/>
                      <w:sz w:val="18"/>
                      <w:szCs w:val="18"/>
                    </w:rPr>
                    <w:id w:val="219823"/>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Text Book</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447343"/>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Audio/Video</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6515487"/>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Web Material</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9794046"/>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Journal paper</w:t>
            </w:r>
          </w:p>
        </w:tc>
        <w:tc>
          <w:tcPr>
            <w:tcW w:w="1612" w:type="dxa"/>
            <w:vAlign w:val="center"/>
          </w:tcPr>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691552"/>
              </w:sdtPr>
              <w:sdtEndPr/>
              <w:sdtContent>
                <w:sdt>
                  <w:sdtPr>
                    <w:rPr>
                      <w:rFonts w:ascii="Arial" w:hAnsi="Arial" w:cs="Arial"/>
                      <w:iCs/>
                      <w:color w:val="000000" w:themeColor="text1"/>
                      <w:sz w:val="18"/>
                      <w:szCs w:val="18"/>
                    </w:rPr>
                    <w:id w:val="220423"/>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Class Test</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2652448"/>
              </w:sdtPr>
              <w:sdtEndPr/>
              <w:sdtContent>
                <w:sdt>
                  <w:sdtPr>
                    <w:rPr>
                      <w:rFonts w:ascii="Arial" w:hAnsi="Arial" w:cs="Arial"/>
                      <w:iCs/>
                      <w:color w:val="000000" w:themeColor="text1"/>
                      <w:sz w:val="18"/>
                      <w:szCs w:val="18"/>
                    </w:rPr>
                    <w:id w:val="220425"/>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Final Exam</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9404466"/>
              </w:sdtPr>
              <w:sdtEndPr/>
              <w:sdtContent>
                <w:sdt>
                  <w:sdtPr>
                    <w:rPr>
                      <w:rFonts w:ascii="Arial" w:hAnsi="Arial" w:cs="Arial"/>
                      <w:iCs/>
                      <w:color w:val="000000" w:themeColor="text1"/>
                      <w:sz w:val="18"/>
                      <w:szCs w:val="18"/>
                    </w:rPr>
                    <w:id w:val="220427"/>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Assignment </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6063296"/>
              </w:sdtPr>
              <w:sdtEndPr/>
              <w:sdtContent>
                <w:sdt>
                  <w:sdtPr>
                    <w:rPr>
                      <w:rFonts w:ascii="Arial" w:hAnsi="Arial" w:cs="Arial"/>
                      <w:iCs/>
                      <w:color w:val="000000" w:themeColor="text1"/>
                      <w:sz w:val="18"/>
                      <w:szCs w:val="18"/>
                    </w:rPr>
                    <w:id w:val="220429"/>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Participation</w:t>
            </w:r>
          </w:p>
          <w:p w:rsidR="0029532D" w:rsidRPr="00513CA5"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99893906"/>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Presentation</w:t>
            </w:r>
          </w:p>
        </w:tc>
      </w:tr>
      <w:tr w:rsidR="0029532D" w:rsidRPr="00513CA5" w:rsidTr="00CF71BD">
        <w:trPr>
          <w:trHeight w:val="1583"/>
          <w:jc w:val="center"/>
        </w:trPr>
        <w:tc>
          <w:tcPr>
            <w:tcW w:w="646"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CO2</w:t>
            </w:r>
          </w:p>
        </w:tc>
        <w:tc>
          <w:tcPr>
            <w:tcW w:w="1827" w:type="dxa"/>
            <w:vAlign w:val="center"/>
          </w:tcPr>
          <w:p w:rsidR="0029532D" w:rsidRPr="00513CA5" w:rsidRDefault="0029532D"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B71B33">
              <w:rPr>
                <w:rFonts w:ascii="Arial" w:hAnsi="Arial" w:cs="Arial"/>
                <w:b/>
                <w:bCs/>
                <w:color w:val="000000" w:themeColor="text1"/>
                <w:sz w:val="18"/>
                <w:szCs w:val="18"/>
              </w:rPr>
              <w:t xml:space="preserve">explain </w:t>
            </w:r>
            <w:r w:rsidRPr="00513CA5">
              <w:rPr>
                <w:rFonts w:ascii="Arial" w:hAnsi="Arial" w:cs="Arial"/>
                <w:color w:val="000000" w:themeColor="text1"/>
                <w:sz w:val="18"/>
                <w:szCs w:val="18"/>
              </w:rPr>
              <w:t>operating system design and its impact on application system design and performance.</w:t>
            </w:r>
          </w:p>
        </w:tc>
        <w:tc>
          <w:tcPr>
            <w:tcW w:w="2292" w:type="dxa"/>
            <w:vAlign w:val="center"/>
          </w:tcPr>
          <w:p w:rsidR="0029532D" w:rsidRPr="004E294B" w:rsidRDefault="0029532D" w:rsidP="00CF71BD">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Engineering knowledge</w:t>
            </w:r>
          </w:p>
          <w:p w:rsidR="0029532D" w:rsidRPr="004E294B" w:rsidRDefault="0029532D" w:rsidP="00CF71BD">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(PO1)</w:t>
            </w:r>
          </w:p>
        </w:tc>
        <w:tc>
          <w:tcPr>
            <w:tcW w:w="1051"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Cognitive domain – level 5</w:t>
            </w:r>
          </w:p>
        </w:tc>
        <w:tc>
          <w:tcPr>
            <w:tcW w:w="1747" w:type="dxa"/>
            <w:vAlign w:val="center"/>
          </w:tcPr>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1886583"/>
              </w:sdtPr>
              <w:sdtEndPr/>
              <w:sdtContent>
                <w:sdt>
                  <w:sdtPr>
                    <w:rPr>
                      <w:rFonts w:ascii="Arial" w:hAnsi="Arial" w:cs="Arial"/>
                      <w:iCs/>
                      <w:color w:val="000000" w:themeColor="text1"/>
                      <w:sz w:val="18"/>
                      <w:szCs w:val="18"/>
                    </w:rPr>
                    <w:id w:val="219824"/>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Lecture Note</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8429679"/>
              </w:sdtPr>
              <w:sdtEndPr/>
              <w:sdtContent>
                <w:sdt>
                  <w:sdtPr>
                    <w:rPr>
                      <w:rFonts w:ascii="Arial" w:hAnsi="Arial" w:cs="Arial"/>
                      <w:iCs/>
                      <w:color w:val="000000" w:themeColor="text1"/>
                      <w:sz w:val="18"/>
                      <w:szCs w:val="18"/>
                    </w:rPr>
                    <w:id w:val="219825"/>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Text Book</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947463"/>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Audio/Video</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6115136"/>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Web Material</w:t>
            </w:r>
          </w:p>
          <w:p w:rsidR="0029532D" w:rsidRPr="00513CA5"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2009092180"/>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Journal paper</w:t>
            </w:r>
          </w:p>
        </w:tc>
        <w:tc>
          <w:tcPr>
            <w:tcW w:w="1612" w:type="dxa"/>
            <w:vAlign w:val="center"/>
          </w:tcPr>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335798"/>
              </w:sdtPr>
              <w:sdtEndPr/>
              <w:sdtContent>
                <w:sdt>
                  <w:sdtPr>
                    <w:rPr>
                      <w:rFonts w:ascii="Arial" w:hAnsi="Arial" w:cs="Arial"/>
                      <w:iCs/>
                      <w:color w:val="000000" w:themeColor="text1"/>
                      <w:sz w:val="18"/>
                      <w:szCs w:val="18"/>
                    </w:rPr>
                    <w:id w:val="220325"/>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Class Test</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3616691"/>
              </w:sdtPr>
              <w:sdtEndPr/>
              <w:sdtContent>
                <w:sdt>
                  <w:sdtPr>
                    <w:rPr>
                      <w:rFonts w:ascii="Arial" w:hAnsi="Arial" w:cs="Arial"/>
                      <w:iCs/>
                      <w:color w:val="000000" w:themeColor="text1"/>
                      <w:sz w:val="18"/>
                      <w:szCs w:val="18"/>
                    </w:rPr>
                    <w:id w:val="220327"/>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Final Exam</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2538695"/>
              </w:sdtPr>
              <w:sdtEndPr/>
              <w:sdtContent>
                <w:sdt>
                  <w:sdtPr>
                    <w:rPr>
                      <w:rFonts w:ascii="Arial" w:hAnsi="Arial" w:cs="Arial"/>
                      <w:iCs/>
                      <w:color w:val="000000" w:themeColor="text1"/>
                      <w:sz w:val="18"/>
                      <w:szCs w:val="18"/>
                    </w:rPr>
                    <w:id w:val="220323"/>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Assignment</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2760276"/>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Participation</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4897801"/>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Presentation</w:t>
            </w:r>
          </w:p>
        </w:tc>
      </w:tr>
      <w:tr w:rsidR="0029532D" w:rsidRPr="00513CA5" w:rsidTr="00CF71BD">
        <w:trPr>
          <w:trHeight w:val="1700"/>
          <w:jc w:val="center"/>
        </w:trPr>
        <w:tc>
          <w:tcPr>
            <w:tcW w:w="646"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CO3</w:t>
            </w:r>
          </w:p>
        </w:tc>
        <w:tc>
          <w:tcPr>
            <w:tcW w:w="1827" w:type="dxa"/>
            <w:vAlign w:val="center"/>
          </w:tcPr>
          <w:p w:rsidR="0029532D" w:rsidRPr="00513CA5" w:rsidRDefault="0029532D" w:rsidP="00CF71BD">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B71B33">
              <w:rPr>
                <w:rFonts w:ascii="Arial" w:hAnsi="Arial" w:cs="Arial"/>
                <w:b/>
                <w:bCs/>
                <w:color w:val="000000" w:themeColor="text1"/>
                <w:sz w:val="18"/>
                <w:szCs w:val="18"/>
              </w:rPr>
              <w:t>analyze</w:t>
            </w:r>
            <w:r>
              <w:rPr>
                <w:rFonts w:ascii="Arial" w:hAnsi="Arial" w:cs="Arial"/>
                <w:color w:val="000000" w:themeColor="text1"/>
                <w:sz w:val="18"/>
                <w:szCs w:val="18"/>
              </w:rPr>
              <w:t xml:space="preserve"> and </w:t>
            </w:r>
            <w:r w:rsidRPr="00B71B33">
              <w:rPr>
                <w:rFonts w:ascii="Arial" w:hAnsi="Arial" w:cs="Arial"/>
                <w:b/>
                <w:bCs/>
                <w:color w:val="000000" w:themeColor="text1"/>
                <w:sz w:val="18"/>
                <w:szCs w:val="18"/>
              </w:rPr>
              <w:t xml:space="preserve">evaluate </w:t>
            </w:r>
            <w:r w:rsidRPr="00513CA5">
              <w:rPr>
                <w:rFonts w:ascii="Arial" w:hAnsi="Arial" w:cs="Arial"/>
                <w:color w:val="000000" w:themeColor="text1"/>
                <w:sz w:val="18"/>
                <w:szCs w:val="18"/>
              </w:rPr>
              <w:t>operating system features</w:t>
            </w:r>
          </w:p>
        </w:tc>
        <w:tc>
          <w:tcPr>
            <w:tcW w:w="2292" w:type="dxa"/>
            <w:vAlign w:val="center"/>
          </w:tcPr>
          <w:p w:rsidR="0029532D" w:rsidRPr="004E294B" w:rsidRDefault="0029532D" w:rsidP="00CF71BD">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Engineering knowledge(PO1)</w:t>
            </w:r>
          </w:p>
        </w:tc>
        <w:tc>
          <w:tcPr>
            <w:tcW w:w="1051" w:type="dxa"/>
            <w:vAlign w:val="center"/>
          </w:tcPr>
          <w:p w:rsidR="0029532D" w:rsidRPr="00513CA5" w:rsidRDefault="0029532D" w:rsidP="00CF71BD">
            <w:pPr>
              <w:jc w:val="center"/>
              <w:rPr>
                <w:rFonts w:ascii="Arial" w:hAnsi="Arial" w:cs="Arial"/>
                <w:color w:val="000000" w:themeColor="text1"/>
                <w:sz w:val="18"/>
                <w:szCs w:val="18"/>
              </w:rPr>
            </w:pPr>
            <w:r w:rsidRPr="00513CA5">
              <w:rPr>
                <w:rFonts w:ascii="Arial" w:hAnsi="Arial" w:cs="Arial"/>
                <w:color w:val="000000" w:themeColor="text1"/>
                <w:sz w:val="18"/>
                <w:szCs w:val="18"/>
              </w:rPr>
              <w:t>Cognitive domain – level 5</w:t>
            </w:r>
          </w:p>
        </w:tc>
        <w:tc>
          <w:tcPr>
            <w:tcW w:w="1747" w:type="dxa"/>
            <w:vAlign w:val="center"/>
          </w:tcPr>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9068435"/>
              </w:sdtPr>
              <w:sdtEndPr/>
              <w:sdtContent>
                <w:sdt>
                  <w:sdtPr>
                    <w:rPr>
                      <w:rFonts w:ascii="Arial" w:hAnsi="Arial" w:cs="Arial"/>
                      <w:iCs/>
                      <w:color w:val="000000" w:themeColor="text1"/>
                      <w:sz w:val="18"/>
                      <w:szCs w:val="18"/>
                    </w:rPr>
                    <w:id w:val="219826"/>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Lecture Note</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8593510"/>
              </w:sdtPr>
              <w:sdtEndPr/>
              <w:sdtContent>
                <w:sdt>
                  <w:sdtPr>
                    <w:rPr>
                      <w:rFonts w:ascii="Arial" w:hAnsi="Arial" w:cs="Arial"/>
                      <w:iCs/>
                      <w:color w:val="000000" w:themeColor="text1"/>
                      <w:sz w:val="18"/>
                      <w:szCs w:val="18"/>
                    </w:rPr>
                    <w:id w:val="219827"/>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Text Book</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7350818"/>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Audio/Video</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3540909"/>
              </w:sdtPr>
              <w:sdtEndPr/>
              <w:sdtContent>
                <w:sdt>
                  <w:sdtPr>
                    <w:rPr>
                      <w:rFonts w:ascii="Arial" w:hAnsi="Arial" w:cs="Arial"/>
                      <w:iCs/>
                      <w:color w:val="000000" w:themeColor="text1"/>
                      <w:sz w:val="18"/>
                      <w:szCs w:val="18"/>
                    </w:rPr>
                    <w:id w:val="220321"/>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Web Material</w:t>
            </w:r>
          </w:p>
          <w:p w:rsidR="0029532D" w:rsidRPr="00513CA5"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274979126"/>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Journal paper</w:t>
            </w:r>
          </w:p>
        </w:tc>
        <w:tc>
          <w:tcPr>
            <w:tcW w:w="1612" w:type="dxa"/>
            <w:vAlign w:val="center"/>
          </w:tcPr>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9497954"/>
              </w:sdtPr>
              <w:sdtEndPr/>
              <w:sdtContent>
                <w:sdt>
                  <w:sdtPr>
                    <w:rPr>
                      <w:rFonts w:ascii="Arial" w:hAnsi="Arial" w:cs="Arial"/>
                      <w:iCs/>
                      <w:color w:val="000000" w:themeColor="text1"/>
                      <w:sz w:val="18"/>
                      <w:szCs w:val="18"/>
                    </w:rPr>
                    <w:id w:val="220317"/>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Class Test</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1827158"/>
              </w:sdtPr>
              <w:sdtEndPr/>
              <w:sdtContent>
                <w:sdt>
                  <w:sdtPr>
                    <w:rPr>
                      <w:rFonts w:ascii="Arial" w:hAnsi="Arial" w:cs="Arial"/>
                      <w:iCs/>
                      <w:color w:val="000000" w:themeColor="text1"/>
                      <w:sz w:val="18"/>
                      <w:szCs w:val="18"/>
                    </w:rPr>
                    <w:id w:val="220319"/>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Final Exam</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2067346"/>
              </w:sdtPr>
              <w:sdtEndPr/>
              <w:sdtContent>
                <w:sdt>
                  <w:sdtPr>
                    <w:rPr>
                      <w:rFonts w:ascii="Arial" w:hAnsi="Arial" w:cs="Arial"/>
                      <w:iCs/>
                      <w:color w:val="000000" w:themeColor="text1"/>
                      <w:sz w:val="18"/>
                      <w:szCs w:val="18"/>
                    </w:rPr>
                    <w:id w:val="220315"/>
                  </w:sdtPr>
                  <w:sdtEndPr/>
                  <w:sdtContent>
                    <w:r w:rsidR="0029532D" w:rsidRPr="00513CA5">
                      <w:rPr>
                        <w:rFonts w:ascii="MS Gothic" w:eastAsia="MS Gothic" w:hAnsi="MS Gothic" w:cs="MS Gothic" w:hint="eastAsia"/>
                        <w:iCs/>
                        <w:color w:val="000000" w:themeColor="text1"/>
                        <w:sz w:val="18"/>
                        <w:szCs w:val="18"/>
                      </w:rPr>
                      <w:t>☒</w:t>
                    </w:r>
                  </w:sdtContent>
                </w:sdt>
              </w:sdtContent>
            </w:sdt>
            <w:r w:rsidR="0029532D" w:rsidRPr="00513CA5">
              <w:rPr>
                <w:rFonts w:ascii="Arial" w:hAnsi="Arial" w:cs="Arial"/>
                <w:color w:val="000000" w:themeColor="text1"/>
                <w:sz w:val="18"/>
                <w:szCs w:val="18"/>
              </w:rPr>
              <w:t xml:space="preserve">  Assignment </w:t>
            </w:r>
          </w:p>
          <w:p w:rsidR="0029532D" w:rsidRPr="00513CA5"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4783173"/>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Participation</w:t>
            </w:r>
          </w:p>
          <w:p w:rsidR="0029532D" w:rsidRPr="00513CA5"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68173151"/>
              </w:sdtPr>
              <w:sdtEndPr/>
              <w:sdtContent>
                <w:r w:rsidR="0029532D" w:rsidRPr="00513CA5">
                  <w:rPr>
                    <w:rFonts w:ascii="MS Gothic" w:eastAsia="MS Gothic" w:hAnsi="MS Gothic" w:cs="MS Gothic" w:hint="eastAsia"/>
                    <w:color w:val="000000" w:themeColor="text1"/>
                    <w:sz w:val="18"/>
                    <w:szCs w:val="18"/>
                  </w:rPr>
                  <w:t>☐</w:t>
                </w:r>
              </w:sdtContent>
            </w:sdt>
            <w:r w:rsidR="0029532D" w:rsidRPr="00513CA5">
              <w:rPr>
                <w:rFonts w:ascii="Arial" w:hAnsi="Arial" w:cs="Arial"/>
                <w:color w:val="000000" w:themeColor="text1"/>
                <w:sz w:val="18"/>
                <w:szCs w:val="18"/>
              </w:rPr>
              <w:t xml:space="preserve">  Presentation</w:t>
            </w:r>
          </w:p>
        </w:tc>
      </w:tr>
    </w:tbl>
    <w:p w:rsidR="0029532D" w:rsidRPr="00513CA5" w:rsidRDefault="0029532D" w:rsidP="00CF71BD">
      <w:pPr>
        <w:autoSpaceDE w:val="0"/>
        <w:autoSpaceDN w:val="0"/>
        <w:adjustRightInd w:val="0"/>
        <w:jc w:val="center"/>
        <w:rPr>
          <w:rFonts w:ascii="Arial" w:hAnsi="Arial" w:cs="Arial"/>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9532D" w:rsidRPr="00513CA5" w:rsidTr="003168DA">
        <w:trPr>
          <w:jc w:val="center"/>
        </w:trPr>
        <w:tc>
          <w:tcPr>
            <w:tcW w:w="9127" w:type="dxa"/>
          </w:tcPr>
          <w:p w:rsidR="0029532D" w:rsidRPr="004E294B" w:rsidRDefault="0029532D" w:rsidP="00CF71BD">
            <w:pPr>
              <w:rPr>
                <w:rFonts w:ascii="Arial" w:hAnsi="Arial" w:cs="Arial"/>
                <w:b/>
                <w:bCs/>
                <w:color w:val="000000" w:themeColor="text1"/>
                <w:sz w:val="18"/>
                <w:szCs w:val="18"/>
              </w:rPr>
            </w:pPr>
            <w:r w:rsidRPr="004E294B">
              <w:rPr>
                <w:rFonts w:ascii="Arial" w:hAnsi="Arial" w:cs="Arial"/>
                <w:b/>
                <w:bCs/>
                <w:color w:val="000000" w:themeColor="text1"/>
                <w:sz w:val="18"/>
                <w:szCs w:val="18"/>
              </w:rPr>
              <w:t>Assessment and Marks Distribution:</w:t>
            </w:r>
          </w:p>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Students will be assessed on the basis of their overall performance in all the exams, class tests, assignments, and class participation. Final numeric reward will be the compilation of:</w:t>
            </w:r>
          </w:p>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ab/>
              <w:t>Class tests + Assignments due in different times of the semester (20%)</w:t>
            </w:r>
          </w:p>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ab/>
              <w:t xml:space="preserve">A comprehensive final exam (70%), Total Time: 3 hours. </w:t>
            </w:r>
          </w:p>
          <w:p w:rsidR="0029532D" w:rsidRPr="00513CA5" w:rsidRDefault="0029532D" w:rsidP="00CF71BD">
            <w:pPr>
              <w:rPr>
                <w:rFonts w:ascii="Arial" w:hAnsi="Arial" w:cs="Arial"/>
                <w:color w:val="000000" w:themeColor="text1"/>
                <w:sz w:val="18"/>
                <w:szCs w:val="18"/>
              </w:rPr>
            </w:pPr>
            <w:r w:rsidRPr="00513CA5">
              <w:rPr>
                <w:rFonts w:ascii="Arial" w:hAnsi="Arial" w:cs="Arial"/>
                <w:color w:val="000000" w:themeColor="text1"/>
                <w:sz w:val="18"/>
                <w:szCs w:val="18"/>
              </w:rPr>
              <w:tab/>
              <w:t>A class participation mark (10%).</w:t>
            </w:r>
          </w:p>
        </w:tc>
      </w:tr>
      <w:tr w:rsidR="0029532D" w:rsidRPr="00513CA5" w:rsidTr="003168DA">
        <w:trPr>
          <w:jc w:val="center"/>
        </w:trPr>
        <w:tc>
          <w:tcPr>
            <w:tcW w:w="9127" w:type="dxa"/>
          </w:tcPr>
          <w:p w:rsidR="0029532D" w:rsidRPr="00513CA5" w:rsidRDefault="0029532D" w:rsidP="00CF71BD">
            <w:pPr>
              <w:spacing w:after="120"/>
              <w:rPr>
                <w:rFonts w:ascii="Arial" w:hAnsi="Arial" w:cs="Arial"/>
                <w:iCs/>
                <w:color w:val="000000" w:themeColor="text1"/>
                <w:sz w:val="18"/>
                <w:szCs w:val="18"/>
              </w:rPr>
            </w:pPr>
          </w:p>
          <w:p w:rsidR="0029532D" w:rsidRPr="004E294B" w:rsidRDefault="0029532D" w:rsidP="00CF71BD">
            <w:pPr>
              <w:spacing w:after="120"/>
              <w:rPr>
                <w:rFonts w:ascii="Arial" w:hAnsi="Arial" w:cs="Arial"/>
                <w:b/>
                <w:bCs/>
                <w:iCs/>
                <w:color w:val="000000" w:themeColor="text1"/>
                <w:sz w:val="18"/>
                <w:szCs w:val="18"/>
              </w:rPr>
            </w:pPr>
            <w:r w:rsidRPr="004E294B">
              <w:rPr>
                <w:rFonts w:ascii="Arial" w:hAnsi="Arial" w:cs="Arial"/>
                <w:b/>
                <w:bCs/>
                <w:iCs/>
                <w:color w:val="000000" w:themeColor="text1"/>
                <w:sz w:val="18"/>
                <w:szCs w:val="18"/>
              </w:rPr>
              <w:t>Course Contents:</w:t>
            </w: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Introduction: Introduction to OS, operating system functions, evaluation of O.S., Different types of O.S.: batch, multi-tasking, time-sharing, real-time, distributed, parallel.</w:t>
            </w:r>
          </w:p>
          <w:p w:rsidR="0029532D" w:rsidRPr="00513CA5" w:rsidRDefault="0029532D" w:rsidP="00CF71BD">
            <w:pPr>
              <w:jc w:val="both"/>
              <w:rPr>
                <w:rFonts w:ascii="Arial" w:hAnsi="Arial" w:cs="Arial"/>
                <w:color w:val="000000" w:themeColor="text1"/>
                <w:sz w:val="18"/>
                <w:szCs w:val="18"/>
              </w:rPr>
            </w:pPr>
          </w:p>
          <w:p w:rsidR="0029532D" w:rsidRPr="00513CA5"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System Structure: Computer system operation, I/O structure, storage structure, storage hierarchy, different types of protections, operating system structure (simple, layered, virtual machine), operating system services, system calls.</w:t>
            </w: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Process Management: Processes Concept, process scheduling, operations on processes, co-operating processes, inter-process communication.</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Threads: Overview of threads, benefits of threads, user and kernel threads.</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CPU scheduling: Scheduling criteria, preemptive &amp; non-preemptive scheduling, scheduling algorithms (FCFS, SJF, RR, Priority, multi-level queue, feedback queue), evaluations of algorithms, multi-processor scheduling, process affinity.</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lastRenderedPageBreak/>
              <w:t>Process Synchronization: Race condition, critical section problem, critical region, synchronization hardware, classical problems of synchronization, semaphores.</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Deadlocks: System  model, deadlock characterization, methods for handling deadlocks, deadlock prevention, deadlock avoidance, deadlock detection, recovery from deadlock.</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Storage Management: Memory Management: Background, logical vs. physical address space, swapping, contiguous memory allocation, paging, segmentation, segmentation with paging.</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Virtual Memory: Background, demand paging, page fault handling, page replacement, page replacement algorithms, allocation of frames, thrashing.</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File Systems: File concept, access methods, directory structure, file system structure, allocation methods (contiguous, linked, indexed), free-space management (bit vector, linked list, grouping), directory implementation (linear list, hash table), efficiency &amp; performance.</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I/O Management: I/O hardware, polling, interrupts, DMA, application I/O interface (block and character devices, network devices, clocks and timers, blocking and non-blocking I/O), kernel I/O subsystem (scheduling, buffering, caching, spooling and device reservation, error handling), performance.</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Disk Management: Disk reliability, disk formatting, boot block, bad blocks.</w:t>
            </w:r>
          </w:p>
          <w:p w:rsidR="0029532D" w:rsidRPr="00513CA5" w:rsidRDefault="0029532D" w:rsidP="00CF71BD">
            <w:pPr>
              <w:jc w:val="both"/>
              <w:rPr>
                <w:rFonts w:ascii="Arial" w:hAnsi="Arial" w:cs="Arial"/>
                <w:color w:val="000000" w:themeColor="text1"/>
                <w:sz w:val="18"/>
                <w:szCs w:val="18"/>
              </w:rPr>
            </w:pPr>
          </w:p>
          <w:p w:rsidR="0029532D" w:rsidRDefault="0029532D" w:rsidP="00CF71BD">
            <w:pPr>
              <w:jc w:val="both"/>
              <w:rPr>
                <w:rFonts w:ascii="Arial" w:hAnsi="Arial" w:cs="Arial"/>
                <w:color w:val="000000" w:themeColor="text1"/>
                <w:sz w:val="18"/>
                <w:szCs w:val="18"/>
              </w:rPr>
            </w:pPr>
            <w:r w:rsidRPr="00513CA5">
              <w:rPr>
                <w:rFonts w:ascii="Arial" w:hAnsi="Arial" w:cs="Arial"/>
                <w:color w:val="000000" w:themeColor="text1"/>
                <w:sz w:val="18"/>
                <w:szCs w:val="18"/>
              </w:rPr>
              <w:t>Protection &amp; Security: Goals of protection, domain of protection, security problem, authentication, one time password, program threats, system threats, threat monitoring, encryption.</w:t>
            </w:r>
          </w:p>
          <w:p w:rsidR="0029532D" w:rsidRPr="00513CA5" w:rsidRDefault="0029532D" w:rsidP="00CF71BD">
            <w:pPr>
              <w:jc w:val="both"/>
              <w:rPr>
                <w:rFonts w:ascii="Arial" w:hAnsi="Arial" w:cs="Arial"/>
                <w:color w:val="000000" w:themeColor="text1"/>
                <w:sz w:val="18"/>
                <w:szCs w:val="18"/>
              </w:rPr>
            </w:pPr>
          </w:p>
        </w:tc>
      </w:tr>
    </w:tbl>
    <w:p w:rsidR="0029532D" w:rsidRPr="00F13220" w:rsidRDefault="0029532D" w:rsidP="00A1727C">
      <w:pPr>
        <w:rPr>
          <w:rFonts w:ascii="Arial" w:hAnsi="Arial" w:cs="Arial"/>
          <w:b/>
          <w:bCs/>
          <w:color w:val="000000" w:themeColor="text1"/>
          <w:spacing w:val="-3"/>
          <w:sz w:val="18"/>
          <w:szCs w:val="18"/>
        </w:rPr>
      </w:pPr>
      <w:r w:rsidRPr="00F13220">
        <w:rPr>
          <w:rFonts w:ascii="Arial" w:hAnsi="Arial" w:cs="Arial"/>
          <w:b/>
          <w:bCs/>
          <w:color w:val="000000" w:themeColor="text1"/>
          <w:spacing w:val="-3"/>
          <w:sz w:val="18"/>
          <w:szCs w:val="18"/>
        </w:rPr>
        <w:lastRenderedPageBreak/>
        <w:t>Text Book:</w:t>
      </w:r>
    </w:p>
    <w:tbl>
      <w:tblPr>
        <w:tblW w:w="4889" w:type="pct"/>
        <w:jc w:val="center"/>
        <w:tblLook w:val="0000" w:firstRow="0" w:lastRow="0" w:firstColumn="0" w:lastColumn="0" w:noHBand="0" w:noVBand="0"/>
      </w:tblPr>
      <w:tblGrid>
        <w:gridCol w:w="361"/>
        <w:gridCol w:w="2431"/>
        <w:gridCol w:w="264"/>
        <w:gridCol w:w="5981"/>
      </w:tblGrid>
      <w:tr w:rsidR="0029532D" w:rsidRPr="00513CA5" w:rsidTr="00A1727C">
        <w:trPr>
          <w:jc w:val="center"/>
        </w:trPr>
        <w:tc>
          <w:tcPr>
            <w:tcW w:w="200"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1.</w:t>
            </w:r>
          </w:p>
        </w:tc>
        <w:tc>
          <w:tcPr>
            <w:tcW w:w="1345" w:type="pct"/>
          </w:tcPr>
          <w:p w:rsidR="0029532D" w:rsidRPr="00513CA5" w:rsidRDefault="0029532D" w:rsidP="00CF71BD">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A. Silberschatz, P. B. Galvin, Greg Gagne</w:t>
            </w:r>
          </w:p>
        </w:tc>
        <w:tc>
          <w:tcPr>
            <w:tcW w:w="146"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309" w:type="pct"/>
          </w:tcPr>
          <w:p w:rsidR="0029532D" w:rsidRPr="00513CA5" w:rsidRDefault="0029532D" w:rsidP="00CF71BD">
            <w:pPr>
              <w:suppressAutoHyphens/>
              <w:rPr>
                <w:rFonts w:ascii="Arial" w:hAnsi="Arial" w:cs="Arial"/>
                <w:color w:val="000000" w:themeColor="text1"/>
                <w:sz w:val="18"/>
                <w:szCs w:val="18"/>
              </w:rPr>
            </w:pPr>
            <w:r w:rsidRPr="00F13220">
              <w:rPr>
                <w:rFonts w:ascii="Arial" w:hAnsi="Arial" w:cs="Arial"/>
                <w:b/>
                <w:bCs/>
                <w:color w:val="000000" w:themeColor="text1"/>
                <w:sz w:val="18"/>
                <w:szCs w:val="18"/>
              </w:rPr>
              <w:t>Operating Systems Concepts</w:t>
            </w:r>
            <w:r w:rsidRPr="00513CA5">
              <w:rPr>
                <w:rFonts w:ascii="Arial" w:hAnsi="Arial" w:cs="Arial"/>
                <w:color w:val="000000" w:themeColor="text1"/>
                <w:sz w:val="18"/>
                <w:szCs w:val="18"/>
              </w:rPr>
              <w:t xml:space="preserve">, </w:t>
            </w:r>
            <w:r w:rsidRPr="00513CA5">
              <w:rPr>
                <w:rFonts w:ascii="Arial" w:hAnsi="Arial" w:cs="Arial"/>
                <w:i/>
                <w:iCs/>
                <w:color w:val="000000" w:themeColor="text1"/>
                <w:sz w:val="18"/>
                <w:szCs w:val="18"/>
              </w:rPr>
              <w:t>Wiley Publisher</w:t>
            </w:r>
            <w:r w:rsidRPr="00513CA5">
              <w:rPr>
                <w:rFonts w:ascii="Arial" w:hAnsi="Arial" w:cs="Arial"/>
                <w:color w:val="000000" w:themeColor="text1"/>
                <w:sz w:val="18"/>
                <w:szCs w:val="18"/>
              </w:rPr>
              <w:t>.</w:t>
            </w:r>
          </w:p>
        </w:tc>
      </w:tr>
      <w:tr w:rsidR="0029532D" w:rsidRPr="00513CA5" w:rsidTr="00A1727C">
        <w:trPr>
          <w:jc w:val="center"/>
        </w:trPr>
        <w:tc>
          <w:tcPr>
            <w:tcW w:w="200"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2.</w:t>
            </w:r>
          </w:p>
        </w:tc>
        <w:tc>
          <w:tcPr>
            <w:tcW w:w="1345" w:type="pct"/>
          </w:tcPr>
          <w:p w:rsidR="0029532D" w:rsidRPr="00513CA5" w:rsidRDefault="0029532D" w:rsidP="00CF71BD">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Donovan</w:t>
            </w:r>
            <w:r w:rsidRPr="00513CA5">
              <w:rPr>
                <w:rFonts w:ascii="Arial" w:hAnsi="Arial" w:cs="Arial"/>
                <w:color w:val="000000" w:themeColor="text1"/>
                <w:sz w:val="18"/>
                <w:szCs w:val="18"/>
              </w:rPr>
              <w:tab/>
            </w:r>
          </w:p>
        </w:tc>
        <w:tc>
          <w:tcPr>
            <w:tcW w:w="146"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309" w:type="pct"/>
          </w:tcPr>
          <w:p w:rsidR="0029532D" w:rsidRPr="00513CA5" w:rsidRDefault="0029532D" w:rsidP="00CF71BD">
            <w:pPr>
              <w:suppressAutoHyphens/>
              <w:rPr>
                <w:rFonts w:ascii="Arial" w:hAnsi="Arial" w:cs="Arial"/>
                <w:color w:val="000000" w:themeColor="text1"/>
                <w:spacing w:val="-3"/>
                <w:sz w:val="18"/>
                <w:szCs w:val="18"/>
              </w:rPr>
            </w:pPr>
            <w:r w:rsidRPr="00F13220">
              <w:rPr>
                <w:rFonts w:ascii="Arial" w:hAnsi="Arial" w:cs="Arial"/>
                <w:b/>
                <w:bCs/>
                <w:color w:val="000000" w:themeColor="text1"/>
                <w:sz w:val="18"/>
                <w:szCs w:val="18"/>
              </w:rPr>
              <w:t>Systems Programming</w:t>
            </w:r>
            <w:r w:rsidRPr="00513CA5">
              <w:rPr>
                <w:rFonts w:ascii="Arial" w:hAnsi="Arial" w:cs="Arial"/>
                <w:color w:val="000000" w:themeColor="text1"/>
                <w:sz w:val="18"/>
                <w:szCs w:val="18"/>
              </w:rPr>
              <w:t>,</w:t>
            </w:r>
            <w:r w:rsidRPr="00513CA5">
              <w:rPr>
                <w:rFonts w:ascii="Arial" w:hAnsi="Arial" w:cs="Arial"/>
                <w:i/>
                <w:iCs/>
                <w:color w:val="000000" w:themeColor="text1"/>
                <w:sz w:val="18"/>
                <w:szCs w:val="18"/>
              </w:rPr>
              <w:t xml:space="preserve"> McGraw-Hill.</w:t>
            </w:r>
          </w:p>
        </w:tc>
      </w:tr>
    </w:tbl>
    <w:p w:rsidR="0029532D" w:rsidRPr="00513CA5" w:rsidRDefault="0029532D" w:rsidP="00CF71BD">
      <w:pPr>
        <w:jc w:val="center"/>
        <w:rPr>
          <w:rFonts w:ascii="Arial" w:hAnsi="Arial" w:cs="Arial"/>
          <w:color w:val="000000" w:themeColor="text1"/>
          <w:spacing w:val="-3"/>
          <w:sz w:val="18"/>
          <w:szCs w:val="18"/>
        </w:rPr>
      </w:pPr>
    </w:p>
    <w:p w:rsidR="0029532D" w:rsidRPr="00F13220" w:rsidRDefault="0029532D" w:rsidP="00A1727C">
      <w:pPr>
        <w:rPr>
          <w:rFonts w:ascii="Arial" w:hAnsi="Arial" w:cs="Arial"/>
          <w:b/>
          <w:bCs/>
          <w:color w:val="000000" w:themeColor="text1"/>
          <w:spacing w:val="-3"/>
          <w:sz w:val="18"/>
          <w:szCs w:val="18"/>
        </w:rPr>
      </w:pPr>
      <w:r w:rsidRPr="00F13220">
        <w:rPr>
          <w:rFonts w:ascii="Arial" w:hAnsi="Arial" w:cs="Arial"/>
          <w:b/>
          <w:bCs/>
          <w:color w:val="000000" w:themeColor="text1"/>
          <w:spacing w:val="-3"/>
          <w:sz w:val="18"/>
          <w:szCs w:val="18"/>
        </w:rPr>
        <w:t>Books Recommended:</w:t>
      </w:r>
    </w:p>
    <w:tbl>
      <w:tblPr>
        <w:tblW w:w="4813" w:type="pct"/>
        <w:jc w:val="center"/>
        <w:tblLook w:val="0000" w:firstRow="0" w:lastRow="0" w:firstColumn="0" w:lastColumn="0" w:noHBand="0" w:noVBand="0"/>
      </w:tblPr>
      <w:tblGrid>
        <w:gridCol w:w="361"/>
        <w:gridCol w:w="2432"/>
        <w:gridCol w:w="264"/>
        <w:gridCol w:w="5839"/>
      </w:tblGrid>
      <w:tr w:rsidR="0029532D" w:rsidRPr="00513CA5" w:rsidTr="00A1727C">
        <w:trPr>
          <w:trHeight w:val="196"/>
          <w:jc w:val="center"/>
        </w:trPr>
        <w:tc>
          <w:tcPr>
            <w:tcW w:w="203"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1.</w:t>
            </w:r>
          </w:p>
        </w:tc>
        <w:tc>
          <w:tcPr>
            <w:tcW w:w="1367" w:type="pct"/>
          </w:tcPr>
          <w:p w:rsidR="0029532D" w:rsidRPr="00513CA5" w:rsidRDefault="0029532D" w:rsidP="00CF71BD">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A. S. Tanenbaum</w:t>
            </w:r>
          </w:p>
        </w:tc>
        <w:tc>
          <w:tcPr>
            <w:tcW w:w="148"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282" w:type="pct"/>
          </w:tcPr>
          <w:p w:rsidR="0029532D" w:rsidRPr="00513CA5" w:rsidRDefault="0029532D" w:rsidP="00CF71BD">
            <w:pPr>
              <w:suppressAutoHyphens/>
              <w:rPr>
                <w:rFonts w:ascii="Arial" w:hAnsi="Arial" w:cs="Arial"/>
                <w:color w:val="000000" w:themeColor="text1"/>
                <w:spacing w:val="-3"/>
                <w:sz w:val="18"/>
                <w:szCs w:val="18"/>
              </w:rPr>
            </w:pPr>
            <w:r w:rsidRPr="00F13220">
              <w:rPr>
                <w:rFonts w:ascii="Arial" w:hAnsi="Arial" w:cs="Arial"/>
                <w:b/>
                <w:bCs/>
                <w:color w:val="000000" w:themeColor="text1"/>
                <w:sz w:val="18"/>
                <w:szCs w:val="18"/>
              </w:rPr>
              <w:t>Modern Operating Systems</w:t>
            </w:r>
            <w:r w:rsidRPr="00513CA5">
              <w:rPr>
                <w:rFonts w:ascii="Arial" w:hAnsi="Arial" w:cs="Arial"/>
                <w:color w:val="000000" w:themeColor="text1"/>
                <w:sz w:val="18"/>
                <w:szCs w:val="18"/>
              </w:rPr>
              <w:t xml:space="preserve">, </w:t>
            </w:r>
            <w:r w:rsidRPr="00513CA5">
              <w:rPr>
                <w:rFonts w:ascii="Arial" w:hAnsi="Arial" w:cs="Arial"/>
                <w:i/>
                <w:iCs/>
                <w:color w:val="000000" w:themeColor="text1"/>
                <w:sz w:val="18"/>
                <w:szCs w:val="18"/>
              </w:rPr>
              <w:t>Prentice-Hall</w:t>
            </w:r>
          </w:p>
        </w:tc>
      </w:tr>
      <w:tr w:rsidR="0029532D" w:rsidRPr="00513CA5" w:rsidTr="00A1727C">
        <w:trPr>
          <w:trHeight w:val="109"/>
          <w:jc w:val="center"/>
        </w:trPr>
        <w:tc>
          <w:tcPr>
            <w:tcW w:w="203"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2.</w:t>
            </w:r>
          </w:p>
        </w:tc>
        <w:tc>
          <w:tcPr>
            <w:tcW w:w="1367" w:type="pct"/>
          </w:tcPr>
          <w:p w:rsidR="0029532D" w:rsidRPr="00513CA5" w:rsidRDefault="0029532D" w:rsidP="00CF71BD">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Terrence</w:t>
            </w:r>
          </w:p>
        </w:tc>
        <w:tc>
          <w:tcPr>
            <w:tcW w:w="148" w:type="pct"/>
          </w:tcPr>
          <w:p w:rsidR="0029532D" w:rsidRPr="00513CA5" w:rsidRDefault="0029532D" w:rsidP="00CF71BD">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282" w:type="pct"/>
          </w:tcPr>
          <w:p w:rsidR="0029532D" w:rsidRPr="00513CA5" w:rsidRDefault="0029532D" w:rsidP="00CF71BD">
            <w:pPr>
              <w:suppressAutoHyphens/>
              <w:rPr>
                <w:rFonts w:ascii="Arial" w:hAnsi="Arial" w:cs="Arial"/>
                <w:color w:val="000000" w:themeColor="text1"/>
                <w:spacing w:val="-3"/>
                <w:sz w:val="18"/>
                <w:szCs w:val="18"/>
              </w:rPr>
            </w:pPr>
            <w:r w:rsidRPr="00F13220">
              <w:rPr>
                <w:rFonts w:ascii="Arial" w:hAnsi="Arial" w:cs="Arial"/>
                <w:b/>
                <w:bCs/>
                <w:color w:val="000000" w:themeColor="text1"/>
                <w:sz w:val="18"/>
                <w:szCs w:val="18"/>
              </w:rPr>
              <w:t>Unix System Programming in C++,</w:t>
            </w:r>
            <w:r w:rsidRPr="00513CA5">
              <w:rPr>
                <w:rFonts w:ascii="Arial" w:hAnsi="Arial" w:cs="Arial"/>
                <w:i/>
                <w:iCs/>
                <w:color w:val="000000" w:themeColor="text1"/>
                <w:sz w:val="18"/>
                <w:szCs w:val="18"/>
              </w:rPr>
              <w:t xml:space="preserve">Prentice Hall </w:t>
            </w:r>
            <w:r w:rsidRPr="00513CA5">
              <w:rPr>
                <w:rFonts w:ascii="Arial" w:hAnsi="Arial" w:cs="Arial"/>
                <w:color w:val="000000" w:themeColor="text1"/>
                <w:sz w:val="18"/>
                <w:szCs w:val="18"/>
              </w:rPr>
              <w:t>Publication</w:t>
            </w:r>
          </w:p>
        </w:tc>
      </w:tr>
    </w:tbl>
    <w:p w:rsidR="0029532D" w:rsidRDefault="0029532D" w:rsidP="00CF71BD">
      <w:pPr>
        <w:jc w:val="center"/>
        <w:rPr>
          <w:rFonts w:ascii="Arial" w:hAnsi="Arial" w:cs="Arial"/>
          <w:color w:val="000000" w:themeColor="text1"/>
          <w:sz w:val="18"/>
          <w:szCs w:val="18"/>
        </w:rPr>
      </w:pPr>
    </w:p>
    <w:p w:rsidR="00413EC7" w:rsidRDefault="00413EC7" w:rsidP="00CF71BD">
      <w:pPr>
        <w:jc w:val="center"/>
        <w:rPr>
          <w:rFonts w:ascii="Arial" w:hAnsi="Arial" w:cs="Arial"/>
          <w:color w:val="000000" w:themeColor="text1"/>
          <w:sz w:val="18"/>
          <w:szCs w:val="18"/>
        </w:rPr>
      </w:pPr>
    </w:p>
    <w:p w:rsidR="00413EC7" w:rsidRPr="00513CA5" w:rsidRDefault="00413EC7" w:rsidP="00CF71BD">
      <w:pPr>
        <w:jc w:val="center"/>
        <w:rPr>
          <w:rFonts w:ascii="Arial" w:hAnsi="Arial" w:cs="Arial"/>
          <w:color w:val="000000" w:themeColor="text1"/>
          <w:sz w:val="18"/>
          <w:szCs w:val="18"/>
        </w:rPr>
      </w:pPr>
    </w:p>
    <w:p w:rsidR="0029532D" w:rsidRPr="00372116"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72116">
        <w:rPr>
          <w:rFonts w:ascii="Arial" w:hAnsi="Arial" w:cs="Arial"/>
          <w:b/>
          <w:bCs/>
          <w:iCs/>
          <w:sz w:val="18"/>
          <w:szCs w:val="18"/>
        </w:rPr>
        <w:t>CSE 3242: Operating Sy</w:t>
      </w:r>
      <w:r>
        <w:rPr>
          <w:rFonts w:ascii="Arial" w:hAnsi="Arial" w:cs="Arial"/>
          <w:b/>
          <w:bCs/>
          <w:iCs/>
          <w:sz w:val="18"/>
          <w:szCs w:val="18"/>
        </w:rPr>
        <w:t>stems</w:t>
      </w:r>
      <w:r w:rsidR="007641E8">
        <w:rPr>
          <w:rFonts w:ascii="Arial" w:hAnsi="Arial" w:cs="Arial"/>
          <w:b/>
          <w:bCs/>
          <w:iCs/>
          <w:sz w:val="18"/>
          <w:szCs w:val="18"/>
        </w:rPr>
        <w:t xml:space="preserve"> Lab</w:t>
      </w:r>
    </w:p>
    <w:p w:rsidR="0029532D" w:rsidRPr="00372116"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72116">
        <w:rPr>
          <w:rFonts w:ascii="Arial" w:hAnsi="Arial" w:cs="Arial"/>
          <w:b/>
          <w:bCs/>
          <w:iCs/>
          <w:sz w:val="18"/>
          <w:szCs w:val="18"/>
        </w:rPr>
        <w:t xml:space="preserve">Credits: </w:t>
      </w:r>
      <w:r w:rsidRPr="00372116">
        <w:rPr>
          <w:rFonts w:ascii="Arial" w:hAnsi="Arial" w:cs="Arial"/>
          <w:iCs/>
          <w:sz w:val="18"/>
          <w:szCs w:val="18"/>
        </w:rPr>
        <w:t xml:space="preserve">1 </w:t>
      </w:r>
      <w:r w:rsidR="00844CE6">
        <w:rPr>
          <w:rFonts w:ascii="Arial" w:hAnsi="Arial" w:cs="Arial"/>
          <w:b/>
          <w:bCs/>
          <w:iCs/>
          <w:sz w:val="18"/>
          <w:szCs w:val="18"/>
        </w:rPr>
        <w:t>Contact Hours: 28</w:t>
      </w:r>
    </w:p>
    <w:p w:rsidR="0029532D" w:rsidRPr="00372116"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72116">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29532D" w:rsidRPr="00372116" w:rsidRDefault="0029532D"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9532D" w:rsidRPr="00372116" w:rsidTr="00CF71BD">
        <w:trPr>
          <w:jc w:val="center"/>
        </w:trPr>
        <w:tc>
          <w:tcPr>
            <w:tcW w:w="1439" w:type="dxa"/>
          </w:tcPr>
          <w:p w:rsidR="0029532D" w:rsidRPr="00372116" w:rsidRDefault="0029532D" w:rsidP="00CF71BD">
            <w:pPr>
              <w:rPr>
                <w:rFonts w:ascii="Arial" w:hAnsi="Arial" w:cs="Arial"/>
                <w:b/>
                <w:bCs/>
                <w:sz w:val="18"/>
                <w:szCs w:val="18"/>
              </w:rPr>
            </w:pPr>
            <w:r w:rsidRPr="00372116">
              <w:rPr>
                <w:rFonts w:ascii="Arial" w:hAnsi="Arial" w:cs="Arial"/>
                <w:b/>
                <w:sz w:val="18"/>
                <w:szCs w:val="18"/>
              </w:rPr>
              <w:t>Prerequisite:</w:t>
            </w:r>
          </w:p>
        </w:tc>
        <w:tc>
          <w:tcPr>
            <w:tcW w:w="7741" w:type="dxa"/>
          </w:tcPr>
          <w:p w:rsidR="0029532D" w:rsidRPr="00372116" w:rsidRDefault="006A0B77" w:rsidP="00CF71BD">
            <w:pPr>
              <w:rPr>
                <w:rFonts w:ascii="Arial" w:hAnsi="Arial" w:cs="Arial"/>
                <w:iCs/>
                <w:sz w:val="18"/>
                <w:szCs w:val="18"/>
              </w:rPr>
            </w:pPr>
            <w:r w:rsidRPr="006A0B77">
              <w:rPr>
                <w:rFonts w:ascii="Arial" w:hAnsi="Arial" w:cs="Arial"/>
                <w:iCs/>
                <w:sz w:val="18"/>
                <w:szCs w:val="18"/>
              </w:rPr>
              <w:t>CSE1111 Introduction to Computer Systems, CSE2121 Data Structure, CSE2231  Computer Architecture and Organization</w:t>
            </w:r>
          </w:p>
        </w:tc>
      </w:tr>
      <w:tr w:rsidR="0029532D" w:rsidRPr="00372116" w:rsidTr="00CF71BD">
        <w:trPr>
          <w:jc w:val="center"/>
        </w:trPr>
        <w:tc>
          <w:tcPr>
            <w:tcW w:w="1439" w:type="dxa"/>
          </w:tcPr>
          <w:p w:rsidR="0029532D" w:rsidRPr="00372116" w:rsidRDefault="0029532D" w:rsidP="00CF71BD">
            <w:pPr>
              <w:rPr>
                <w:rFonts w:ascii="Arial" w:hAnsi="Arial" w:cs="Arial"/>
                <w:b/>
                <w:sz w:val="18"/>
                <w:szCs w:val="18"/>
              </w:rPr>
            </w:pPr>
            <w:r w:rsidRPr="00372116">
              <w:rPr>
                <w:rFonts w:ascii="Arial" w:hAnsi="Arial" w:cs="Arial"/>
                <w:b/>
                <w:sz w:val="18"/>
                <w:szCs w:val="18"/>
              </w:rPr>
              <w:t>Course Type</w:t>
            </w:r>
          </w:p>
        </w:tc>
        <w:tc>
          <w:tcPr>
            <w:tcW w:w="7741" w:type="dxa"/>
          </w:tcPr>
          <w:p w:rsidR="0029532D" w:rsidRPr="00372116" w:rsidRDefault="009F4EBA" w:rsidP="00CF71BD">
            <w:pPr>
              <w:rPr>
                <w:rFonts w:ascii="Arial" w:hAnsi="Arial" w:cs="Arial"/>
                <w:iCs/>
                <w:sz w:val="18"/>
                <w:szCs w:val="18"/>
              </w:rPr>
            </w:pPr>
            <w:sdt>
              <w:sdtPr>
                <w:rPr>
                  <w:rFonts w:ascii="Arial" w:hAnsi="Arial" w:cs="Arial"/>
                  <w:iCs/>
                  <w:sz w:val="18"/>
                  <w:szCs w:val="18"/>
                </w:rPr>
                <w:id w:val="1365096666"/>
              </w:sdtPr>
              <w:sdtEndPr/>
              <w:sdtContent>
                <w:sdt>
                  <w:sdtPr>
                    <w:rPr>
                      <w:rFonts w:ascii="Arial" w:hAnsi="Arial" w:cs="Arial"/>
                      <w:iCs/>
                      <w:sz w:val="18"/>
                      <w:szCs w:val="18"/>
                    </w:rPr>
                    <w:id w:val="220329"/>
                  </w:sdtPr>
                  <w:sdtEndPr/>
                  <w:sdtContent>
                    <w:r w:rsidR="0029532D" w:rsidRPr="00372116">
                      <w:rPr>
                        <w:rFonts w:ascii="MS Gothic" w:eastAsia="MS Gothic" w:hAnsi="MS Gothic" w:cs="MS Gothic" w:hint="eastAsia"/>
                        <w:iCs/>
                        <w:sz w:val="18"/>
                        <w:szCs w:val="18"/>
                      </w:rPr>
                      <w:t>☐</w:t>
                    </w:r>
                  </w:sdtContent>
                </w:sdt>
              </w:sdtContent>
            </w:sdt>
            <w:r w:rsidR="0029532D" w:rsidRPr="00372116">
              <w:rPr>
                <w:rFonts w:ascii="Arial" w:hAnsi="Arial" w:cs="Arial"/>
                <w:iCs/>
                <w:sz w:val="18"/>
                <w:szCs w:val="18"/>
              </w:rPr>
              <w:t xml:space="preserve"> Theory         </w:t>
            </w:r>
            <w:sdt>
              <w:sdtPr>
                <w:rPr>
                  <w:rFonts w:ascii="Arial" w:hAnsi="Arial" w:cs="Arial"/>
                  <w:iCs/>
                  <w:sz w:val="18"/>
                  <w:szCs w:val="18"/>
                </w:rPr>
                <w:id w:val="-565259299"/>
              </w:sdtPr>
              <w:sdtEndPr/>
              <w:sdtContent>
                <w:sdt>
                  <w:sdtPr>
                    <w:rPr>
                      <w:rFonts w:ascii="Arial" w:hAnsi="Arial" w:cs="Arial"/>
                      <w:iCs/>
                      <w:sz w:val="18"/>
                      <w:szCs w:val="18"/>
                    </w:rPr>
                    <w:id w:val="220328"/>
                  </w:sdtPr>
                  <w:sdtEndPr/>
                  <w:sdtContent>
                    <w:r w:rsidR="0029532D" w:rsidRPr="00372116">
                      <w:rPr>
                        <w:rFonts w:ascii="MS Gothic" w:eastAsia="MS Gothic" w:hAnsi="MS Gothic" w:cs="MS Gothic" w:hint="eastAsia"/>
                        <w:iCs/>
                        <w:sz w:val="18"/>
                        <w:szCs w:val="18"/>
                      </w:rPr>
                      <w:t>☒</w:t>
                    </w:r>
                  </w:sdtContent>
                </w:sdt>
              </w:sdtContent>
            </w:sdt>
            <w:r w:rsidR="0029532D" w:rsidRPr="00372116">
              <w:rPr>
                <w:rFonts w:ascii="Arial" w:hAnsi="Arial" w:cs="Arial"/>
                <w:iCs/>
                <w:sz w:val="18"/>
                <w:szCs w:val="18"/>
              </w:rPr>
              <w:t xml:space="preserve">  Laboratory work         </w:t>
            </w:r>
            <w:sdt>
              <w:sdtPr>
                <w:rPr>
                  <w:rFonts w:ascii="Arial" w:hAnsi="Arial" w:cs="Arial"/>
                  <w:iCs/>
                  <w:sz w:val="18"/>
                  <w:szCs w:val="18"/>
                </w:rPr>
                <w:id w:val="844520805"/>
              </w:sdtPr>
              <w:sdtEndPr/>
              <w:sdtContent>
                <w:r w:rsidR="0029532D" w:rsidRPr="00372116">
                  <w:rPr>
                    <w:rFonts w:ascii="MS Gothic" w:eastAsia="MS Gothic" w:hAnsi="MS Gothic" w:cs="MS Gothic" w:hint="eastAsia"/>
                    <w:iCs/>
                    <w:sz w:val="18"/>
                    <w:szCs w:val="18"/>
                  </w:rPr>
                  <w:t>☐</w:t>
                </w:r>
              </w:sdtContent>
            </w:sdt>
            <w:r w:rsidR="0029532D" w:rsidRPr="00372116">
              <w:rPr>
                <w:rFonts w:ascii="Arial" w:hAnsi="Arial" w:cs="Arial"/>
                <w:iCs/>
                <w:sz w:val="18"/>
                <w:szCs w:val="18"/>
              </w:rPr>
              <w:t xml:space="preserve">  Project work      </w:t>
            </w:r>
            <w:sdt>
              <w:sdtPr>
                <w:rPr>
                  <w:rFonts w:ascii="Arial" w:hAnsi="Arial" w:cs="Arial"/>
                  <w:iCs/>
                  <w:sz w:val="18"/>
                  <w:szCs w:val="18"/>
                </w:rPr>
                <w:id w:val="874279476"/>
              </w:sdtPr>
              <w:sdtEndPr/>
              <w:sdtContent>
                <w:r w:rsidR="0029532D" w:rsidRPr="00372116">
                  <w:rPr>
                    <w:rFonts w:ascii="MS Gothic" w:eastAsia="MS Gothic" w:hAnsi="MS Gothic" w:cs="MS Gothic" w:hint="eastAsia"/>
                    <w:iCs/>
                    <w:sz w:val="18"/>
                    <w:szCs w:val="18"/>
                  </w:rPr>
                  <w:t>☐</w:t>
                </w:r>
              </w:sdtContent>
            </w:sdt>
            <w:r w:rsidR="0029532D" w:rsidRPr="00372116">
              <w:rPr>
                <w:rFonts w:ascii="Arial" w:hAnsi="Arial" w:cs="Arial"/>
                <w:iCs/>
                <w:sz w:val="18"/>
                <w:szCs w:val="18"/>
              </w:rPr>
              <w:t xml:space="preserve">  Viva Voce      </w:t>
            </w:r>
          </w:p>
        </w:tc>
      </w:tr>
      <w:tr w:rsidR="0029532D" w:rsidRPr="00372116" w:rsidTr="00CF71BD">
        <w:trPr>
          <w:trHeight w:val="238"/>
          <w:jc w:val="center"/>
        </w:trPr>
        <w:tc>
          <w:tcPr>
            <w:tcW w:w="1439" w:type="dxa"/>
          </w:tcPr>
          <w:p w:rsidR="0029532D" w:rsidRPr="00372116" w:rsidRDefault="0029532D" w:rsidP="00CF71BD">
            <w:pPr>
              <w:ind w:left="2160" w:hanging="2160"/>
              <w:rPr>
                <w:rFonts w:ascii="Arial" w:hAnsi="Arial" w:cs="Arial"/>
                <w:b/>
                <w:bCs/>
                <w:sz w:val="18"/>
                <w:szCs w:val="18"/>
              </w:rPr>
            </w:pPr>
            <w:r w:rsidRPr="00372116">
              <w:rPr>
                <w:rFonts w:ascii="Arial" w:hAnsi="Arial" w:cs="Arial"/>
                <w:b/>
                <w:bCs/>
                <w:sz w:val="18"/>
                <w:szCs w:val="18"/>
              </w:rPr>
              <w:t>Motivation</w:t>
            </w:r>
          </w:p>
        </w:tc>
        <w:tc>
          <w:tcPr>
            <w:tcW w:w="7741" w:type="dxa"/>
          </w:tcPr>
          <w:p w:rsidR="0029532D" w:rsidRPr="00372116" w:rsidRDefault="0029532D" w:rsidP="00CF71BD">
            <w:pPr>
              <w:rPr>
                <w:rFonts w:ascii="Arial" w:hAnsi="Arial" w:cs="Arial"/>
                <w:b/>
                <w:iCs/>
                <w:sz w:val="18"/>
                <w:szCs w:val="18"/>
              </w:rPr>
            </w:pPr>
            <w:r w:rsidRPr="00372116">
              <w:rPr>
                <w:rFonts w:ascii="Arial" w:hAnsi="Arial" w:cs="Arial"/>
                <w:iCs/>
                <w:sz w:val="18"/>
                <w:szCs w:val="18"/>
              </w:rPr>
              <w:t>To develop basics on Operating System Design and to analyze its different features.</w:t>
            </w:r>
          </w:p>
        </w:tc>
      </w:tr>
      <w:tr w:rsidR="0029532D" w:rsidRPr="00372116" w:rsidTr="00CF71BD">
        <w:trPr>
          <w:trHeight w:val="238"/>
          <w:jc w:val="center"/>
        </w:trPr>
        <w:tc>
          <w:tcPr>
            <w:tcW w:w="9180" w:type="dxa"/>
            <w:gridSpan w:val="2"/>
          </w:tcPr>
          <w:p w:rsidR="0029532D" w:rsidRPr="00372116" w:rsidRDefault="0029532D" w:rsidP="00CF71BD">
            <w:pPr>
              <w:rPr>
                <w:rFonts w:ascii="Arial" w:hAnsi="Arial" w:cs="Arial"/>
                <w:b/>
                <w:bCs/>
                <w:sz w:val="18"/>
                <w:szCs w:val="18"/>
              </w:rPr>
            </w:pPr>
            <w:r w:rsidRPr="00372116">
              <w:rPr>
                <w:rFonts w:ascii="Arial" w:hAnsi="Arial" w:cs="Arial"/>
                <w:b/>
                <w:bCs/>
                <w:sz w:val="18"/>
                <w:szCs w:val="18"/>
              </w:rPr>
              <w:t>Course Objective:</w:t>
            </w:r>
          </w:p>
          <w:p w:rsidR="0029532D" w:rsidRPr="00372116" w:rsidRDefault="0029532D" w:rsidP="00CF71BD">
            <w:pPr>
              <w:jc w:val="both"/>
              <w:rPr>
                <w:rFonts w:ascii="Arial" w:hAnsi="Arial" w:cs="Arial"/>
                <w:iCs/>
                <w:sz w:val="18"/>
                <w:szCs w:val="18"/>
              </w:rPr>
            </w:pPr>
            <w:r w:rsidRPr="00372116">
              <w:rPr>
                <w:rFonts w:ascii="Arial" w:hAnsi="Arial" w:cs="Arial"/>
                <w:iCs/>
                <w:sz w:val="18"/>
                <w:szCs w:val="18"/>
              </w:rPr>
              <w:t>To learn shell programming and the use of filters in the UNIX/LINUX environment. To be exposed to C programming using system calls. To learn to use the file system related system calls. To be familiar with implementation of CPU scheduling, page replacement and deadlock management algorithms.</w:t>
            </w:r>
          </w:p>
        </w:tc>
      </w:tr>
    </w:tbl>
    <w:p w:rsidR="0029532D" w:rsidRPr="00372116" w:rsidRDefault="0029532D" w:rsidP="00CF71BD">
      <w:pPr>
        <w:jc w:val="center"/>
        <w:rPr>
          <w:rFonts w:ascii="Arial" w:hAnsi="Arial" w:cs="Arial"/>
          <w:sz w:val="18"/>
          <w:szCs w:val="18"/>
        </w:rPr>
      </w:pPr>
    </w:p>
    <w:p w:rsidR="0029532D" w:rsidRPr="00372116" w:rsidRDefault="0029532D" w:rsidP="00CF71BD">
      <w:pPr>
        <w:autoSpaceDE w:val="0"/>
        <w:autoSpaceDN w:val="0"/>
        <w:adjustRightInd w:val="0"/>
        <w:jc w:val="center"/>
        <w:rPr>
          <w:rFonts w:ascii="Arial" w:hAnsi="Arial" w:cs="Arial"/>
          <w:b/>
          <w:color w:val="000000" w:themeColor="text1"/>
          <w:sz w:val="18"/>
          <w:szCs w:val="18"/>
        </w:rPr>
      </w:pPr>
      <w:r w:rsidRPr="0037211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9532D" w:rsidRPr="00372116" w:rsidTr="00CF71BD">
        <w:trPr>
          <w:trHeight w:val="877"/>
          <w:jc w:val="center"/>
        </w:trPr>
        <w:tc>
          <w:tcPr>
            <w:tcW w:w="646"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 No.</w:t>
            </w:r>
          </w:p>
        </w:tc>
        <w:tc>
          <w:tcPr>
            <w:tcW w:w="1827"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 Statement</w:t>
            </w:r>
          </w:p>
        </w:tc>
        <w:tc>
          <w:tcPr>
            <w:tcW w:w="2292"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Corresponding PO</w:t>
            </w:r>
          </w:p>
        </w:tc>
        <w:tc>
          <w:tcPr>
            <w:tcW w:w="1051"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Domain / level of learning taxonomy</w:t>
            </w:r>
          </w:p>
        </w:tc>
        <w:tc>
          <w:tcPr>
            <w:tcW w:w="1747"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Delivery methods and activities</w:t>
            </w:r>
          </w:p>
        </w:tc>
        <w:tc>
          <w:tcPr>
            <w:tcW w:w="1612"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Assessment tools</w:t>
            </w:r>
          </w:p>
        </w:tc>
      </w:tr>
      <w:tr w:rsidR="0029532D" w:rsidRPr="00372116" w:rsidTr="00CF71BD">
        <w:trPr>
          <w:trHeight w:val="1646"/>
          <w:jc w:val="center"/>
        </w:trPr>
        <w:tc>
          <w:tcPr>
            <w:tcW w:w="646"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CO1</w:t>
            </w:r>
          </w:p>
        </w:tc>
        <w:tc>
          <w:tcPr>
            <w:tcW w:w="1827" w:type="dxa"/>
            <w:vAlign w:val="center"/>
          </w:tcPr>
          <w:p w:rsidR="0029532D" w:rsidRPr="00372116" w:rsidRDefault="0029532D" w:rsidP="00CF71BD">
            <w:pPr>
              <w:pStyle w:val="ListParagraph"/>
              <w:spacing w:after="0" w:line="240" w:lineRule="auto"/>
              <w:ind w:left="-18"/>
              <w:jc w:val="center"/>
              <w:rPr>
                <w:rFonts w:ascii="Arial" w:hAnsi="Arial" w:cs="Arial"/>
                <w:color w:val="000000" w:themeColor="text1"/>
                <w:sz w:val="18"/>
                <w:szCs w:val="18"/>
              </w:rPr>
            </w:pPr>
            <w:r w:rsidRPr="00372116">
              <w:rPr>
                <w:rFonts w:ascii="Arial" w:hAnsi="Arial" w:cs="Arial"/>
                <w:bCs/>
                <w:color w:val="000000" w:themeColor="text1"/>
                <w:sz w:val="18"/>
                <w:szCs w:val="18"/>
              </w:rPr>
              <w:t>To</w:t>
            </w:r>
            <w:r w:rsidRPr="00372116">
              <w:rPr>
                <w:rFonts w:ascii="Arial" w:hAnsi="Arial" w:cs="Arial"/>
                <w:b/>
                <w:color w:val="000000" w:themeColor="text1"/>
                <w:sz w:val="18"/>
                <w:szCs w:val="18"/>
              </w:rPr>
              <w:t xml:space="preserve"> compare </w:t>
            </w:r>
            <w:r w:rsidRPr="00372116">
              <w:rPr>
                <w:rFonts w:ascii="Arial" w:hAnsi="Arial" w:cs="Arial"/>
                <w:color w:val="000000" w:themeColor="text1"/>
                <w:sz w:val="18"/>
                <w:szCs w:val="18"/>
              </w:rPr>
              <w:t>the performance of various CPU Scheduling Algorithms.</w:t>
            </w:r>
          </w:p>
        </w:tc>
        <w:tc>
          <w:tcPr>
            <w:tcW w:w="2292" w:type="dxa"/>
            <w:vAlign w:val="center"/>
          </w:tcPr>
          <w:p w:rsidR="0029532D" w:rsidRPr="00372116" w:rsidRDefault="0029532D" w:rsidP="00CF71BD">
            <w:pPr>
              <w:pStyle w:val="ListParagraph"/>
              <w:spacing w:after="0" w:line="240" w:lineRule="auto"/>
              <w:ind w:left="0"/>
              <w:jc w:val="center"/>
              <w:rPr>
                <w:rFonts w:ascii="Arial" w:hAnsi="Arial" w:cs="Arial"/>
                <w:color w:val="000000" w:themeColor="text1"/>
                <w:sz w:val="18"/>
                <w:szCs w:val="18"/>
              </w:rPr>
            </w:pPr>
            <w:r w:rsidRPr="00372116">
              <w:rPr>
                <w:rFonts w:ascii="Arial" w:hAnsi="Arial" w:cs="Arial"/>
                <w:b/>
                <w:bCs/>
                <w:color w:val="000000" w:themeColor="text1"/>
                <w:sz w:val="18"/>
                <w:szCs w:val="18"/>
              </w:rPr>
              <w:t>Engineering knowledge</w:t>
            </w:r>
            <w:r w:rsidRPr="00372116">
              <w:rPr>
                <w:rFonts w:ascii="Arial" w:hAnsi="Arial" w:cs="Arial"/>
                <w:color w:val="000000" w:themeColor="text1"/>
                <w:sz w:val="18"/>
                <w:szCs w:val="18"/>
              </w:rPr>
              <w:t xml:space="preserve"> (PO1)</w:t>
            </w:r>
          </w:p>
        </w:tc>
        <w:tc>
          <w:tcPr>
            <w:tcW w:w="1051"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Cognitive domain – level 3</w:t>
            </w:r>
          </w:p>
        </w:tc>
        <w:tc>
          <w:tcPr>
            <w:tcW w:w="1747" w:type="dxa"/>
            <w:vAlign w:val="center"/>
          </w:tcPr>
          <w:sdt>
            <w:sdtPr>
              <w:rPr>
                <w:rFonts w:ascii="Arial" w:hAnsi="Arial" w:cs="Arial"/>
                <w:color w:val="000000" w:themeColor="text1"/>
                <w:sz w:val="18"/>
                <w:szCs w:val="18"/>
              </w:rPr>
              <w:id w:val="-1967647121"/>
            </w:sdtPr>
            <w:sdtEndPr>
              <w:rPr>
                <w:rFonts w:eastAsia="MS Gothic"/>
              </w:rPr>
            </w:sdtEndPr>
            <w:sdtContent>
              <w:p w:rsidR="0029532D" w:rsidRPr="00372116" w:rsidRDefault="0078483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Lecture</w:t>
                </w:r>
                <w:r w:rsidR="0029532D" w:rsidRPr="00372116">
                  <w:rPr>
                    <w:rFonts w:ascii="Arial" w:hAnsi="Arial" w:cs="Arial"/>
                    <w:color w:val="000000" w:themeColor="text1"/>
                    <w:sz w:val="18"/>
                    <w:szCs w:val="18"/>
                  </w:rPr>
                  <w:t xml:space="preserve"> Note</w:t>
                </w:r>
              </w:p>
              <w:p w:rsidR="0029532D" w:rsidRPr="00372116" w:rsidRDefault="0078483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Text</w:t>
                </w:r>
                <w:r w:rsidR="0029532D" w:rsidRPr="00372116">
                  <w:rPr>
                    <w:rFonts w:ascii="Arial" w:hAnsi="Arial" w:cs="Arial"/>
                    <w:color w:val="000000" w:themeColor="text1"/>
                    <w:sz w:val="18"/>
                    <w:szCs w:val="18"/>
                  </w:rPr>
                  <w:t xml:space="preserve"> Book</w:t>
                </w:r>
              </w:p>
              <w:p w:rsidR="0029532D" w:rsidRPr="00372116" w:rsidRDefault="0078483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Audio</w:t>
                </w:r>
                <w:r w:rsidR="0029532D" w:rsidRPr="00372116">
                  <w:rPr>
                    <w:rFonts w:ascii="Arial" w:hAnsi="Arial" w:cs="Arial"/>
                    <w:color w:val="000000" w:themeColor="text1"/>
                    <w:sz w:val="18"/>
                    <w:szCs w:val="18"/>
                  </w:rPr>
                  <w:t>/Video</w:t>
                </w:r>
              </w:p>
              <w:p w:rsidR="0029532D" w:rsidRPr="00372116" w:rsidRDefault="0078483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Web</w:t>
                </w:r>
                <w:r w:rsidR="0029532D" w:rsidRPr="00372116">
                  <w:rPr>
                    <w:rFonts w:ascii="Arial" w:hAnsi="Arial" w:cs="Arial"/>
                    <w:color w:val="000000" w:themeColor="text1"/>
                    <w:sz w:val="18"/>
                    <w:szCs w:val="18"/>
                  </w:rPr>
                  <w:t xml:space="preserve"> Material</w:t>
                </w:r>
              </w:p>
              <w:p w:rsidR="0029532D" w:rsidRPr="00372116" w:rsidRDefault="0029532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Lab Manual</w:t>
                </w:r>
              </w:p>
            </w:sdtContent>
          </w:sdt>
        </w:tc>
        <w:tc>
          <w:tcPr>
            <w:tcW w:w="1612" w:type="dxa"/>
            <w:vAlign w:val="center"/>
          </w:tcPr>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7159927"/>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CA</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8856077"/>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Final Exam</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057791"/>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Assignment </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8040545"/>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Note book</w:t>
            </w:r>
          </w:p>
          <w:p w:rsidR="0029532D" w:rsidRPr="00372116" w:rsidRDefault="009F4EBA" w:rsidP="00CF71BD">
            <w:pPr>
              <w:rPr>
                <w:rFonts w:ascii="Arial" w:hAnsi="Arial" w:cs="Arial"/>
                <w:color w:val="000000"/>
                <w:sz w:val="18"/>
                <w:szCs w:val="18"/>
              </w:rPr>
            </w:pPr>
            <w:sdt>
              <w:sdtPr>
                <w:rPr>
                  <w:rFonts w:ascii="Arial" w:hAnsi="Arial" w:cs="Arial"/>
                  <w:color w:val="000000" w:themeColor="text1"/>
                  <w:sz w:val="18"/>
                  <w:szCs w:val="18"/>
                </w:rPr>
                <w:id w:val="975561233"/>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Presentation</w:t>
            </w:r>
          </w:p>
        </w:tc>
      </w:tr>
      <w:tr w:rsidR="0029532D" w:rsidRPr="00372116" w:rsidTr="00CF71BD">
        <w:trPr>
          <w:trHeight w:val="1583"/>
          <w:jc w:val="center"/>
        </w:trPr>
        <w:tc>
          <w:tcPr>
            <w:tcW w:w="646"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lastRenderedPageBreak/>
              <w:t>CO2</w:t>
            </w:r>
          </w:p>
        </w:tc>
        <w:tc>
          <w:tcPr>
            <w:tcW w:w="1827" w:type="dxa"/>
            <w:vAlign w:val="center"/>
          </w:tcPr>
          <w:p w:rsidR="0029532D" w:rsidRPr="00372116" w:rsidRDefault="0029532D" w:rsidP="00CF71BD">
            <w:pPr>
              <w:pStyle w:val="ListParagraph"/>
              <w:spacing w:after="0" w:line="240" w:lineRule="auto"/>
              <w:ind w:left="-18"/>
              <w:jc w:val="center"/>
              <w:rPr>
                <w:rFonts w:ascii="Arial" w:hAnsi="Arial" w:cs="Arial"/>
                <w:color w:val="000000" w:themeColor="text1"/>
                <w:sz w:val="18"/>
                <w:szCs w:val="18"/>
              </w:rPr>
            </w:pPr>
            <w:r w:rsidRPr="00372116">
              <w:rPr>
                <w:rFonts w:ascii="Arial" w:hAnsi="Arial" w:cs="Arial"/>
                <w:bCs/>
                <w:color w:val="000000" w:themeColor="text1"/>
                <w:sz w:val="18"/>
                <w:szCs w:val="18"/>
              </w:rPr>
              <w:t>To</w:t>
            </w:r>
            <w:r w:rsidRPr="00372116">
              <w:rPr>
                <w:rFonts w:ascii="Arial" w:hAnsi="Arial" w:cs="Arial"/>
                <w:b/>
                <w:color w:val="000000" w:themeColor="text1"/>
                <w:sz w:val="18"/>
                <w:szCs w:val="18"/>
              </w:rPr>
              <w:t xml:space="preserve"> implement </w:t>
            </w:r>
            <w:r w:rsidRPr="00372116">
              <w:rPr>
                <w:rFonts w:ascii="Arial" w:hAnsi="Arial" w:cs="Arial"/>
                <w:color w:val="000000" w:themeColor="text1"/>
                <w:sz w:val="18"/>
                <w:szCs w:val="18"/>
              </w:rPr>
              <w:t>deadlock avoidance, and Detection Algorithms.</w:t>
            </w:r>
          </w:p>
        </w:tc>
        <w:tc>
          <w:tcPr>
            <w:tcW w:w="2292" w:type="dxa"/>
            <w:vAlign w:val="center"/>
          </w:tcPr>
          <w:p w:rsidR="0029532D" w:rsidRDefault="0029532D" w:rsidP="00CF71BD">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D</w:t>
            </w:r>
            <w:r w:rsidRPr="001A4F52">
              <w:rPr>
                <w:rFonts w:ascii="Arial" w:hAnsi="Arial" w:cs="Arial"/>
                <w:b/>
                <w:bCs/>
                <w:color w:val="000000" w:themeColor="text1"/>
                <w:sz w:val="18"/>
                <w:szCs w:val="18"/>
              </w:rPr>
              <w:t xml:space="preserve">esign/development of solutions </w:t>
            </w:r>
          </w:p>
          <w:p w:rsidR="0029532D" w:rsidRPr="00372116" w:rsidRDefault="0029532D" w:rsidP="00CF71BD">
            <w:pPr>
              <w:pStyle w:val="ListParagraph"/>
              <w:spacing w:after="0" w:line="240" w:lineRule="auto"/>
              <w:ind w:left="0"/>
              <w:jc w:val="center"/>
              <w:rPr>
                <w:rFonts w:ascii="Arial" w:hAnsi="Arial" w:cs="Arial"/>
                <w:color w:val="000000" w:themeColor="text1"/>
                <w:sz w:val="18"/>
                <w:szCs w:val="18"/>
              </w:rPr>
            </w:pPr>
            <w:r w:rsidRPr="00372116">
              <w:rPr>
                <w:rFonts w:ascii="Arial" w:hAnsi="Arial" w:cs="Arial"/>
                <w:color w:val="000000" w:themeColor="text1"/>
                <w:sz w:val="18"/>
                <w:szCs w:val="18"/>
              </w:rPr>
              <w:t>(PO</w:t>
            </w:r>
            <w:r>
              <w:rPr>
                <w:rFonts w:ascii="Arial" w:hAnsi="Arial" w:cs="Arial"/>
                <w:color w:val="000000" w:themeColor="text1"/>
                <w:sz w:val="18"/>
                <w:szCs w:val="18"/>
              </w:rPr>
              <w:t>3</w:t>
            </w:r>
            <w:r w:rsidRPr="00372116">
              <w:rPr>
                <w:rFonts w:ascii="Arial" w:hAnsi="Arial" w:cs="Arial"/>
                <w:color w:val="000000" w:themeColor="text1"/>
                <w:sz w:val="18"/>
                <w:szCs w:val="18"/>
              </w:rPr>
              <w:t>)</w:t>
            </w:r>
          </w:p>
        </w:tc>
        <w:tc>
          <w:tcPr>
            <w:tcW w:w="1051"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Cognitive domain – level 5</w:t>
            </w:r>
          </w:p>
        </w:tc>
        <w:tc>
          <w:tcPr>
            <w:tcW w:w="1747" w:type="dxa"/>
            <w:vAlign w:val="center"/>
          </w:tcPr>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Lecture</w:t>
            </w:r>
            <w:r w:rsidR="0029532D" w:rsidRPr="00372116">
              <w:rPr>
                <w:rFonts w:ascii="Arial" w:hAnsi="Arial" w:cs="Arial"/>
                <w:color w:val="000000" w:themeColor="text1"/>
                <w:sz w:val="18"/>
                <w:szCs w:val="18"/>
              </w:rPr>
              <w:t xml:space="preserve"> Note</w:t>
            </w:r>
          </w:p>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Text</w:t>
            </w:r>
            <w:r w:rsidR="0029532D" w:rsidRPr="00372116">
              <w:rPr>
                <w:rFonts w:ascii="Arial" w:hAnsi="Arial" w:cs="Arial"/>
                <w:color w:val="000000" w:themeColor="text1"/>
                <w:sz w:val="18"/>
                <w:szCs w:val="18"/>
              </w:rPr>
              <w:t xml:space="preserve"> Book</w:t>
            </w:r>
          </w:p>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Audio</w:t>
            </w:r>
            <w:r w:rsidR="0029532D" w:rsidRPr="00372116">
              <w:rPr>
                <w:rFonts w:ascii="Arial" w:hAnsi="Arial" w:cs="Arial"/>
                <w:color w:val="000000" w:themeColor="text1"/>
                <w:sz w:val="18"/>
                <w:szCs w:val="18"/>
              </w:rPr>
              <w:t>/Video</w:t>
            </w:r>
          </w:p>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Web</w:t>
            </w:r>
            <w:r w:rsidR="0029532D" w:rsidRPr="00372116">
              <w:rPr>
                <w:rFonts w:ascii="Arial" w:hAnsi="Arial" w:cs="Arial"/>
                <w:color w:val="000000" w:themeColor="text1"/>
                <w:sz w:val="18"/>
                <w:szCs w:val="18"/>
              </w:rPr>
              <w:t xml:space="preserve"> Material</w:t>
            </w:r>
          </w:p>
          <w:p w:rsidR="0029532D" w:rsidRPr="00372116" w:rsidRDefault="0029532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Lab Manual</w:t>
            </w:r>
          </w:p>
        </w:tc>
        <w:tc>
          <w:tcPr>
            <w:tcW w:w="1612" w:type="dxa"/>
            <w:vAlign w:val="center"/>
          </w:tcPr>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6549796"/>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CA</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9986382"/>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Final Exam</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4800933"/>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Assignment </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6352431"/>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Note book</w:t>
            </w:r>
          </w:p>
          <w:p w:rsidR="0029532D" w:rsidRPr="00372116" w:rsidRDefault="009F4EBA" w:rsidP="00CF71BD">
            <w:pPr>
              <w:rPr>
                <w:rFonts w:ascii="Arial" w:hAnsi="Arial" w:cs="Arial"/>
                <w:color w:val="000000"/>
                <w:sz w:val="18"/>
                <w:szCs w:val="18"/>
              </w:rPr>
            </w:pPr>
            <w:sdt>
              <w:sdtPr>
                <w:rPr>
                  <w:rFonts w:ascii="Arial" w:hAnsi="Arial" w:cs="Arial"/>
                  <w:color w:val="000000" w:themeColor="text1"/>
                  <w:sz w:val="18"/>
                  <w:szCs w:val="18"/>
                </w:rPr>
                <w:id w:val="-1863430629"/>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Presentation</w:t>
            </w:r>
          </w:p>
        </w:tc>
      </w:tr>
      <w:tr w:rsidR="0029532D" w:rsidRPr="00372116" w:rsidTr="00CF71BD">
        <w:trPr>
          <w:trHeight w:val="1700"/>
          <w:jc w:val="center"/>
        </w:trPr>
        <w:tc>
          <w:tcPr>
            <w:tcW w:w="646"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CO3</w:t>
            </w:r>
          </w:p>
        </w:tc>
        <w:tc>
          <w:tcPr>
            <w:tcW w:w="1827"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b/>
                <w:color w:val="000000" w:themeColor="text1"/>
                <w:sz w:val="18"/>
                <w:szCs w:val="18"/>
              </w:rPr>
              <w:t>T</w:t>
            </w:r>
            <w:r w:rsidRPr="00372116">
              <w:rPr>
                <w:rFonts w:ascii="Arial" w:hAnsi="Arial" w:cs="Arial"/>
                <w:bCs/>
                <w:color w:val="000000" w:themeColor="text1"/>
                <w:sz w:val="18"/>
                <w:szCs w:val="18"/>
              </w:rPr>
              <w:t>o</w:t>
            </w:r>
            <w:r w:rsidRPr="00372116">
              <w:rPr>
                <w:rFonts w:ascii="Arial" w:hAnsi="Arial" w:cs="Arial"/>
                <w:b/>
                <w:color w:val="000000" w:themeColor="text1"/>
                <w:sz w:val="18"/>
                <w:szCs w:val="18"/>
              </w:rPr>
              <w:t xml:space="preserve"> analyze </w:t>
            </w:r>
            <w:r w:rsidRPr="00372116">
              <w:rPr>
                <w:rFonts w:ascii="Arial" w:hAnsi="Arial" w:cs="Arial"/>
                <w:color w:val="000000" w:themeColor="text1"/>
                <w:sz w:val="18"/>
                <w:szCs w:val="18"/>
              </w:rPr>
              <w:t>the performance of the various memory allocation and page replacement algorithms.</w:t>
            </w:r>
          </w:p>
        </w:tc>
        <w:tc>
          <w:tcPr>
            <w:tcW w:w="2292" w:type="dxa"/>
            <w:vAlign w:val="center"/>
          </w:tcPr>
          <w:p w:rsidR="0029532D" w:rsidRDefault="0029532D" w:rsidP="00CF71BD">
            <w:pPr>
              <w:pStyle w:val="ListParagraph"/>
              <w:spacing w:after="0" w:line="240" w:lineRule="auto"/>
              <w:ind w:left="0"/>
              <w:jc w:val="center"/>
              <w:rPr>
                <w:rFonts w:ascii="Arial" w:hAnsi="Arial" w:cs="Arial"/>
                <w:b/>
                <w:bCs/>
                <w:color w:val="000000" w:themeColor="text1"/>
                <w:sz w:val="18"/>
                <w:szCs w:val="18"/>
              </w:rPr>
            </w:pPr>
            <w:r w:rsidRPr="00ED1AE3">
              <w:rPr>
                <w:rFonts w:ascii="Arial" w:hAnsi="Arial" w:cs="Arial"/>
                <w:b/>
                <w:bCs/>
                <w:color w:val="000000" w:themeColor="text1"/>
                <w:sz w:val="18"/>
                <w:szCs w:val="18"/>
              </w:rPr>
              <w:t xml:space="preserve">Problem analysis </w:t>
            </w:r>
          </w:p>
          <w:p w:rsidR="0029532D" w:rsidRPr="00372116" w:rsidRDefault="0029532D" w:rsidP="00CF71BD">
            <w:pPr>
              <w:pStyle w:val="ListParagraph"/>
              <w:spacing w:after="0" w:line="240" w:lineRule="auto"/>
              <w:ind w:left="0"/>
              <w:jc w:val="center"/>
              <w:rPr>
                <w:rFonts w:ascii="Arial" w:hAnsi="Arial" w:cs="Arial"/>
                <w:color w:val="000000" w:themeColor="text1"/>
                <w:sz w:val="18"/>
                <w:szCs w:val="18"/>
              </w:rPr>
            </w:pPr>
            <w:r w:rsidRPr="00372116">
              <w:rPr>
                <w:rFonts w:ascii="Arial" w:hAnsi="Arial" w:cs="Arial"/>
                <w:color w:val="000000" w:themeColor="text1"/>
                <w:sz w:val="18"/>
                <w:szCs w:val="18"/>
              </w:rPr>
              <w:t>(PO</w:t>
            </w:r>
            <w:r>
              <w:rPr>
                <w:rFonts w:ascii="Arial" w:hAnsi="Arial" w:cs="Arial"/>
                <w:color w:val="000000" w:themeColor="text1"/>
                <w:sz w:val="18"/>
                <w:szCs w:val="18"/>
              </w:rPr>
              <w:t>2</w:t>
            </w:r>
            <w:r w:rsidRPr="00372116">
              <w:rPr>
                <w:rFonts w:ascii="Arial" w:hAnsi="Arial" w:cs="Arial"/>
                <w:color w:val="000000" w:themeColor="text1"/>
                <w:sz w:val="18"/>
                <w:szCs w:val="18"/>
              </w:rPr>
              <w:t>)</w:t>
            </w:r>
          </w:p>
        </w:tc>
        <w:tc>
          <w:tcPr>
            <w:tcW w:w="1051" w:type="dxa"/>
            <w:vAlign w:val="center"/>
          </w:tcPr>
          <w:p w:rsidR="0029532D" w:rsidRPr="00372116" w:rsidRDefault="0029532D" w:rsidP="00CF71BD">
            <w:pPr>
              <w:jc w:val="center"/>
              <w:rPr>
                <w:rFonts w:ascii="Arial" w:hAnsi="Arial" w:cs="Arial"/>
                <w:color w:val="000000" w:themeColor="text1"/>
                <w:sz w:val="18"/>
                <w:szCs w:val="18"/>
              </w:rPr>
            </w:pPr>
            <w:r w:rsidRPr="00372116">
              <w:rPr>
                <w:rFonts w:ascii="Arial" w:hAnsi="Arial" w:cs="Arial"/>
                <w:color w:val="000000" w:themeColor="text1"/>
                <w:sz w:val="18"/>
                <w:szCs w:val="18"/>
              </w:rPr>
              <w:t>Cognitive domain – level 5</w:t>
            </w:r>
          </w:p>
        </w:tc>
        <w:tc>
          <w:tcPr>
            <w:tcW w:w="1747" w:type="dxa"/>
            <w:vAlign w:val="center"/>
          </w:tcPr>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Lecture</w:t>
            </w:r>
            <w:r w:rsidR="0029532D" w:rsidRPr="00372116">
              <w:rPr>
                <w:rFonts w:ascii="Arial" w:hAnsi="Arial" w:cs="Arial"/>
                <w:color w:val="000000" w:themeColor="text1"/>
                <w:sz w:val="18"/>
                <w:szCs w:val="18"/>
              </w:rPr>
              <w:t xml:space="preserve"> Note</w:t>
            </w:r>
          </w:p>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Text</w:t>
            </w:r>
            <w:r w:rsidR="0029532D" w:rsidRPr="00372116">
              <w:rPr>
                <w:rFonts w:ascii="Arial" w:hAnsi="Arial" w:cs="Arial"/>
                <w:color w:val="000000" w:themeColor="text1"/>
                <w:sz w:val="18"/>
                <w:szCs w:val="18"/>
              </w:rPr>
              <w:t xml:space="preserve"> Book</w:t>
            </w:r>
          </w:p>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Audio</w:t>
            </w:r>
            <w:r w:rsidR="0029532D" w:rsidRPr="00372116">
              <w:rPr>
                <w:rFonts w:ascii="Arial" w:hAnsi="Arial" w:cs="Arial"/>
                <w:color w:val="000000" w:themeColor="text1"/>
                <w:sz w:val="18"/>
                <w:szCs w:val="18"/>
              </w:rPr>
              <w:t>/Video</w:t>
            </w:r>
          </w:p>
          <w:p w:rsidR="0029532D" w:rsidRPr="00372116" w:rsidRDefault="00357703"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Web</w:t>
            </w:r>
            <w:r w:rsidR="0029532D" w:rsidRPr="00372116">
              <w:rPr>
                <w:rFonts w:ascii="Arial" w:hAnsi="Arial" w:cs="Arial"/>
                <w:color w:val="000000" w:themeColor="text1"/>
                <w:sz w:val="18"/>
                <w:szCs w:val="18"/>
              </w:rPr>
              <w:t xml:space="preserve"> Material</w:t>
            </w:r>
          </w:p>
          <w:p w:rsidR="0029532D" w:rsidRPr="00372116" w:rsidRDefault="0029532D" w:rsidP="00CF71BD">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Lab Manual</w:t>
            </w:r>
          </w:p>
        </w:tc>
        <w:tc>
          <w:tcPr>
            <w:tcW w:w="1612" w:type="dxa"/>
            <w:vAlign w:val="center"/>
          </w:tcPr>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4447201"/>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CA</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3412677"/>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Final Exam</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5995530"/>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Assignment </w:t>
            </w:r>
          </w:p>
          <w:p w:rsidR="0029532D" w:rsidRPr="003721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5936964"/>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Note book</w:t>
            </w:r>
          </w:p>
          <w:p w:rsidR="0029532D" w:rsidRPr="00372116" w:rsidRDefault="009F4EBA" w:rsidP="00CF71BD">
            <w:pPr>
              <w:rPr>
                <w:rFonts w:ascii="Arial" w:hAnsi="Arial" w:cs="Arial"/>
                <w:color w:val="000000"/>
                <w:sz w:val="18"/>
                <w:szCs w:val="18"/>
              </w:rPr>
            </w:pPr>
            <w:sdt>
              <w:sdtPr>
                <w:rPr>
                  <w:rFonts w:ascii="Arial" w:hAnsi="Arial" w:cs="Arial"/>
                  <w:color w:val="000000" w:themeColor="text1"/>
                  <w:sz w:val="18"/>
                  <w:szCs w:val="18"/>
                </w:rPr>
                <w:id w:val="-273327717"/>
              </w:sdtPr>
              <w:sdtEndPr/>
              <w:sdtContent>
                <w:r w:rsidR="0029532D" w:rsidRPr="00372116">
                  <w:rPr>
                    <w:rFonts w:ascii="MS Gothic" w:eastAsia="MS Gothic" w:hAnsi="MS Gothic" w:cs="MS Gothic" w:hint="eastAsia"/>
                    <w:color w:val="000000" w:themeColor="text1"/>
                    <w:sz w:val="18"/>
                    <w:szCs w:val="18"/>
                  </w:rPr>
                  <w:t>☒</w:t>
                </w:r>
              </w:sdtContent>
            </w:sdt>
            <w:r w:rsidR="0029532D" w:rsidRPr="00372116">
              <w:rPr>
                <w:rFonts w:ascii="Arial" w:hAnsi="Arial" w:cs="Arial"/>
                <w:color w:val="000000" w:themeColor="text1"/>
                <w:sz w:val="18"/>
                <w:szCs w:val="18"/>
              </w:rPr>
              <w:t xml:space="preserve">  Presentation</w:t>
            </w:r>
          </w:p>
        </w:tc>
      </w:tr>
    </w:tbl>
    <w:p w:rsidR="00931678" w:rsidRDefault="00931678" w:rsidP="00CF71BD">
      <w:pPr>
        <w:autoSpaceDE w:val="0"/>
        <w:autoSpaceDN w:val="0"/>
        <w:adjustRightInd w:val="0"/>
        <w:jc w:val="center"/>
        <w:rPr>
          <w:rFonts w:ascii="Arial" w:hAnsi="Arial" w:cs="Arial"/>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9532D" w:rsidRPr="00372116" w:rsidTr="003168DA">
        <w:trPr>
          <w:jc w:val="center"/>
        </w:trPr>
        <w:tc>
          <w:tcPr>
            <w:tcW w:w="9269" w:type="dxa"/>
          </w:tcPr>
          <w:p w:rsidR="0029532D" w:rsidRPr="00372116" w:rsidRDefault="0029532D" w:rsidP="00CF71BD">
            <w:pPr>
              <w:rPr>
                <w:rFonts w:ascii="Arial" w:hAnsi="Arial" w:cs="Arial"/>
                <w:b/>
                <w:color w:val="000000" w:themeColor="text1"/>
                <w:sz w:val="18"/>
                <w:szCs w:val="18"/>
              </w:rPr>
            </w:pPr>
            <w:r w:rsidRPr="00372116">
              <w:rPr>
                <w:rFonts w:ascii="Arial" w:hAnsi="Arial" w:cs="Arial"/>
                <w:b/>
                <w:color w:val="000000" w:themeColor="text1"/>
                <w:sz w:val="18"/>
                <w:szCs w:val="18"/>
              </w:rPr>
              <w:t>Assessment and Marks Distribution:</w:t>
            </w:r>
          </w:p>
          <w:p w:rsidR="0029532D" w:rsidRPr="00372116" w:rsidRDefault="0029532D" w:rsidP="00CF71BD">
            <w:pPr>
              <w:rPr>
                <w:rFonts w:ascii="Arial" w:hAnsi="Arial" w:cs="Arial"/>
                <w:bCs/>
                <w:sz w:val="18"/>
                <w:szCs w:val="18"/>
              </w:rPr>
            </w:pPr>
            <w:r w:rsidRPr="00372116">
              <w:rPr>
                <w:rFonts w:ascii="Arial" w:hAnsi="Arial" w:cs="Arial"/>
                <w:bCs/>
                <w:color w:val="800000"/>
                <w:sz w:val="18"/>
                <w:szCs w:val="18"/>
              </w:rPr>
              <w:tab/>
            </w:r>
            <w:r w:rsidRPr="00372116">
              <w:rPr>
                <w:rFonts w:ascii="Arial" w:hAnsi="Arial" w:cs="Arial"/>
                <w:bCs/>
                <w:sz w:val="18"/>
                <w:szCs w:val="18"/>
              </w:rPr>
              <w:t>Continuous Assessments (CA)  (20%)</w:t>
            </w:r>
          </w:p>
          <w:p w:rsidR="0029532D" w:rsidRPr="00372116" w:rsidRDefault="0029532D" w:rsidP="00CF71BD">
            <w:pPr>
              <w:rPr>
                <w:rFonts w:ascii="Arial" w:hAnsi="Arial" w:cs="Arial"/>
                <w:bCs/>
                <w:sz w:val="18"/>
                <w:szCs w:val="18"/>
              </w:rPr>
            </w:pPr>
            <w:r w:rsidRPr="00372116">
              <w:rPr>
                <w:rFonts w:ascii="Arial" w:hAnsi="Arial" w:cs="Arial"/>
                <w:bCs/>
                <w:sz w:val="18"/>
                <w:szCs w:val="18"/>
              </w:rPr>
              <w:tab/>
              <w:t>A comprehensive final exam + Lab note book (70%)</w:t>
            </w:r>
          </w:p>
          <w:p w:rsidR="0029532D" w:rsidRPr="00372116" w:rsidRDefault="0029532D" w:rsidP="00CF71BD">
            <w:pPr>
              <w:rPr>
                <w:rFonts w:ascii="Arial" w:hAnsi="Arial" w:cs="Arial"/>
                <w:b/>
                <w:color w:val="000000" w:themeColor="text1"/>
                <w:sz w:val="18"/>
                <w:szCs w:val="18"/>
              </w:rPr>
            </w:pPr>
            <w:r w:rsidRPr="00372116">
              <w:rPr>
                <w:rFonts w:ascii="Arial" w:hAnsi="Arial" w:cs="Arial"/>
                <w:bCs/>
                <w:sz w:val="18"/>
                <w:szCs w:val="18"/>
              </w:rPr>
              <w:tab/>
              <w:t>A class participation mark (10%).</w:t>
            </w:r>
          </w:p>
        </w:tc>
      </w:tr>
      <w:tr w:rsidR="0029532D" w:rsidRPr="00372116" w:rsidTr="003168DA">
        <w:trPr>
          <w:jc w:val="center"/>
        </w:trPr>
        <w:tc>
          <w:tcPr>
            <w:tcW w:w="9269" w:type="dxa"/>
          </w:tcPr>
          <w:p w:rsidR="0029532D" w:rsidRPr="00372116" w:rsidRDefault="0029532D" w:rsidP="00CF71BD">
            <w:pPr>
              <w:spacing w:after="120"/>
              <w:rPr>
                <w:rFonts w:ascii="Arial" w:hAnsi="Arial" w:cs="Arial"/>
                <w:bCs/>
                <w:iCs/>
                <w:sz w:val="18"/>
                <w:szCs w:val="18"/>
              </w:rPr>
            </w:pPr>
          </w:p>
          <w:p w:rsidR="0029532D" w:rsidRPr="00372116" w:rsidRDefault="0029532D" w:rsidP="00CF71BD">
            <w:pPr>
              <w:spacing w:after="120"/>
              <w:rPr>
                <w:rFonts w:ascii="Arial" w:hAnsi="Arial" w:cs="Arial"/>
                <w:b/>
                <w:bCs/>
                <w:iCs/>
                <w:sz w:val="18"/>
                <w:szCs w:val="18"/>
              </w:rPr>
            </w:pPr>
            <w:r w:rsidRPr="00372116">
              <w:rPr>
                <w:rFonts w:ascii="Arial" w:hAnsi="Arial" w:cs="Arial"/>
                <w:b/>
                <w:bCs/>
                <w:iCs/>
                <w:sz w:val="18"/>
                <w:szCs w:val="18"/>
              </w:rPr>
              <w:t xml:space="preserve">Lab Course Contents/List of Experiments </w:t>
            </w:r>
            <w:sdt>
              <w:sdtPr>
                <w:rPr>
                  <w:rFonts w:ascii="Arial" w:hAnsi="Arial" w:cs="Arial"/>
                  <w:color w:val="000000" w:themeColor="text1"/>
                  <w:sz w:val="18"/>
                  <w:szCs w:val="18"/>
                </w:rPr>
                <w:id w:val="-1841385726"/>
                <w:showingPlcHdr/>
              </w:sdtPr>
              <w:sdtEndPr/>
              <w:sdtContent/>
            </w:sdt>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Basics of UNIX/LINUX commands.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Shell programming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Implementation of CPU scheduling. a) Round Robin b) SJF c) FCFS d) Priority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Implement all file allocation strategies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Implement Semaphores for handling process synchronization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Implement Bankers algorithm for Dead Lock Avoidance and detection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Implement the all page replacement algorithms a) FIFO b) LRU c) LFU </w:t>
            </w:r>
          </w:p>
          <w:p w:rsidR="0029532D" w:rsidRPr="00372116" w:rsidRDefault="0029532D" w:rsidP="00CB1944">
            <w:pPr>
              <w:pStyle w:val="ListParagraph"/>
              <w:numPr>
                <w:ilvl w:val="0"/>
                <w:numId w:val="22"/>
              </w:numPr>
              <w:spacing w:after="120"/>
              <w:rPr>
                <w:rFonts w:ascii="Arial" w:hAnsi="Arial" w:cs="Arial"/>
                <w:bCs/>
                <w:iCs/>
                <w:sz w:val="18"/>
                <w:szCs w:val="18"/>
              </w:rPr>
            </w:pPr>
            <w:r w:rsidRPr="00372116">
              <w:rPr>
                <w:rFonts w:ascii="Arial" w:hAnsi="Arial" w:cs="Arial"/>
                <w:bCs/>
                <w:iCs/>
                <w:sz w:val="18"/>
                <w:szCs w:val="18"/>
              </w:rPr>
              <w:t xml:space="preserve">Implement Paging Technique of memory management </w:t>
            </w:r>
          </w:p>
          <w:p w:rsidR="0029532D" w:rsidRPr="00372116" w:rsidRDefault="0029532D" w:rsidP="00CB1944">
            <w:pPr>
              <w:pStyle w:val="ListParagraph"/>
              <w:numPr>
                <w:ilvl w:val="0"/>
                <w:numId w:val="22"/>
              </w:numPr>
              <w:rPr>
                <w:rFonts w:ascii="Arial" w:hAnsi="Arial" w:cs="Arial"/>
                <w:color w:val="FF0000"/>
                <w:sz w:val="18"/>
                <w:szCs w:val="18"/>
              </w:rPr>
            </w:pPr>
            <w:r w:rsidRPr="00372116">
              <w:rPr>
                <w:rFonts w:ascii="Arial" w:hAnsi="Arial" w:cs="Arial"/>
                <w:bCs/>
                <w:iCs/>
                <w:sz w:val="18"/>
                <w:szCs w:val="18"/>
              </w:rPr>
              <w:t xml:space="preserve">Implement Threading &amp; Synchronization Applications  </w:t>
            </w:r>
          </w:p>
        </w:tc>
      </w:tr>
      <w:tr w:rsidR="0029532D" w:rsidRPr="00372116" w:rsidTr="003168DA">
        <w:trPr>
          <w:jc w:val="center"/>
        </w:trPr>
        <w:tc>
          <w:tcPr>
            <w:tcW w:w="9269" w:type="dxa"/>
          </w:tcPr>
          <w:p w:rsidR="0029532D" w:rsidRPr="00372116" w:rsidRDefault="0029532D" w:rsidP="00533ABD">
            <w:pPr>
              <w:rPr>
                <w:rFonts w:ascii="Arial" w:hAnsi="Arial" w:cs="Arial"/>
                <w:b/>
                <w:sz w:val="18"/>
                <w:szCs w:val="18"/>
              </w:rPr>
            </w:pPr>
            <w:r w:rsidRPr="00372116">
              <w:rPr>
                <w:rFonts w:ascii="Arial" w:hAnsi="Arial" w:cs="Arial"/>
                <w:b/>
                <w:sz w:val="18"/>
                <w:szCs w:val="18"/>
              </w:rPr>
              <w:t>Hardware and Software Requirements:</w:t>
            </w:r>
          </w:p>
          <w:p w:rsidR="0029532D" w:rsidRPr="00372116" w:rsidRDefault="0029532D" w:rsidP="00533ABD">
            <w:pPr>
              <w:rPr>
                <w:rFonts w:ascii="Arial" w:hAnsi="Arial" w:cs="Arial"/>
                <w:sz w:val="18"/>
                <w:szCs w:val="18"/>
              </w:rPr>
            </w:pPr>
            <w:r w:rsidRPr="00372116">
              <w:rPr>
                <w:rFonts w:ascii="Arial" w:hAnsi="Arial" w:cs="Arial"/>
                <w:sz w:val="18"/>
                <w:szCs w:val="18"/>
              </w:rPr>
              <w:t>High configuration PCs equipped with required software  C, C++, Java, Equivalent complier, Microsoft windows</w:t>
            </w:r>
          </w:p>
          <w:p w:rsidR="0029532D" w:rsidRPr="00372116" w:rsidRDefault="0029532D" w:rsidP="00533ABD">
            <w:pPr>
              <w:rPr>
                <w:rFonts w:ascii="Arial" w:hAnsi="Arial" w:cs="Arial"/>
                <w:sz w:val="18"/>
                <w:szCs w:val="18"/>
              </w:rPr>
            </w:pPr>
            <w:r w:rsidRPr="00372116">
              <w:rPr>
                <w:rFonts w:ascii="Arial" w:hAnsi="Arial" w:cs="Arial"/>
                <w:sz w:val="18"/>
                <w:szCs w:val="18"/>
              </w:rPr>
              <w:t>8/10(64/32 bit), Linux operating system.</w:t>
            </w:r>
          </w:p>
          <w:p w:rsidR="0029532D" w:rsidRPr="00372116" w:rsidRDefault="0029532D" w:rsidP="00CF71BD">
            <w:pPr>
              <w:spacing w:after="120"/>
              <w:rPr>
                <w:rFonts w:ascii="Arial" w:hAnsi="Arial" w:cs="Arial"/>
                <w:bCs/>
                <w:iCs/>
                <w:sz w:val="18"/>
                <w:szCs w:val="18"/>
              </w:rPr>
            </w:pPr>
          </w:p>
        </w:tc>
      </w:tr>
    </w:tbl>
    <w:p w:rsidR="0029532D" w:rsidRPr="00372116" w:rsidRDefault="0029532D" w:rsidP="00CF71BD">
      <w:pPr>
        <w:jc w:val="center"/>
        <w:rPr>
          <w:rFonts w:ascii="Arial" w:hAnsi="Arial" w:cs="Arial"/>
          <w:sz w:val="18"/>
          <w:szCs w:val="18"/>
        </w:rPr>
      </w:pPr>
    </w:p>
    <w:p w:rsidR="0029532D"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 xml:space="preserve">CSE 3251:  </w:t>
      </w:r>
      <w:r w:rsidRPr="00E462C0">
        <w:rPr>
          <w:rFonts w:ascii="Arial" w:hAnsi="Arial" w:cs="Arial"/>
          <w:b/>
          <w:bCs/>
          <w:iCs/>
          <w:sz w:val="18"/>
          <w:szCs w:val="18"/>
        </w:rPr>
        <w:t>Computer Networks</w:t>
      </w:r>
    </w:p>
    <w:p w:rsidR="0029532D" w:rsidRPr="00070ABD"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sidRPr="00070ABD">
        <w:rPr>
          <w:rFonts w:ascii="Arial" w:hAnsi="Arial" w:cs="Arial"/>
          <w:iCs/>
          <w:sz w:val="18"/>
          <w:szCs w:val="18"/>
        </w:rPr>
        <w:t xml:space="preserve">3 </w:t>
      </w:r>
      <w:r w:rsidR="00844CE6">
        <w:rPr>
          <w:rFonts w:ascii="Arial" w:hAnsi="Arial" w:cs="Arial"/>
          <w:b/>
          <w:bCs/>
          <w:iCs/>
          <w:sz w:val="18"/>
          <w:szCs w:val="18"/>
        </w:rPr>
        <w:t>Contact Hours: 42</w:t>
      </w:r>
    </w:p>
    <w:p w:rsidR="0029532D" w:rsidRPr="00070ABD" w:rsidRDefault="0029532D" w:rsidP="003168D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29532D" w:rsidRPr="00070ABD" w:rsidRDefault="0029532D"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9532D" w:rsidRPr="00070ABD" w:rsidTr="00CF71BD">
        <w:trPr>
          <w:jc w:val="center"/>
        </w:trPr>
        <w:tc>
          <w:tcPr>
            <w:tcW w:w="1439" w:type="dxa"/>
          </w:tcPr>
          <w:p w:rsidR="0029532D" w:rsidRPr="00070ABD" w:rsidRDefault="0029532D" w:rsidP="00CF71BD">
            <w:pPr>
              <w:rPr>
                <w:rFonts w:ascii="Arial" w:hAnsi="Arial" w:cs="Arial"/>
                <w:b/>
                <w:bCs/>
                <w:sz w:val="18"/>
                <w:szCs w:val="18"/>
              </w:rPr>
            </w:pPr>
            <w:r w:rsidRPr="00070ABD">
              <w:rPr>
                <w:rFonts w:ascii="Arial" w:hAnsi="Arial" w:cs="Arial"/>
                <w:b/>
                <w:sz w:val="18"/>
                <w:szCs w:val="18"/>
              </w:rPr>
              <w:t>Prerequisite:</w:t>
            </w:r>
          </w:p>
        </w:tc>
        <w:tc>
          <w:tcPr>
            <w:tcW w:w="7741" w:type="dxa"/>
          </w:tcPr>
          <w:p w:rsidR="0029532D" w:rsidRPr="00070ABD" w:rsidRDefault="006A0B77" w:rsidP="00CF71BD">
            <w:pPr>
              <w:rPr>
                <w:rFonts w:ascii="Arial" w:hAnsi="Arial" w:cs="Arial"/>
                <w:iCs/>
                <w:sz w:val="18"/>
                <w:szCs w:val="18"/>
              </w:rPr>
            </w:pPr>
            <w:r>
              <w:rPr>
                <w:rFonts w:ascii="Arial" w:hAnsi="Arial" w:cs="Arial"/>
                <w:iCs/>
                <w:sz w:val="18"/>
                <w:szCs w:val="18"/>
              </w:rPr>
              <w:t xml:space="preserve"> ICE3161 </w:t>
            </w:r>
            <w:r w:rsidRPr="006A0B77">
              <w:rPr>
                <w:rFonts w:ascii="Arial" w:hAnsi="Arial" w:cs="Arial"/>
                <w:iCs/>
                <w:sz w:val="18"/>
                <w:szCs w:val="18"/>
              </w:rPr>
              <w:t>Communication Engineering</w:t>
            </w:r>
          </w:p>
        </w:tc>
      </w:tr>
      <w:tr w:rsidR="0029532D" w:rsidRPr="00070ABD" w:rsidTr="00CF71BD">
        <w:trPr>
          <w:jc w:val="center"/>
        </w:trPr>
        <w:tc>
          <w:tcPr>
            <w:tcW w:w="1439" w:type="dxa"/>
          </w:tcPr>
          <w:p w:rsidR="0029532D" w:rsidRPr="00070ABD" w:rsidRDefault="0029532D" w:rsidP="00CF71BD">
            <w:pPr>
              <w:rPr>
                <w:rFonts w:ascii="Arial" w:hAnsi="Arial" w:cs="Arial"/>
                <w:b/>
                <w:sz w:val="18"/>
                <w:szCs w:val="18"/>
              </w:rPr>
            </w:pPr>
            <w:r>
              <w:rPr>
                <w:rFonts w:ascii="Arial" w:hAnsi="Arial" w:cs="Arial"/>
                <w:b/>
                <w:sz w:val="18"/>
                <w:szCs w:val="18"/>
              </w:rPr>
              <w:t>Course Type</w:t>
            </w:r>
          </w:p>
        </w:tc>
        <w:tc>
          <w:tcPr>
            <w:tcW w:w="7741" w:type="dxa"/>
          </w:tcPr>
          <w:p w:rsidR="0029532D" w:rsidRPr="00070ABD" w:rsidRDefault="009F4EBA" w:rsidP="00CF71BD">
            <w:pPr>
              <w:rPr>
                <w:rFonts w:ascii="Arial" w:hAnsi="Arial" w:cs="Arial"/>
                <w:iCs/>
                <w:sz w:val="18"/>
                <w:szCs w:val="18"/>
              </w:rPr>
            </w:pPr>
            <w:sdt>
              <w:sdtPr>
                <w:rPr>
                  <w:rFonts w:ascii="Arial" w:hAnsi="Arial" w:cs="Arial"/>
                  <w:iCs/>
                  <w:sz w:val="18"/>
                  <w:szCs w:val="18"/>
                </w:rPr>
                <w:id w:val="-1809159327"/>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Theory         </w:t>
            </w:r>
            <w:sdt>
              <w:sdtPr>
                <w:rPr>
                  <w:rFonts w:ascii="Arial" w:hAnsi="Arial" w:cs="Arial"/>
                  <w:iCs/>
                  <w:sz w:val="18"/>
                  <w:szCs w:val="18"/>
                </w:rPr>
                <w:id w:val="-1073733567"/>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Laboratory work         </w:t>
            </w:r>
            <w:sdt>
              <w:sdtPr>
                <w:rPr>
                  <w:rFonts w:ascii="Arial" w:hAnsi="Arial" w:cs="Arial"/>
                  <w:iCs/>
                  <w:sz w:val="18"/>
                  <w:szCs w:val="18"/>
                </w:rPr>
                <w:id w:val="-1702396381"/>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Project work      </w:t>
            </w:r>
            <w:sdt>
              <w:sdtPr>
                <w:rPr>
                  <w:rFonts w:ascii="Arial" w:hAnsi="Arial" w:cs="Arial"/>
                  <w:iCs/>
                  <w:sz w:val="18"/>
                  <w:szCs w:val="18"/>
                </w:rPr>
                <w:id w:val="1711068924"/>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Viva Voce                    </w:t>
            </w:r>
          </w:p>
        </w:tc>
      </w:tr>
      <w:tr w:rsidR="0029532D" w:rsidRPr="00070ABD" w:rsidTr="00CF71BD">
        <w:trPr>
          <w:trHeight w:val="238"/>
          <w:jc w:val="center"/>
        </w:trPr>
        <w:tc>
          <w:tcPr>
            <w:tcW w:w="1439" w:type="dxa"/>
          </w:tcPr>
          <w:p w:rsidR="0029532D" w:rsidRPr="00070ABD" w:rsidRDefault="0029532D" w:rsidP="00CF71BD">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29532D" w:rsidRPr="00070ABD" w:rsidRDefault="0029532D" w:rsidP="00CF71BD">
            <w:pPr>
              <w:rPr>
                <w:rFonts w:ascii="Arial" w:hAnsi="Arial" w:cs="Arial"/>
                <w:b/>
                <w:iCs/>
                <w:sz w:val="18"/>
                <w:szCs w:val="18"/>
              </w:rPr>
            </w:pPr>
            <w:r>
              <w:rPr>
                <w:rFonts w:ascii="Arial" w:hAnsi="Arial" w:cs="Arial"/>
                <w:iCs/>
                <w:sz w:val="18"/>
                <w:szCs w:val="18"/>
              </w:rPr>
              <w:t>To develop basics knowledge on designing, installing, maintaining and monitoring Computer Network and its standard protocols.</w:t>
            </w:r>
          </w:p>
        </w:tc>
      </w:tr>
      <w:tr w:rsidR="0029532D" w:rsidRPr="00070ABD" w:rsidTr="00CF71BD">
        <w:trPr>
          <w:trHeight w:val="238"/>
          <w:jc w:val="center"/>
        </w:trPr>
        <w:tc>
          <w:tcPr>
            <w:tcW w:w="9180" w:type="dxa"/>
            <w:gridSpan w:val="2"/>
          </w:tcPr>
          <w:p w:rsidR="0029532D" w:rsidRPr="00070ABD" w:rsidRDefault="0029532D" w:rsidP="00CF71BD">
            <w:pPr>
              <w:rPr>
                <w:rFonts w:ascii="Arial" w:hAnsi="Arial" w:cs="Arial"/>
                <w:b/>
                <w:bCs/>
                <w:sz w:val="18"/>
                <w:szCs w:val="18"/>
              </w:rPr>
            </w:pPr>
            <w:r w:rsidRPr="00070ABD">
              <w:rPr>
                <w:rFonts w:ascii="Arial" w:hAnsi="Arial" w:cs="Arial"/>
                <w:b/>
                <w:bCs/>
                <w:sz w:val="18"/>
                <w:szCs w:val="18"/>
              </w:rPr>
              <w:t>Course Objective:</w:t>
            </w:r>
          </w:p>
          <w:p w:rsidR="0029532D" w:rsidRPr="00070ABD" w:rsidRDefault="0029532D" w:rsidP="00CF71BD">
            <w:pPr>
              <w:jc w:val="both"/>
              <w:rPr>
                <w:rFonts w:ascii="Arial" w:hAnsi="Arial" w:cs="Arial"/>
                <w:iCs/>
                <w:sz w:val="18"/>
                <w:szCs w:val="18"/>
              </w:rPr>
            </w:pPr>
            <w:r w:rsidRPr="002C574E">
              <w:rPr>
                <w:rFonts w:ascii="Arial" w:hAnsi="Arial" w:cs="Arial"/>
                <w:iCs/>
                <w:sz w:val="18"/>
                <w:szCs w:val="18"/>
              </w:rPr>
              <w:t>This course gives students an opportunity to learn about computer network organization and implementation, theoretical understanding of computer networks and finally gaining practical experience in designing communication protocols, installation, monitoring, and troubleshooting of current LAN systems.</w:t>
            </w:r>
          </w:p>
        </w:tc>
      </w:tr>
    </w:tbl>
    <w:p w:rsidR="0029532D" w:rsidRPr="00070ABD" w:rsidRDefault="0029532D" w:rsidP="00CF71BD">
      <w:pPr>
        <w:jc w:val="center"/>
        <w:rPr>
          <w:rFonts w:ascii="Arial" w:hAnsi="Arial" w:cs="Arial"/>
          <w:sz w:val="18"/>
          <w:szCs w:val="18"/>
        </w:rPr>
      </w:pPr>
    </w:p>
    <w:p w:rsidR="0029532D" w:rsidRPr="00070ABD" w:rsidRDefault="0029532D" w:rsidP="00CF71BD">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9532D" w:rsidRPr="00070ABD" w:rsidTr="00CF71BD">
        <w:trPr>
          <w:trHeight w:val="877"/>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1827"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292"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9532D" w:rsidRPr="00070ABD" w:rsidTr="00CF71BD">
        <w:trPr>
          <w:trHeight w:val="1646"/>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1827" w:type="dxa"/>
            <w:vAlign w:val="center"/>
          </w:tcPr>
          <w:p w:rsidR="0029532D" w:rsidRPr="0088487E" w:rsidRDefault="0029532D" w:rsidP="00CF71BD">
            <w:pPr>
              <w:jc w:val="center"/>
              <w:rPr>
                <w:rFonts w:ascii="Arial" w:hAnsi="Arial" w:cs="Arial"/>
                <w:iCs/>
                <w:sz w:val="19"/>
                <w:szCs w:val="19"/>
              </w:rPr>
            </w:pPr>
            <w:r w:rsidRPr="0088487E">
              <w:rPr>
                <w:rFonts w:ascii="Arial" w:hAnsi="Arial" w:cs="Arial"/>
                <w:sz w:val="19"/>
                <w:szCs w:val="19"/>
              </w:rPr>
              <w:t xml:space="preserve">To </w:t>
            </w:r>
            <w:r w:rsidRPr="0088487E">
              <w:rPr>
                <w:rFonts w:ascii="Arial" w:hAnsi="Arial" w:cs="Arial"/>
                <w:b/>
                <w:bCs/>
                <w:sz w:val="19"/>
                <w:szCs w:val="19"/>
              </w:rPr>
              <w:t>understand</w:t>
            </w:r>
            <w:r>
              <w:rPr>
                <w:rFonts w:ascii="Arial" w:hAnsi="Arial" w:cs="Arial"/>
                <w:sz w:val="19"/>
                <w:szCs w:val="19"/>
              </w:rPr>
              <w:t xml:space="preserve"> networking basics</w:t>
            </w:r>
            <w:r w:rsidRPr="0088487E">
              <w:rPr>
                <w:rFonts w:ascii="Arial" w:hAnsi="Arial" w:cs="Arial"/>
                <w:sz w:val="19"/>
                <w:szCs w:val="19"/>
              </w:rPr>
              <w:t>, its topology, protocols</w:t>
            </w:r>
            <w:r>
              <w:rPr>
                <w:rFonts w:ascii="Arial" w:hAnsi="Arial" w:cs="Arial"/>
                <w:sz w:val="19"/>
                <w:szCs w:val="19"/>
              </w:rPr>
              <w:t xml:space="preserve"> for different layers</w:t>
            </w:r>
            <w:r w:rsidRPr="0088487E">
              <w:rPr>
                <w:rFonts w:ascii="Arial" w:hAnsi="Arial" w:cs="Arial"/>
                <w:sz w:val="19"/>
                <w:szCs w:val="19"/>
              </w:rPr>
              <w:t>, IEEE standards</w:t>
            </w:r>
          </w:p>
        </w:tc>
        <w:tc>
          <w:tcPr>
            <w:tcW w:w="2292" w:type="dxa"/>
            <w:vAlign w:val="center"/>
          </w:tcPr>
          <w:p w:rsidR="0029532D" w:rsidRDefault="0029532D" w:rsidP="00CF71BD">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Engineering knowledge</w:t>
            </w:r>
          </w:p>
          <w:p w:rsidR="0029532D" w:rsidRPr="00070ABD" w:rsidRDefault="0029532D"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51" w:type="dxa"/>
            <w:vAlign w:val="center"/>
          </w:tcPr>
          <w:p w:rsidR="0029532D" w:rsidRPr="003F4679" w:rsidRDefault="0029532D" w:rsidP="00CF71BD">
            <w:pPr>
              <w:jc w:val="center"/>
              <w:rPr>
                <w:rFonts w:ascii="Arial" w:hAnsi="Arial" w:cs="Arial"/>
                <w:color w:val="000000" w:themeColor="text1"/>
                <w:sz w:val="18"/>
                <w:szCs w:val="18"/>
              </w:rPr>
            </w:pPr>
            <w:r w:rsidRPr="003F4679">
              <w:rPr>
                <w:rFonts w:ascii="Arial" w:hAnsi="Arial" w:cs="Arial"/>
                <w:color w:val="000000" w:themeColor="text1"/>
                <w:sz w:val="18"/>
                <w:szCs w:val="18"/>
              </w:rPr>
              <w:t>Cognitive domain – level 2</w:t>
            </w:r>
          </w:p>
        </w:tc>
        <w:tc>
          <w:tcPr>
            <w:tcW w:w="1747" w:type="dxa"/>
            <w:vAlign w:val="center"/>
          </w:tcPr>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6026819"/>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Lecture Note</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5307006"/>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Text Book</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530053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Audio/Video</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498012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Web Material</w:t>
            </w:r>
          </w:p>
          <w:p w:rsidR="0029532D"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7186287"/>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Journal paper</w:t>
            </w:r>
          </w:p>
        </w:tc>
        <w:tc>
          <w:tcPr>
            <w:tcW w:w="1612" w:type="dxa"/>
            <w:vAlign w:val="center"/>
          </w:tcPr>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7023712"/>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Class Test</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2251914"/>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Final Exam</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6662366"/>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Assignment </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1630614"/>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Participation</w:t>
            </w:r>
          </w:p>
          <w:p w:rsidR="0029532D"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597547918"/>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Presentation</w:t>
            </w:r>
          </w:p>
        </w:tc>
      </w:tr>
      <w:tr w:rsidR="0029532D" w:rsidRPr="00070ABD" w:rsidTr="00CF71BD">
        <w:trPr>
          <w:trHeight w:val="1583"/>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lastRenderedPageBreak/>
              <w:t>CO2</w:t>
            </w:r>
          </w:p>
        </w:tc>
        <w:tc>
          <w:tcPr>
            <w:tcW w:w="1827" w:type="dxa"/>
            <w:vAlign w:val="center"/>
          </w:tcPr>
          <w:p w:rsidR="0029532D" w:rsidRPr="0088487E" w:rsidRDefault="0029532D" w:rsidP="00CF71BD">
            <w:pPr>
              <w:jc w:val="center"/>
              <w:rPr>
                <w:rFonts w:ascii="Arial" w:hAnsi="Arial" w:cs="Arial"/>
                <w:iCs/>
                <w:sz w:val="19"/>
                <w:szCs w:val="19"/>
              </w:rPr>
            </w:pPr>
            <w:r w:rsidRPr="0088487E">
              <w:rPr>
                <w:rFonts w:ascii="Arial" w:hAnsi="Arial" w:cs="Arial"/>
                <w:sz w:val="19"/>
                <w:szCs w:val="19"/>
              </w:rPr>
              <w:t xml:space="preserve">To </w:t>
            </w:r>
            <w:r w:rsidRPr="0088487E">
              <w:rPr>
                <w:rFonts w:ascii="Arial" w:hAnsi="Arial" w:cs="Arial"/>
                <w:b/>
                <w:bCs/>
                <w:sz w:val="19"/>
                <w:szCs w:val="19"/>
              </w:rPr>
              <w:t>choose</w:t>
            </w:r>
            <w:r w:rsidRPr="0088487E">
              <w:rPr>
                <w:rFonts w:ascii="Arial" w:hAnsi="Arial" w:cs="Arial"/>
                <w:sz w:val="19"/>
                <w:szCs w:val="19"/>
              </w:rPr>
              <w:t xml:space="preserve"> media type, protocol necessary, topology required for a practical use</w:t>
            </w:r>
          </w:p>
        </w:tc>
        <w:tc>
          <w:tcPr>
            <w:tcW w:w="2292" w:type="dxa"/>
            <w:vAlign w:val="center"/>
          </w:tcPr>
          <w:p w:rsidR="0029532D" w:rsidRPr="00070ABD" w:rsidRDefault="0029532D" w:rsidP="00CF71BD">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rsidR="0029532D" w:rsidRPr="00070ABD" w:rsidRDefault="0029532D"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51" w:type="dxa"/>
            <w:vAlign w:val="center"/>
          </w:tcPr>
          <w:p w:rsidR="0029532D" w:rsidRPr="003F4679" w:rsidRDefault="0029532D" w:rsidP="00CF71BD">
            <w:pPr>
              <w:jc w:val="center"/>
              <w:rPr>
                <w:rFonts w:ascii="Arial" w:hAnsi="Arial" w:cs="Arial"/>
                <w:color w:val="000000" w:themeColor="text1"/>
                <w:sz w:val="18"/>
                <w:szCs w:val="18"/>
              </w:rPr>
            </w:pPr>
            <w:r w:rsidRPr="003F4679">
              <w:rPr>
                <w:rFonts w:ascii="Arial" w:hAnsi="Arial" w:cs="Arial"/>
                <w:color w:val="000000" w:themeColor="text1"/>
                <w:sz w:val="18"/>
                <w:szCs w:val="18"/>
              </w:rPr>
              <w:t>Cognitive domain – level 3</w:t>
            </w:r>
          </w:p>
        </w:tc>
        <w:tc>
          <w:tcPr>
            <w:tcW w:w="1747" w:type="dxa"/>
            <w:vAlign w:val="center"/>
          </w:tcPr>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1327910"/>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Lecture Note</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618244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Text Book</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3935909"/>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Audio/Video</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9713272"/>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Web Material</w:t>
            </w:r>
          </w:p>
          <w:p w:rsidR="0029532D"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868669183"/>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Journal paper</w:t>
            </w:r>
          </w:p>
        </w:tc>
        <w:tc>
          <w:tcPr>
            <w:tcW w:w="1612" w:type="dxa"/>
            <w:vAlign w:val="center"/>
          </w:tcPr>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829492"/>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Class Test</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4658691"/>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Final Exam</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7163921"/>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Assignment </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5437558"/>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Participation</w:t>
            </w:r>
          </w:p>
          <w:p w:rsidR="0029532D"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4813390"/>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Presentation</w:t>
            </w:r>
          </w:p>
        </w:tc>
      </w:tr>
      <w:tr w:rsidR="0029532D" w:rsidRPr="00070ABD" w:rsidTr="00CF71BD">
        <w:trPr>
          <w:trHeight w:val="1700"/>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1827" w:type="dxa"/>
            <w:vAlign w:val="center"/>
          </w:tcPr>
          <w:p w:rsidR="0029532D" w:rsidRPr="0088487E" w:rsidRDefault="0029532D" w:rsidP="00CF71BD">
            <w:pPr>
              <w:jc w:val="center"/>
              <w:rPr>
                <w:rFonts w:ascii="Arial" w:hAnsi="Arial" w:cs="Arial"/>
                <w:iCs/>
                <w:sz w:val="19"/>
                <w:szCs w:val="19"/>
              </w:rPr>
            </w:pPr>
            <w:r>
              <w:rPr>
                <w:rFonts w:ascii="Arial" w:hAnsi="Arial" w:cs="Arial"/>
                <w:iCs/>
                <w:sz w:val="19"/>
                <w:szCs w:val="19"/>
              </w:rPr>
              <w:t xml:space="preserve">To </w:t>
            </w:r>
            <w:r w:rsidRPr="00A54478">
              <w:rPr>
                <w:rFonts w:ascii="Arial" w:hAnsi="Arial" w:cs="Arial"/>
                <w:b/>
                <w:bCs/>
                <w:iCs/>
                <w:sz w:val="19"/>
                <w:szCs w:val="19"/>
              </w:rPr>
              <w:t>apply</w:t>
            </w:r>
            <w:r w:rsidRPr="00A54478">
              <w:rPr>
                <w:rFonts w:ascii="Arial" w:hAnsi="Arial" w:cs="Arial"/>
                <w:iCs/>
                <w:sz w:val="19"/>
                <w:szCs w:val="19"/>
              </w:rPr>
              <w:t xml:space="preserve"> security </w:t>
            </w:r>
            <w:r>
              <w:rPr>
                <w:rFonts w:ascii="Arial" w:hAnsi="Arial" w:cs="Arial"/>
                <w:iCs/>
                <w:sz w:val="19"/>
                <w:szCs w:val="19"/>
              </w:rPr>
              <w:t xml:space="preserve">principles </w:t>
            </w:r>
            <w:r w:rsidRPr="00A54478">
              <w:rPr>
                <w:rFonts w:ascii="Arial" w:hAnsi="Arial" w:cs="Arial"/>
                <w:iCs/>
                <w:sz w:val="19"/>
                <w:szCs w:val="19"/>
              </w:rPr>
              <w:t>to networks of a corporate office</w:t>
            </w:r>
          </w:p>
        </w:tc>
        <w:tc>
          <w:tcPr>
            <w:tcW w:w="2292" w:type="dxa"/>
            <w:vAlign w:val="center"/>
          </w:tcPr>
          <w:p w:rsidR="0029532D" w:rsidRPr="00070ABD" w:rsidRDefault="0029532D"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b/>
                <w:bCs/>
                <w:color w:val="000000" w:themeColor="text1"/>
                <w:sz w:val="18"/>
                <w:szCs w:val="18"/>
              </w:rPr>
              <w:t>Engineering knowledge</w:t>
            </w:r>
            <w:r w:rsidRPr="00070ABD">
              <w:rPr>
                <w:rFonts w:ascii="Arial" w:hAnsi="Arial" w:cs="Arial"/>
                <w:color w:val="000000" w:themeColor="text1"/>
                <w:sz w:val="18"/>
                <w:szCs w:val="18"/>
              </w:rPr>
              <w:t xml:space="preserve"> (PO1)</w:t>
            </w:r>
          </w:p>
        </w:tc>
        <w:tc>
          <w:tcPr>
            <w:tcW w:w="1051" w:type="dxa"/>
            <w:vAlign w:val="center"/>
          </w:tcPr>
          <w:p w:rsidR="0029532D" w:rsidRPr="003F4679" w:rsidRDefault="0029532D" w:rsidP="00CF71BD">
            <w:pPr>
              <w:jc w:val="center"/>
              <w:rPr>
                <w:rFonts w:ascii="Arial" w:hAnsi="Arial" w:cs="Arial"/>
                <w:color w:val="000000" w:themeColor="text1"/>
                <w:sz w:val="18"/>
                <w:szCs w:val="18"/>
              </w:rPr>
            </w:pPr>
            <w:r w:rsidRPr="003F4679">
              <w:rPr>
                <w:rFonts w:ascii="Arial" w:hAnsi="Arial" w:cs="Arial"/>
                <w:color w:val="000000" w:themeColor="text1"/>
                <w:sz w:val="18"/>
                <w:szCs w:val="18"/>
              </w:rPr>
              <w:t>Cognitive domain – level 3</w:t>
            </w:r>
          </w:p>
        </w:tc>
        <w:tc>
          <w:tcPr>
            <w:tcW w:w="1747" w:type="dxa"/>
            <w:vAlign w:val="center"/>
          </w:tcPr>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8819146"/>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Lecture Note</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4368146"/>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Text Book</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9396870"/>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Audio/Video</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89918550"/>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Web Material</w:t>
            </w:r>
          </w:p>
          <w:p w:rsidR="0029532D"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880678973"/>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Journal paper</w:t>
            </w:r>
          </w:p>
        </w:tc>
        <w:tc>
          <w:tcPr>
            <w:tcW w:w="1612" w:type="dxa"/>
            <w:vAlign w:val="center"/>
          </w:tcPr>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2341706"/>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Class Test</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607264"/>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Final Exam</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056654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Assignment </w:t>
            </w:r>
          </w:p>
          <w:p w:rsidR="0029532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9060910"/>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Participation</w:t>
            </w:r>
          </w:p>
          <w:p w:rsidR="0029532D"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916786464"/>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 xml:space="preserve">  Presentation</w:t>
            </w:r>
          </w:p>
        </w:tc>
      </w:tr>
    </w:tbl>
    <w:p w:rsidR="0029532D" w:rsidRPr="00070ABD" w:rsidRDefault="0029532D" w:rsidP="00CF71BD">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9532D" w:rsidRPr="00070ABD" w:rsidTr="000D7ECA">
        <w:trPr>
          <w:jc w:val="center"/>
        </w:trPr>
        <w:tc>
          <w:tcPr>
            <w:tcW w:w="9269" w:type="dxa"/>
          </w:tcPr>
          <w:p w:rsidR="0029532D" w:rsidRPr="00070ABD" w:rsidRDefault="0029532D" w:rsidP="00CF71BD">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rsidR="0029532D" w:rsidRPr="00070ABD" w:rsidRDefault="0029532D" w:rsidP="00CF71BD">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29532D" w:rsidRPr="00070ABD" w:rsidRDefault="0029532D" w:rsidP="00CF71BD">
            <w:pPr>
              <w:rPr>
                <w:rFonts w:ascii="Arial" w:hAnsi="Arial" w:cs="Arial"/>
                <w:bCs/>
                <w:color w:val="000000" w:themeColor="text1"/>
                <w:sz w:val="18"/>
                <w:szCs w:val="18"/>
              </w:rPr>
            </w:pPr>
            <w:r w:rsidRPr="00070ABD">
              <w:rPr>
                <w:rFonts w:ascii="Arial" w:hAnsi="Arial" w:cs="Arial"/>
                <w:bCs/>
                <w:color w:val="000000" w:themeColor="text1"/>
                <w:sz w:val="18"/>
                <w:szCs w:val="18"/>
              </w:rPr>
              <w:tab/>
              <w:t>Class tests + Assignments due in different times of the semester (20%)</w:t>
            </w:r>
          </w:p>
          <w:p w:rsidR="0029532D" w:rsidRPr="00070ABD" w:rsidRDefault="0029532D" w:rsidP="00CF71BD">
            <w:pPr>
              <w:rPr>
                <w:rFonts w:ascii="Arial" w:hAnsi="Arial" w:cs="Arial"/>
                <w:bCs/>
                <w:color w:val="000000" w:themeColor="text1"/>
                <w:sz w:val="18"/>
                <w:szCs w:val="18"/>
              </w:rPr>
            </w:pPr>
            <w:r w:rsidRPr="00070ABD">
              <w:rPr>
                <w:rFonts w:ascii="Arial" w:hAnsi="Arial" w:cs="Arial"/>
                <w:bCs/>
                <w:color w:val="000000" w:themeColor="text1"/>
                <w:sz w:val="18"/>
                <w:szCs w:val="18"/>
              </w:rPr>
              <w:tab/>
              <w:t xml:space="preserve">A comprehensive final exam (70%), Total Time: 3 hours. </w:t>
            </w:r>
          </w:p>
          <w:p w:rsidR="0029532D" w:rsidRPr="00070ABD" w:rsidRDefault="0029532D" w:rsidP="00CF71BD">
            <w:pPr>
              <w:rPr>
                <w:rFonts w:ascii="Arial" w:hAnsi="Arial" w:cs="Arial"/>
                <w:b/>
                <w:color w:val="000000" w:themeColor="text1"/>
                <w:sz w:val="18"/>
                <w:szCs w:val="18"/>
              </w:rPr>
            </w:pPr>
            <w:r w:rsidRPr="00070ABD">
              <w:rPr>
                <w:rFonts w:ascii="Arial" w:hAnsi="Arial" w:cs="Arial"/>
                <w:bCs/>
                <w:color w:val="000000" w:themeColor="text1"/>
                <w:sz w:val="18"/>
                <w:szCs w:val="18"/>
              </w:rPr>
              <w:tab/>
              <w:t>A class participation mark (10%).</w:t>
            </w:r>
          </w:p>
        </w:tc>
      </w:tr>
      <w:tr w:rsidR="0029532D" w:rsidRPr="00070ABD" w:rsidTr="000D7ECA">
        <w:trPr>
          <w:jc w:val="center"/>
        </w:trPr>
        <w:tc>
          <w:tcPr>
            <w:tcW w:w="9269" w:type="dxa"/>
          </w:tcPr>
          <w:p w:rsidR="0029532D" w:rsidRPr="00070ABD" w:rsidRDefault="0029532D" w:rsidP="00CF71BD">
            <w:pPr>
              <w:spacing w:after="120"/>
              <w:rPr>
                <w:rFonts w:ascii="Arial" w:hAnsi="Arial" w:cs="Arial"/>
                <w:b/>
                <w:bCs/>
                <w:iCs/>
                <w:sz w:val="18"/>
                <w:szCs w:val="18"/>
              </w:rPr>
            </w:pPr>
          </w:p>
          <w:p w:rsidR="0029532D" w:rsidRPr="00070ABD" w:rsidRDefault="0029532D" w:rsidP="00CF71BD">
            <w:pPr>
              <w:spacing w:after="120"/>
              <w:rPr>
                <w:rFonts w:ascii="Arial" w:hAnsi="Arial" w:cs="Arial"/>
                <w:b/>
                <w:bCs/>
                <w:iCs/>
                <w:sz w:val="18"/>
                <w:szCs w:val="18"/>
              </w:rPr>
            </w:pPr>
            <w:r w:rsidRPr="00070ABD">
              <w:rPr>
                <w:rFonts w:ascii="Arial" w:hAnsi="Arial" w:cs="Arial"/>
                <w:b/>
                <w:bCs/>
                <w:iCs/>
                <w:sz w:val="18"/>
                <w:szCs w:val="18"/>
              </w:rPr>
              <w:t>Course Contents:</w:t>
            </w:r>
          </w:p>
          <w:p w:rsidR="0029532D" w:rsidRDefault="0029532D" w:rsidP="00CF71BD">
            <w:pPr>
              <w:jc w:val="both"/>
              <w:rPr>
                <w:rFonts w:ascii="Arial" w:hAnsi="Arial" w:cs="Arial"/>
                <w:sz w:val="18"/>
                <w:szCs w:val="18"/>
              </w:rPr>
            </w:pPr>
            <w:r w:rsidRPr="00535134">
              <w:rPr>
                <w:rFonts w:ascii="Arial" w:hAnsi="Arial" w:cs="Arial"/>
                <w:sz w:val="18"/>
                <w:szCs w:val="18"/>
              </w:rPr>
              <w:t>Introduction: Basic concept of computer network; Network classification, structure/topology; Protocol Hierarchies; Open System Interconnection; Example networks.</w:t>
            </w:r>
          </w:p>
          <w:p w:rsidR="0029532D" w:rsidRPr="00535134" w:rsidRDefault="0029532D" w:rsidP="00CF71BD">
            <w:pPr>
              <w:jc w:val="both"/>
              <w:rPr>
                <w:rFonts w:ascii="Arial" w:hAnsi="Arial" w:cs="Arial"/>
                <w:sz w:val="18"/>
                <w:szCs w:val="18"/>
              </w:rPr>
            </w:pPr>
          </w:p>
          <w:p w:rsidR="0029532D" w:rsidRPr="00535134" w:rsidRDefault="0029532D" w:rsidP="00CF71BD">
            <w:pPr>
              <w:jc w:val="both"/>
              <w:rPr>
                <w:rFonts w:ascii="Arial" w:hAnsi="Arial" w:cs="Arial"/>
                <w:sz w:val="18"/>
                <w:szCs w:val="18"/>
              </w:rPr>
            </w:pPr>
            <w:r w:rsidRPr="00535134">
              <w:rPr>
                <w:rFonts w:ascii="Arial" w:hAnsi="Arial" w:cs="Arial"/>
                <w:sz w:val="18"/>
                <w:szCs w:val="18"/>
              </w:rPr>
              <w:t>Physical layer: Guided physical transmission media, UTP</w:t>
            </w:r>
            <w:r>
              <w:rPr>
                <w:rFonts w:ascii="Arial" w:hAnsi="Arial" w:cs="Arial"/>
                <w:sz w:val="18"/>
                <w:szCs w:val="18"/>
              </w:rPr>
              <w:t>,</w:t>
            </w:r>
            <w:r w:rsidRPr="00535134">
              <w:rPr>
                <w:rFonts w:ascii="Arial" w:hAnsi="Arial" w:cs="Arial"/>
                <w:sz w:val="18"/>
                <w:szCs w:val="18"/>
              </w:rPr>
              <w:t xml:space="preserve"> STP, Optic fiber, Wireless Media, IEEE standards, baseband and passband transmission, PSTN; circuit and packet switching, Mobile telephone system; ADSL.</w:t>
            </w:r>
          </w:p>
          <w:p w:rsidR="0029532D" w:rsidRDefault="0029532D" w:rsidP="00CF71BD">
            <w:pPr>
              <w:jc w:val="both"/>
              <w:rPr>
                <w:rFonts w:ascii="Arial" w:hAnsi="Arial" w:cs="Arial"/>
                <w:sz w:val="18"/>
                <w:szCs w:val="18"/>
              </w:rPr>
            </w:pPr>
            <w:r w:rsidRPr="00535134">
              <w:rPr>
                <w:rFonts w:ascii="Arial" w:hAnsi="Arial" w:cs="Arial"/>
                <w:sz w:val="18"/>
                <w:szCs w:val="18"/>
              </w:rPr>
              <w:t>Data Link Layer: Data link layer design issues; Framing, Error detection and correction; Elementary data link protocols; Sliding window protocols; The data link layer in the Internet.</w:t>
            </w:r>
          </w:p>
          <w:p w:rsidR="0029532D" w:rsidRPr="00535134" w:rsidRDefault="0029532D" w:rsidP="00CF71BD">
            <w:pPr>
              <w:jc w:val="both"/>
              <w:rPr>
                <w:rFonts w:ascii="Arial" w:hAnsi="Arial" w:cs="Arial"/>
                <w:sz w:val="18"/>
                <w:szCs w:val="18"/>
              </w:rPr>
            </w:pPr>
          </w:p>
          <w:p w:rsidR="0029532D" w:rsidRDefault="0029532D" w:rsidP="00CF71BD">
            <w:pPr>
              <w:jc w:val="both"/>
              <w:rPr>
                <w:rFonts w:ascii="Arial" w:hAnsi="Arial" w:cs="Arial"/>
                <w:sz w:val="18"/>
                <w:szCs w:val="18"/>
              </w:rPr>
            </w:pPr>
            <w:r w:rsidRPr="00535134">
              <w:rPr>
                <w:rFonts w:ascii="Arial" w:hAnsi="Arial" w:cs="Arial"/>
                <w:sz w:val="18"/>
                <w:szCs w:val="18"/>
              </w:rPr>
              <w:t>Medium Access Sub-layer:  Multiple Access Protocols: ALOHA; CSMA/CD Protocol; Collision-free protocols; Wireless LAN protocols; Ethernet; Bluetooth; Datalink layer switching.</w:t>
            </w:r>
          </w:p>
          <w:p w:rsidR="0029532D" w:rsidRPr="00535134" w:rsidRDefault="0029532D" w:rsidP="00CF71BD">
            <w:pPr>
              <w:jc w:val="both"/>
              <w:rPr>
                <w:rFonts w:ascii="Arial" w:hAnsi="Arial" w:cs="Arial"/>
                <w:sz w:val="18"/>
                <w:szCs w:val="18"/>
              </w:rPr>
            </w:pPr>
          </w:p>
          <w:p w:rsidR="0029532D" w:rsidRDefault="0029532D" w:rsidP="00CF71BD">
            <w:pPr>
              <w:jc w:val="both"/>
              <w:rPr>
                <w:rFonts w:ascii="Arial" w:hAnsi="Arial" w:cs="Arial"/>
                <w:sz w:val="18"/>
                <w:szCs w:val="18"/>
              </w:rPr>
            </w:pPr>
            <w:r w:rsidRPr="00535134">
              <w:rPr>
                <w:rFonts w:ascii="Arial" w:hAnsi="Arial" w:cs="Arial"/>
                <w:sz w:val="18"/>
                <w:szCs w:val="18"/>
              </w:rPr>
              <w:t>Network Layer: Network layer design issues; IP address and subnet masking, Routing algorithms; Congestion control algorithms; Internetworking; Network layer in the internet; Network layer in ATM networks.</w:t>
            </w:r>
          </w:p>
          <w:p w:rsidR="0029532D" w:rsidRPr="00535134" w:rsidRDefault="0029532D" w:rsidP="00CF71BD">
            <w:pPr>
              <w:jc w:val="both"/>
              <w:rPr>
                <w:rFonts w:ascii="Arial" w:hAnsi="Arial" w:cs="Arial"/>
                <w:sz w:val="18"/>
                <w:szCs w:val="18"/>
              </w:rPr>
            </w:pPr>
          </w:p>
          <w:p w:rsidR="0029532D" w:rsidRDefault="0029532D" w:rsidP="00CF71BD">
            <w:pPr>
              <w:jc w:val="both"/>
              <w:rPr>
                <w:rFonts w:ascii="Arial" w:hAnsi="Arial" w:cs="Arial"/>
                <w:sz w:val="18"/>
                <w:szCs w:val="18"/>
              </w:rPr>
            </w:pPr>
            <w:r w:rsidRPr="00535134">
              <w:rPr>
                <w:rFonts w:ascii="Arial" w:hAnsi="Arial" w:cs="Arial"/>
                <w:sz w:val="18"/>
                <w:szCs w:val="18"/>
              </w:rPr>
              <w:t>Transport Layer: The transport service; Elements of transport protocols; three-way handshake; TCP Congestion Control, The internet transport protocols;</w:t>
            </w:r>
          </w:p>
          <w:p w:rsidR="0029532D" w:rsidRPr="00535134" w:rsidRDefault="0029532D" w:rsidP="00CF71BD">
            <w:pPr>
              <w:jc w:val="both"/>
              <w:rPr>
                <w:rFonts w:ascii="Arial" w:hAnsi="Arial" w:cs="Arial"/>
                <w:sz w:val="18"/>
                <w:szCs w:val="18"/>
              </w:rPr>
            </w:pPr>
          </w:p>
          <w:p w:rsidR="0029532D" w:rsidRDefault="0029532D" w:rsidP="00CF71BD">
            <w:pPr>
              <w:jc w:val="both"/>
              <w:rPr>
                <w:rFonts w:ascii="Arial" w:hAnsi="Arial" w:cs="Arial"/>
                <w:sz w:val="18"/>
                <w:szCs w:val="18"/>
              </w:rPr>
            </w:pPr>
            <w:r w:rsidRPr="00535134">
              <w:rPr>
                <w:rFonts w:ascii="Arial" w:hAnsi="Arial" w:cs="Arial"/>
                <w:sz w:val="18"/>
                <w:szCs w:val="18"/>
              </w:rPr>
              <w:t>Presentation Layer: Data Compression techniques, Frequency Dependent Coding, Context Dependent Encoding.</w:t>
            </w:r>
          </w:p>
          <w:p w:rsidR="0029532D" w:rsidRPr="00535134" w:rsidRDefault="0029532D" w:rsidP="00CF71BD">
            <w:pPr>
              <w:jc w:val="both"/>
              <w:rPr>
                <w:rFonts w:ascii="Arial" w:hAnsi="Arial" w:cs="Arial"/>
                <w:sz w:val="18"/>
                <w:szCs w:val="18"/>
              </w:rPr>
            </w:pPr>
          </w:p>
          <w:p w:rsidR="0029532D" w:rsidRPr="00535134" w:rsidRDefault="0029532D" w:rsidP="00CF71BD">
            <w:pPr>
              <w:jc w:val="both"/>
              <w:rPr>
                <w:rFonts w:ascii="Arial" w:hAnsi="Arial" w:cs="Arial"/>
                <w:sz w:val="18"/>
                <w:szCs w:val="18"/>
              </w:rPr>
            </w:pPr>
            <w:r w:rsidRPr="00535134">
              <w:rPr>
                <w:rFonts w:ascii="Arial" w:hAnsi="Arial" w:cs="Arial"/>
                <w:sz w:val="18"/>
                <w:szCs w:val="18"/>
              </w:rPr>
              <w:t>Application Layer:</w:t>
            </w:r>
            <w:r w:rsidRPr="004C148B">
              <w:rPr>
                <w:rFonts w:ascii="Arial" w:hAnsi="Arial" w:cs="Arial"/>
                <w:sz w:val="18"/>
                <w:szCs w:val="18"/>
              </w:rPr>
              <w:t xml:space="preserve"> DNS-Domain Name System; Electronic Mail; The World Wide Web; Multimedia..</w:t>
            </w:r>
          </w:p>
        </w:tc>
      </w:tr>
    </w:tbl>
    <w:p w:rsidR="0029532D" w:rsidRPr="00070ABD" w:rsidRDefault="0029532D" w:rsidP="00CF71BD">
      <w:pPr>
        <w:jc w:val="center"/>
        <w:rPr>
          <w:rFonts w:ascii="Arial" w:hAnsi="Arial" w:cs="Arial"/>
          <w:b/>
          <w:color w:val="FFFFFF"/>
          <w:sz w:val="18"/>
          <w:szCs w:val="18"/>
          <w:highlight w:val="black"/>
        </w:rPr>
      </w:pPr>
    </w:p>
    <w:p w:rsidR="0029532D" w:rsidRPr="00070ABD" w:rsidRDefault="0029532D" w:rsidP="00A1727C">
      <w:pPr>
        <w:rPr>
          <w:rFonts w:ascii="Arial" w:hAnsi="Arial" w:cs="Arial"/>
          <w:b/>
          <w:spacing w:val="-3"/>
          <w:sz w:val="18"/>
          <w:szCs w:val="18"/>
        </w:rPr>
      </w:pPr>
      <w:r w:rsidRPr="00070ABD">
        <w:rPr>
          <w:rFonts w:ascii="Arial" w:hAnsi="Arial" w:cs="Arial"/>
          <w:b/>
          <w:spacing w:val="-3"/>
          <w:sz w:val="18"/>
          <w:szCs w:val="18"/>
        </w:rPr>
        <w:t>Text Book:</w:t>
      </w:r>
    </w:p>
    <w:tbl>
      <w:tblPr>
        <w:tblW w:w="4955" w:type="pct"/>
        <w:jc w:val="center"/>
        <w:tblLook w:val="0000" w:firstRow="0" w:lastRow="0" w:firstColumn="0" w:lastColumn="0" w:noHBand="0" w:noVBand="0"/>
      </w:tblPr>
      <w:tblGrid>
        <w:gridCol w:w="361"/>
        <w:gridCol w:w="2432"/>
        <w:gridCol w:w="264"/>
        <w:gridCol w:w="6102"/>
      </w:tblGrid>
      <w:tr w:rsidR="0029532D" w:rsidRPr="007C437C" w:rsidTr="00A1727C">
        <w:trPr>
          <w:jc w:val="center"/>
        </w:trPr>
        <w:tc>
          <w:tcPr>
            <w:tcW w:w="197" w:type="pct"/>
          </w:tcPr>
          <w:p w:rsidR="0029532D" w:rsidRPr="007C437C" w:rsidRDefault="0029532D" w:rsidP="00CF71BD">
            <w:pPr>
              <w:suppressAutoHyphens/>
              <w:jc w:val="center"/>
              <w:rPr>
                <w:rFonts w:ascii="Arial" w:hAnsi="Arial" w:cs="Arial"/>
                <w:spacing w:val="-3"/>
                <w:sz w:val="18"/>
                <w:szCs w:val="18"/>
              </w:rPr>
            </w:pPr>
            <w:r w:rsidRPr="007C437C">
              <w:rPr>
                <w:rFonts w:ascii="Arial" w:hAnsi="Arial" w:cs="Arial"/>
                <w:spacing w:val="-3"/>
                <w:sz w:val="18"/>
                <w:szCs w:val="18"/>
              </w:rPr>
              <w:t>1.</w:t>
            </w:r>
          </w:p>
        </w:tc>
        <w:tc>
          <w:tcPr>
            <w:tcW w:w="1328" w:type="pct"/>
          </w:tcPr>
          <w:p w:rsidR="0029532D" w:rsidRPr="007C437C" w:rsidRDefault="0029532D" w:rsidP="00CF71BD">
            <w:pPr>
              <w:tabs>
                <w:tab w:val="left" w:pos="901"/>
              </w:tabs>
              <w:rPr>
                <w:rFonts w:ascii="Arial" w:hAnsi="Arial" w:cs="Arial"/>
                <w:sz w:val="18"/>
                <w:szCs w:val="18"/>
              </w:rPr>
            </w:pPr>
            <w:r w:rsidRPr="007C437C">
              <w:rPr>
                <w:rFonts w:ascii="Arial" w:hAnsi="Arial" w:cs="Arial"/>
                <w:sz w:val="18"/>
                <w:szCs w:val="18"/>
              </w:rPr>
              <w:t>Andrew S. Tanenbaum</w:t>
            </w:r>
          </w:p>
          <w:p w:rsidR="0029532D" w:rsidRPr="007C437C" w:rsidRDefault="0029532D" w:rsidP="00CF71BD">
            <w:pPr>
              <w:suppressAutoHyphens/>
              <w:jc w:val="center"/>
              <w:rPr>
                <w:rFonts w:ascii="Arial" w:hAnsi="Arial" w:cs="Arial"/>
                <w:spacing w:val="-3"/>
                <w:sz w:val="18"/>
                <w:szCs w:val="18"/>
              </w:rPr>
            </w:pPr>
          </w:p>
        </w:tc>
        <w:tc>
          <w:tcPr>
            <w:tcW w:w="144" w:type="pct"/>
          </w:tcPr>
          <w:p w:rsidR="0029532D" w:rsidRPr="007C437C" w:rsidRDefault="0029532D" w:rsidP="00CF71BD">
            <w:pPr>
              <w:suppressAutoHyphens/>
              <w:jc w:val="center"/>
              <w:rPr>
                <w:rFonts w:ascii="Arial" w:hAnsi="Arial" w:cs="Arial"/>
                <w:spacing w:val="-3"/>
                <w:sz w:val="18"/>
                <w:szCs w:val="18"/>
              </w:rPr>
            </w:pPr>
            <w:r w:rsidRPr="007C437C">
              <w:rPr>
                <w:rFonts w:ascii="Arial" w:hAnsi="Arial" w:cs="Arial"/>
                <w:spacing w:val="-3"/>
                <w:sz w:val="18"/>
                <w:szCs w:val="18"/>
              </w:rPr>
              <w:t>:</w:t>
            </w:r>
          </w:p>
        </w:tc>
        <w:tc>
          <w:tcPr>
            <w:tcW w:w="3331" w:type="pct"/>
          </w:tcPr>
          <w:p w:rsidR="0029532D" w:rsidRPr="007C437C" w:rsidRDefault="0029532D" w:rsidP="00CF71BD">
            <w:pPr>
              <w:tabs>
                <w:tab w:val="left" w:pos="901"/>
              </w:tabs>
              <w:rPr>
                <w:rFonts w:ascii="Arial" w:hAnsi="Arial" w:cs="Arial"/>
                <w:sz w:val="18"/>
                <w:szCs w:val="18"/>
              </w:rPr>
            </w:pPr>
            <w:r w:rsidRPr="007C437C">
              <w:rPr>
                <w:rFonts w:ascii="Arial" w:hAnsi="Arial" w:cs="Arial"/>
                <w:b/>
                <w:bCs/>
                <w:sz w:val="18"/>
                <w:szCs w:val="18"/>
              </w:rPr>
              <w:t>Computer Networks</w:t>
            </w:r>
            <w:r w:rsidRPr="007C437C">
              <w:rPr>
                <w:rFonts w:ascii="Arial" w:hAnsi="Arial" w:cs="Arial"/>
                <w:sz w:val="18"/>
                <w:szCs w:val="18"/>
              </w:rPr>
              <w:t xml:space="preserve">, Prentice Hall </w:t>
            </w:r>
          </w:p>
          <w:p w:rsidR="0029532D" w:rsidRPr="007C437C" w:rsidRDefault="0029532D" w:rsidP="00CF71BD">
            <w:pPr>
              <w:suppressAutoHyphens/>
              <w:rPr>
                <w:rFonts w:ascii="Arial" w:hAnsi="Arial" w:cs="Arial"/>
                <w:b/>
                <w:bCs/>
                <w:spacing w:val="-3"/>
                <w:sz w:val="18"/>
                <w:szCs w:val="18"/>
              </w:rPr>
            </w:pPr>
          </w:p>
        </w:tc>
      </w:tr>
    </w:tbl>
    <w:p w:rsidR="0029532D" w:rsidRPr="00070ABD" w:rsidRDefault="0029532D" w:rsidP="00CF71BD">
      <w:pPr>
        <w:jc w:val="center"/>
        <w:rPr>
          <w:rFonts w:ascii="Arial" w:hAnsi="Arial" w:cs="Arial"/>
          <w:b/>
          <w:spacing w:val="-3"/>
          <w:sz w:val="18"/>
          <w:szCs w:val="18"/>
        </w:rPr>
      </w:pPr>
    </w:p>
    <w:p w:rsidR="0029532D" w:rsidRPr="00070ABD" w:rsidRDefault="0029532D" w:rsidP="00A1727C">
      <w:pPr>
        <w:rPr>
          <w:rFonts w:ascii="Arial" w:hAnsi="Arial" w:cs="Arial"/>
          <w:b/>
          <w:spacing w:val="-3"/>
          <w:sz w:val="18"/>
          <w:szCs w:val="18"/>
        </w:rPr>
      </w:pPr>
      <w:r w:rsidRPr="00070ABD">
        <w:rPr>
          <w:rFonts w:ascii="Arial" w:hAnsi="Arial" w:cs="Arial"/>
          <w:b/>
          <w:spacing w:val="-3"/>
          <w:sz w:val="18"/>
          <w:szCs w:val="18"/>
        </w:rPr>
        <w:t>Books Recommended:</w:t>
      </w:r>
    </w:p>
    <w:tbl>
      <w:tblPr>
        <w:tblW w:w="4911" w:type="pct"/>
        <w:jc w:val="center"/>
        <w:tblLook w:val="0000" w:firstRow="0" w:lastRow="0" w:firstColumn="0" w:lastColumn="0" w:noHBand="0" w:noVBand="0"/>
      </w:tblPr>
      <w:tblGrid>
        <w:gridCol w:w="361"/>
        <w:gridCol w:w="2432"/>
        <w:gridCol w:w="264"/>
        <w:gridCol w:w="6020"/>
      </w:tblGrid>
      <w:tr w:rsidR="0029532D" w:rsidRPr="007C437C" w:rsidTr="00A1727C">
        <w:trPr>
          <w:trHeight w:val="196"/>
          <w:jc w:val="center"/>
        </w:trPr>
        <w:tc>
          <w:tcPr>
            <w:tcW w:w="199" w:type="pct"/>
          </w:tcPr>
          <w:p w:rsidR="0029532D" w:rsidRPr="00070ABD" w:rsidRDefault="0029532D" w:rsidP="00CF71BD">
            <w:pPr>
              <w:suppressAutoHyphens/>
              <w:jc w:val="center"/>
              <w:rPr>
                <w:rFonts w:ascii="Arial" w:hAnsi="Arial" w:cs="Arial"/>
                <w:spacing w:val="-3"/>
                <w:sz w:val="18"/>
                <w:szCs w:val="18"/>
              </w:rPr>
            </w:pPr>
            <w:r w:rsidRPr="00070ABD">
              <w:rPr>
                <w:rFonts w:ascii="Arial" w:hAnsi="Arial" w:cs="Arial"/>
                <w:spacing w:val="-3"/>
                <w:sz w:val="18"/>
                <w:szCs w:val="18"/>
              </w:rPr>
              <w:t>1.</w:t>
            </w:r>
          </w:p>
        </w:tc>
        <w:tc>
          <w:tcPr>
            <w:tcW w:w="1340" w:type="pct"/>
          </w:tcPr>
          <w:p w:rsidR="0029532D" w:rsidRPr="00070ABD" w:rsidRDefault="0029532D" w:rsidP="00CF71BD">
            <w:pPr>
              <w:suppressAutoHyphens/>
              <w:rPr>
                <w:rFonts w:ascii="Arial" w:hAnsi="Arial" w:cs="Arial"/>
                <w:spacing w:val="-3"/>
                <w:sz w:val="18"/>
                <w:szCs w:val="18"/>
              </w:rPr>
            </w:pPr>
            <w:r w:rsidRPr="007C437C">
              <w:rPr>
                <w:rFonts w:ascii="Arial" w:hAnsi="Arial" w:cs="Arial"/>
                <w:spacing w:val="-3"/>
                <w:sz w:val="18"/>
                <w:szCs w:val="18"/>
              </w:rPr>
              <w:t>Behrouz A. Forouzan</w:t>
            </w:r>
          </w:p>
        </w:tc>
        <w:tc>
          <w:tcPr>
            <w:tcW w:w="145" w:type="pct"/>
          </w:tcPr>
          <w:p w:rsidR="0029532D" w:rsidRPr="00070ABD" w:rsidRDefault="0029532D" w:rsidP="00CF71BD">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16" w:type="pct"/>
          </w:tcPr>
          <w:p w:rsidR="0029532D" w:rsidRPr="007C437C" w:rsidRDefault="0029532D" w:rsidP="00CF71BD">
            <w:pPr>
              <w:suppressAutoHyphens/>
              <w:rPr>
                <w:rFonts w:ascii="Arial" w:hAnsi="Arial" w:cs="Arial"/>
                <w:spacing w:val="-3"/>
                <w:sz w:val="18"/>
                <w:szCs w:val="18"/>
              </w:rPr>
            </w:pPr>
            <w:r w:rsidRPr="007C437C">
              <w:rPr>
                <w:rFonts w:ascii="Arial" w:hAnsi="Arial" w:cs="Arial"/>
                <w:b/>
                <w:bCs/>
                <w:spacing w:val="-3"/>
                <w:sz w:val="18"/>
                <w:szCs w:val="18"/>
              </w:rPr>
              <w:t>Data Communications and Networking,</w:t>
            </w:r>
            <w:r w:rsidRPr="007C437C">
              <w:rPr>
                <w:rFonts w:ascii="Arial" w:hAnsi="Arial" w:cs="Arial"/>
                <w:spacing w:val="-3"/>
                <w:sz w:val="18"/>
                <w:szCs w:val="18"/>
              </w:rPr>
              <w:t>Mcgraw-Hill</w:t>
            </w:r>
          </w:p>
        </w:tc>
      </w:tr>
      <w:tr w:rsidR="0029532D" w:rsidRPr="007C437C" w:rsidTr="00A1727C">
        <w:trPr>
          <w:trHeight w:val="109"/>
          <w:jc w:val="center"/>
        </w:trPr>
        <w:tc>
          <w:tcPr>
            <w:tcW w:w="199" w:type="pct"/>
          </w:tcPr>
          <w:p w:rsidR="0029532D" w:rsidRPr="00070ABD" w:rsidRDefault="0029532D" w:rsidP="00CF71BD">
            <w:pPr>
              <w:suppressAutoHyphens/>
              <w:jc w:val="center"/>
              <w:rPr>
                <w:rFonts w:ascii="Arial" w:hAnsi="Arial" w:cs="Arial"/>
                <w:spacing w:val="-3"/>
                <w:sz w:val="18"/>
                <w:szCs w:val="18"/>
              </w:rPr>
            </w:pPr>
            <w:r w:rsidRPr="00070ABD">
              <w:rPr>
                <w:rFonts w:ascii="Arial" w:hAnsi="Arial" w:cs="Arial"/>
                <w:spacing w:val="-3"/>
                <w:sz w:val="18"/>
                <w:szCs w:val="18"/>
              </w:rPr>
              <w:t>2.</w:t>
            </w:r>
          </w:p>
        </w:tc>
        <w:tc>
          <w:tcPr>
            <w:tcW w:w="1340" w:type="pct"/>
          </w:tcPr>
          <w:p w:rsidR="0029532D" w:rsidRPr="007C437C" w:rsidRDefault="0029532D" w:rsidP="00CF71BD">
            <w:pPr>
              <w:suppressAutoHyphens/>
              <w:rPr>
                <w:rFonts w:ascii="Arial" w:hAnsi="Arial" w:cs="Arial"/>
                <w:spacing w:val="-3"/>
                <w:sz w:val="18"/>
                <w:szCs w:val="18"/>
              </w:rPr>
            </w:pPr>
            <w:r w:rsidRPr="007C437C">
              <w:rPr>
                <w:rFonts w:ascii="Arial" w:hAnsi="Arial" w:cs="Arial"/>
                <w:spacing w:val="-3"/>
                <w:sz w:val="18"/>
                <w:szCs w:val="18"/>
              </w:rPr>
              <w:t xml:space="preserve">William Stallings </w:t>
            </w:r>
          </w:p>
        </w:tc>
        <w:tc>
          <w:tcPr>
            <w:tcW w:w="145" w:type="pct"/>
          </w:tcPr>
          <w:p w:rsidR="0029532D" w:rsidRPr="00070ABD" w:rsidRDefault="0029532D" w:rsidP="00CF71BD">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16" w:type="pct"/>
          </w:tcPr>
          <w:p w:rsidR="0029532D" w:rsidRPr="00070ABD" w:rsidRDefault="0029532D" w:rsidP="00CF71BD">
            <w:pPr>
              <w:suppressAutoHyphens/>
              <w:rPr>
                <w:rFonts w:ascii="Arial" w:hAnsi="Arial" w:cs="Arial"/>
                <w:spacing w:val="-3"/>
                <w:sz w:val="18"/>
                <w:szCs w:val="18"/>
              </w:rPr>
            </w:pPr>
            <w:r w:rsidRPr="007C437C">
              <w:rPr>
                <w:rFonts w:ascii="Arial" w:hAnsi="Arial" w:cs="Arial"/>
                <w:b/>
                <w:bCs/>
                <w:spacing w:val="-3"/>
                <w:sz w:val="18"/>
                <w:szCs w:val="18"/>
              </w:rPr>
              <w:t>Data and Computer Communications</w:t>
            </w:r>
            <w:r>
              <w:rPr>
                <w:rFonts w:ascii="Arial" w:hAnsi="Arial" w:cs="Arial"/>
                <w:spacing w:val="-3"/>
                <w:sz w:val="18"/>
                <w:szCs w:val="18"/>
              </w:rPr>
              <w:t xml:space="preserve">, </w:t>
            </w:r>
            <w:r w:rsidRPr="007C437C">
              <w:rPr>
                <w:rFonts w:ascii="Arial" w:hAnsi="Arial" w:cs="Arial"/>
                <w:sz w:val="18"/>
                <w:szCs w:val="18"/>
              </w:rPr>
              <w:t xml:space="preserve">Pearson Prentice Hall </w:t>
            </w:r>
          </w:p>
        </w:tc>
      </w:tr>
    </w:tbl>
    <w:p w:rsidR="0029532D" w:rsidRDefault="0029532D" w:rsidP="00CF71BD">
      <w:pPr>
        <w:jc w:val="center"/>
        <w:rPr>
          <w:rFonts w:ascii="Arial" w:hAnsi="Arial" w:cs="Arial"/>
          <w:sz w:val="18"/>
          <w:szCs w:val="18"/>
        </w:rPr>
      </w:pPr>
    </w:p>
    <w:p w:rsidR="003425D5" w:rsidRDefault="003425D5">
      <w:pPr>
        <w:rPr>
          <w:rFonts w:ascii="Arial" w:hAnsi="Arial" w:cs="Arial"/>
          <w:sz w:val="18"/>
          <w:szCs w:val="18"/>
        </w:rPr>
      </w:pPr>
      <w:r>
        <w:rPr>
          <w:rFonts w:ascii="Arial" w:hAnsi="Arial" w:cs="Arial"/>
          <w:sz w:val="18"/>
          <w:szCs w:val="18"/>
        </w:rPr>
        <w:br w:type="page"/>
      </w:r>
    </w:p>
    <w:p w:rsidR="0029532D" w:rsidRDefault="0029532D" w:rsidP="000D7E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77E98">
        <w:rPr>
          <w:rFonts w:ascii="Arial" w:hAnsi="Arial" w:cs="Arial"/>
          <w:b/>
          <w:bCs/>
          <w:iCs/>
          <w:sz w:val="18"/>
          <w:szCs w:val="18"/>
        </w:rPr>
        <w:lastRenderedPageBreak/>
        <w:t>CSE</w:t>
      </w:r>
      <w:r>
        <w:rPr>
          <w:rFonts w:ascii="Arial" w:hAnsi="Arial" w:cs="Arial"/>
          <w:b/>
          <w:bCs/>
          <w:iCs/>
          <w:sz w:val="18"/>
          <w:szCs w:val="18"/>
        </w:rPr>
        <w:t xml:space="preserve"> 32</w:t>
      </w:r>
      <w:r w:rsidRPr="00777E98">
        <w:rPr>
          <w:rFonts w:ascii="Arial" w:hAnsi="Arial" w:cs="Arial"/>
          <w:b/>
          <w:bCs/>
          <w:iCs/>
          <w:sz w:val="18"/>
          <w:szCs w:val="18"/>
        </w:rPr>
        <w:t>52: Computer Networks Lab</w:t>
      </w:r>
    </w:p>
    <w:p w:rsidR="0029532D" w:rsidRPr="00070ABD" w:rsidRDefault="0029532D" w:rsidP="000D7E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Pr>
          <w:rFonts w:ascii="Arial" w:hAnsi="Arial" w:cs="Arial"/>
          <w:iCs/>
          <w:sz w:val="18"/>
          <w:szCs w:val="18"/>
        </w:rPr>
        <w:t>1</w:t>
      </w:r>
      <w:r w:rsidR="00844CE6">
        <w:rPr>
          <w:rFonts w:ascii="Arial" w:hAnsi="Arial" w:cs="Arial"/>
          <w:b/>
          <w:bCs/>
          <w:iCs/>
          <w:sz w:val="18"/>
          <w:szCs w:val="18"/>
        </w:rPr>
        <w:t>Contact Hours: 28</w:t>
      </w:r>
    </w:p>
    <w:p w:rsidR="0029532D" w:rsidRPr="00070ABD" w:rsidRDefault="0029532D" w:rsidP="000D7ECA">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r w:rsidR="003A5BD4">
        <w:rPr>
          <w:rFonts w:ascii="Arial" w:hAnsi="Arial" w:cs="Arial"/>
          <w:iCs/>
          <w:sz w:val="18"/>
          <w:szCs w:val="18"/>
        </w:rPr>
        <w:t xml:space="preserve"> </w:t>
      </w:r>
    </w:p>
    <w:p w:rsidR="0029532D" w:rsidRPr="00070ABD" w:rsidRDefault="0029532D"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9532D" w:rsidRPr="00070ABD" w:rsidTr="00CF71BD">
        <w:trPr>
          <w:jc w:val="center"/>
        </w:trPr>
        <w:tc>
          <w:tcPr>
            <w:tcW w:w="1439" w:type="dxa"/>
          </w:tcPr>
          <w:p w:rsidR="0029532D" w:rsidRPr="00070ABD" w:rsidRDefault="0029532D" w:rsidP="00CF71BD">
            <w:pPr>
              <w:rPr>
                <w:rFonts w:ascii="Arial" w:hAnsi="Arial" w:cs="Arial"/>
                <w:b/>
                <w:bCs/>
                <w:sz w:val="18"/>
                <w:szCs w:val="18"/>
              </w:rPr>
            </w:pPr>
            <w:r w:rsidRPr="00070ABD">
              <w:rPr>
                <w:rFonts w:ascii="Arial" w:hAnsi="Arial" w:cs="Arial"/>
                <w:b/>
                <w:sz w:val="18"/>
                <w:szCs w:val="18"/>
              </w:rPr>
              <w:t>Prerequisite:</w:t>
            </w:r>
          </w:p>
        </w:tc>
        <w:tc>
          <w:tcPr>
            <w:tcW w:w="7741" w:type="dxa"/>
          </w:tcPr>
          <w:p w:rsidR="0029532D" w:rsidRPr="00070ABD" w:rsidRDefault="006A0B77" w:rsidP="00CF71BD">
            <w:pPr>
              <w:rPr>
                <w:rFonts w:ascii="Arial" w:hAnsi="Arial" w:cs="Arial"/>
                <w:iCs/>
                <w:sz w:val="18"/>
                <w:szCs w:val="18"/>
              </w:rPr>
            </w:pPr>
            <w:r w:rsidRPr="006A0B77">
              <w:rPr>
                <w:rFonts w:ascii="Arial" w:hAnsi="Arial" w:cs="Arial"/>
                <w:iCs/>
                <w:sz w:val="18"/>
                <w:szCs w:val="18"/>
              </w:rPr>
              <w:t>ICE3161</w:t>
            </w:r>
            <w:r w:rsidRPr="006A0B77">
              <w:rPr>
                <w:rFonts w:ascii="Arial" w:hAnsi="Arial" w:cs="Arial"/>
                <w:iCs/>
                <w:sz w:val="18"/>
                <w:szCs w:val="18"/>
              </w:rPr>
              <w:tab/>
              <w:t>Communication Engineering</w:t>
            </w:r>
          </w:p>
        </w:tc>
      </w:tr>
      <w:tr w:rsidR="0029532D" w:rsidRPr="00070ABD" w:rsidTr="00CF71BD">
        <w:trPr>
          <w:jc w:val="center"/>
        </w:trPr>
        <w:tc>
          <w:tcPr>
            <w:tcW w:w="1439" w:type="dxa"/>
          </w:tcPr>
          <w:p w:rsidR="0029532D" w:rsidRPr="00070ABD" w:rsidRDefault="0029532D" w:rsidP="00CF71BD">
            <w:pPr>
              <w:rPr>
                <w:rFonts w:ascii="Arial" w:hAnsi="Arial" w:cs="Arial"/>
                <w:b/>
                <w:sz w:val="18"/>
                <w:szCs w:val="18"/>
              </w:rPr>
            </w:pPr>
            <w:r>
              <w:rPr>
                <w:rFonts w:ascii="Arial" w:hAnsi="Arial" w:cs="Arial"/>
                <w:b/>
                <w:sz w:val="18"/>
                <w:szCs w:val="18"/>
              </w:rPr>
              <w:t>Course Type</w:t>
            </w:r>
          </w:p>
        </w:tc>
        <w:tc>
          <w:tcPr>
            <w:tcW w:w="7741" w:type="dxa"/>
          </w:tcPr>
          <w:p w:rsidR="0029532D" w:rsidRPr="00070ABD" w:rsidRDefault="009F4EBA" w:rsidP="00CF71BD">
            <w:pPr>
              <w:rPr>
                <w:rFonts w:ascii="Arial" w:hAnsi="Arial" w:cs="Arial"/>
                <w:iCs/>
                <w:sz w:val="18"/>
                <w:szCs w:val="18"/>
              </w:rPr>
            </w:pPr>
            <w:sdt>
              <w:sdtPr>
                <w:rPr>
                  <w:rFonts w:ascii="Arial" w:hAnsi="Arial" w:cs="Arial"/>
                  <w:iCs/>
                  <w:sz w:val="18"/>
                  <w:szCs w:val="18"/>
                </w:rPr>
                <w:id w:val="1195349562"/>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Theory         </w:t>
            </w:r>
            <w:sdt>
              <w:sdtPr>
                <w:rPr>
                  <w:rFonts w:ascii="Arial" w:hAnsi="Arial" w:cs="Arial"/>
                  <w:iCs/>
                  <w:sz w:val="18"/>
                  <w:szCs w:val="18"/>
                </w:rPr>
                <w:id w:val="2101599381"/>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Laboratory work         </w:t>
            </w:r>
            <w:sdt>
              <w:sdtPr>
                <w:rPr>
                  <w:rFonts w:ascii="Arial" w:hAnsi="Arial" w:cs="Arial"/>
                  <w:iCs/>
                  <w:sz w:val="18"/>
                  <w:szCs w:val="18"/>
                </w:rPr>
                <w:id w:val="-1531636193"/>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Project work      </w:t>
            </w:r>
            <w:sdt>
              <w:sdtPr>
                <w:rPr>
                  <w:rFonts w:ascii="Arial" w:hAnsi="Arial" w:cs="Arial"/>
                  <w:iCs/>
                  <w:sz w:val="18"/>
                  <w:szCs w:val="18"/>
                </w:rPr>
                <w:id w:val="-427881535"/>
              </w:sdtPr>
              <w:sdtEndPr/>
              <w:sdtContent>
                <w:r w:rsidR="0029532D">
                  <w:rPr>
                    <w:rFonts w:ascii="MS Gothic" w:eastAsia="MS Gothic" w:hAnsi="MS Gothic" w:cs="Arial" w:hint="eastAsia"/>
                    <w:iCs/>
                    <w:sz w:val="18"/>
                    <w:szCs w:val="18"/>
                  </w:rPr>
                  <w:t>☐</w:t>
                </w:r>
              </w:sdtContent>
            </w:sdt>
            <w:r w:rsidR="0029532D">
              <w:rPr>
                <w:rFonts w:ascii="Arial" w:hAnsi="Arial" w:cs="Arial"/>
                <w:iCs/>
                <w:sz w:val="18"/>
                <w:szCs w:val="18"/>
              </w:rPr>
              <w:t xml:space="preserve">  Viva Voce                    </w:t>
            </w:r>
          </w:p>
        </w:tc>
      </w:tr>
      <w:tr w:rsidR="0029532D" w:rsidRPr="00070ABD" w:rsidTr="00CF71BD">
        <w:trPr>
          <w:trHeight w:val="238"/>
          <w:jc w:val="center"/>
        </w:trPr>
        <w:tc>
          <w:tcPr>
            <w:tcW w:w="1439" w:type="dxa"/>
          </w:tcPr>
          <w:p w:rsidR="0029532D" w:rsidRPr="00070ABD" w:rsidRDefault="0029532D" w:rsidP="00CF71BD">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29532D" w:rsidRPr="00070ABD" w:rsidRDefault="0029532D" w:rsidP="00CF71BD">
            <w:pPr>
              <w:rPr>
                <w:rFonts w:ascii="Arial" w:hAnsi="Arial" w:cs="Arial"/>
                <w:b/>
                <w:iCs/>
                <w:sz w:val="18"/>
                <w:szCs w:val="18"/>
              </w:rPr>
            </w:pPr>
            <w:r>
              <w:rPr>
                <w:rFonts w:ascii="Arial" w:hAnsi="Arial" w:cs="Arial"/>
                <w:iCs/>
                <w:sz w:val="18"/>
                <w:szCs w:val="18"/>
              </w:rPr>
              <w:t>To develop practical knowledge on installing, maintaining and monitoring Computer Network.</w:t>
            </w:r>
          </w:p>
        </w:tc>
      </w:tr>
      <w:tr w:rsidR="0029532D" w:rsidRPr="00070ABD" w:rsidTr="00CF71BD">
        <w:trPr>
          <w:trHeight w:val="238"/>
          <w:jc w:val="center"/>
        </w:trPr>
        <w:tc>
          <w:tcPr>
            <w:tcW w:w="9180" w:type="dxa"/>
            <w:gridSpan w:val="2"/>
          </w:tcPr>
          <w:p w:rsidR="0029532D" w:rsidRDefault="0029532D" w:rsidP="00CF71BD">
            <w:pPr>
              <w:rPr>
                <w:rFonts w:ascii="Arial" w:hAnsi="Arial" w:cs="Arial"/>
                <w:b/>
                <w:bCs/>
                <w:sz w:val="18"/>
                <w:szCs w:val="18"/>
              </w:rPr>
            </w:pPr>
            <w:r w:rsidRPr="00070ABD">
              <w:rPr>
                <w:rFonts w:ascii="Arial" w:hAnsi="Arial" w:cs="Arial"/>
                <w:b/>
                <w:bCs/>
                <w:sz w:val="18"/>
                <w:szCs w:val="18"/>
              </w:rPr>
              <w:t>Course Objective:</w:t>
            </w:r>
          </w:p>
          <w:p w:rsidR="0029532D" w:rsidRPr="00070ABD" w:rsidRDefault="0029532D" w:rsidP="00CF71BD">
            <w:pPr>
              <w:jc w:val="both"/>
              <w:rPr>
                <w:rFonts w:ascii="Arial" w:hAnsi="Arial" w:cs="Arial"/>
                <w:iCs/>
                <w:sz w:val="18"/>
                <w:szCs w:val="18"/>
              </w:rPr>
            </w:pPr>
            <w:r w:rsidRPr="00777E98">
              <w:rPr>
                <w:rFonts w:ascii="Arial" w:hAnsi="Arial" w:cs="Arial"/>
                <w:iCs/>
                <w:sz w:val="18"/>
                <w:szCs w:val="18"/>
              </w:rPr>
              <w:t>This lab course is designed for the students to achieve a hands-on experi</w:t>
            </w:r>
            <w:r>
              <w:rPr>
                <w:rFonts w:ascii="Arial" w:hAnsi="Arial" w:cs="Arial"/>
                <w:iCs/>
                <w:sz w:val="18"/>
                <w:szCs w:val="18"/>
              </w:rPr>
              <w:t xml:space="preserve">ence on basic computer network. </w:t>
            </w:r>
            <w:r w:rsidRPr="00777E98">
              <w:rPr>
                <w:rFonts w:ascii="Arial" w:hAnsi="Arial" w:cs="Arial"/>
                <w:iCs/>
                <w:sz w:val="18"/>
                <w:szCs w:val="18"/>
              </w:rPr>
              <w:t xml:space="preserve">Theoretical lectures are completed by lab practice where theoretical knowledge is applied.Students become familiar with the basic protocols of computer networks and can learn how these protocols can be </w:t>
            </w:r>
            <w:r>
              <w:rPr>
                <w:rFonts w:ascii="Arial" w:hAnsi="Arial" w:cs="Arial"/>
                <w:iCs/>
                <w:sz w:val="18"/>
                <w:szCs w:val="18"/>
              </w:rPr>
              <w:t>used</w:t>
            </w:r>
            <w:r w:rsidRPr="00777E98">
              <w:rPr>
                <w:rFonts w:ascii="Arial" w:hAnsi="Arial" w:cs="Arial"/>
                <w:iCs/>
                <w:sz w:val="18"/>
                <w:szCs w:val="18"/>
              </w:rPr>
              <w:t xml:space="preserve"> appropriately to assist in network design and implementation.</w:t>
            </w:r>
          </w:p>
        </w:tc>
      </w:tr>
    </w:tbl>
    <w:p w:rsidR="0029532D" w:rsidRPr="00070ABD" w:rsidRDefault="0029532D" w:rsidP="00CF71BD">
      <w:pPr>
        <w:jc w:val="center"/>
        <w:rPr>
          <w:rFonts w:ascii="Arial" w:hAnsi="Arial" w:cs="Arial"/>
          <w:sz w:val="18"/>
          <w:szCs w:val="18"/>
        </w:rPr>
      </w:pPr>
    </w:p>
    <w:p w:rsidR="0029532D" w:rsidRPr="00070ABD" w:rsidRDefault="0029532D" w:rsidP="00CF71BD">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9532D" w:rsidRPr="00070ABD" w:rsidTr="00CF71BD">
        <w:trPr>
          <w:trHeight w:val="877"/>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1969"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150"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9532D" w:rsidRPr="00070ABD" w:rsidTr="00CF71BD">
        <w:trPr>
          <w:trHeight w:val="1646"/>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1969" w:type="dxa"/>
            <w:vAlign w:val="center"/>
          </w:tcPr>
          <w:p w:rsidR="0029532D" w:rsidRPr="00D85681" w:rsidRDefault="0029532D" w:rsidP="00CF71BD">
            <w:pPr>
              <w:jc w:val="center"/>
              <w:rPr>
                <w:rFonts w:ascii="Arial" w:hAnsi="Arial" w:cs="Arial"/>
                <w:b/>
                <w:bCs/>
                <w:iCs/>
                <w:sz w:val="19"/>
                <w:szCs w:val="19"/>
              </w:rPr>
            </w:pPr>
            <w:r>
              <w:rPr>
                <w:rFonts w:ascii="Arial" w:hAnsi="Arial" w:cs="Arial"/>
                <w:iCs/>
                <w:sz w:val="19"/>
                <w:szCs w:val="19"/>
              </w:rPr>
              <w:t>To p</w:t>
            </w:r>
            <w:r w:rsidRPr="00D85681">
              <w:rPr>
                <w:rFonts w:ascii="Arial" w:hAnsi="Arial" w:cs="Arial"/>
                <w:b/>
                <w:bCs/>
                <w:iCs/>
                <w:sz w:val="19"/>
                <w:szCs w:val="19"/>
              </w:rPr>
              <w:t>repare</w:t>
            </w:r>
            <w:r>
              <w:rPr>
                <w:rFonts w:ascii="Arial" w:hAnsi="Arial" w:cs="Arial"/>
                <w:iCs/>
                <w:sz w:val="19"/>
                <w:szCs w:val="19"/>
              </w:rPr>
              <w:t xml:space="preserve"> a reliable computer network.</w:t>
            </w:r>
          </w:p>
        </w:tc>
        <w:tc>
          <w:tcPr>
            <w:tcW w:w="2150" w:type="dxa"/>
            <w:vAlign w:val="center"/>
          </w:tcPr>
          <w:p w:rsidR="0029532D" w:rsidRPr="00BB1720" w:rsidRDefault="0029532D" w:rsidP="00CF71BD">
            <w:pPr>
              <w:jc w:val="center"/>
              <w:rPr>
                <w:rFonts w:ascii="Arial" w:hAnsi="Arial" w:cs="Arial"/>
                <w:sz w:val="18"/>
                <w:szCs w:val="18"/>
              </w:rPr>
            </w:pPr>
            <w:r w:rsidRPr="00BB1720">
              <w:rPr>
                <w:rFonts w:ascii="Arial" w:hAnsi="Arial" w:cs="Arial"/>
                <w:b/>
                <w:bCs/>
                <w:sz w:val="18"/>
                <w:szCs w:val="18"/>
              </w:rPr>
              <w:t>Modern tool usage:</w:t>
            </w:r>
            <w:r w:rsidRPr="00BB1720">
              <w:rPr>
                <w:rFonts w:ascii="Arial" w:hAnsi="Arial" w:cs="Arial"/>
                <w:sz w:val="18"/>
                <w:szCs w:val="18"/>
              </w:rPr>
              <w:t>.</w:t>
            </w:r>
            <w:r>
              <w:rPr>
                <w:rFonts w:ascii="Arial" w:hAnsi="Arial" w:cs="Arial"/>
                <w:sz w:val="18"/>
                <w:szCs w:val="18"/>
              </w:rPr>
              <w:br/>
              <w:t>(PO5)</w:t>
            </w:r>
          </w:p>
        </w:tc>
        <w:tc>
          <w:tcPr>
            <w:tcW w:w="1051" w:type="dxa"/>
            <w:vAlign w:val="center"/>
          </w:tcPr>
          <w:p w:rsidR="0029532D" w:rsidRPr="00F26C63" w:rsidRDefault="0029532D" w:rsidP="00CF71BD">
            <w:pPr>
              <w:jc w:val="center"/>
              <w:rPr>
                <w:rFonts w:ascii="Arial" w:hAnsi="Arial" w:cs="Arial"/>
                <w:color w:val="000000" w:themeColor="text1"/>
                <w:sz w:val="18"/>
                <w:szCs w:val="18"/>
              </w:rPr>
            </w:pPr>
            <w:r w:rsidRPr="00F26C63">
              <w:rPr>
                <w:rFonts w:ascii="Arial" w:hAnsi="Arial" w:cs="Arial"/>
                <w:color w:val="000000" w:themeColor="text1"/>
                <w:sz w:val="18"/>
                <w:szCs w:val="18"/>
              </w:rPr>
              <w:t>Cognitive domain – level 3</w:t>
            </w:r>
          </w:p>
        </w:tc>
        <w:tc>
          <w:tcPr>
            <w:tcW w:w="1747" w:type="dxa"/>
            <w:vAlign w:val="center"/>
          </w:tcPr>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6185651"/>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Lecture Note</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0053090"/>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Text Book</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2621145"/>
              </w:sdtPr>
              <w:sdtEndPr/>
              <w:sdtContent>
                <w:r w:rsidR="0029532D" w:rsidRPr="006A714F">
                  <w:rPr>
                    <w:rFonts w:ascii="MS Gothic" w:eastAsia="MS Gothic" w:hAnsi="MS Gothic" w:cs="MS Gothic" w:hint="eastAsia"/>
                    <w:color w:val="000000" w:themeColor="text1"/>
                    <w:sz w:val="18"/>
                    <w:szCs w:val="18"/>
                  </w:rPr>
                  <w:t>☐</w:t>
                </w:r>
              </w:sdtContent>
            </w:sdt>
            <w:r w:rsidR="0029532D" w:rsidRPr="006A714F">
              <w:rPr>
                <w:rFonts w:ascii="Arial" w:hAnsi="Arial" w:cs="Arial"/>
                <w:color w:val="000000" w:themeColor="text1"/>
                <w:sz w:val="18"/>
                <w:szCs w:val="18"/>
              </w:rPr>
              <w:t xml:space="preserve">  Audio/Video</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3391301"/>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Web Material</w:t>
            </w:r>
          </w:p>
          <w:p w:rsidR="0029532D"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8645004"/>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Lab Manual</w:t>
            </w:r>
          </w:p>
        </w:tc>
        <w:tc>
          <w:tcPr>
            <w:tcW w:w="1612" w:type="dxa"/>
            <w:vAlign w:val="center"/>
          </w:tcPr>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717228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CA</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9790657"/>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Final Exam</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9447027"/>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Assignment </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3395634"/>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N</w:t>
            </w:r>
            <w:r w:rsidR="0029532D">
              <w:rPr>
                <w:rFonts w:ascii="Arial" w:hAnsi="Arial" w:cs="Arial"/>
                <w:color w:val="000000" w:themeColor="text1"/>
                <w:sz w:val="18"/>
                <w:szCs w:val="18"/>
              </w:rPr>
              <w:t>ote book</w:t>
            </w:r>
          </w:p>
          <w:p w:rsidR="0029532D"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746842007"/>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Presentation</w:t>
            </w:r>
          </w:p>
        </w:tc>
      </w:tr>
      <w:tr w:rsidR="0029532D" w:rsidRPr="00070ABD" w:rsidTr="00CF71BD">
        <w:trPr>
          <w:trHeight w:val="1583"/>
          <w:jc w:val="center"/>
        </w:trPr>
        <w:tc>
          <w:tcPr>
            <w:tcW w:w="646" w:type="dxa"/>
            <w:vAlign w:val="center"/>
          </w:tcPr>
          <w:p w:rsidR="0029532D" w:rsidRPr="00070ABD" w:rsidRDefault="0029532D"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1969" w:type="dxa"/>
            <w:vAlign w:val="center"/>
          </w:tcPr>
          <w:p w:rsidR="0029532D" w:rsidRPr="0088487E" w:rsidRDefault="0029532D" w:rsidP="00CF71BD">
            <w:pPr>
              <w:jc w:val="center"/>
              <w:rPr>
                <w:rFonts w:ascii="Arial" w:hAnsi="Arial" w:cs="Arial"/>
                <w:iCs/>
                <w:sz w:val="19"/>
                <w:szCs w:val="19"/>
              </w:rPr>
            </w:pPr>
            <w:r>
              <w:rPr>
                <w:rFonts w:ascii="Arial" w:hAnsi="Arial" w:cs="Arial"/>
                <w:b/>
                <w:bCs/>
                <w:iCs/>
                <w:sz w:val="19"/>
                <w:szCs w:val="19"/>
              </w:rPr>
              <w:t>To d</w:t>
            </w:r>
            <w:r w:rsidRPr="00D85681">
              <w:rPr>
                <w:rFonts w:ascii="Arial" w:hAnsi="Arial" w:cs="Arial"/>
                <w:b/>
                <w:bCs/>
                <w:iCs/>
                <w:sz w:val="19"/>
                <w:szCs w:val="19"/>
              </w:rPr>
              <w:t>emonstrate</w:t>
            </w:r>
            <w:r w:rsidRPr="00D85681">
              <w:rPr>
                <w:rFonts w:ascii="Arial" w:hAnsi="Arial" w:cs="Arial"/>
                <w:iCs/>
                <w:sz w:val="19"/>
                <w:szCs w:val="19"/>
              </w:rPr>
              <w:t xml:space="preserve"> basic configuration of</w:t>
            </w:r>
            <w:r>
              <w:rPr>
                <w:rFonts w:ascii="Arial" w:hAnsi="Arial" w:cs="Arial"/>
                <w:iCs/>
                <w:sz w:val="19"/>
                <w:szCs w:val="19"/>
              </w:rPr>
              <w:t xml:space="preserve"> network servers as well as</w:t>
            </w:r>
            <w:r w:rsidRPr="00D85681">
              <w:rPr>
                <w:rFonts w:ascii="Arial" w:hAnsi="Arial" w:cs="Arial"/>
                <w:iCs/>
                <w:sz w:val="19"/>
                <w:szCs w:val="19"/>
              </w:rPr>
              <w:t xml:space="preserve"> switches and routers</w:t>
            </w:r>
            <w:r>
              <w:rPr>
                <w:rFonts w:ascii="Arial" w:hAnsi="Arial" w:cs="Arial"/>
                <w:iCs/>
                <w:sz w:val="19"/>
                <w:szCs w:val="19"/>
              </w:rPr>
              <w:t>.</w:t>
            </w:r>
          </w:p>
        </w:tc>
        <w:tc>
          <w:tcPr>
            <w:tcW w:w="2150" w:type="dxa"/>
            <w:vAlign w:val="center"/>
          </w:tcPr>
          <w:p w:rsidR="0029532D" w:rsidRPr="00070ABD" w:rsidRDefault="0029532D" w:rsidP="00CF71BD">
            <w:pPr>
              <w:pStyle w:val="ListParagraph"/>
              <w:spacing w:after="0" w:line="240" w:lineRule="auto"/>
              <w:ind w:left="0"/>
              <w:jc w:val="center"/>
              <w:rPr>
                <w:rFonts w:ascii="Arial" w:hAnsi="Arial" w:cs="Arial"/>
                <w:color w:val="000000" w:themeColor="text1"/>
                <w:sz w:val="18"/>
                <w:szCs w:val="18"/>
              </w:rPr>
            </w:pPr>
            <w:r w:rsidRPr="00BB1720">
              <w:rPr>
                <w:rFonts w:ascii="Arial" w:hAnsi="Arial" w:cs="Arial"/>
                <w:b/>
                <w:bCs/>
                <w:color w:val="000000" w:themeColor="text1"/>
                <w:sz w:val="18"/>
                <w:szCs w:val="18"/>
              </w:rPr>
              <w:t xml:space="preserve">Modern tool usage </w:t>
            </w:r>
            <w:r>
              <w:rPr>
                <w:rFonts w:ascii="Arial" w:hAnsi="Arial" w:cs="Arial"/>
                <w:color w:val="000000" w:themeColor="text1"/>
                <w:sz w:val="18"/>
                <w:szCs w:val="18"/>
              </w:rPr>
              <w:t>(PO5</w:t>
            </w:r>
            <w:r w:rsidRPr="00070ABD">
              <w:rPr>
                <w:rFonts w:ascii="Arial" w:hAnsi="Arial" w:cs="Arial"/>
                <w:color w:val="000000" w:themeColor="text1"/>
                <w:sz w:val="18"/>
                <w:szCs w:val="18"/>
              </w:rPr>
              <w:t>)</w:t>
            </w:r>
          </w:p>
        </w:tc>
        <w:tc>
          <w:tcPr>
            <w:tcW w:w="1051" w:type="dxa"/>
            <w:vAlign w:val="center"/>
          </w:tcPr>
          <w:p w:rsidR="0029532D" w:rsidRPr="00F26C63" w:rsidRDefault="0029532D" w:rsidP="00CF71BD">
            <w:pPr>
              <w:jc w:val="center"/>
              <w:rPr>
                <w:rFonts w:ascii="Arial" w:hAnsi="Arial" w:cs="Arial"/>
                <w:color w:val="000000" w:themeColor="text1"/>
                <w:sz w:val="18"/>
                <w:szCs w:val="18"/>
              </w:rPr>
            </w:pPr>
            <w:r w:rsidRPr="00F26C63">
              <w:rPr>
                <w:rFonts w:ascii="Arial" w:hAnsi="Arial" w:cs="Arial"/>
                <w:color w:val="000000" w:themeColor="text1"/>
                <w:sz w:val="18"/>
                <w:szCs w:val="18"/>
              </w:rPr>
              <w:t>Cognitive domain – level 2</w:t>
            </w:r>
          </w:p>
        </w:tc>
        <w:tc>
          <w:tcPr>
            <w:tcW w:w="1747" w:type="dxa"/>
            <w:vAlign w:val="center"/>
          </w:tcPr>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4351168"/>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Lecture Note</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0222489"/>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Text Book</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8305934"/>
              </w:sdtPr>
              <w:sdtEndPr/>
              <w:sdtContent>
                <w:r w:rsidR="0029532D" w:rsidRPr="006A714F">
                  <w:rPr>
                    <w:rFonts w:ascii="MS Gothic" w:eastAsia="MS Gothic" w:hAnsi="MS Gothic" w:cs="MS Gothic" w:hint="eastAsia"/>
                    <w:color w:val="000000" w:themeColor="text1"/>
                    <w:sz w:val="18"/>
                    <w:szCs w:val="18"/>
                  </w:rPr>
                  <w:t>☐</w:t>
                </w:r>
              </w:sdtContent>
            </w:sdt>
            <w:r w:rsidR="0029532D" w:rsidRPr="006A714F">
              <w:rPr>
                <w:rFonts w:ascii="Arial" w:hAnsi="Arial" w:cs="Arial"/>
                <w:color w:val="000000" w:themeColor="text1"/>
                <w:sz w:val="18"/>
                <w:szCs w:val="18"/>
              </w:rPr>
              <w:t xml:space="preserve">  Audio/Video</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2189366"/>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Web Material</w:t>
            </w:r>
          </w:p>
          <w:p w:rsidR="0029532D"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78161931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Lab Manual</w:t>
            </w:r>
          </w:p>
        </w:tc>
        <w:tc>
          <w:tcPr>
            <w:tcW w:w="1612" w:type="dxa"/>
            <w:vAlign w:val="center"/>
          </w:tcPr>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6690575"/>
              </w:sdtPr>
              <w:sdtEndPr/>
              <w:sdtContent>
                <w:r w:rsidR="0029532D">
                  <w:rPr>
                    <w:rFonts w:ascii="MS Gothic" w:eastAsia="MS Gothic" w:hAnsi="MS Gothic" w:cs="Arial" w:hint="eastAsia"/>
                    <w:color w:val="000000" w:themeColor="text1"/>
                    <w:sz w:val="18"/>
                    <w:szCs w:val="18"/>
                  </w:rPr>
                  <w:t>☒</w:t>
                </w:r>
              </w:sdtContent>
            </w:sdt>
            <w:r w:rsidR="0029532D">
              <w:rPr>
                <w:rFonts w:ascii="Arial" w:hAnsi="Arial" w:cs="Arial"/>
                <w:color w:val="000000" w:themeColor="text1"/>
                <w:sz w:val="18"/>
                <w:szCs w:val="18"/>
              </w:rPr>
              <w:t>CA</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9701637"/>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Final Exam</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2199609"/>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Assignment </w:t>
            </w:r>
          </w:p>
          <w:p w:rsidR="0029532D"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9964531"/>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N</w:t>
            </w:r>
            <w:r w:rsidR="0029532D">
              <w:rPr>
                <w:rFonts w:ascii="Arial" w:hAnsi="Arial" w:cs="Arial"/>
                <w:color w:val="000000" w:themeColor="text1"/>
                <w:sz w:val="18"/>
                <w:szCs w:val="18"/>
              </w:rPr>
              <w:t>ote book</w:t>
            </w:r>
          </w:p>
          <w:p w:rsidR="0029532D"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391922"/>
              </w:sdtPr>
              <w:sdtEndPr/>
              <w:sdtContent>
                <w:r w:rsidR="0029532D">
                  <w:rPr>
                    <w:rFonts w:ascii="MS Gothic" w:eastAsia="MS Gothic" w:hAnsi="MS Gothic" w:cs="Arial" w:hint="eastAsia"/>
                    <w:color w:val="000000" w:themeColor="text1"/>
                    <w:sz w:val="18"/>
                    <w:szCs w:val="18"/>
                  </w:rPr>
                  <w:t>☐</w:t>
                </w:r>
              </w:sdtContent>
            </w:sdt>
            <w:r w:rsidR="0029532D" w:rsidRPr="006A714F">
              <w:rPr>
                <w:rFonts w:ascii="Arial" w:hAnsi="Arial" w:cs="Arial"/>
                <w:color w:val="000000" w:themeColor="text1"/>
                <w:sz w:val="18"/>
                <w:szCs w:val="18"/>
              </w:rPr>
              <w:t xml:space="preserve">  Presentation</w:t>
            </w:r>
          </w:p>
        </w:tc>
      </w:tr>
    </w:tbl>
    <w:p w:rsidR="0029532D" w:rsidRPr="00070ABD" w:rsidRDefault="0029532D"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9532D" w:rsidRPr="00070ABD" w:rsidTr="000D7ECA">
        <w:trPr>
          <w:jc w:val="center"/>
        </w:trPr>
        <w:tc>
          <w:tcPr>
            <w:tcW w:w="9127" w:type="dxa"/>
          </w:tcPr>
          <w:p w:rsidR="0029532D" w:rsidRPr="00070ABD" w:rsidRDefault="0029532D" w:rsidP="00CF71BD">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rsidR="0029532D" w:rsidRPr="00D07B06" w:rsidRDefault="0029532D" w:rsidP="00CF71BD">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29532D" w:rsidRPr="00D07B06" w:rsidRDefault="0029532D"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29532D" w:rsidRPr="00070ABD" w:rsidRDefault="0029532D" w:rsidP="00CF71BD">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29532D" w:rsidRPr="00070ABD" w:rsidTr="000D7ECA">
        <w:trPr>
          <w:jc w:val="center"/>
        </w:trPr>
        <w:tc>
          <w:tcPr>
            <w:tcW w:w="9127" w:type="dxa"/>
          </w:tcPr>
          <w:p w:rsidR="0029532D" w:rsidRPr="00070ABD" w:rsidRDefault="0029532D" w:rsidP="00CF71BD">
            <w:pPr>
              <w:spacing w:after="120"/>
              <w:rPr>
                <w:rFonts w:ascii="Arial" w:hAnsi="Arial" w:cs="Arial"/>
                <w:b/>
                <w:bCs/>
                <w:iCs/>
                <w:sz w:val="18"/>
                <w:szCs w:val="18"/>
              </w:rPr>
            </w:pPr>
          </w:p>
          <w:p w:rsidR="0029532D" w:rsidRPr="00070ABD" w:rsidRDefault="0029532D" w:rsidP="00CF71BD">
            <w:pPr>
              <w:spacing w:after="120"/>
              <w:rPr>
                <w:rFonts w:ascii="Arial" w:hAnsi="Arial" w:cs="Arial"/>
                <w:b/>
                <w:bCs/>
                <w:iCs/>
                <w:sz w:val="18"/>
                <w:szCs w:val="18"/>
              </w:rPr>
            </w:pPr>
            <w:r>
              <w:rPr>
                <w:rFonts w:ascii="Arial" w:hAnsi="Arial" w:cs="Arial"/>
                <w:b/>
                <w:bCs/>
                <w:iCs/>
                <w:sz w:val="18"/>
                <w:szCs w:val="18"/>
              </w:rPr>
              <w:t xml:space="preserve">Lab </w:t>
            </w:r>
            <w:r w:rsidRPr="00070ABD">
              <w:rPr>
                <w:rFonts w:ascii="Arial" w:hAnsi="Arial" w:cs="Arial"/>
                <w:b/>
                <w:bCs/>
                <w:iCs/>
                <w:sz w:val="18"/>
                <w:szCs w:val="18"/>
              </w:rPr>
              <w:t>Course Contents</w:t>
            </w:r>
            <w:r>
              <w:rPr>
                <w:rFonts w:ascii="Arial" w:hAnsi="Arial" w:cs="Arial"/>
                <w:b/>
                <w:bCs/>
                <w:iCs/>
                <w:sz w:val="18"/>
                <w:szCs w:val="18"/>
              </w:rPr>
              <w:t xml:space="preserve">/List of </w:t>
            </w:r>
            <w:r w:rsidR="00413EC7">
              <w:rPr>
                <w:rFonts w:ascii="Arial" w:hAnsi="Arial" w:cs="Arial"/>
                <w:b/>
                <w:bCs/>
                <w:iCs/>
                <w:sz w:val="18"/>
                <w:szCs w:val="18"/>
              </w:rPr>
              <w:t>Experiments:</w:t>
            </w:r>
          </w:p>
          <w:p w:rsidR="0029532D" w:rsidRDefault="0029532D" w:rsidP="00CF71BD">
            <w:pPr>
              <w:jc w:val="both"/>
              <w:rPr>
                <w:rFonts w:ascii="Arial" w:hAnsi="Arial" w:cs="Arial"/>
                <w:sz w:val="18"/>
                <w:szCs w:val="18"/>
              </w:rPr>
            </w:pPr>
            <w:r>
              <w:rPr>
                <w:rFonts w:ascii="Arial" w:hAnsi="Arial" w:cs="Arial"/>
                <w:sz w:val="18"/>
                <w:szCs w:val="18"/>
              </w:rPr>
              <w:t>1: Constructing cross and straight Ethernet cable.</w:t>
            </w:r>
          </w:p>
          <w:p w:rsidR="0029532D" w:rsidRDefault="0029532D" w:rsidP="00CF71BD">
            <w:pPr>
              <w:jc w:val="both"/>
              <w:rPr>
                <w:rFonts w:ascii="Arial" w:hAnsi="Arial" w:cs="Arial"/>
                <w:sz w:val="18"/>
                <w:szCs w:val="18"/>
              </w:rPr>
            </w:pPr>
            <w:r>
              <w:rPr>
                <w:rFonts w:ascii="Arial" w:hAnsi="Arial" w:cs="Arial"/>
                <w:sz w:val="18"/>
                <w:szCs w:val="18"/>
              </w:rPr>
              <w:t>2: Configure basic TCP/IP network for file sharing between two PCs.</w:t>
            </w:r>
          </w:p>
          <w:p w:rsidR="0029532D" w:rsidRDefault="0029532D" w:rsidP="00CF71BD">
            <w:pPr>
              <w:jc w:val="both"/>
              <w:rPr>
                <w:rFonts w:ascii="Arial" w:hAnsi="Arial" w:cs="Arial"/>
                <w:sz w:val="18"/>
                <w:szCs w:val="18"/>
              </w:rPr>
            </w:pPr>
            <w:r>
              <w:rPr>
                <w:rFonts w:ascii="Arial" w:hAnsi="Arial" w:cs="Arial"/>
                <w:sz w:val="18"/>
                <w:szCs w:val="18"/>
              </w:rPr>
              <w:t>3: Configure DHCP, DNS, Web and Email server in Linux/Unix and Windows platform.</w:t>
            </w:r>
          </w:p>
          <w:p w:rsidR="0029532D" w:rsidRDefault="0029532D" w:rsidP="00CF71BD">
            <w:pPr>
              <w:jc w:val="both"/>
              <w:rPr>
                <w:rFonts w:ascii="Arial" w:hAnsi="Arial" w:cs="Arial"/>
                <w:sz w:val="18"/>
                <w:szCs w:val="18"/>
              </w:rPr>
            </w:pPr>
            <w:r>
              <w:rPr>
                <w:rFonts w:ascii="Arial" w:hAnsi="Arial" w:cs="Arial"/>
                <w:sz w:val="18"/>
                <w:szCs w:val="18"/>
              </w:rPr>
              <w:t>4: Configure basic Layer 2 and Layer 3 switch in CLI (Command Line Interface). (Physical/ Simulator).</w:t>
            </w:r>
          </w:p>
          <w:p w:rsidR="0029532D" w:rsidRPr="007C4048" w:rsidRDefault="0029532D" w:rsidP="00CF71BD">
            <w:pPr>
              <w:jc w:val="both"/>
              <w:rPr>
                <w:rFonts w:ascii="Arial" w:hAnsi="Arial" w:cs="Arial"/>
                <w:sz w:val="18"/>
                <w:szCs w:val="18"/>
              </w:rPr>
            </w:pPr>
            <w:r>
              <w:rPr>
                <w:rFonts w:ascii="Arial" w:hAnsi="Arial" w:cs="Arial"/>
                <w:sz w:val="18"/>
                <w:szCs w:val="18"/>
              </w:rPr>
              <w:t>5: Configure VLAN using Layer 3 switch in CLI (Command Line Interface). (Physical/ Simulator.</w:t>
            </w:r>
          </w:p>
        </w:tc>
      </w:tr>
    </w:tbl>
    <w:p w:rsidR="0029532D" w:rsidRPr="00070ABD" w:rsidRDefault="0029532D" w:rsidP="00CF71BD">
      <w:pPr>
        <w:rPr>
          <w:rFonts w:ascii="Arial" w:hAnsi="Arial" w:cs="Arial"/>
          <w:b/>
          <w:color w:val="FF0000"/>
          <w:sz w:val="18"/>
          <w:szCs w:val="18"/>
        </w:rPr>
      </w:pPr>
    </w:p>
    <w:p w:rsidR="0029532D" w:rsidRPr="00070ABD" w:rsidRDefault="0029532D" w:rsidP="00CF71BD">
      <w:pPr>
        <w:rPr>
          <w:rFonts w:ascii="Arial" w:hAnsi="Arial" w:cs="Arial"/>
          <w:b/>
          <w:color w:val="FF0000"/>
          <w:sz w:val="18"/>
          <w:szCs w:val="18"/>
        </w:rPr>
      </w:pPr>
    </w:p>
    <w:p w:rsidR="00294112" w:rsidRPr="00145C28" w:rsidRDefault="00294112" w:rsidP="00294112">
      <w:pPr>
        <w:jc w:val="center"/>
        <w:rPr>
          <w:rFonts w:ascii="Arial" w:hAnsi="Arial" w:cs="Arial"/>
          <w:sz w:val="18"/>
          <w:szCs w:val="18"/>
        </w:rPr>
      </w:pPr>
    </w:p>
    <w:p w:rsidR="00294112" w:rsidRPr="0087377C" w:rsidRDefault="00294112" w:rsidP="0029411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7377C">
        <w:rPr>
          <w:rFonts w:ascii="Arial" w:hAnsi="Arial" w:cs="Arial"/>
          <w:b/>
          <w:bCs/>
          <w:iCs/>
          <w:sz w:val="18"/>
          <w:szCs w:val="18"/>
        </w:rPr>
        <w:t xml:space="preserve">CSE </w:t>
      </w:r>
      <w:r>
        <w:rPr>
          <w:rFonts w:ascii="Arial" w:hAnsi="Arial" w:cs="Arial"/>
          <w:b/>
          <w:bCs/>
          <w:iCs/>
          <w:sz w:val="18"/>
          <w:szCs w:val="18"/>
        </w:rPr>
        <w:t>3262</w:t>
      </w:r>
      <w:r w:rsidRPr="0087377C">
        <w:rPr>
          <w:rFonts w:ascii="Arial" w:hAnsi="Arial" w:cs="Arial"/>
          <w:b/>
          <w:bCs/>
          <w:iCs/>
          <w:sz w:val="18"/>
          <w:szCs w:val="18"/>
        </w:rPr>
        <w:t>: Technical Writing and Presentation</w:t>
      </w:r>
    </w:p>
    <w:p w:rsidR="00294112" w:rsidRPr="0087377C" w:rsidRDefault="00294112" w:rsidP="0029411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7377C">
        <w:rPr>
          <w:rFonts w:ascii="Arial" w:hAnsi="Arial" w:cs="Arial"/>
          <w:b/>
          <w:bCs/>
          <w:iCs/>
          <w:sz w:val="18"/>
          <w:szCs w:val="18"/>
        </w:rPr>
        <w:t>Credits: 1</w:t>
      </w:r>
      <w:r w:rsidR="00844CE6">
        <w:rPr>
          <w:rFonts w:ascii="Arial" w:hAnsi="Arial" w:cs="Arial"/>
          <w:b/>
          <w:bCs/>
          <w:iCs/>
          <w:sz w:val="18"/>
          <w:szCs w:val="18"/>
        </w:rPr>
        <w:t>Contact Hours: 14</w:t>
      </w:r>
    </w:p>
    <w:p w:rsidR="00294112" w:rsidRPr="0087377C" w:rsidRDefault="00294112" w:rsidP="0029411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7377C">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294112" w:rsidRPr="0087377C" w:rsidRDefault="00294112" w:rsidP="00294112">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94112" w:rsidRPr="0087377C" w:rsidTr="002D69D2">
        <w:trPr>
          <w:jc w:val="center"/>
        </w:trPr>
        <w:tc>
          <w:tcPr>
            <w:tcW w:w="1439" w:type="dxa"/>
          </w:tcPr>
          <w:p w:rsidR="00294112" w:rsidRPr="0087377C" w:rsidRDefault="00294112" w:rsidP="002D69D2">
            <w:pPr>
              <w:rPr>
                <w:rFonts w:ascii="Arial" w:hAnsi="Arial" w:cs="Arial"/>
                <w:b/>
                <w:bCs/>
                <w:sz w:val="18"/>
                <w:szCs w:val="18"/>
              </w:rPr>
            </w:pPr>
            <w:r w:rsidRPr="0087377C">
              <w:rPr>
                <w:rFonts w:ascii="Arial" w:hAnsi="Arial" w:cs="Arial"/>
                <w:b/>
                <w:sz w:val="18"/>
                <w:szCs w:val="18"/>
              </w:rPr>
              <w:t>Prerequisite:</w:t>
            </w:r>
          </w:p>
        </w:tc>
        <w:tc>
          <w:tcPr>
            <w:tcW w:w="7741" w:type="dxa"/>
          </w:tcPr>
          <w:p w:rsidR="00294112" w:rsidRPr="0087377C" w:rsidRDefault="00294112" w:rsidP="002D69D2">
            <w:pPr>
              <w:rPr>
                <w:rFonts w:ascii="Arial" w:hAnsi="Arial" w:cs="Arial"/>
                <w:iCs/>
                <w:sz w:val="18"/>
                <w:szCs w:val="18"/>
              </w:rPr>
            </w:pPr>
            <w:r w:rsidRPr="0087377C">
              <w:rPr>
                <w:rFonts w:ascii="Arial" w:hAnsi="Arial" w:cs="Arial"/>
                <w:iCs/>
                <w:sz w:val="18"/>
                <w:szCs w:val="18"/>
              </w:rPr>
              <w:t>None</w:t>
            </w:r>
          </w:p>
        </w:tc>
      </w:tr>
      <w:tr w:rsidR="00294112" w:rsidRPr="0087377C" w:rsidTr="002D69D2">
        <w:trPr>
          <w:jc w:val="center"/>
        </w:trPr>
        <w:tc>
          <w:tcPr>
            <w:tcW w:w="1439" w:type="dxa"/>
          </w:tcPr>
          <w:p w:rsidR="00294112" w:rsidRPr="0087377C" w:rsidRDefault="00294112" w:rsidP="002D69D2">
            <w:pPr>
              <w:rPr>
                <w:rFonts w:ascii="Arial" w:hAnsi="Arial" w:cs="Arial"/>
                <w:b/>
                <w:sz w:val="18"/>
                <w:szCs w:val="18"/>
              </w:rPr>
            </w:pPr>
            <w:r w:rsidRPr="0087377C">
              <w:rPr>
                <w:rFonts w:ascii="Arial" w:hAnsi="Arial" w:cs="Arial"/>
                <w:b/>
                <w:sz w:val="18"/>
                <w:szCs w:val="18"/>
              </w:rPr>
              <w:t>Course Type</w:t>
            </w:r>
          </w:p>
        </w:tc>
        <w:tc>
          <w:tcPr>
            <w:tcW w:w="7741" w:type="dxa"/>
          </w:tcPr>
          <w:p w:rsidR="00294112" w:rsidRPr="0087377C" w:rsidRDefault="009F4EBA" w:rsidP="002D69D2">
            <w:pPr>
              <w:rPr>
                <w:rFonts w:ascii="Arial" w:hAnsi="Arial" w:cs="Arial"/>
                <w:iCs/>
                <w:sz w:val="18"/>
                <w:szCs w:val="18"/>
              </w:rPr>
            </w:pPr>
            <w:sdt>
              <w:sdtPr>
                <w:rPr>
                  <w:rFonts w:ascii="Arial" w:hAnsi="Arial" w:cs="Arial"/>
                  <w:iCs/>
                  <w:sz w:val="18"/>
                  <w:szCs w:val="18"/>
                </w:rPr>
                <w:id w:val="107021650"/>
              </w:sdtPr>
              <w:sdtEndPr/>
              <w:sdtContent>
                <w:r w:rsidR="00294112">
                  <w:rPr>
                    <w:rFonts w:ascii="MS Gothic" w:eastAsia="MS Gothic" w:hAnsi="MS Gothic" w:cs="Arial" w:hint="eastAsia"/>
                    <w:iCs/>
                    <w:sz w:val="18"/>
                    <w:szCs w:val="18"/>
                  </w:rPr>
                  <w:t>☐</w:t>
                </w:r>
              </w:sdtContent>
            </w:sdt>
            <w:r w:rsidR="00294112" w:rsidRPr="006A714F">
              <w:rPr>
                <w:rFonts w:ascii="Arial" w:hAnsi="Arial" w:cs="Arial"/>
                <w:iCs/>
                <w:sz w:val="18"/>
                <w:szCs w:val="18"/>
              </w:rPr>
              <w:t xml:space="preserve"> Theory         </w:t>
            </w:r>
            <w:sdt>
              <w:sdtPr>
                <w:rPr>
                  <w:rFonts w:ascii="Arial" w:hAnsi="Arial" w:cs="Arial"/>
                  <w:iCs/>
                  <w:sz w:val="18"/>
                  <w:szCs w:val="18"/>
                </w:rPr>
                <w:id w:val="1709366779"/>
              </w:sdtPr>
              <w:sdtEndPr/>
              <w:sdtContent>
                <w:r w:rsidR="00294112">
                  <w:rPr>
                    <w:rFonts w:ascii="MS Gothic" w:eastAsia="MS Gothic" w:hAnsi="MS Gothic" w:cs="Arial" w:hint="eastAsia"/>
                    <w:iCs/>
                    <w:sz w:val="18"/>
                    <w:szCs w:val="18"/>
                  </w:rPr>
                  <w:t>☒</w:t>
                </w:r>
              </w:sdtContent>
            </w:sdt>
            <w:r w:rsidR="00294112" w:rsidRPr="006A714F">
              <w:rPr>
                <w:rFonts w:ascii="Arial" w:hAnsi="Arial" w:cs="Arial"/>
                <w:iCs/>
                <w:sz w:val="18"/>
                <w:szCs w:val="18"/>
              </w:rPr>
              <w:t xml:space="preserve">  Laboratory work         </w:t>
            </w:r>
            <w:sdt>
              <w:sdtPr>
                <w:rPr>
                  <w:rFonts w:ascii="Arial" w:hAnsi="Arial" w:cs="Arial"/>
                  <w:iCs/>
                  <w:sz w:val="18"/>
                  <w:szCs w:val="18"/>
                </w:rPr>
                <w:id w:val="1305893305"/>
              </w:sdtPr>
              <w:sdtEndPr/>
              <w:sdtContent>
                <w:r w:rsidR="00294112" w:rsidRPr="006A714F">
                  <w:rPr>
                    <w:rFonts w:ascii="MS Gothic" w:eastAsia="MS Gothic" w:hAnsi="MS Gothic" w:cs="MS Gothic" w:hint="eastAsia"/>
                    <w:iCs/>
                    <w:sz w:val="18"/>
                    <w:szCs w:val="18"/>
                  </w:rPr>
                  <w:t>☐</w:t>
                </w:r>
              </w:sdtContent>
            </w:sdt>
            <w:r w:rsidR="00294112" w:rsidRPr="006A714F">
              <w:rPr>
                <w:rFonts w:ascii="Arial" w:hAnsi="Arial" w:cs="Arial"/>
                <w:iCs/>
                <w:sz w:val="18"/>
                <w:szCs w:val="18"/>
              </w:rPr>
              <w:t xml:space="preserve">  Project work      </w:t>
            </w:r>
            <w:sdt>
              <w:sdtPr>
                <w:rPr>
                  <w:rFonts w:ascii="Arial" w:hAnsi="Arial" w:cs="Arial"/>
                  <w:iCs/>
                  <w:sz w:val="18"/>
                  <w:szCs w:val="18"/>
                </w:rPr>
                <w:id w:val="1535855637"/>
              </w:sdtPr>
              <w:sdtEndPr/>
              <w:sdtContent>
                <w:r w:rsidR="00294112" w:rsidRPr="006A714F">
                  <w:rPr>
                    <w:rFonts w:ascii="MS Gothic" w:eastAsia="MS Gothic" w:hAnsi="MS Gothic" w:cs="MS Gothic" w:hint="eastAsia"/>
                    <w:iCs/>
                    <w:sz w:val="18"/>
                    <w:szCs w:val="18"/>
                  </w:rPr>
                  <w:t>☐</w:t>
                </w:r>
              </w:sdtContent>
            </w:sdt>
            <w:r w:rsidR="00294112" w:rsidRPr="006A714F">
              <w:rPr>
                <w:rFonts w:ascii="Arial" w:hAnsi="Arial" w:cs="Arial"/>
                <w:iCs/>
                <w:sz w:val="18"/>
                <w:szCs w:val="18"/>
              </w:rPr>
              <w:t xml:space="preserve">  Viva Voce                    </w:t>
            </w:r>
          </w:p>
        </w:tc>
      </w:tr>
      <w:tr w:rsidR="00294112" w:rsidRPr="0087377C" w:rsidTr="002D69D2">
        <w:trPr>
          <w:trHeight w:val="238"/>
          <w:jc w:val="center"/>
        </w:trPr>
        <w:tc>
          <w:tcPr>
            <w:tcW w:w="1439" w:type="dxa"/>
          </w:tcPr>
          <w:p w:rsidR="00294112" w:rsidRPr="0087377C" w:rsidRDefault="00294112" w:rsidP="002D69D2">
            <w:pPr>
              <w:ind w:left="2160" w:hanging="2160"/>
              <w:rPr>
                <w:rFonts w:ascii="Arial" w:hAnsi="Arial" w:cs="Arial"/>
                <w:b/>
                <w:bCs/>
                <w:sz w:val="18"/>
                <w:szCs w:val="18"/>
              </w:rPr>
            </w:pPr>
            <w:r w:rsidRPr="0087377C">
              <w:rPr>
                <w:rFonts w:ascii="Arial" w:hAnsi="Arial" w:cs="Arial"/>
                <w:b/>
                <w:bCs/>
                <w:sz w:val="18"/>
                <w:szCs w:val="18"/>
              </w:rPr>
              <w:t>Motivation</w:t>
            </w:r>
          </w:p>
        </w:tc>
        <w:tc>
          <w:tcPr>
            <w:tcW w:w="7741" w:type="dxa"/>
          </w:tcPr>
          <w:p w:rsidR="00294112" w:rsidRPr="0087377C" w:rsidRDefault="00294112" w:rsidP="002D69D2">
            <w:pPr>
              <w:rPr>
                <w:rFonts w:ascii="Arial" w:hAnsi="Arial" w:cs="Arial"/>
                <w:b/>
                <w:iCs/>
                <w:sz w:val="18"/>
                <w:szCs w:val="18"/>
              </w:rPr>
            </w:pPr>
            <w:r w:rsidRPr="0087377C">
              <w:rPr>
                <w:rFonts w:ascii="Arial" w:hAnsi="Arial" w:cs="Arial"/>
                <w:iCs/>
                <w:sz w:val="18"/>
                <w:szCs w:val="18"/>
              </w:rPr>
              <w:t>To learn principles, techniques and skills to conduct scientific, technical or business writing and oral presentation</w:t>
            </w:r>
          </w:p>
        </w:tc>
      </w:tr>
      <w:tr w:rsidR="00294112" w:rsidRPr="0087377C" w:rsidTr="002D69D2">
        <w:trPr>
          <w:trHeight w:val="238"/>
          <w:jc w:val="center"/>
        </w:trPr>
        <w:tc>
          <w:tcPr>
            <w:tcW w:w="9180" w:type="dxa"/>
            <w:gridSpan w:val="2"/>
          </w:tcPr>
          <w:p w:rsidR="00294112" w:rsidRPr="0087377C" w:rsidRDefault="00294112" w:rsidP="002D69D2">
            <w:pPr>
              <w:rPr>
                <w:rFonts w:ascii="Arial" w:hAnsi="Arial" w:cs="Arial"/>
                <w:b/>
                <w:bCs/>
                <w:sz w:val="18"/>
                <w:szCs w:val="18"/>
              </w:rPr>
            </w:pPr>
          </w:p>
          <w:p w:rsidR="00294112" w:rsidRPr="0087377C" w:rsidRDefault="00294112" w:rsidP="002D69D2">
            <w:pPr>
              <w:rPr>
                <w:rFonts w:ascii="Arial" w:hAnsi="Arial" w:cs="Arial"/>
                <w:b/>
                <w:bCs/>
                <w:sz w:val="18"/>
                <w:szCs w:val="18"/>
              </w:rPr>
            </w:pPr>
            <w:r w:rsidRPr="0087377C">
              <w:rPr>
                <w:rFonts w:ascii="Arial" w:hAnsi="Arial" w:cs="Arial"/>
                <w:b/>
                <w:bCs/>
                <w:sz w:val="18"/>
                <w:szCs w:val="18"/>
              </w:rPr>
              <w:t>Course Objective:</w:t>
            </w:r>
          </w:p>
          <w:p w:rsidR="00294112" w:rsidRPr="0087377C" w:rsidRDefault="00294112" w:rsidP="002D69D2">
            <w:pPr>
              <w:rPr>
                <w:rFonts w:ascii="Arial" w:hAnsi="Arial" w:cs="Arial"/>
                <w:b/>
                <w:bCs/>
                <w:sz w:val="18"/>
                <w:szCs w:val="18"/>
              </w:rPr>
            </w:pPr>
          </w:p>
          <w:p w:rsidR="00294112" w:rsidRPr="0087377C" w:rsidRDefault="00294112" w:rsidP="00F01E2A">
            <w:pPr>
              <w:jc w:val="both"/>
              <w:rPr>
                <w:rFonts w:ascii="Arial" w:hAnsi="Arial" w:cs="Arial"/>
                <w:iCs/>
                <w:sz w:val="18"/>
                <w:szCs w:val="18"/>
              </w:rPr>
            </w:pPr>
            <w:r w:rsidRPr="0087377C">
              <w:rPr>
                <w:rFonts w:ascii="Arial" w:hAnsi="Arial" w:cs="Arial"/>
                <w:sz w:val="18"/>
                <w:szCs w:val="18"/>
              </w:rPr>
              <w:t xml:space="preserve">This is a course which aims to give students a formal and methodical exposure to Academic and Technical writing and professional communication skills. They will learn Principles, techniques, and skills needed to conduct scientific, technical, or business writing. This course provides students with the methodology needed to construct and to deliver oral presentations, create tables, graphs, and charts, and write a variety of reports and proposals.  </w:t>
            </w:r>
          </w:p>
        </w:tc>
      </w:tr>
    </w:tbl>
    <w:p w:rsidR="00294112" w:rsidRPr="0087377C" w:rsidRDefault="00294112" w:rsidP="00294112">
      <w:pPr>
        <w:autoSpaceDE w:val="0"/>
        <w:autoSpaceDN w:val="0"/>
        <w:adjustRightInd w:val="0"/>
        <w:jc w:val="center"/>
        <w:rPr>
          <w:rFonts w:ascii="Arial" w:hAnsi="Arial" w:cs="Arial"/>
          <w:b/>
          <w:color w:val="000000"/>
          <w:sz w:val="18"/>
          <w:szCs w:val="18"/>
        </w:rPr>
      </w:pPr>
      <w:r w:rsidRPr="0087377C">
        <w:rPr>
          <w:rFonts w:ascii="Arial" w:hAnsi="Arial" w:cs="Arial"/>
          <w:b/>
          <w:color w:val="000000"/>
          <w:sz w:val="18"/>
          <w:szCs w:val="18"/>
        </w:rPr>
        <w:lastRenderedPageBreak/>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2257"/>
        <w:gridCol w:w="1955"/>
        <w:gridCol w:w="1046"/>
        <w:gridCol w:w="1698"/>
        <w:gridCol w:w="1578"/>
      </w:tblGrid>
      <w:tr w:rsidR="00294112" w:rsidRPr="0087377C" w:rsidTr="002D69D2">
        <w:trPr>
          <w:trHeight w:val="877"/>
          <w:jc w:val="center"/>
        </w:trPr>
        <w:tc>
          <w:tcPr>
            <w:tcW w:w="641"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 No.</w:t>
            </w:r>
          </w:p>
        </w:tc>
        <w:tc>
          <w:tcPr>
            <w:tcW w:w="2257"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 Statement</w:t>
            </w:r>
          </w:p>
        </w:tc>
        <w:tc>
          <w:tcPr>
            <w:tcW w:w="1955"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Corresponding PO</w:t>
            </w:r>
          </w:p>
        </w:tc>
        <w:tc>
          <w:tcPr>
            <w:tcW w:w="1046"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Domain / level of learning taxonomy</w:t>
            </w:r>
          </w:p>
        </w:tc>
        <w:tc>
          <w:tcPr>
            <w:tcW w:w="1698"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Delivery methods and activities</w:t>
            </w:r>
          </w:p>
        </w:tc>
        <w:tc>
          <w:tcPr>
            <w:tcW w:w="1578"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Assessment tools</w:t>
            </w:r>
          </w:p>
        </w:tc>
      </w:tr>
      <w:tr w:rsidR="00294112" w:rsidRPr="0087377C" w:rsidTr="002D69D2">
        <w:trPr>
          <w:trHeight w:val="1646"/>
          <w:jc w:val="center"/>
        </w:trPr>
        <w:tc>
          <w:tcPr>
            <w:tcW w:w="641"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CO1</w:t>
            </w:r>
          </w:p>
        </w:tc>
        <w:tc>
          <w:tcPr>
            <w:tcW w:w="2257" w:type="dxa"/>
            <w:vAlign w:val="center"/>
          </w:tcPr>
          <w:p w:rsidR="00294112" w:rsidRPr="0087377C" w:rsidRDefault="00294112" w:rsidP="002D69D2">
            <w:pPr>
              <w:pStyle w:val="ListParagraph"/>
              <w:spacing w:after="0" w:line="240" w:lineRule="auto"/>
              <w:ind w:left="-18"/>
              <w:jc w:val="center"/>
              <w:rPr>
                <w:rFonts w:ascii="Arial" w:hAnsi="Arial" w:cs="Arial"/>
                <w:color w:val="000000"/>
                <w:sz w:val="18"/>
                <w:szCs w:val="18"/>
              </w:rPr>
            </w:pPr>
            <w:r w:rsidRPr="00707423">
              <w:rPr>
                <w:rFonts w:ascii="Arial" w:hAnsi="Arial" w:cs="Arial"/>
                <w:sz w:val="18"/>
                <w:szCs w:val="18"/>
              </w:rPr>
              <w:t>To</w:t>
            </w:r>
            <w:r>
              <w:rPr>
                <w:rFonts w:ascii="Arial" w:hAnsi="Arial" w:cs="Arial"/>
                <w:b/>
                <w:bCs/>
                <w:sz w:val="18"/>
                <w:szCs w:val="18"/>
              </w:rPr>
              <w:t xml:space="preserve"> p</w:t>
            </w:r>
            <w:r w:rsidRPr="00CE44DF">
              <w:rPr>
                <w:rFonts w:ascii="Arial" w:hAnsi="Arial" w:cs="Arial"/>
                <w:b/>
                <w:bCs/>
                <w:sz w:val="18"/>
                <w:szCs w:val="18"/>
              </w:rPr>
              <w:t xml:space="preserve">roduce </w:t>
            </w:r>
            <w:r w:rsidRPr="0087377C">
              <w:rPr>
                <w:rFonts w:ascii="Arial" w:hAnsi="Arial" w:cs="Arial"/>
                <w:sz w:val="18"/>
                <w:szCs w:val="18"/>
              </w:rPr>
              <w:t>documents in a variety of professional genres such as memos, proposals, and analytical reports</w:t>
            </w:r>
          </w:p>
        </w:tc>
        <w:tc>
          <w:tcPr>
            <w:tcW w:w="1955" w:type="dxa"/>
            <w:vAlign w:val="center"/>
          </w:tcPr>
          <w:p w:rsidR="00294112" w:rsidRDefault="00294112" w:rsidP="002D69D2">
            <w:pPr>
              <w:pStyle w:val="ListParagraph"/>
              <w:spacing w:after="0" w:line="240" w:lineRule="auto"/>
              <w:ind w:left="0"/>
              <w:jc w:val="center"/>
              <w:rPr>
                <w:rFonts w:ascii="Arial" w:hAnsi="Arial" w:cs="Arial"/>
                <w:color w:val="000000"/>
                <w:sz w:val="18"/>
                <w:szCs w:val="18"/>
              </w:rPr>
            </w:pPr>
            <w:r w:rsidRPr="0087377C">
              <w:rPr>
                <w:rFonts w:ascii="Arial" w:hAnsi="Arial" w:cs="Arial"/>
                <w:b/>
                <w:bCs/>
                <w:color w:val="000000"/>
                <w:sz w:val="18"/>
                <w:szCs w:val="18"/>
              </w:rPr>
              <w:t>Communication:</w:t>
            </w:r>
          </w:p>
          <w:p w:rsidR="00294112" w:rsidRPr="0087377C" w:rsidRDefault="00294112" w:rsidP="002D69D2">
            <w:pPr>
              <w:pStyle w:val="ListParagraph"/>
              <w:spacing w:after="0" w:line="240" w:lineRule="auto"/>
              <w:ind w:left="0"/>
              <w:jc w:val="center"/>
              <w:rPr>
                <w:rFonts w:ascii="Arial" w:hAnsi="Arial" w:cs="Arial"/>
                <w:color w:val="000000"/>
                <w:sz w:val="18"/>
                <w:szCs w:val="18"/>
              </w:rPr>
            </w:pPr>
            <w:r w:rsidRPr="0087377C">
              <w:rPr>
                <w:rFonts w:ascii="Arial" w:hAnsi="Arial" w:cs="Arial"/>
                <w:color w:val="000000"/>
                <w:sz w:val="18"/>
                <w:szCs w:val="18"/>
              </w:rPr>
              <w:t>(PO10)</w:t>
            </w:r>
          </w:p>
        </w:tc>
        <w:tc>
          <w:tcPr>
            <w:tcW w:w="1046"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Cognitive domain – level 4</w:t>
            </w:r>
          </w:p>
        </w:tc>
        <w:tc>
          <w:tcPr>
            <w:tcW w:w="1698" w:type="dxa"/>
            <w:vAlign w:val="center"/>
          </w:tcPr>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4689859"/>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Lecture Note</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6957114"/>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Text Book</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42508417"/>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Audio/Video</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1095142"/>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Web Material</w:t>
            </w:r>
          </w:p>
          <w:p w:rsidR="00294112" w:rsidRPr="0087377C" w:rsidRDefault="009F4EBA" w:rsidP="002D69D2">
            <w:pPr>
              <w:spacing w:line="276" w:lineRule="auto"/>
              <w:rPr>
                <w:rFonts w:ascii="Arial" w:hAnsi="Arial" w:cs="Arial"/>
                <w:color w:val="000000"/>
                <w:sz w:val="18"/>
                <w:szCs w:val="18"/>
              </w:rPr>
            </w:pPr>
            <w:sdt>
              <w:sdtPr>
                <w:rPr>
                  <w:rFonts w:ascii="Arial" w:hAnsi="Arial" w:cs="Arial"/>
                  <w:color w:val="000000" w:themeColor="text1"/>
                  <w:sz w:val="18"/>
                  <w:szCs w:val="18"/>
                </w:rPr>
                <w:id w:val="-1230766916"/>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Journal paper</w:t>
            </w:r>
          </w:p>
        </w:tc>
        <w:tc>
          <w:tcPr>
            <w:tcW w:w="1578" w:type="dxa"/>
            <w:vAlign w:val="center"/>
          </w:tcPr>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2049931"/>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Class Test</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8452702"/>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Final Exam</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7257972"/>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Assignment </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6830029"/>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Participation</w:t>
            </w:r>
          </w:p>
          <w:p w:rsidR="00294112" w:rsidRPr="0087377C" w:rsidRDefault="009F4EBA" w:rsidP="002D69D2">
            <w:pPr>
              <w:rPr>
                <w:rFonts w:ascii="Arial" w:hAnsi="Arial" w:cs="Arial"/>
                <w:color w:val="000000"/>
                <w:sz w:val="18"/>
                <w:szCs w:val="18"/>
              </w:rPr>
            </w:pPr>
            <w:sdt>
              <w:sdtPr>
                <w:rPr>
                  <w:rFonts w:ascii="Arial" w:hAnsi="Arial" w:cs="Arial"/>
                  <w:color w:val="000000" w:themeColor="text1"/>
                  <w:sz w:val="18"/>
                  <w:szCs w:val="18"/>
                </w:rPr>
                <w:id w:val="-683671692"/>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Presentation</w:t>
            </w:r>
          </w:p>
        </w:tc>
      </w:tr>
      <w:tr w:rsidR="00294112" w:rsidRPr="0087377C" w:rsidTr="002D69D2">
        <w:trPr>
          <w:trHeight w:val="1583"/>
          <w:jc w:val="center"/>
        </w:trPr>
        <w:tc>
          <w:tcPr>
            <w:tcW w:w="641"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CO2</w:t>
            </w:r>
          </w:p>
        </w:tc>
        <w:tc>
          <w:tcPr>
            <w:tcW w:w="2257" w:type="dxa"/>
            <w:vAlign w:val="center"/>
          </w:tcPr>
          <w:p w:rsidR="00294112" w:rsidRPr="0087377C" w:rsidRDefault="00294112" w:rsidP="002D69D2">
            <w:pPr>
              <w:pStyle w:val="ListParagraph"/>
              <w:spacing w:after="0" w:line="240" w:lineRule="auto"/>
              <w:ind w:left="-18"/>
              <w:jc w:val="center"/>
              <w:rPr>
                <w:rFonts w:ascii="Arial" w:hAnsi="Arial" w:cs="Arial"/>
                <w:color w:val="000000"/>
                <w:sz w:val="18"/>
                <w:szCs w:val="18"/>
              </w:rPr>
            </w:pPr>
            <w:r w:rsidRPr="00707423">
              <w:rPr>
                <w:rFonts w:ascii="Arial" w:hAnsi="Arial" w:cs="Arial"/>
                <w:sz w:val="18"/>
                <w:szCs w:val="18"/>
              </w:rPr>
              <w:t>To</w:t>
            </w:r>
            <w:r>
              <w:rPr>
                <w:rFonts w:ascii="Arial" w:hAnsi="Arial" w:cs="Arial"/>
                <w:b/>
                <w:bCs/>
                <w:sz w:val="18"/>
                <w:szCs w:val="18"/>
              </w:rPr>
              <w:t xml:space="preserve"> p</w:t>
            </w:r>
            <w:r w:rsidRPr="00CE44DF">
              <w:rPr>
                <w:rFonts w:ascii="Arial" w:hAnsi="Arial" w:cs="Arial"/>
                <w:b/>
                <w:bCs/>
                <w:sz w:val="18"/>
                <w:szCs w:val="18"/>
              </w:rPr>
              <w:t xml:space="preserve">roduce </w:t>
            </w:r>
            <w:r w:rsidRPr="0087377C">
              <w:rPr>
                <w:rFonts w:ascii="Arial" w:hAnsi="Arial" w:cs="Arial"/>
                <w:sz w:val="18"/>
                <w:szCs w:val="18"/>
              </w:rPr>
              <w:t>documents that respond to the needs of multiple audiences, including international/global audiences</w:t>
            </w:r>
          </w:p>
        </w:tc>
        <w:tc>
          <w:tcPr>
            <w:tcW w:w="1955" w:type="dxa"/>
            <w:vAlign w:val="center"/>
          </w:tcPr>
          <w:p w:rsidR="00294112" w:rsidRDefault="00294112" w:rsidP="002D69D2">
            <w:pPr>
              <w:pStyle w:val="ListParagraph"/>
              <w:spacing w:after="0" w:line="240" w:lineRule="auto"/>
              <w:ind w:left="0"/>
              <w:jc w:val="center"/>
              <w:rPr>
                <w:rFonts w:ascii="Arial" w:hAnsi="Arial" w:cs="Arial"/>
                <w:color w:val="000000"/>
                <w:sz w:val="18"/>
                <w:szCs w:val="18"/>
              </w:rPr>
            </w:pPr>
            <w:r w:rsidRPr="0087377C">
              <w:rPr>
                <w:rFonts w:ascii="Arial" w:hAnsi="Arial" w:cs="Arial"/>
                <w:b/>
                <w:bCs/>
                <w:color w:val="000000"/>
                <w:sz w:val="18"/>
                <w:szCs w:val="18"/>
              </w:rPr>
              <w:t>Communication:</w:t>
            </w:r>
          </w:p>
          <w:p w:rsidR="00294112" w:rsidRPr="0087377C" w:rsidRDefault="00294112" w:rsidP="002D69D2">
            <w:pPr>
              <w:pStyle w:val="ListParagraph"/>
              <w:spacing w:after="0" w:line="240" w:lineRule="auto"/>
              <w:ind w:left="0"/>
              <w:jc w:val="center"/>
              <w:rPr>
                <w:rFonts w:ascii="Arial" w:hAnsi="Arial" w:cs="Arial"/>
                <w:color w:val="000000"/>
                <w:sz w:val="18"/>
                <w:szCs w:val="18"/>
              </w:rPr>
            </w:pPr>
            <w:r w:rsidRPr="0087377C">
              <w:rPr>
                <w:rFonts w:ascii="Arial" w:hAnsi="Arial" w:cs="Arial"/>
                <w:color w:val="000000"/>
                <w:sz w:val="18"/>
                <w:szCs w:val="18"/>
              </w:rPr>
              <w:t>(PO10)</w:t>
            </w:r>
          </w:p>
        </w:tc>
        <w:tc>
          <w:tcPr>
            <w:tcW w:w="1046"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Cognitive domain – level 4</w:t>
            </w:r>
          </w:p>
        </w:tc>
        <w:tc>
          <w:tcPr>
            <w:tcW w:w="1698" w:type="dxa"/>
            <w:vAlign w:val="center"/>
          </w:tcPr>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9614690"/>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Lecture Note</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3041655"/>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Text Book</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9044710"/>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Audio/Video</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8670639"/>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Web Material</w:t>
            </w:r>
          </w:p>
          <w:p w:rsidR="00294112" w:rsidRPr="0087377C" w:rsidRDefault="009F4EBA" w:rsidP="002D69D2">
            <w:pPr>
              <w:rPr>
                <w:rFonts w:ascii="Arial" w:hAnsi="Arial" w:cs="Arial"/>
                <w:color w:val="000000"/>
                <w:sz w:val="18"/>
                <w:szCs w:val="18"/>
              </w:rPr>
            </w:pPr>
            <w:sdt>
              <w:sdtPr>
                <w:rPr>
                  <w:rFonts w:ascii="Arial" w:hAnsi="Arial" w:cs="Arial"/>
                  <w:color w:val="000000" w:themeColor="text1"/>
                  <w:sz w:val="18"/>
                  <w:szCs w:val="18"/>
                </w:rPr>
                <w:id w:val="-398292185"/>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Journal paper</w:t>
            </w:r>
          </w:p>
        </w:tc>
        <w:tc>
          <w:tcPr>
            <w:tcW w:w="1578" w:type="dxa"/>
            <w:vAlign w:val="center"/>
          </w:tcPr>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3277624"/>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Class Test</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9957573"/>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Final Exam</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1869747"/>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Assignment </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2891342"/>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Participation</w:t>
            </w:r>
          </w:p>
          <w:p w:rsidR="00294112" w:rsidRPr="0087377C" w:rsidRDefault="009F4EBA" w:rsidP="002D69D2">
            <w:pPr>
              <w:spacing w:line="276" w:lineRule="auto"/>
              <w:rPr>
                <w:rFonts w:ascii="Arial" w:hAnsi="Arial" w:cs="Arial"/>
                <w:color w:val="000000"/>
                <w:sz w:val="18"/>
                <w:szCs w:val="18"/>
              </w:rPr>
            </w:pPr>
            <w:sdt>
              <w:sdtPr>
                <w:rPr>
                  <w:rFonts w:ascii="Arial" w:hAnsi="Arial" w:cs="Arial"/>
                  <w:color w:val="000000" w:themeColor="text1"/>
                  <w:sz w:val="18"/>
                  <w:szCs w:val="18"/>
                </w:rPr>
                <w:id w:val="-571340711"/>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Presentation</w:t>
            </w:r>
          </w:p>
        </w:tc>
      </w:tr>
      <w:tr w:rsidR="00294112" w:rsidRPr="0087377C" w:rsidTr="002D69D2">
        <w:trPr>
          <w:trHeight w:val="1700"/>
          <w:jc w:val="center"/>
        </w:trPr>
        <w:tc>
          <w:tcPr>
            <w:tcW w:w="641"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CO3</w:t>
            </w:r>
          </w:p>
        </w:tc>
        <w:tc>
          <w:tcPr>
            <w:tcW w:w="2257" w:type="dxa"/>
            <w:vAlign w:val="center"/>
          </w:tcPr>
          <w:p w:rsidR="00294112" w:rsidRPr="0087377C" w:rsidRDefault="00294112" w:rsidP="002D69D2">
            <w:pPr>
              <w:jc w:val="center"/>
              <w:rPr>
                <w:rFonts w:ascii="Arial" w:hAnsi="Arial" w:cs="Arial"/>
                <w:color w:val="000000"/>
                <w:sz w:val="18"/>
                <w:szCs w:val="18"/>
              </w:rPr>
            </w:pPr>
            <w:r>
              <w:rPr>
                <w:rFonts w:ascii="Arial" w:hAnsi="Arial" w:cs="Arial"/>
                <w:sz w:val="18"/>
                <w:szCs w:val="18"/>
              </w:rPr>
              <w:t xml:space="preserve">To </w:t>
            </w:r>
            <w:r w:rsidRPr="00CE44DF">
              <w:rPr>
                <w:rFonts w:ascii="Arial" w:hAnsi="Arial" w:cs="Arial"/>
                <w:b/>
                <w:bCs/>
                <w:sz w:val="18"/>
                <w:szCs w:val="18"/>
              </w:rPr>
              <w:t>Create</w:t>
            </w:r>
            <w:r w:rsidRPr="0087377C">
              <w:rPr>
                <w:rFonts w:ascii="Arial" w:hAnsi="Arial" w:cs="Arial"/>
                <w:sz w:val="18"/>
                <w:szCs w:val="18"/>
              </w:rPr>
              <w:t xml:space="preserve"> effective multimedia presentations</w:t>
            </w:r>
            <w:r w:rsidRPr="0087377C">
              <w:rPr>
                <w:rFonts w:ascii="Arial" w:hAnsi="Arial" w:cs="Arial"/>
                <w:color w:val="000000"/>
                <w:sz w:val="18"/>
                <w:szCs w:val="18"/>
              </w:rPr>
              <w:t>.</w:t>
            </w:r>
          </w:p>
        </w:tc>
        <w:tc>
          <w:tcPr>
            <w:tcW w:w="1955" w:type="dxa"/>
            <w:vAlign w:val="center"/>
          </w:tcPr>
          <w:p w:rsidR="00294112" w:rsidRDefault="00294112" w:rsidP="002D69D2">
            <w:pPr>
              <w:pStyle w:val="ListParagraph"/>
              <w:spacing w:after="0" w:line="240" w:lineRule="auto"/>
              <w:ind w:left="0"/>
              <w:jc w:val="center"/>
              <w:rPr>
                <w:rFonts w:ascii="Arial" w:hAnsi="Arial" w:cs="Arial"/>
                <w:color w:val="000000"/>
                <w:sz w:val="18"/>
                <w:szCs w:val="18"/>
              </w:rPr>
            </w:pPr>
            <w:r w:rsidRPr="0087377C">
              <w:rPr>
                <w:rFonts w:ascii="Arial" w:hAnsi="Arial" w:cs="Arial"/>
                <w:b/>
                <w:bCs/>
                <w:color w:val="000000"/>
                <w:sz w:val="18"/>
                <w:szCs w:val="18"/>
              </w:rPr>
              <w:t>Communication:</w:t>
            </w:r>
          </w:p>
          <w:p w:rsidR="00294112" w:rsidRPr="0087377C" w:rsidRDefault="00294112" w:rsidP="002D69D2">
            <w:pPr>
              <w:pStyle w:val="ListParagraph"/>
              <w:spacing w:after="0" w:line="240" w:lineRule="auto"/>
              <w:ind w:left="0"/>
              <w:jc w:val="center"/>
              <w:rPr>
                <w:rFonts w:ascii="Arial" w:hAnsi="Arial" w:cs="Arial"/>
                <w:color w:val="000000"/>
                <w:sz w:val="18"/>
                <w:szCs w:val="18"/>
              </w:rPr>
            </w:pPr>
            <w:r w:rsidRPr="0087377C">
              <w:rPr>
                <w:rFonts w:ascii="Arial" w:hAnsi="Arial" w:cs="Arial"/>
                <w:color w:val="000000"/>
                <w:sz w:val="18"/>
                <w:szCs w:val="18"/>
              </w:rPr>
              <w:t>(PO10)</w:t>
            </w:r>
          </w:p>
        </w:tc>
        <w:tc>
          <w:tcPr>
            <w:tcW w:w="1046" w:type="dxa"/>
            <w:vAlign w:val="center"/>
          </w:tcPr>
          <w:p w:rsidR="00294112" w:rsidRPr="0087377C" w:rsidRDefault="00294112" w:rsidP="002D69D2">
            <w:pPr>
              <w:jc w:val="center"/>
              <w:rPr>
                <w:rFonts w:ascii="Arial" w:hAnsi="Arial" w:cs="Arial"/>
                <w:color w:val="000000"/>
                <w:sz w:val="18"/>
                <w:szCs w:val="18"/>
              </w:rPr>
            </w:pPr>
            <w:r w:rsidRPr="0087377C">
              <w:rPr>
                <w:rFonts w:ascii="Arial" w:hAnsi="Arial" w:cs="Arial"/>
                <w:color w:val="000000"/>
                <w:sz w:val="18"/>
                <w:szCs w:val="18"/>
              </w:rPr>
              <w:t>Cognitive domain – level 1</w:t>
            </w:r>
          </w:p>
        </w:tc>
        <w:tc>
          <w:tcPr>
            <w:tcW w:w="1698" w:type="dxa"/>
            <w:vAlign w:val="center"/>
          </w:tcPr>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8256653"/>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Lecture Note</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87913"/>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Text Book</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9793179"/>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Audio/Video</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7865094"/>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Web Material</w:t>
            </w:r>
          </w:p>
          <w:p w:rsidR="00294112" w:rsidRPr="0087377C" w:rsidRDefault="009F4EBA" w:rsidP="002D69D2">
            <w:pPr>
              <w:rPr>
                <w:rFonts w:ascii="Arial" w:hAnsi="Arial" w:cs="Arial"/>
                <w:color w:val="000000"/>
                <w:sz w:val="18"/>
                <w:szCs w:val="18"/>
              </w:rPr>
            </w:pPr>
            <w:sdt>
              <w:sdtPr>
                <w:rPr>
                  <w:rFonts w:ascii="Arial" w:hAnsi="Arial" w:cs="Arial"/>
                  <w:color w:val="000000" w:themeColor="text1"/>
                  <w:sz w:val="18"/>
                  <w:szCs w:val="18"/>
                </w:rPr>
                <w:id w:val="-225612051"/>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Journal paper</w:t>
            </w:r>
          </w:p>
        </w:tc>
        <w:tc>
          <w:tcPr>
            <w:tcW w:w="1578" w:type="dxa"/>
            <w:vAlign w:val="center"/>
          </w:tcPr>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7450593"/>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Class Test</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5865236"/>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Final Exam</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9623973"/>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Assignment </w:t>
            </w:r>
          </w:p>
          <w:p w:rsidR="00294112" w:rsidRPr="006A714F" w:rsidRDefault="009F4EBA" w:rsidP="002D69D2">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9531074"/>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Participation</w:t>
            </w:r>
          </w:p>
          <w:p w:rsidR="00294112" w:rsidRPr="0087377C" w:rsidRDefault="009F4EBA" w:rsidP="002D69D2">
            <w:pPr>
              <w:rPr>
                <w:rFonts w:ascii="Arial" w:hAnsi="Arial" w:cs="Arial"/>
                <w:color w:val="000000"/>
                <w:sz w:val="18"/>
                <w:szCs w:val="18"/>
              </w:rPr>
            </w:pPr>
            <w:sdt>
              <w:sdtPr>
                <w:rPr>
                  <w:rFonts w:ascii="Arial" w:hAnsi="Arial" w:cs="Arial"/>
                  <w:color w:val="000000" w:themeColor="text1"/>
                  <w:sz w:val="18"/>
                  <w:szCs w:val="18"/>
                </w:rPr>
                <w:id w:val="2041696248"/>
              </w:sdtPr>
              <w:sdtEndPr/>
              <w:sdtContent>
                <w:r w:rsidR="00294112" w:rsidRPr="006A714F">
                  <w:rPr>
                    <w:rFonts w:ascii="MS Gothic" w:eastAsia="MS Gothic" w:hAnsi="MS Gothic" w:cs="MS Gothic" w:hint="eastAsia"/>
                    <w:color w:val="000000" w:themeColor="text1"/>
                    <w:sz w:val="18"/>
                    <w:szCs w:val="18"/>
                  </w:rPr>
                  <w:t>☐</w:t>
                </w:r>
              </w:sdtContent>
            </w:sdt>
            <w:r w:rsidR="00294112" w:rsidRPr="006A714F">
              <w:rPr>
                <w:rFonts w:ascii="Arial" w:hAnsi="Arial" w:cs="Arial"/>
                <w:color w:val="000000" w:themeColor="text1"/>
                <w:sz w:val="18"/>
                <w:szCs w:val="18"/>
              </w:rPr>
              <w:t xml:space="preserve">  Presentation</w:t>
            </w:r>
          </w:p>
        </w:tc>
      </w:tr>
    </w:tbl>
    <w:p w:rsidR="00294112" w:rsidRPr="0087377C" w:rsidRDefault="00294112" w:rsidP="00294112">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94112" w:rsidRPr="0087377C" w:rsidTr="002D69D2">
        <w:trPr>
          <w:jc w:val="center"/>
        </w:trPr>
        <w:tc>
          <w:tcPr>
            <w:tcW w:w="9127" w:type="dxa"/>
          </w:tcPr>
          <w:p w:rsidR="00294112" w:rsidRPr="0087377C" w:rsidRDefault="00294112" w:rsidP="002D69D2">
            <w:pPr>
              <w:rPr>
                <w:rFonts w:ascii="Arial" w:hAnsi="Arial" w:cs="Arial"/>
                <w:b/>
                <w:color w:val="000000"/>
                <w:sz w:val="18"/>
                <w:szCs w:val="18"/>
              </w:rPr>
            </w:pPr>
            <w:r w:rsidRPr="0087377C">
              <w:rPr>
                <w:rFonts w:ascii="Arial" w:hAnsi="Arial" w:cs="Arial"/>
                <w:b/>
                <w:color w:val="000000"/>
                <w:sz w:val="18"/>
                <w:szCs w:val="18"/>
              </w:rPr>
              <w:t>Assessment and Marks Distribution:</w:t>
            </w:r>
          </w:p>
          <w:p w:rsidR="00294112" w:rsidRPr="0087377C" w:rsidRDefault="00294112" w:rsidP="002D69D2">
            <w:pPr>
              <w:rPr>
                <w:rFonts w:ascii="Arial" w:hAnsi="Arial" w:cs="Arial"/>
                <w:bCs/>
                <w:color w:val="000000"/>
                <w:sz w:val="18"/>
                <w:szCs w:val="18"/>
              </w:rPr>
            </w:pPr>
            <w:r w:rsidRPr="0087377C">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294112" w:rsidRPr="0087377C" w:rsidRDefault="00294112" w:rsidP="002D69D2">
            <w:pPr>
              <w:rPr>
                <w:rFonts w:ascii="Arial" w:hAnsi="Arial" w:cs="Arial"/>
                <w:bCs/>
                <w:color w:val="000000"/>
                <w:sz w:val="18"/>
                <w:szCs w:val="18"/>
              </w:rPr>
            </w:pPr>
            <w:r w:rsidRPr="0087377C">
              <w:rPr>
                <w:rFonts w:ascii="Arial" w:hAnsi="Arial" w:cs="Arial"/>
                <w:bCs/>
                <w:color w:val="000000"/>
                <w:sz w:val="18"/>
                <w:szCs w:val="18"/>
              </w:rPr>
              <w:tab/>
              <w:t>Class tests + Assignments due in different times of the semester (20%)</w:t>
            </w:r>
          </w:p>
          <w:p w:rsidR="00294112" w:rsidRPr="0087377C" w:rsidRDefault="00294112" w:rsidP="002D69D2">
            <w:pPr>
              <w:rPr>
                <w:rFonts w:ascii="Arial" w:hAnsi="Arial" w:cs="Arial"/>
                <w:bCs/>
                <w:color w:val="000000"/>
                <w:sz w:val="18"/>
                <w:szCs w:val="18"/>
              </w:rPr>
            </w:pPr>
            <w:r w:rsidRPr="0087377C">
              <w:rPr>
                <w:rFonts w:ascii="Arial" w:hAnsi="Arial" w:cs="Arial"/>
                <w:bCs/>
                <w:color w:val="000000"/>
                <w:sz w:val="18"/>
                <w:szCs w:val="18"/>
              </w:rPr>
              <w:tab/>
              <w:t xml:space="preserve">A comprehensive final exam (70%), Total Time: 3 hours. </w:t>
            </w:r>
          </w:p>
          <w:p w:rsidR="00294112" w:rsidRPr="0087377C" w:rsidRDefault="00294112" w:rsidP="002D69D2">
            <w:pPr>
              <w:rPr>
                <w:rFonts w:ascii="Arial" w:hAnsi="Arial" w:cs="Arial"/>
                <w:b/>
                <w:color w:val="000000"/>
                <w:sz w:val="18"/>
                <w:szCs w:val="18"/>
              </w:rPr>
            </w:pPr>
            <w:r w:rsidRPr="0087377C">
              <w:rPr>
                <w:rFonts w:ascii="Arial" w:hAnsi="Arial" w:cs="Arial"/>
                <w:bCs/>
                <w:color w:val="000000"/>
                <w:sz w:val="18"/>
                <w:szCs w:val="18"/>
              </w:rPr>
              <w:tab/>
              <w:t>A class participation mark (10%).</w:t>
            </w:r>
          </w:p>
        </w:tc>
      </w:tr>
      <w:tr w:rsidR="00294112" w:rsidRPr="0087377C" w:rsidTr="002D69D2">
        <w:trPr>
          <w:jc w:val="center"/>
        </w:trPr>
        <w:tc>
          <w:tcPr>
            <w:tcW w:w="9127" w:type="dxa"/>
          </w:tcPr>
          <w:p w:rsidR="00294112" w:rsidRPr="0087377C" w:rsidRDefault="00294112" w:rsidP="002D69D2">
            <w:pPr>
              <w:spacing w:after="120"/>
              <w:rPr>
                <w:rFonts w:ascii="Arial" w:hAnsi="Arial" w:cs="Arial"/>
                <w:b/>
                <w:bCs/>
                <w:iCs/>
                <w:sz w:val="18"/>
                <w:szCs w:val="18"/>
              </w:rPr>
            </w:pPr>
          </w:p>
          <w:p w:rsidR="00294112" w:rsidRPr="0087377C" w:rsidRDefault="00294112" w:rsidP="002D69D2">
            <w:pPr>
              <w:spacing w:after="120"/>
              <w:rPr>
                <w:rFonts w:ascii="Arial" w:hAnsi="Arial" w:cs="Arial"/>
                <w:b/>
                <w:bCs/>
                <w:iCs/>
                <w:sz w:val="18"/>
                <w:szCs w:val="18"/>
              </w:rPr>
            </w:pPr>
            <w:r w:rsidRPr="0087377C">
              <w:rPr>
                <w:rFonts w:ascii="Arial" w:hAnsi="Arial" w:cs="Arial"/>
                <w:b/>
                <w:bCs/>
                <w:iCs/>
                <w:sz w:val="18"/>
                <w:szCs w:val="18"/>
              </w:rPr>
              <w:t>Course Contents:</w:t>
            </w:r>
          </w:p>
          <w:p w:rsidR="00294112" w:rsidRPr="0087377C" w:rsidRDefault="00294112" w:rsidP="002D69D2">
            <w:pPr>
              <w:jc w:val="both"/>
              <w:rPr>
                <w:rFonts w:ascii="Arial" w:hAnsi="Arial" w:cs="Arial"/>
                <w:color w:val="000000"/>
                <w:sz w:val="18"/>
                <w:szCs w:val="18"/>
              </w:rPr>
            </w:pPr>
            <w:r w:rsidRPr="0087377C">
              <w:rPr>
                <w:rFonts w:ascii="Arial" w:hAnsi="Arial" w:cs="Arial"/>
                <w:sz w:val="18"/>
                <w:szCs w:val="18"/>
              </w:rPr>
              <w:t>Introduction to Technical Writing, Resumes and Job Application Letters</w:t>
            </w:r>
            <w:r w:rsidRPr="0087377C">
              <w:rPr>
                <w:rFonts w:ascii="Arial" w:hAnsi="Arial" w:cs="Arial"/>
                <w:color w:val="000000"/>
                <w:sz w:val="18"/>
                <w:szCs w:val="18"/>
              </w:rPr>
              <w:t xml:space="preserve">,  memos and business letter, research proposal, project report writing, preparation of power point presentation, poster presentation </w:t>
            </w:r>
          </w:p>
        </w:tc>
      </w:tr>
    </w:tbl>
    <w:p w:rsidR="00294112" w:rsidRPr="0087377C" w:rsidRDefault="00294112" w:rsidP="00294112">
      <w:pPr>
        <w:rPr>
          <w:rFonts w:ascii="Arial" w:hAnsi="Arial" w:cs="Arial"/>
          <w:b/>
          <w:color w:val="FF0000"/>
          <w:sz w:val="18"/>
          <w:szCs w:val="18"/>
        </w:rPr>
      </w:pPr>
    </w:p>
    <w:p w:rsidR="00294112" w:rsidRPr="0087377C" w:rsidRDefault="00294112" w:rsidP="00294112">
      <w:pPr>
        <w:rPr>
          <w:rFonts w:ascii="Arial" w:hAnsi="Arial" w:cs="Arial"/>
          <w:b/>
          <w:spacing w:val="-3"/>
          <w:sz w:val="18"/>
          <w:szCs w:val="18"/>
        </w:rPr>
      </w:pPr>
      <w:r w:rsidRPr="0087377C">
        <w:rPr>
          <w:rFonts w:ascii="Arial" w:hAnsi="Arial" w:cs="Arial"/>
          <w:b/>
          <w:spacing w:val="-3"/>
          <w:sz w:val="18"/>
          <w:szCs w:val="18"/>
        </w:rPr>
        <w:t>Text Book:</w:t>
      </w:r>
    </w:p>
    <w:tbl>
      <w:tblPr>
        <w:tblW w:w="4911" w:type="pct"/>
        <w:jc w:val="center"/>
        <w:tblLook w:val="0000" w:firstRow="0" w:lastRow="0" w:firstColumn="0" w:lastColumn="0" w:noHBand="0" w:noVBand="0"/>
      </w:tblPr>
      <w:tblGrid>
        <w:gridCol w:w="361"/>
        <w:gridCol w:w="2430"/>
        <w:gridCol w:w="264"/>
        <w:gridCol w:w="6022"/>
      </w:tblGrid>
      <w:tr w:rsidR="00294112" w:rsidRPr="0087377C" w:rsidTr="002D69D2">
        <w:trPr>
          <w:jc w:val="center"/>
        </w:trPr>
        <w:tc>
          <w:tcPr>
            <w:tcW w:w="199" w:type="pct"/>
          </w:tcPr>
          <w:p w:rsidR="00294112" w:rsidRPr="0087377C" w:rsidRDefault="00294112" w:rsidP="002D69D2">
            <w:pPr>
              <w:suppressAutoHyphens/>
              <w:jc w:val="center"/>
              <w:rPr>
                <w:rFonts w:ascii="Arial" w:hAnsi="Arial" w:cs="Arial"/>
                <w:spacing w:val="-3"/>
                <w:sz w:val="18"/>
                <w:szCs w:val="18"/>
              </w:rPr>
            </w:pPr>
            <w:r w:rsidRPr="0087377C">
              <w:rPr>
                <w:rFonts w:ascii="Arial" w:hAnsi="Arial" w:cs="Arial"/>
                <w:spacing w:val="-3"/>
                <w:sz w:val="18"/>
                <w:szCs w:val="18"/>
              </w:rPr>
              <w:t>1.</w:t>
            </w:r>
          </w:p>
        </w:tc>
        <w:tc>
          <w:tcPr>
            <w:tcW w:w="1339" w:type="pct"/>
          </w:tcPr>
          <w:p w:rsidR="00294112" w:rsidRPr="0087377C" w:rsidRDefault="00294112" w:rsidP="002D69D2">
            <w:pPr>
              <w:suppressAutoHyphens/>
              <w:rPr>
                <w:rFonts w:ascii="Arial" w:hAnsi="Arial" w:cs="Arial"/>
                <w:spacing w:val="-3"/>
                <w:sz w:val="18"/>
                <w:szCs w:val="18"/>
              </w:rPr>
            </w:pPr>
            <w:r w:rsidRPr="0087377C">
              <w:rPr>
                <w:rFonts w:ascii="Arial" w:hAnsi="Arial" w:cs="Arial"/>
                <w:sz w:val="18"/>
                <w:szCs w:val="18"/>
              </w:rPr>
              <w:t>Mike Markel</w:t>
            </w:r>
          </w:p>
        </w:tc>
        <w:tc>
          <w:tcPr>
            <w:tcW w:w="145" w:type="pct"/>
          </w:tcPr>
          <w:p w:rsidR="00294112" w:rsidRPr="0087377C" w:rsidRDefault="00294112" w:rsidP="002D69D2">
            <w:pPr>
              <w:suppressAutoHyphens/>
              <w:jc w:val="center"/>
              <w:rPr>
                <w:rFonts w:ascii="Arial" w:hAnsi="Arial" w:cs="Arial"/>
                <w:spacing w:val="-3"/>
                <w:sz w:val="18"/>
                <w:szCs w:val="18"/>
              </w:rPr>
            </w:pPr>
            <w:r w:rsidRPr="0087377C">
              <w:rPr>
                <w:rFonts w:ascii="Arial" w:hAnsi="Arial" w:cs="Arial"/>
                <w:spacing w:val="-3"/>
                <w:sz w:val="18"/>
                <w:szCs w:val="18"/>
              </w:rPr>
              <w:t>:</w:t>
            </w:r>
          </w:p>
        </w:tc>
        <w:tc>
          <w:tcPr>
            <w:tcW w:w="3316" w:type="pct"/>
          </w:tcPr>
          <w:p w:rsidR="00294112" w:rsidRPr="0087377C" w:rsidRDefault="00294112" w:rsidP="002D69D2">
            <w:pPr>
              <w:suppressAutoHyphens/>
              <w:rPr>
                <w:rFonts w:ascii="Arial" w:hAnsi="Arial" w:cs="Arial"/>
                <w:b/>
                <w:bCs/>
                <w:spacing w:val="-3"/>
                <w:sz w:val="18"/>
                <w:szCs w:val="18"/>
              </w:rPr>
            </w:pPr>
            <w:r w:rsidRPr="0087377C">
              <w:rPr>
                <w:rFonts w:ascii="Arial" w:hAnsi="Arial" w:cs="Arial"/>
                <w:sz w:val="18"/>
                <w:szCs w:val="18"/>
              </w:rPr>
              <w:t>Technical Communication, 11th edition, Bedford/St. Martins</w:t>
            </w:r>
          </w:p>
        </w:tc>
      </w:tr>
      <w:tr w:rsidR="00294112" w:rsidRPr="0087377C" w:rsidTr="002D69D2">
        <w:trPr>
          <w:jc w:val="center"/>
        </w:trPr>
        <w:tc>
          <w:tcPr>
            <w:tcW w:w="199" w:type="pct"/>
          </w:tcPr>
          <w:p w:rsidR="00294112" w:rsidRPr="0087377C" w:rsidRDefault="00294112" w:rsidP="002D69D2">
            <w:pPr>
              <w:suppressAutoHyphens/>
              <w:jc w:val="center"/>
              <w:rPr>
                <w:rFonts w:ascii="Arial" w:hAnsi="Arial" w:cs="Arial"/>
                <w:spacing w:val="-3"/>
                <w:sz w:val="18"/>
                <w:szCs w:val="18"/>
              </w:rPr>
            </w:pPr>
            <w:r w:rsidRPr="0087377C">
              <w:rPr>
                <w:rFonts w:ascii="Arial" w:hAnsi="Arial" w:cs="Arial"/>
                <w:spacing w:val="-3"/>
                <w:sz w:val="18"/>
                <w:szCs w:val="18"/>
              </w:rPr>
              <w:t>2.</w:t>
            </w:r>
          </w:p>
        </w:tc>
        <w:tc>
          <w:tcPr>
            <w:tcW w:w="1339" w:type="pct"/>
          </w:tcPr>
          <w:p w:rsidR="00294112" w:rsidRPr="0087377C" w:rsidRDefault="00294112" w:rsidP="002D69D2">
            <w:pPr>
              <w:suppressAutoHyphens/>
              <w:rPr>
                <w:rFonts w:ascii="Arial" w:hAnsi="Arial" w:cs="Arial"/>
                <w:sz w:val="18"/>
                <w:szCs w:val="18"/>
              </w:rPr>
            </w:pPr>
            <w:r w:rsidRPr="0087377C">
              <w:rPr>
                <w:rStyle w:val="st"/>
                <w:rFonts w:ascii="Arial" w:hAnsi="Arial" w:cs="Arial"/>
                <w:sz w:val="18"/>
                <w:szCs w:val="18"/>
              </w:rPr>
              <w:t xml:space="preserve">Craig </w:t>
            </w:r>
            <w:r w:rsidRPr="0087377C">
              <w:rPr>
                <w:rStyle w:val="Emphasis"/>
                <w:rFonts w:ascii="Arial" w:hAnsi="Arial" w:cs="Arial"/>
                <w:sz w:val="18"/>
                <w:szCs w:val="18"/>
              </w:rPr>
              <w:t>Baehr</w:t>
            </w:r>
            <w:r w:rsidRPr="0087377C">
              <w:rPr>
                <w:rStyle w:val="st"/>
                <w:rFonts w:ascii="Arial" w:hAnsi="Arial" w:cs="Arial"/>
                <w:sz w:val="18"/>
                <w:szCs w:val="18"/>
              </w:rPr>
              <w:t xml:space="preserve"> and Kelli </w:t>
            </w:r>
            <w:r w:rsidRPr="0087377C">
              <w:rPr>
                <w:rStyle w:val="Emphasis"/>
                <w:rFonts w:ascii="Arial" w:hAnsi="Arial" w:cs="Arial"/>
                <w:sz w:val="18"/>
                <w:szCs w:val="18"/>
              </w:rPr>
              <w:t>Cook Cargile</w:t>
            </w:r>
          </w:p>
        </w:tc>
        <w:tc>
          <w:tcPr>
            <w:tcW w:w="145" w:type="pct"/>
          </w:tcPr>
          <w:p w:rsidR="00294112" w:rsidRPr="0087377C" w:rsidRDefault="00294112" w:rsidP="002D69D2">
            <w:pPr>
              <w:suppressAutoHyphens/>
              <w:jc w:val="center"/>
              <w:rPr>
                <w:rFonts w:ascii="Arial" w:hAnsi="Arial" w:cs="Arial"/>
                <w:spacing w:val="-3"/>
                <w:sz w:val="18"/>
                <w:szCs w:val="18"/>
              </w:rPr>
            </w:pPr>
            <w:r w:rsidRPr="0087377C">
              <w:rPr>
                <w:rFonts w:ascii="Arial" w:hAnsi="Arial" w:cs="Arial"/>
                <w:spacing w:val="-3"/>
                <w:sz w:val="18"/>
                <w:szCs w:val="18"/>
              </w:rPr>
              <w:t>:</w:t>
            </w:r>
          </w:p>
        </w:tc>
        <w:tc>
          <w:tcPr>
            <w:tcW w:w="3316" w:type="pct"/>
          </w:tcPr>
          <w:p w:rsidR="00294112" w:rsidRPr="0087377C" w:rsidRDefault="00294112" w:rsidP="002D69D2">
            <w:pPr>
              <w:spacing w:before="100" w:beforeAutospacing="1" w:after="100" w:afterAutospacing="1"/>
              <w:outlineLvl w:val="0"/>
              <w:rPr>
                <w:rFonts w:ascii="Arial" w:hAnsi="Arial" w:cs="Arial"/>
                <w:sz w:val="18"/>
                <w:szCs w:val="18"/>
              </w:rPr>
            </w:pPr>
            <w:r w:rsidRPr="0087377C">
              <w:rPr>
                <w:rFonts w:ascii="Arial" w:hAnsi="Arial" w:cs="Arial"/>
                <w:bCs/>
                <w:kern w:val="36"/>
                <w:sz w:val="18"/>
                <w:szCs w:val="18"/>
                <w:lang w:bidi="ar-SA"/>
              </w:rPr>
              <w:t>The Agile Communicator: Principles and Practices in Technical Communication,</w:t>
            </w:r>
            <w:r w:rsidRPr="0087377C">
              <w:rPr>
                <w:rFonts w:ascii="Arial" w:hAnsi="Arial" w:cs="Arial"/>
                <w:sz w:val="18"/>
                <w:szCs w:val="18"/>
              </w:rPr>
              <w:t xml:space="preserve"> Kendall Hunt Publishing</w:t>
            </w:r>
          </w:p>
        </w:tc>
      </w:tr>
    </w:tbl>
    <w:p w:rsidR="00294112" w:rsidRPr="0087377C" w:rsidRDefault="00294112" w:rsidP="00294112">
      <w:pPr>
        <w:jc w:val="center"/>
        <w:rPr>
          <w:rFonts w:ascii="Arial" w:hAnsi="Arial" w:cs="Arial"/>
          <w:b/>
          <w:spacing w:val="-3"/>
          <w:sz w:val="18"/>
          <w:szCs w:val="18"/>
        </w:rPr>
      </w:pPr>
    </w:p>
    <w:p w:rsidR="00294112" w:rsidRPr="0087377C" w:rsidRDefault="00294112" w:rsidP="00294112">
      <w:pPr>
        <w:rPr>
          <w:rFonts w:ascii="Arial" w:hAnsi="Arial" w:cs="Arial"/>
          <w:b/>
          <w:spacing w:val="-3"/>
          <w:sz w:val="18"/>
          <w:szCs w:val="18"/>
        </w:rPr>
      </w:pPr>
      <w:r w:rsidRPr="0087377C">
        <w:rPr>
          <w:rFonts w:ascii="Arial" w:hAnsi="Arial" w:cs="Arial"/>
          <w:b/>
          <w:spacing w:val="-3"/>
          <w:sz w:val="18"/>
          <w:szCs w:val="18"/>
        </w:rPr>
        <w:t>Books Recommended:</w:t>
      </w:r>
    </w:p>
    <w:tbl>
      <w:tblPr>
        <w:tblW w:w="4889" w:type="pct"/>
        <w:jc w:val="center"/>
        <w:tblLook w:val="0000" w:firstRow="0" w:lastRow="0" w:firstColumn="0" w:lastColumn="0" w:noHBand="0" w:noVBand="0"/>
      </w:tblPr>
      <w:tblGrid>
        <w:gridCol w:w="361"/>
        <w:gridCol w:w="2432"/>
        <w:gridCol w:w="264"/>
        <w:gridCol w:w="5980"/>
      </w:tblGrid>
      <w:tr w:rsidR="00294112" w:rsidRPr="0087377C" w:rsidTr="002D69D2">
        <w:trPr>
          <w:trHeight w:val="196"/>
          <w:jc w:val="center"/>
        </w:trPr>
        <w:tc>
          <w:tcPr>
            <w:tcW w:w="200" w:type="pct"/>
          </w:tcPr>
          <w:p w:rsidR="00294112" w:rsidRPr="0087377C" w:rsidRDefault="00294112" w:rsidP="002D69D2">
            <w:pPr>
              <w:suppressAutoHyphens/>
              <w:jc w:val="center"/>
              <w:rPr>
                <w:rFonts w:ascii="Arial" w:hAnsi="Arial" w:cs="Arial"/>
                <w:spacing w:val="-3"/>
                <w:sz w:val="18"/>
                <w:szCs w:val="18"/>
              </w:rPr>
            </w:pPr>
            <w:r w:rsidRPr="0087377C">
              <w:rPr>
                <w:rFonts w:ascii="Arial" w:hAnsi="Arial" w:cs="Arial"/>
                <w:spacing w:val="-3"/>
                <w:sz w:val="18"/>
                <w:szCs w:val="18"/>
              </w:rPr>
              <w:t>1.</w:t>
            </w:r>
          </w:p>
        </w:tc>
        <w:tc>
          <w:tcPr>
            <w:tcW w:w="1353" w:type="pct"/>
          </w:tcPr>
          <w:p w:rsidR="00294112" w:rsidRPr="0087377C" w:rsidRDefault="00294112" w:rsidP="002D69D2">
            <w:pPr>
              <w:suppressAutoHyphens/>
              <w:rPr>
                <w:rFonts w:ascii="Arial" w:hAnsi="Arial" w:cs="Arial"/>
                <w:spacing w:val="-3"/>
                <w:sz w:val="18"/>
                <w:szCs w:val="18"/>
              </w:rPr>
            </w:pPr>
            <w:r w:rsidRPr="0087377C">
              <w:rPr>
                <w:rFonts w:ascii="Arial" w:hAnsi="Arial" w:cs="Arial"/>
                <w:sz w:val="18"/>
                <w:szCs w:val="18"/>
              </w:rPr>
              <w:t>John M. Swales &amp; Christine B. Feak</w:t>
            </w:r>
          </w:p>
        </w:tc>
        <w:tc>
          <w:tcPr>
            <w:tcW w:w="131" w:type="pct"/>
          </w:tcPr>
          <w:p w:rsidR="00294112" w:rsidRPr="0087377C" w:rsidRDefault="00294112" w:rsidP="002D69D2">
            <w:pPr>
              <w:suppressAutoHyphens/>
              <w:jc w:val="center"/>
              <w:rPr>
                <w:rFonts w:ascii="Arial" w:hAnsi="Arial" w:cs="Arial"/>
                <w:spacing w:val="-3"/>
                <w:sz w:val="18"/>
                <w:szCs w:val="18"/>
              </w:rPr>
            </w:pPr>
            <w:r w:rsidRPr="0087377C">
              <w:rPr>
                <w:rFonts w:ascii="Arial" w:hAnsi="Arial" w:cs="Arial"/>
                <w:spacing w:val="-3"/>
                <w:sz w:val="18"/>
                <w:szCs w:val="18"/>
              </w:rPr>
              <w:t>:</w:t>
            </w:r>
          </w:p>
        </w:tc>
        <w:tc>
          <w:tcPr>
            <w:tcW w:w="3317" w:type="pct"/>
          </w:tcPr>
          <w:p w:rsidR="00294112" w:rsidRPr="0087377C" w:rsidRDefault="00294112" w:rsidP="002D69D2">
            <w:pPr>
              <w:suppressAutoHyphens/>
              <w:rPr>
                <w:rFonts w:ascii="Arial" w:hAnsi="Arial" w:cs="Arial"/>
                <w:spacing w:val="-3"/>
                <w:sz w:val="18"/>
                <w:szCs w:val="18"/>
              </w:rPr>
            </w:pPr>
            <w:r w:rsidRPr="0087377C">
              <w:rPr>
                <w:rFonts w:ascii="Arial" w:hAnsi="Arial" w:cs="Arial"/>
                <w:sz w:val="18"/>
                <w:szCs w:val="18"/>
              </w:rPr>
              <w:t>Academic Writing for Graduate Students, 3rd Edition: Essential Skills and Tasks, Michigan ELT</w:t>
            </w:r>
          </w:p>
        </w:tc>
      </w:tr>
    </w:tbl>
    <w:p w:rsidR="00294112" w:rsidRPr="0087377C" w:rsidRDefault="00294112" w:rsidP="00294112">
      <w:pPr>
        <w:jc w:val="center"/>
        <w:rPr>
          <w:rFonts w:ascii="Arial" w:hAnsi="Arial" w:cs="Arial"/>
          <w:sz w:val="18"/>
          <w:szCs w:val="18"/>
        </w:rPr>
      </w:pPr>
    </w:p>
    <w:p w:rsidR="0029532D" w:rsidRDefault="0029532D" w:rsidP="00977AE0">
      <w:pPr>
        <w:rPr>
          <w:rFonts w:ascii="Arial" w:hAnsi="Arial" w:cs="Arial"/>
          <w:sz w:val="18"/>
          <w:szCs w:val="18"/>
        </w:rPr>
      </w:pPr>
    </w:p>
    <w:p w:rsidR="00765617" w:rsidRDefault="00765617">
      <w:pPr>
        <w:rPr>
          <w:rFonts w:ascii="Arial" w:hAnsi="Arial" w:cs="Arial"/>
          <w:sz w:val="18"/>
          <w:szCs w:val="18"/>
        </w:rPr>
      </w:pPr>
      <w:r>
        <w:rPr>
          <w:rFonts w:ascii="Arial" w:hAnsi="Arial" w:cs="Arial"/>
          <w:sz w:val="18"/>
          <w:szCs w:val="18"/>
        </w:rPr>
        <w:br w:type="page"/>
      </w:r>
    </w:p>
    <w:p w:rsidR="00765617" w:rsidRPr="0029587E" w:rsidRDefault="00765617" w:rsidP="0029587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29587E">
        <w:rPr>
          <w:rFonts w:ascii="Arial" w:eastAsia="Calibri" w:hAnsi="Arial" w:cs="Arial"/>
          <w:b/>
          <w:bCs/>
          <w:iCs/>
          <w:sz w:val="18"/>
          <w:szCs w:val="18"/>
          <w:lang w:val="en-CA" w:bidi="bn-IN"/>
        </w:rPr>
        <w:lastRenderedPageBreak/>
        <w:t>CSE 3280: Board Viva-Voce</w:t>
      </w:r>
    </w:p>
    <w:p w:rsidR="00765617" w:rsidRPr="00897D43" w:rsidRDefault="00765617" w:rsidP="0076561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Pr>
          <w:rFonts w:ascii="Arial" w:hAnsi="Arial" w:cs="Arial"/>
          <w:iCs/>
          <w:sz w:val="18"/>
          <w:szCs w:val="18"/>
        </w:rPr>
        <w:t>1</w:t>
      </w:r>
    </w:p>
    <w:p w:rsidR="00765617" w:rsidRPr="00897D43" w:rsidRDefault="00765617" w:rsidP="0076561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003A5BD4">
        <w:rPr>
          <w:rFonts w:ascii="Arial" w:hAnsi="Arial" w:cs="Arial"/>
          <w:iCs/>
          <w:sz w:val="18"/>
          <w:szCs w:val="18"/>
        </w:rPr>
        <w:t>3</w:t>
      </w:r>
      <w:r w:rsidR="003A5BD4" w:rsidRPr="00785624">
        <w:rPr>
          <w:rFonts w:ascii="Arial" w:hAnsi="Arial" w:cs="Arial"/>
          <w:iCs/>
          <w:sz w:val="18"/>
          <w:szCs w:val="18"/>
          <w:vertAlign w:val="superscript"/>
        </w:rPr>
        <w:t>rd</w:t>
      </w:r>
      <w:r w:rsidR="003A5BD4">
        <w:rPr>
          <w:rFonts w:ascii="Arial" w:hAnsi="Arial" w:cs="Arial"/>
          <w:iCs/>
          <w:sz w:val="18"/>
          <w:szCs w:val="18"/>
        </w:rPr>
        <w:t xml:space="preserve"> Year, Second </w:t>
      </w:r>
      <w:r w:rsidR="003A5BD4" w:rsidRPr="0060393C">
        <w:rPr>
          <w:rFonts w:ascii="Arial" w:hAnsi="Arial" w:cs="Arial"/>
          <w:b/>
          <w:bCs/>
          <w:iCs/>
          <w:sz w:val="18"/>
          <w:szCs w:val="18"/>
        </w:rPr>
        <w:t>Semester</w:t>
      </w:r>
    </w:p>
    <w:p w:rsidR="00765617" w:rsidRDefault="00765617" w:rsidP="00765617">
      <w:pPr>
        <w:jc w:val="center"/>
        <w:rPr>
          <w:rFonts w:ascii="Arial" w:hAnsi="Arial" w:cs="Arial"/>
          <w:bCs/>
          <w:sz w:val="19"/>
          <w:szCs w:val="19"/>
        </w:rPr>
      </w:pPr>
    </w:p>
    <w:tbl>
      <w:tblPr>
        <w:tblW w:w="9180" w:type="dxa"/>
        <w:jc w:val="center"/>
        <w:tblLook w:val="04A0" w:firstRow="1" w:lastRow="0" w:firstColumn="1" w:lastColumn="0" w:noHBand="0" w:noVBand="1"/>
      </w:tblPr>
      <w:tblGrid>
        <w:gridCol w:w="1439"/>
        <w:gridCol w:w="7741"/>
      </w:tblGrid>
      <w:tr w:rsidR="00765617" w:rsidRPr="00F75FB0" w:rsidTr="006A2DCD">
        <w:trPr>
          <w:jc w:val="center"/>
        </w:trPr>
        <w:tc>
          <w:tcPr>
            <w:tcW w:w="1439" w:type="dxa"/>
          </w:tcPr>
          <w:p w:rsidR="00765617" w:rsidRPr="00F75FB0" w:rsidRDefault="00765617" w:rsidP="006A2DCD">
            <w:pPr>
              <w:rPr>
                <w:rFonts w:ascii="Arial" w:hAnsi="Arial" w:cs="Arial"/>
                <w:b/>
                <w:bCs/>
                <w:sz w:val="19"/>
                <w:szCs w:val="19"/>
              </w:rPr>
            </w:pPr>
            <w:r w:rsidRPr="00F75FB0">
              <w:rPr>
                <w:rFonts w:ascii="Arial" w:hAnsi="Arial" w:cs="Arial"/>
                <w:b/>
                <w:bCs/>
                <w:sz w:val="19"/>
                <w:szCs w:val="19"/>
              </w:rPr>
              <w:t>Prerequisite:</w:t>
            </w:r>
          </w:p>
        </w:tc>
        <w:tc>
          <w:tcPr>
            <w:tcW w:w="7741" w:type="dxa"/>
          </w:tcPr>
          <w:p w:rsidR="00765617" w:rsidRPr="00F75FB0" w:rsidRDefault="00765617" w:rsidP="006A2DCD">
            <w:pPr>
              <w:rPr>
                <w:rFonts w:ascii="Arial" w:hAnsi="Arial" w:cs="Arial"/>
                <w:bCs/>
                <w:iCs/>
                <w:sz w:val="19"/>
                <w:szCs w:val="19"/>
              </w:rPr>
            </w:pPr>
            <w:r>
              <w:rPr>
                <w:rFonts w:ascii="Arial" w:hAnsi="Arial" w:cs="Arial"/>
                <w:bCs/>
                <w:iCs/>
                <w:sz w:val="19"/>
                <w:szCs w:val="19"/>
              </w:rPr>
              <w:t>None</w:t>
            </w:r>
          </w:p>
        </w:tc>
      </w:tr>
      <w:tr w:rsidR="00765617" w:rsidRPr="00F75FB0" w:rsidTr="006A2DCD">
        <w:trPr>
          <w:jc w:val="center"/>
        </w:trPr>
        <w:tc>
          <w:tcPr>
            <w:tcW w:w="1439" w:type="dxa"/>
          </w:tcPr>
          <w:p w:rsidR="00765617" w:rsidRPr="00F75FB0" w:rsidRDefault="00765617" w:rsidP="006A2DCD">
            <w:pPr>
              <w:rPr>
                <w:rFonts w:ascii="Arial" w:hAnsi="Arial" w:cs="Arial"/>
                <w:b/>
                <w:bCs/>
                <w:sz w:val="19"/>
                <w:szCs w:val="19"/>
              </w:rPr>
            </w:pPr>
            <w:r w:rsidRPr="00F75FB0">
              <w:rPr>
                <w:rFonts w:ascii="Arial" w:hAnsi="Arial" w:cs="Arial"/>
                <w:b/>
                <w:bCs/>
                <w:sz w:val="19"/>
                <w:szCs w:val="19"/>
              </w:rPr>
              <w:t>Course Type</w:t>
            </w:r>
          </w:p>
        </w:tc>
        <w:tc>
          <w:tcPr>
            <w:tcW w:w="7741" w:type="dxa"/>
          </w:tcPr>
          <w:p w:rsidR="00765617" w:rsidRPr="00F75FB0" w:rsidRDefault="009F4EBA" w:rsidP="006A2DCD">
            <w:pPr>
              <w:rPr>
                <w:rFonts w:ascii="Arial" w:hAnsi="Arial" w:cs="Arial"/>
                <w:bCs/>
                <w:iCs/>
                <w:sz w:val="19"/>
                <w:szCs w:val="19"/>
              </w:rPr>
            </w:pPr>
            <w:sdt>
              <w:sdtPr>
                <w:rPr>
                  <w:rFonts w:ascii="Arial" w:hAnsi="Arial" w:cs="Arial"/>
                  <w:bCs/>
                  <w:iCs/>
                  <w:sz w:val="19"/>
                  <w:szCs w:val="19"/>
                </w:rPr>
                <w:id w:val="-2141870056"/>
              </w:sdtPr>
              <w:sdtEndPr/>
              <w:sdtContent>
                <w:r w:rsidR="00765617">
                  <w:rPr>
                    <w:rFonts w:ascii="MS Gothic" w:eastAsia="MS Gothic" w:hAnsi="MS Gothic" w:cs="Arial" w:hint="eastAsia"/>
                    <w:bCs/>
                    <w:iCs/>
                    <w:sz w:val="19"/>
                    <w:szCs w:val="19"/>
                  </w:rPr>
                  <w:t>☐</w:t>
                </w:r>
              </w:sdtContent>
            </w:sdt>
            <w:r w:rsidR="00765617" w:rsidRPr="00F75FB0">
              <w:rPr>
                <w:rFonts w:ascii="Arial" w:hAnsi="Arial" w:cs="Arial"/>
                <w:bCs/>
                <w:iCs/>
                <w:sz w:val="19"/>
                <w:szCs w:val="19"/>
              </w:rPr>
              <w:t xml:space="preserve"> Theory         </w:t>
            </w:r>
            <w:sdt>
              <w:sdtPr>
                <w:rPr>
                  <w:rFonts w:ascii="Arial" w:hAnsi="Arial" w:cs="Arial"/>
                  <w:bCs/>
                  <w:iCs/>
                  <w:sz w:val="19"/>
                  <w:szCs w:val="19"/>
                </w:rPr>
                <w:id w:val="21290739"/>
              </w:sdtPr>
              <w:sdtEndPr/>
              <w:sdtContent>
                <w:r w:rsidR="00765617">
                  <w:rPr>
                    <w:rFonts w:ascii="MS Gothic" w:eastAsia="MS Gothic" w:hAnsi="MS Gothic" w:cs="Arial" w:hint="eastAsia"/>
                    <w:bCs/>
                    <w:iCs/>
                    <w:sz w:val="19"/>
                    <w:szCs w:val="19"/>
                  </w:rPr>
                  <w:t>☐</w:t>
                </w:r>
              </w:sdtContent>
            </w:sdt>
            <w:r w:rsidR="00765617" w:rsidRPr="00F75FB0">
              <w:rPr>
                <w:rFonts w:ascii="Arial" w:hAnsi="Arial" w:cs="Arial"/>
                <w:bCs/>
                <w:iCs/>
                <w:sz w:val="19"/>
                <w:szCs w:val="19"/>
              </w:rPr>
              <w:t xml:space="preserve">  Laboratory work         </w:t>
            </w:r>
            <w:sdt>
              <w:sdtPr>
                <w:rPr>
                  <w:rFonts w:ascii="Arial" w:hAnsi="Arial" w:cs="Arial"/>
                  <w:bCs/>
                  <w:iCs/>
                  <w:sz w:val="19"/>
                  <w:szCs w:val="19"/>
                </w:rPr>
                <w:id w:val="2042634180"/>
              </w:sdtPr>
              <w:sdtEndPr/>
              <w:sdtContent>
                <w:r w:rsidR="00765617" w:rsidRPr="00F75FB0">
                  <w:rPr>
                    <w:rFonts w:ascii="MS Gothic" w:eastAsia="MS Gothic" w:hAnsi="MS Gothic" w:cs="MS Gothic" w:hint="eastAsia"/>
                    <w:bCs/>
                    <w:iCs/>
                    <w:sz w:val="19"/>
                    <w:szCs w:val="19"/>
                  </w:rPr>
                  <w:t>☐</w:t>
                </w:r>
              </w:sdtContent>
            </w:sdt>
            <w:r w:rsidR="00765617" w:rsidRPr="00F75FB0">
              <w:rPr>
                <w:rFonts w:ascii="Arial" w:hAnsi="Arial" w:cs="Arial"/>
                <w:bCs/>
                <w:iCs/>
                <w:sz w:val="19"/>
                <w:szCs w:val="19"/>
              </w:rPr>
              <w:t xml:space="preserve">  Project work      </w:t>
            </w:r>
            <w:sdt>
              <w:sdtPr>
                <w:rPr>
                  <w:rFonts w:ascii="Arial" w:hAnsi="Arial" w:cs="Arial"/>
                  <w:bCs/>
                  <w:iCs/>
                  <w:sz w:val="19"/>
                  <w:szCs w:val="19"/>
                </w:rPr>
                <w:id w:val="-575046525"/>
              </w:sdtPr>
              <w:sdtEndPr/>
              <w:sdtContent>
                <w:r w:rsidR="00765617">
                  <w:rPr>
                    <w:rFonts w:ascii="MS Gothic" w:eastAsia="MS Gothic" w:hAnsi="MS Gothic" w:cs="Arial" w:hint="eastAsia"/>
                    <w:bCs/>
                    <w:iCs/>
                    <w:sz w:val="19"/>
                    <w:szCs w:val="19"/>
                  </w:rPr>
                  <w:t>☒</w:t>
                </w:r>
              </w:sdtContent>
            </w:sdt>
            <w:r w:rsidR="00765617" w:rsidRPr="00F75FB0">
              <w:rPr>
                <w:rFonts w:ascii="Arial" w:hAnsi="Arial" w:cs="Arial"/>
                <w:bCs/>
                <w:iCs/>
                <w:sz w:val="19"/>
                <w:szCs w:val="19"/>
              </w:rPr>
              <w:t xml:space="preserve">  Viva Voce                    </w:t>
            </w:r>
          </w:p>
        </w:tc>
      </w:tr>
      <w:tr w:rsidR="00765617" w:rsidRPr="00F75FB0" w:rsidTr="006A2DCD">
        <w:trPr>
          <w:trHeight w:val="238"/>
          <w:jc w:val="center"/>
        </w:trPr>
        <w:tc>
          <w:tcPr>
            <w:tcW w:w="1439" w:type="dxa"/>
          </w:tcPr>
          <w:p w:rsidR="00765617" w:rsidRPr="00F75FB0" w:rsidRDefault="00765617" w:rsidP="006A2DCD">
            <w:pPr>
              <w:rPr>
                <w:rFonts w:ascii="Arial" w:hAnsi="Arial" w:cs="Arial"/>
                <w:b/>
                <w:bCs/>
                <w:sz w:val="19"/>
                <w:szCs w:val="19"/>
              </w:rPr>
            </w:pPr>
            <w:r w:rsidRPr="00F75FB0">
              <w:rPr>
                <w:rFonts w:ascii="Arial" w:hAnsi="Arial" w:cs="Arial"/>
                <w:b/>
                <w:bCs/>
                <w:sz w:val="19"/>
                <w:szCs w:val="19"/>
              </w:rPr>
              <w:t>Motivation</w:t>
            </w:r>
          </w:p>
        </w:tc>
        <w:tc>
          <w:tcPr>
            <w:tcW w:w="7741" w:type="dxa"/>
          </w:tcPr>
          <w:p w:rsidR="00765617" w:rsidRPr="00F75FB0" w:rsidRDefault="00765617" w:rsidP="006A2DCD">
            <w:pPr>
              <w:rPr>
                <w:rFonts w:ascii="Arial" w:hAnsi="Arial" w:cs="Arial"/>
                <w:bCs/>
                <w:iCs/>
                <w:sz w:val="19"/>
                <w:szCs w:val="19"/>
              </w:rPr>
            </w:pPr>
            <w:r w:rsidRPr="00F75FB0">
              <w:rPr>
                <w:rFonts w:ascii="Arial" w:hAnsi="Arial" w:cs="Arial"/>
                <w:bCs/>
                <w:iCs/>
                <w:sz w:val="19"/>
                <w:szCs w:val="19"/>
              </w:rPr>
              <w:t xml:space="preserve">To develop practical </w:t>
            </w:r>
            <w:r>
              <w:rPr>
                <w:rFonts w:ascii="Arial" w:hAnsi="Arial" w:cs="Arial"/>
                <w:bCs/>
                <w:iCs/>
                <w:sz w:val="19"/>
                <w:szCs w:val="19"/>
              </w:rPr>
              <w:t>oral presentation skills to face viva voce.</w:t>
            </w:r>
          </w:p>
          <w:p w:rsidR="00765617" w:rsidRPr="00F75FB0" w:rsidRDefault="00765617" w:rsidP="006A2DCD">
            <w:pPr>
              <w:rPr>
                <w:rFonts w:ascii="Arial" w:hAnsi="Arial" w:cs="Arial"/>
                <w:b/>
                <w:bCs/>
                <w:iCs/>
                <w:sz w:val="19"/>
                <w:szCs w:val="19"/>
              </w:rPr>
            </w:pPr>
          </w:p>
        </w:tc>
      </w:tr>
      <w:tr w:rsidR="00765617" w:rsidRPr="00F75FB0" w:rsidTr="006A2DCD">
        <w:trPr>
          <w:trHeight w:val="238"/>
          <w:jc w:val="center"/>
        </w:trPr>
        <w:tc>
          <w:tcPr>
            <w:tcW w:w="9180" w:type="dxa"/>
            <w:gridSpan w:val="2"/>
          </w:tcPr>
          <w:p w:rsidR="00765617" w:rsidRPr="00F75FB0" w:rsidRDefault="00765617" w:rsidP="006A2DCD">
            <w:pPr>
              <w:rPr>
                <w:rFonts w:ascii="Arial" w:hAnsi="Arial" w:cs="Arial"/>
                <w:b/>
                <w:bCs/>
                <w:sz w:val="19"/>
                <w:szCs w:val="19"/>
              </w:rPr>
            </w:pPr>
            <w:r w:rsidRPr="00F75FB0">
              <w:rPr>
                <w:rFonts w:ascii="Arial" w:hAnsi="Arial" w:cs="Arial"/>
                <w:b/>
                <w:bCs/>
                <w:sz w:val="19"/>
                <w:szCs w:val="19"/>
              </w:rPr>
              <w:t>Course Objective:</w:t>
            </w:r>
          </w:p>
          <w:p w:rsidR="00765617" w:rsidRPr="00F75FB0" w:rsidRDefault="00765617" w:rsidP="006A2DCD">
            <w:pPr>
              <w:jc w:val="both"/>
              <w:rPr>
                <w:rFonts w:ascii="Arial" w:hAnsi="Arial" w:cs="Arial"/>
                <w:bCs/>
                <w:iCs/>
                <w:sz w:val="19"/>
                <w:szCs w:val="19"/>
              </w:rPr>
            </w:pPr>
            <w:r w:rsidRPr="00F75FB0">
              <w:rPr>
                <w:rFonts w:ascii="Arial" w:hAnsi="Arial" w:cs="Arial"/>
                <w:bCs/>
                <w:iCs/>
                <w:sz w:val="19"/>
                <w:szCs w:val="19"/>
              </w:rPr>
              <w:t xml:space="preserve">This lab course is designed for the students to achieve </w:t>
            </w:r>
            <w:r>
              <w:rPr>
                <w:rFonts w:ascii="Arial" w:hAnsi="Arial" w:cs="Arial"/>
                <w:bCs/>
                <w:iCs/>
                <w:sz w:val="19"/>
                <w:szCs w:val="19"/>
              </w:rPr>
              <w:t>their skills about to face viva voce to produce their academic knowledge in their professional life. The students will be able to c</w:t>
            </w:r>
            <w:r w:rsidRPr="005A427F">
              <w:rPr>
                <w:rFonts w:ascii="Arial" w:hAnsi="Arial" w:cs="Arial"/>
                <w:bCs/>
                <w:iCs/>
                <w:sz w:val="19"/>
                <w:szCs w:val="19"/>
              </w:rPr>
              <w:t xml:space="preserve">ommunicate effectivelycomplex computer science and engineering activities with the engineering community and with society at large </w:t>
            </w:r>
            <w:r>
              <w:rPr>
                <w:rFonts w:ascii="Arial" w:hAnsi="Arial" w:cs="Arial"/>
                <w:bCs/>
                <w:iCs/>
                <w:sz w:val="19"/>
                <w:szCs w:val="19"/>
              </w:rPr>
              <w:t xml:space="preserve">in </w:t>
            </w:r>
            <w:r w:rsidRPr="005A427F">
              <w:rPr>
                <w:rFonts w:ascii="Arial" w:hAnsi="Arial" w:cs="Arial"/>
                <w:bCs/>
                <w:iCs/>
                <w:sz w:val="19"/>
                <w:szCs w:val="19"/>
              </w:rPr>
              <w:t>ora</w:t>
            </w:r>
            <w:r>
              <w:rPr>
                <w:rFonts w:ascii="Arial" w:hAnsi="Arial" w:cs="Arial"/>
                <w:bCs/>
                <w:iCs/>
                <w:sz w:val="19"/>
                <w:szCs w:val="19"/>
              </w:rPr>
              <w:t>l form.</w:t>
            </w:r>
          </w:p>
        </w:tc>
      </w:tr>
    </w:tbl>
    <w:p w:rsidR="00765617" w:rsidRDefault="00765617" w:rsidP="00765617">
      <w:pPr>
        <w:jc w:val="center"/>
        <w:rPr>
          <w:rFonts w:ascii="Arial" w:hAnsi="Arial" w:cs="Arial"/>
          <w:bCs/>
          <w:sz w:val="19"/>
          <w:szCs w:val="19"/>
        </w:rPr>
      </w:pPr>
    </w:p>
    <w:p w:rsidR="00765617" w:rsidRPr="00897D43" w:rsidRDefault="00765617" w:rsidP="00765617">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7423" w:type="dxa"/>
        <w:jc w:val="center"/>
        <w:tblLook w:val="04A0" w:firstRow="1" w:lastRow="0" w:firstColumn="1" w:lastColumn="0" w:noHBand="0" w:noVBand="1"/>
      </w:tblPr>
      <w:tblGrid>
        <w:gridCol w:w="646"/>
        <w:gridCol w:w="1969"/>
        <w:gridCol w:w="2537"/>
        <w:gridCol w:w="2271"/>
      </w:tblGrid>
      <w:tr w:rsidR="00765617" w:rsidRPr="00897D43" w:rsidTr="006A2DCD">
        <w:trPr>
          <w:trHeight w:val="466"/>
          <w:jc w:val="center"/>
        </w:trPr>
        <w:tc>
          <w:tcPr>
            <w:tcW w:w="646" w:type="dxa"/>
            <w:vAlign w:val="center"/>
          </w:tcPr>
          <w:p w:rsidR="00765617" w:rsidRPr="00897D43" w:rsidRDefault="00765617"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rsidR="00765617" w:rsidRPr="00897D43" w:rsidRDefault="00765617"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537" w:type="dxa"/>
            <w:vAlign w:val="center"/>
          </w:tcPr>
          <w:p w:rsidR="00765617" w:rsidRPr="00897D43" w:rsidRDefault="00765617"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2271" w:type="dxa"/>
            <w:vAlign w:val="center"/>
          </w:tcPr>
          <w:p w:rsidR="00765617" w:rsidRPr="00897D43" w:rsidRDefault="00765617"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765617" w:rsidRPr="00897D43" w:rsidTr="006A2DCD">
        <w:trPr>
          <w:trHeight w:val="848"/>
          <w:jc w:val="center"/>
        </w:trPr>
        <w:tc>
          <w:tcPr>
            <w:tcW w:w="646" w:type="dxa"/>
            <w:vAlign w:val="center"/>
          </w:tcPr>
          <w:p w:rsidR="00765617" w:rsidRPr="00897D43" w:rsidRDefault="00765617" w:rsidP="006A2DCD">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rsidR="00765617" w:rsidRPr="00897D43" w:rsidRDefault="00765617" w:rsidP="006A2DCD">
            <w:pPr>
              <w:jc w:val="center"/>
              <w:rPr>
                <w:rFonts w:ascii="Arial" w:hAnsi="Arial" w:cs="Arial"/>
                <w:iCs/>
                <w:sz w:val="18"/>
                <w:szCs w:val="18"/>
              </w:rPr>
            </w:pPr>
            <w:r w:rsidRPr="00897D43">
              <w:rPr>
                <w:rFonts w:ascii="Arial" w:hAnsi="Arial" w:cs="Arial"/>
                <w:iCs/>
                <w:sz w:val="18"/>
                <w:szCs w:val="18"/>
              </w:rPr>
              <w:t>To</w:t>
            </w:r>
            <w:r>
              <w:rPr>
                <w:rFonts w:ascii="Arial" w:hAnsi="Arial" w:cs="Arial"/>
                <w:b/>
                <w:bCs/>
                <w:iCs/>
                <w:sz w:val="18"/>
                <w:szCs w:val="18"/>
              </w:rPr>
              <w:t xml:space="preserve">communicate </w:t>
            </w:r>
            <w:r>
              <w:rPr>
                <w:rFonts w:ascii="Arial" w:hAnsi="Arial" w:cs="Arial"/>
                <w:iCs/>
                <w:sz w:val="18"/>
                <w:szCs w:val="18"/>
              </w:rPr>
              <w:t>effectively in professional life.</w:t>
            </w:r>
          </w:p>
        </w:tc>
        <w:tc>
          <w:tcPr>
            <w:tcW w:w="2537" w:type="dxa"/>
            <w:vAlign w:val="center"/>
          </w:tcPr>
          <w:p w:rsidR="00765617" w:rsidRPr="00060C20" w:rsidRDefault="00765617" w:rsidP="006A2DCD">
            <w:pPr>
              <w:jc w:val="center"/>
              <w:rPr>
                <w:rFonts w:ascii="Arial" w:hAnsi="Arial" w:cs="Arial"/>
                <w:sz w:val="18"/>
                <w:szCs w:val="18"/>
              </w:rPr>
            </w:pPr>
            <w:r w:rsidRPr="00060C20">
              <w:rPr>
                <w:rFonts w:ascii="Arial" w:hAnsi="Arial" w:cs="Arial"/>
                <w:b/>
                <w:bCs/>
                <w:sz w:val="18"/>
                <w:szCs w:val="18"/>
              </w:rPr>
              <w:t>Communication</w:t>
            </w:r>
          </w:p>
          <w:p w:rsidR="00765617" w:rsidRPr="00897D43" w:rsidRDefault="00765617" w:rsidP="006A2DCD">
            <w:pPr>
              <w:jc w:val="center"/>
              <w:rPr>
                <w:rFonts w:ascii="Arial" w:hAnsi="Arial" w:cs="Arial"/>
                <w:sz w:val="18"/>
                <w:szCs w:val="18"/>
              </w:rPr>
            </w:pPr>
            <w:r w:rsidRPr="00060C20">
              <w:rPr>
                <w:rFonts w:ascii="Arial" w:hAnsi="Arial" w:cs="Arial"/>
                <w:sz w:val="18"/>
                <w:szCs w:val="18"/>
              </w:rPr>
              <w:t>(P10)</w:t>
            </w:r>
          </w:p>
        </w:tc>
        <w:tc>
          <w:tcPr>
            <w:tcW w:w="2271" w:type="dxa"/>
            <w:vAlign w:val="center"/>
          </w:tcPr>
          <w:p w:rsidR="00765617" w:rsidRPr="0071741C" w:rsidRDefault="00765617" w:rsidP="006A2DCD">
            <w:pPr>
              <w:jc w:val="center"/>
              <w:rPr>
                <w:rFonts w:ascii="Arial" w:hAnsi="Arial" w:cs="Arial"/>
                <w:color w:val="000000" w:themeColor="text1"/>
                <w:sz w:val="18"/>
                <w:szCs w:val="18"/>
              </w:rPr>
            </w:pPr>
            <w:r w:rsidRPr="0071741C">
              <w:rPr>
                <w:rFonts w:ascii="Arial" w:hAnsi="Arial" w:cs="Arial"/>
                <w:color w:val="000000" w:themeColor="text1"/>
                <w:sz w:val="18"/>
                <w:szCs w:val="18"/>
              </w:rPr>
              <w:t>Viva voce</w:t>
            </w:r>
          </w:p>
        </w:tc>
      </w:tr>
    </w:tbl>
    <w:p w:rsidR="00765617" w:rsidRDefault="00765617" w:rsidP="00765617">
      <w:pPr>
        <w:rPr>
          <w:rFonts w:ascii="Arial" w:hAnsi="Arial" w:cs="Arial"/>
          <w:bCs/>
          <w:sz w:val="19"/>
          <w:szCs w:val="19"/>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765617" w:rsidRPr="003444A9" w:rsidTr="006A2DCD">
        <w:trPr>
          <w:jc w:val="center"/>
        </w:trPr>
        <w:tc>
          <w:tcPr>
            <w:tcW w:w="9127" w:type="dxa"/>
          </w:tcPr>
          <w:p w:rsidR="00765617" w:rsidRPr="003444A9" w:rsidRDefault="00765617" w:rsidP="006A2DCD">
            <w:pPr>
              <w:rPr>
                <w:rFonts w:ascii="Arial" w:hAnsi="Arial" w:cs="Arial"/>
                <w:b/>
                <w:bCs/>
                <w:sz w:val="19"/>
                <w:szCs w:val="19"/>
              </w:rPr>
            </w:pPr>
            <w:r w:rsidRPr="003444A9">
              <w:rPr>
                <w:rFonts w:ascii="Arial" w:hAnsi="Arial" w:cs="Arial"/>
                <w:b/>
                <w:bCs/>
                <w:sz w:val="19"/>
                <w:szCs w:val="19"/>
              </w:rPr>
              <w:t>As</w:t>
            </w:r>
            <w:r>
              <w:rPr>
                <w:rFonts w:ascii="Arial" w:hAnsi="Arial" w:cs="Arial"/>
                <w:b/>
                <w:bCs/>
                <w:sz w:val="19"/>
                <w:szCs w:val="19"/>
              </w:rPr>
              <w:t>sessment :</w:t>
            </w:r>
          </w:p>
          <w:p w:rsidR="00765617" w:rsidRPr="003444A9" w:rsidRDefault="00765617" w:rsidP="006A2DCD">
            <w:pPr>
              <w:rPr>
                <w:rFonts w:ascii="Arial" w:hAnsi="Arial" w:cs="Arial"/>
                <w:b/>
                <w:bCs/>
                <w:sz w:val="19"/>
                <w:szCs w:val="19"/>
              </w:rPr>
            </w:pPr>
            <w:r w:rsidRPr="003444A9">
              <w:rPr>
                <w:rFonts w:ascii="Arial" w:hAnsi="Arial" w:cs="Arial"/>
                <w:bCs/>
                <w:sz w:val="19"/>
                <w:szCs w:val="19"/>
              </w:rPr>
              <w:tab/>
            </w:r>
            <w:r>
              <w:rPr>
                <w:rFonts w:ascii="Arial" w:hAnsi="Arial" w:cs="Arial"/>
                <w:bCs/>
                <w:sz w:val="19"/>
                <w:szCs w:val="19"/>
              </w:rPr>
              <w:t>The Board viva-voce will be conducted by the Examination Committee.</w:t>
            </w:r>
          </w:p>
        </w:tc>
      </w:tr>
    </w:tbl>
    <w:p w:rsidR="0029532D" w:rsidRPr="007C437C" w:rsidRDefault="0029532D" w:rsidP="00CF71BD">
      <w:pPr>
        <w:rPr>
          <w:rFonts w:ascii="Arial" w:hAnsi="Arial" w:cs="Arial"/>
          <w:sz w:val="18"/>
          <w:szCs w:val="18"/>
        </w:rPr>
      </w:pPr>
    </w:p>
    <w:p w:rsidR="0029532D" w:rsidRDefault="0029532D" w:rsidP="00CF71BD">
      <w:pPr>
        <w:rPr>
          <w:rFonts w:ascii="Arial" w:hAnsi="Arial" w:cs="Arial"/>
          <w:sz w:val="18"/>
          <w:szCs w:val="18"/>
        </w:rPr>
      </w:pPr>
    </w:p>
    <w:p w:rsidR="008D7BBA" w:rsidRDefault="008D7BBA">
      <w:pPr>
        <w:rPr>
          <w:rFonts w:ascii="Arial" w:hAnsi="Arial" w:cs="Arial"/>
          <w:sz w:val="18"/>
          <w:szCs w:val="18"/>
        </w:rPr>
      </w:pPr>
      <w:r>
        <w:rPr>
          <w:rFonts w:ascii="Arial" w:hAnsi="Arial" w:cs="Arial"/>
          <w:sz w:val="18"/>
          <w:szCs w:val="18"/>
        </w:rPr>
        <w:br w:type="page"/>
      </w:r>
    </w:p>
    <w:p w:rsidR="008D7BBA" w:rsidRDefault="008D7BBA" w:rsidP="008D7BBA">
      <w:pPr>
        <w:jc w:val="center"/>
        <w:rPr>
          <w:rFonts w:ascii="Arial" w:hAnsi="Arial" w:cs="Arial"/>
          <w:b/>
          <w:sz w:val="52"/>
          <w:szCs w:val="52"/>
        </w:rPr>
      </w:pPr>
    </w:p>
    <w:p w:rsidR="008D7BBA" w:rsidRDefault="008D7BBA" w:rsidP="008D7BBA">
      <w:pPr>
        <w:jc w:val="center"/>
        <w:rPr>
          <w:rFonts w:ascii="Arial" w:hAnsi="Arial" w:cs="Arial"/>
          <w:b/>
          <w:sz w:val="52"/>
          <w:szCs w:val="52"/>
        </w:rPr>
      </w:pPr>
    </w:p>
    <w:p w:rsidR="008D7BBA" w:rsidRDefault="008D7BBA" w:rsidP="008D7BBA">
      <w:pPr>
        <w:jc w:val="center"/>
        <w:rPr>
          <w:rFonts w:ascii="Arial" w:hAnsi="Arial" w:cs="Arial"/>
          <w:b/>
          <w:sz w:val="52"/>
          <w:szCs w:val="52"/>
        </w:rPr>
      </w:pPr>
    </w:p>
    <w:p w:rsidR="008D7BBA" w:rsidRDefault="008D7BBA" w:rsidP="008D7BBA">
      <w:pPr>
        <w:jc w:val="center"/>
        <w:rPr>
          <w:rFonts w:ascii="Arial" w:hAnsi="Arial" w:cs="Arial"/>
          <w:b/>
          <w:sz w:val="52"/>
          <w:szCs w:val="52"/>
        </w:rPr>
      </w:pPr>
    </w:p>
    <w:p w:rsidR="008D7BBA" w:rsidRDefault="008D7BBA" w:rsidP="008D7BBA">
      <w:pPr>
        <w:jc w:val="center"/>
        <w:rPr>
          <w:rFonts w:ascii="Arial" w:hAnsi="Arial" w:cs="Arial"/>
          <w:b/>
          <w:sz w:val="52"/>
          <w:szCs w:val="52"/>
        </w:rPr>
      </w:pPr>
    </w:p>
    <w:p w:rsidR="008D7BBA" w:rsidRPr="00B85B1B" w:rsidRDefault="008D7BBA" w:rsidP="008D7BBA">
      <w:pPr>
        <w:jc w:val="center"/>
        <w:rPr>
          <w:rFonts w:ascii="Arial" w:hAnsi="Arial" w:cs="Arial"/>
          <w:b/>
          <w:sz w:val="52"/>
          <w:szCs w:val="52"/>
        </w:rPr>
        <w:sectPr w:rsidR="008D7BBA"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4</w:t>
      </w:r>
      <w:r w:rsidRPr="008D7BBA">
        <w:rPr>
          <w:rFonts w:ascii="Arial" w:hAnsi="Arial" w:cs="Arial"/>
          <w:b/>
          <w:sz w:val="52"/>
          <w:szCs w:val="52"/>
          <w:vertAlign w:val="superscript"/>
        </w:rPr>
        <w:t>th</w:t>
      </w:r>
      <w:r w:rsidRPr="00B85B1B">
        <w:rPr>
          <w:rFonts w:ascii="Arial" w:hAnsi="Arial" w:cs="Arial"/>
          <w:b/>
          <w:sz w:val="52"/>
          <w:szCs w:val="52"/>
        </w:rPr>
        <w:t>Year</w:t>
      </w:r>
      <w:r w:rsidR="003A5BD4">
        <w:rPr>
          <w:rFonts w:ascii="Arial" w:hAnsi="Arial" w:cs="Arial"/>
          <w:b/>
          <w:sz w:val="52"/>
          <w:szCs w:val="52"/>
        </w:rPr>
        <w:t>, First Semester</w:t>
      </w:r>
    </w:p>
    <w:p w:rsidR="00D15F38" w:rsidRPr="005D1D5F" w:rsidRDefault="00D15F38" w:rsidP="00105BD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D1D5F">
        <w:rPr>
          <w:rFonts w:ascii="Arial" w:hAnsi="Arial" w:cs="Arial"/>
          <w:b/>
          <w:bCs/>
          <w:iCs/>
          <w:sz w:val="18"/>
          <w:szCs w:val="18"/>
        </w:rPr>
        <w:lastRenderedPageBreak/>
        <w:t>CSE4111: Parallel Processing and Distributed System</w:t>
      </w:r>
    </w:p>
    <w:p w:rsidR="00D15F38" w:rsidRPr="005D1D5F" w:rsidRDefault="00D15F38" w:rsidP="00105BD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D1D5F">
        <w:rPr>
          <w:rFonts w:ascii="Arial" w:hAnsi="Arial" w:cs="Arial"/>
          <w:b/>
          <w:bCs/>
          <w:iCs/>
          <w:sz w:val="18"/>
          <w:szCs w:val="18"/>
        </w:rPr>
        <w:t xml:space="preserve">Credits: </w:t>
      </w:r>
      <w:r w:rsidRPr="005D1D5F">
        <w:rPr>
          <w:rFonts w:ascii="Arial" w:hAnsi="Arial" w:cs="Arial"/>
          <w:iCs/>
          <w:sz w:val="18"/>
          <w:szCs w:val="18"/>
        </w:rPr>
        <w:t xml:space="preserve">3 </w:t>
      </w:r>
      <w:r w:rsidR="00844CE6">
        <w:rPr>
          <w:rFonts w:ascii="Arial" w:hAnsi="Arial" w:cs="Arial"/>
          <w:b/>
          <w:bCs/>
          <w:iCs/>
          <w:sz w:val="18"/>
          <w:szCs w:val="18"/>
        </w:rPr>
        <w:t>Contact Hours: 42</w:t>
      </w:r>
    </w:p>
    <w:p w:rsidR="00D15F38" w:rsidRPr="005D1D5F" w:rsidRDefault="00D15F38" w:rsidP="00105BD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D1D5F">
        <w:rPr>
          <w:rFonts w:ascii="Arial" w:hAnsi="Arial" w:cs="Arial"/>
          <w:b/>
          <w:bCs/>
          <w:iCs/>
          <w:sz w:val="18"/>
          <w:szCs w:val="18"/>
        </w:rPr>
        <w:t xml:space="preserve">Year: </w:t>
      </w:r>
      <w:r w:rsidR="00DB3F39">
        <w:rPr>
          <w:rFonts w:ascii="Arial" w:hAnsi="Arial" w:cs="Arial"/>
          <w:iCs/>
          <w:sz w:val="18"/>
          <w:szCs w:val="18"/>
        </w:rPr>
        <w:t>4</w:t>
      </w:r>
      <w:r w:rsidR="00DB3F39" w:rsidRPr="00DB3F39">
        <w:rPr>
          <w:rFonts w:ascii="Arial" w:hAnsi="Arial" w:cs="Arial"/>
          <w:iCs/>
          <w:sz w:val="18"/>
          <w:szCs w:val="18"/>
          <w:vertAlign w:val="superscript"/>
        </w:rPr>
        <w:t>th</w:t>
      </w:r>
      <w:r w:rsidR="00DB3F39">
        <w:rPr>
          <w:rFonts w:ascii="Arial" w:hAnsi="Arial" w:cs="Arial"/>
          <w:iCs/>
          <w:sz w:val="18"/>
          <w:szCs w:val="18"/>
        </w:rPr>
        <w:t xml:space="preserve"> Year</w:t>
      </w:r>
      <w:r w:rsidR="003A5BD4">
        <w:rPr>
          <w:rFonts w:ascii="Arial" w:hAnsi="Arial" w:cs="Arial"/>
          <w:iCs/>
          <w:sz w:val="18"/>
          <w:szCs w:val="18"/>
        </w:rPr>
        <w:t>, First</w:t>
      </w:r>
      <w:r w:rsidR="001A37AC" w:rsidRPr="005D1D5F">
        <w:rPr>
          <w:rFonts w:ascii="Arial" w:hAnsi="Arial" w:cs="Arial"/>
          <w:b/>
          <w:bCs/>
          <w:iCs/>
          <w:sz w:val="18"/>
          <w:szCs w:val="18"/>
        </w:rPr>
        <w:t xml:space="preserve"> Semester</w:t>
      </w:r>
    </w:p>
    <w:p w:rsidR="00D15F38" w:rsidRPr="005D1D5F"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5D1D5F" w:rsidTr="00CF71BD">
        <w:trPr>
          <w:jc w:val="center"/>
        </w:trPr>
        <w:tc>
          <w:tcPr>
            <w:tcW w:w="1439" w:type="dxa"/>
          </w:tcPr>
          <w:p w:rsidR="00D15F38" w:rsidRPr="005D1D5F" w:rsidRDefault="00D15F38" w:rsidP="00CF71BD">
            <w:pPr>
              <w:rPr>
                <w:rFonts w:ascii="Arial" w:hAnsi="Arial" w:cs="Arial"/>
                <w:b/>
                <w:bCs/>
                <w:sz w:val="18"/>
                <w:szCs w:val="18"/>
              </w:rPr>
            </w:pPr>
            <w:r w:rsidRPr="005D1D5F">
              <w:rPr>
                <w:rFonts w:ascii="Arial" w:hAnsi="Arial" w:cs="Arial"/>
                <w:b/>
                <w:sz w:val="18"/>
                <w:szCs w:val="18"/>
              </w:rPr>
              <w:t>Prerequisite:</w:t>
            </w:r>
          </w:p>
        </w:tc>
        <w:tc>
          <w:tcPr>
            <w:tcW w:w="7741" w:type="dxa"/>
          </w:tcPr>
          <w:p w:rsidR="00D15F38" w:rsidRPr="005D1D5F" w:rsidRDefault="00D15F38" w:rsidP="00CF71BD">
            <w:pPr>
              <w:rPr>
                <w:rFonts w:ascii="Arial" w:hAnsi="Arial" w:cs="Arial"/>
                <w:iCs/>
                <w:sz w:val="18"/>
                <w:szCs w:val="18"/>
              </w:rPr>
            </w:pPr>
            <w:r w:rsidRPr="005D1D5F">
              <w:rPr>
                <w:rFonts w:ascii="Arial" w:hAnsi="Arial" w:cs="Arial"/>
                <w:iCs/>
                <w:sz w:val="18"/>
                <w:szCs w:val="18"/>
              </w:rPr>
              <w:t>CSE1121: Structural Programming Language, CSE2221: Design and Analysis of Algorithms</w:t>
            </w:r>
          </w:p>
        </w:tc>
      </w:tr>
      <w:tr w:rsidR="00D15F38" w:rsidRPr="005D1D5F" w:rsidTr="00CF71BD">
        <w:trPr>
          <w:jc w:val="center"/>
        </w:trPr>
        <w:tc>
          <w:tcPr>
            <w:tcW w:w="1439" w:type="dxa"/>
          </w:tcPr>
          <w:p w:rsidR="00D15F38" w:rsidRPr="005D1D5F" w:rsidRDefault="00D15F38" w:rsidP="00CF71BD">
            <w:pPr>
              <w:rPr>
                <w:rFonts w:ascii="Arial" w:hAnsi="Arial" w:cs="Arial"/>
                <w:b/>
                <w:sz w:val="18"/>
                <w:szCs w:val="18"/>
              </w:rPr>
            </w:pPr>
            <w:r w:rsidRPr="005D1D5F">
              <w:rPr>
                <w:rFonts w:ascii="Arial" w:hAnsi="Arial" w:cs="Arial"/>
                <w:b/>
                <w:sz w:val="18"/>
                <w:szCs w:val="18"/>
              </w:rPr>
              <w:t>Course Type</w:t>
            </w:r>
          </w:p>
        </w:tc>
        <w:tc>
          <w:tcPr>
            <w:tcW w:w="7741" w:type="dxa"/>
          </w:tcPr>
          <w:p w:rsidR="00D15F38" w:rsidRPr="005D1D5F" w:rsidRDefault="009F4EBA" w:rsidP="00CF71BD">
            <w:pPr>
              <w:rPr>
                <w:rFonts w:ascii="Arial" w:hAnsi="Arial" w:cs="Arial"/>
                <w:iCs/>
                <w:sz w:val="18"/>
                <w:szCs w:val="18"/>
              </w:rPr>
            </w:pPr>
            <w:sdt>
              <w:sdtPr>
                <w:rPr>
                  <w:rFonts w:ascii="Arial" w:hAnsi="Arial" w:cs="Arial"/>
                  <w:iCs/>
                  <w:sz w:val="18"/>
                  <w:szCs w:val="18"/>
                </w:rPr>
                <w:id w:val="-2108878930"/>
              </w:sdtPr>
              <w:sdtEndPr/>
              <w:sdtContent>
                <w:r w:rsidR="00D15F38" w:rsidRPr="005D1D5F">
                  <w:rPr>
                    <w:rFonts w:ascii="MS Gothic" w:eastAsia="MS Gothic" w:hAnsi="MS Gothic" w:cs="MS Gothic" w:hint="eastAsia"/>
                    <w:iCs/>
                    <w:sz w:val="18"/>
                    <w:szCs w:val="18"/>
                  </w:rPr>
                  <w:t>☒</w:t>
                </w:r>
              </w:sdtContent>
            </w:sdt>
            <w:r w:rsidR="00D15F38" w:rsidRPr="005D1D5F">
              <w:rPr>
                <w:rFonts w:ascii="Arial" w:hAnsi="Arial" w:cs="Arial"/>
                <w:iCs/>
                <w:sz w:val="18"/>
                <w:szCs w:val="18"/>
              </w:rPr>
              <w:t xml:space="preserve"> Theory         </w:t>
            </w:r>
            <w:sdt>
              <w:sdtPr>
                <w:rPr>
                  <w:rFonts w:ascii="Arial" w:hAnsi="Arial" w:cs="Arial"/>
                  <w:iCs/>
                  <w:sz w:val="18"/>
                  <w:szCs w:val="18"/>
                </w:rPr>
                <w:id w:val="-842393272"/>
              </w:sdtPr>
              <w:sdtEndPr/>
              <w:sdtContent>
                <w:r w:rsidR="00D15F38" w:rsidRPr="005D1D5F">
                  <w:rPr>
                    <w:rFonts w:ascii="MS Gothic" w:eastAsia="MS Gothic" w:hAnsi="MS Gothic" w:cs="MS Gothic" w:hint="eastAsia"/>
                    <w:iCs/>
                    <w:sz w:val="18"/>
                    <w:szCs w:val="18"/>
                  </w:rPr>
                  <w:t>☐</w:t>
                </w:r>
              </w:sdtContent>
            </w:sdt>
            <w:r w:rsidR="00D15F38" w:rsidRPr="005D1D5F">
              <w:rPr>
                <w:rFonts w:ascii="Arial" w:hAnsi="Arial" w:cs="Arial"/>
                <w:iCs/>
                <w:sz w:val="18"/>
                <w:szCs w:val="18"/>
              </w:rPr>
              <w:t xml:space="preserve">  Laboratory work         </w:t>
            </w:r>
            <w:sdt>
              <w:sdtPr>
                <w:rPr>
                  <w:rFonts w:ascii="Arial" w:hAnsi="Arial" w:cs="Arial"/>
                  <w:iCs/>
                  <w:sz w:val="18"/>
                  <w:szCs w:val="18"/>
                </w:rPr>
                <w:id w:val="818158794"/>
              </w:sdtPr>
              <w:sdtEndPr/>
              <w:sdtContent>
                <w:r w:rsidR="00D15F38" w:rsidRPr="005D1D5F">
                  <w:rPr>
                    <w:rFonts w:ascii="MS Gothic" w:eastAsia="MS Gothic" w:hAnsi="MS Gothic" w:cs="MS Gothic" w:hint="eastAsia"/>
                    <w:iCs/>
                    <w:sz w:val="18"/>
                    <w:szCs w:val="18"/>
                  </w:rPr>
                  <w:t>☐</w:t>
                </w:r>
              </w:sdtContent>
            </w:sdt>
            <w:r w:rsidR="00D15F38" w:rsidRPr="005D1D5F">
              <w:rPr>
                <w:rFonts w:ascii="Arial" w:hAnsi="Arial" w:cs="Arial"/>
                <w:iCs/>
                <w:sz w:val="18"/>
                <w:szCs w:val="18"/>
              </w:rPr>
              <w:t xml:space="preserve">  Project work      </w:t>
            </w:r>
            <w:sdt>
              <w:sdtPr>
                <w:rPr>
                  <w:rFonts w:ascii="Arial" w:hAnsi="Arial" w:cs="Arial"/>
                  <w:iCs/>
                  <w:sz w:val="18"/>
                  <w:szCs w:val="18"/>
                </w:rPr>
                <w:id w:val="-1188913117"/>
              </w:sdtPr>
              <w:sdtEndPr/>
              <w:sdtContent>
                <w:r w:rsidR="00D15F38" w:rsidRPr="005D1D5F">
                  <w:rPr>
                    <w:rFonts w:ascii="MS Gothic" w:eastAsia="MS Gothic" w:hAnsi="MS Gothic" w:cs="MS Gothic" w:hint="eastAsia"/>
                    <w:iCs/>
                    <w:sz w:val="18"/>
                    <w:szCs w:val="18"/>
                  </w:rPr>
                  <w:t>☐</w:t>
                </w:r>
              </w:sdtContent>
            </w:sdt>
            <w:r w:rsidR="00D15F38" w:rsidRPr="005D1D5F">
              <w:rPr>
                <w:rFonts w:ascii="Arial" w:hAnsi="Arial" w:cs="Arial"/>
                <w:iCs/>
                <w:sz w:val="18"/>
                <w:szCs w:val="18"/>
              </w:rPr>
              <w:t xml:space="preserve">  Viva Voce                    </w:t>
            </w:r>
          </w:p>
        </w:tc>
      </w:tr>
      <w:tr w:rsidR="00D15F38" w:rsidRPr="005D1D5F" w:rsidTr="00CF71BD">
        <w:trPr>
          <w:trHeight w:val="238"/>
          <w:jc w:val="center"/>
        </w:trPr>
        <w:tc>
          <w:tcPr>
            <w:tcW w:w="1439" w:type="dxa"/>
          </w:tcPr>
          <w:p w:rsidR="00D15F38" w:rsidRPr="005D1D5F" w:rsidRDefault="00D15F38" w:rsidP="00CF71BD">
            <w:pPr>
              <w:ind w:left="2160" w:hanging="2160"/>
              <w:rPr>
                <w:rFonts w:ascii="Arial" w:hAnsi="Arial" w:cs="Arial"/>
                <w:b/>
                <w:bCs/>
                <w:sz w:val="18"/>
                <w:szCs w:val="18"/>
              </w:rPr>
            </w:pPr>
            <w:r w:rsidRPr="005D1D5F">
              <w:rPr>
                <w:rFonts w:ascii="Arial" w:hAnsi="Arial" w:cs="Arial"/>
                <w:b/>
                <w:bCs/>
                <w:sz w:val="18"/>
                <w:szCs w:val="18"/>
              </w:rPr>
              <w:t>Motivation</w:t>
            </w:r>
          </w:p>
        </w:tc>
        <w:tc>
          <w:tcPr>
            <w:tcW w:w="7741" w:type="dxa"/>
          </w:tcPr>
          <w:p w:rsidR="00D15F38" w:rsidRPr="005D1D5F" w:rsidRDefault="00D15F38" w:rsidP="00CF71BD">
            <w:pPr>
              <w:rPr>
                <w:rFonts w:ascii="Arial" w:hAnsi="Arial" w:cs="Arial"/>
                <w:b/>
                <w:iCs/>
                <w:sz w:val="18"/>
                <w:szCs w:val="18"/>
              </w:rPr>
            </w:pPr>
            <w:r w:rsidRPr="005D1D5F">
              <w:rPr>
                <w:rFonts w:ascii="Arial" w:hAnsi="Arial" w:cs="Arial"/>
                <w:iCs/>
                <w:sz w:val="18"/>
                <w:szCs w:val="18"/>
              </w:rPr>
              <w:t xml:space="preserve">This course is offered for the students to make aware of the potentially vast computing performance improvements that can be obtained with parallelism and exploit this potential when the need arises. </w:t>
            </w:r>
          </w:p>
        </w:tc>
      </w:tr>
      <w:tr w:rsidR="00D15F38" w:rsidRPr="005D1D5F" w:rsidTr="00CF71BD">
        <w:trPr>
          <w:trHeight w:val="238"/>
          <w:jc w:val="center"/>
        </w:trPr>
        <w:tc>
          <w:tcPr>
            <w:tcW w:w="9180" w:type="dxa"/>
            <w:gridSpan w:val="2"/>
          </w:tcPr>
          <w:p w:rsidR="00D15F38" w:rsidRPr="005D1D5F" w:rsidRDefault="00D15F38" w:rsidP="00CF71BD">
            <w:pPr>
              <w:rPr>
                <w:rFonts w:ascii="Arial" w:hAnsi="Arial" w:cs="Arial"/>
                <w:b/>
                <w:bCs/>
                <w:sz w:val="18"/>
                <w:szCs w:val="18"/>
              </w:rPr>
            </w:pPr>
            <w:r w:rsidRPr="005D1D5F">
              <w:rPr>
                <w:rFonts w:ascii="Arial" w:hAnsi="Arial" w:cs="Arial"/>
                <w:b/>
                <w:bCs/>
                <w:sz w:val="18"/>
                <w:szCs w:val="18"/>
              </w:rPr>
              <w:t>Course Objective:</w:t>
            </w:r>
          </w:p>
          <w:p w:rsidR="00D15F38" w:rsidRPr="005D1D5F" w:rsidRDefault="00D15F38" w:rsidP="00CF71BD">
            <w:pPr>
              <w:jc w:val="both"/>
              <w:rPr>
                <w:rFonts w:ascii="Arial" w:hAnsi="Arial" w:cs="Arial"/>
                <w:iCs/>
                <w:sz w:val="18"/>
                <w:szCs w:val="18"/>
              </w:rPr>
            </w:pPr>
            <w:r w:rsidRPr="005D1D5F">
              <w:rPr>
                <w:rFonts w:ascii="Arial" w:hAnsi="Arial" w:cs="Arial"/>
                <w:iCs/>
                <w:sz w:val="18"/>
                <w:szCs w:val="18"/>
              </w:rPr>
              <w:t xml:space="preserve">To make students familiar with multicore programming, shared-memory programming, distributed-memory programming, levels of parallelism, designing efficient parallel algorithm, and programming for massively parallel processor. </w:t>
            </w:r>
          </w:p>
        </w:tc>
      </w:tr>
    </w:tbl>
    <w:p w:rsidR="00D15F38" w:rsidRPr="005D1D5F" w:rsidRDefault="00D15F38" w:rsidP="00CF71BD">
      <w:pPr>
        <w:jc w:val="center"/>
        <w:rPr>
          <w:rFonts w:ascii="Arial" w:hAnsi="Arial" w:cs="Arial"/>
          <w:sz w:val="18"/>
          <w:szCs w:val="18"/>
        </w:rPr>
      </w:pPr>
    </w:p>
    <w:p w:rsidR="00D15F38" w:rsidRPr="005D1D5F" w:rsidRDefault="00D15F38" w:rsidP="00CF71BD">
      <w:pPr>
        <w:autoSpaceDE w:val="0"/>
        <w:autoSpaceDN w:val="0"/>
        <w:adjustRightInd w:val="0"/>
        <w:jc w:val="center"/>
        <w:rPr>
          <w:rFonts w:ascii="Arial" w:hAnsi="Arial" w:cs="Arial"/>
          <w:b/>
          <w:color w:val="000000" w:themeColor="text1"/>
          <w:sz w:val="18"/>
          <w:szCs w:val="18"/>
        </w:rPr>
      </w:pPr>
      <w:r w:rsidRPr="005D1D5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D15F38" w:rsidRPr="005D1D5F" w:rsidTr="00CF71BD">
        <w:trPr>
          <w:trHeight w:val="877"/>
          <w:jc w:val="center"/>
        </w:trPr>
        <w:tc>
          <w:tcPr>
            <w:tcW w:w="646"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 No.</w:t>
            </w:r>
          </w:p>
        </w:tc>
        <w:tc>
          <w:tcPr>
            <w:tcW w:w="1827"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 Statement</w:t>
            </w:r>
          </w:p>
        </w:tc>
        <w:tc>
          <w:tcPr>
            <w:tcW w:w="2292"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Corresponding PO</w:t>
            </w:r>
          </w:p>
        </w:tc>
        <w:tc>
          <w:tcPr>
            <w:tcW w:w="1051"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Domain / level of learning taxonomy</w:t>
            </w:r>
          </w:p>
        </w:tc>
        <w:tc>
          <w:tcPr>
            <w:tcW w:w="1747"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Delivery methods and activities</w:t>
            </w:r>
          </w:p>
        </w:tc>
        <w:tc>
          <w:tcPr>
            <w:tcW w:w="1612"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Assessment tools</w:t>
            </w:r>
          </w:p>
        </w:tc>
      </w:tr>
      <w:tr w:rsidR="00D15F38" w:rsidRPr="005D1D5F" w:rsidTr="00CF71BD">
        <w:trPr>
          <w:trHeight w:val="1646"/>
          <w:jc w:val="center"/>
        </w:trPr>
        <w:tc>
          <w:tcPr>
            <w:tcW w:w="646"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CO1</w:t>
            </w:r>
          </w:p>
        </w:tc>
        <w:tc>
          <w:tcPr>
            <w:tcW w:w="1827" w:type="dxa"/>
            <w:vAlign w:val="center"/>
          </w:tcPr>
          <w:p w:rsidR="00D15F38" w:rsidRPr="005D1D5F" w:rsidRDefault="00D15F38"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E6069">
              <w:rPr>
                <w:rFonts w:ascii="Arial" w:hAnsi="Arial" w:cs="Arial"/>
                <w:b/>
                <w:bCs/>
                <w:color w:val="000000" w:themeColor="text1"/>
                <w:sz w:val="18"/>
                <w:szCs w:val="18"/>
              </w:rPr>
              <w:t>underst</w:t>
            </w:r>
            <w:r w:rsidRPr="002E6069">
              <w:rPr>
                <w:rFonts w:ascii="Arial" w:hAnsi="Arial" w:cs="Arial"/>
                <w:color w:val="000000" w:themeColor="text1"/>
                <w:sz w:val="18"/>
                <w:szCs w:val="18"/>
              </w:rPr>
              <w:t xml:space="preserve">and </w:t>
            </w:r>
            <w:r w:rsidRPr="005D1D5F">
              <w:rPr>
                <w:rFonts w:ascii="Arial" w:hAnsi="Arial" w:cs="Arial"/>
                <w:color w:val="000000" w:themeColor="text1"/>
                <w:sz w:val="18"/>
                <w:szCs w:val="18"/>
              </w:rPr>
              <w:t>data parallel and task parallel programming pattern to develop a high-performance parallel application.</w:t>
            </w:r>
          </w:p>
        </w:tc>
        <w:tc>
          <w:tcPr>
            <w:tcW w:w="2292" w:type="dxa"/>
            <w:vAlign w:val="center"/>
          </w:tcPr>
          <w:p w:rsidR="00D15F38" w:rsidRDefault="00D15F38" w:rsidP="00CF71BD">
            <w:pPr>
              <w:pStyle w:val="ListParagraph"/>
              <w:spacing w:after="0" w:line="240" w:lineRule="auto"/>
              <w:ind w:left="0"/>
              <w:rPr>
                <w:rFonts w:ascii="Arial" w:hAnsi="Arial" w:cs="Arial"/>
                <w:color w:val="000000" w:themeColor="text1"/>
                <w:sz w:val="18"/>
                <w:szCs w:val="18"/>
              </w:rPr>
            </w:pPr>
            <w:r w:rsidRPr="005D1D5F">
              <w:rPr>
                <w:rFonts w:ascii="Arial" w:hAnsi="Arial" w:cs="Arial"/>
                <w:b/>
                <w:bCs/>
                <w:color w:val="000000" w:themeColor="text1"/>
                <w:sz w:val="18"/>
                <w:szCs w:val="18"/>
              </w:rPr>
              <w:t>Engineering knowledge</w:t>
            </w:r>
            <w:r w:rsidRPr="005D1D5F">
              <w:rPr>
                <w:rFonts w:ascii="Arial" w:hAnsi="Arial" w:cs="Arial"/>
                <w:color w:val="000000" w:themeColor="text1"/>
                <w:sz w:val="18"/>
                <w:szCs w:val="18"/>
              </w:rPr>
              <w:t>.</w:t>
            </w:r>
          </w:p>
          <w:p w:rsidR="00D15F38" w:rsidRPr="005D1D5F" w:rsidRDefault="00D15F38" w:rsidP="00CF71BD">
            <w:pPr>
              <w:pStyle w:val="ListParagraph"/>
              <w:spacing w:after="0" w:line="240" w:lineRule="auto"/>
              <w:ind w:left="0"/>
              <w:jc w:val="center"/>
              <w:rPr>
                <w:rFonts w:ascii="Arial" w:hAnsi="Arial" w:cs="Arial"/>
                <w:color w:val="000000" w:themeColor="text1"/>
                <w:sz w:val="18"/>
                <w:szCs w:val="18"/>
              </w:rPr>
            </w:pPr>
            <w:r w:rsidRPr="005D1D5F">
              <w:rPr>
                <w:rFonts w:ascii="Arial" w:hAnsi="Arial" w:cs="Arial"/>
                <w:color w:val="000000" w:themeColor="text1"/>
                <w:sz w:val="18"/>
                <w:szCs w:val="18"/>
              </w:rPr>
              <w:t>(PO1)</w:t>
            </w:r>
          </w:p>
        </w:tc>
        <w:tc>
          <w:tcPr>
            <w:tcW w:w="1051"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Cognitive domain – level 5</w:t>
            </w:r>
          </w:p>
        </w:tc>
        <w:tc>
          <w:tcPr>
            <w:tcW w:w="1747" w:type="dxa"/>
            <w:vAlign w:val="center"/>
          </w:tcPr>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5647460"/>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Lecture Note</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102796"/>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Text Book</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9447662"/>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Audio/Video</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4307511"/>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Web Material</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4481912"/>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Journal paper</w:t>
            </w:r>
          </w:p>
        </w:tc>
        <w:tc>
          <w:tcPr>
            <w:tcW w:w="1612" w:type="dxa"/>
            <w:vAlign w:val="center"/>
          </w:tcPr>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3177202"/>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Class Test</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6664332"/>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Final Exam</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602530"/>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Assignment </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0221931"/>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Participation</w:t>
            </w:r>
          </w:p>
          <w:p w:rsidR="00D15F38" w:rsidRPr="005D1D5F"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763991454"/>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Presentation</w:t>
            </w:r>
          </w:p>
        </w:tc>
      </w:tr>
      <w:tr w:rsidR="00D15F38" w:rsidRPr="005D1D5F" w:rsidTr="00CF71BD">
        <w:trPr>
          <w:trHeight w:val="1583"/>
          <w:jc w:val="center"/>
        </w:trPr>
        <w:tc>
          <w:tcPr>
            <w:tcW w:w="646"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CO2</w:t>
            </w:r>
          </w:p>
        </w:tc>
        <w:tc>
          <w:tcPr>
            <w:tcW w:w="1827" w:type="dxa"/>
            <w:vAlign w:val="center"/>
          </w:tcPr>
          <w:p w:rsidR="00D15F38" w:rsidRPr="005D1D5F" w:rsidRDefault="00D15F38" w:rsidP="00CF71BD">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E6069">
              <w:rPr>
                <w:rFonts w:ascii="Arial" w:hAnsi="Arial" w:cs="Arial"/>
                <w:b/>
                <w:bCs/>
                <w:color w:val="000000" w:themeColor="text1"/>
                <w:sz w:val="18"/>
                <w:szCs w:val="18"/>
              </w:rPr>
              <w:t>design</w:t>
            </w:r>
            <w:r w:rsidRPr="005D1D5F">
              <w:rPr>
                <w:rFonts w:ascii="Arial" w:hAnsi="Arial" w:cs="Arial"/>
                <w:color w:val="000000" w:themeColor="text1"/>
                <w:sz w:val="18"/>
                <w:szCs w:val="18"/>
              </w:rPr>
              <w:t xml:space="preserve"> parallel algorithm for the purpose of exploiting parallel processors</w:t>
            </w:r>
          </w:p>
        </w:tc>
        <w:tc>
          <w:tcPr>
            <w:tcW w:w="2292" w:type="dxa"/>
            <w:vAlign w:val="center"/>
          </w:tcPr>
          <w:p w:rsidR="00D15F38" w:rsidRPr="005D1D5F" w:rsidRDefault="00D15F38" w:rsidP="00CF71BD">
            <w:pPr>
              <w:pStyle w:val="ListParagraph"/>
              <w:spacing w:after="0" w:line="240" w:lineRule="auto"/>
              <w:ind w:left="0"/>
              <w:jc w:val="center"/>
              <w:rPr>
                <w:rFonts w:ascii="Arial" w:hAnsi="Arial" w:cs="Arial"/>
                <w:bCs/>
                <w:color w:val="000000" w:themeColor="text1"/>
                <w:sz w:val="18"/>
                <w:szCs w:val="18"/>
              </w:rPr>
            </w:pPr>
            <w:r w:rsidRPr="005D1D5F">
              <w:rPr>
                <w:rFonts w:ascii="Arial" w:hAnsi="Arial" w:cs="Arial"/>
                <w:b/>
                <w:bCs/>
                <w:color w:val="000000" w:themeColor="text1"/>
                <w:sz w:val="18"/>
                <w:szCs w:val="18"/>
              </w:rPr>
              <w:t>Design/development of solutions:</w:t>
            </w:r>
          </w:p>
          <w:p w:rsidR="00D15F38" w:rsidRPr="005D1D5F" w:rsidRDefault="00D15F38" w:rsidP="00CF71BD">
            <w:pPr>
              <w:pStyle w:val="ListParagraph"/>
              <w:spacing w:after="0" w:line="240" w:lineRule="auto"/>
              <w:ind w:left="0"/>
              <w:jc w:val="center"/>
              <w:rPr>
                <w:rFonts w:ascii="Arial" w:hAnsi="Arial" w:cs="Arial"/>
                <w:color w:val="000000" w:themeColor="text1"/>
                <w:sz w:val="18"/>
                <w:szCs w:val="18"/>
              </w:rPr>
            </w:pPr>
            <w:r w:rsidRPr="005D1D5F">
              <w:rPr>
                <w:rFonts w:ascii="Arial" w:hAnsi="Arial" w:cs="Arial"/>
                <w:color w:val="000000" w:themeColor="text1"/>
                <w:sz w:val="18"/>
                <w:szCs w:val="18"/>
              </w:rPr>
              <w:t xml:space="preserve"> (PO3)</w:t>
            </w:r>
          </w:p>
        </w:tc>
        <w:tc>
          <w:tcPr>
            <w:tcW w:w="1051" w:type="dxa"/>
            <w:vAlign w:val="center"/>
          </w:tcPr>
          <w:p w:rsidR="00D15F38" w:rsidRPr="005D1D5F" w:rsidRDefault="00D15F38" w:rsidP="00CF71BD">
            <w:pPr>
              <w:jc w:val="center"/>
              <w:rPr>
                <w:rFonts w:ascii="Arial" w:hAnsi="Arial" w:cs="Arial"/>
                <w:color w:val="000000" w:themeColor="text1"/>
                <w:sz w:val="18"/>
                <w:szCs w:val="18"/>
              </w:rPr>
            </w:pPr>
            <w:r w:rsidRPr="005D1D5F">
              <w:rPr>
                <w:rFonts w:ascii="Arial" w:hAnsi="Arial" w:cs="Arial"/>
                <w:color w:val="000000" w:themeColor="text1"/>
                <w:sz w:val="18"/>
                <w:szCs w:val="18"/>
              </w:rPr>
              <w:t>Cognitive domain – level 1</w:t>
            </w:r>
          </w:p>
        </w:tc>
        <w:tc>
          <w:tcPr>
            <w:tcW w:w="1747" w:type="dxa"/>
            <w:vAlign w:val="center"/>
          </w:tcPr>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2172539"/>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Lecture Note</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8285848"/>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Text Book</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4750626"/>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Audio/Video</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5230577"/>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Web Material</w:t>
            </w:r>
          </w:p>
          <w:p w:rsidR="00D15F38" w:rsidRPr="005D1D5F"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978251602"/>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Journal paper</w:t>
            </w:r>
          </w:p>
        </w:tc>
        <w:tc>
          <w:tcPr>
            <w:tcW w:w="1612" w:type="dxa"/>
            <w:vAlign w:val="center"/>
          </w:tcPr>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1992250"/>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Class Test</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1357850"/>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Final Exam</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625344"/>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Assignment </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9709034"/>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Participation</w:t>
            </w:r>
          </w:p>
          <w:p w:rsidR="00D15F38" w:rsidRPr="005D1D5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6166274"/>
              </w:sdtPr>
              <w:sdtEndPr/>
              <w:sdtContent>
                <w:r w:rsidR="00D15F38" w:rsidRPr="005D1D5F">
                  <w:rPr>
                    <w:rFonts w:ascii="MS Gothic" w:eastAsia="MS Gothic" w:hAnsi="MS Gothic" w:cs="MS Gothic" w:hint="eastAsia"/>
                    <w:color w:val="000000" w:themeColor="text1"/>
                    <w:sz w:val="18"/>
                    <w:szCs w:val="18"/>
                  </w:rPr>
                  <w:t>☐</w:t>
                </w:r>
              </w:sdtContent>
            </w:sdt>
            <w:r w:rsidR="00D15F38" w:rsidRPr="005D1D5F">
              <w:rPr>
                <w:rFonts w:ascii="Arial" w:hAnsi="Arial" w:cs="Arial"/>
                <w:color w:val="000000" w:themeColor="text1"/>
                <w:sz w:val="18"/>
                <w:szCs w:val="18"/>
              </w:rPr>
              <w:t xml:space="preserve">  Presentation</w:t>
            </w:r>
          </w:p>
        </w:tc>
      </w:tr>
    </w:tbl>
    <w:p w:rsidR="00D15F38" w:rsidRPr="005D1D5F" w:rsidRDefault="00D15F38"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D15F38" w:rsidRPr="005D1D5F" w:rsidTr="00105BD3">
        <w:trPr>
          <w:jc w:val="center"/>
        </w:trPr>
        <w:tc>
          <w:tcPr>
            <w:tcW w:w="9127" w:type="dxa"/>
          </w:tcPr>
          <w:p w:rsidR="00D15F38" w:rsidRPr="005D1D5F" w:rsidRDefault="00D15F38" w:rsidP="00CF71BD">
            <w:pPr>
              <w:rPr>
                <w:rFonts w:ascii="Arial" w:hAnsi="Arial" w:cs="Arial"/>
                <w:b/>
                <w:color w:val="000000" w:themeColor="text1"/>
                <w:sz w:val="18"/>
                <w:szCs w:val="18"/>
              </w:rPr>
            </w:pPr>
            <w:r w:rsidRPr="005D1D5F">
              <w:rPr>
                <w:rFonts w:ascii="Arial" w:hAnsi="Arial" w:cs="Arial"/>
                <w:b/>
                <w:color w:val="000000" w:themeColor="text1"/>
                <w:sz w:val="18"/>
                <w:szCs w:val="18"/>
              </w:rPr>
              <w:t>Assessment and Marks Distribution:</w:t>
            </w:r>
          </w:p>
          <w:p w:rsidR="00D15F38" w:rsidRPr="005D1D5F" w:rsidRDefault="00D15F38" w:rsidP="00CF71BD">
            <w:pPr>
              <w:rPr>
                <w:rFonts w:ascii="Arial" w:hAnsi="Arial" w:cs="Arial"/>
                <w:bCs/>
                <w:color w:val="000000" w:themeColor="text1"/>
                <w:sz w:val="18"/>
                <w:szCs w:val="18"/>
              </w:rPr>
            </w:pPr>
            <w:r w:rsidRPr="005D1D5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D15F38" w:rsidRPr="005D1D5F" w:rsidRDefault="00D15F38" w:rsidP="00CF71BD">
            <w:pPr>
              <w:rPr>
                <w:rFonts w:ascii="Arial" w:hAnsi="Arial" w:cs="Arial"/>
                <w:bCs/>
                <w:color w:val="000000" w:themeColor="text1"/>
                <w:sz w:val="18"/>
                <w:szCs w:val="18"/>
              </w:rPr>
            </w:pPr>
            <w:r w:rsidRPr="005D1D5F">
              <w:rPr>
                <w:rFonts w:ascii="Arial" w:hAnsi="Arial" w:cs="Arial"/>
                <w:bCs/>
                <w:color w:val="000000" w:themeColor="text1"/>
                <w:sz w:val="18"/>
                <w:szCs w:val="18"/>
              </w:rPr>
              <w:tab/>
              <w:t>Class tests + Assignments due in different times of the semester (20%)</w:t>
            </w:r>
          </w:p>
          <w:p w:rsidR="00D15F38" w:rsidRPr="005D1D5F" w:rsidRDefault="00D15F38" w:rsidP="00CF71BD">
            <w:pPr>
              <w:rPr>
                <w:rFonts w:ascii="Arial" w:hAnsi="Arial" w:cs="Arial"/>
                <w:bCs/>
                <w:color w:val="000000" w:themeColor="text1"/>
                <w:sz w:val="18"/>
                <w:szCs w:val="18"/>
              </w:rPr>
            </w:pPr>
            <w:r w:rsidRPr="005D1D5F">
              <w:rPr>
                <w:rFonts w:ascii="Arial" w:hAnsi="Arial" w:cs="Arial"/>
                <w:bCs/>
                <w:color w:val="000000" w:themeColor="text1"/>
                <w:sz w:val="18"/>
                <w:szCs w:val="18"/>
              </w:rPr>
              <w:tab/>
              <w:t xml:space="preserve">A comprehensive final exam (70%), Total Time: 3 hours. </w:t>
            </w:r>
          </w:p>
          <w:p w:rsidR="00D15F38" w:rsidRPr="005D1D5F" w:rsidRDefault="00D15F38" w:rsidP="00CF71BD">
            <w:pPr>
              <w:rPr>
                <w:rFonts w:ascii="Arial" w:hAnsi="Arial" w:cs="Arial"/>
                <w:b/>
                <w:color w:val="000000" w:themeColor="text1"/>
                <w:sz w:val="18"/>
                <w:szCs w:val="18"/>
              </w:rPr>
            </w:pPr>
            <w:r w:rsidRPr="005D1D5F">
              <w:rPr>
                <w:rFonts w:ascii="Arial" w:hAnsi="Arial" w:cs="Arial"/>
                <w:bCs/>
                <w:color w:val="000000" w:themeColor="text1"/>
                <w:sz w:val="18"/>
                <w:szCs w:val="18"/>
              </w:rPr>
              <w:tab/>
              <w:t>A class participation mark (10%).</w:t>
            </w:r>
          </w:p>
        </w:tc>
      </w:tr>
      <w:tr w:rsidR="00D15F38" w:rsidRPr="005D1D5F" w:rsidTr="00105BD3">
        <w:trPr>
          <w:jc w:val="center"/>
        </w:trPr>
        <w:tc>
          <w:tcPr>
            <w:tcW w:w="9127" w:type="dxa"/>
          </w:tcPr>
          <w:p w:rsidR="00D15F38" w:rsidRPr="005D1D5F" w:rsidRDefault="00D15F38" w:rsidP="00CF71BD">
            <w:pPr>
              <w:spacing w:after="120"/>
              <w:rPr>
                <w:rFonts w:ascii="Arial" w:hAnsi="Arial" w:cs="Arial"/>
                <w:b/>
                <w:bCs/>
                <w:iCs/>
                <w:sz w:val="18"/>
                <w:szCs w:val="18"/>
              </w:rPr>
            </w:pPr>
          </w:p>
          <w:p w:rsidR="00D15F38" w:rsidRPr="005D1D5F" w:rsidRDefault="00D15F38" w:rsidP="00CF71BD">
            <w:pPr>
              <w:spacing w:after="120"/>
              <w:rPr>
                <w:rFonts w:ascii="Arial" w:hAnsi="Arial" w:cs="Arial"/>
                <w:b/>
                <w:bCs/>
                <w:iCs/>
                <w:sz w:val="18"/>
                <w:szCs w:val="18"/>
              </w:rPr>
            </w:pPr>
            <w:r w:rsidRPr="005D1D5F">
              <w:rPr>
                <w:rFonts w:ascii="Arial" w:hAnsi="Arial" w:cs="Arial"/>
                <w:b/>
                <w:bCs/>
                <w:iCs/>
                <w:sz w:val="18"/>
                <w:szCs w:val="18"/>
              </w:rPr>
              <w:t>Course Contents:</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Parallel Processing: Necessity of ever-increasing performance, Building parallel systems, Writing parallel programs</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Parallel Hardware and Software: Modifications to the von Neumann model, Parallel hardware and software, Parallel program design</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Distributed-Memory Programming with MPI: MPI programs, Collective communication, MPI derived data types, Parallel sorting algorithm, Trapezoidal rule in MPI, Performance evaluation of MPI program.</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Shared-Memory Programming with Pthreads: Processes, Threads, Pthreads, Critical sections, Busy-waiting, Mutexes, Producer-consumer synchronization and semaphores, Barriers and condition variables, Read-write locks, Cache coherence, False sharing, Thread safety.</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Shared-Memory Programming with OpenMP: Trapezoidal rule in OpenMP, Reduction clause, Parallel for directive, Odd-even transposition sort, Scheduling loops.</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Parallel Program Development: Two n-Body solvers, Tree search.</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Data Parallelism and CUDA C: Data parallelism, CUDA program structure, Vector addition kernel, Device global memory and data transfer, Kernel functions and threading</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Program and Network Properties: Conditions of parallelism, Program partitioning and scheduling, Program flow mechanisms, System interconnect architecture.</w:t>
            </w:r>
          </w:p>
          <w:p w:rsidR="00D15F38" w:rsidRPr="005D1D5F" w:rsidRDefault="00D15F38" w:rsidP="00CF71BD">
            <w:pPr>
              <w:spacing w:after="120"/>
              <w:jc w:val="both"/>
              <w:rPr>
                <w:rFonts w:ascii="Arial" w:hAnsi="Arial" w:cs="Arial"/>
                <w:sz w:val="18"/>
                <w:szCs w:val="18"/>
              </w:rPr>
            </w:pPr>
            <w:r w:rsidRPr="005D1D5F">
              <w:rPr>
                <w:rFonts w:ascii="Arial" w:hAnsi="Arial" w:cs="Arial"/>
                <w:sz w:val="18"/>
                <w:szCs w:val="18"/>
              </w:rPr>
              <w:t xml:space="preserve">Pipelining and Superscalar Techniques: Linear pipeline processors, Nonlinear pipeline processors, Instruction </w:t>
            </w:r>
            <w:r w:rsidRPr="005D1D5F">
              <w:rPr>
                <w:rFonts w:ascii="Arial" w:hAnsi="Arial" w:cs="Arial"/>
                <w:sz w:val="18"/>
                <w:szCs w:val="18"/>
              </w:rPr>
              <w:lastRenderedPageBreak/>
              <w:t>pipeline design</w:t>
            </w:r>
          </w:p>
          <w:p w:rsidR="00D15F38" w:rsidRPr="00533ABD" w:rsidRDefault="00D15F38" w:rsidP="00533ABD">
            <w:pPr>
              <w:spacing w:after="120"/>
              <w:jc w:val="both"/>
              <w:rPr>
                <w:rFonts w:ascii="Arial" w:hAnsi="Arial" w:cs="Arial"/>
                <w:sz w:val="18"/>
                <w:szCs w:val="18"/>
              </w:rPr>
            </w:pPr>
            <w:r w:rsidRPr="005D1D5F">
              <w:rPr>
                <w:rFonts w:ascii="Arial" w:hAnsi="Arial" w:cs="Arial"/>
                <w:sz w:val="18"/>
                <w:szCs w:val="18"/>
              </w:rPr>
              <w:t>Scalable, Multithreaded and Dataflow Architecture: Latency-hiding techniques, Principles of multithreadi</w:t>
            </w:r>
            <w:r w:rsidR="00533ABD">
              <w:rPr>
                <w:rFonts w:ascii="Arial" w:hAnsi="Arial" w:cs="Arial"/>
                <w:sz w:val="18"/>
                <w:szCs w:val="18"/>
              </w:rPr>
              <w:t xml:space="preserve">ng, Fine-grain multicomputer.  </w:t>
            </w:r>
          </w:p>
        </w:tc>
      </w:tr>
    </w:tbl>
    <w:p w:rsidR="00D15F38" w:rsidRPr="005D1D5F" w:rsidRDefault="00D15F38" w:rsidP="00CF71BD">
      <w:pPr>
        <w:jc w:val="center"/>
        <w:rPr>
          <w:rFonts w:ascii="Arial" w:hAnsi="Arial" w:cs="Arial"/>
          <w:b/>
          <w:color w:val="FFFFFF"/>
          <w:sz w:val="18"/>
          <w:szCs w:val="18"/>
          <w:highlight w:val="black"/>
        </w:rPr>
      </w:pPr>
    </w:p>
    <w:p w:rsidR="00D15F38" w:rsidRPr="005D1D5F" w:rsidRDefault="00D15F38" w:rsidP="00A1727C">
      <w:pPr>
        <w:rPr>
          <w:rFonts w:ascii="Arial" w:hAnsi="Arial" w:cs="Arial"/>
          <w:b/>
          <w:spacing w:val="-3"/>
          <w:sz w:val="18"/>
          <w:szCs w:val="18"/>
        </w:rPr>
      </w:pPr>
      <w:r w:rsidRPr="005D1D5F">
        <w:rPr>
          <w:rFonts w:ascii="Arial" w:hAnsi="Arial" w:cs="Arial"/>
          <w:b/>
          <w:spacing w:val="-3"/>
          <w:sz w:val="18"/>
          <w:szCs w:val="18"/>
        </w:rPr>
        <w:t>Text Book:</w:t>
      </w:r>
    </w:p>
    <w:tbl>
      <w:tblPr>
        <w:tblW w:w="4931" w:type="pct"/>
        <w:jc w:val="center"/>
        <w:tblLook w:val="0000" w:firstRow="0" w:lastRow="0" w:firstColumn="0" w:lastColumn="0" w:noHBand="0" w:noVBand="0"/>
      </w:tblPr>
      <w:tblGrid>
        <w:gridCol w:w="361"/>
        <w:gridCol w:w="2432"/>
        <w:gridCol w:w="264"/>
        <w:gridCol w:w="6057"/>
      </w:tblGrid>
      <w:tr w:rsidR="00D15F38" w:rsidRPr="005D1D5F" w:rsidTr="00A1727C">
        <w:trPr>
          <w:jc w:val="center"/>
        </w:trPr>
        <w:tc>
          <w:tcPr>
            <w:tcW w:w="198" w:type="pct"/>
          </w:tcPr>
          <w:p w:rsidR="00D15F38" w:rsidRPr="005D1D5F" w:rsidRDefault="00D15F38" w:rsidP="00CF71BD">
            <w:pPr>
              <w:suppressAutoHyphens/>
              <w:jc w:val="center"/>
              <w:rPr>
                <w:rFonts w:ascii="Arial" w:hAnsi="Arial" w:cs="Arial"/>
                <w:spacing w:val="-3"/>
                <w:sz w:val="18"/>
                <w:szCs w:val="18"/>
              </w:rPr>
            </w:pPr>
            <w:r w:rsidRPr="005D1D5F">
              <w:rPr>
                <w:rFonts w:ascii="Arial" w:hAnsi="Arial" w:cs="Arial"/>
                <w:spacing w:val="-3"/>
                <w:sz w:val="18"/>
                <w:szCs w:val="18"/>
              </w:rPr>
              <w:t>1.</w:t>
            </w:r>
          </w:p>
        </w:tc>
        <w:tc>
          <w:tcPr>
            <w:tcW w:w="1334" w:type="pct"/>
          </w:tcPr>
          <w:p w:rsidR="00D15F38" w:rsidRPr="005D1D5F" w:rsidRDefault="00D15F38" w:rsidP="00CF71BD">
            <w:pPr>
              <w:suppressAutoHyphens/>
              <w:jc w:val="center"/>
              <w:rPr>
                <w:rFonts w:ascii="Arial" w:hAnsi="Arial" w:cs="Arial"/>
                <w:spacing w:val="-3"/>
                <w:sz w:val="18"/>
                <w:szCs w:val="18"/>
              </w:rPr>
            </w:pPr>
            <w:r w:rsidRPr="005D1D5F">
              <w:rPr>
                <w:rFonts w:ascii="Arial" w:hAnsi="Arial" w:cs="Arial"/>
                <w:spacing w:val="-3"/>
                <w:sz w:val="18"/>
                <w:szCs w:val="18"/>
              </w:rPr>
              <w:t>Kai Hwang, NagrshJotwani</w:t>
            </w:r>
          </w:p>
        </w:tc>
        <w:tc>
          <w:tcPr>
            <w:tcW w:w="145" w:type="pct"/>
          </w:tcPr>
          <w:p w:rsidR="00D15F38" w:rsidRPr="005D1D5F" w:rsidRDefault="00D15F38" w:rsidP="00CF71BD">
            <w:pPr>
              <w:suppressAutoHyphens/>
              <w:jc w:val="center"/>
              <w:rPr>
                <w:rFonts w:ascii="Arial" w:hAnsi="Arial" w:cs="Arial"/>
                <w:spacing w:val="-3"/>
                <w:sz w:val="18"/>
                <w:szCs w:val="18"/>
              </w:rPr>
            </w:pPr>
            <w:r w:rsidRPr="005D1D5F">
              <w:rPr>
                <w:rFonts w:ascii="Arial" w:hAnsi="Arial" w:cs="Arial"/>
                <w:spacing w:val="-3"/>
                <w:sz w:val="18"/>
                <w:szCs w:val="18"/>
              </w:rPr>
              <w:t>:</w:t>
            </w:r>
          </w:p>
        </w:tc>
        <w:tc>
          <w:tcPr>
            <w:tcW w:w="3323" w:type="pct"/>
          </w:tcPr>
          <w:p w:rsidR="00D15F38" w:rsidRPr="005D1D5F" w:rsidRDefault="00D15F38" w:rsidP="00CF71BD">
            <w:pPr>
              <w:suppressAutoHyphens/>
              <w:rPr>
                <w:rFonts w:ascii="Arial" w:hAnsi="Arial" w:cs="Arial"/>
                <w:b/>
                <w:bCs/>
                <w:spacing w:val="-3"/>
                <w:sz w:val="18"/>
                <w:szCs w:val="18"/>
              </w:rPr>
            </w:pPr>
            <w:r w:rsidRPr="005D1D5F">
              <w:rPr>
                <w:rFonts w:ascii="Arial" w:hAnsi="Arial" w:cs="Arial"/>
                <w:b/>
                <w:bCs/>
                <w:spacing w:val="-3"/>
                <w:sz w:val="18"/>
                <w:szCs w:val="18"/>
              </w:rPr>
              <w:t xml:space="preserve">Advanced Computer Architecture: Parallelism, Scalability, Programmability, </w:t>
            </w:r>
            <w:r w:rsidRPr="005D1D5F">
              <w:rPr>
                <w:rFonts w:ascii="Arial" w:hAnsi="Arial" w:cs="Arial"/>
                <w:i/>
                <w:iCs/>
                <w:spacing w:val="-3"/>
                <w:sz w:val="18"/>
                <w:szCs w:val="18"/>
              </w:rPr>
              <w:t>McGraw Hill Education Private Limited</w:t>
            </w:r>
          </w:p>
        </w:tc>
      </w:tr>
    </w:tbl>
    <w:p w:rsidR="00D15F38" w:rsidRPr="005D1D5F" w:rsidRDefault="00D15F38" w:rsidP="00CF71BD">
      <w:pPr>
        <w:jc w:val="center"/>
        <w:rPr>
          <w:rFonts w:ascii="Arial" w:hAnsi="Arial" w:cs="Arial"/>
          <w:b/>
          <w:spacing w:val="-3"/>
          <w:sz w:val="18"/>
          <w:szCs w:val="18"/>
        </w:rPr>
      </w:pPr>
    </w:p>
    <w:p w:rsidR="00D15F38" w:rsidRPr="005D1D5F" w:rsidRDefault="00D15F38" w:rsidP="00A1727C">
      <w:pPr>
        <w:rPr>
          <w:rFonts w:ascii="Arial" w:hAnsi="Arial" w:cs="Arial"/>
          <w:b/>
          <w:spacing w:val="-3"/>
          <w:sz w:val="18"/>
          <w:szCs w:val="18"/>
        </w:rPr>
      </w:pPr>
      <w:r w:rsidRPr="005D1D5F">
        <w:rPr>
          <w:rFonts w:ascii="Arial" w:hAnsi="Arial" w:cs="Arial"/>
          <w:b/>
          <w:spacing w:val="-3"/>
          <w:sz w:val="18"/>
          <w:szCs w:val="18"/>
        </w:rPr>
        <w:t>Books Recommended:</w:t>
      </w:r>
    </w:p>
    <w:tbl>
      <w:tblPr>
        <w:tblW w:w="4873" w:type="pct"/>
        <w:jc w:val="center"/>
        <w:tblLook w:val="0000" w:firstRow="0" w:lastRow="0" w:firstColumn="0" w:lastColumn="0" w:noHBand="0" w:noVBand="0"/>
      </w:tblPr>
      <w:tblGrid>
        <w:gridCol w:w="361"/>
        <w:gridCol w:w="2431"/>
        <w:gridCol w:w="265"/>
        <w:gridCol w:w="5950"/>
      </w:tblGrid>
      <w:tr w:rsidR="00D15F38" w:rsidRPr="005D1D5F" w:rsidTr="00A1727C">
        <w:trPr>
          <w:trHeight w:val="196"/>
          <w:jc w:val="center"/>
        </w:trPr>
        <w:tc>
          <w:tcPr>
            <w:tcW w:w="200" w:type="pct"/>
          </w:tcPr>
          <w:p w:rsidR="00D15F38" w:rsidRPr="005D1D5F" w:rsidRDefault="00D15F38" w:rsidP="00CF71BD">
            <w:pPr>
              <w:suppressAutoHyphens/>
              <w:jc w:val="center"/>
              <w:rPr>
                <w:rFonts w:ascii="Arial" w:hAnsi="Arial" w:cs="Arial"/>
                <w:spacing w:val="-3"/>
                <w:sz w:val="18"/>
                <w:szCs w:val="18"/>
              </w:rPr>
            </w:pPr>
            <w:r w:rsidRPr="005D1D5F">
              <w:rPr>
                <w:rFonts w:ascii="Arial" w:hAnsi="Arial" w:cs="Arial"/>
                <w:spacing w:val="-3"/>
                <w:sz w:val="18"/>
                <w:szCs w:val="18"/>
              </w:rPr>
              <w:t>1.</w:t>
            </w:r>
          </w:p>
        </w:tc>
        <w:tc>
          <w:tcPr>
            <w:tcW w:w="1350" w:type="pct"/>
          </w:tcPr>
          <w:p w:rsidR="00D15F38" w:rsidRPr="005D1D5F" w:rsidRDefault="00D15F38" w:rsidP="00533ABD">
            <w:pPr>
              <w:suppressAutoHyphens/>
              <w:rPr>
                <w:rFonts w:ascii="Arial" w:hAnsi="Arial" w:cs="Arial"/>
                <w:spacing w:val="-3"/>
                <w:sz w:val="18"/>
                <w:szCs w:val="18"/>
              </w:rPr>
            </w:pPr>
            <w:r w:rsidRPr="005D1D5F">
              <w:rPr>
                <w:rFonts w:ascii="Arial" w:hAnsi="Arial" w:cs="Arial"/>
                <w:color w:val="000000"/>
                <w:sz w:val="18"/>
                <w:szCs w:val="18"/>
              </w:rPr>
              <w:t>Peter Pacheco</w:t>
            </w:r>
          </w:p>
        </w:tc>
        <w:tc>
          <w:tcPr>
            <w:tcW w:w="147" w:type="pct"/>
          </w:tcPr>
          <w:p w:rsidR="00D15F38" w:rsidRPr="005D1D5F" w:rsidRDefault="00D15F38" w:rsidP="00CF71BD">
            <w:pPr>
              <w:suppressAutoHyphens/>
              <w:jc w:val="center"/>
              <w:rPr>
                <w:rFonts w:ascii="Arial" w:hAnsi="Arial" w:cs="Arial"/>
                <w:spacing w:val="-3"/>
                <w:sz w:val="18"/>
                <w:szCs w:val="18"/>
              </w:rPr>
            </w:pPr>
            <w:r w:rsidRPr="005D1D5F">
              <w:rPr>
                <w:rFonts w:ascii="Arial" w:hAnsi="Arial" w:cs="Arial"/>
                <w:spacing w:val="-3"/>
                <w:sz w:val="18"/>
                <w:szCs w:val="18"/>
              </w:rPr>
              <w:t>:</w:t>
            </w:r>
          </w:p>
        </w:tc>
        <w:tc>
          <w:tcPr>
            <w:tcW w:w="3303" w:type="pct"/>
          </w:tcPr>
          <w:p w:rsidR="00D15F38" w:rsidRPr="005D1D5F" w:rsidRDefault="00D15F38" w:rsidP="00CF71BD">
            <w:pPr>
              <w:suppressAutoHyphens/>
              <w:rPr>
                <w:rFonts w:ascii="Arial" w:hAnsi="Arial" w:cs="Arial"/>
                <w:spacing w:val="-3"/>
                <w:sz w:val="18"/>
                <w:szCs w:val="18"/>
              </w:rPr>
            </w:pPr>
            <w:r w:rsidRPr="005D1D5F">
              <w:rPr>
                <w:rFonts w:ascii="Arial" w:hAnsi="Arial" w:cs="Arial"/>
                <w:b/>
                <w:bCs/>
                <w:spacing w:val="-3"/>
                <w:sz w:val="18"/>
                <w:szCs w:val="18"/>
              </w:rPr>
              <w:t xml:space="preserve">An Introduction to Parallel Programming, </w:t>
            </w:r>
            <w:r w:rsidRPr="005D1D5F">
              <w:rPr>
                <w:rFonts w:ascii="Arial" w:hAnsi="Arial" w:cs="Arial"/>
                <w:i/>
                <w:iCs/>
                <w:spacing w:val="-3"/>
                <w:sz w:val="18"/>
                <w:szCs w:val="18"/>
              </w:rPr>
              <w:t>Elsevier Inc.</w:t>
            </w:r>
          </w:p>
        </w:tc>
      </w:tr>
      <w:tr w:rsidR="00D15F38" w:rsidRPr="005D1D5F" w:rsidTr="00A1727C">
        <w:trPr>
          <w:trHeight w:val="196"/>
          <w:jc w:val="center"/>
        </w:trPr>
        <w:tc>
          <w:tcPr>
            <w:tcW w:w="200" w:type="pct"/>
          </w:tcPr>
          <w:p w:rsidR="00D15F38" w:rsidRPr="005D1D5F" w:rsidRDefault="00D15F38" w:rsidP="00CF71BD">
            <w:pPr>
              <w:suppressAutoHyphens/>
              <w:jc w:val="center"/>
              <w:rPr>
                <w:rFonts w:ascii="Arial" w:hAnsi="Arial" w:cs="Arial"/>
                <w:spacing w:val="-3"/>
                <w:sz w:val="18"/>
                <w:szCs w:val="18"/>
              </w:rPr>
            </w:pPr>
            <w:r w:rsidRPr="005D1D5F">
              <w:rPr>
                <w:rFonts w:ascii="Arial" w:hAnsi="Arial" w:cs="Arial"/>
                <w:spacing w:val="-3"/>
                <w:sz w:val="18"/>
                <w:szCs w:val="18"/>
              </w:rPr>
              <w:t>2.</w:t>
            </w:r>
          </w:p>
        </w:tc>
        <w:tc>
          <w:tcPr>
            <w:tcW w:w="1350" w:type="pct"/>
          </w:tcPr>
          <w:p w:rsidR="00D15F38" w:rsidRPr="005D1D5F" w:rsidRDefault="00D15F38" w:rsidP="00B41E52">
            <w:pPr>
              <w:suppressAutoHyphens/>
              <w:rPr>
                <w:rFonts w:ascii="Arial" w:hAnsi="Arial" w:cs="Arial"/>
                <w:color w:val="000000"/>
                <w:sz w:val="18"/>
                <w:szCs w:val="18"/>
              </w:rPr>
            </w:pPr>
            <w:r w:rsidRPr="005D1D5F">
              <w:rPr>
                <w:rFonts w:ascii="Arial" w:hAnsi="Arial" w:cs="Arial"/>
                <w:color w:val="000000"/>
                <w:sz w:val="18"/>
                <w:szCs w:val="18"/>
              </w:rPr>
              <w:t>David B. Kirk, Wen-Mei W. Hwu</w:t>
            </w:r>
          </w:p>
        </w:tc>
        <w:tc>
          <w:tcPr>
            <w:tcW w:w="147" w:type="pct"/>
          </w:tcPr>
          <w:p w:rsidR="00D15F38" w:rsidRPr="005D1D5F" w:rsidRDefault="00D15F38" w:rsidP="00CF71BD">
            <w:pPr>
              <w:suppressAutoHyphens/>
              <w:jc w:val="center"/>
              <w:rPr>
                <w:rFonts w:ascii="Arial" w:hAnsi="Arial" w:cs="Arial"/>
                <w:spacing w:val="-3"/>
                <w:sz w:val="18"/>
                <w:szCs w:val="18"/>
              </w:rPr>
            </w:pPr>
          </w:p>
        </w:tc>
        <w:tc>
          <w:tcPr>
            <w:tcW w:w="3303" w:type="pct"/>
          </w:tcPr>
          <w:p w:rsidR="00D15F38" w:rsidRPr="005D1D5F" w:rsidRDefault="00D15F38" w:rsidP="00CF71BD">
            <w:pPr>
              <w:suppressAutoHyphens/>
              <w:rPr>
                <w:rFonts w:ascii="Arial" w:hAnsi="Arial" w:cs="Arial"/>
                <w:b/>
                <w:bCs/>
                <w:spacing w:val="-3"/>
                <w:sz w:val="18"/>
                <w:szCs w:val="18"/>
              </w:rPr>
            </w:pPr>
            <w:r w:rsidRPr="005D1D5F">
              <w:rPr>
                <w:rFonts w:ascii="Arial" w:hAnsi="Arial" w:cs="Arial"/>
                <w:b/>
                <w:bCs/>
                <w:spacing w:val="-3"/>
                <w:sz w:val="18"/>
                <w:szCs w:val="18"/>
              </w:rPr>
              <w:t xml:space="preserve">Programming Massively Parallel Processors, </w:t>
            </w:r>
            <w:r w:rsidRPr="005D1D5F">
              <w:rPr>
                <w:rFonts w:ascii="Arial" w:hAnsi="Arial" w:cs="Arial"/>
                <w:i/>
                <w:iCs/>
                <w:spacing w:val="-3"/>
                <w:sz w:val="18"/>
                <w:szCs w:val="18"/>
              </w:rPr>
              <w:t>Elsevier Inc.</w:t>
            </w:r>
          </w:p>
        </w:tc>
      </w:tr>
    </w:tbl>
    <w:p w:rsidR="00D15F38" w:rsidRPr="005D1D5F" w:rsidRDefault="00D15F38" w:rsidP="00CF71BD">
      <w:pPr>
        <w:jc w:val="center"/>
        <w:rPr>
          <w:rFonts w:ascii="Arial" w:hAnsi="Arial" w:cs="Arial"/>
          <w:sz w:val="18"/>
          <w:szCs w:val="18"/>
        </w:rPr>
      </w:pPr>
    </w:p>
    <w:p w:rsidR="00D15F38" w:rsidRPr="002E473B" w:rsidRDefault="00D15F38" w:rsidP="003A5BD4">
      <w:pPr>
        <w:pBdr>
          <w:top w:val="single" w:sz="4" w:space="1" w:color="auto"/>
          <w:left w:val="single" w:sz="4" w:space="4" w:color="auto"/>
          <w:bottom w:val="single" w:sz="4" w:space="0" w:color="auto"/>
          <w:right w:val="single" w:sz="4" w:space="4" w:color="auto"/>
        </w:pBdr>
        <w:shd w:val="clear" w:color="auto" w:fill="BFBFBF" w:themeFill="background1" w:themeFillShade="BF"/>
        <w:jc w:val="center"/>
        <w:rPr>
          <w:rFonts w:ascii="Arial" w:hAnsi="Arial" w:cs="Arial"/>
          <w:b/>
          <w:bCs/>
          <w:iCs/>
          <w:sz w:val="18"/>
          <w:szCs w:val="18"/>
        </w:rPr>
      </w:pPr>
      <w:r w:rsidRPr="002E473B">
        <w:rPr>
          <w:rFonts w:ascii="Arial" w:hAnsi="Arial" w:cs="Arial"/>
          <w:b/>
          <w:bCs/>
          <w:iCs/>
          <w:sz w:val="18"/>
          <w:szCs w:val="18"/>
        </w:rPr>
        <w:t>CSE4112: Parallel Processing and Distributed System Lab</w:t>
      </w:r>
    </w:p>
    <w:p w:rsidR="00D15F38" w:rsidRPr="002E473B" w:rsidRDefault="00D15F38" w:rsidP="003A5BD4">
      <w:pPr>
        <w:pBdr>
          <w:top w:val="single" w:sz="4" w:space="1" w:color="auto"/>
          <w:left w:val="single" w:sz="4" w:space="4" w:color="auto"/>
          <w:bottom w:val="single" w:sz="4" w:space="0" w:color="auto"/>
          <w:right w:val="single" w:sz="4" w:space="4" w:color="auto"/>
        </w:pBdr>
        <w:shd w:val="clear" w:color="auto" w:fill="BFBFBF" w:themeFill="background1" w:themeFillShade="BF"/>
        <w:jc w:val="center"/>
        <w:rPr>
          <w:rFonts w:ascii="Arial" w:hAnsi="Arial" w:cs="Arial"/>
          <w:b/>
          <w:bCs/>
          <w:iCs/>
          <w:sz w:val="18"/>
          <w:szCs w:val="18"/>
        </w:rPr>
      </w:pPr>
      <w:r w:rsidRPr="002E473B">
        <w:rPr>
          <w:rFonts w:ascii="Arial" w:hAnsi="Arial" w:cs="Arial"/>
          <w:b/>
          <w:bCs/>
          <w:iCs/>
          <w:sz w:val="18"/>
          <w:szCs w:val="18"/>
        </w:rPr>
        <w:t xml:space="preserve">Credits: </w:t>
      </w:r>
      <w:r w:rsidRPr="002E473B">
        <w:rPr>
          <w:rFonts w:ascii="Arial" w:hAnsi="Arial" w:cs="Arial"/>
          <w:iCs/>
          <w:sz w:val="18"/>
          <w:szCs w:val="18"/>
        </w:rPr>
        <w:t xml:space="preserve">1 </w:t>
      </w:r>
      <w:r w:rsidR="00844CE6">
        <w:rPr>
          <w:rFonts w:ascii="Arial" w:hAnsi="Arial" w:cs="Arial"/>
          <w:b/>
          <w:bCs/>
          <w:iCs/>
          <w:sz w:val="18"/>
          <w:szCs w:val="18"/>
        </w:rPr>
        <w:t>Contact Hours: 28</w:t>
      </w:r>
    </w:p>
    <w:p w:rsidR="00D15F38" w:rsidRPr="002E473B" w:rsidRDefault="00D15F38" w:rsidP="003A5BD4">
      <w:pPr>
        <w:pBdr>
          <w:top w:val="single" w:sz="4" w:space="1" w:color="auto"/>
          <w:left w:val="single" w:sz="4" w:space="4" w:color="auto"/>
          <w:bottom w:val="single" w:sz="4" w:space="0" w:color="auto"/>
          <w:right w:val="single" w:sz="4" w:space="4" w:color="auto"/>
        </w:pBdr>
        <w:shd w:val="clear" w:color="auto" w:fill="BFBFBF" w:themeFill="background1" w:themeFillShade="BF"/>
        <w:jc w:val="center"/>
        <w:rPr>
          <w:rFonts w:ascii="Arial" w:hAnsi="Arial" w:cs="Arial"/>
          <w:b/>
          <w:bCs/>
          <w:iCs/>
          <w:sz w:val="18"/>
          <w:szCs w:val="18"/>
        </w:rPr>
      </w:pPr>
      <w:r w:rsidRPr="002E473B">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2E473B"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2E473B" w:rsidTr="00CF71BD">
        <w:trPr>
          <w:jc w:val="center"/>
        </w:trPr>
        <w:tc>
          <w:tcPr>
            <w:tcW w:w="1439" w:type="dxa"/>
          </w:tcPr>
          <w:p w:rsidR="00D15F38" w:rsidRPr="002E473B" w:rsidRDefault="00D15F38" w:rsidP="00CF71BD">
            <w:pPr>
              <w:rPr>
                <w:rFonts w:ascii="Arial" w:hAnsi="Arial" w:cs="Arial"/>
                <w:b/>
                <w:bCs/>
                <w:sz w:val="18"/>
                <w:szCs w:val="18"/>
              </w:rPr>
            </w:pPr>
            <w:r w:rsidRPr="002E473B">
              <w:rPr>
                <w:rFonts w:ascii="Arial" w:hAnsi="Arial" w:cs="Arial"/>
                <w:b/>
                <w:sz w:val="18"/>
                <w:szCs w:val="18"/>
              </w:rPr>
              <w:t>Prerequisite:</w:t>
            </w:r>
          </w:p>
        </w:tc>
        <w:tc>
          <w:tcPr>
            <w:tcW w:w="7741" w:type="dxa"/>
          </w:tcPr>
          <w:p w:rsidR="00D15F38" w:rsidRPr="002E473B" w:rsidRDefault="00D15F38" w:rsidP="00CF71BD">
            <w:pPr>
              <w:rPr>
                <w:rFonts w:ascii="Arial" w:hAnsi="Arial" w:cs="Arial"/>
                <w:iCs/>
                <w:sz w:val="18"/>
                <w:szCs w:val="18"/>
              </w:rPr>
            </w:pPr>
            <w:r w:rsidRPr="002E473B">
              <w:rPr>
                <w:rFonts w:ascii="Arial" w:hAnsi="Arial" w:cs="Arial"/>
                <w:iCs/>
                <w:sz w:val="18"/>
                <w:szCs w:val="18"/>
              </w:rPr>
              <w:t>CSE1121: Structural Programming Language, CSE2221: Design and Analysis of Algorithms</w:t>
            </w:r>
          </w:p>
        </w:tc>
      </w:tr>
      <w:tr w:rsidR="00D15F38" w:rsidRPr="002E473B" w:rsidTr="00CF71BD">
        <w:trPr>
          <w:jc w:val="center"/>
        </w:trPr>
        <w:tc>
          <w:tcPr>
            <w:tcW w:w="1439" w:type="dxa"/>
          </w:tcPr>
          <w:p w:rsidR="00D15F38" w:rsidRPr="002E473B" w:rsidRDefault="00D15F38" w:rsidP="00CF71BD">
            <w:pPr>
              <w:rPr>
                <w:rFonts w:ascii="Arial" w:hAnsi="Arial" w:cs="Arial"/>
                <w:b/>
                <w:sz w:val="18"/>
                <w:szCs w:val="18"/>
              </w:rPr>
            </w:pPr>
            <w:r w:rsidRPr="002E473B">
              <w:rPr>
                <w:rFonts w:ascii="Arial" w:hAnsi="Arial" w:cs="Arial"/>
                <w:b/>
                <w:sz w:val="18"/>
                <w:szCs w:val="18"/>
              </w:rPr>
              <w:t>Course Type</w:t>
            </w:r>
          </w:p>
        </w:tc>
        <w:tc>
          <w:tcPr>
            <w:tcW w:w="7741" w:type="dxa"/>
          </w:tcPr>
          <w:p w:rsidR="00D15F38" w:rsidRPr="002E473B" w:rsidRDefault="009F4EBA" w:rsidP="00CF71BD">
            <w:pPr>
              <w:rPr>
                <w:rFonts w:ascii="Arial" w:hAnsi="Arial" w:cs="Arial"/>
                <w:iCs/>
                <w:sz w:val="18"/>
                <w:szCs w:val="18"/>
              </w:rPr>
            </w:pPr>
            <w:sdt>
              <w:sdtPr>
                <w:rPr>
                  <w:rFonts w:ascii="Arial" w:hAnsi="Arial" w:cs="Arial"/>
                  <w:iCs/>
                  <w:sz w:val="18"/>
                  <w:szCs w:val="18"/>
                </w:rPr>
                <w:id w:val="1679608940"/>
              </w:sdtPr>
              <w:sdtEndPr/>
              <w:sdtContent>
                <w:r w:rsidR="00D15F38" w:rsidRPr="002E473B">
                  <w:rPr>
                    <w:rFonts w:ascii="MS Gothic" w:eastAsia="MS Gothic" w:hAnsi="MS Gothic" w:cs="MS Gothic" w:hint="eastAsia"/>
                    <w:iCs/>
                    <w:sz w:val="18"/>
                    <w:szCs w:val="18"/>
                  </w:rPr>
                  <w:t>☐</w:t>
                </w:r>
              </w:sdtContent>
            </w:sdt>
            <w:r w:rsidR="00D15F38" w:rsidRPr="002E473B">
              <w:rPr>
                <w:rFonts w:ascii="Arial" w:hAnsi="Arial" w:cs="Arial"/>
                <w:iCs/>
                <w:sz w:val="18"/>
                <w:szCs w:val="18"/>
              </w:rPr>
              <w:t xml:space="preserve"> Theory         </w:t>
            </w:r>
            <w:sdt>
              <w:sdtPr>
                <w:rPr>
                  <w:rFonts w:ascii="Arial" w:hAnsi="Arial" w:cs="Arial"/>
                  <w:iCs/>
                  <w:sz w:val="18"/>
                  <w:szCs w:val="18"/>
                </w:rPr>
                <w:id w:val="-1480536948"/>
              </w:sdtPr>
              <w:sdtEndPr/>
              <w:sdtContent>
                <w:r w:rsidR="00D15F38" w:rsidRPr="002E473B">
                  <w:rPr>
                    <w:rFonts w:ascii="MS Gothic" w:eastAsia="MS Gothic" w:hAnsi="MS Gothic" w:cs="MS Gothic" w:hint="eastAsia"/>
                    <w:iCs/>
                    <w:sz w:val="18"/>
                    <w:szCs w:val="18"/>
                  </w:rPr>
                  <w:t>☒</w:t>
                </w:r>
              </w:sdtContent>
            </w:sdt>
            <w:r w:rsidR="00D15F38" w:rsidRPr="002E473B">
              <w:rPr>
                <w:rFonts w:ascii="Arial" w:hAnsi="Arial" w:cs="Arial"/>
                <w:iCs/>
                <w:sz w:val="18"/>
                <w:szCs w:val="18"/>
              </w:rPr>
              <w:t xml:space="preserve">  Laboratory work         </w:t>
            </w:r>
            <w:sdt>
              <w:sdtPr>
                <w:rPr>
                  <w:rFonts w:ascii="Arial" w:hAnsi="Arial" w:cs="Arial"/>
                  <w:iCs/>
                  <w:sz w:val="18"/>
                  <w:szCs w:val="18"/>
                </w:rPr>
                <w:id w:val="1993828471"/>
              </w:sdtPr>
              <w:sdtEndPr/>
              <w:sdtContent>
                <w:r w:rsidR="00D15F38" w:rsidRPr="002E473B">
                  <w:rPr>
                    <w:rFonts w:ascii="MS Gothic" w:eastAsia="MS Gothic" w:hAnsi="MS Gothic" w:cs="MS Gothic" w:hint="eastAsia"/>
                    <w:iCs/>
                    <w:sz w:val="18"/>
                    <w:szCs w:val="18"/>
                  </w:rPr>
                  <w:t>☐</w:t>
                </w:r>
              </w:sdtContent>
            </w:sdt>
            <w:r w:rsidR="00D15F38" w:rsidRPr="002E473B">
              <w:rPr>
                <w:rFonts w:ascii="Arial" w:hAnsi="Arial" w:cs="Arial"/>
                <w:iCs/>
                <w:sz w:val="18"/>
                <w:szCs w:val="18"/>
              </w:rPr>
              <w:t xml:space="preserve">  Project work      </w:t>
            </w:r>
            <w:sdt>
              <w:sdtPr>
                <w:rPr>
                  <w:rFonts w:ascii="Arial" w:hAnsi="Arial" w:cs="Arial"/>
                  <w:iCs/>
                  <w:sz w:val="18"/>
                  <w:szCs w:val="18"/>
                </w:rPr>
                <w:id w:val="-68196417"/>
              </w:sdtPr>
              <w:sdtEndPr/>
              <w:sdtContent>
                <w:r w:rsidR="00D15F38" w:rsidRPr="002E473B">
                  <w:rPr>
                    <w:rFonts w:ascii="MS Gothic" w:eastAsia="MS Gothic" w:hAnsi="MS Gothic" w:cs="MS Gothic" w:hint="eastAsia"/>
                    <w:iCs/>
                    <w:sz w:val="18"/>
                    <w:szCs w:val="18"/>
                  </w:rPr>
                  <w:t>☐</w:t>
                </w:r>
              </w:sdtContent>
            </w:sdt>
            <w:r w:rsidR="00D15F38" w:rsidRPr="002E473B">
              <w:rPr>
                <w:rFonts w:ascii="Arial" w:hAnsi="Arial" w:cs="Arial"/>
                <w:iCs/>
                <w:sz w:val="18"/>
                <w:szCs w:val="18"/>
              </w:rPr>
              <w:t xml:space="preserve">  Viva Voce      </w:t>
            </w:r>
          </w:p>
        </w:tc>
      </w:tr>
      <w:tr w:rsidR="00D15F38" w:rsidRPr="002E473B" w:rsidTr="00CF71BD">
        <w:trPr>
          <w:trHeight w:val="238"/>
          <w:jc w:val="center"/>
        </w:trPr>
        <w:tc>
          <w:tcPr>
            <w:tcW w:w="1439" w:type="dxa"/>
          </w:tcPr>
          <w:p w:rsidR="00D15F38" w:rsidRPr="002E473B" w:rsidRDefault="00D15F38" w:rsidP="00CF71BD">
            <w:pPr>
              <w:ind w:left="2160" w:hanging="2160"/>
              <w:rPr>
                <w:rFonts w:ascii="Arial" w:hAnsi="Arial" w:cs="Arial"/>
                <w:b/>
                <w:bCs/>
                <w:sz w:val="18"/>
                <w:szCs w:val="18"/>
              </w:rPr>
            </w:pPr>
            <w:r w:rsidRPr="002E473B">
              <w:rPr>
                <w:rFonts w:ascii="Arial" w:hAnsi="Arial" w:cs="Arial"/>
                <w:b/>
                <w:bCs/>
                <w:sz w:val="18"/>
                <w:szCs w:val="18"/>
              </w:rPr>
              <w:t>Motivation</w:t>
            </w:r>
          </w:p>
        </w:tc>
        <w:tc>
          <w:tcPr>
            <w:tcW w:w="7741" w:type="dxa"/>
          </w:tcPr>
          <w:p w:rsidR="00D15F38" w:rsidRPr="002E473B" w:rsidRDefault="00D15F38" w:rsidP="00CF71BD">
            <w:pPr>
              <w:rPr>
                <w:rFonts w:ascii="Arial" w:hAnsi="Arial" w:cs="Arial"/>
                <w:b/>
                <w:iCs/>
                <w:sz w:val="18"/>
                <w:szCs w:val="18"/>
              </w:rPr>
            </w:pPr>
            <w:r w:rsidRPr="002E473B">
              <w:rPr>
                <w:rFonts w:ascii="Arial" w:hAnsi="Arial" w:cs="Arial"/>
                <w:iCs/>
                <w:sz w:val="18"/>
                <w:szCs w:val="18"/>
              </w:rPr>
              <w:t xml:space="preserve">This course is offered for the students to achieve implementation details of developing a high performance parallel application through programming and use of parallel hardware. </w:t>
            </w:r>
          </w:p>
        </w:tc>
      </w:tr>
      <w:tr w:rsidR="00D15F38" w:rsidRPr="002E473B" w:rsidTr="00CF71BD">
        <w:trPr>
          <w:trHeight w:val="238"/>
          <w:jc w:val="center"/>
        </w:trPr>
        <w:tc>
          <w:tcPr>
            <w:tcW w:w="9180" w:type="dxa"/>
            <w:gridSpan w:val="2"/>
          </w:tcPr>
          <w:p w:rsidR="00D15F38" w:rsidRPr="002E473B" w:rsidRDefault="00D15F38" w:rsidP="00CF71BD">
            <w:pPr>
              <w:rPr>
                <w:rFonts w:ascii="Arial" w:hAnsi="Arial" w:cs="Arial"/>
                <w:b/>
                <w:bCs/>
                <w:sz w:val="18"/>
                <w:szCs w:val="18"/>
              </w:rPr>
            </w:pPr>
            <w:r w:rsidRPr="002E473B">
              <w:rPr>
                <w:rFonts w:ascii="Arial" w:hAnsi="Arial" w:cs="Arial"/>
                <w:b/>
                <w:bCs/>
                <w:sz w:val="18"/>
                <w:szCs w:val="18"/>
              </w:rPr>
              <w:t>Course Objective:</w:t>
            </w:r>
          </w:p>
          <w:p w:rsidR="00D15F38" w:rsidRPr="002E473B" w:rsidRDefault="00D15F38" w:rsidP="00CF71BD">
            <w:pPr>
              <w:jc w:val="both"/>
              <w:rPr>
                <w:rFonts w:ascii="Arial" w:hAnsi="Arial" w:cs="Arial"/>
                <w:iCs/>
                <w:sz w:val="18"/>
                <w:szCs w:val="18"/>
              </w:rPr>
            </w:pPr>
            <w:r w:rsidRPr="002E473B">
              <w:rPr>
                <w:rFonts w:ascii="Arial" w:hAnsi="Arial" w:cs="Arial"/>
                <w:iCs/>
                <w:sz w:val="18"/>
                <w:szCs w:val="18"/>
              </w:rPr>
              <w:t>To introduce students to give practical experience on programming with multicore CPU, many threads GPU, parallel program using MPI, Pthreads, OpenMP, Java RMI and CUDA C for programming massively parallel processor.</w:t>
            </w:r>
          </w:p>
        </w:tc>
      </w:tr>
    </w:tbl>
    <w:p w:rsidR="00D15F38" w:rsidRPr="002E473B" w:rsidRDefault="00D15F38" w:rsidP="00CF71BD">
      <w:pPr>
        <w:jc w:val="center"/>
        <w:rPr>
          <w:rFonts w:ascii="Arial" w:hAnsi="Arial" w:cs="Arial"/>
          <w:sz w:val="18"/>
          <w:szCs w:val="18"/>
        </w:rPr>
      </w:pPr>
    </w:p>
    <w:p w:rsidR="00D15F38" w:rsidRPr="002E473B" w:rsidRDefault="00D15F38" w:rsidP="00CF71BD">
      <w:pPr>
        <w:autoSpaceDE w:val="0"/>
        <w:autoSpaceDN w:val="0"/>
        <w:adjustRightInd w:val="0"/>
        <w:jc w:val="center"/>
        <w:rPr>
          <w:rFonts w:ascii="Arial" w:hAnsi="Arial" w:cs="Arial"/>
          <w:b/>
          <w:color w:val="000000" w:themeColor="text1"/>
          <w:sz w:val="18"/>
          <w:szCs w:val="18"/>
        </w:rPr>
      </w:pPr>
      <w:r w:rsidRPr="002E473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D15F38" w:rsidRPr="002E473B" w:rsidTr="00CF71BD">
        <w:trPr>
          <w:trHeight w:val="877"/>
          <w:jc w:val="center"/>
        </w:trPr>
        <w:tc>
          <w:tcPr>
            <w:tcW w:w="646"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 No.</w:t>
            </w:r>
          </w:p>
        </w:tc>
        <w:tc>
          <w:tcPr>
            <w:tcW w:w="1685"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 Statement</w:t>
            </w:r>
          </w:p>
        </w:tc>
        <w:tc>
          <w:tcPr>
            <w:tcW w:w="2434"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Corresponding PO</w:t>
            </w:r>
          </w:p>
        </w:tc>
        <w:tc>
          <w:tcPr>
            <w:tcW w:w="1051"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Domain / level of learning taxonomy</w:t>
            </w:r>
          </w:p>
        </w:tc>
        <w:tc>
          <w:tcPr>
            <w:tcW w:w="1747"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Delivery methods and activities</w:t>
            </w:r>
          </w:p>
        </w:tc>
        <w:tc>
          <w:tcPr>
            <w:tcW w:w="1612"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Assessment tools</w:t>
            </w:r>
          </w:p>
        </w:tc>
      </w:tr>
      <w:tr w:rsidR="00D15F38" w:rsidRPr="002E473B" w:rsidTr="00CF71BD">
        <w:trPr>
          <w:trHeight w:val="1646"/>
          <w:jc w:val="center"/>
        </w:trPr>
        <w:tc>
          <w:tcPr>
            <w:tcW w:w="646"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CO1</w:t>
            </w:r>
          </w:p>
        </w:tc>
        <w:tc>
          <w:tcPr>
            <w:tcW w:w="1685" w:type="dxa"/>
            <w:vAlign w:val="center"/>
          </w:tcPr>
          <w:p w:rsidR="00D15F38" w:rsidRPr="002E473B" w:rsidRDefault="00D15F38"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013C8">
              <w:rPr>
                <w:rFonts w:ascii="Arial" w:hAnsi="Arial" w:cs="Arial"/>
                <w:b/>
                <w:bCs/>
                <w:color w:val="000000" w:themeColor="text1"/>
                <w:sz w:val="18"/>
                <w:szCs w:val="18"/>
              </w:rPr>
              <w:t xml:space="preserve">Implement </w:t>
            </w:r>
            <w:r w:rsidRPr="002E473B">
              <w:rPr>
                <w:rFonts w:ascii="Arial" w:hAnsi="Arial" w:cs="Arial"/>
                <w:color w:val="000000" w:themeColor="text1"/>
                <w:sz w:val="18"/>
                <w:szCs w:val="18"/>
              </w:rPr>
              <w:t>parallel program in different levels of parallelism</w:t>
            </w:r>
          </w:p>
        </w:tc>
        <w:tc>
          <w:tcPr>
            <w:tcW w:w="2434" w:type="dxa"/>
            <w:vAlign w:val="center"/>
          </w:tcPr>
          <w:p w:rsidR="00D15F38" w:rsidRPr="002E473B" w:rsidRDefault="00D15F38" w:rsidP="00CF71BD">
            <w:pPr>
              <w:pStyle w:val="ListParagraph"/>
              <w:spacing w:after="0" w:line="240" w:lineRule="auto"/>
              <w:ind w:left="0"/>
              <w:jc w:val="center"/>
              <w:rPr>
                <w:rFonts w:ascii="Arial" w:hAnsi="Arial" w:cs="Arial"/>
                <w:bCs/>
                <w:color w:val="000000" w:themeColor="text1"/>
                <w:sz w:val="18"/>
                <w:szCs w:val="18"/>
              </w:rPr>
            </w:pPr>
            <w:r w:rsidRPr="002E473B">
              <w:rPr>
                <w:rFonts w:ascii="Arial" w:hAnsi="Arial" w:cs="Arial"/>
                <w:b/>
                <w:bCs/>
                <w:color w:val="000000" w:themeColor="text1"/>
                <w:sz w:val="18"/>
                <w:szCs w:val="18"/>
              </w:rPr>
              <w:t>Design/development of solutions:</w:t>
            </w:r>
          </w:p>
          <w:p w:rsidR="00D15F38" w:rsidRPr="002E473B" w:rsidRDefault="00D15F38" w:rsidP="00CF71BD">
            <w:pPr>
              <w:pStyle w:val="ListParagraph"/>
              <w:spacing w:after="0" w:line="240" w:lineRule="auto"/>
              <w:ind w:left="0"/>
              <w:jc w:val="center"/>
              <w:rPr>
                <w:rFonts w:ascii="Arial" w:hAnsi="Arial" w:cs="Arial"/>
                <w:color w:val="000000" w:themeColor="text1"/>
                <w:sz w:val="18"/>
                <w:szCs w:val="18"/>
              </w:rPr>
            </w:pPr>
            <w:r w:rsidRPr="002E473B">
              <w:rPr>
                <w:rFonts w:ascii="Arial" w:hAnsi="Arial" w:cs="Arial"/>
                <w:color w:val="000000" w:themeColor="text1"/>
                <w:sz w:val="18"/>
                <w:szCs w:val="18"/>
              </w:rPr>
              <w:t xml:space="preserve"> (PO3)</w:t>
            </w:r>
          </w:p>
        </w:tc>
        <w:tc>
          <w:tcPr>
            <w:tcW w:w="1051"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Cognitive domain – level 5</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838761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959921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870123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456249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2E473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769425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017371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2525552"/>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391183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2288535"/>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2E473B"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788897972"/>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r w:rsidR="00D15F38" w:rsidRPr="002E473B" w:rsidTr="00CF71BD">
        <w:trPr>
          <w:trHeight w:val="1583"/>
          <w:jc w:val="center"/>
        </w:trPr>
        <w:tc>
          <w:tcPr>
            <w:tcW w:w="646"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CO2</w:t>
            </w:r>
          </w:p>
        </w:tc>
        <w:tc>
          <w:tcPr>
            <w:tcW w:w="1685" w:type="dxa"/>
            <w:vAlign w:val="center"/>
          </w:tcPr>
          <w:p w:rsidR="00D15F38" w:rsidRPr="002E473B" w:rsidRDefault="00D15F38" w:rsidP="00CF71BD">
            <w:pPr>
              <w:jc w:val="center"/>
              <w:rPr>
                <w:rFonts w:ascii="Arial" w:hAnsi="Arial" w:cs="Arial"/>
                <w:color w:val="000000" w:themeColor="text1"/>
                <w:sz w:val="18"/>
                <w:szCs w:val="18"/>
              </w:rPr>
            </w:pPr>
            <w:r>
              <w:rPr>
                <w:rFonts w:ascii="Arial" w:hAnsi="Arial" w:cs="Arial"/>
                <w:color w:val="000000" w:themeColor="text1"/>
                <w:sz w:val="18"/>
                <w:szCs w:val="18"/>
              </w:rPr>
              <w:t>To</w:t>
            </w:r>
            <w:r w:rsidRPr="002013C8">
              <w:rPr>
                <w:rFonts w:ascii="Arial" w:hAnsi="Arial" w:cs="Arial"/>
                <w:b/>
                <w:bCs/>
                <w:color w:val="000000" w:themeColor="text1"/>
                <w:sz w:val="18"/>
                <w:szCs w:val="18"/>
              </w:rPr>
              <w:t xml:space="preserve"> develop</w:t>
            </w:r>
            <w:r w:rsidRPr="002E473B">
              <w:rPr>
                <w:rFonts w:ascii="Arial" w:hAnsi="Arial" w:cs="Arial"/>
                <w:color w:val="000000" w:themeColor="text1"/>
                <w:sz w:val="18"/>
                <w:szCs w:val="18"/>
              </w:rPr>
              <w:t xml:space="preserve"> parallel version of sequential program </w:t>
            </w:r>
          </w:p>
        </w:tc>
        <w:tc>
          <w:tcPr>
            <w:tcW w:w="2434" w:type="dxa"/>
            <w:vAlign w:val="center"/>
          </w:tcPr>
          <w:p w:rsidR="00D15F38" w:rsidRPr="002E473B" w:rsidRDefault="00D15F38" w:rsidP="00CF71BD">
            <w:pPr>
              <w:pStyle w:val="ListParagraph"/>
              <w:spacing w:after="0" w:line="240" w:lineRule="auto"/>
              <w:ind w:left="0"/>
              <w:jc w:val="center"/>
              <w:rPr>
                <w:rFonts w:ascii="Arial" w:hAnsi="Arial" w:cs="Arial"/>
                <w:color w:val="000000" w:themeColor="text1"/>
                <w:sz w:val="18"/>
                <w:szCs w:val="18"/>
              </w:rPr>
            </w:pPr>
            <w:r w:rsidRPr="002E473B">
              <w:rPr>
                <w:rFonts w:ascii="Arial" w:hAnsi="Arial" w:cs="Arial"/>
                <w:b/>
                <w:color w:val="000000" w:themeColor="text1"/>
                <w:sz w:val="18"/>
                <w:szCs w:val="18"/>
              </w:rPr>
              <w:t xml:space="preserve">Modern tool usage: </w:t>
            </w:r>
          </w:p>
          <w:p w:rsidR="00D15F38" w:rsidRPr="002E473B" w:rsidRDefault="00D15F38" w:rsidP="00CF71BD">
            <w:pPr>
              <w:pStyle w:val="ListParagraph"/>
              <w:spacing w:after="0" w:line="240" w:lineRule="auto"/>
              <w:ind w:left="0"/>
              <w:jc w:val="center"/>
              <w:rPr>
                <w:rFonts w:ascii="Arial" w:hAnsi="Arial" w:cs="Arial"/>
                <w:color w:val="000000" w:themeColor="text1"/>
                <w:sz w:val="18"/>
                <w:szCs w:val="18"/>
              </w:rPr>
            </w:pPr>
            <w:r w:rsidRPr="002E473B">
              <w:rPr>
                <w:rFonts w:ascii="Arial" w:hAnsi="Arial" w:cs="Arial"/>
                <w:color w:val="000000" w:themeColor="text1"/>
                <w:sz w:val="18"/>
                <w:szCs w:val="18"/>
              </w:rPr>
              <w:t xml:space="preserve"> (PO5)</w:t>
            </w:r>
          </w:p>
        </w:tc>
        <w:tc>
          <w:tcPr>
            <w:tcW w:w="1051" w:type="dxa"/>
            <w:vAlign w:val="center"/>
          </w:tcPr>
          <w:p w:rsidR="00D15F38" w:rsidRPr="002E473B" w:rsidRDefault="00D15F38" w:rsidP="00CF71BD">
            <w:pPr>
              <w:jc w:val="center"/>
              <w:rPr>
                <w:rFonts w:ascii="Arial" w:hAnsi="Arial" w:cs="Arial"/>
                <w:color w:val="000000" w:themeColor="text1"/>
                <w:sz w:val="18"/>
                <w:szCs w:val="18"/>
              </w:rPr>
            </w:pPr>
            <w:r w:rsidRPr="002E473B">
              <w:rPr>
                <w:rFonts w:ascii="Arial" w:hAnsi="Arial" w:cs="Arial"/>
                <w:color w:val="000000" w:themeColor="text1"/>
                <w:sz w:val="18"/>
                <w:szCs w:val="18"/>
              </w:rPr>
              <w:t>Cognitive domain – level 1</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7120894"/>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3249069"/>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529257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402577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2E473B"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6026506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0172467"/>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7579878"/>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80855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391832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2E473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094113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bl>
    <w:p w:rsidR="00D15F38" w:rsidRPr="002E473B" w:rsidRDefault="00D15F38" w:rsidP="00CF71BD">
      <w:pPr>
        <w:jc w:val="center"/>
        <w:rPr>
          <w:rFonts w:ascii="Arial" w:hAnsi="Arial" w:cs="Arial"/>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D15F38" w:rsidRPr="002E473B" w:rsidTr="00CC7861">
        <w:trPr>
          <w:jc w:val="center"/>
        </w:trPr>
        <w:tc>
          <w:tcPr>
            <w:tcW w:w="9269" w:type="dxa"/>
          </w:tcPr>
          <w:p w:rsidR="00D15F38" w:rsidRPr="002E473B" w:rsidRDefault="00D15F38" w:rsidP="00CF71BD">
            <w:pPr>
              <w:rPr>
                <w:rFonts w:ascii="Arial" w:hAnsi="Arial" w:cs="Arial"/>
                <w:b/>
                <w:color w:val="000000" w:themeColor="text1"/>
                <w:sz w:val="18"/>
                <w:szCs w:val="18"/>
              </w:rPr>
            </w:pPr>
            <w:r w:rsidRPr="002E473B">
              <w:rPr>
                <w:rFonts w:ascii="Arial" w:hAnsi="Arial" w:cs="Arial"/>
                <w:b/>
                <w:color w:val="000000" w:themeColor="text1"/>
                <w:sz w:val="18"/>
                <w:szCs w:val="18"/>
              </w:rPr>
              <w:t>Assessment and Marks Distribution:</w:t>
            </w:r>
          </w:p>
          <w:p w:rsidR="00D15F38" w:rsidRPr="00D07B06" w:rsidRDefault="00D15F38" w:rsidP="00CF71BD">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D15F38" w:rsidRPr="00D07B06" w:rsidRDefault="00D15F38"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D15F38" w:rsidRPr="002E473B" w:rsidRDefault="00D15F38" w:rsidP="00CF71BD">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D15F38" w:rsidRPr="002E473B" w:rsidTr="00CC7861">
        <w:trPr>
          <w:trHeight w:val="557"/>
          <w:jc w:val="center"/>
        </w:trPr>
        <w:tc>
          <w:tcPr>
            <w:tcW w:w="9269" w:type="dxa"/>
          </w:tcPr>
          <w:p w:rsidR="00D15F38" w:rsidRPr="002E473B" w:rsidRDefault="00D15F38" w:rsidP="00CF71BD">
            <w:pPr>
              <w:spacing w:after="120"/>
              <w:jc w:val="both"/>
              <w:rPr>
                <w:rFonts w:ascii="Arial" w:hAnsi="Arial" w:cs="Arial"/>
                <w:sz w:val="18"/>
                <w:szCs w:val="18"/>
              </w:rPr>
            </w:pPr>
          </w:p>
          <w:p w:rsidR="00D15F38" w:rsidRPr="002D7B40" w:rsidRDefault="00D15F38" w:rsidP="00CF71BD">
            <w:pPr>
              <w:tabs>
                <w:tab w:val="left" w:pos="1635"/>
              </w:tabs>
              <w:spacing w:after="120"/>
              <w:jc w:val="both"/>
              <w:rPr>
                <w:rFonts w:ascii="Arial" w:hAnsi="Arial" w:cs="Arial"/>
                <w:b/>
                <w:bCs/>
                <w:sz w:val="18"/>
                <w:szCs w:val="18"/>
              </w:rPr>
            </w:pPr>
            <w:r w:rsidRPr="002D7B40">
              <w:rPr>
                <w:rFonts w:ascii="Arial" w:hAnsi="Arial" w:cs="Arial"/>
                <w:b/>
                <w:bCs/>
                <w:sz w:val="18"/>
                <w:szCs w:val="18"/>
              </w:rPr>
              <w:t>Lab Course Contents/ Experiments Lists</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MPI program that prints greeting from all the processes</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Parallelizing the Trapezoidal rule for numerical integration using MPI</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Parallel odd-even transposition sort using MPI</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Matrix-vector multiplication using Pthreads.</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Estimate the value of π using Pthreads.</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A multithreaded linked list</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Pthreads read-write locks</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Parallelizing the Trapezoidal rule for numerical integration using OpenMP</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Parallel odd-even transposition sort using OpenMP</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lastRenderedPageBreak/>
              <w:t>Estimate the value of π using OpenMP.</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Parallelizing the counting sort using OpenMP</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Parallelizing the reduced solver using OpenMP</w:t>
            </w:r>
          </w:p>
          <w:p w:rsidR="00D15F38" w:rsidRPr="002D7B40" w:rsidRDefault="00D15F38" w:rsidP="00CB1944">
            <w:pPr>
              <w:pStyle w:val="ListParagraph"/>
              <w:numPr>
                <w:ilvl w:val="0"/>
                <w:numId w:val="23"/>
              </w:numPr>
              <w:tabs>
                <w:tab w:val="left" w:pos="1635"/>
              </w:tabs>
              <w:jc w:val="both"/>
              <w:rPr>
                <w:rFonts w:ascii="Arial" w:hAnsi="Arial" w:cs="Arial"/>
                <w:bCs/>
                <w:sz w:val="18"/>
                <w:szCs w:val="18"/>
              </w:rPr>
            </w:pPr>
            <w:r w:rsidRPr="002D7B40">
              <w:rPr>
                <w:rFonts w:ascii="Arial" w:hAnsi="Arial" w:cs="Arial"/>
                <w:bCs/>
                <w:sz w:val="18"/>
                <w:szCs w:val="18"/>
              </w:rPr>
              <w:t>Remote method for searching a key using Java RMI</w:t>
            </w:r>
          </w:p>
          <w:p w:rsidR="00D15F38" w:rsidRPr="002D7B40" w:rsidRDefault="00D15F38" w:rsidP="00CB1944">
            <w:pPr>
              <w:pStyle w:val="ListParagraph"/>
              <w:numPr>
                <w:ilvl w:val="0"/>
                <w:numId w:val="23"/>
              </w:numPr>
              <w:tabs>
                <w:tab w:val="left" w:pos="1635"/>
              </w:tabs>
              <w:jc w:val="both"/>
              <w:rPr>
                <w:rFonts w:ascii="Arial" w:hAnsi="Arial" w:cs="Arial"/>
                <w:b/>
                <w:sz w:val="18"/>
                <w:szCs w:val="18"/>
              </w:rPr>
            </w:pPr>
            <w:r w:rsidRPr="002D7B40">
              <w:rPr>
                <w:rFonts w:ascii="Arial" w:hAnsi="Arial" w:cs="Arial"/>
                <w:bCs/>
                <w:sz w:val="18"/>
                <w:szCs w:val="18"/>
              </w:rPr>
              <w:t>Kernel function for vector addition using CUDA C</w:t>
            </w:r>
          </w:p>
        </w:tc>
      </w:tr>
    </w:tbl>
    <w:p w:rsidR="00D15F38" w:rsidRPr="002E473B" w:rsidRDefault="00D15F38" w:rsidP="00CF71BD">
      <w:pPr>
        <w:jc w:val="center"/>
        <w:rPr>
          <w:rFonts w:ascii="Arial" w:hAnsi="Arial" w:cs="Arial"/>
          <w:sz w:val="18"/>
          <w:szCs w:val="18"/>
        </w:rPr>
      </w:pPr>
    </w:p>
    <w:p w:rsidR="00D15F38"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A277F">
        <w:rPr>
          <w:rFonts w:ascii="Arial" w:hAnsi="Arial" w:cs="Arial"/>
          <w:b/>
          <w:bCs/>
          <w:iCs/>
          <w:sz w:val="18"/>
          <w:szCs w:val="18"/>
        </w:rPr>
        <w:t>CSE4121</w:t>
      </w:r>
      <w:r>
        <w:rPr>
          <w:rFonts w:ascii="Arial" w:hAnsi="Arial" w:cs="Arial"/>
          <w:b/>
          <w:bCs/>
          <w:iCs/>
          <w:sz w:val="18"/>
          <w:szCs w:val="18"/>
        </w:rPr>
        <w:t xml:space="preserve">: </w:t>
      </w:r>
      <w:r w:rsidRPr="002A277F">
        <w:rPr>
          <w:rFonts w:ascii="Arial" w:hAnsi="Arial" w:cs="Arial"/>
          <w:b/>
          <w:bCs/>
          <w:iCs/>
          <w:sz w:val="18"/>
          <w:szCs w:val="18"/>
        </w:rPr>
        <w:t>Object Oriented Design and Design Patterns</w:t>
      </w:r>
    </w:p>
    <w:p w:rsidR="00D15F38" w:rsidRPr="00070ABD"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sidRPr="00070ABD">
        <w:rPr>
          <w:rFonts w:ascii="Arial" w:hAnsi="Arial" w:cs="Arial"/>
          <w:iCs/>
          <w:sz w:val="18"/>
          <w:szCs w:val="18"/>
        </w:rPr>
        <w:t xml:space="preserve">3 </w:t>
      </w:r>
      <w:r w:rsidR="00844CE6">
        <w:rPr>
          <w:rFonts w:ascii="Arial" w:hAnsi="Arial" w:cs="Arial"/>
          <w:b/>
          <w:bCs/>
          <w:iCs/>
          <w:sz w:val="18"/>
          <w:szCs w:val="18"/>
        </w:rPr>
        <w:t>Contact Hours: 42</w:t>
      </w:r>
    </w:p>
    <w:p w:rsidR="00D15F38" w:rsidRPr="00070ABD"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Year:</w:t>
      </w:r>
      <w:r w:rsidR="0008003A" w:rsidRPr="0008003A">
        <w:rPr>
          <w:rFonts w:ascii="Arial" w:hAnsi="Arial" w:cs="Arial"/>
          <w:iCs/>
          <w:sz w:val="18"/>
          <w:szCs w:val="18"/>
        </w:rPr>
        <w:t xml:space="preserve">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070ABD"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070ABD" w:rsidTr="00CF71BD">
        <w:trPr>
          <w:jc w:val="center"/>
        </w:trPr>
        <w:tc>
          <w:tcPr>
            <w:tcW w:w="1439" w:type="dxa"/>
          </w:tcPr>
          <w:p w:rsidR="00D15F38" w:rsidRPr="00070ABD" w:rsidRDefault="00D15F38" w:rsidP="00CF71BD">
            <w:pPr>
              <w:rPr>
                <w:rFonts w:ascii="Arial" w:hAnsi="Arial" w:cs="Arial"/>
                <w:b/>
                <w:bCs/>
                <w:sz w:val="18"/>
                <w:szCs w:val="18"/>
              </w:rPr>
            </w:pPr>
            <w:r w:rsidRPr="00070ABD">
              <w:rPr>
                <w:rFonts w:ascii="Arial" w:hAnsi="Arial" w:cs="Arial"/>
                <w:b/>
                <w:sz w:val="18"/>
                <w:szCs w:val="18"/>
              </w:rPr>
              <w:t>Prerequisite:</w:t>
            </w:r>
          </w:p>
        </w:tc>
        <w:tc>
          <w:tcPr>
            <w:tcW w:w="7741" w:type="dxa"/>
          </w:tcPr>
          <w:p w:rsidR="00D15F38" w:rsidRPr="00070ABD" w:rsidRDefault="00D15F38" w:rsidP="00CF71BD">
            <w:pPr>
              <w:rPr>
                <w:rFonts w:ascii="Arial" w:hAnsi="Arial" w:cs="Arial"/>
                <w:iCs/>
                <w:sz w:val="18"/>
                <w:szCs w:val="18"/>
              </w:rPr>
            </w:pPr>
            <w:r w:rsidRPr="00192E9B">
              <w:rPr>
                <w:rFonts w:ascii="Arial" w:hAnsi="Arial" w:cs="Arial"/>
                <w:sz w:val="18"/>
                <w:szCs w:val="18"/>
              </w:rPr>
              <w:t>CSE1221: Object Oriented Programming</w:t>
            </w:r>
          </w:p>
        </w:tc>
      </w:tr>
      <w:tr w:rsidR="00D15F38" w:rsidRPr="00070ABD" w:rsidTr="00CF71BD">
        <w:trPr>
          <w:jc w:val="center"/>
        </w:trPr>
        <w:tc>
          <w:tcPr>
            <w:tcW w:w="1439" w:type="dxa"/>
          </w:tcPr>
          <w:p w:rsidR="00D15F38" w:rsidRPr="00070ABD" w:rsidRDefault="00D15F38" w:rsidP="00CF71BD">
            <w:pPr>
              <w:rPr>
                <w:rFonts w:ascii="Arial" w:hAnsi="Arial" w:cs="Arial"/>
                <w:b/>
                <w:sz w:val="18"/>
                <w:szCs w:val="18"/>
              </w:rPr>
            </w:pPr>
            <w:r>
              <w:rPr>
                <w:rFonts w:ascii="Arial" w:hAnsi="Arial" w:cs="Arial"/>
                <w:b/>
                <w:sz w:val="18"/>
                <w:szCs w:val="18"/>
              </w:rPr>
              <w:t>Course Type</w:t>
            </w:r>
          </w:p>
        </w:tc>
        <w:tc>
          <w:tcPr>
            <w:tcW w:w="7741" w:type="dxa"/>
          </w:tcPr>
          <w:p w:rsidR="00D15F38" w:rsidRPr="00070ABD" w:rsidRDefault="009F4EBA" w:rsidP="00CF71BD">
            <w:pPr>
              <w:rPr>
                <w:rFonts w:ascii="Arial" w:hAnsi="Arial" w:cs="Arial"/>
                <w:iCs/>
                <w:sz w:val="18"/>
                <w:szCs w:val="18"/>
              </w:rPr>
            </w:pPr>
            <w:sdt>
              <w:sdtPr>
                <w:rPr>
                  <w:rFonts w:ascii="Arial" w:hAnsi="Arial" w:cs="Arial"/>
                  <w:iCs/>
                  <w:sz w:val="18"/>
                  <w:szCs w:val="18"/>
                </w:rPr>
                <w:id w:val="952448713"/>
              </w:sdtPr>
              <w:sdtEndPr/>
              <w:sdtContent>
                <w:r w:rsidR="00D15F38">
                  <w:rPr>
                    <w:rFonts w:ascii="MS Gothic" w:eastAsia="MS Gothic" w:hAnsi="MS Gothic" w:cs="Arial" w:hint="eastAsia"/>
                    <w:iCs/>
                    <w:sz w:val="18"/>
                    <w:szCs w:val="18"/>
                  </w:rPr>
                  <w:t>☒</w:t>
                </w:r>
              </w:sdtContent>
            </w:sdt>
            <w:r w:rsidR="00D15F38">
              <w:rPr>
                <w:rFonts w:ascii="Arial" w:hAnsi="Arial" w:cs="Arial"/>
                <w:iCs/>
                <w:sz w:val="18"/>
                <w:szCs w:val="18"/>
              </w:rPr>
              <w:t xml:space="preserve"> Theory         </w:t>
            </w:r>
            <w:sdt>
              <w:sdtPr>
                <w:rPr>
                  <w:rFonts w:ascii="Arial" w:hAnsi="Arial" w:cs="Arial"/>
                  <w:iCs/>
                  <w:sz w:val="18"/>
                  <w:szCs w:val="18"/>
                </w:rPr>
                <w:id w:val="542406137"/>
              </w:sdtPr>
              <w:sdtEndPr/>
              <w:sdtContent>
                <w:r w:rsidR="00D15F38">
                  <w:rPr>
                    <w:rFonts w:ascii="MS Gothic" w:eastAsia="MS Gothic" w:hAnsi="MS Gothic" w:cs="Arial" w:hint="eastAsia"/>
                    <w:iCs/>
                    <w:sz w:val="18"/>
                    <w:szCs w:val="18"/>
                  </w:rPr>
                  <w:t>☐</w:t>
                </w:r>
              </w:sdtContent>
            </w:sdt>
            <w:r w:rsidR="00D15F38">
              <w:rPr>
                <w:rFonts w:ascii="Arial" w:hAnsi="Arial" w:cs="Arial"/>
                <w:iCs/>
                <w:sz w:val="18"/>
                <w:szCs w:val="18"/>
              </w:rPr>
              <w:t xml:space="preserve">  Laboratory work         </w:t>
            </w:r>
            <w:sdt>
              <w:sdtPr>
                <w:rPr>
                  <w:rFonts w:ascii="Arial" w:hAnsi="Arial" w:cs="Arial"/>
                  <w:iCs/>
                  <w:sz w:val="18"/>
                  <w:szCs w:val="18"/>
                </w:rPr>
                <w:id w:val="680935796"/>
              </w:sdtPr>
              <w:sdtEndPr/>
              <w:sdtContent>
                <w:r w:rsidR="00D15F38">
                  <w:rPr>
                    <w:rFonts w:ascii="MS Gothic" w:eastAsia="MS Gothic" w:hAnsi="MS Gothic" w:cs="Arial" w:hint="eastAsia"/>
                    <w:iCs/>
                    <w:sz w:val="18"/>
                    <w:szCs w:val="18"/>
                  </w:rPr>
                  <w:t>☐</w:t>
                </w:r>
              </w:sdtContent>
            </w:sdt>
            <w:r w:rsidR="00D15F38">
              <w:rPr>
                <w:rFonts w:ascii="Arial" w:hAnsi="Arial" w:cs="Arial"/>
                <w:iCs/>
                <w:sz w:val="18"/>
                <w:szCs w:val="18"/>
              </w:rPr>
              <w:t xml:space="preserve">  Project work      </w:t>
            </w:r>
            <w:sdt>
              <w:sdtPr>
                <w:rPr>
                  <w:rFonts w:ascii="Arial" w:hAnsi="Arial" w:cs="Arial"/>
                  <w:iCs/>
                  <w:sz w:val="18"/>
                  <w:szCs w:val="18"/>
                </w:rPr>
                <w:id w:val="1560437751"/>
              </w:sdtPr>
              <w:sdtEndPr/>
              <w:sdtContent>
                <w:r w:rsidR="00D15F38">
                  <w:rPr>
                    <w:rFonts w:ascii="MS Gothic" w:eastAsia="MS Gothic" w:hAnsi="MS Gothic" w:cs="Arial" w:hint="eastAsia"/>
                    <w:iCs/>
                    <w:sz w:val="18"/>
                    <w:szCs w:val="18"/>
                  </w:rPr>
                  <w:t>☐</w:t>
                </w:r>
              </w:sdtContent>
            </w:sdt>
            <w:r w:rsidR="00D15F38">
              <w:rPr>
                <w:rFonts w:ascii="Arial" w:hAnsi="Arial" w:cs="Arial"/>
                <w:iCs/>
                <w:sz w:val="18"/>
                <w:szCs w:val="18"/>
              </w:rPr>
              <w:t xml:space="preserve">  Viva Voce                    </w:t>
            </w:r>
          </w:p>
        </w:tc>
      </w:tr>
      <w:tr w:rsidR="00D15F38" w:rsidRPr="00070ABD" w:rsidTr="00CF71BD">
        <w:trPr>
          <w:trHeight w:val="238"/>
          <w:jc w:val="center"/>
        </w:trPr>
        <w:tc>
          <w:tcPr>
            <w:tcW w:w="1439" w:type="dxa"/>
          </w:tcPr>
          <w:p w:rsidR="00D15F38" w:rsidRPr="00070ABD" w:rsidRDefault="00D15F38" w:rsidP="00CF71BD">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rsidR="00D15F38" w:rsidRPr="00D2774F" w:rsidRDefault="00D15F38" w:rsidP="00CF71BD">
            <w:pPr>
              <w:rPr>
                <w:rFonts w:ascii="Arial" w:hAnsi="Arial" w:cs="Arial"/>
                <w:iCs/>
                <w:sz w:val="18"/>
                <w:szCs w:val="18"/>
              </w:rPr>
            </w:pPr>
            <w:r w:rsidRPr="000E0635">
              <w:rPr>
                <w:rFonts w:ascii="Arial" w:hAnsi="Arial" w:cs="Arial"/>
                <w:iCs/>
                <w:sz w:val="18"/>
                <w:szCs w:val="18"/>
              </w:rPr>
              <w:t>You will discover how to create modular, flexible, and reusable software, by applying object-oriented design principles and guidelines andcreate interactive application</w:t>
            </w:r>
            <w:r>
              <w:rPr>
                <w:rFonts w:ascii="Arial" w:hAnsi="Arial" w:cs="Arial"/>
                <w:iCs/>
                <w:sz w:val="18"/>
                <w:szCs w:val="18"/>
              </w:rPr>
              <w:t>s by</w:t>
            </w:r>
            <w:r w:rsidRPr="000E0635">
              <w:rPr>
                <w:rFonts w:ascii="Arial" w:hAnsi="Arial" w:cs="Arial"/>
                <w:iCs/>
                <w:sz w:val="18"/>
                <w:szCs w:val="18"/>
              </w:rPr>
              <w:t xml:space="preserve"> incorporating design patterns</w:t>
            </w:r>
            <w:r>
              <w:rPr>
                <w:rFonts w:ascii="Arial" w:hAnsi="Arial" w:cs="Arial"/>
                <w:iCs/>
                <w:sz w:val="18"/>
                <w:szCs w:val="18"/>
              </w:rPr>
              <w:t>.</w:t>
            </w:r>
          </w:p>
        </w:tc>
      </w:tr>
      <w:tr w:rsidR="00D15F38" w:rsidRPr="00070ABD" w:rsidTr="00CF71BD">
        <w:trPr>
          <w:trHeight w:val="238"/>
          <w:jc w:val="center"/>
        </w:trPr>
        <w:tc>
          <w:tcPr>
            <w:tcW w:w="9180" w:type="dxa"/>
            <w:gridSpan w:val="2"/>
          </w:tcPr>
          <w:p w:rsidR="00A30C2F" w:rsidRDefault="00A30C2F" w:rsidP="00CF71BD">
            <w:pPr>
              <w:jc w:val="both"/>
              <w:rPr>
                <w:rFonts w:ascii="Arial" w:hAnsi="Arial" w:cs="Arial"/>
                <w:b/>
                <w:bCs/>
                <w:sz w:val="18"/>
                <w:szCs w:val="18"/>
              </w:rPr>
            </w:pPr>
          </w:p>
          <w:p w:rsidR="00D15F38" w:rsidRPr="00070ABD" w:rsidRDefault="00D15F38" w:rsidP="00CF71BD">
            <w:pPr>
              <w:jc w:val="both"/>
              <w:rPr>
                <w:rFonts w:ascii="Arial" w:hAnsi="Arial" w:cs="Arial"/>
                <w:iCs/>
                <w:sz w:val="18"/>
                <w:szCs w:val="18"/>
              </w:rPr>
            </w:pPr>
            <w:r w:rsidRPr="00070ABD">
              <w:rPr>
                <w:rFonts w:ascii="Arial" w:hAnsi="Arial" w:cs="Arial"/>
                <w:b/>
                <w:bCs/>
                <w:sz w:val="18"/>
                <w:szCs w:val="18"/>
              </w:rPr>
              <w:t>Course Objective:</w:t>
            </w:r>
            <w:r w:rsidRPr="00A2491E">
              <w:rPr>
                <w:rFonts w:ascii="Arial" w:hAnsi="Arial" w:cs="Arial"/>
                <w:sz w:val="18"/>
                <w:szCs w:val="18"/>
              </w:rPr>
              <w:t>This course takes Java beginners to the next level by covering object-oriented analysis and design. You will discover how to create modular, flexible, and reusable software, by applying object-oriented design principles and guidelines. And, you will be able to communicate these designs in a visual notation known as Unified Modelling Language (UML). And the second part of this course extends object-oriented analysis and design by incorporating design patterns to create interactive applications. Through a survey of established design patterns, you will gain a foundation for more complex software applications. Finally, you will identify problematic software designs by referencing a catalog of code smells.</w:t>
            </w:r>
          </w:p>
        </w:tc>
      </w:tr>
    </w:tbl>
    <w:p w:rsidR="00D15F38" w:rsidRPr="00070ABD" w:rsidRDefault="00D15F38" w:rsidP="00CF71BD">
      <w:pPr>
        <w:rPr>
          <w:rFonts w:ascii="Arial" w:hAnsi="Arial" w:cs="Arial"/>
          <w:sz w:val="18"/>
          <w:szCs w:val="18"/>
        </w:rPr>
      </w:pPr>
    </w:p>
    <w:p w:rsidR="00D15F38" w:rsidRPr="00070ABD" w:rsidRDefault="00D15F38" w:rsidP="00CF71BD">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2"/>
        <w:gridCol w:w="2052"/>
        <w:gridCol w:w="2143"/>
        <w:gridCol w:w="1047"/>
        <w:gridCol w:w="1707"/>
        <w:gridCol w:w="1584"/>
      </w:tblGrid>
      <w:tr w:rsidR="00D15F38" w:rsidRPr="00070ABD" w:rsidTr="00CF71BD">
        <w:trPr>
          <w:trHeight w:val="877"/>
          <w:jc w:val="center"/>
        </w:trPr>
        <w:tc>
          <w:tcPr>
            <w:tcW w:w="646"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110"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009"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D15F38" w:rsidRPr="00070ABD" w:rsidTr="00CF71BD">
        <w:trPr>
          <w:trHeight w:val="1646"/>
          <w:jc w:val="center"/>
        </w:trPr>
        <w:tc>
          <w:tcPr>
            <w:tcW w:w="646"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110" w:type="dxa"/>
            <w:vAlign w:val="center"/>
          </w:tcPr>
          <w:p w:rsidR="00D15F38" w:rsidRPr="00030624" w:rsidRDefault="00D15F38" w:rsidP="00CF71BD">
            <w:pPr>
              <w:jc w:val="center"/>
              <w:rPr>
                <w:rFonts w:ascii="Arial" w:eastAsiaTheme="minorHAnsi" w:hAnsi="Arial" w:cs="Arial"/>
                <w:bCs/>
                <w:color w:val="000000" w:themeColor="text1"/>
                <w:sz w:val="18"/>
                <w:szCs w:val="18"/>
              </w:rPr>
            </w:pPr>
            <w:r>
              <w:rPr>
                <w:rFonts w:ascii="Arial" w:eastAsiaTheme="minorHAnsi" w:hAnsi="Arial" w:cs="Arial"/>
                <w:bCs/>
                <w:color w:val="000000" w:themeColor="text1"/>
                <w:sz w:val="18"/>
                <w:szCs w:val="18"/>
              </w:rPr>
              <w:t xml:space="preserve">To </w:t>
            </w:r>
            <w:r w:rsidRPr="00772A69">
              <w:rPr>
                <w:rFonts w:ascii="Arial" w:eastAsiaTheme="minorHAnsi" w:hAnsi="Arial" w:cs="Arial"/>
                <w:b/>
                <w:color w:val="000000" w:themeColor="text1"/>
                <w:sz w:val="18"/>
                <w:szCs w:val="18"/>
              </w:rPr>
              <w:t>analyze</w:t>
            </w:r>
            <w:r w:rsidRPr="00030624">
              <w:rPr>
                <w:rFonts w:ascii="Arial" w:eastAsiaTheme="minorHAnsi" w:hAnsi="Arial" w:cs="Arial"/>
                <w:bCs/>
                <w:color w:val="000000" w:themeColor="text1"/>
                <w:sz w:val="18"/>
                <w:szCs w:val="18"/>
              </w:rPr>
              <w:t xml:space="preserve"> and design the object-oriented model for a problem.</w:t>
            </w:r>
          </w:p>
        </w:tc>
        <w:tc>
          <w:tcPr>
            <w:tcW w:w="2009" w:type="dxa"/>
            <w:vAlign w:val="center"/>
          </w:tcPr>
          <w:p w:rsidR="00D15F38" w:rsidRDefault="00D15F38" w:rsidP="00CF71BD">
            <w:pPr>
              <w:pStyle w:val="ListParagraph"/>
              <w:spacing w:after="0" w:line="240" w:lineRule="auto"/>
              <w:ind w:left="0"/>
              <w:jc w:val="center"/>
            </w:pPr>
            <w:r w:rsidRPr="004C5EF1">
              <w:rPr>
                <w:b/>
                <w:bCs/>
              </w:rPr>
              <w:t>Problem analysis</w:t>
            </w:r>
            <w:r w:rsidRPr="004C5EF1">
              <w:t>:</w:t>
            </w:r>
          </w:p>
          <w:p w:rsidR="00D15F38" w:rsidRPr="00BD0E58" w:rsidRDefault="00D15F38" w:rsidP="00CF71BD">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2</w:t>
            </w:r>
            <w:r w:rsidRPr="00070ABD">
              <w:rPr>
                <w:rFonts w:ascii="Arial" w:hAnsi="Arial" w:cs="Arial"/>
                <w:color w:val="000000" w:themeColor="text1"/>
                <w:sz w:val="18"/>
                <w:szCs w:val="18"/>
              </w:rPr>
              <w:t>)</w:t>
            </w:r>
          </w:p>
        </w:tc>
        <w:tc>
          <w:tcPr>
            <w:tcW w:w="1051"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5857945"/>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Lecture Note</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4998823"/>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Text Book</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422544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Audio/Video</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004374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Web Material</w:t>
            </w:r>
          </w:p>
          <w:p w:rsidR="00D15F38"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5528137"/>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Journal paper</w:t>
            </w:r>
          </w:p>
        </w:tc>
        <w:tc>
          <w:tcPr>
            <w:tcW w:w="1612"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23164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Class Test</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0109614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Final Exam</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723323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Assignment </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590985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Participation</w:t>
            </w:r>
          </w:p>
          <w:p w:rsidR="00D15F38"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81587601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Presentation</w:t>
            </w:r>
          </w:p>
        </w:tc>
      </w:tr>
      <w:tr w:rsidR="00D15F38" w:rsidRPr="00070ABD" w:rsidTr="00CF71BD">
        <w:trPr>
          <w:trHeight w:val="1583"/>
          <w:jc w:val="center"/>
        </w:trPr>
        <w:tc>
          <w:tcPr>
            <w:tcW w:w="646"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110" w:type="dxa"/>
            <w:vAlign w:val="center"/>
          </w:tcPr>
          <w:p w:rsidR="00D15F38" w:rsidRPr="00ED3CAC" w:rsidRDefault="00D15F38" w:rsidP="00CF71BD">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772A69">
              <w:rPr>
                <w:rFonts w:ascii="Arial" w:hAnsi="Arial" w:cs="Arial"/>
                <w:b/>
                <w:color w:val="000000" w:themeColor="text1"/>
                <w:sz w:val="18"/>
                <w:szCs w:val="18"/>
              </w:rPr>
              <w:t xml:space="preserve">apply </w:t>
            </w:r>
            <w:r w:rsidRPr="00030624">
              <w:rPr>
                <w:rFonts w:ascii="Arial" w:hAnsi="Arial" w:cs="Arial"/>
                <w:bCs/>
                <w:color w:val="000000" w:themeColor="text1"/>
                <w:sz w:val="18"/>
                <w:szCs w:val="18"/>
              </w:rPr>
              <w:t>object-oriented modeling principles and design guidelines to create a flexible, reusable, maintainable design.</w:t>
            </w:r>
          </w:p>
        </w:tc>
        <w:tc>
          <w:tcPr>
            <w:tcW w:w="2009" w:type="dxa"/>
            <w:vAlign w:val="center"/>
          </w:tcPr>
          <w:p w:rsidR="00D15F38" w:rsidRDefault="00D15F38" w:rsidP="00CF71BD">
            <w:pPr>
              <w:pStyle w:val="ListParagraph"/>
              <w:spacing w:after="0" w:line="240" w:lineRule="auto"/>
              <w:ind w:left="0"/>
              <w:jc w:val="center"/>
              <w:rPr>
                <w:rFonts w:ascii="Arial" w:hAnsi="Arial" w:cs="Arial"/>
                <w:color w:val="000000" w:themeColor="text1"/>
                <w:sz w:val="18"/>
                <w:szCs w:val="18"/>
              </w:rPr>
            </w:pPr>
            <w:r>
              <w:rPr>
                <w:b/>
                <w:bCs/>
              </w:rPr>
              <w:t>D</w:t>
            </w:r>
            <w:r w:rsidRPr="004C5EF1">
              <w:rPr>
                <w:b/>
                <w:bCs/>
              </w:rPr>
              <w:t>esign/development of solutions</w:t>
            </w:r>
          </w:p>
          <w:p w:rsidR="00D15F38" w:rsidRPr="00070ABD" w:rsidRDefault="00D15F38"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3</w:t>
            </w:r>
            <w:r w:rsidRPr="00070ABD">
              <w:rPr>
                <w:rFonts w:ascii="Arial" w:hAnsi="Arial" w:cs="Arial"/>
                <w:color w:val="000000" w:themeColor="text1"/>
                <w:sz w:val="18"/>
                <w:szCs w:val="18"/>
              </w:rPr>
              <w:t>)</w:t>
            </w:r>
          </w:p>
        </w:tc>
        <w:tc>
          <w:tcPr>
            <w:tcW w:w="1051"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3</w:t>
            </w:r>
          </w:p>
        </w:tc>
        <w:tc>
          <w:tcPr>
            <w:tcW w:w="1747"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5105710"/>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Lecture Note</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50903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Text Book</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758920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Audio/Video</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608476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Web Material</w:t>
            </w:r>
          </w:p>
          <w:p w:rsidR="00D15F38"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549524843"/>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Journal paper</w:t>
            </w:r>
          </w:p>
        </w:tc>
        <w:tc>
          <w:tcPr>
            <w:tcW w:w="1612"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221868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Class Test</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146045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Final Exam</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2818287"/>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Assignment </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006773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Participation</w:t>
            </w:r>
          </w:p>
          <w:p w:rsidR="00D15F38" w:rsidRPr="00070AB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214425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Presentation</w:t>
            </w:r>
          </w:p>
        </w:tc>
      </w:tr>
      <w:tr w:rsidR="00D15F38" w:rsidRPr="00070ABD" w:rsidTr="00CF71BD">
        <w:trPr>
          <w:trHeight w:val="1700"/>
          <w:jc w:val="center"/>
        </w:trPr>
        <w:tc>
          <w:tcPr>
            <w:tcW w:w="646"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2110" w:type="dxa"/>
            <w:vAlign w:val="center"/>
          </w:tcPr>
          <w:p w:rsidR="00D15F38" w:rsidRPr="00030624" w:rsidRDefault="00D15F38" w:rsidP="00CF71BD">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772A69">
              <w:rPr>
                <w:rFonts w:ascii="Arial" w:hAnsi="Arial" w:cs="Arial"/>
                <w:b/>
                <w:color w:val="000000" w:themeColor="text1"/>
                <w:sz w:val="18"/>
                <w:szCs w:val="18"/>
              </w:rPr>
              <w:t>demonstrat</w:t>
            </w:r>
            <w:r w:rsidRPr="00030624">
              <w:rPr>
                <w:rFonts w:ascii="Arial" w:hAnsi="Arial" w:cs="Arial"/>
                <w:bCs/>
                <w:color w:val="000000" w:themeColor="text1"/>
                <w:sz w:val="18"/>
                <w:szCs w:val="18"/>
              </w:rPr>
              <w:t>e how to use design patterns to address user interface design issues.</w:t>
            </w:r>
          </w:p>
        </w:tc>
        <w:tc>
          <w:tcPr>
            <w:tcW w:w="2009" w:type="dxa"/>
            <w:vAlign w:val="center"/>
          </w:tcPr>
          <w:p w:rsidR="00D15F38" w:rsidRDefault="00D15F38" w:rsidP="00CF71BD">
            <w:pPr>
              <w:pStyle w:val="ListParagraph"/>
              <w:spacing w:after="0" w:line="240" w:lineRule="auto"/>
              <w:ind w:left="0"/>
              <w:jc w:val="center"/>
              <w:rPr>
                <w:rFonts w:ascii="Arial" w:hAnsi="Arial" w:cs="Arial"/>
                <w:color w:val="000000" w:themeColor="text1"/>
                <w:sz w:val="18"/>
                <w:szCs w:val="18"/>
              </w:rPr>
            </w:pPr>
            <w:r w:rsidRPr="004C5EF1">
              <w:rPr>
                <w:b/>
                <w:bCs/>
              </w:rPr>
              <w:t>Modern tool usage:</w:t>
            </w:r>
          </w:p>
          <w:p w:rsidR="00D15F38" w:rsidRPr="00070ABD" w:rsidRDefault="00D15F38"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5</w:t>
            </w:r>
            <w:r w:rsidRPr="00070ABD">
              <w:rPr>
                <w:rFonts w:ascii="Arial" w:hAnsi="Arial" w:cs="Arial"/>
                <w:color w:val="000000" w:themeColor="text1"/>
                <w:sz w:val="18"/>
                <w:szCs w:val="18"/>
              </w:rPr>
              <w:t>)</w:t>
            </w:r>
          </w:p>
        </w:tc>
        <w:tc>
          <w:tcPr>
            <w:tcW w:w="1051"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3</w:t>
            </w:r>
          </w:p>
        </w:tc>
        <w:tc>
          <w:tcPr>
            <w:tcW w:w="1747"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557129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Lecture Note</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540676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Text Book</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4859269"/>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Audio/Video</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8189410"/>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Web Material</w:t>
            </w:r>
          </w:p>
          <w:p w:rsidR="00D15F38"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85819676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Journal paper</w:t>
            </w:r>
          </w:p>
        </w:tc>
        <w:tc>
          <w:tcPr>
            <w:tcW w:w="1612"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2878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Class Test</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803627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Final Exam</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5402859"/>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Assignment </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185193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Participation</w:t>
            </w:r>
          </w:p>
          <w:p w:rsidR="00D15F38"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7685521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Presentation</w:t>
            </w:r>
          </w:p>
        </w:tc>
      </w:tr>
      <w:tr w:rsidR="00D15F38" w:rsidRPr="00070ABD" w:rsidTr="00CF71BD">
        <w:trPr>
          <w:trHeight w:val="1700"/>
          <w:jc w:val="center"/>
        </w:trPr>
        <w:tc>
          <w:tcPr>
            <w:tcW w:w="646"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CO</w:t>
            </w:r>
            <w:r>
              <w:rPr>
                <w:rFonts w:ascii="Arial" w:hAnsi="Arial" w:cs="Arial"/>
                <w:color w:val="000000" w:themeColor="text1"/>
                <w:sz w:val="18"/>
                <w:szCs w:val="18"/>
              </w:rPr>
              <w:t>4</w:t>
            </w:r>
          </w:p>
        </w:tc>
        <w:tc>
          <w:tcPr>
            <w:tcW w:w="2110" w:type="dxa"/>
            <w:vAlign w:val="center"/>
          </w:tcPr>
          <w:p w:rsidR="00D15F38" w:rsidRPr="00030624" w:rsidRDefault="00D15F38" w:rsidP="00CF71BD">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772A69">
              <w:rPr>
                <w:rFonts w:ascii="Arial" w:hAnsi="Arial" w:cs="Arial"/>
                <w:b/>
                <w:color w:val="000000" w:themeColor="text1"/>
                <w:sz w:val="18"/>
                <w:szCs w:val="18"/>
              </w:rPr>
              <w:t>Identif</w:t>
            </w:r>
            <w:r w:rsidRPr="00030624">
              <w:rPr>
                <w:rFonts w:ascii="Arial" w:hAnsi="Arial" w:cs="Arial"/>
                <w:bCs/>
                <w:color w:val="000000" w:themeColor="text1"/>
                <w:sz w:val="18"/>
                <w:szCs w:val="18"/>
              </w:rPr>
              <w:t>y the most suitable design pattern to address a given application design problem.</w:t>
            </w:r>
          </w:p>
        </w:tc>
        <w:tc>
          <w:tcPr>
            <w:tcW w:w="2009" w:type="dxa"/>
            <w:vAlign w:val="center"/>
          </w:tcPr>
          <w:p w:rsidR="00D15F38" w:rsidRDefault="00D15F38" w:rsidP="00CF71BD">
            <w:pPr>
              <w:pStyle w:val="ListParagraph"/>
              <w:spacing w:after="0" w:line="240" w:lineRule="auto"/>
              <w:ind w:left="0"/>
              <w:jc w:val="center"/>
              <w:rPr>
                <w:rFonts w:ascii="Arial" w:hAnsi="Arial" w:cs="Arial"/>
                <w:color w:val="000000" w:themeColor="text1"/>
                <w:sz w:val="18"/>
                <w:szCs w:val="18"/>
              </w:rPr>
            </w:pPr>
            <w:r>
              <w:rPr>
                <w:b/>
                <w:bCs/>
              </w:rPr>
              <w:t>D</w:t>
            </w:r>
            <w:r w:rsidRPr="004C5EF1">
              <w:rPr>
                <w:b/>
                <w:bCs/>
              </w:rPr>
              <w:t>esign/development of solutions</w:t>
            </w:r>
          </w:p>
          <w:p w:rsidR="00D15F38" w:rsidRPr="00070ABD" w:rsidRDefault="00D15F38" w:rsidP="00CF71BD">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3</w:t>
            </w:r>
            <w:r w:rsidRPr="00070ABD">
              <w:rPr>
                <w:rFonts w:ascii="Arial" w:hAnsi="Arial" w:cs="Arial"/>
                <w:color w:val="000000" w:themeColor="text1"/>
                <w:sz w:val="18"/>
                <w:szCs w:val="18"/>
              </w:rPr>
              <w:t>)</w:t>
            </w:r>
          </w:p>
        </w:tc>
        <w:tc>
          <w:tcPr>
            <w:tcW w:w="1051" w:type="dxa"/>
            <w:vAlign w:val="center"/>
          </w:tcPr>
          <w:p w:rsidR="00D15F38" w:rsidRPr="00070ABD" w:rsidRDefault="00D15F38" w:rsidP="00CF71BD">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3229079"/>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Lecture Note</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99251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Text Book</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167692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Audio/Video</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9562597"/>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Web Material</w:t>
            </w:r>
          </w:p>
          <w:p w:rsidR="00D15F38"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42716500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Journal paper</w:t>
            </w:r>
          </w:p>
        </w:tc>
        <w:tc>
          <w:tcPr>
            <w:tcW w:w="1612" w:type="dxa"/>
            <w:vAlign w:val="center"/>
          </w:tcPr>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4336835"/>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Class Test</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611264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Final Exam</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2020851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Assignment </w:t>
            </w:r>
          </w:p>
          <w:p w:rsidR="00D15F3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6002929"/>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Participation</w:t>
            </w:r>
          </w:p>
          <w:p w:rsidR="00D15F38" w:rsidRPr="00070AB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22086184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 xml:space="preserve">  Presentation</w:t>
            </w:r>
          </w:p>
        </w:tc>
      </w:tr>
    </w:tbl>
    <w:p w:rsidR="00D15F38" w:rsidRDefault="00D15F38" w:rsidP="00CF71BD">
      <w:pPr>
        <w:autoSpaceDE w:val="0"/>
        <w:autoSpaceDN w:val="0"/>
        <w:adjustRightInd w:val="0"/>
        <w:jc w:val="center"/>
        <w:rPr>
          <w:rFonts w:ascii="Arial" w:hAnsi="Arial" w:cs="Arial"/>
          <w:b/>
          <w:color w:val="000000" w:themeColor="text1"/>
          <w:sz w:val="18"/>
          <w:szCs w:val="18"/>
        </w:rPr>
      </w:pPr>
    </w:p>
    <w:p w:rsidR="00D57A2D" w:rsidRDefault="00D57A2D">
      <w:pPr>
        <w:rPr>
          <w:rFonts w:ascii="Arial" w:hAnsi="Arial" w:cs="Arial"/>
          <w:b/>
          <w:color w:val="000000" w:themeColor="text1"/>
          <w:sz w:val="18"/>
          <w:szCs w:val="18"/>
        </w:rPr>
      </w:pPr>
      <w:r>
        <w:rPr>
          <w:rFonts w:ascii="Arial" w:hAnsi="Arial" w:cs="Arial"/>
          <w:b/>
          <w:color w:val="000000" w:themeColor="text1"/>
          <w:sz w:val="18"/>
          <w:szCs w:val="18"/>
        </w:rP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D15F38" w:rsidRPr="00070ABD" w:rsidTr="00CC7861">
        <w:trPr>
          <w:jc w:val="center"/>
        </w:trPr>
        <w:tc>
          <w:tcPr>
            <w:tcW w:w="9127" w:type="dxa"/>
          </w:tcPr>
          <w:p w:rsidR="00D15F38" w:rsidRPr="00070ABD" w:rsidRDefault="00D15F38" w:rsidP="00CF71BD">
            <w:pPr>
              <w:rPr>
                <w:rFonts w:ascii="Arial" w:hAnsi="Arial" w:cs="Arial"/>
                <w:b/>
                <w:color w:val="000000" w:themeColor="text1"/>
                <w:sz w:val="18"/>
                <w:szCs w:val="18"/>
              </w:rPr>
            </w:pPr>
            <w:r w:rsidRPr="00070ABD">
              <w:rPr>
                <w:rFonts w:ascii="Arial" w:hAnsi="Arial" w:cs="Arial"/>
                <w:b/>
                <w:color w:val="000000" w:themeColor="text1"/>
                <w:sz w:val="18"/>
                <w:szCs w:val="18"/>
              </w:rPr>
              <w:lastRenderedPageBreak/>
              <w:t>Assessment and Marks Distribution:</w:t>
            </w:r>
          </w:p>
          <w:p w:rsidR="00D15F38" w:rsidRPr="00070ABD" w:rsidRDefault="00D15F38" w:rsidP="00CF71BD">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D15F38" w:rsidRPr="00070ABD" w:rsidRDefault="00D15F38" w:rsidP="00CF71BD">
            <w:pPr>
              <w:rPr>
                <w:rFonts w:ascii="Arial" w:hAnsi="Arial" w:cs="Arial"/>
                <w:bCs/>
                <w:color w:val="000000" w:themeColor="text1"/>
                <w:sz w:val="18"/>
                <w:szCs w:val="18"/>
              </w:rPr>
            </w:pPr>
            <w:r w:rsidRPr="00070ABD">
              <w:rPr>
                <w:rFonts w:ascii="Arial" w:hAnsi="Arial" w:cs="Arial"/>
                <w:bCs/>
                <w:color w:val="000000" w:themeColor="text1"/>
                <w:sz w:val="18"/>
                <w:szCs w:val="18"/>
              </w:rPr>
              <w:tab/>
              <w:t>Class tests + Assignments due in different times of the semester (20%)</w:t>
            </w:r>
          </w:p>
          <w:p w:rsidR="00D15F38" w:rsidRPr="00070ABD" w:rsidRDefault="00D15F38" w:rsidP="00CF71BD">
            <w:pPr>
              <w:rPr>
                <w:rFonts w:ascii="Arial" w:hAnsi="Arial" w:cs="Arial"/>
                <w:bCs/>
                <w:color w:val="000000" w:themeColor="text1"/>
                <w:sz w:val="18"/>
                <w:szCs w:val="18"/>
              </w:rPr>
            </w:pPr>
            <w:r w:rsidRPr="00070ABD">
              <w:rPr>
                <w:rFonts w:ascii="Arial" w:hAnsi="Arial" w:cs="Arial"/>
                <w:bCs/>
                <w:color w:val="000000" w:themeColor="text1"/>
                <w:sz w:val="18"/>
                <w:szCs w:val="18"/>
              </w:rPr>
              <w:tab/>
              <w:t xml:space="preserve">A comprehensive final exam (70%), Total Time: 3 hours. </w:t>
            </w:r>
          </w:p>
          <w:p w:rsidR="00D15F38" w:rsidRPr="00070ABD" w:rsidRDefault="00D15F38" w:rsidP="00CF71BD">
            <w:pPr>
              <w:rPr>
                <w:rFonts w:ascii="Arial" w:hAnsi="Arial" w:cs="Arial"/>
                <w:b/>
                <w:color w:val="000000" w:themeColor="text1"/>
                <w:sz w:val="18"/>
                <w:szCs w:val="18"/>
              </w:rPr>
            </w:pPr>
            <w:r w:rsidRPr="00070ABD">
              <w:rPr>
                <w:rFonts w:ascii="Arial" w:hAnsi="Arial" w:cs="Arial"/>
                <w:bCs/>
                <w:color w:val="000000" w:themeColor="text1"/>
                <w:sz w:val="18"/>
                <w:szCs w:val="18"/>
              </w:rPr>
              <w:tab/>
              <w:t>A class participation mark (10%).</w:t>
            </w:r>
          </w:p>
        </w:tc>
      </w:tr>
      <w:tr w:rsidR="00D15F38" w:rsidRPr="00070ABD" w:rsidTr="00CC7861">
        <w:trPr>
          <w:jc w:val="center"/>
        </w:trPr>
        <w:tc>
          <w:tcPr>
            <w:tcW w:w="9127" w:type="dxa"/>
          </w:tcPr>
          <w:p w:rsidR="00D15F38" w:rsidRDefault="00D15F38" w:rsidP="00CF71BD">
            <w:pPr>
              <w:spacing w:after="120"/>
              <w:jc w:val="both"/>
              <w:rPr>
                <w:rFonts w:ascii="Arial" w:hAnsi="Arial" w:cs="Arial"/>
                <w:b/>
                <w:bCs/>
                <w:sz w:val="18"/>
                <w:szCs w:val="18"/>
              </w:rPr>
            </w:pPr>
          </w:p>
          <w:p w:rsidR="00D15F38" w:rsidRPr="008D7EFE" w:rsidRDefault="00D15F38" w:rsidP="00CF71BD">
            <w:pPr>
              <w:spacing w:after="120"/>
              <w:jc w:val="both"/>
              <w:rPr>
                <w:rFonts w:ascii="Arial" w:hAnsi="Arial" w:cs="Arial"/>
                <w:b/>
                <w:bCs/>
                <w:sz w:val="18"/>
                <w:szCs w:val="18"/>
              </w:rPr>
            </w:pPr>
            <w:r w:rsidRPr="008D7EFE">
              <w:rPr>
                <w:rFonts w:ascii="Arial" w:hAnsi="Arial" w:cs="Arial"/>
                <w:b/>
                <w:bCs/>
                <w:sz w:val="18"/>
                <w:szCs w:val="18"/>
              </w:rPr>
              <w:t>Course Contents:</w:t>
            </w:r>
          </w:p>
          <w:p w:rsidR="00D15F38" w:rsidRPr="00105F9D" w:rsidRDefault="00D15F38" w:rsidP="00CF71BD">
            <w:pPr>
              <w:jc w:val="center"/>
              <w:rPr>
                <w:rFonts w:ascii="Arial" w:hAnsi="Arial" w:cs="Arial"/>
                <w:b/>
                <w:bCs/>
                <w:sz w:val="18"/>
                <w:szCs w:val="18"/>
              </w:rPr>
            </w:pPr>
            <w:r>
              <w:rPr>
                <w:rFonts w:ascii="Arial" w:hAnsi="Arial" w:cs="Arial"/>
                <w:b/>
                <w:bCs/>
                <w:sz w:val="18"/>
                <w:szCs w:val="18"/>
              </w:rPr>
              <w:t xml:space="preserve">Part A: </w:t>
            </w:r>
            <w:r w:rsidRPr="00105F9D">
              <w:rPr>
                <w:rFonts w:ascii="Arial" w:hAnsi="Arial" w:cs="Arial"/>
                <w:b/>
                <w:bCs/>
                <w:sz w:val="18"/>
                <w:szCs w:val="18"/>
              </w:rPr>
              <w:t>Object-Oriented Design</w:t>
            </w:r>
          </w:p>
          <w:p w:rsidR="00D15F38" w:rsidRPr="004D009A" w:rsidRDefault="00D15F38" w:rsidP="00CF71BD">
            <w:pPr>
              <w:jc w:val="both"/>
              <w:rPr>
                <w:rFonts w:ascii="Arial" w:hAnsi="Arial" w:cs="Arial"/>
                <w:sz w:val="18"/>
                <w:szCs w:val="18"/>
              </w:rPr>
            </w:pPr>
            <w:r w:rsidRPr="004D009A">
              <w:rPr>
                <w:rFonts w:ascii="Arial" w:hAnsi="Arial" w:cs="Arial"/>
                <w:sz w:val="18"/>
                <w:szCs w:val="18"/>
              </w:rPr>
              <w:t>Object-Oriented Analysis and Design: Good software design begins before coding. After establishing the initial software requirements, design practices involve two main activities: conceptual design and technical design. importance of design and object-oriented thinking, and how to design software using techniques like CRC cards.</w:t>
            </w:r>
            <w:r w:rsidRPr="004D009A">
              <w:rPr>
                <w:rFonts w:ascii="Arial" w:hAnsi="Arial" w:cs="Arial"/>
                <w:sz w:val="18"/>
                <w:szCs w:val="18"/>
              </w:rPr>
              <w:br/>
            </w:r>
            <w:r w:rsidRPr="004D009A">
              <w:rPr>
                <w:rFonts w:ascii="Arial" w:hAnsi="Arial" w:cs="Arial"/>
                <w:sz w:val="18"/>
                <w:szCs w:val="18"/>
              </w:rPr>
              <w:br/>
              <w:t>Object-Oriented Modeling: Best software design practices have evolved alongside programming languages. Today, all developers should be familiar with abstraction, encapsulation, decomposition, and generalization, which are fundamental principles in object-oriented design. You will learn all of these principles and how they are expressed in Object Oriented Programming and communicated visually in Unified Modelling Language.</w:t>
            </w:r>
            <w:r w:rsidRPr="004D009A">
              <w:rPr>
                <w:rFonts w:ascii="Arial" w:hAnsi="Arial" w:cs="Arial"/>
                <w:sz w:val="18"/>
                <w:szCs w:val="18"/>
              </w:rPr>
              <w:br/>
            </w:r>
            <w:r w:rsidRPr="004D009A">
              <w:rPr>
                <w:rFonts w:ascii="Arial" w:hAnsi="Arial" w:cs="Arial"/>
                <w:sz w:val="18"/>
                <w:szCs w:val="18"/>
              </w:rPr>
              <w:br/>
              <w:t>Design Principles: Additional design principles will help you to create code that is flexible, reusable, and maintainable. You will learn about coupling and cohesion, separation of concerns, information hiding, and conceptual integrity. You will also learn to avoid common pitfalls with inheritance, and ways to express software behavior in UML.</w:t>
            </w:r>
          </w:p>
          <w:p w:rsidR="00D15F38" w:rsidRDefault="00D15F38" w:rsidP="00CF71BD">
            <w:pPr>
              <w:rPr>
                <w:rFonts w:ascii="Arial" w:hAnsi="Arial" w:cs="Arial"/>
                <w:sz w:val="18"/>
                <w:szCs w:val="18"/>
              </w:rPr>
            </w:pPr>
          </w:p>
          <w:p w:rsidR="00D15F38" w:rsidRPr="00105F9D" w:rsidRDefault="00D15F38" w:rsidP="00CF71BD">
            <w:pPr>
              <w:jc w:val="center"/>
              <w:rPr>
                <w:rFonts w:ascii="Arial" w:hAnsi="Arial" w:cs="Arial"/>
                <w:b/>
                <w:bCs/>
                <w:sz w:val="18"/>
                <w:szCs w:val="18"/>
              </w:rPr>
            </w:pPr>
            <w:r w:rsidRPr="00105F9D">
              <w:rPr>
                <w:rFonts w:ascii="Arial" w:hAnsi="Arial" w:cs="Arial"/>
                <w:b/>
                <w:bCs/>
                <w:sz w:val="18"/>
                <w:szCs w:val="18"/>
              </w:rPr>
              <w:t>Part B: Design Patterns</w:t>
            </w:r>
          </w:p>
          <w:p w:rsidR="00D15F38" w:rsidRPr="004D009A" w:rsidRDefault="00D15F38" w:rsidP="00CF71BD">
            <w:pPr>
              <w:jc w:val="both"/>
              <w:rPr>
                <w:rFonts w:ascii="Arial" w:hAnsi="Arial" w:cs="Arial"/>
                <w:sz w:val="18"/>
                <w:szCs w:val="18"/>
              </w:rPr>
            </w:pPr>
            <w:r w:rsidRPr="004D009A">
              <w:rPr>
                <w:rFonts w:ascii="Arial" w:hAnsi="Arial" w:cs="Arial"/>
                <w:sz w:val="18"/>
                <w:szCs w:val="18"/>
              </w:rPr>
              <w:t>Creational &amp; Structural Patterns: Design patterns help to solve common design issues in object-oriented software. You will learn what they are and how they can be applied. You will learn the creational and structural design patterns. You will continue to learn and practice expressing designs in UML, and code some of these patterns in Java.</w:t>
            </w:r>
            <w:r w:rsidRPr="004D009A">
              <w:rPr>
                <w:rFonts w:ascii="Arial" w:hAnsi="Arial" w:cs="Arial"/>
                <w:sz w:val="18"/>
                <w:szCs w:val="18"/>
              </w:rPr>
              <w:br/>
            </w:r>
            <w:r w:rsidRPr="004D009A">
              <w:rPr>
                <w:rFonts w:ascii="Arial" w:hAnsi="Arial" w:cs="Arial"/>
                <w:sz w:val="18"/>
                <w:szCs w:val="18"/>
              </w:rPr>
              <w:br/>
              <w:t>Behavioural Design Patterns: You will continue learning useful design patterns and add them to your toolbox. You will learn the behavioral patterns. This will include communicating them in UML and coding them in any OOP Language.</w:t>
            </w:r>
            <w:r w:rsidRPr="004D009A">
              <w:rPr>
                <w:rFonts w:ascii="Arial" w:hAnsi="Arial" w:cs="Arial"/>
                <w:sz w:val="18"/>
                <w:szCs w:val="18"/>
              </w:rPr>
              <w:br/>
            </w:r>
            <w:r w:rsidRPr="004D009A">
              <w:rPr>
                <w:rFonts w:ascii="Arial" w:hAnsi="Arial" w:cs="Arial"/>
                <w:sz w:val="18"/>
                <w:szCs w:val="18"/>
              </w:rPr>
              <w:br/>
              <w:t>Working with Design Patterns &amp; Anti-patterns: You will learn a design pattern that is very useful for user interfaces: model-view-controller, or MVC. Then you will learn some principles underlying the design patterns, to create software that is flexible, reusable, and maintainable. Finally, you will learn some of the symptoms of bad design, which we call code smells or antipatterns.</w:t>
            </w:r>
          </w:p>
        </w:tc>
      </w:tr>
    </w:tbl>
    <w:p w:rsidR="00D15F38" w:rsidRPr="00070ABD" w:rsidRDefault="00D15F38" w:rsidP="00CF71BD">
      <w:pPr>
        <w:rPr>
          <w:rFonts w:ascii="Arial" w:hAnsi="Arial" w:cs="Arial"/>
          <w:sz w:val="18"/>
          <w:szCs w:val="18"/>
          <w:highlight w:val="yellow"/>
        </w:rPr>
      </w:pPr>
    </w:p>
    <w:p w:rsidR="00D15F38" w:rsidRPr="000C452C" w:rsidRDefault="00D15F38" w:rsidP="00CF71BD">
      <w:pPr>
        <w:ind w:firstLine="720"/>
        <w:jc w:val="both"/>
        <w:rPr>
          <w:rFonts w:ascii="Arial" w:hAnsi="Arial" w:cs="Arial"/>
          <w:b/>
          <w:bCs/>
          <w:sz w:val="18"/>
          <w:szCs w:val="18"/>
        </w:rPr>
      </w:pPr>
      <w:r w:rsidRPr="000C452C">
        <w:rPr>
          <w:rFonts w:ascii="Arial" w:hAnsi="Arial" w:cs="Arial"/>
          <w:b/>
          <w:bCs/>
          <w:sz w:val="18"/>
          <w:szCs w:val="18"/>
        </w:rPr>
        <w:t xml:space="preserve">Text Book: </w:t>
      </w:r>
    </w:p>
    <w:tbl>
      <w:tblPr>
        <w:tblW w:w="4944" w:type="pct"/>
        <w:jc w:val="center"/>
        <w:tblLook w:val="0000" w:firstRow="0" w:lastRow="0" w:firstColumn="0" w:lastColumn="0" w:noHBand="0" w:noVBand="0"/>
      </w:tblPr>
      <w:tblGrid>
        <w:gridCol w:w="368"/>
        <w:gridCol w:w="2694"/>
        <w:gridCol w:w="270"/>
        <w:gridCol w:w="5806"/>
      </w:tblGrid>
      <w:tr w:rsidR="00D15F38" w:rsidRPr="008D7EFE" w:rsidTr="00A1727C">
        <w:trPr>
          <w:jc w:val="center"/>
        </w:trPr>
        <w:tc>
          <w:tcPr>
            <w:tcW w:w="201" w:type="pct"/>
          </w:tcPr>
          <w:p w:rsidR="00D15F38" w:rsidRPr="008D7EFE" w:rsidRDefault="00D15F38" w:rsidP="00CF71BD">
            <w:pPr>
              <w:suppressAutoHyphens/>
              <w:jc w:val="both"/>
              <w:rPr>
                <w:rFonts w:ascii="Arial" w:hAnsi="Arial" w:cs="Arial"/>
                <w:sz w:val="18"/>
                <w:szCs w:val="18"/>
              </w:rPr>
            </w:pPr>
            <w:r w:rsidRPr="008D7EFE">
              <w:rPr>
                <w:rFonts w:ascii="Arial" w:hAnsi="Arial" w:cs="Arial"/>
                <w:sz w:val="18"/>
                <w:szCs w:val="18"/>
              </w:rPr>
              <w:t>1.</w:t>
            </w:r>
          </w:p>
        </w:tc>
        <w:tc>
          <w:tcPr>
            <w:tcW w:w="1474" w:type="pct"/>
          </w:tcPr>
          <w:p w:rsidR="00D15F38" w:rsidRPr="008D7EFE" w:rsidRDefault="00D15F38" w:rsidP="00CF71BD">
            <w:pPr>
              <w:suppressAutoHyphens/>
              <w:jc w:val="both"/>
              <w:rPr>
                <w:rFonts w:ascii="Arial" w:hAnsi="Arial" w:cs="Arial"/>
                <w:sz w:val="18"/>
                <w:szCs w:val="18"/>
              </w:rPr>
            </w:pPr>
            <w:r w:rsidRPr="0087600F">
              <w:rPr>
                <w:rFonts w:ascii="Arial" w:hAnsi="Arial" w:cs="Arial"/>
                <w:sz w:val="18"/>
                <w:szCs w:val="18"/>
              </w:rPr>
              <w:t>GradyBooch, Robert A. Maksimchuk, Michael W. Engle, Bobbi J. Young, Jim Conallen, Kelli A. Houston</w:t>
            </w:r>
          </w:p>
        </w:tc>
        <w:tc>
          <w:tcPr>
            <w:tcW w:w="148" w:type="pct"/>
          </w:tcPr>
          <w:p w:rsidR="00D15F38" w:rsidRPr="008D7EFE" w:rsidRDefault="00D15F38" w:rsidP="00CF71BD">
            <w:pPr>
              <w:suppressAutoHyphens/>
              <w:jc w:val="both"/>
              <w:rPr>
                <w:rFonts w:ascii="Arial" w:hAnsi="Arial" w:cs="Arial"/>
                <w:sz w:val="18"/>
                <w:szCs w:val="18"/>
              </w:rPr>
            </w:pPr>
            <w:r w:rsidRPr="008D7EFE">
              <w:rPr>
                <w:rFonts w:ascii="Arial" w:hAnsi="Arial" w:cs="Arial"/>
                <w:sz w:val="18"/>
                <w:szCs w:val="18"/>
              </w:rPr>
              <w:t>:</w:t>
            </w:r>
          </w:p>
        </w:tc>
        <w:tc>
          <w:tcPr>
            <w:tcW w:w="3177" w:type="pct"/>
          </w:tcPr>
          <w:p w:rsidR="00D15F38" w:rsidRPr="0087600F" w:rsidRDefault="00D15F38" w:rsidP="00CF71BD">
            <w:pPr>
              <w:suppressAutoHyphens/>
              <w:jc w:val="both"/>
              <w:rPr>
                <w:rFonts w:ascii="Arial" w:hAnsi="Arial" w:cs="Arial"/>
                <w:b/>
                <w:bCs/>
                <w:sz w:val="18"/>
                <w:szCs w:val="18"/>
              </w:rPr>
            </w:pPr>
            <w:r w:rsidRPr="004B6303">
              <w:rPr>
                <w:rFonts w:ascii="Arial" w:hAnsi="Arial" w:cs="Arial"/>
                <w:b/>
                <w:bCs/>
                <w:sz w:val="18"/>
                <w:szCs w:val="18"/>
              </w:rPr>
              <w:t>Object-Oriented Analysis and Design with Applications</w:t>
            </w:r>
            <w:r>
              <w:rPr>
                <w:rFonts w:ascii="Arial" w:hAnsi="Arial" w:cs="Arial"/>
                <w:sz w:val="18"/>
                <w:szCs w:val="18"/>
              </w:rPr>
              <w:t xml:space="preserve">, </w:t>
            </w:r>
            <w:r w:rsidRPr="0087600F">
              <w:rPr>
                <w:rFonts w:ascii="Arial" w:hAnsi="Arial" w:cs="Arial"/>
                <w:sz w:val="18"/>
                <w:szCs w:val="18"/>
              </w:rPr>
              <w:t>3rd Edition</w:t>
            </w:r>
            <w:r>
              <w:rPr>
                <w:rFonts w:ascii="Arial" w:hAnsi="Arial" w:cs="Arial"/>
                <w:sz w:val="18"/>
                <w:szCs w:val="18"/>
              </w:rPr>
              <w:t xml:space="preserve">, </w:t>
            </w:r>
            <w:r>
              <w:rPr>
                <w:rFonts w:ascii="Arial" w:hAnsi="Arial" w:cs="Arial"/>
                <w:i/>
                <w:iCs/>
                <w:sz w:val="18"/>
                <w:szCs w:val="18"/>
              </w:rPr>
              <w:t>Addison-Wesley Professional</w:t>
            </w:r>
          </w:p>
        </w:tc>
      </w:tr>
      <w:tr w:rsidR="00D15F38" w:rsidRPr="008D7EFE" w:rsidTr="00A1727C">
        <w:trPr>
          <w:jc w:val="center"/>
        </w:trPr>
        <w:tc>
          <w:tcPr>
            <w:tcW w:w="201" w:type="pct"/>
          </w:tcPr>
          <w:p w:rsidR="00D15F38" w:rsidRPr="008D7EFE" w:rsidRDefault="00D15F38" w:rsidP="00CF71BD">
            <w:pPr>
              <w:suppressAutoHyphens/>
              <w:jc w:val="both"/>
              <w:rPr>
                <w:rFonts w:ascii="Arial" w:hAnsi="Arial" w:cs="Arial"/>
                <w:sz w:val="18"/>
                <w:szCs w:val="18"/>
              </w:rPr>
            </w:pPr>
            <w:r w:rsidRPr="008D7EFE">
              <w:rPr>
                <w:rFonts w:ascii="Arial" w:hAnsi="Arial" w:cs="Arial"/>
                <w:sz w:val="18"/>
                <w:szCs w:val="18"/>
              </w:rPr>
              <w:t>2.</w:t>
            </w:r>
          </w:p>
        </w:tc>
        <w:tc>
          <w:tcPr>
            <w:tcW w:w="1474" w:type="pct"/>
          </w:tcPr>
          <w:p w:rsidR="00D15F38" w:rsidRPr="008D7EFE" w:rsidRDefault="00D15F38" w:rsidP="00CF71BD">
            <w:pPr>
              <w:suppressAutoHyphens/>
              <w:jc w:val="both"/>
              <w:rPr>
                <w:rFonts w:ascii="Arial" w:hAnsi="Arial" w:cs="Arial"/>
                <w:sz w:val="18"/>
                <w:szCs w:val="18"/>
              </w:rPr>
            </w:pPr>
            <w:r w:rsidRPr="000406DF">
              <w:rPr>
                <w:rFonts w:ascii="Arial" w:hAnsi="Arial" w:cs="Arial"/>
                <w:sz w:val="18"/>
                <w:szCs w:val="18"/>
              </w:rPr>
              <w:t>Erich Gamma, Richard Helm, Ralph Johnson, John Vlissides, Grady Booch</w:t>
            </w:r>
          </w:p>
        </w:tc>
        <w:tc>
          <w:tcPr>
            <w:tcW w:w="148" w:type="pct"/>
          </w:tcPr>
          <w:p w:rsidR="00D15F38" w:rsidRPr="008D7EFE" w:rsidRDefault="00D15F38" w:rsidP="00CF71BD">
            <w:pPr>
              <w:suppressAutoHyphens/>
              <w:jc w:val="both"/>
              <w:rPr>
                <w:rFonts w:ascii="Arial" w:hAnsi="Arial" w:cs="Arial"/>
                <w:sz w:val="18"/>
                <w:szCs w:val="18"/>
              </w:rPr>
            </w:pPr>
            <w:r w:rsidRPr="008D7EFE">
              <w:rPr>
                <w:rFonts w:ascii="Arial" w:hAnsi="Arial" w:cs="Arial"/>
                <w:sz w:val="18"/>
                <w:szCs w:val="18"/>
              </w:rPr>
              <w:t>:</w:t>
            </w:r>
          </w:p>
        </w:tc>
        <w:tc>
          <w:tcPr>
            <w:tcW w:w="3177" w:type="pct"/>
          </w:tcPr>
          <w:p w:rsidR="00D15F38" w:rsidRPr="004B6303" w:rsidRDefault="00D15F38" w:rsidP="00CF71BD">
            <w:pPr>
              <w:suppressAutoHyphens/>
              <w:jc w:val="both"/>
              <w:rPr>
                <w:rFonts w:ascii="Arial" w:hAnsi="Arial" w:cs="Arial"/>
                <w:b/>
                <w:bCs/>
                <w:sz w:val="18"/>
                <w:szCs w:val="18"/>
              </w:rPr>
            </w:pPr>
            <w:r w:rsidRPr="004B6303">
              <w:rPr>
                <w:rFonts w:ascii="Arial" w:hAnsi="Arial" w:cs="Arial"/>
                <w:b/>
                <w:bCs/>
                <w:sz w:val="18"/>
                <w:szCs w:val="18"/>
              </w:rPr>
              <w:t>Design Patterns: Elements of Reusable Object-Oriented Software</w:t>
            </w:r>
            <w:r>
              <w:rPr>
                <w:rFonts w:ascii="Arial" w:hAnsi="Arial" w:cs="Arial"/>
                <w:b/>
                <w:bCs/>
                <w:sz w:val="18"/>
                <w:szCs w:val="18"/>
              </w:rPr>
              <w:t xml:space="preserve">, </w:t>
            </w:r>
            <w:r w:rsidRPr="00082FCB">
              <w:rPr>
                <w:rFonts w:ascii="Arial" w:hAnsi="Arial" w:cs="Arial"/>
                <w:i/>
                <w:iCs/>
                <w:sz w:val="18"/>
                <w:szCs w:val="18"/>
              </w:rPr>
              <w:t>Addison-Wesley Professional</w:t>
            </w:r>
          </w:p>
        </w:tc>
      </w:tr>
    </w:tbl>
    <w:p w:rsidR="00D15F38" w:rsidRDefault="00D15F38" w:rsidP="00CF71BD">
      <w:pPr>
        <w:jc w:val="both"/>
        <w:rPr>
          <w:rFonts w:ascii="Arial" w:hAnsi="Arial" w:cs="Arial"/>
          <w:sz w:val="18"/>
          <w:szCs w:val="18"/>
        </w:rPr>
      </w:pPr>
    </w:p>
    <w:p w:rsidR="00B436C6" w:rsidRPr="008D7EFE" w:rsidRDefault="00B436C6" w:rsidP="00CF71BD">
      <w:pPr>
        <w:jc w:val="both"/>
        <w:rPr>
          <w:rFonts w:ascii="Arial" w:hAnsi="Arial" w:cs="Arial"/>
          <w:sz w:val="18"/>
          <w:szCs w:val="18"/>
        </w:rPr>
      </w:pPr>
    </w:p>
    <w:p w:rsidR="00D15F38" w:rsidRPr="001B0EA7"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B0EA7">
        <w:rPr>
          <w:rFonts w:ascii="Arial" w:hAnsi="Arial" w:cs="Arial"/>
          <w:b/>
          <w:bCs/>
          <w:iCs/>
          <w:sz w:val="18"/>
          <w:szCs w:val="18"/>
        </w:rPr>
        <w:t>CSE4122: Object Oriented Design and Design Patterns Lab</w:t>
      </w:r>
    </w:p>
    <w:p w:rsidR="00D15F38" w:rsidRPr="001B0EA7"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B0EA7">
        <w:rPr>
          <w:rFonts w:ascii="Arial" w:hAnsi="Arial" w:cs="Arial"/>
          <w:b/>
          <w:bCs/>
          <w:iCs/>
          <w:sz w:val="18"/>
          <w:szCs w:val="18"/>
        </w:rPr>
        <w:t xml:space="preserve">Credits: </w:t>
      </w:r>
      <w:r w:rsidRPr="001B0EA7">
        <w:rPr>
          <w:rFonts w:ascii="Arial" w:hAnsi="Arial" w:cs="Arial"/>
          <w:iCs/>
          <w:sz w:val="18"/>
          <w:szCs w:val="18"/>
        </w:rPr>
        <w:t xml:space="preserve">1 </w:t>
      </w:r>
      <w:r w:rsidR="00844CE6">
        <w:rPr>
          <w:rFonts w:ascii="Arial" w:hAnsi="Arial" w:cs="Arial"/>
          <w:b/>
          <w:bCs/>
          <w:iCs/>
          <w:sz w:val="18"/>
          <w:szCs w:val="18"/>
        </w:rPr>
        <w:t>Contact Hours: 28</w:t>
      </w:r>
    </w:p>
    <w:p w:rsidR="00D15F38" w:rsidRPr="001B0EA7"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B0EA7">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1B0EA7"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1B0EA7" w:rsidTr="00CF71BD">
        <w:trPr>
          <w:jc w:val="center"/>
        </w:trPr>
        <w:tc>
          <w:tcPr>
            <w:tcW w:w="1439" w:type="dxa"/>
          </w:tcPr>
          <w:p w:rsidR="00D15F38" w:rsidRPr="001B0EA7" w:rsidRDefault="00D15F38" w:rsidP="00CF71BD">
            <w:pPr>
              <w:rPr>
                <w:rFonts w:ascii="Arial" w:hAnsi="Arial" w:cs="Arial"/>
                <w:b/>
                <w:bCs/>
                <w:sz w:val="18"/>
                <w:szCs w:val="18"/>
              </w:rPr>
            </w:pPr>
            <w:r w:rsidRPr="001B0EA7">
              <w:rPr>
                <w:rFonts w:ascii="Arial" w:hAnsi="Arial" w:cs="Arial"/>
                <w:b/>
                <w:sz w:val="18"/>
                <w:szCs w:val="18"/>
              </w:rPr>
              <w:t>Prerequisite:</w:t>
            </w:r>
          </w:p>
        </w:tc>
        <w:tc>
          <w:tcPr>
            <w:tcW w:w="7741" w:type="dxa"/>
          </w:tcPr>
          <w:p w:rsidR="00D15F38" w:rsidRPr="001B0EA7" w:rsidRDefault="00D15F38" w:rsidP="00CF71BD">
            <w:pPr>
              <w:rPr>
                <w:rFonts w:ascii="Arial" w:hAnsi="Arial" w:cs="Arial"/>
                <w:iCs/>
                <w:sz w:val="18"/>
                <w:szCs w:val="18"/>
              </w:rPr>
            </w:pPr>
            <w:r w:rsidRPr="001B0EA7">
              <w:rPr>
                <w:rFonts w:ascii="Arial" w:hAnsi="Arial" w:cs="Arial"/>
                <w:sz w:val="18"/>
                <w:szCs w:val="18"/>
              </w:rPr>
              <w:t>CSE1222: Object Oriented Programming Lab</w:t>
            </w:r>
          </w:p>
        </w:tc>
      </w:tr>
      <w:tr w:rsidR="00D15F38" w:rsidRPr="001B0EA7" w:rsidTr="00CF71BD">
        <w:trPr>
          <w:jc w:val="center"/>
        </w:trPr>
        <w:tc>
          <w:tcPr>
            <w:tcW w:w="1439" w:type="dxa"/>
          </w:tcPr>
          <w:p w:rsidR="00D15F38" w:rsidRPr="001B0EA7" w:rsidRDefault="00D15F38" w:rsidP="00CF71BD">
            <w:pPr>
              <w:rPr>
                <w:rFonts w:ascii="Arial" w:hAnsi="Arial" w:cs="Arial"/>
                <w:b/>
                <w:sz w:val="18"/>
                <w:szCs w:val="18"/>
              </w:rPr>
            </w:pPr>
            <w:r w:rsidRPr="001B0EA7">
              <w:rPr>
                <w:rFonts w:ascii="Arial" w:hAnsi="Arial" w:cs="Arial"/>
                <w:b/>
                <w:sz w:val="18"/>
                <w:szCs w:val="18"/>
              </w:rPr>
              <w:t>Course Type</w:t>
            </w:r>
          </w:p>
        </w:tc>
        <w:tc>
          <w:tcPr>
            <w:tcW w:w="7741" w:type="dxa"/>
          </w:tcPr>
          <w:p w:rsidR="00D15F38" w:rsidRPr="001B0EA7" w:rsidRDefault="009F4EBA" w:rsidP="00CF71BD">
            <w:pPr>
              <w:rPr>
                <w:rFonts w:ascii="Arial" w:hAnsi="Arial" w:cs="Arial"/>
                <w:iCs/>
                <w:sz w:val="18"/>
                <w:szCs w:val="18"/>
              </w:rPr>
            </w:pPr>
            <w:sdt>
              <w:sdtPr>
                <w:rPr>
                  <w:rFonts w:ascii="Arial" w:hAnsi="Arial" w:cs="Arial"/>
                  <w:iCs/>
                  <w:sz w:val="18"/>
                  <w:szCs w:val="18"/>
                </w:rPr>
                <w:id w:val="-590000814"/>
              </w:sdtPr>
              <w:sdtEndPr/>
              <w:sdtContent>
                <w:r w:rsidR="00D15F38" w:rsidRPr="001B0EA7">
                  <w:rPr>
                    <w:rFonts w:ascii="MS Gothic" w:eastAsia="MS Gothic" w:hAnsi="MS Gothic" w:cs="MS Gothic" w:hint="eastAsia"/>
                    <w:iCs/>
                    <w:sz w:val="18"/>
                    <w:szCs w:val="18"/>
                  </w:rPr>
                  <w:t>☒</w:t>
                </w:r>
              </w:sdtContent>
            </w:sdt>
            <w:r w:rsidR="00D15F38" w:rsidRPr="001B0EA7">
              <w:rPr>
                <w:rFonts w:ascii="Arial" w:hAnsi="Arial" w:cs="Arial"/>
                <w:iCs/>
                <w:sz w:val="18"/>
                <w:szCs w:val="18"/>
              </w:rPr>
              <w:t xml:space="preserve"> Theory         </w:t>
            </w:r>
            <w:sdt>
              <w:sdtPr>
                <w:rPr>
                  <w:rFonts w:ascii="Arial" w:hAnsi="Arial" w:cs="Arial"/>
                  <w:iCs/>
                  <w:sz w:val="18"/>
                  <w:szCs w:val="18"/>
                </w:rPr>
                <w:id w:val="-1592457278"/>
              </w:sdtPr>
              <w:sdtEndPr/>
              <w:sdtContent>
                <w:r w:rsidR="00D15F38" w:rsidRPr="001B0EA7">
                  <w:rPr>
                    <w:rFonts w:ascii="MS Gothic" w:eastAsia="MS Gothic" w:hAnsi="MS Gothic" w:cs="MS Gothic" w:hint="eastAsia"/>
                    <w:iCs/>
                    <w:sz w:val="18"/>
                    <w:szCs w:val="18"/>
                  </w:rPr>
                  <w:t>☐</w:t>
                </w:r>
              </w:sdtContent>
            </w:sdt>
            <w:r w:rsidR="00D15F38" w:rsidRPr="001B0EA7">
              <w:rPr>
                <w:rFonts w:ascii="Arial" w:hAnsi="Arial" w:cs="Arial"/>
                <w:iCs/>
                <w:sz w:val="18"/>
                <w:szCs w:val="18"/>
              </w:rPr>
              <w:t xml:space="preserve">  Laboratory work         </w:t>
            </w:r>
            <w:sdt>
              <w:sdtPr>
                <w:rPr>
                  <w:rFonts w:ascii="Arial" w:hAnsi="Arial" w:cs="Arial"/>
                  <w:iCs/>
                  <w:sz w:val="18"/>
                  <w:szCs w:val="18"/>
                </w:rPr>
                <w:id w:val="-523861929"/>
              </w:sdtPr>
              <w:sdtEndPr/>
              <w:sdtContent>
                <w:r w:rsidR="00D15F38" w:rsidRPr="001B0EA7">
                  <w:rPr>
                    <w:rFonts w:ascii="MS Gothic" w:eastAsia="MS Gothic" w:hAnsi="MS Gothic" w:cs="MS Gothic" w:hint="eastAsia"/>
                    <w:iCs/>
                    <w:sz w:val="18"/>
                    <w:szCs w:val="18"/>
                  </w:rPr>
                  <w:t>☐</w:t>
                </w:r>
              </w:sdtContent>
            </w:sdt>
            <w:r w:rsidR="00D15F38" w:rsidRPr="001B0EA7">
              <w:rPr>
                <w:rFonts w:ascii="Arial" w:hAnsi="Arial" w:cs="Arial"/>
                <w:iCs/>
                <w:sz w:val="18"/>
                <w:szCs w:val="18"/>
              </w:rPr>
              <w:t xml:space="preserve">  Project work      </w:t>
            </w:r>
            <w:sdt>
              <w:sdtPr>
                <w:rPr>
                  <w:rFonts w:ascii="Arial" w:hAnsi="Arial" w:cs="Arial"/>
                  <w:iCs/>
                  <w:sz w:val="18"/>
                  <w:szCs w:val="18"/>
                </w:rPr>
                <w:id w:val="-750346898"/>
              </w:sdtPr>
              <w:sdtEndPr/>
              <w:sdtContent>
                <w:r w:rsidR="00D15F38" w:rsidRPr="001B0EA7">
                  <w:rPr>
                    <w:rFonts w:ascii="MS Gothic" w:eastAsia="MS Gothic" w:hAnsi="MS Gothic" w:cs="MS Gothic" w:hint="eastAsia"/>
                    <w:iCs/>
                    <w:sz w:val="18"/>
                    <w:szCs w:val="18"/>
                  </w:rPr>
                  <w:t>☐</w:t>
                </w:r>
              </w:sdtContent>
            </w:sdt>
            <w:r w:rsidR="00D15F38" w:rsidRPr="001B0EA7">
              <w:rPr>
                <w:rFonts w:ascii="Arial" w:hAnsi="Arial" w:cs="Arial"/>
                <w:iCs/>
                <w:sz w:val="18"/>
                <w:szCs w:val="18"/>
              </w:rPr>
              <w:t xml:space="preserve">  Viva Voce                    </w:t>
            </w:r>
          </w:p>
        </w:tc>
      </w:tr>
      <w:tr w:rsidR="00D15F38" w:rsidRPr="001B0EA7" w:rsidTr="00CF71BD">
        <w:trPr>
          <w:trHeight w:val="238"/>
          <w:jc w:val="center"/>
        </w:trPr>
        <w:tc>
          <w:tcPr>
            <w:tcW w:w="1439" w:type="dxa"/>
          </w:tcPr>
          <w:p w:rsidR="00D15F38" w:rsidRPr="001B0EA7" w:rsidRDefault="00D15F38" w:rsidP="00CF71BD">
            <w:pPr>
              <w:ind w:left="2160" w:hanging="2160"/>
              <w:rPr>
                <w:rFonts w:ascii="Arial" w:hAnsi="Arial" w:cs="Arial"/>
                <w:b/>
                <w:bCs/>
                <w:sz w:val="18"/>
                <w:szCs w:val="18"/>
              </w:rPr>
            </w:pPr>
            <w:r w:rsidRPr="001B0EA7">
              <w:rPr>
                <w:rFonts w:ascii="Arial" w:hAnsi="Arial" w:cs="Arial"/>
                <w:b/>
                <w:bCs/>
                <w:sz w:val="18"/>
                <w:szCs w:val="18"/>
              </w:rPr>
              <w:t>Motivation</w:t>
            </w:r>
          </w:p>
        </w:tc>
        <w:tc>
          <w:tcPr>
            <w:tcW w:w="7741" w:type="dxa"/>
          </w:tcPr>
          <w:p w:rsidR="00D15F38" w:rsidRPr="001B0EA7" w:rsidRDefault="00D15F38" w:rsidP="00CF71BD">
            <w:pPr>
              <w:rPr>
                <w:rFonts w:ascii="Arial" w:hAnsi="Arial" w:cs="Arial"/>
                <w:iCs/>
                <w:sz w:val="18"/>
                <w:szCs w:val="18"/>
              </w:rPr>
            </w:pPr>
            <w:r w:rsidRPr="001B0EA7">
              <w:rPr>
                <w:rFonts w:ascii="Arial" w:hAnsi="Arial" w:cs="Arial"/>
                <w:iCs/>
                <w:sz w:val="18"/>
                <w:szCs w:val="18"/>
              </w:rPr>
              <w:t>You will implement how to create modular, flexible, and reusable software, by applying object-oriented design principles and guidelines and create interactive applications by incorporating design patterns.</w:t>
            </w:r>
          </w:p>
        </w:tc>
      </w:tr>
      <w:tr w:rsidR="00D15F38" w:rsidRPr="001B0EA7" w:rsidTr="00CF71BD">
        <w:trPr>
          <w:trHeight w:val="238"/>
          <w:jc w:val="center"/>
        </w:trPr>
        <w:tc>
          <w:tcPr>
            <w:tcW w:w="9180" w:type="dxa"/>
            <w:gridSpan w:val="2"/>
          </w:tcPr>
          <w:p w:rsidR="00D15F38" w:rsidRPr="001B0EA7" w:rsidRDefault="00D15F38" w:rsidP="00CF71BD">
            <w:pPr>
              <w:jc w:val="both"/>
              <w:rPr>
                <w:rFonts w:ascii="Arial" w:hAnsi="Arial" w:cs="Arial"/>
                <w:iCs/>
                <w:sz w:val="18"/>
                <w:szCs w:val="18"/>
              </w:rPr>
            </w:pPr>
            <w:r w:rsidRPr="001B0EA7">
              <w:rPr>
                <w:rFonts w:ascii="Arial" w:hAnsi="Arial" w:cs="Arial"/>
                <w:b/>
                <w:bCs/>
                <w:sz w:val="18"/>
                <w:szCs w:val="18"/>
              </w:rPr>
              <w:t xml:space="preserve">Course Objective: </w:t>
            </w:r>
            <w:r w:rsidRPr="001B0EA7">
              <w:rPr>
                <w:rFonts w:ascii="Arial" w:hAnsi="Arial" w:cs="Arial"/>
                <w:sz w:val="18"/>
                <w:szCs w:val="18"/>
              </w:rPr>
              <w:t>This laboratory course takes Java beginners to the next level by covering object-oriented analysis and design. Students will discover how to create modular, flexible, and reusable software, by applying object-oriented design principles and guidelines. And, they will be able to communicate these designs in a visual notation known as Unified Modelling Language (UML). And the second part of this course extends object-oriented analysis and design by incorporating design patterns to create interactive applications. Through a survey of established design patterns, you will gain a foundation for more complex software applications. Finally, students will identify problematic software designs by referencing a catalog of code smells.</w:t>
            </w:r>
          </w:p>
        </w:tc>
      </w:tr>
    </w:tbl>
    <w:p w:rsidR="00D15F38" w:rsidRPr="001B0EA7" w:rsidRDefault="00D15F38" w:rsidP="00CF71BD">
      <w:pPr>
        <w:autoSpaceDE w:val="0"/>
        <w:autoSpaceDN w:val="0"/>
        <w:adjustRightInd w:val="0"/>
        <w:jc w:val="center"/>
        <w:rPr>
          <w:rFonts w:ascii="Arial" w:hAnsi="Arial" w:cs="Arial"/>
          <w:b/>
          <w:color w:val="000000" w:themeColor="text1"/>
          <w:sz w:val="18"/>
          <w:szCs w:val="18"/>
        </w:rPr>
      </w:pPr>
      <w:r w:rsidRPr="001B0EA7">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D15F38" w:rsidRPr="001B0EA7" w:rsidTr="00CF71BD">
        <w:trPr>
          <w:trHeight w:val="877"/>
          <w:jc w:val="center"/>
        </w:trPr>
        <w:tc>
          <w:tcPr>
            <w:tcW w:w="646"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 No.</w:t>
            </w:r>
          </w:p>
        </w:tc>
        <w:tc>
          <w:tcPr>
            <w:tcW w:w="1534"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 Statement</w:t>
            </w:r>
          </w:p>
        </w:tc>
        <w:tc>
          <w:tcPr>
            <w:tcW w:w="2585"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Corresponding PO</w:t>
            </w:r>
          </w:p>
        </w:tc>
        <w:tc>
          <w:tcPr>
            <w:tcW w:w="1051"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Domain / level of learning taxonomy</w:t>
            </w:r>
          </w:p>
        </w:tc>
        <w:tc>
          <w:tcPr>
            <w:tcW w:w="1747"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Delivery methods and activities</w:t>
            </w:r>
          </w:p>
        </w:tc>
        <w:tc>
          <w:tcPr>
            <w:tcW w:w="1612"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Assessment tools</w:t>
            </w:r>
          </w:p>
        </w:tc>
      </w:tr>
      <w:tr w:rsidR="00D15F38" w:rsidRPr="001B0EA7" w:rsidTr="00CF71BD">
        <w:trPr>
          <w:trHeight w:val="1646"/>
          <w:jc w:val="center"/>
        </w:trPr>
        <w:tc>
          <w:tcPr>
            <w:tcW w:w="646"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CO1</w:t>
            </w:r>
          </w:p>
        </w:tc>
        <w:tc>
          <w:tcPr>
            <w:tcW w:w="1534" w:type="dxa"/>
            <w:vAlign w:val="center"/>
          </w:tcPr>
          <w:p w:rsidR="00D15F38" w:rsidRPr="001B0EA7" w:rsidRDefault="00D15F38" w:rsidP="00CF71BD">
            <w:pPr>
              <w:autoSpaceDE w:val="0"/>
              <w:autoSpaceDN w:val="0"/>
              <w:adjustRightInd w:val="0"/>
              <w:jc w:val="center"/>
              <w:rPr>
                <w:rFonts w:ascii="Arial" w:hAnsi="Arial" w:cs="Arial"/>
                <w:b/>
                <w:bCs/>
                <w:color w:val="000000" w:themeColor="text1"/>
                <w:sz w:val="18"/>
                <w:szCs w:val="18"/>
              </w:rPr>
            </w:pPr>
            <w:r w:rsidRPr="007830BE">
              <w:rPr>
                <w:rFonts w:ascii="Arial" w:hAnsi="Arial" w:cs="Arial"/>
                <w:color w:val="000000" w:themeColor="text1"/>
                <w:sz w:val="18"/>
                <w:szCs w:val="18"/>
              </w:rPr>
              <w:t>To</w:t>
            </w:r>
            <w:r w:rsidRPr="001B0EA7">
              <w:rPr>
                <w:rFonts w:ascii="Arial" w:hAnsi="Arial" w:cs="Arial"/>
                <w:b/>
                <w:bCs/>
                <w:color w:val="000000" w:themeColor="text1"/>
                <w:sz w:val="18"/>
                <w:szCs w:val="18"/>
              </w:rPr>
              <w:t>Generate</w:t>
            </w:r>
          </w:p>
          <w:p w:rsidR="00D15F38" w:rsidRPr="001B0EA7" w:rsidRDefault="00D15F38" w:rsidP="00CF71BD">
            <w:pPr>
              <w:autoSpaceDE w:val="0"/>
              <w:autoSpaceDN w:val="0"/>
              <w:adjustRightInd w:val="0"/>
              <w:jc w:val="center"/>
              <w:rPr>
                <w:rFonts w:ascii="Arial" w:hAnsi="Arial" w:cs="Arial"/>
                <w:bCs/>
                <w:color w:val="000000" w:themeColor="text1"/>
                <w:sz w:val="18"/>
                <w:szCs w:val="18"/>
              </w:rPr>
            </w:pPr>
            <w:r w:rsidRPr="001B0EA7">
              <w:rPr>
                <w:rFonts w:ascii="Arial" w:hAnsi="Arial" w:cs="Arial"/>
                <w:bCs/>
                <w:color w:val="000000" w:themeColor="text1"/>
                <w:sz w:val="18"/>
                <w:szCs w:val="18"/>
              </w:rPr>
              <w:t>UML diagram for different components of a software</w:t>
            </w:r>
          </w:p>
          <w:p w:rsidR="00D15F38" w:rsidRPr="001B0EA7" w:rsidRDefault="00D15F38" w:rsidP="00CF71BD">
            <w:pPr>
              <w:jc w:val="center"/>
              <w:rPr>
                <w:rFonts w:ascii="Arial" w:eastAsiaTheme="minorHAnsi" w:hAnsi="Arial" w:cs="Arial"/>
                <w:bCs/>
                <w:color w:val="000000" w:themeColor="text1"/>
                <w:sz w:val="18"/>
                <w:szCs w:val="18"/>
              </w:rPr>
            </w:pPr>
          </w:p>
        </w:tc>
        <w:tc>
          <w:tcPr>
            <w:tcW w:w="2585" w:type="dxa"/>
            <w:vAlign w:val="center"/>
          </w:tcPr>
          <w:p w:rsidR="00D15F38" w:rsidRPr="001B0EA7" w:rsidRDefault="00D15F38" w:rsidP="00CF71BD">
            <w:pPr>
              <w:pStyle w:val="ListParagraph"/>
              <w:spacing w:after="0" w:line="240" w:lineRule="auto"/>
              <w:ind w:left="0"/>
              <w:jc w:val="center"/>
              <w:rPr>
                <w:rFonts w:ascii="Arial" w:hAnsi="Arial" w:cs="Arial"/>
                <w:color w:val="000000" w:themeColor="text1"/>
                <w:sz w:val="18"/>
                <w:szCs w:val="18"/>
              </w:rPr>
            </w:pPr>
            <w:r w:rsidRPr="001B0EA7">
              <w:rPr>
                <w:rFonts w:ascii="Arial" w:hAnsi="Arial" w:cs="Arial"/>
                <w:b/>
                <w:bCs/>
                <w:sz w:val="18"/>
                <w:szCs w:val="18"/>
              </w:rPr>
              <w:t>Design/development of solutions:</w:t>
            </w:r>
          </w:p>
          <w:p w:rsidR="00D15F38" w:rsidRPr="001B0EA7" w:rsidRDefault="00D15F38" w:rsidP="00CF71BD">
            <w:pPr>
              <w:pStyle w:val="ListParagraph"/>
              <w:spacing w:after="0" w:line="240" w:lineRule="auto"/>
              <w:ind w:left="0"/>
              <w:jc w:val="center"/>
              <w:rPr>
                <w:rFonts w:ascii="Arial" w:hAnsi="Arial" w:cs="Arial"/>
                <w:b/>
                <w:bCs/>
                <w:color w:val="000000" w:themeColor="text1"/>
                <w:sz w:val="18"/>
                <w:szCs w:val="18"/>
              </w:rPr>
            </w:pPr>
            <w:r w:rsidRPr="001B0EA7">
              <w:rPr>
                <w:rFonts w:ascii="Arial" w:hAnsi="Arial" w:cs="Arial"/>
                <w:color w:val="000000" w:themeColor="text1"/>
                <w:sz w:val="18"/>
                <w:szCs w:val="18"/>
              </w:rPr>
              <w:t>(PO3)</w:t>
            </w:r>
          </w:p>
          <w:p w:rsidR="00D15F38" w:rsidRPr="001B0EA7" w:rsidRDefault="00D15F38" w:rsidP="00CF71BD">
            <w:pPr>
              <w:pStyle w:val="ListParagraph"/>
              <w:spacing w:after="0" w:line="240" w:lineRule="auto"/>
              <w:ind w:left="0"/>
              <w:jc w:val="center"/>
              <w:rPr>
                <w:rFonts w:ascii="Arial" w:hAnsi="Arial" w:cs="Arial"/>
                <w:b/>
                <w:bCs/>
                <w:color w:val="000000" w:themeColor="text1"/>
                <w:sz w:val="18"/>
                <w:szCs w:val="18"/>
              </w:rPr>
            </w:pPr>
          </w:p>
        </w:tc>
        <w:tc>
          <w:tcPr>
            <w:tcW w:w="1051"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Cognitive domain – level 5</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679723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9278618"/>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8962683"/>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849258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1B0EA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983900"/>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2639081"/>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606424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674047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846385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1B0EA7"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1727278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r w:rsidR="00D15F38" w:rsidRPr="001B0EA7" w:rsidTr="00CF71BD">
        <w:trPr>
          <w:trHeight w:val="1583"/>
          <w:jc w:val="center"/>
        </w:trPr>
        <w:tc>
          <w:tcPr>
            <w:tcW w:w="646"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CO2</w:t>
            </w:r>
          </w:p>
        </w:tc>
        <w:tc>
          <w:tcPr>
            <w:tcW w:w="1534" w:type="dxa"/>
            <w:vAlign w:val="center"/>
          </w:tcPr>
          <w:p w:rsidR="00D15F38" w:rsidRPr="001B0EA7" w:rsidRDefault="00D15F38" w:rsidP="00CF71BD">
            <w:pPr>
              <w:autoSpaceDE w:val="0"/>
              <w:autoSpaceDN w:val="0"/>
              <w:adjustRightInd w:val="0"/>
              <w:jc w:val="center"/>
              <w:rPr>
                <w:rFonts w:ascii="Arial" w:hAnsi="Arial" w:cs="Arial"/>
                <w:bCs/>
                <w:color w:val="000000" w:themeColor="text1"/>
                <w:sz w:val="18"/>
                <w:szCs w:val="18"/>
              </w:rPr>
            </w:pPr>
            <w:r w:rsidRPr="007830BE">
              <w:rPr>
                <w:rFonts w:ascii="Arial" w:hAnsi="Arial" w:cs="Arial"/>
                <w:bCs/>
                <w:color w:val="000000" w:themeColor="text1"/>
                <w:sz w:val="18"/>
                <w:szCs w:val="18"/>
              </w:rPr>
              <w:t>To</w:t>
            </w:r>
            <w:r w:rsidRPr="001B0EA7">
              <w:rPr>
                <w:rFonts w:ascii="Arial" w:hAnsi="Arial" w:cs="Arial"/>
                <w:b/>
                <w:color w:val="000000" w:themeColor="text1"/>
                <w:sz w:val="18"/>
                <w:szCs w:val="18"/>
              </w:rPr>
              <w:t>Breakdown</w:t>
            </w:r>
            <w:r w:rsidRPr="001B0EA7">
              <w:rPr>
                <w:rFonts w:ascii="Arial" w:hAnsi="Arial" w:cs="Arial"/>
                <w:bCs/>
                <w:color w:val="000000" w:themeColor="text1"/>
                <w:sz w:val="18"/>
                <w:szCs w:val="18"/>
              </w:rPr>
              <w:t xml:space="preserve"> existing software and rewrite with appropriate design pattern</w:t>
            </w:r>
          </w:p>
        </w:tc>
        <w:tc>
          <w:tcPr>
            <w:tcW w:w="2585" w:type="dxa"/>
            <w:vAlign w:val="center"/>
          </w:tcPr>
          <w:p w:rsidR="00D15F38" w:rsidRPr="001B0EA7" w:rsidRDefault="00D15F38" w:rsidP="00CF71BD">
            <w:pPr>
              <w:pStyle w:val="ListParagraph"/>
              <w:spacing w:after="0" w:line="240" w:lineRule="auto"/>
              <w:ind w:left="0"/>
              <w:jc w:val="center"/>
              <w:rPr>
                <w:rFonts w:ascii="Arial" w:hAnsi="Arial" w:cs="Arial"/>
                <w:b/>
                <w:bCs/>
                <w:sz w:val="18"/>
                <w:szCs w:val="18"/>
              </w:rPr>
            </w:pPr>
            <w:r w:rsidRPr="001B0EA7">
              <w:rPr>
                <w:rFonts w:ascii="Arial" w:hAnsi="Arial" w:cs="Arial"/>
                <w:b/>
                <w:bCs/>
                <w:sz w:val="18"/>
                <w:szCs w:val="18"/>
              </w:rPr>
              <w:t>Modern tool usage:</w:t>
            </w:r>
          </w:p>
          <w:p w:rsidR="00D15F38" w:rsidRPr="001B0EA7" w:rsidRDefault="00D15F38" w:rsidP="00CF71BD">
            <w:pPr>
              <w:pStyle w:val="ListParagraph"/>
              <w:spacing w:after="0" w:line="240" w:lineRule="auto"/>
              <w:ind w:left="0"/>
              <w:jc w:val="center"/>
              <w:rPr>
                <w:rFonts w:ascii="Arial" w:hAnsi="Arial" w:cs="Arial"/>
                <w:b/>
                <w:bCs/>
                <w:color w:val="000000" w:themeColor="text1"/>
                <w:sz w:val="18"/>
                <w:szCs w:val="18"/>
              </w:rPr>
            </w:pPr>
            <w:r w:rsidRPr="001B0EA7">
              <w:rPr>
                <w:rFonts w:ascii="Arial" w:hAnsi="Arial" w:cs="Arial"/>
                <w:color w:val="000000" w:themeColor="text1"/>
                <w:sz w:val="18"/>
                <w:szCs w:val="18"/>
              </w:rPr>
              <w:t>(PO5)</w:t>
            </w:r>
          </w:p>
        </w:tc>
        <w:tc>
          <w:tcPr>
            <w:tcW w:w="1051" w:type="dxa"/>
            <w:vAlign w:val="center"/>
          </w:tcPr>
          <w:p w:rsidR="00D15F38" w:rsidRPr="001B0EA7" w:rsidRDefault="00D15F38" w:rsidP="00CF71BD">
            <w:pPr>
              <w:jc w:val="center"/>
              <w:rPr>
                <w:rFonts w:ascii="Arial" w:hAnsi="Arial" w:cs="Arial"/>
                <w:color w:val="000000" w:themeColor="text1"/>
                <w:sz w:val="18"/>
                <w:szCs w:val="18"/>
              </w:rPr>
            </w:pPr>
            <w:r w:rsidRPr="001B0EA7">
              <w:rPr>
                <w:rFonts w:ascii="Arial" w:hAnsi="Arial" w:cs="Arial"/>
                <w:color w:val="000000" w:themeColor="text1"/>
                <w:sz w:val="18"/>
                <w:szCs w:val="18"/>
              </w:rPr>
              <w:t>Cognitive domain – level 4</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860403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969833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529509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437252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1B0EA7"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77414122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0962220"/>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034479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254558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2455314"/>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1B0EA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657683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bl>
    <w:p w:rsidR="00D15F38" w:rsidRPr="001B0EA7" w:rsidRDefault="00D15F38" w:rsidP="00CF71BD">
      <w:pPr>
        <w:autoSpaceDE w:val="0"/>
        <w:autoSpaceDN w:val="0"/>
        <w:adjustRightInd w:val="0"/>
        <w:jc w:val="center"/>
        <w:rPr>
          <w:rFonts w:ascii="Arial" w:hAnsi="Arial" w:cs="Arial"/>
          <w:b/>
          <w:color w:val="000000" w:themeColor="text1"/>
          <w:sz w:val="18"/>
          <w:szCs w:val="18"/>
        </w:rPr>
      </w:pPr>
    </w:p>
    <w:tbl>
      <w:tblPr>
        <w:tblStyle w:val="TableGrid"/>
        <w:tblW w:w="91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3"/>
      </w:tblGrid>
      <w:tr w:rsidR="00D15F38" w:rsidRPr="001B0EA7" w:rsidTr="00CC7861">
        <w:trPr>
          <w:jc w:val="center"/>
        </w:trPr>
        <w:tc>
          <w:tcPr>
            <w:tcW w:w="9193" w:type="dxa"/>
          </w:tcPr>
          <w:p w:rsidR="00D15F38" w:rsidRPr="001B0EA7" w:rsidRDefault="00D15F38" w:rsidP="00CF71BD">
            <w:pPr>
              <w:rPr>
                <w:rFonts w:ascii="Arial" w:hAnsi="Arial" w:cs="Arial"/>
                <w:b/>
                <w:color w:val="000000" w:themeColor="text1"/>
                <w:sz w:val="18"/>
                <w:szCs w:val="18"/>
              </w:rPr>
            </w:pPr>
            <w:r w:rsidRPr="001B0EA7">
              <w:rPr>
                <w:rFonts w:ascii="Arial" w:hAnsi="Arial" w:cs="Arial"/>
                <w:b/>
                <w:color w:val="000000" w:themeColor="text1"/>
                <w:sz w:val="18"/>
                <w:szCs w:val="18"/>
              </w:rPr>
              <w:t>Assessment and Marks Distribution:</w:t>
            </w:r>
          </w:p>
          <w:p w:rsidR="00D15F38" w:rsidRPr="00D07B06" w:rsidRDefault="00D15F38" w:rsidP="00CF71BD">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D15F38" w:rsidRPr="00D07B06" w:rsidRDefault="00D15F38"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D15F38" w:rsidRPr="001B0EA7" w:rsidRDefault="00D15F38" w:rsidP="00CF71BD">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D15F38" w:rsidRPr="001B0EA7" w:rsidTr="00CC7861">
        <w:trPr>
          <w:jc w:val="center"/>
        </w:trPr>
        <w:tc>
          <w:tcPr>
            <w:tcW w:w="9193" w:type="dxa"/>
          </w:tcPr>
          <w:p w:rsidR="00D15F38" w:rsidRPr="001B0EA7" w:rsidRDefault="00D15F38" w:rsidP="00CF71BD">
            <w:pPr>
              <w:spacing w:after="120"/>
              <w:rPr>
                <w:rFonts w:ascii="Arial" w:hAnsi="Arial" w:cs="Arial"/>
                <w:b/>
                <w:bCs/>
                <w:iCs/>
                <w:sz w:val="18"/>
                <w:szCs w:val="18"/>
              </w:rPr>
            </w:pPr>
          </w:p>
          <w:p w:rsidR="00D15F38" w:rsidRPr="001B0EA7" w:rsidRDefault="00D15F38" w:rsidP="00CF71BD">
            <w:pPr>
              <w:spacing w:after="120"/>
              <w:rPr>
                <w:rFonts w:ascii="Arial" w:hAnsi="Arial" w:cs="Arial"/>
                <w:b/>
                <w:bCs/>
                <w:iCs/>
                <w:sz w:val="18"/>
                <w:szCs w:val="18"/>
              </w:rPr>
            </w:pPr>
            <w:r w:rsidRPr="001B0EA7">
              <w:rPr>
                <w:rFonts w:ascii="Arial" w:hAnsi="Arial" w:cs="Arial"/>
                <w:b/>
                <w:bCs/>
                <w:iCs/>
                <w:sz w:val="18"/>
                <w:szCs w:val="18"/>
              </w:rPr>
              <w:t>Lab Course Contents</w:t>
            </w:r>
            <w:r>
              <w:rPr>
                <w:rFonts w:ascii="Arial" w:hAnsi="Arial" w:cs="Arial"/>
                <w:b/>
                <w:bCs/>
                <w:iCs/>
                <w:sz w:val="18"/>
                <w:szCs w:val="18"/>
              </w:rPr>
              <w:t>/List of Experiments</w:t>
            </w:r>
            <w:r w:rsidRPr="001B0EA7">
              <w:rPr>
                <w:rFonts w:ascii="Arial" w:hAnsi="Arial" w:cs="Arial"/>
                <w:b/>
                <w:bCs/>
                <w:iCs/>
                <w:sz w:val="18"/>
                <w:szCs w:val="18"/>
              </w:rPr>
              <w:t>:</w:t>
            </w:r>
          </w:p>
          <w:p w:rsidR="00D15F38" w:rsidRPr="001B0EA7" w:rsidRDefault="00D15F38" w:rsidP="00CB1944">
            <w:pPr>
              <w:pStyle w:val="ListParagraph"/>
              <w:numPr>
                <w:ilvl w:val="0"/>
                <w:numId w:val="24"/>
              </w:numPr>
              <w:spacing w:after="120"/>
              <w:rPr>
                <w:rFonts w:ascii="Arial" w:hAnsi="Arial" w:cs="Arial"/>
                <w:bCs/>
                <w:sz w:val="18"/>
                <w:szCs w:val="18"/>
              </w:rPr>
            </w:pPr>
            <w:r w:rsidRPr="001B0EA7">
              <w:rPr>
                <w:rFonts w:ascii="Arial" w:hAnsi="Arial" w:cs="Arial"/>
                <w:bCs/>
                <w:sz w:val="18"/>
                <w:szCs w:val="18"/>
              </w:rPr>
              <w:t>Draw a UML class diagram of an Object-Oriented model for a given topic</w:t>
            </w:r>
          </w:p>
          <w:p w:rsidR="00D15F38" w:rsidRPr="001B0EA7" w:rsidRDefault="00D15F38" w:rsidP="00CB1944">
            <w:pPr>
              <w:pStyle w:val="ListParagraph"/>
              <w:numPr>
                <w:ilvl w:val="0"/>
                <w:numId w:val="24"/>
              </w:numPr>
              <w:spacing w:after="120"/>
              <w:rPr>
                <w:rFonts w:ascii="Arial" w:hAnsi="Arial" w:cs="Arial"/>
                <w:bCs/>
                <w:sz w:val="18"/>
                <w:szCs w:val="18"/>
              </w:rPr>
            </w:pPr>
            <w:r w:rsidRPr="001B0EA7">
              <w:rPr>
                <w:rFonts w:ascii="Arial" w:hAnsi="Arial" w:cs="Arial"/>
                <w:bCs/>
                <w:sz w:val="18"/>
                <w:szCs w:val="18"/>
              </w:rPr>
              <w:t>Create a UML sequence diagram that will show your clients how the system’s classes will interact</w:t>
            </w:r>
          </w:p>
          <w:p w:rsidR="00D15F38" w:rsidRPr="001B0EA7" w:rsidRDefault="00D15F38" w:rsidP="00CB1944">
            <w:pPr>
              <w:pStyle w:val="ListParagraph"/>
              <w:numPr>
                <w:ilvl w:val="0"/>
                <w:numId w:val="24"/>
              </w:numPr>
              <w:spacing w:after="120"/>
              <w:rPr>
                <w:rFonts w:ascii="Arial" w:hAnsi="Arial" w:cs="Arial"/>
                <w:bCs/>
                <w:color w:val="FF0000"/>
                <w:sz w:val="18"/>
                <w:szCs w:val="18"/>
              </w:rPr>
            </w:pPr>
            <w:r w:rsidRPr="001B0EA7">
              <w:rPr>
                <w:rFonts w:ascii="Arial" w:hAnsi="Arial" w:cs="Arial"/>
                <w:bCs/>
                <w:sz w:val="18"/>
                <w:szCs w:val="18"/>
              </w:rPr>
              <w:t>Create a UML state diagram to communicate the state of the system.</w:t>
            </w:r>
          </w:p>
          <w:p w:rsidR="00D15F38" w:rsidRPr="001B0EA7" w:rsidRDefault="00D15F38" w:rsidP="00CB1944">
            <w:pPr>
              <w:pStyle w:val="ListParagraph"/>
              <w:numPr>
                <w:ilvl w:val="0"/>
                <w:numId w:val="24"/>
              </w:numPr>
              <w:spacing w:after="120"/>
              <w:rPr>
                <w:rFonts w:ascii="Arial" w:hAnsi="Arial" w:cs="Arial"/>
                <w:bCs/>
                <w:color w:val="FF0000"/>
                <w:sz w:val="18"/>
                <w:szCs w:val="18"/>
              </w:rPr>
            </w:pPr>
            <w:r w:rsidRPr="001B0EA7">
              <w:rPr>
                <w:rFonts w:ascii="Arial" w:hAnsi="Arial" w:cs="Arial"/>
                <w:bCs/>
                <w:sz w:val="18"/>
                <w:szCs w:val="18"/>
              </w:rPr>
              <w:t>Draw a UML diagram of a full software project</w:t>
            </w:r>
          </w:p>
          <w:p w:rsidR="00D15F38" w:rsidRPr="001B0EA7" w:rsidRDefault="00D15F38" w:rsidP="00CB1944">
            <w:pPr>
              <w:pStyle w:val="ListParagraph"/>
              <w:numPr>
                <w:ilvl w:val="0"/>
                <w:numId w:val="24"/>
              </w:numPr>
              <w:spacing w:after="120"/>
              <w:rPr>
                <w:rFonts w:ascii="Arial" w:hAnsi="Arial" w:cs="Arial"/>
                <w:bCs/>
                <w:color w:val="FF0000"/>
                <w:sz w:val="18"/>
                <w:szCs w:val="18"/>
              </w:rPr>
            </w:pPr>
            <w:r w:rsidRPr="001B0EA7">
              <w:rPr>
                <w:rFonts w:ascii="Arial" w:hAnsi="Arial" w:cs="Arial"/>
                <w:bCs/>
                <w:sz w:val="18"/>
                <w:szCs w:val="18"/>
              </w:rPr>
              <w:t>Rewrite a given program based on a given UML diagram using different Structural Design Pattern</w:t>
            </w:r>
          </w:p>
          <w:p w:rsidR="00D15F38" w:rsidRPr="001B0EA7" w:rsidRDefault="00D15F38" w:rsidP="00CB1944">
            <w:pPr>
              <w:pStyle w:val="ListParagraph"/>
              <w:numPr>
                <w:ilvl w:val="0"/>
                <w:numId w:val="24"/>
              </w:numPr>
              <w:spacing w:after="120"/>
              <w:rPr>
                <w:rFonts w:ascii="Arial" w:hAnsi="Arial" w:cs="Arial"/>
                <w:bCs/>
                <w:color w:val="FF0000"/>
                <w:sz w:val="18"/>
                <w:szCs w:val="18"/>
              </w:rPr>
            </w:pPr>
            <w:r w:rsidRPr="001B0EA7">
              <w:rPr>
                <w:rFonts w:ascii="Arial" w:hAnsi="Arial" w:cs="Arial"/>
                <w:bCs/>
                <w:sz w:val="18"/>
                <w:szCs w:val="18"/>
              </w:rPr>
              <w:t>Write program using different Creational design pattern</w:t>
            </w:r>
          </w:p>
          <w:p w:rsidR="00D15F38" w:rsidRPr="001B0EA7" w:rsidRDefault="00D15F38" w:rsidP="00CB1944">
            <w:pPr>
              <w:pStyle w:val="ListParagraph"/>
              <w:numPr>
                <w:ilvl w:val="0"/>
                <w:numId w:val="24"/>
              </w:numPr>
              <w:spacing w:after="120"/>
              <w:rPr>
                <w:rFonts w:ascii="Arial" w:hAnsi="Arial" w:cs="Arial"/>
                <w:bCs/>
                <w:color w:val="FF0000"/>
                <w:sz w:val="18"/>
                <w:szCs w:val="18"/>
              </w:rPr>
            </w:pPr>
            <w:r w:rsidRPr="001B0EA7">
              <w:rPr>
                <w:rFonts w:ascii="Arial" w:hAnsi="Arial" w:cs="Arial"/>
                <w:bCs/>
                <w:sz w:val="18"/>
                <w:szCs w:val="18"/>
              </w:rPr>
              <w:t>Write program using different Behavioral design pattern</w:t>
            </w:r>
          </w:p>
          <w:p w:rsidR="00D15F38" w:rsidRPr="001B0EA7" w:rsidRDefault="00D15F38" w:rsidP="00CB1944">
            <w:pPr>
              <w:pStyle w:val="ListParagraph"/>
              <w:numPr>
                <w:ilvl w:val="0"/>
                <w:numId w:val="24"/>
              </w:numPr>
              <w:spacing w:after="120"/>
              <w:rPr>
                <w:rFonts w:ascii="Arial" w:hAnsi="Arial" w:cs="Arial"/>
                <w:bCs/>
                <w:color w:val="FF0000"/>
                <w:sz w:val="18"/>
                <w:szCs w:val="18"/>
              </w:rPr>
            </w:pPr>
            <w:r w:rsidRPr="001B0EA7">
              <w:rPr>
                <w:rFonts w:ascii="Arial" w:hAnsi="Arial" w:cs="Arial"/>
                <w:bCs/>
                <w:sz w:val="18"/>
                <w:szCs w:val="18"/>
              </w:rPr>
              <w:t>Create a UML class diagram that displays the basic MVC pattern for a web application and write code for that UML diagram.</w:t>
            </w:r>
          </w:p>
        </w:tc>
      </w:tr>
    </w:tbl>
    <w:p w:rsidR="00D15F38" w:rsidRDefault="00D15F38" w:rsidP="00CF71BD">
      <w:pPr>
        <w:autoSpaceDE w:val="0"/>
        <w:autoSpaceDN w:val="0"/>
        <w:adjustRightInd w:val="0"/>
        <w:rPr>
          <w:rFonts w:ascii="Arial" w:hAnsi="Arial" w:cs="Arial"/>
          <w:b/>
          <w:color w:val="000000" w:themeColor="text1"/>
          <w:sz w:val="18"/>
          <w:szCs w:val="18"/>
        </w:rPr>
      </w:pPr>
    </w:p>
    <w:p w:rsidR="00B436C6" w:rsidRDefault="00B436C6" w:rsidP="00CF71BD">
      <w:pPr>
        <w:autoSpaceDE w:val="0"/>
        <w:autoSpaceDN w:val="0"/>
        <w:adjustRightInd w:val="0"/>
        <w:rPr>
          <w:rFonts w:ascii="Arial" w:hAnsi="Arial" w:cs="Arial"/>
          <w:b/>
          <w:color w:val="000000" w:themeColor="text1"/>
          <w:sz w:val="18"/>
          <w:szCs w:val="18"/>
        </w:rPr>
      </w:pPr>
    </w:p>
    <w:p w:rsidR="00B436C6" w:rsidRPr="001B0EA7" w:rsidRDefault="00B436C6" w:rsidP="00CF71BD">
      <w:pPr>
        <w:autoSpaceDE w:val="0"/>
        <w:autoSpaceDN w:val="0"/>
        <w:adjustRightInd w:val="0"/>
        <w:rPr>
          <w:rFonts w:ascii="Arial" w:hAnsi="Arial" w:cs="Arial"/>
          <w:b/>
          <w:color w:val="000000" w:themeColor="text1"/>
          <w:sz w:val="18"/>
          <w:szCs w:val="18"/>
        </w:rPr>
      </w:pPr>
    </w:p>
    <w:p w:rsidR="00D15F38" w:rsidRPr="00EE0DE7"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 4131</w:t>
      </w:r>
      <w:r w:rsidRPr="00EE0DE7">
        <w:rPr>
          <w:rFonts w:ascii="Arial" w:hAnsi="Arial" w:cs="Arial"/>
          <w:b/>
          <w:bCs/>
          <w:iCs/>
          <w:sz w:val="18"/>
          <w:szCs w:val="18"/>
        </w:rPr>
        <w:t>: Artificial Intelligence</w:t>
      </w:r>
    </w:p>
    <w:p w:rsidR="00D15F38" w:rsidRPr="00EE0DE7"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iCs/>
          <w:sz w:val="18"/>
          <w:szCs w:val="18"/>
        </w:rPr>
      </w:pPr>
      <w:r w:rsidRPr="00EE0DE7">
        <w:rPr>
          <w:rFonts w:ascii="Arial" w:hAnsi="Arial" w:cs="Arial"/>
          <w:b/>
          <w:bCs/>
          <w:iCs/>
          <w:sz w:val="18"/>
          <w:szCs w:val="18"/>
        </w:rPr>
        <w:t xml:space="preserve">Credits: </w:t>
      </w:r>
      <w:r w:rsidR="0078483D" w:rsidRPr="00EE0DE7">
        <w:rPr>
          <w:rFonts w:ascii="Arial" w:hAnsi="Arial" w:cs="Arial"/>
          <w:iCs/>
          <w:sz w:val="18"/>
          <w:szCs w:val="18"/>
        </w:rPr>
        <w:t>3</w:t>
      </w:r>
      <w:r w:rsidR="00844CE6">
        <w:rPr>
          <w:rFonts w:ascii="Arial" w:hAnsi="Arial" w:cs="Arial"/>
          <w:b/>
          <w:bCs/>
          <w:iCs/>
          <w:sz w:val="18"/>
          <w:szCs w:val="18"/>
        </w:rPr>
        <w:t>Contact Hours: 42</w:t>
      </w:r>
    </w:p>
    <w:p w:rsidR="00D15F38" w:rsidRPr="00EE0DE7"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E0DE7">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EE0DE7"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EE0DE7" w:rsidTr="00CF71BD">
        <w:trPr>
          <w:jc w:val="center"/>
        </w:trPr>
        <w:tc>
          <w:tcPr>
            <w:tcW w:w="1439" w:type="dxa"/>
          </w:tcPr>
          <w:p w:rsidR="00D15F38" w:rsidRPr="00EE0DE7" w:rsidRDefault="00D15F38" w:rsidP="00CF71BD">
            <w:pPr>
              <w:rPr>
                <w:rFonts w:ascii="Arial" w:hAnsi="Arial" w:cs="Arial"/>
                <w:b/>
                <w:bCs/>
                <w:sz w:val="18"/>
                <w:szCs w:val="18"/>
              </w:rPr>
            </w:pPr>
            <w:r w:rsidRPr="00EE0DE7">
              <w:rPr>
                <w:rFonts w:ascii="Arial" w:hAnsi="Arial" w:cs="Arial"/>
                <w:b/>
                <w:sz w:val="18"/>
                <w:szCs w:val="18"/>
              </w:rPr>
              <w:t>Prerequisite:</w:t>
            </w:r>
          </w:p>
        </w:tc>
        <w:tc>
          <w:tcPr>
            <w:tcW w:w="7741" w:type="dxa"/>
          </w:tcPr>
          <w:p w:rsidR="00D15F38" w:rsidRPr="00EE0DE7" w:rsidRDefault="00214ED9" w:rsidP="00CF71BD">
            <w:pPr>
              <w:rPr>
                <w:rFonts w:ascii="Arial" w:hAnsi="Arial" w:cs="Arial"/>
                <w:iCs/>
                <w:sz w:val="18"/>
                <w:szCs w:val="18"/>
              </w:rPr>
            </w:pPr>
            <w:r>
              <w:rPr>
                <w:rFonts w:ascii="Arial" w:hAnsi="Arial" w:cs="Arial"/>
                <w:iCs/>
                <w:sz w:val="18"/>
                <w:szCs w:val="18"/>
              </w:rPr>
              <w:t xml:space="preserve">CSE2131 </w:t>
            </w:r>
            <w:r w:rsidRPr="00214ED9">
              <w:rPr>
                <w:rFonts w:ascii="Arial" w:hAnsi="Arial" w:cs="Arial"/>
                <w:iCs/>
                <w:sz w:val="18"/>
                <w:szCs w:val="18"/>
              </w:rPr>
              <w:t>Discrete Mathematics</w:t>
            </w:r>
            <w:r>
              <w:rPr>
                <w:rFonts w:ascii="Arial" w:hAnsi="Arial" w:cs="Arial"/>
                <w:iCs/>
                <w:sz w:val="18"/>
                <w:szCs w:val="18"/>
              </w:rPr>
              <w:t xml:space="preserve">, </w:t>
            </w:r>
            <w:r w:rsidRPr="00214ED9">
              <w:rPr>
                <w:rFonts w:ascii="Arial" w:hAnsi="Arial" w:cs="Arial"/>
                <w:iCs/>
                <w:sz w:val="18"/>
                <w:szCs w:val="18"/>
              </w:rPr>
              <w:t>MATH2241</w:t>
            </w:r>
            <w:r w:rsidRPr="00214ED9">
              <w:rPr>
                <w:rFonts w:ascii="Arial" w:hAnsi="Arial" w:cs="Arial"/>
                <w:iCs/>
                <w:sz w:val="18"/>
                <w:szCs w:val="18"/>
              </w:rPr>
              <w:tab/>
              <w:t>Linear Algebra</w:t>
            </w:r>
          </w:p>
        </w:tc>
      </w:tr>
      <w:tr w:rsidR="00D15F38" w:rsidRPr="00EE0DE7" w:rsidTr="00CF71BD">
        <w:trPr>
          <w:jc w:val="center"/>
        </w:trPr>
        <w:tc>
          <w:tcPr>
            <w:tcW w:w="1439" w:type="dxa"/>
          </w:tcPr>
          <w:p w:rsidR="00D15F38" w:rsidRPr="00EE0DE7" w:rsidRDefault="00D15F38" w:rsidP="00CF71BD">
            <w:pPr>
              <w:rPr>
                <w:rFonts w:ascii="Arial" w:hAnsi="Arial" w:cs="Arial"/>
                <w:b/>
                <w:sz w:val="18"/>
                <w:szCs w:val="18"/>
              </w:rPr>
            </w:pPr>
            <w:r w:rsidRPr="00EE0DE7">
              <w:rPr>
                <w:rFonts w:ascii="Arial" w:hAnsi="Arial" w:cs="Arial"/>
                <w:b/>
                <w:sz w:val="18"/>
                <w:szCs w:val="18"/>
              </w:rPr>
              <w:t>Course Type</w:t>
            </w:r>
          </w:p>
        </w:tc>
        <w:tc>
          <w:tcPr>
            <w:tcW w:w="7741" w:type="dxa"/>
          </w:tcPr>
          <w:p w:rsidR="00D15F38" w:rsidRPr="00EE0DE7" w:rsidRDefault="009F4EBA" w:rsidP="00CF71BD">
            <w:pPr>
              <w:rPr>
                <w:rFonts w:ascii="Arial" w:hAnsi="Arial" w:cs="Arial"/>
                <w:iCs/>
                <w:sz w:val="18"/>
                <w:szCs w:val="18"/>
              </w:rPr>
            </w:pPr>
            <w:sdt>
              <w:sdtPr>
                <w:rPr>
                  <w:rFonts w:ascii="Arial" w:hAnsi="Arial" w:cs="Arial"/>
                  <w:iCs/>
                  <w:sz w:val="18"/>
                  <w:szCs w:val="18"/>
                </w:rPr>
                <w:id w:val="-176508825"/>
              </w:sdtPr>
              <w:sdtEndPr/>
              <w:sdtContent>
                <w:r w:rsidR="00D15F38" w:rsidRPr="00EE0DE7">
                  <w:rPr>
                    <w:rFonts w:ascii="MS Gothic" w:eastAsia="MS Gothic" w:hAnsi="MS Gothic" w:cs="MS Gothic" w:hint="eastAsia"/>
                    <w:iCs/>
                    <w:sz w:val="18"/>
                    <w:szCs w:val="18"/>
                  </w:rPr>
                  <w:t>☒</w:t>
                </w:r>
              </w:sdtContent>
            </w:sdt>
            <w:r w:rsidR="00D15F38" w:rsidRPr="00EE0DE7">
              <w:rPr>
                <w:rFonts w:ascii="Arial" w:hAnsi="Arial" w:cs="Arial"/>
                <w:iCs/>
                <w:sz w:val="18"/>
                <w:szCs w:val="18"/>
              </w:rPr>
              <w:t xml:space="preserve"> Theory         </w:t>
            </w:r>
            <w:sdt>
              <w:sdtPr>
                <w:rPr>
                  <w:rFonts w:ascii="Arial" w:hAnsi="Arial" w:cs="Arial"/>
                  <w:iCs/>
                  <w:sz w:val="18"/>
                  <w:szCs w:val="18"/>
                </w:rPr>
                <w:id w:val="-949394771"/>
              </w:sdtPr>
              <w:sdtEndPr/>
              <w:sdtContent>
                <w:sdt>
                  <w:sdtPr>
                    <w:rPr>
                      <w:rFonts w:ascii="Arial" w:hAnsi="Arial" w:cs="Arial"/>
                      <w:iCs/>
                      <w:sz w:val="18"/>
                      <w:szCs w:val="18"/>
                    </w:rPr>
                    <w:id w:val="221584"/>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iCs/>
                <w:sz w:val="18"/>
                <w:szCs w:val="18"/>
              </w:rPr>
              <w:t xml:space="preserve">  Laboratory work         </w:t>
            </w:r>
            <w:sdt>
              <w:sdtPr>
                <w:rPr>
                  <w:rFonts w:ascii="Arial" w:hAnsi="Arial" w:cs="Arial"/>
                  <w:iCs/>
                  <w:sz w:val="18"/>
                  <w:szCs w:val="18"/>
                </w:rPr>
                <w:id w:val="-297077350"/>
              </w:sdtPr>
              <w:sdtEndPr/>
              <w:sdtContent>
                <w:r w:rsidR="00D15F38" w:rsidRPr="00EE0DE7">
                  <w:rPr>
                    <w:rFonts w:ascii="MS Gothic" w:eastAsia="MS Gothic" w:hAnsi="MS Gothic" w:cs="MS Gothic" w:hint="eastAsia"/>
                    <w:iCs/>
                    <w:sz w:val="18"/>
                    <w:szCs w:val="18"/>
                  </w:rPr>
                  <w:t>☐</w:t>
                </w:r>
              </w:sdtContent>
            </w:sdt>
            <w:r w:rsidR="00D15F38" w:rsidRPr="00EE0DE7">
              <w:rPr>
                <w:rFonts w:ascii="Arial" w:hAnsi="Arial" w:cs="Arial"/>
                <w:iCs/>
                <w:sz w:val="18"/>
                <w:szCs w:val="18"/>
              </w:rPr>
              <w:t xml:space="preserve">  Project work      </w:t>
            </w:r>
            <w:sdt>
              <w:sdtPr>
                <w:rPr>
                  <w:rFonts w:ascii="Arial" w:hAnsi="Arial" w:cs="Arial"/>
                  <w:iCs/>
                  <w:sz w:val="18"/>
                  <w:szCs w:val="18"/>
                </w:rPr>
                <w:id w:val="221585"/>
              </w:sdtPr>
              <w:sdtEndPr/>
              <w:sdtContent>
                <w:r w:rsidR="00D15F38" w:rsidRPr="00EE0DE7">
                  <w:rPr>
                    <w:rFonts w:ascii="MS Gothic" w:eastAsia="MS Gothic" w:hAnsi="MS Gothic" w:cs="MS Gothic" w:hint="eastAsia"/>
                    <w:iCs/>
                    <w:sz w:val="18"/>
                    <w:szCs w:val="18"/>
                  </w:rPr>
                  <w:t>☒</w:t>
                </w:r>
              </w:sdtContent>
            </w:sdt>
            <w:r w:rsidR="00D15F38" w:rsidRPr="00EE0DE7">
              <w:rPr>
                <w:rFonts w:ascii="Arial" w:hAnsi="Arial" w:cs="Arial"/>
                <w:iCs/>
                <w:sz w:val="18"/>
                <w:szCs w:val="18"/>
              </w:rPr>
              <w:t xml:space="preserve">  Viva Voce      </w:t>
            </w:r>
          </w:p>
        </w:tc>
      </w:tr>
      <w:tr w:rsidR="00D15F38" w:rsidRPr="00EE0DE7" w:rsidTr="00CF71BD">
        <w:trPr>
          <w:trHeight w:val="238"/>
          <w:jc w:val="center"/>
        </w:trPr>
        <w:tc>
          <w:tcPr>
            <w:tcW w:w="1439" w:type="dxa"/>
          </w:tcPr>
          <w:p w:rsidR="00D15F38" w:rsidRPr="00EE0DE7" w:rsidRDefault="00D15F38" w:rsidP="00CF71BD">
            <w:pPr>
              <w:ind w:left="2160" w:hanging="2160"/>
              <w:rPr>
                <w:rFonts w:ascii="Arial" w:hAnsi="Arial" w:cs="Arial"/>
                <w:b/>
                <w:bCs/>
                <w:sz w:val="18"/>
                <w:szCs w:val="18"/>
              </w:rPr>
            </w:pPr>
            <w:r w:rsidRPr="00EE0DE7">
              <w:rPr>
                <w:rFonts w:ascii="Arial" w:hAnsi="Arial" w:cs="Arial"/>
                <w:b/>
                <w:bCs/>
                <w:sz w:val="18"/>
                <w:szCs w:val="18"/>
              </w:rPr>
              <w:t>Motivation</w:t>
            </w:r>
          </w:p>
        </w:tc>
        <w:tc>
          <w:tcPr>
            <w:tcW w:w="7741" w:type="dxa"/>
          </w:tcPr>
          <w:p w:rsidR="00D15F38" w:rsidRPr="00EE0DE7" w:rsidRDefault="00D15F38" w:rsidP="00CF71BD">
            <w:pPr>
              <w:rPr>
                <w:rFonts w:ascii="Arial" w:hAnsi="Arial" w:cs="Arial"/>
                <w:b/>
                <w:iCs/>
                <w:sz w:val="18"/>
                <w:szCs w:val="18"/>
              </w:rPr>
            </w:pPr>
            <w:r w:rsidRPr="00EE0DE7">
              <w:rPr>
                <w:rFonts w:ascii="Arial" w:hAnsi="Arial" w:cs="Arial"/>
                <w:iCs/>
                <w:sz w:val="18"/>
                <w:szCs w:val="18"/>
              </w:rPr>
              <w:t xml:space="preserve">To develop basic knowledge on artificial Intelligence (AI) and its applications. </w:t>
            </w:r>
          </w:p>
        </w:tc>
      </w:tr>
      <w:tr w:rsidR="00D15F38" w:rsidRPr="00EE0DE7" w:rsidTr="00CF71BD">
        <w:trPr>
          <w:trHeight w:val="238"/>
          <w:jc w:val="center"/>
        </w:trPr>
        <w:tc>
          <w:tcPr>
            <w:tcW w:w="9180" w:type="dxa"/>
            <w:gridSpan w:val="2"/>
          </w:tcPr>
          <w:p w:rsidR="00D15F38" w:rsidRPr="00EE0DE7" w:rsidRDefault="00D15F38" w:rsidP="00CF71BD">
            <w:pPr>
              <w:rPr>
                <w:rFonts w:ascii="Arial" w:hAnsi="Arial" w:cs="Arial"/>
                <w:b/>
                <w:bCs/>
                <w:sz w:val="18"/>
                <w:szCs w:val="18"/>
              </w:rPr>
            </w:pPr>
            <w:r w:rsidRPr="00EE0DE7">
              <w:rPr>
                <w:rFonts w:ascii="Arial" w:hAnsi="Arial" w:cs="Arial"/>
                <w:b/>
                <w:bCs/>
                <w:sz w:val="18"/>
                <w:szCs w:val="18"/>
              </w:rPr>
              <w:t>Course Objective:</w:t>
            </w:r>
          </w:p>
          <w:p w:rsidR="00D15F38" w:rsidRPr="00EE0DE7" w:rsidRDefault="00D15F38" w:rsidP="00CF71BD">
            <w:pPr>
              <w:jc w:val="both"/>
              <w:rPr>
                <w:rFonts w:ascii="Arial" w:hAnsi="Arial" w:cs="Arial"/>
                <w:sz w:val="18"/>
                <w:szCs w:val="18"/>
              </w:rPr>
            </w:pPr>
            <w:r w:rsidRPr="00EE0DE7">
              <w:rPr>
                <w:rFonts w:ascii="Arial" w:hAnsi="Arial" w:cs="Arial"/>
                <w:sz w:val="18"/>
                <w:szCs w:val="18"/>
              </w:rPr>
              <w:t>This course expose</w:t>
            </w:r>
            <w:r w:rsidR="00E46633">
              <w:rPr>
                <w:rFonts w:ascii="Arial" w:hAnsi="Arial" w:cs="Arial"/>
                <w:sz w:val="18"/>
                <w:szCs w:val="18"/>
              </w:rPr>
              <w:t>s</w:t>
            </w:r>
            <w:r w:rsidRPr="00EE0DE7">
              <w:rPr>
                <w:rFonts w:ascii="Arial" w:hAnsi="Arial" w:cs="Arial"/>
                <w:sz w:val="18"/>
                <w:szCs w:val="18"/>
              </w:rPr>
              <w:t xml:space="preserve"> the most fundamental knowledge on how to realize the </w:t>
            </w:r>
            <w:r w:rsidRPr="00EE0DE7">
              <w:rPr>
                <w:rFonts w:ascii="Arial" w:hAnsi="Arial" w:cs="Arial"/>
                <w:iCs/>
                <w:sz w:val="18"/>
                <w:szCs w:val="18"/>
              </w:rPr>
              <w:t>intelligent</w:t>
            </w:r>
            <w:r w:rsidRPr="00EE0DE7">
              <w:rPr>
                <w:rFonts w:ascii="Arial" w:hAnsi="Arial" w:cs="Arial"/>
                <w:sz w:val="18"/>
                <w:szCs w:val="18"/>
              </w:rPr>
              <w:t xml:space="preserve"> of human behaviors incorporated in a computer system. The student will able to know the fundamental knowledge of AI, different logical expression, knowledge representation, reasoning, resolution, manipulation and a general understanding of AI principles and practice. They understand how to build simple knowledge-based expert systems and various AI search optimization strategies (uninformed, informed algorithms). They also achieve the knowledge on AI programming tools and techniques for real-life problem solving. </w:t>
            </w:r>
          </w:p>
          <w:p w:rsidR="00D15F38" w:rsidRPr="00EE0DE7" w:rsidRDefault="00D15F38" w:rsidP="00CF71BD">
            <w:pPr>
              <w:jc w:val="both"/>
              <w:rPr>
                <w:rFonts w:ascii="Arial" w:hAnsi="Arial" w:cs="Arial"/>
                <w:iCs/>
                <w:sz w:val="18"/>
                <w:szCs w:val="18"/>
              </w:rPr>
            </w:pPr>
          </w:p>
        </w:tc>
      </w:tr>
    </w:tbl>
    <w:p w:rsidR="003F1D7F" w:rsidRDefault="003F1D7F" w:rsidP="00CF71BD">
      <w:pPr>
        <w:jc w:val="center"/>
        <w:rPr>
          <w:rFonts w:ascii="Arial" w:hAnsi="Arial" w:cs="Arial"/>
          <w:sz w:val="18"/>
          <w:szCs w:val="18"/>
        </w:rPr>
      </w:pPr>
    </w:p>
    <w:p w:rsidR="003F1D7F" w:rsidRDefault="003F1D7F" w:rsidP="003F1D7F">
      <w:r>
        <w:br w:type="page"/>
      </w:r>
    </w:p>
    <w:p w:rsidR="00D15F38" w:rsidRPr="00EE0DE7" w:rsidRDefault="00D15F38" w:rsidP="00CF71BD">
      <w:pPr>
        <w:autoSpaceDE w:val="0"/>
        <w:autoSpaceDN w:val="0"/>
        <w:adjustRightInd w:val="0"/>
        <w:jc w:val="center"/>
        <w:rPr>
          <w:rFonts w:ascii="Arial" w:hAnsi="Arial" w:cs="Arial"/>
          <w:b/>
          <w:color w:val="000000" w:themeColor="text1"/>
          <w:sz w:val="18"/>
          <w:szCs w:val="18"/>
        </w:rPr>
      </w:pPr>
      <w:r w:rsidRPr="00EE0DE7">
        <w:rPr>
          <w:rFonts w:ascii="Arial" w:hAnsi="Arial" w:cs="Arial"/>
          <w:b/>
          <w:color w:val="000000" w:themeColor="text1"/>
          <w:sz w:val="18"/>
          <w:szCs w:val="18"/>
        </w:rPr>
        <w:lastRenderedPageBreak/>
        <w:t>Course Outcomes (COs), Program Outcomes (POs) and Assessment:</w:t>
      </w:r>
    </w:p>
    <w:tbl>
      <w:tblPr>
        <w:tblStyle w:val="TableGrid"/>
        <w:tblW w:w="9242" w:type="dxa"/>
        <w:jc w:val="center"/>
        <w:tblLook w:val="04A0" w:firstRow="1" w:lastRow="0" w:firstColumn="1" w:lastColumn="0" w:noHBand="0" w:noVBand="1"/>
      </w:tblPr>
      <w:tblGrid>
        <w:gridCol w:w="646"/>
        <w:gridCol w:w="2014"/>
        <w:gridCol w:w="2334"/>
        <w:gridCol w:w="1080"/>
        <w:gridCol w:w="1613"/>
        <w:gridCol w:w="1555"/>
      </w:tblGrid>
      <w:tr w:rsidR="00D15F38" w:rsidRPr="00EE0DE7" w:rsidTr="002245BC">
        <w:trPr>
          <w:trHeight w:val="877"/>
          <w:jc w:val="center"/>
        </w:trPr>
        <w:tc>
          <w:tcPr>
            <w:tcW w:w="646"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 No.</w:t>
            </w:r>
          </w:p>
        </w:tc>
        <w:tc>
          <w:tcPr>
            <w:tcW w:w="2014"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 Statement</w:t>
            </w:r>
          </w:p>
        </w:tc>
        <w:tc>
          <w:tcPr>
            <w:tcW w:w="2334"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Corresponding PO</w:t>
            </w:r>
          </w:p>
        </w:tc>
        <w:tc>
          <w:tcPr>
            <w:tcW w:w="1080"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Domain / level of learning taxonomy</w:t>
            </w:r>
          </w:p>
        </w:tc>
        <w:tc>
          <w:tcPr>
            <w:tcW w:w="1613"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Delivery methods and activities</w:t>
            </w:r>
          </w:p>
        </w:tc>
        <w:tc>
          <w:tcPr>
            <w:tcW w:w="1555"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Assessment tools</w:t>
            </w:r>
          </w:p>
        </w:tc>
      </w:tr>
      <w:tr w:rsidR="00D15F38" w:rsidRPr="00EE0DE7" w:rsidTr="002245BC">
        <w:trPr>
          <w:trHeight w:val="1646"/>
          <w:jc w:val="center"/>
        </w:trPr>
        <w:tc>
          <w:tcPr>
            <w:tcW w:w="646"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CO1</w:t>
            </w:r>
          </w:p>
        </w:tc>
        <w:tc>
          <w:tcPr>
            <w:tcW w:w="2014" w:type="dxa"/>
            <w:vAlign w:val="center"/>
          </w:tcPr>
          <w:p w:rsidR="00D15F38" w:rsidRPr="00EE0DE7" w:rsidRDefault="00D15F38" w:rsidP="00432EBA">
            <w:pPr>
              <w:jc w:val="center"/>
              <w:rPr>
                <w:rFonts w:ascii="Arial" w:hAnsi="Arial" w:cs="Arial"/>
                <w:sz w:val="18"/>
                <w:szCs w:val="18"/>
              </w:rPr>
            </w:pPr>
            <w:r w:rsidRPr="00DE49E6">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EE0DE7">
              <w:rPr>
                <w:rFonts w:ascii="Arial" w:hAnsi="Arial" w:cs="Arial"/>
                <w:b/>
                <w:color w:val="000000" w:themeColor="text1"/>
                <w:sz w:val="18"/>
                <w:szCs w:val="18"/>
              </w:rPr>
              <w:t xml:space="preserve">pply </w:t>
            </w:r>
            <w:r w:rsidRPr="00EE0DE7">
              <w:rPr>
                <w:rFonts w:ascii="Arial" w:hAnsi="Arial" w:cs="Arial"/>
                <w:color w:val="000000" w:themeColor="text1"/>
                <w:sz w:val="18"/>
                <w:szCs w:val="18"/>
              </w:rPr>
              <w:t xml:space="preserve">the </w:t>
            </w:r>
            <w:r w:rsidRPr="00EE0DE7">
              <w:rPr>
                <w:rFonts w:ascii="Arial" w:hAnsi="Arial" w:cs="Arial"/>
                <w:bCs/>
                <w:sz w:val="18"/>
                <w:szCs w:val="18"/>
              </w:rPr>
              <w:t>propositional logic,</w:t>
            </w:r>
            <w:r w:rsidRPr="00EE0DE7">
              <w:rPr>
                <w:rFonts w:ascii="Arial" w:hAnsi="Arial" w:cs="Arial"/>
                <w:sz w:val="18"/>
                <w:szCs w:val="18"/>
              </w:rPr>
              <w:t xml:space="preserve"> predicate logic (PL), semantic rules for statements, </w:t>
            </w:r>
            <w:r w:rsidRPr="00EE0DE7">
              <w:rPr>
                <w:rFonts w:ascii="Arial" w:hAnsi="Arial" w:cs="Arial"/>
                <w:bCs/>
                <w:sz w:val="18"/>
                <w:szCs w:val="18"/>
              </w:rPr>
              <w:t>inference rulesfor the logical expression</w:t>
            </w:r>
          </w:p>
          <w:p w:rsidR="00D15F38" w:rsidRPr="00EE0DE7" w:rsidRDefault="00D15F38" w:rsidP="00432EBA">
            <w:pPr>
              <w:pStyle w:val="ListParagraph"/>
              <w:spacing w:after="0" w:line="240" w:lineRule="auto"/>
              <w:ind w:left="-18"/>
              <w:jc w:val="center"/>
              <w:rPr>
                <w:rFonts w:ascii="Arial" w:hAnsi="Arial" w:cs="Arial"/>
                <w:color w:val="000000" w:themeColor="text1"/>
                <w:sz w:val="18"/>
                <w:szCs w:val="18"/>
              </w:rPr>
            </w:pPr>
          </w:p>
        </w:tc>
        <w:tc>
          <w:tcPr>
            <w:tcW w:w="2334" w:type="dxa"/>
            <w:vAlign w:val="center"/>
          </w:tcPr>
          <w:p w:rsidR="00D15F38" w:rsidRDefault="00D15F38" w:rsidP="00CF71BD">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Engineering knowledge</w:t>
            </w:r>
          </w:p>
          <w:p w:rsidR="00D15F38" w:rsidRPr="00EE0DE7" w:rsidRDefault="00D15F38" w:rsidP="00CF71BD">
            <w:pPr>
              <w:pStyle w:val="ListParagraph"/>
              <w:spacing w:after="0" w:line="240" w:lineRule="auto"/>
              <w:ind w:left="0"/>
              <w:jc w:val="center"/>
              <w:rPr>
                <w:rFonts w:ascii="Arial" w:hAnsi="Arial" w:cs="Arial"/>
                <w:color w:val="000000" w:themeColor="text1"/>
                <w:sz w:val="18"/>
                <w:szCs w:val="18"/>
              </w:rPr>
            </w:pPr>
            <w:r w:rsidRPr="00EE0DE7">
              <w:rPr>
                <w:rFonts w:ascii="Arial" w:hAnsi="Arial" w:cs="Arial"/>
                <w:color w:val="000000" w:themeColor="text1"/>
                <w:sz w:val="18"/>
                <w:szCs w:val="18"/>
              </w:rPr>
              <w:t>(PO1)</w:t>
            </w:r>
          </w:p>
        </w:tc>
        <w:tc>
          <w:tcPr>
            <w:tcW w:w="1080"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Cognitive domain – level 3</w:t>
            </w:r>
          </w:p>
        </w:tc>
        <w:tc>
          <w:tcPr>
            <w:tcW w:w="1613" w:type="dxa"/>
            <w:vAlign w:val="center"/>
          </w:tcPr>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4802528"/>
              </w:sdtPr>
              <w:sdtEndPr/>
              <w:sdtContent>
                <w:sdt>
                  <w:sdtPr>
                    <w:rPr>
                      <w:rFonts w:ascii="Arial" w:hAnsi="Arial" w:cs="Arial"/>
                      <w:iCs/>
                      <w:sz w:val="18"/>
                      <w:szCs w:val="18"/>
                    </w:rPr>
                    <w:id w:val="221587"/>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Lecture Note</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769670"/>
              </w:sdtPr>
              <w:sdtEndPr/>
              <w:sdtContent>
                <w:sdt>
                  <w:sdtPr>
                    <w:rPr>
                      <w:rFonts w:ascii="Arial" w:hAnsi="Arial" w:cs="Arial"/>
                      <w:iCs/>
                      <w:sz w:val="18"/>
                      <w:szCs w:val="18"/>
                    </w:rPr>
                    <w:id w:val="221588"/>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Text Book</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5494458"/>
              </w:sdtPr>
              <w:sdtEndPr/>
              <w:sdtContent>
                <w:r w:rsidR="00D15F38" w:rsidRPr="00EE0DE7">
                  <w:rPr>
                    <w:rFonts w:ascii="MS Gothic" w:eastAsia="MS Gothic" w:hAnsi="MS Gothic" w:cs="MS Gothic" w:hint="eastAsia"/>
                    <w:color w:val="000000" w:themeColor="text1"/>
                    <w:sz w:val="18"/>
                    <w:szCs w:val="18"/>
                  </w:rPr>
                  <w:t>☐</w:t>
                </w:r>
              </w:sdtContent>
            </w:sdt>
            <w:r w:rsidR="00D15F38" w:rsidRPr="00EE0DE7">
              <w:rPr>
                <w:rFonts w:ascii="Arial" w:hAnsi="Arial" w:cs="Arial"/>
                <w:color w:val="000000" w:themeColor="text1"/>
                <w:sz w:val="18"/>
                <w:szCs w:val="18"/>
              </w:rPr>
              <w:t>Audio/Video</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81933264"/>
              </w:sdtPr>
              <w:sdtEndPr/>
              <w:sdtContent>
                <w:sdt>
                  <w:sdtPr>
                    <w:rPr>
                      <w:rFonts w:ascii="Arial" w:hAnsi="Arial" w:cs="Arial"/>
                      <w:iCs/>
                      <w:sz w:val="18"/>
                      <w:szCs w:val="18"/>
                    </w:rPr>
                    <w:id w:val="221589"/>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Web Material</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091058"/>
              </w:sdtPr>
              <w:sdtEndPr/>
              <w:sdtContent>
                <w:sdt>
                  <w:sdtPr>
                    <w:rPr>
                      <w:rFonts w:ascii="Arial" w:hAnsi="Arial" w:cs="Arial"/>
                      <w:color w:val="000000" w:themeColor="text1"/>
                      <w:sz w:val="18"/>
                      <w:szCs w:val="18"/>
                    </w:rPr>
                    <w:id w:val="221646"/>
                  </w:sdtPr>
                  <w:sdtEndPr/>
                  <w:sdtContent>
                    <w:r w:rsidR="00D15F38" w:rsidRPr="00EE0DE7">
                      <w:rPr>
                        <w:rFonts w:ascii="MS Gothic" w:eastAsia="MS Gothic" w:hAnsi="MS Gothic" w:cs="MS Gothic" w:hint="eastAsia"/>
                        <w:color w:val="000000" w:themeColor="text1"/>
                        <w:sz w:val="18"/>
                        <w:szCs w:val="18"/>
                      </w:rPr>
                      <w:t>☐</w:t>
                    </w:r>
                  </w:sdtContent>
                </w:sdt>
              </w:sdtContent>
            </w:sdt>
            <w:r w:rsidR="00D15F38" w:rsidRPr="00EE0DE7">
              <w:rPr>
                <w:rFonts w:ascii="Arial" w:hAnsi="Arial" w:cs="Arial"/>
                <w:color w:val="000000" w:themeColor="text1"/>
                <w:sz w:val="18"/>
                <w:szCs w:val="18"/>
              </w:rPr>
              <w:t>Journal paper</w:t>
            </w:r>
          </w:p>
        </w:tc>
        <w:tc>
          <w:tcPr>
            <w:tcW w:w="1555" w:type="dxa"/>
            <w:vAlign w:val="center"/>
          </w:tcPr>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4853794"/>
              </w:sdtPr>
              <w:sdtEndPr/>
              <w:sdtContent>
                <w:sdt>
                  <w:sdtPr>
                    <w:rPr>
                      <w:rFonts w:ascii="Arial" w:hAnsi="Arial" w:cs="Arial"/>
                      <w:iCs/>
                      <w:sz w:val="18"/>
                      <w:szCs w:val="18"/>
                    </w:rPr>
                    <w:id w:val="221595"/>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 xml:space="preserve"> Class Test</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3930061"/>
              </w:sdtPr>
              <w:sdtEndPr/>
              <w:sdtContent>
                <w:sdt>
                  <w:sdtPr>
                    <w:rPr>
                      <w:rFonts w:ascii="Arial" w:hAnsi="Arial" w:cs="Arial"/>
                      <w:iCs/>
                      <w:sz w:val="18"/>
                      <w:szCs w:val="18"/>
                    </w:rPr>
                    <w:id w:val="221596"/>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 xml:space="preserve">  Final Exam</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3269414"/>
              </w:sdtPr>
              <w:sdtEndPr/>
              <w:sdtContent>
                <w:sdt>
                  <w:sdtPr>
                    <w:rPr>
                      <w:rFonts w:ascii="Arial" w:hAnsi="Arial" w:cs="Arial"/>
                      <w:iCs/>
                      <w:sz w:val="18"/>
                      <w:szCs w:val="18"/>
                    </w:rPr>
                    <w:id w:val="221597"/>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 xml:space="preserve">  Assignment </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7045863"/>
              </w:sdtPr>
              <w:sdtEndPr/>
              <w:sdtContent>
                <w:sdt>
                  <w:sdtPr>
                    <w:rPr>
                      <w:rFonts w:ascii="Arial" w:hAnsi="Arial" w:cs="Arial"/>
                      <w:iCs/>
                      <w:sz w:val="18"/>
                      <w:szCs w:val="18"/>
                    </w:rPr>
                    <w:id w:val="221633"/>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 xml:space="preserve"> Participation</w:t>
            </w:r>
          </w:p>
          <w:p w:rsidR="00D15F38" w:rsidRPr="00EE0DE7"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664778727"/>
              </w:sdtPr>
              <w:sdtEndPr/>
              <w:sdtContent>
                <w:sdt>
                  <w:sdtPr>
                    <w:rPr>
                      <w:rFonts w:ascii="Arial" w:hAnsi="Arial" w:cs="Arial"/>
                      <w:iCs/>
                      <w:sz w:val="18"/>
                      <w:szCs w:val="18"/>
                    </w:rPr>
                    <w:id w:val="221602"/>
                  </w:sdtPr>
                  <w:sdtEndPr/>
                  <w:sdtContent>
                    <w:sdt>
                      <w:sdtPr>
                        <w:rPr>
                          <w:rFonts w:ascii="Arial" w:hAnsi="Arial" w:cs="Arial"/>
                          <w:color w:val="000000" w:themeColor="text1"/>
                          <w:sz w:val="18"/>
                          <w:szCs w:val="18"/>
                        </w:rPr>
                        <w:id w:val="221648"/>
                      </w:sdtPr>
                      <w:sdtEndPr/>
                      <w:sdtContent>
                        <w:r w:rsidR="00D15F38" w:rsidRPr="00EE0DE7">
                          <w:rPr>
                            <w:rFonts w:ascii="MS Gothic" w:eastAsia="MS Gothic" w:hAnsi="MS Gothic" w:cs="MS Gothic" w:hint="eastAsia"/>
                            <w:color w:val="000000" w:themeColor="text1"/>
                            <w:sz w:val="18"/>
                            <w:szCs w:val="18"/>
                          </w:rPr>
                          <w:t>☐</w:t>
                        </w:r>
                      </w:sdtContent>
                    </w:sdt>
                  </w:sdtContent>
                </w:sdt>
              </w:sdtContent>
            </w:sdt>
            <w:r w:rsidR="00D15F38" w:rsidRPr="00EE0DE7">
              <w:rPr>
                <w:rFonts w:ascii="Arial" w:hAnsi="Arial" w:cs="Arial"/>
                <w:color w:val="000000" w:themeColor="text1"/>
                <w:sz w:val="18"/>
                <w:szCs w:val="18"/>
              </w:rPr>
              <w:t xml:space="preserve"> Presentation</w:t>
            </w:r>
          </w:p>
        </w:tc>
      </w:tr>
      <w:tr w:rsidR="00D15F38" w:rsidRPr="00EE0DE7" w:rsidTr="002245BC">
        <w:trPr>
          <w:trHeight w:val="1583"/>
          <w:jc w:val="center"/>
        </w:trPr>
        <w:tc>
          <w:tcPr>
            <w:tcW w:w="646"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CO2</w:t>
            </w:r>
          </w:p>
        </w:tc>
        <w:tc>
          <w:tcPr>
            <w:tcW w:w="2014" w:type="dxa"/>
            <w:vAlign w:val="center"/>
          </w:tcPr>
          <w:p w:rsidR="00D15F38" w:rsidRPr="00EE0DE7" w:rsidRDefault="00D15F38" w:rsidP="00432EBA">
            <w:pPr>
              <w:jc w:val="center"/>
              <w:rPr>
                <w:rFonts w:ascii="Arial" w:hAnsi="Arial" w:cs="Arial"/>
                <w:bCs/>
                <w:sz w:val="18"/>
                <w:szCs w:val="18"/>
              </w:rPr>
            </w:pPr>
            <w:r>
              <w:rPr>
                <w:rFonts w:ascii="Arial" w:hAnsi="Arial" w:cs="Arial"/>
                <w:b/>
                <w:color w:val="000000" w:themeColor="text1"/>
                <w:sz w:val="18"/>
                <w:szCs w:val="18"/>
              </w:rPr>
              <w:t>T</w:t>
            </w:r>
            <w:r w:rsidRPr="00DE49E6">
              <w:rPr>
                <w:rFonts w:ascii="Arial" w:hAnsi="Arial" w:cs="Arial"/>
                <w:bCs/>
                <w:color w:val="000000" w:themeColor="text1"/>
                <w:sz w:val="18"/>
                <w:szCs w:val="18"/>
              </w:rPr>
              <w:t>o</w:t>
            </w:r>
            <w:r>
              <w:rPr>
                <w:rFonts w:ascii="Arial" w:hAnsi="Arial" w:cs="Arial"/>
                <w:b/>
                <w:color w:val="000000" w:themeColor="text1"/>
                <w:sz w:val="18"/>
                <w:szCs w:val="18"/>
              </w:rPr>
              <w:t xml:space="preserve"> e</w:t>
            </w:r>
            <w:r w:rsidRPr="00EE0DE7">
              <w:rPr>
                <w:rFonts w:ascii="Arial" w:hAnsi="Arial" w:cs="Arial"/>
                <w:b/>
                <w:color w:val="000000" w:themeColor="text1"/>
                <w:sz w:val="18"/>
                <w:szCs w:val="18"/>
              </w:rPr>
              <w:t>xplain</w:t>
            </w:r>
            <w:r w:rsidRPr="00EE0DE7">
              <w:rPr>
                <w:rFonts w:ascii="Arial" w:hAnsi="Arial" w:cs="Arial"/>
                <w:sz w:val="18"/>
                <w:szCs w:val="18"/>
              </w:rPr>
              <w:t xml:space="preserve">logics of </w:t>
            </w:r>
            <w:r w:rsidRPr="00EE0DE7">
              <w:rPr>
                <w:rFonts w:ascii="Arial" w:hAnsi="Arial" w:cs="Arial"/>
                <w:bCs/>
                <w:sz w:val="18"/>
                <w:szCs w:val="18"/>
              </w:rPr>
              <w:t>monotonic &amp;</w:t>
            </w:r>
            <w:r w:rsidRPr="00EE0DE7">
              <w:rPr>
                <w:rFonts w:ascii="Arial" w:hAnsi="Arial" w:cs="Arial"/>
                <w:sz w:val="18"/>
                <w:szCs w:val="18"/>
              </w:rPr>
              <w:t xml:space="preserve"> non-monotonic, </w:t>
            </w:r>
            <w:r w:rsidRPr="00EE0DE7">
              <w:rPr>
                <w:rFonts w:ascii="Arial" w:hAnsi="Arial" w:cs="Arial"/>
                <w:bCs/>
                <w:sz w:val="18"/>
                <w:szCs w:val="18"/>
              </w:rPr>
              <w:t xml:space="preserve">searching  techniques, </w:t>
            </w:r>
            <w:r w:rsidRPr="00EE0DE7">
              <w:rPr>
                <w:rFonts w:ascii="Arial" w:hAnsi="Arial" w:cs="Arial"/>
                <w:sz w:val="18"/>
                <w:szCs w:val="18"/>
              </w:rPr>
              <w:t>Bayesian probabilistic theorem</w:t>
            </w:r>
            <w:r w:rsidRPr="00EE0DE7">
              <w:rPr>
                <w:rFonts w:ascii="Arial" w:hAnsi="Arial" w:cs="Arial"/>
                <w:bCs/>
                <w:sz w:val="18"/>
                <w:szCs w:val="18"/>
              </w:rPr>
              <w:t>&amp; algorithms and expert systems to find out the decision for  the specific problem.</w:t>
            </w:r>
          </w:p>
          <w:p w:rsidR="00D15F38" w:rsidRPr="00EE0DE7" w:rsidRDefault="00D15F38" w:rsidP="00432EBA">
            <w:pPr>
              <w:pStyle w:val="ListParagraph"/>
              <w:spacing w:after="0" w:line="240" w:lineRule="auto"/>
              <w:ind w:left="-18"/>
              <w:jc w:val="center"/>
              <w:rPr>
                <w:rFonts w:ascii="Arial" w:hAnsi="Arial" w:cs="Arial"/>
                <w:color w:val="000000" w:themeColor="text1"/>
                <w:sz w:val="18"/>
                <w:szCs w:val="18"/>
              </w:rPr>
            </w:pPr>
          </w:p>
        </w:tc>
        <w:tc>
          <w:tcPr>
            <w:tcW w:w="2334" w:type="dxa"/>
            <w:vAlign w:val="center"/>
          </w:tcPr>
          <w:p w:rsidR="00D15F38" w:rsidRPr="00EE0DE7" w:rsidRDefault="00D15F38" w:rsidP="00CF71BD">
            <w:pPr>
              <w:pStyle w:val="ListParagraph"/>
              <w:spacing w:after="0" w:line="240" w:lineRule="auto"/>
              <w:ind w:left="0"/>
              <w:jc w:val="center"/>
              <w:rPr>
                <w:rFonts w:ascii="Arial" w:hAnsi="Arial" w:cs="Arial"/>
                <w:b/>
                <w:bCs/>
                <w:color w:val="000000" w:themeColor="text1"/>
                <w:sz w:val="18"/>
                <w:szCs w:val="18"/>
              </w:rPr>
            </w:pPr>
          </w:p>
          <w:p w:rsidR="00D15F38" w:rsidRPr="00EE0DE7" w:rsidRDefault="00D15F38" w:rsidP="00CF71BD">
            <w:pPr>
              <w:pStyle w:val="ListParagraph"/>
              <w:spacing w:after="0" w:line="240" w:lineRule="auto"/>
              <w:ind w:left="0"/>
              <w:jc w:val="center"/>
              <w:rPr>
                <w:rFonts w:ascii="Arial" w:hAnsi="Arial" w:cs="Arial"/>
                <w:color w:val="000000" w:themeColor="text1"/>
                <w:sz w:val="18"/>
                <w:szCs w:val="18"/>
              </w:rPr>
            </w:pPr>
            <w:r w:rsidRPr="00EE0DE7">
              <w:rPr>
                <w:rFonts w:ascii="Arial" w:hAnsi="Arial" w:cs="Arial"/>
                <w:b/>
                <w:bCs/>
                <w:sz w:val="18"/>
                <w:szCs w:val="18"/>
              </w:rPr>
              <w:t>Problem analysis</w:t>
            </w:r>
            <w:r w:rsidRPr="00EE0DE7">
              <w:rPr>
                <w:rFonts w:ascii="Arial" w:hAnsi="Arial" w:cs="Arial"/>
                <w:sz w:val="18"/>
                <w:szCs w:val="18"/>
              </w:rPr>
              <w:t xml:space="preserve">: </w:t>
            </w:r>
            <w:r w:rsidRPr="00EE0DE7">
              <w:rPr>
                <w:rFonts w:ascii="Arial" w:hAnsi="Arial" w:cs="Arial"/>
                <w:color w:val="000000" w:themeColor="text1"/>
                <w:sz w:val="18"/>
                <w:szCs w:val="18"/>
              </w:rPr>
              <w:t xml:space="preserve"> (PO2)</w:t>
            </w:r>
          </w:p>
        </w:tc>
        <w:tc>
          <w:tcPr>
            <w:tcW w:w="1080"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Cognitive domain – level 5</w:t>
            </w:r>
          </w:p>
        </w:tc>
        <w:tc>
          <w:tcPr>
            <w:tcW w:w="1613" w:type="dxa"/>
            <w:vAlign w:val="center"/>
          </w:tcPr>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2728487"/>
              </w:sdtPr>
              <w:sdtEndPr/>
              <w:sdtContent>
                <w:sdt>
                  <w:sdtPr>
                    <w:rPr>
                      <w:rFonts w:ascii="Arial" w:hAnsi="Arial" w:cs="Arial"/>
                      <w:iCs/>
                      <w:sz w:val="18"/>
                      <w:szCs w:val="18"/>
                    </w:rPr>
                    <w:id w:val="221604"/>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Lecture Note</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8812354"/>
              </w:sdtPr>
              <w:sdtEndPr/>
              <w:sdtContent>
                <w:sdt>
                  <w:sdtPr>
                    <w:rPr>
                      <w:rFonts w:ascii="Arial" w:hAnsi="Arial" w:cs="Arial"/>
                      <w:iCs/>
                      <w:sz w:val="18"/>
                      <w:szCs w:val="18"/>
                    </w:rPr>
                    <w:id w:val="221606"/>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Text Book</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1746316"/>
              </w:sdtPr>
              <w:sdtEndPr/>
              <w:sdtContent>
                <w:r w:rsidR="00D15F38" w:rsidRPr="00EE0DE7">
                  <w:rPr>
                    <w:rFonts w:ascii="MS Gothic" w:eastAsia="MS Gothic" w:hAnsi="MS Gothic" w:cs="MS Gothic" w:hint="eastAsia"/>
                    <w:color w:val="000000" w:themeColor="text1"/>
                    <w:sz w:val="18"/>
                    <w:szCs w:val="18"/>
                  </w:rPr>
                  <w:t>☐</w:t>
                </w:r>
              </w:sdtContent>
            </w:sdt>
            <w:r w:rsidR="00D15F38" w:rsidRPr="00EE0DE7">
              <w:rPr>
                <w:rFonts w:ascii="Arial" w:hAnsi="Arial" w:cs="Arial"/>
                <w:color w:val="000000" w:themeColor="text1"/>
                <w:sz w:val="18"/>
                <w:szCs w:val="18"/>
              </w:rPr>
              <w:t xml:space="preserve">  Audio/Video</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2199300"/>
              </w:sdtPr>
              <w:sdtEndPr/>
              <w:sdtContent>
                <w:sdt>
                  <w:sdtPr>
                    <w:rPr>
                      <w:rFonts w:ascii="Arial" w:hAnsi="Arial" w:cs="Arial"/>
                      <w:iCs/>
                      <w:sz w:val="18"/>
                      <w:szCs w:val="18"/>
                    </w:rPr>
                    <w:id w:val="221608"/>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Web Material</w:t>
            </w:r>
          </w:p>
          <w:p w:rsidR="00D15F38" w:rsidRPr="00EE0DE7"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2107099382"/>
              </w:sdtPr>
              <w:sdtEndPr/>
              <w:sdtContent>
                <w:r w:rsidR="00D15F38" w:rsidRPr="00EE0DE7">
                  <w:rPr>
                    <w:rFonts w:ascii="MS Gothic" w:eastAsia="MS Gothic" w:hAnsi="MS Gothic" w:cs="MS Gothic" w:hint="eastAsia"/>
                    <w:color w:val="000000" w:themeColor="text1"/>
                    <w:sz w:val="18"/>
                    <w:szCs w:val="18"/>
                  </w:rPr>
                  <w:t>☐</w:t>
                </w:r>
              </w:sdtContent>
            </w:sdt>
            <w:r w:rsidR="00D15F38" w:rsidRPr="00EE0DE7">
              <w:rPr>
                <w:rFonts w:ascii="Arial" w:hAnsi="Arial" w:cs="Arial"/>
                <w:color w:val="000000" w:themeColor="text1"/>
                <w:sz w:val="18"/>
                <w:szCs w:val="18"/>
              </w:rPr>
              <w:t xml:space="preserve">  Journal paper</w:t>
            </w:r>
          </w:p>
        </w:tc>
        <w:tc>
          <w:tcPr>
            <w:tcW w:w="1555" w:type="dxa"/>
            <w:vAlign w:val="center"/>
          </w:tcPr>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iCs/>
                  <w:sz w:val="18"/>
                  <w:szCs w:val="18"/>
                </w:rPr>
                <w:id w:val="221609"/>
              </w:sdtPr>
              <w:sdtEndPr/>
              <w:sdtContent>
                <w:r w:rsidR="00D15F38" w:rsidRPr="00EE0DE7">
                  <w:rPr>
                    <w:rFonts w:ascii="MS Gothic" w:eastAsia="MS Gothic" w:hAnsi="MS Gothic" w:cs="MS Gothic" w:hint="eastAsia"/>
                    <w:iCs/>
                    <w:sz w:val="18"/>
                    <w:szCs w:val="18"/>
                  </w:rPr>
                  <w:t>☒</w:t>
                </w:r>
              </w:sdtContent>
            </w:sdt>
            <w:r w:rsidR="00D15F38" w:rsidRPr="00EE0DE7">
              <w:rPr>
                <w:rFonts w:ascii="Arial" w:hAnsi="Arial" w:cs="Arial"/>
                <w:color w:val="000000" w:themeColor="text1"/>
                <w:sz w:val="18"/>
                <w:szCs w:val="18"/>
              </w:rPr>
              <w:t>Class Test</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3511228"/>
              </w:sdtPr>
              <w:sdtEndPr/>
              <w:sdtContent>
                <w:sdt>
                  <w:sdtPr>
                    <w:rPr>
                      <w:rFonts w:ascii="Arial" w:hAnsi="Arial" w:cs="Arial"/>
                      <w:iCs/>
                      <w:sz w:val="18"/>
                      <w:szCs w:val="18"/>
                    </w:rPr>
                    <w:id w:val="221611"/>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Final Exam</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0910410"/>
              </w:sdtPr>
              <w:sdtEndPr/>
              <w:sdtContent>
                <w:sdt>
                  <w:sdtPr>
                    <w:rPr>
                      <w:rFonts w:ascii="Arial" w:hAnsi="Arial" w:cs="Arial"/>
                      <w:iCs/>
                      <w:sz w:val="18"/>
                      <w:szCs w:val="18"/>
                    </w:rPr>
                    <w:id w:val="221613"/>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Assignment</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229971"/>
              </w:sdtPr>
              <w:sdtEndPr/>
              <w:sdtContent>
                <w:sdt>
                  <w:sdtPr>
                    <w:rPr>
                      <w:rFonts w:ascii="Arial" w:hAnsi="Arial" w:cs="Arial"/>
                      <w:iCs/>
                      <w:sz w:val="18"/>
                      <w:szCs w:val="18"/>
                    </w:rPr>
                    <w:id w:val="221631"/>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Participation</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5279367"/>
              </w:sdtPr>
              <w:sdtEndPr/>
              <w:sdtContent>
                <w:sdt>
                  <w:sdtPr>
                    <w:rPr>
                      <w:rFonts w:ascii="Arial" w:hAnsi="Arial" w:cs="Arial"/>
                      <w:color w:val="000000" w:themeColor="text1"/>
                      <w:sz w:val="18"/>
                      <w:szCs w:val="18"/>
                    </w:rPr>
                    <w:id w:val="221651"/>
                  </w:sdtPr>
                  <w:sdtEndPr/>
                  <w:sdtContent>
                    <w:r w:rsidR="00D15F38" w:rsidRPr="00EE0DE7">
                      <w:rPr>
                        <w:rFonts w:ascii="MS Gothic" w:eastAsia="MS Gothic" w:hAnsi="MS Gothic" w:cs="MS Gothic" w:hint="eastAsia"/>
                        <w:color w:val="000000" w:themeColor="text1"/>
                        <w:sz w:val="18"/>
                        <w:szCs w:val="18"/>
                      </w:rPr>
                      <w:t>☐</w:t>
                    </w:r>
                  </w:sdtContent>
                </w:sdt>
              </w:sdtContent>
            </w:sdt>
            <w:r w:rsidR="00D15F38" w:rsidRPr="00EE0DE7">
              <w:rPr>
                <w:rFonts w:ascii="Arial" w:hAnsi="Arial" w:cs="Arial"/>
                <w:color w:val="000000" w:themeColor="text1"/>
                <w:sz w:val="18"/>
                <w:szCs w:val="18"/>
              </w:rPr>
              <w:t>Presentation</w:t>
            </w:r>
          </w:p>
        </w:tc>
      </w:tr>
      <w:tr w:rsidR="00D15F38" w:rsidRPr="00EE0DE7" w:rsidTr="002245BC">
        <w:trPr>
          <w:trHeight w:val="1700"/>
          <w:jc w:val="center"/>
        </w:trPr>
        <w:tc>
          <w:tcPr>
            <w:tcW w:w="646"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CO3</w:t>
            </w:r>
          </w:p>
        </w:tc>
        <w:tc>
          <w:tcPr>
            <w:tcW w:w="2014" w:type="dxa"/>
            <w:vAlign w:val="center"/>
          </w:tcPr>
          <w:p w:rsidR="00D15F38" w:rsidRPr="00EE0DE7" w:rsidRDefault="00D15F38" w:rsidP="00432EBA">
            <w:pPr>
              <w:jc w:val="center"/>
              <w:rPr>
                <w:rFonts w:ascii="Arial" w:hAnsi="Arial" w:cs="Arial"/>
                <w:b/>
                <w:bCs/>
                <w:sz w:val="18"/>
                <w:szCs w:val="18"/>
              </w:rPr>
            </w:pPr>
            <w:r w:rsidRPr="00401576">
              <w:rPr>
                <w:rFonts w:ascii="Arial" w:hAnsi="Arial" w:cs="Arial"/>
                <w:bCs/>
                <w:color w:val="000000" w:themeColor="text1"/>
                <w:sz w:val="18"/>
                <w:szCs w:val="18"/>
              </w:rPr>
              <w:t>To</w:t>
            </w:r>
            <w:r>
              <w:rPr>
                <w:rFonts w:ascii="Arial" w:hAnsi="Arial" w:cs="Arial"/>
                <w:b/>
                <w:color w:val="000000" w:themeColor="text1"/>
                <w:sz w:val="18"/>
                <w:szCs w:val="18"/>
              </w:rPr>
              <w:t xml:space="preserve"> e</w:t>
            </w:r>
            <w:r w:rsidRPr="00EE0DE7">
              <w:rPr>
                <w:rFonts w:ascii="Arial" w:hAnsi="Arial" w:cs="Arial"/>
                <w:b/>
                <w:color w:val="000000" w:themeColor="text1"/>
                <w:sz w:val="18"/>
                <w:szCs w:val="18"/>
              </w:rPr>
              <w:t xml:space="preserve">xplain </w:t>
            </w:r>
            <w:r w:rsidRPr="00EE0DE7">
              <w:rPr>
                <w:rFonts w:ascii="Arial" w:hAnsi="Arial" w:cs="Arial"/>
                <w:sz w:val="18"/>
                <w:szCs w:val="18"/>
              </w:rPr>
              <w:t xml:space="preserve">inductive learning, </w:t>
            </w:r>
            <w:r w:rsidR="00E46633" w:rsidRPr="00EE0DE7">
              <w:rPr>
                <w:rFonts w:ascii="Arial" w:hAnsi="Arial" w:cs="Arial"/>
                <w:sz w:val="18"/>
                <w:szCs w:val="18"/>
              </w:rPr>
              <w:t>enforcement</w:t>
            </w:r>
            <w:r w:rsidRPr="00EE0DE7">
              <w:rPr>
                <w:rFonts w:ascii="Arial" w:hAnsi="Arial" w:cs="Arial"/>
                <w:sz w:val="18"/>
                <w:szCs w:val="18"/>
              </w:rPr>
              <w:t xml:space="preserve"> l</w:t>
            </w:r>
            <w:r>
              <w:rPr>
                <w:rFonts w:ascii="Arial" w:hAnsi="Arial" w:cs="Arial"/>
                <w:sz w:val="18"/>
                <w:szCs w:val="18"/>
              </w:rPr>
              <w:t>earning</w:t>
            </w:r>
            <w:r w:rsidRPr="00EE0DE7">
              <w:rPr>
                <w:rFonts w:ascii="Arial" w:hAnsi="Arial" w:cs="Arial"/>
                <w:sz w:val="18"/>
                <w:szCs w:val="18"/>
              </w:rPr>
              <w:t xml:space="preserve">,neural networks, two-layer &amp;three layer neural net, supervised </w:t>
            </w:r>
            <w:r>
              <w:rPr>
                <w:rFonts w:ascii="Arial" w:hAnsi="Arial" w:cs="Arial"/>
                <w:sz w:val="18"/>
                <w:szCs w:val="18"/>
              </w:rPr>
              <w:t xml:space="preserve">and </w:t>
            </w:r>
            <w:r w:rsidRPr="00EE0DE7">
              <w:rPr>
                <w:rFonts w:ascii="Arial" w:hAnsi="Arial" w:cs="Arial"/>
                <w:sz w:val="18"/>
                <w:szCs w:val="18"/>
              </w:rPr>
              <w:t>unsupervised learning, learning</w:t>
            </w:r>
          </w:p>
          <w:p w:rsidR="00D15F38" w:rsidRPr="00EE0DE7" w:rsidRDefault="00D15F38" w:rsidP="00432EBA">
            <w:pPr>
              <w:jc w:val="center"/>
              <w:rPr>
                <w:rFonts w:ascii="Arial" w:hAnsi="Arial" w:cs="Arial"/>
                <w:sz w:val="18"/>
                <w:szCs w:val="18"/>
              </w:rPr>
            </w:pPr>
          </w:p>
          <w:p w:rsidR="00D15F38" w:rsidRPr="00EE0DE7" w:rsidRDefault="00D15F38" w:rsidP="00432EBA">
            <w:pPr>
              <w:jc w:val="center"/>
              <w:rPr>
                <w:rFonts w:ascii="Arial" w:hAnsi="Arial" w:cs="Arial"/>
                <w:color w:val="000000" w:themeColor="text1"/>
                <w:sz w:val="18"/>
                <w:szCs w:val="18"/>
              </w:rPr>
            </w:pPr>
          </w:p>
        </w:tc>
        <w:tc>
          <w:tcPr>
            <w:tcW w:w="2334" w:type="dxa"/>
            <w:vAlign w:val="center"/>
          </w:tcPr>
          <w:p w:rsidR="00D15F38" w:rsidRPr="00EE0DE7" w:rsidRDefault="00D15F38" w:rsidP="00CF71BD">
            <w:pPr>
              <w:pStyle w:val="ListParagraph"/>
              <w:spacing w:after="0" w:line="240" w:lineRule="auto"/>
              <w:ind w:left="0"/>
              <w:jc w:val="center"/>
              <w:rPr>
                <w:rFonts w:ascii="Arial" w:hAnsi="Arial" w:cs="Arial"/>
                <w:b/>
                <w:bCs/>
                <w:color w:val="000000" w:themeColor="text1"/>
                <w:sz w:val="18"/>
                <w:szCs w:val="18"/>
              </w:rPr>
            </w:pPr>
          </w:p>
          <w:p w:rsidR="00D15F38" w:rsidRPr="00EE0DE7" w:rsidRDefault="00D15F38" w:rsidP="00CF71BD">
            <w:pPr>
              <w:pStyle w:val="ListParagraph"/>
              <w:spacing w:after="0" w:line="240" w:lineRule="auto"/>
              <w:ind w:left="0"/>
              <w:jc w:val="center"/>
              <w:rPr>
                <w:rFonts w:ascii="Arial" w:hAnsi="Arial" w:cs="Arial"/>
                <w:color w:val="000000" w:themeColor="text1"/>
                <w:sz w:val="18"/>
                <w:szCs w:val="18"/>
              </w:rPr>
            </w:pPr>
            <w:r w:rsidRPr="00EE0DE7">
              <w:rPr>
                <w:rFonts w:ascii="Arial" w:hAnsi="Arial" w:cs="Arial"/>
                <w:b/>
                <w:bCs/>
                <w:sz w:val="18"/>
                <w:szCs w:val="18"/>
              </w:rPr>
              <w:t>Problem analysis</w:t>
            </w:r>
            <w:r w:rsidRPr="00EE0DE7">
              <w:rPr>
                <w:rFonts w:ascii="Arial" w:hAnsi="Arial" w:cs="Arial"/>
                <w:sz w:val="18"/>
                <w:szCs w:val="18"/>
              </w:rPr>
              <w:t xml:space="preserve">: </w:t>
            </w:r>
            <w:r w:rsidRPr="00EE0DE7">
              <w:rPr>
                <w:rFonts w:ascii="Arial" w:hAnsi="Arial" w:cs="Arial"/>
                <w:color w:val="000000" w:themeColor="text1"/>
                <w:sz w:val="18"/>
                <w:szCs w:val="18"/>
              </w:rPr>
              <w:t xml:space="preserve"> (PO2)</w:t>
            </w:r>
          </w:p>
        </w:tc>
        <w:tc>
          <w:tcPr>
            <w:tcW w:w="1080" w:type="dxa"/>
            <w:vAlign w:val="center"/>
          </w:tcPr>
          <w:p w:rsidR="00D15F38" w:rsidRPr="00EE0DE7" w:rsidRDefault="00D15F38" w:rsidP="00CF71BD">
            <w:pPr>
              <w:jc w:val="center"/>
              <w:rPr>
                <w:rFonts w:ascii="Arial" w:hAnsi="Arial" w:cs="Arial"/>
                <w:color w:val="000000" w:themeColor="text1"/>
                <w:sz w:val="18"/>
                <w:szCs w:val="18"/>
              </w:rPr>
            </w:pPr>
            <w:r w:rsidRPr="00EE0DE7">
              <w:rPr>
                <w:rFonts w:ascii="Arial" w:hAnsi="Arial" w:cs="Arial"/>
                <w:color w:val="000000" w:themeColor="text1"/>
                <w:sz w:val="18"/>
                <w:szCs w:val="18"/>
              </w:rPr>
              <w:t>Cognitive domain – level 5</w:t>
            </w:r>
          </w:p>
        </w:tc>
        <w:tc>
          <w:tcPr>
            <w:tcW w:w="1613" w:type="dxa"/>
            <w:vAlign w:val="center"/>
          </w:tcPr>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6934837"/>
              </w:sdtPr>
              <w:sdtEndPr/>
              <w:sdtContent>
                <w:sdt>
                  <w:sdtPr>
                    <w:rPr>
                      <w:rFonts w:ascii="Arial" w:hAnsi="Arial" w:cs="Arial"/>
                      <w:iCs/>
                      <w:sz w:val="18"/>
                      <w:szCs w:val="18"/>
                    </w:rPr>
                    <w:id w:val="221617"/>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Lecture Note</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2782622"/>
              </w:sdtPr>
              <w:sdtEndPr/>
              <w:sdtContent>
                <w:sdt>
                  <w:sdtPr>
                    <w:rPr>
                      <w:rFonts w:ascii="Arial" w:hAnsi="Arial" w:cs="Arial"/>
                      <w:iCs/>
                      <w:sz w:val="18"/>
                      <w:szCs w:val="18"/>
                    </w:rPr>
                    <w:id w:val="221619"/>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 xml:space="preserve">  Text Book</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6680408"/>
              </w:sdtPr>
              <w:sdtEndPr/>
              <w:sdtContent>
                <w:r w:rsidR="00D15F38" w:rsidRPr="00EE0DE7">
                  <w:rPr>
                    <w:rFonts w:ascii="MS Gothic" w:eastAsia="MS Gothic" w:hAnsi="MS Gothic" w:cs="MS Gothic" w:hint="eastAsia"/>
                    <w:color w:val="000000" w:themeColor="text1"/>
                    <w:sz w:val="18"/>
                    <w:szCs w:val="18"/>
                  </w:rPr>
                  <w:t>☐</w:t>
                </w:r>
              </w:sdtContent>
            </w:sdt>
            <w:r w:rsidR="00D15F38" w:rsidRPr="00EE0DE7">
              <w:rPr>
                <w:rFonts w:ascii="Arial" w:hAnsi="Arial" w:cs="Arial"/>
                <w:color w:val="000000" w:themeColor="text1"/>
                <w:sz w:val="18"/>
                <w:szCs w:val="18"/>
              </w:rPr>
              <w:t xml:space="preserve">  Audio/Video</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8462539"/>
              </w:sdtPr>
              <w:sdtEndPr/>
              <w:sdtContent>
                <w:sdt>
                  <w:sdtPr>
                    <w:rPr>
                      <w:rFonts w:ascii="Arial" w:hAnsi="Arial" w:cs="Arial"/>
                      <w:iCs/>
                      <w:sz w:val="18"/>
                      <w:szCs w:val="18"/>
                    </w:rPr>
                    <w:id w:val="221621"/>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Web Material</w:t>
            </w:r>
          </w:p>
          <w:p w:rsidR="00D15F38" w:rsidRPr="00EE0DE7"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532573336"/>
              </w:sdtPr>
              <w:sdtEndPr/>
              <w:sdtContent>
                <w:r w:rsidR="00D15F38" w:rsidRPr="00EE0DE7">
                  <w:rPr>
                    <w:rFonts w:ascii="MS Gothic" w:eastAsia="MS Gothic" w:hAnsi="MS Gothic" w:cs="MS Gothic" w:hint="eastAsia"/>
                    <w:color w:val="000000" w:themeColor="text1"/>
                    <w:sz w:val="18"/>
                    <w:szCs w:val="18"/>
                  </w:rPr>
                  <w:t>☐</w:t>
                </w:r>
              </w:sdtContent>
            </w:sdt>
            <w:r w:rsidR="00D15F38" w:rsidRPr="00EE0DE7">
              <w:rPr>
                <w:rFonts w:ascii="Arial" w:hAnsi="Arial" w:cs="Arial"/>
                <w:color w:val="000000" w:themeColor="text1"/>
                <w:sz w:val="18"/>
                <w:szCs w:val="18"/>
              </w:rPr>
              <w:t xml:space="preserve">  Journal paper</w:t>
            </w:r>
          </w:p>
        </w:tc>
        <w:tc>
          <w:tcPr>
            <w:tcW w:w="1555" w:type="dxa"/>
            <w:vAlign w:val="center"/>
          </w:tcPr>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iCs/>
                  <w:sz w:val="18"/>
                  <w:szCs w:val="18"/>
                </w:rPr>
                <w:id w:val="-2036643346"/>
              </w:sdtPr>
              <w:sdtEndPr/>
              <w:sdtContent>
                <w:r w:rsidR="00D15F38" w:rsidRPr="00EE0DE7">
                  <w:rPr>
                    <w:rFonts w:ascii="MS Gothic" w:eastAsia="MS Gothic" w:hAnsi="MS Gothic" w:cs="MS Gothic" w:hint="eastAsia"/>
                    <w:iCs/>
                    <w:sz w:val="18"/>
                    <w:szCs w:val="18"/>
                  </w:rPr>
                  <w:t>☒</w:t>
                </w:r>
              </w:sdtContent>
            </w:sdt>
            <w:r w:rsidR="00D15F38" w:rsidRPr="00EE0DE7">
              <w:rPr>
                <w:rFonts w:ascii="Arial" w:hAnsi="Arial" w:cs="Arial"/>
                <w:color w:val="000000" w:themeColor="text1"/>
                <w:sz w:val="18"/>
                <w:szCs w:val="18"/>
              </w:rPr>
              <w:t>Class Test</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2182728"/>
              </w:sdtPr>
              <w:sdtEndPr/>
              <w:sdtContent>
                <w:sdt>
                  <w:sdtPr>
                    <w:rPr>
                      <w:rFonts w:ascii="Arial" w:hAnsi="Arial" w:cs="Arial"/>
                      <w:iCs/>
                      <w:sz w:val="18"/>
                      <w:szCs w:val="18"/>
                    </w:rPr>
                    <w:id w:val="-2113818701"/>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Final Exam</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3020195"/>
              </w:sdtPr>
              <w:sdtEndPr/>
              <w:sdtContent>
                <w:sdt>
                  <w:sdtPr>
                    <w:rPr>
                      <w:rFonts w:ascii="Arial" w:hAnsi="Arial" w:cs="Arial"/>
                      <w:iCs/>
                      <w:sz w:val="18"/>
                      <w:szCs w:val="18"/>
                    </w:rPr>
                    <w:id w:val="1729341943"/>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Assignment</w:t>
            </w:r>
          </w:p>
          <w:p w:rsidR="00D15F38" w:rsidRPr="00EE0DE7"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0669794"/>
              </w:sdtPr>
              <w:sdtEndPr/>
              <w:sdtContent>
                <w:sdt>
                  <w:sdtPr>
                    <w:rPr>
                      <w:rFonts w:ascii="Arial" w:hAnsi="Arial" w:cs="Arial"/>
                      <w:iCs/>
                      <w:sz w:val="18"/>
                      <w:szCs w:val="18"/>
                    </w:rPr>
                    <w:id w:val="1045724534"/>
                  </w:sdtPr>
                  <w:sdtEndPr/>
                  <w:sdtContent>
                    <w:r w:rsidR="00D15F38" w:rsidRPr="00EE0DE7">
                      <w:rPr>
                        <w:rFonts w:ascii="MS Gothic" w:eastAsia="MS Gothic" w:hAnsi="MS Gothic" w:cs="MS Gothic" w:hint="eastAsia"/>
                        <w:iCs/>
                        <w:sz w:val="18"/>
                        <w:szCs w:val="18"/>
                      </w:rPr>
                      <w:t>☒</w:t>
                    </w:r>
                  </w:sdtContent>
                </w:sdt>
              </w:sdtContent>
            </w:sdt>
            <w:r w:rsidR="00D15F38" w:rsidRPr="00EE0DE7">
              <w:rPr>
                <w:rFonts w:ascii="Arial" w:hAnsi="Arial" w:cs="Arial"/>
                <w:color w:val="000000" w:themeColor="text1"/>
                <w:sz w:val="18"/>
                <w:szCs w:val="18"/>
              </w:rPr>
              <w:t>Participation</w:t>
            </w:r>
          </w:p>
          <w:p w:rsidR="00D15F38" w:rsidRPr="00EE0DE7"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895932012"/>
              </w:sdtPr>
              <w:sdtEndPr/>
              <w:sdtContent>
                <w:sdt>
                  <w:sdtPr>
                    <w:rPr>
                      <w:rFonts w:ascii="Arial" w:hAnsi="Arial" w:cs="Arial"/>
                      <w:color w:val="000000" w:themeColor="text1"/>
                      <w:sz w:val="18"/>
                      <w:szCs w:val="18"/>
                    </w:rPr>
                    <w:id w:val="-1381545256"/>
                  </w:sdtPr>
                  <w:sdtEndPr/>
                  <w:sdtContent>
                    <w:r w:rsidR="00D15F38" w:rsidRPr="00EE0DE7">
                      <w:rPr>
                        <w:rFonts w:ascii="MS Gothic" w:eastAsia="MS Gothic" w:hAnsi="MS Gothic" w:cs="MS Gothic" w:hint="eastAsia"/>
                        <w:color w:val="000000" w:themeColor="text1"/>
                        <w:sz w:val="18"/>
                        <w:szCs w:val="18"/>
                      </w:rPr>
                      <w:t>☐</w:t>
                    </w:r>
                  </w:sdtContent>
                </w:sdt>
              </w:sdtContent>
            </w:sdt>
            <w:r w:rsidR="00D15F38" w:rsidRPr="00EE0DE7">
              <w:rPr>
                <w:rFonts w:ascii="Arial" w:hAnsi="Arial" w:cs="Arial"/>
                <w:color w:val="000000" w:themeColor="text1"/>
                <w:sz w:val="18"/>
                <w:szCs w:val="18"/>
              </w:rPr>
              <w:t>Presentation</w:t>
            </w:r>
          </w:p>
        </w:tc>
      </w:tr>
    </w:tbl>
    <w:p w:rsidR="00D15F38" w:rsidRPr="00EE0DE7" w:rsidRDefault="00D15F38" w:rsidP="00CF71BD">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D15F38" w:rsidRPr="00EE0DE7" w:rsidTr="00CC7861">
        <w:trPr>
          <w:jc w:val="center"/>
        </w:trPr>
        <w:tc>
          <w:tcPr>
            <w:tcW w:w="9269" w:type="dxa"/>
          </w:tcPr>
          <w:p w:rsidR="00D15F38" w:rsidRPr="00EE0DE7" w:rsidRDefault="00D15F38" w:rsidP="00CF71BD">
            <w:pPr>
              <w:rPr>
                <w:rFonts w:ascii="Arial" w:hAnsi="Arial" w:cs="Arial"/>
                <w:b/>
                <w:color w:val="000000" w:themeColor="text1"/>
                <w:sz w:val="18"/>
                <w:szCs w:val="18"/>
              </w:rPr>
            </w:pPr>
            <w:r w:rsidRPr="00EE0DE7">
              <w:rPr>
                <w:rFonts w:ascii="Arial" w:hAnsi="Arial" w:cs="Arial"/>
                <w:b/>
                <w:color w:val="000000" w:themeColor="text1"/>
                <w:sz w:val="18"/>
                <w:szCs w:val="18"/>
              </w:rPr>
              <w:t>Assessment and Marks Distribution:</w:t>
            </w:r>
          </w:p>
          <w:p w:rsidR="00D15F38" w:rsidRPr="00EE0DE7" w:rsidRDefault="00D15F38" w:rsidP="00CF71BD">
            <w:pPr>
              <w:rPr>
                <w:rFonts w:ascii="Arial" w:hAnsi="Arial" w:cs="Arial"/>
                <w:bCs/>
                <w:color w:val="000000" w:themeColor="text1"/>
                <w:sz w:val="18"/>
                <w:szCs w:val="18"/>
              </w:rPr>
            </w:pPr>
            <w:r w:rsidRPr="00EE0DE7">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D15F38" w:rsidRPr="00EE0DE7" w:rsidRDefault="00D15F38" w:rsidP="00CF71BD">
            <w:pPr>
              <w:rPr>
                <w:rFonts w:ascii="Arial" w:hAnsi="Arial" w:cs="Arial"/>
                <w:bCs/>
                <w:color w:val="000000" w:themeColor="text1"/>
                <w:sz w:val="18"/>
                <w:szCs w:val="18"/>
              </w:rPr>
            </w:pPr>
            <w:r w:rsidRPr="00EE0DE7">
              <w:rPr>
                <w:rFonts w:ascii="Arial" w:hAnsi="Arial" w:cs="Arial"/>
                <w:bCs/>
                <w:color w:val="000000" w:themeColor="text1"/>
                <w:sz w:val="18"/>
                <w:szCs w:val="18"/>
              </w:rPr>
              <w:tab/>
              <w:t>Class tests + Assignments due in different times of the semester (20%)</w:t>
            </w:r>
          </w:p>
          <w:p w:rsidR="00D15F38" w:rsidRPr="00EE0DE7" w:rsidRDefault="00D15F38" w:rsidP="00CF71BD">
            <w:pPr>
              <w:rPr>
                <w:rFonts w:ascii="Arial" w:hAnsi="Arial" w:cs="Arial"/>
                <w:bCs/>
                <w:color w:val="000000" w:themeColor="text1"/>
                <w:sz w:val="18"/>
                <w:szCs w:val="18"/>
              </w:rPr>
            </w:pPr>
            <w:r w:rsidRPr="00EE0DE7">
              <w:rPr>
                <w:rFonts w:ascii="Arial" w:hAnsi="Arial" w:cs="Arial"/>
                <w:bCs/>
                <w:color w:val="000000" w:themeColor="text1"/>
                <w:sz w:val="18"/>
                <w:szCs w:val="18"/>
              </w:rPr>
              <w:tab/>
              <w:t xml:space="preserve">A comprehensive final exam (70%), Total Time: 3 hours. </w:t>
            </w:r>
          </w:p>
          <w:p w:rsidR="00D15F38" w:rsidRPr="00EE0DE7" w:rsidRDefault="00D15F38" w:rsidP="00CF71BD">
            <w:pPr>
              <w:rPr>
                <w:rFonts w:ascii="Arial" w:hAnsi="Arial" w:cs="Arial"/>
                <w:b/>
                <w:color w:val="000000" w:themeColor="text1"/>
                <w:sz w:val="18"/>
                <w:szCs w:val="18"/>
              </w:rPr>
            </w:pPr>
            <w:r w:rsidRPr="00EE0DE7">
              <w:rPr>
                <w:rFonts w:ascii="Arial" w:hAnsi="Arial" w:cs="Arial"/>
                <w:bCs/>
                <w:color w:val="000000" w:themeColor="text1"/>
                <w:sz w:val="18"/>
                <w:szCs w:val="18"/>
              </w:rPr>
              <w:tab/>
              <w:t>A class participation mark (10%).</w:t>
            </w:r>
          </w:p>
        </w:tc>
      </w:tr>
      <w:tr w:rsidR="00D15F38" w:rsidRPr="00EE0DE7" w:rsidTr="00CC7861">
        <w:trPr>
          <w:jc w:val="center"/>
        </w:trPr>
        <w:tc>
          <w:tcPr>
            <w:tcW w:w="9269" w:type="dxa"/>
          </w:tcPr>
          <w:p w:rsidR="00D15F38" w:rsidRPr="00EE0DE7" w:rsidRDefault="00D15F38" w:rsidP="00CF71BD">
            <w:pPr>
              <w:spacing w:after="120"/>
              <w:rPr>
                <w:rFonts w:ascii="Arial" w:hAnsi="Arial" w:cs="Arial"/>
                <w:b/>
                <w:bCs/>
                <w:iCs/>
                <w:sz w:val="18"/>
                <w:szCs w:val="18"/>
              </w:rPr>
            </w:pPr>
          </w:p>
          <w:p w:rsidR="00D15F38" w:rsidRPr="00EE0DE7" w:rsidRDefault="00D15F38" w:rsidP="00CC7861">
            <w:pPr>
              <w:rPr>
                <w:rFonts w:ascii="Arial" w:hAnsi="Arial" w:cs="Arial"/>
                <w:b/>
                <w:bCs/>
                <w:iCs/>
                <w:sz w:val="18"/>
                <w:szCs w:val="18"/>
              </w:rPr>
            </w:pPr>
            <w:r w:rsidRPr="00EE0DE7">
              <w:rPr>
                <w:rFonts w:ascii="Arial" w:hAnsi="Arial" w:cs="Arial"/>
                <w:b/>
                <w:bCs/>
                <w:iCs/>
                <w:sz w:val="18"/>
                <w:szCs w:val="18"/>
              </w:rPr>
              <w:t>Course Contents:</w:t>
            </w:r>
          </w:p>
          <w:p w:rsidR="00563208" w:rsidRPr="00563208" w:rsidRDefault="00563208" w:rsidP="00563208">
            <w:pPr>
              <w:jc w:val="both"/>
              <w:rPr>
                <w:rFonts w:ascii="Arial" w:hAnsi="Arial" w:cs="Arial"/>
                <w:sz w:val="18"/>
                <w:szCs w:val="18"/>
              </w:rPr>
            </w:pPr>
            <w:r w:rsidRPr="00563208">
              <w:rPr>
                <w:rFonts w:ascii="Arial" w:hAnsi="Arial" w:cs="Arial"/>
                <w:sz w:val="18"/>
                <w:szCs w:val="18"/>
              </w:rPr>
              <w:t>Introduction: History of AI, AI problems, AI Applications, Areas of AI, Intelligence, Knowledge, Types of Knowledge, Agents in AI .</w:t>
            </w:r>
          </w:p>
          <w:p w:rsidR="00563208" w:rsidRPr="00563208" w:rsidRDefault="00563208" w:rsidP="00563208">
            <w:pPr>
              <w:jc w:val="both"/>
              <w:rPr>
                <w:rFonts w:ascii="Arial" w:hAnsi="Arial" w:cs="Arial"/>
                <w:sz w:val="18"/>
                <w:szCs w:val="18"/>
              </w:rPr>
            </w:pPr>
          </w:p>
          <w:p w:rsidR="00563208" w:rsidRPr="00563208" w:rsidRDefault="00563208" w:rsidP="00563208">
            <w:pPr>
              <w:jc w:val="both"/>
              <w:rPr>
                <w:rFonts w:ascii="Arial" w:hAnsi="Arial" w:cs="Arial"/>
                <w:sz w:val="18"/>
                <w:szCs w:val="18"/>
              </w:rPr>
            </w:pPr>
            <w:r w:rsidRPr="00563208">
              <w:rPr>
                <w:rFonts w:ascii="Arial" w:hAnsi="Arial" w:cs="Arial"/>
                <w:sz w:val="18"/>
                <w:szCs w:val="18"/>
              </w:rPr>
              <w:t xml:space="preserve">Knowledge Representation: Knowledge representation, Syntax and semantics for Propositional Logic, Predicate Logic (PL), Semantic Rules for statements, Inference Rules, Syntax and Semantics for First Order Predicate Logic (FOPL), Properties of Wffs, Clausal Conversion Procedure, Unification algorithm, Resolution in Propositional Logic, Resolution in Predicate Logic. </w:t>
            </w:r>
          </w:p>
          <w:p w:rsidR="00563208" w:rsidRPr="00563208" w:rsidRDefault="00563208" w:rsidP="00563208">
            <w:pPr>
              <w:jc w:val="both"/>
              <w:rPr>
                <w:rFonts w:ascii="Arial" w:hAnsi="Arial" w:cs="Arial"/>
                <w:sz w:val="18"/>
                <w:szCs w:val="18"/>
              </w:rPr>
            </w:pPr>
          </w:p>
          <w:p w:rsidR="00563208" w:rsidRPr="00563208" w:rsidRDefault="00563208" w:rsidP="00563208">
            <w:pPr>
              <w:jc w:val="both"/>
              <w:rPr>
                <w:rFonts w:ascii="Arial" w:hAnsi="Arial" w:cs="Arial"/>
                <w:sz w:val="18"/>
                <w:szCs w:val="18"/>
              </w:rPr>
            </w:pPr>
            <w:r w:rsidRPr="00563208">
              <w:rPr>
                <w:rFonts w:ascii="Arial" w:hAnsi="Arial" w:cs="Arial"/>
                <w:sz w:val="18"/>
                <w:szCs w:val="18"/>
              </w:rPr>
              <w:t>Reasoning under uncertainty: Truth Maintenance System (TMS), Logics of Monotonic &amp; Non-monotonic systems, Conceptual dependencies, Bayesian probabilistic theorem for decision</w:t>
            </w:r>
            <w:r w:rsidR="00E61EE2">
              <w:rPr>
                <w:rFonts w:ascii="Arial" w:hAnsi="Arial" w:cs="Arial"/>
                <w:sz w:val="18"/>
                <w:szCs w:val="18"/>
              </w:rPr>
              <w:t xml:space="preserve">. </w:t>
            </w:r>
          </w:p>
          <w:p w:rsidR="00563208" w:rsidRPr="00563208" w:rsidRDefault="00563208" w:rsidP="00563208">
            <w:pPr>
              <w:jc w:val="both"/>
              <w:rPr>
                <w:rFonts w:ascii="Arial" w:hAnsi="Arial" w:cs="Arial"/>
                <w:sz w:val="18"/>
                <w:szCs w:val="18"/>
              </w:rPr>
            </w:pPr>
          </w:p>
          <w:p w:rsidR="00563208" w:rsidRPr="00563208" w:rsidRDefault="00563208" w:rsidP="00563208">
            <w:pPr>
              <w:jc w:val="both"/>
              <w:rPr>
                <w:rFonts w:ascii="Arial" w:hAnsi="Arial" w:cs="Arial"/>
                <w:sz w:val="18"/>
                <w:szCs w:val="18"/>
              </w:rPr>
            </w:pPr>
            <w:r w:rsidRPr="00563208">
              <w:rPr>
                <w:rFonts w:ascii="Arial" w:hAnsi="Arial" w:cs="Arial"/>
                <w:sz w:val="18"/>
                <w:szCs w:val="18"/>
              </w:rPr>
              <w:t>Searching Techniques&amp; Algorithms in AI: Blind or Uninformed Search, Breadth-First Search, Depth-First search, Informed or Directed search, Best-First Search, Heuristic Search and Hill Climbing search.</w:t>
            </w:r>
          </w:p>
          <w:p w:rsidR="00563208" w:rsidRPr="00563208" w:rsidRDefault="00563208" w:rsidP="00563208">
            <w:pPr>
              <w:jc w:val="both"/>
              <w:rPr>
                <w:rFonts w:ascii="Arial" w:hAnsi="Arial" w:cs="Arial"/>
                <w:sz w:val="18"/>
                <w:szCs w:val="18"/>
              </w:rPr>
            </w:pPr>
          </w:p>
          <w:p w:rsidR="00563208" w:rsidRPr="00563208" w:rsidRDefault="00563208" w:rsidP="00563208">
            <w:pPr>
              <w:jc w:val="both"/>
              <w:rPr>
                <w:rFonts w:ascii="Arial" w:hAnsi="Arial" w:cs="Arial"/>
                <w:sz w:val="18"/>
                <w:szCs w:val="18"/>
              </w:rPr>
            </w:pPr>
            <w:r w:rsidRPr="00563208">
              <w:rPr>
                <w:rFonts w:ascii="Arial" w:hAnsi="Arial" w:cs="Arial"/>
                <w:sz w:val="18"/>
                <w:szCs w:val="18"/>
              </w:rPr>
              <w:t>Expert systems: Phases in building Expert System, Expert System Architecture, Knowledge Base (KB), Navigational Capability /Inference Engine, Rule Based Expert Systems</w:t>
            </w:r>
          </w:p>
          <w:p w:rsidR="00563208" w:rsidRPr="00563208" w:rsidRDefault="00563208" w:rsidP="00563208">
            <w:pPr>
              <w:jc w:val="both"/>
              <w:rPr>
                <w:rFonts w:ascii="Arial" w:hAnsi="Arial" w:cs="Arial"/>
                <w:sz w:val="18"/>
                <w:szCs w:val="18"/>
              </w:rPr>
            </w:pPr>
          </w:p>
          <w:p w:rsidR="00563208" w:rsidRPr="00563208" w:rsidRDefault="00563208" w:rsidP="00563208">
            <w:pPr>
              <w:jc w:val="both"/>
              <w:rPr>
                <w:rFonts w:ascii="Arial" w:hAnsi="Arial" w:cs="Arial"/>
                <w:sz w:val="18"/>
                <w:szCs w:val="18"/>
              </w:rPr>
            </w:pPr>
            <w:r w:rsidRPr="00563208">
              <w:rPr>
                <w:rFonts w:ascii="Arial" w:hAnsi="Arial" w:cs="Arial"/>
                <w:sz w:val="18"/>
                <w:szCs w:val="18"/>
              </w:rPr>
              <w:t>Artificial Neural Networks: Biological Neuron, The McCulloch-Pitts model, Neuron Models, Applications of Neural Networks, Two-layer &amp;Three-layer neural net, Supervised learning, unsupervised learning, Deep learning.</w:t>
            </w:r>
          </w:p>
          <w:p w:rsidR="00563208" w:rsidRPr="00563208" w:rsidRDefault="00563208" w:rsidP="00563208">
            <w:pPr>
              <w:jc w:val="both"/>
              <w:rPr>
                <w:rFonts w:ascii="Arial" w:hAnsi="Arial" w:cs="Arial"/>
                <w:sz w:val="18"/>
                <w:szCs w:val="18"/>
              </w:rPr>
            </w:pPr>
          </w:p>
          <w:p w:rsidR="00CC7861" w:rsidRDefault="00563208" w:rsidP="00563208">
            <w:pPr>
              <w:jc w:val="both"/>
              <w:rPr>
                <w:rFonts w:ascii="Arial" w:hAnsi="Arial" w:cs="Arial"/>
                <w:sz w:val="18"/>
                <w:szCs w:val="18"/>
              </w:rPr>
            </w:pPr>
            <w:r w:rsidRPr="00563208">
              <w:rPr>
                <w:rFonts w:ascii="Arial" w:hAnsi="Arial" w:cs="Arial"/>
                <w:sz w:val="18"/>
                <w:szCs w:val="18"/>
              </w:rPr>
              <w:t>Planning and Learning: Planning with state space search, conditional planning, continuous planning, multi-Agent planning, Inductive learning, Reinforcement learning, Explainable AI.</w:t>
            </w:r>
          </w:p>
          <w:p w:rsidR="00D15F38" w:rsidRPr="00EE0DE7" w:rsidRDefault="00D15F38" w:rsidP="00CC7861">
            <w:pPr>
              <w:pStyle w:val="BodyTextIndent2"/>
              <w:spacing w:after="0" w:line="240" w:lineRule="auto"/>
              <w:ind w:left="0"/>
              <w:rPr>
                <w:rFonts w:ascii="Arial" w:hAnsi="Arial" w:cs="Arial"/>
                <w:b/>
                <w:color w:val="FF0000"/>
                <w:sz w:val="18"/>
                <w:szCs w:val="18"/>
              </w:rPr>
            </w:pPr>
          </w:p>
        </w:tc>
      </w:tr>
    </w:tbl>
    <w:p w:rsidR="00D15F38" w:rsidRPr="00EE0DE7" w:rsidRDefault="00D15F38" w:rsidP="00CF71BD">
      <w:pPr>
        <w:rPr>
          <w:rFonts w:ascii="Arial" w:hAnsi="Arial" w:cs="Arial"/>
          <w:b/>
          <w:color w:val="FF0000"/>
          <w:sz w:val="18"/>
          <w:szCs w:val="18"/>
        </w:rPr>
      </w:pPr>
    </w:p>
    <w:p w:rsidR="00D15F38" w:rsidRPr="00EE0DE7" w:rsidRDefault="00D15F38" w:rsidP="00EA3B88">
      <w:pPr>
        <w:rPr>
          <w:rFonts w:ascii="Arial" w:hAnsi="Arial" w:cs="Arial"/>
          <w:b/>
          <w:spacing w:val="-3"/>
          <w:sz w:val="18"/>
          <w:szCs w:val="18"/>
        </w:rPr>
      </w:pPr>
      <w:r w:rsidRPr="00EE0DE7">
        <w:rPr>
          <w:rFonts w:ascii="Arial" w:hAnsi="Arial" w:cs="Arial"/>
          <w:b/>
          <w:spacing w:val="-3"/>
          <w:sz w:val="18"/>
          <w:szCs w:val="18"/>
        </w:rPr>
        <w:lastRenderedPageBreak/>
        <w:t>Text Book:</w:t>
      </w:r>
    </w:p>
    <w:tbl>
      <w:tblPr>
        <w:tblW w:w="4990" w:type="pct"/>
        <w:jc w:val="center"/>
        <w:tblLook w:val="0000" w:firstRow="0" w:lastRow="0" w:firstColumn="0" w:lastColumn="0" w:noHBand="0" w:noVBand="0"/>
      </w:tblPr>
      <w:tblGrid>
        <w:gridCol w:w="373"/>
        <w:gridCol w:w="2898"/>
        <w:gridCol w:w="264"/>
        <w:gridCol w:w="5689"/>
      </w:tblGrid>
      <w:tr w:rsidR="00D15F38" w:rsidRPr="00EE0DE7" w:rsidTr="00B41E52">
        <w:trPr>
          <w:trHeight w:val="498"/>
          <w:jc w:val="center"/>
        </w:trPr>
        <w:tc>
          <w:tcPr>
            <w:tcW w:w="202"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1.</w:t>
            </w:r>
          </w:p>
        </w:tc>
        <w:tc>
          <w:tcPr>
            <w:tcW w:w="1571" w:type="pct"/>
          </w:tcPr>
          <w:p w:rsidR="00D15F38" w:rsidRPr="00EE0DE7" w:rsidRDefault="00D15F38" w:rsidP="00CF71BD">
            <w:pPr>
              <w:suppressAutoHyphens/>
              <w:rPr>
                <w:rFonts w:ascii="Arial" w:hAnsi="Arial" w:cs="Arial"/>
                <w:spacing w:val="-3"/>
                <w:sz w:val="18"/>
                <w:szCs w:val="18"/>
              </w:rPr>
            </w:pPr>
            <w:r w:rsidRPr="00EE0DE7">
              <w:rPr>
                <w:rFonts w:ascii="Arial" w:hAnsi="Arial" w:cs="Arial"/>
                <w:sz w:val="18"/>
                <w:szCs w:val="18"/>
              </w:rPr>
              <w:t>D. W. Patterson</w:t>
            </w:r>
          </w:p>
        </w:tc>
        <w:tc>
          <w:tcPr>
            <w:tcW w:w="143"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84" w:type="pct"/>
          </w:tcPr>
          <w:p w:rsidR="00D15F38" w:rsidRPr="00EE0DE7" w:rsidRDefault="00D15F38" w:rsidP="00CF71BD">
            <w:pPr>
              <w:suppressAutoHyphens/>
              <w:rPr>
                <w:rFonts w:ascii="Arial" w:hAnsi="Arial" w:cs="Arial"/>
                <w:b/>
                <w:bCs/>
                <w:sz w:val="18"/>
                <w:szCs w:val="18"/>
              </w:rPr>
            </w:pPr>
            <w:r w:rsidRPr="00EE0DE7">
              <w:rPr>
                <w:rFonts w:ascii="Arial" w:hAnsi="Arial" w:cs="Arial"/>
                <w:b/>
                <w:bCs/>
                <w:sz w:val="18"/>
                <w:szCs w:val="18"/>
              </w:rPr>
              <w:t>Introduction to Artificial Intelligence and Expert System</w:t>
            </w:r>
          </w:p>
          <w:p w:rsidR="00D15F38" w:rsidRPr="00EE0DE7" w:rsidRDefault="00D15F38" w:rsidP="00CF71BD">
            <w:pPr>
              <w:suppressAutoHyphens/>
              <w:rPr>
                <w:rFonts w:ascii="Arial" w:hAnsi="Arial" w:cs="Arial"/>
                <w:b/>
                <w:bCs/>
                <w:spacing w:val="-3"/>
                <w:sz w:val="18"/>
                <w:szCs w:val="18"/>
              </w:rPr>
            </w:pPr>
            <w:r w:rsidRPr="00EE0DE7">
              <w:rPr>
                <w:rFonts w:ascii="Arial" w:hAnsi="Arial" w:cs="Arial"/>
                <w:i/>
                <w:iCs/>
                <w:sz w:val="18"/>
                <w:szCs w:val="18"/>
              </w:rPr>
              <w:t>Prentice-Hall of India.</w:t>
            </w:r>
          </w:p>
        </w:tc>
      </w:tr>
      <w:tr w:rsidR="00D15F38" w:rsidRPr="00EE0DE7" w:rsidTr="00B41E52">
        <w:trPr>
          <w:trHeight w:val="413"/>
          <w:jc w:val="center"/>
        </w:trPr>
        <w:tc>
          <w:tcPr>
            <w:tcW w:w="202"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2.</w:t>
            </w:r>
          </w:p>
        </w:tc>
        <w:tc>
          <w:tcPr>
            <w:tcW w:w="1571" w:type="pct"/>
          </w:tcPr>
          <w:p w:rsidR="00D15F38" w:rsidRPr="00EE0DE7" w:rsidRDefault="006A4FBA" w:rsidP="00CF71BD">
            <w:pPr>
              <w:suppressAutoHyphens/>
              <w:rPr>
                <w:rFonts w:ascii="Arial" w:hAnsi="Arial" w:cs="Arial"/>
                <w:sz w:val="18"/>
                <w:szCs w:val="18"/>
              </w:rPr>
            </w:pPr>
            <w:r w:rsidRPr="006A4FBA">
              <w:rPr>
                <w:rFonts w:ascii="Arial" w:hAnsi="Arial" w:cs="Arial"/>
                <w:color w:val="000000"/>
                <w:sz w:val="18"/>
                <w:szCs w:val="18"/>
              </w:rPr>
              <w:t>Ivan Nunes da Silva</w:t>
            </w:r>
            <w:r>
              <w:rPr>
                <w:rFonts w:ascii="Arial" w:hAnsi="Arial" w:cs="Arial"/>
                <w:color w:val="000000"/>
                <w:sz w:val="18"/>
                <w:szCs w:val="18"/>
              </w:rPr>
              <w:t xml:space="preserve">, </w:t>
            </w:r>
            <w:r w:rsidRPr="006A4FBA">
              <w:rPr>
                <w:rFonts w:ascii="Arial" w:hAnsi="Arial" w:cs="Arial"/>
                <w:color w:val="000000"/>
                <w:sz w:val="18"/>
                <w:szCs w:val="18"/>
              </w:rPr>
              <w:t>DaniloHernaneSpatti</w:t>
            </w:r>
            <w:r w:rsidR="00672C85">
              <w:rPr>
                <w:rFonts w:ascii="Arial" w:hAnsi="Arial" w:cs="Arial"/>
                <w:color w:val="000000"/>
                <w:sz w:val="18"/>
                <w:szCs w:val="18"/>
              </w:rPr>
              <w:t>,</w:t>
            </w:r>
            <w:r w:rsidRPr="006A4FBA">
              <w:rPr>
                <w:rFonts w:ascii="Arial" w:hAnsi="Arial" w:cs="Arial"/>
                <w:color w:val="000000"/>
                <w:sz w:val="18"/>
                <w:szCs w:val="18"/>
              </w:rPr>
              <w:t>Rogerio Andrade Flauzino</w:t>
            </w:r>
            <w:r w:rsidR="004552FB">
              <w:rPr>
                <w:rFonts w:ascii="Arial" w:hAnsi="Arial" w:cs="Arial"/>
                <w:color w:val="000000"/>
                <w:sz w:val="18"/>
                <w:szCs w:val="18"/>
              </w:rPr>
              <w:t xml:space="preserve">, </w:t>
            </w:r>
            <w:r w:rsidRPr="006A4FBA">
              <w:rPr>
                <w:rFonts w:ascii="Arial" w:hAnsi="Arial" w:cs="Arial"/>
                <w:color w:val="000000"/>
                <w:sz w:val="18"/>
                <w:szCs w:val="18"/>
              </w:rPr>
              <w:t>Luisa Helena BartocciLiboni</w:t>
            </w:r>
            <w:r w:rsidR="004552FB">
              <w:rPr>
                <w:rFonts w:ascii="Arial" w:hAnsi="Arial" w:cs="Arial"/>
                <w:color w:val="000000"/>
                <w:sz w:val="18"/>
                <w:szCs w:val="18"/>
              </w:rPr>
              <w:t xml:space="preserve">, </w:t>
            </w:r>
            <w:r w:rsidRPr="006A4FBA">
              <w:rPr>
                <w:rFonts w:ascii="Arial" w:hAnsi="Arial" w:cs="Arial"/>
                <w:color w:val="000000"/>
                <w:sz w:val="18"/>
                <w:szCs w:val="18"/>
              </w:rPr>
              <w:t>Silas Franco dos Reis Alves</w:t>
            </w:r>
          </w:p>
        </w:tc>
        <w:tc>
          <w:tcPr>
            <w:tcW w:w="143"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84" w:type="pct"/>
          </w:tcPr>
          <w:p w:rsidR="006A4FBA" w:rsidRPr="006A4FBA" w:rsidRDefault="006A4FBA" w:rsidP="006A4FBA">
            <w:pPr>
              <w:suppressAutoHyphens/>
              <w:rPr>
                <w:rFonts w:ascii="Arial" w:hAnsi="Arial" w:cs="Arial"/>
                <w:b/>
                <w:bCs/>
                <w:color w:val="000000"/>
                <w:sz w:val="18"/>
                <w:szCs w:val="18"/>
              </w:rPr>
            </w:pPr>
            <w:r w:rsidRPr="006A4FBA">
              <w:rPr>
                <w:rFonts w:ascii="Arial" w:hAnsi="Arial" w:cs="Arial"/>
                <w:b/>
                <w:bCs/>
                <w:color w:val="000000"/>
                <w:sz w:val="18"/>
                <w:szCs w:val="18"/>
              </w:rPr>
              <w:t xml:space="preserve">Artificial Neural Networks </w:t>
            </w:r>
          </w:p>
          <w:p w:rsidR="00D15F38" w:rsidRPr="00EE0DE7" w:rsidRDefault="006A4FBA" w:rsidP="006A4FBA">
            <w:pPr>
              <w:suppressAutoHyphens/>
              <w:rPr>
                <w:rFonts w:ascii="Arial" w:hAnsi="Arial" w:cs="Arial"/>
                <w:b/>
                <w:bCs/>
                <w:sz w:val="18"/>
                <w:szCs w:val="18"/>
              </w:rPr>
            </w:pPr>
            <w:r w:rsidRPr="006A4FBA">
              <w:rPr>
                <w:rFonts w:ascii="Arial" w:hAnsi="Arial" w:cs="Arial"/>
                <w:i/>
                <w:iCs/>
                <w:color w:val="000000"/>
                <w:sz w:val="18"/>
                <w:szCs w:val="18"/>
              </w:rPr>
              <w:t>Springer international Publishing</w:t>
            </w:r>
            <w:r>
              <w:rPr>
                <w:rFonts w:ascii="Arial" w:hAnsi="Arial" w:cs="Arial"/>
                <w:i/>
                <w:iCs/>
                <w:color w:val="000000"/>
                <w:sz w:val="18"/>
                <w:szCs w:val="18"/>
              </w:rPr>
              <w:t>,</w:t>
            </w:r>
            <w:r w:rsidRPr="006A4FBA">
              <w:rPr>
                <w:rFonts w:ascii="Arial" w:hAnsi="Arial" w:cs="Arial"/>
                <w:i/>
                <w:iCs/>
                <w:color w:val="000000"/>
                <w:sz w:val="18"/>
                <w:szCs w:val="18"/>
              </w:rPr>
              <w:t xml:space="preserve"> Switzerland</w:t>
            </w:r>
          </w:p>
        </w:tc>
      </w:tr>
    </w:tbl>
    <w:p w:rsidR="00D15F38" w:rsidRPr="00EE0DE7" w:rsidRDefault="00D15F38" w:rsidP="00CF71BD">
      <w:pPr>
        <w:jc w:val="center"/>
        <w:rPr>
          <w:rFonts w:ascii="Arial" w:hAnsi="Arial" w:cs="Arial"/>
          <w:b/>
          <w:spacing w:val="-3"/>
          <w:sz w:val="18"/>
          <w:szCs w:val="18"/>
        </w:rPr>
      </w:pPr>
    </w:p>
    <w:p w:rsidR="00D15F38" w:rsidRPr="00EE0DE7" w:rsidRDefault="00D15F38" w:rsidP="00EA3B88">
      <w:pPr>
        <w:rPr>
          <w:rFonts w:ascii="Arial" w:hAnsi="Arial" w:cs="Arial"/>
          <w:b/>
          <w:spacing w:val="-3"/>
          <w:sz w:val="18"/>
          <w:szCs w:val="18"/>
        </w:rPr>
      </w:pPr>
      <w:r w:rsidRPr="00EE0DE7">
        <w:rPr>
          <w:rFonts w:ascii="Arial" w:hAnsi="Arial" w:cs="Arial"/>
          <w:b/>
          <w:spacing w:val="-3"/>
          <w:sz w:val="18"/>
          <w:szCs w:val="18"/>
        </w:rPr>
        <w:t>Books Recommended:</w:t>
      </w:r>
    </w:p>
    <w:tbl>
      <w:tblPr>
        <w:tblW w:w="4953" w:type="pct"/>
        <w:jc w:val="center"/>
        <w:tblLook w:val="0000" w:firstRow="0" w:lastRow="0" w:firstColumn="0" w:lastColumn="0" w:noHBand="0" w:noVBand="0"/>
      </w:tblPr>
      <w:tblGrid>
        <w:gridCol w:w="361"/>
        <w:gridCol w:w="2966"/>
        <w:gridCol w:w="264"/>
        <w:gridCol w:w="5564"/>
      </w:tblGrid>
      <w:tr w:rsidR="00D15F38" w:rsidRPr="00EE0DE7" w:rsidTr="00B41E52">
        <w:trPr>
          <w:trHeight w:val="417"/>
          <w:jc w:val="center"/>
        </w:trPr>
        <w:tc>
          <w:tcPr>
            <w:tcW w:w="197"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1.</w:t>
            </w:r>
          </w:p>
        </w:tc>
        <w:tc>
          <w:tcPr>
            <w:tcW w:w="1620" w:type="pct"/>
          </w:tcPr>
          <w:p w:rsidR="00D15F38" w:rsidRPr="00EE0DE7" w:rsidRDefault="00D15F38" w:rsidP="00CF71BD">
            <w:pPr>
              <w:suppressAutoHyphens/>
              <w:rPr>
                <w:rFonts w:ascii="Arial" w:hAnsi="Arial" w:cs="Arial"/>
                <w:color w:val="000000"/>
                <w:sz w:val="18"/>
                <w:szCs w:val="18"/>
              </w:rPr>
            </w:pPr>
            <w:r w:rsidRPr="00EE0DE7">
              <w:rPr>
                <w:rFonts w:ascii="Arial" w:hAnsi="Arial" w:cs="Arial"/>
                <w:color w:val="000000"/>
                <w:sz w:val="18"/>
                <w:szCs w:val="18"/>
              </w:rPr>
              <w:t>Elaine Rich, Kevin Knight and ShivashankarB.Nair</w:t>
            </w:r>
          </w:p>
          <w:p w:rsidR="00D15F38" w:rsidRPr="00EE0DE7" w:rsidRDefault="00D15F38" w:rsidP="00CF71BD">
            <w:pPr>
              <w:suppressAutoHyphens/>
              <w:rPr>
                <w:rFonts w:ascii="Arial" w:hAnsi="Arial" w:cs="Arial"/>
                <w:spacing w:val="-3"/>
                <w:sz w:val="18"/>
                <w:szCs w:val="18"/>
              </w:rPr>
            </w:pPr>
          </w:p>
        </w:tc>
        <w:tc>
          <w:tcPr>
            <w:tcW w:w="144"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rsidR="00D15F38" w:rsidRPr="00EE0DE7" w:rsidRDefault="00D15F38" w:rsidP="00CF71BD">
            <w:pPr>
              <w:suppressAutoHyphens/>
              <w:rPr>
                <w:rFonts w:ascii="Arial" w:hAnsi="Arial" w:cs="Arial"/>
                <w:spacing w:val="-3"/>
                <w:sz w:val="18"/>
                <w:szCs w:val="18"/>
              </w:rPr>
            </w:pPr>
            <w:r w:rsidRPr="00EE0DE7">
              <w:rPr>
                <w:rFonts w:ascii="Arial" w:hAnsi="Arial" w:cs="Arial"/>
                <w:b/>
                <w:bCs/>
                <w:color w:val="000000"/>
                <w:sz w:val="18"/>
                <w:szCs w:val="18"/>
              </w:rPr>
              <w:t>Artificial Intelligence,</w:t>
            </w:r>
            <w:r w:rsidRPr="00EE0DE7">
              <w:rPr>
                <w:rFonts w:ascii="Arial" w:hAnsi="Arial" w:cs="Arial"/>
                <w:i/>
                <w:iCs/>
                <w:color w:val="000000"/>
                <w:sz w:val="18"/>
                <w:szCs w:val="18"/>
              </w:rPr>
              <w:t>Tata McGraw-Hill, India, 3rd Edition 2009</w:t>
            </w:r>
          </w:p>
        </w:tc>
      </w:tr>
      <w:tr w:rsidR="00D15F38" w:rsidRPr="00EE0DE7" w:rsidTr="00B41E52">
        <w:trPr>
          <w:trHeight w:val="109"/>
          <w:jc w:val="center"/>
        </w:trPr>
        <w:tc>
          <w:tcPr>
            <w:tcW w:w="197"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2.</w:t>
            </w:r>
          </w:p>
        </w:tc>
        <w:tc>
          <w:tcPr>
            <w:tcW w:w="1620" w:type="pct"/>
          </w:tcPr>
          <w:p w:rsidR="00D15F38" w:rsidRPr="00EE0DE7" w:rsidRDefault="00D15F38" w:rsidP="00CF71BD">
            <w:pPr>
              <w:suppressAutoHyphens/>
              <w:rPr>
                <w:rFonts w:ascii="Arial" w:hAnsi="Arial" w:cs="Arial"/>
                <w:spacing w:val="-3"/>
                <w:sz w:val="18"/>
                <w:szCs w:val="18"/>
              </w:rPr>
            </w:pPr>
            <w:r w:rsidRPr="00EE0DE7">
              <w:rPr>
                <w:rFonts w:ascii="Arial" w:hAnsi="Arial" w:cs="Arial"/>
                <w:sz w:val="18"/>
                <w:szCs w:val="18"/>
              </w:rPr>
              <w:t>Patrick Henry Winston</w:t>
            </w:r>
          </w:p>
        </w:tc>
        <w:tc>
          <w:tcPr>
            <w:tcW w:w="144"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rsidR="00D15F38" w:rsidRPr="00EE0DE7" w:rsidRDefault="00D15F38" w:rsidP="00CF71BD">
            <w:pPr>
              <w:suppressAutoHyphens/>
              <w:rPr>
                <w:rFonts w:ascii="Arial" w:hAnsi="Arial" w:cs="Arial"/>
                <w:color w:val="000000"/>
                <w:sz w:val="18"/>
                <w:szCs w:val="18"/>
              </w:rPr>
            </w:pPr>
            <w:r w:rsidRPr="00EE0DE7">
              <w:rPr>
                <w:rFonts w:ascii="Arial" w:hAnsi="Arial" w:cs="Arial"/>
                <w:b/>
                <w:bCs/>
                <w:sz w:val="18"/>
                <w:szCs w:val="18"/>
              </w:rPr>
              <w:t>Artificial intelligence</w:t>
            </w:r>
            <w:r w:rsidRPr="00EE0DE7">
              <w:rPr>
                <w:rFonts w:ascii="Arial" w:hAnsi="Arial" w:cs="Arial"/>
                <w:sz w:val="18"/>
                <w:szCs w:val="18"/>
              </w:rPr>
              <w:t xml:space="preserve">, </w:t>
            </w:r>
            <w:r w:rsidRPr="00EE0DE7">
              <w:rPr>
                <w:rFonts w:ascii="Arial" w:hAnsi="Arial" w:cs="Arial"/>
                <w:i/>
                <w:iCs/>
                <w:color w:val="000000"/>
                <w:sz w:val="18"/>
                <w:szCs w:val="18"/>
              </w:rPr>
              <w:t>Pearson Education Inc</w:t>
            </w:r>
            <w:r w:rsidRPr="00EE0DE7">
              <w:rPr>
                <w:rFonts w:ascii="Arial" w:hAnsi="Arial" w:cs="Arial"/>
                <w:color w:val="000000"/>
                <w:sz w:val="18"/>
                <w:szCs w:val="18"/>
              </w:rPr>
              <w:t>. 3rd Edition 2011</w:t>
            </w:r>
          </w:p>
          <w:p w:rsidR="00D15F38" w:rsidRPr="00EE0DE7" w:rsidRDefault="00D15F38" w:rsidP="00CF71BD">
            <w:pPr>
              <w:suppressAutoHyphens/>
              <w:rPr>
                <w:rFonts w:ascii="Arial" w:hAnsi="Arial" w:cs="Arial"/>
                <w:spacing w:val="-3"/>
                <w:sz w:val="18"/>
                <w:szCs w:val="18"/>
              </w:rPr>
            </w:pPr>
          </w:p>
        </w:tc>
      </w:tr>
      <w:tr w:rsidR="00D15F38" w:rsidRPr="00EE0DE7" w:rsidTr="00B41E52">
        <w:trPr>
          <w:trHeight w:val="109"/>
          <w:jc w:val="center"/>
        </w:trPr>
        <w:tc>
          <w:tcPr>
            <w:tcW w:w="197"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3.</w:t>
            </w:r>
          </w:p>
        </w:tc>
        <w:tc>
          <w:tcPr>
            <w:tcW w:w="1620" w:type="pct"/>
          </w:tcPr>
          <w:p w:rsidR="00D15F38" w:rsidRPr="00EE0DE7" w:rsidRDefault="00D15F38" w:rsidP="00CF71BD">
            <w:pPr>
              <w:suppressAutoHyphens/>
              <w:rPr>
                <w:rFonts w:ascii="Arial" w:hAnsi="Arial" w:cs="Arial"/>
                <w:spacing w:val="-3"/>
                <w:sz w:val="18"/>
                <w:szCs w:val="18"/>
              </w:rPr>
            </w:pPr>
            <w:r w:rsidRPr="00EE0DE7">
              <w:rPr>
                <w:rFonts w:ascii="Arial" w:hAnsi="Arial" w:cs="Arial"/>
                <w:color w:val="000000"/>
                <w:sz w:val="18"/>
                <w:szCs w:val="18"/>
              </w:rPr>
              <w:t>N. P. Padhy</w:t>
            </w:r>
          </w:p>
        </w:tc>
        <w:tc>
          <w:tcPr>
            <w:tcW w:w="144"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rsidR="00D15F38" w:rsidRPr="00EE0DE7" w:rsidRDefault="00D15F38" w:rsidP="00CF71BD">
            <w:pPr>
              <w:suppressAutoHyphens/>
              <w:rPr>
                <w:rFonts w:ascii="Arial" w:hAnsi="Arial" w:cs="Arial"/>
                <w:b/>
                <w:bCs/>
                <w:spacing w:val="-3"/>
                <w:sz w:val="18"/>
                <w:szCs w:val="18"/>
              </w:rPr>
            </w:pPr>
            <w:r w:rsidRPr="00EE0DE7">
              <w:rPr>
                <w:rFonts w:ascii="Arial" w:hAnsi="Arial" w:cs="Arial"/>
                <w:b/>
                <w:bCs/>
                <w:color w:val="000000"/>
                <w:sz w:val="18"/>
                <w:szCs w:val="18"/>
              </w:rPr>
              <w:t>Artificial Intelligence and Intelligent System</w:t>
            </w:r>
            <w:r w:rsidRPr="00EE0DE7">
              <w:rPr>
                <w:rFonts w:ascii="Arial" w:hAnsi="Arial" w:cs="Arial"/>
                <w:color w:val="000000"/>
                <w:sz w:val="18"/>
                <w:szCs w:val="18"/>
              </w:rPr>
              <w:t xml:space="preserve">, </w:t>
            </w:r>
            <w:r w:rsidRPr="00EE0DE7">
              <w:rPr>
                <w:rFonts w:ascii="Arial" w:hAnsi="Arial" w:cs="Arial"/>
                <w:i/>
                <w:iCs/>
                <w:color w:val="000000"/>
                <w:sz w:val="18"/>
                <w:szCs w:val="18"/>
              </w:rPr>
              <w:t>Oxford University Press</w:t>
            </w:r>
          </w:p>
        </w:tc>
      </w:tr>
      <w:tr w:rsidR="00D15F38" w:rsidRPr="00EE0DE7" w:rsidTr="00B41E52">
        <w:trPr>
          <w:trHeight w:val="109"/>
          <w:jc w:val="center"/>
        </w:trPr>
        <w:tc>
          <w:tcPr>
            <w:tcW w:w="197"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4.</w:t>
            </w:r>
          </w:p>
        </w:tc>
        <w:tc>
          <w:tcPr>
            <w:tcW w:w="1620" w:type="pct"/>
          </w:tcPr>
          <w:p w:rsidR="00D15F38" w:rsidRPr="00EE0DE7" w:rsidRDefault="00D15F38" w:rsidP="00CF71BD">
            <w:pPr>
              <w:suppressAutoHyphens/>
              <w:rPr>
                <w:rFonts w:ascii="Arial" w:hAnsi="Arial" w:cs="Arial"/>
                <w:bCs/>
                <w:sz w:val="18"/>
                <w:szCs w:val="18"/>
              </w:rPr>
            </w:pPr>
            <w:r w:rsidRPr="00EE0DE7">
              <w:rPr>
                <w:rFonts w:ascii="Arial" w:hAnsi="Arial" w:cs="Arial"/>
                <w:color w:val="000000"/>
                <w:sz w:val="18"/>
                <w:szCs w:val="18"/>
              </w:rPr>
              <w:t>Bratko, I</w:t>
            </w:r>
          </w:p>
        </w:tc>
        <w:tc>
          <w:tcPr>
            <w:tcW w:w="144"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rsidR="00D15F38" w:rsidRPr="00EE0DE7" w:rsidRDefault="009F4EBA" w:rsidP="00CF71BD">
            <w:pPr>
              <w:suppressAutoHyphens/>
              <w:rPr>
                <w:rFonts w:ascii="Arial" w:hAnsi="Arial" w:cs="Arial"/>
                <w:b/>
                <w:bCs/>
                <w:spacing w:val="-3"/>
                <w:sz w:val="18"/>
                <w:szCs w:val="18"/>
              </w:rPr>
            </w:pPr>
            <w:hyperlink r:id="rId21" w:tgtFrame="_blank" w:history="1">
              <w:r w:rsidR="00D15F38" w:rsidRPr="00EE0DE7">
                <w:rPr>
                  <w:rStyle w:val="Hyperlink"/>
                  <w:rFonts w:ascii="Arial" w:hAnsi="Arial" w:cs="Arial"/>
                  <w:color w:val="000000"/>
                  <w:sz w:val="18"/>
                  <w:szCs w:val="18"/>
                </w:rPr>
                <w:t>Prolog Programming for Artificial Intelligence,</w:t>
              </w:r>
              <w:r w:rsidR="00D15F38" w:rsidRPr="00EE0DE7">
                <w:rPr>
                  <w:rStyle w:val="apple-style-span"/>
                  <w:rFonts w:ascii="Arial" w:hAnsi="Arial" w:cs="Arial"/>
                  <w:bCs/>
                  <w:i/>
                  <w:iCs/>
                  <w:color w:val="000000"/>
                  <w:sz w:val="18"/>
                  <w:szCs w:val="18"/>
                </w:rPr>
                <w:t>Addison Wesley</w:t>
              </w:r>
            </w:hyperlink>
            <w:r w:rsidR="00D15F38" w:rsidRPr="00EE0DE7">
              <w:rPr>
                <w:rFonts w:ascii="Arial" w:hAnsi="Arial" w:cs="Arial"/>
                <w:b/>
                <w:color w:val="000000"/>
                <w:sz w:val="18"/>
                <w:szCs w:val="18"/>
              </w:rPr>
              <w:t>.</w:t>
            </w:r>
          </w:p>
        </w:tc>
      </w:tr>
      <w:tr w:rsidR="00D15F38" w:rsidRPr="00EE0DE7" w:rsidTr="00B41E52">
        <w:trPr>
          <w:trHeight w:val="109"/>
          <w:jc w:val="center"/>
        </w:trPr>
        <w:tc>
          <w:tcPr>
            <w:tcW w:w="197" w:type="pct"/>
          </w:tcPr>
          <w:p w:rsidR="00D15F38" w:rsidRPr="00EE0DE7" w:rsidRDefault="00D15F38" w:rsidP="00CF71BD">
            <w:pPr>
              <w:suppressAutoHyphens/>
              <w:jc w:val="center"/>
              <w:rPr>
                <w:rFonts w:ascii="Arial" w:hAnsi="Arial" w:cs="Arial"/>
                <w:spacing w:val="-3"/>
                <w:sz w:val="18"/>
                <w:szCs w:val="18"/>
              </w:rPr>
            </w:pPr>
            <w:r w:rsidRPr="00EE0DE7">
              <w:rPr>
                <w:rFonts w:ascii="Arial" w:hAnsi="Arial" w:cs="Arial"/>
                <w:spacing w:val="-3"/>
                <w:sz w:val="18"/>
                <w:szCs w:val="18"/>
              </w:rPr>
              <w:t>5.</w:t>
            </w:r>
          </w:p>
        </w:tc>
        <w:tc>
          <w:tcPr>
            <w:tcW w:w="1620" w:type="pct"/>
          </w:tcPr>
          <w:p w:rsidR="00D15F38" w:rsidRPr="00EE0DE7" w:rsidRDefault="00D15F38" w:rsidP="00CF71BD">
            <w:pPr>
              <w:suppressAutoHyphens/>
              <w:rPr>
                <w:rFonts w:ascii="Arial" w:hAnsi="Arial" w:cs="Arial"/>
                <w:color w:val="000000"/>
                <w:sz w:val="18"/>
                <w:szCs w:val="18"/>
              </w:rPr>
            </w:pPr>
            <w:r w:rsidRPr="00EE0DE7">
              <w:rPr>
                <w:rFonts w:ascii="Arial" w:hAnsi="Arial" w:cs="Arial"/>
                <w:color w:val="000000"/>
                <w:sz w:val="18"/>
                <w:szCs w:val="18"/>
              </w:rPr>
              <w:t>Clocksin, W.F. and Mellish, C.S.</w:t>
            </w:r>
          </w:p>
        </w:tc>
        <w:tc>
          <w:tcPr>
            <w:tcW w:w="144" w:type="pct"/>
          </w:tcPr>
          <w:p w:rsidR="00D15F38" w:rsidRPr="00EE0DE7" w:rsidRDefault="00D15F38" w:rsidP="00CF71BD">
            <w:pPr>
              <w:suppressAutoHyphens/>
              <w:jc w:val="center"/>
              <w:rPr>
                <w:rFonts w:ascii="Arial" w:hAnsi="Arial" w:cs="Arial"/>
                <w:spacing w:val="-3"/>
                <w:sz w:val="18"/>
                <w:szCs w:val="18"/>
              </w:rPr>
            </w:pPr>
          </w:p>
        </w:tc>
        <w:tc>
          <w:tcPr>
            <w:tcW w:w="3039" w:type="pct"/>
          </w:tcPr>
          <w:p w:rsidR="00D15F38" w:rsidRPr="00EE0DE7" w:rsidRDefault="009F4EBA" w:rsidP="00CF71BD">
            <w:pPr>
              <w:ind w:left="4"/>
              <w:rPr>
                <w:rFonts w:ascii="Arial" w:hAnsi="Arial" w:cs="Arial"/>
                <w:bCs/>
                <w:color w:val="000000"/>
                <w:sz w:val="18"/>
                <w:szCs w:val="18"/>
              </w:rPr>
            </w:pPr>
            <w:hyperlink r:id="rId22" w:tgtFrame="_blank" w:history="1">
              <w:r w:rsidR="00D15F38" w:rsidRPr="00EE0DE7">
                <w:rPr>
                  <w:rStyle w:val="Hyperlink"/>
                  <w:rFonts w:ascii="Arial" w:hAnsi="Arial" w:cs="Arial"/>
                  <w:color w:val="000000"/>
                  <w:sz w:val="18"/>
                  <w:szCs w:val="18"/>
                </w:rPr>
                <w:t xml:space="preserve">Programming in Prolog: Using </w:t>
              </w:r>
            </w:hyperlink>
            <w:hyperlink r:id="rId23" w:tgtFrame="_blank" w:history="1">
              <w:r w:rsidR="00D15F38" w:rsidRPr="00EE0DE7">
                <w:rPr>
                  <w:rStyle w:val="Hyperlink"/>
                  <w:rFonts w:ascii="Arial" w:hAnsi="Arial" w:cs="Arial"/>
                  <w:color w:val="000000"/>
                  <w:sz w:val="18"/>
                  <w:szCs w:val="18"/>
                </w:rPr>
                <w:t>the ISO Standard</w:t>
              </w:r>
            </w:hyperlink>
            <w:r w:rsidR="00D15F38" w:rsidRPr="00EE0DE7">
              <w:rPr>
                <w:rFonts w:ascii="Arial" w:hAnsi="Arial" w:cs="Arial"/>
                <w:bCs/>
                <w:color w:val="000000"/>
                <w:sz w:val="18"/>
                <w:szCs w:val="18"/>
              </w:rPr>
              <w:t xml:space="preserve">, </w:t>
            </w:r>
            <w:r w:rsidR="00D15F38" w:rsidRPr="00EE0DE7">
              <w:rPr>
                <w:rStyle w:val="apple-converted-space"/>
                <w:rFonts w:ascii="Arial" w:hAnsi="Arial" w:cs="Arial"/>
                <w:color w:val="000000"/>
                <w:sz w:val="18"/>
                <w:szCs w:val="18"/>
              </w:rPr>
              <w:t> </w:t>
            </w:r>
            <w:r w:rsidR="00D15F38" w:rsidRPr="00EE0DE7">
              <w:rPr>
                <w:rStyle w:val="apple-style-span"/>
                <w:rFonts w:ascii="Arial" w:hAnsi="Arial" w:cs="Arial"/>
                <w:i/>
                <w:iCs/>
                <w:color w:val="000000"/>
                <w:sz w:val="18"/>
                <w:szCs w:val="18"/>
              </w:rPr>
              <w:t>Springer.</w:t>
            </w:r>
          </w:p>
        </w:tc>
      </w:tr>
    </w:tbl>
    <w:p w:rsidR="00D15F38" w:rsidRDefault="00D15F38" w:rsidP="00CF71BD">
      <w:pPr>
        <w:jc w:val="center"/>
        <w:rPr>
          <w:rFonts w:ascii="Arial" w:hAnsi="Arial" w:cs="Arial"/>
          <w:sz w:val="18"/>
          <w:szCs w:val="18"/>
        </w:rPr>
      </w:pPr>
    </w:p>
    <w:p w:rsidR="00B436C6" w:rsidRDefault="00B436C6" w:rsidP="00CF71BD">
      <w:pPr>
        <w:jc w:val="center"/>
        <w:rPr>
          <w:rFonts w:ascii="Arial" w:hAnsi="Arial" w:cs="Arial"/>
          <w:sz w:val="18"/>
          <w:szCs w:val="18"/>
        </w:rPr>
      </w:pPr>
    </w:p>
    <w:p w:rsidR="00B436C6" w:rsidRPr="00EE0DE7" w:rsidRDefault="00B436C6" w:rsidP="00CF71BD">
      <w:pPr>
        <w:jc w:val="center"/>
        <w:rPr>
          <w:rFonts w:ascii="Arial" w:hAnsi="Arial" w:cs="Arial"/>
          <w:sz w:val="18"/>
          <w:szCs w:val="18"/>
        </w:rPr>
      </w:pPr>
    </w:p>
    <w:p w:rsidR="00D15F38" w:rsidRPr="005503B1"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503B1">
        <w:rPr>
          <w:rFonts w:ascii="Arial" w:hAnsi="Arial" w:cs="Arial"/>
          <w:b/>
          <w:bCs/>
          <w:iCs/>
          <w:sz w:val="18"/>
          <w:szCs w:val="18"/>
        </w:rPr>
        <w:t xml:space="preserve">CSE </w:t>
      </w:r>
      <w:r>
        <w:rPr>
          <w:rFonts w:ascii="Arial" w:hAnsi="Arial" w:cs="Arial"/>
          <w:b/>
          <w:bCs/>
          <w:iCs/>
          <w:sz w:val="18"/>
          <w:szCs w:val="18"/>
        </w:rPr>
        <w:t>4132</w:t>
      </w:r>
      <w:r w:rsidRPr="005503B1">
        <w:rPr>
          <w:rFonts w:ascii="Arial" w:hAnsi="Arial" w:cs="Arial"/>
          <w:b/>
          <w:bCs/>
          <w:iCs/>
          <w:sz w:val="18"/>
          <w:szCs w:val="18"/>
        </w:rPr>
        <w:t>: Artificial Intelligence Lab</w:t>
      </w:r>
    </w:p>
    <w:p w:rsidR="00D15F38" w:rsidRPr="005503B1"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503B1">
        <w:rPr>
          <w:rFonts w:ascii="Arial" w:hAnsi="Arial" w:cs="Arial"/>
          <w:b/>
          <w:bCs/>
          <w:iCs/>
          <w:sz w:val="18"/>
          <w:szCs w:val="18"/>
        </w:rPr>
        <w:t xml:space="preserve">Credits: </w:t>
      </w:r>
      <w:r w:rsidR="0078483D" w:rsidRPr="005503B1">
        <w:rPr>
          <w:rFonts w:ascii="Arial" w:hAnsi="Arial" w:cs="Arial"/>
          <w:b/>
          <w:iCs/>
          <w:sz w:val="18"/>
          <w:szCs w:val="18"/>
        </w:rPr>
        <w:t>1</w:t>
      </w:r>
      <w:r w:rsidR="00844CE6">
        <w:rPr>
          <w:rFonts w:ascii="Arial" w:hAnsi="Arial" w:cs="Arial"/>
          <w:b/>
          <w:bCs/>
          <w:iCs/>
          <w:sz w:val="18"/>
          <w:szCs w:val="18"/>
        </w:rPr>
        <w:t>Contact Hours: 28</w:t>
      </w:r>
    </w:p>
    <w:p w:rsidR="00D15F38" w:rsidRPr="005503B1" w:rsidRDefault="00D15F38" w:rsidP="00CC786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503B1">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5503B1"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5503B1" w:rsidTr="00CF71BD">
        <w:trPr>
          <w:jc w:val="center"/>
        </w:trPr>
        <w:tc>
          <w:tcPr>
            <w:tcW w:w="1439" w:type="dxa"/>
          </w:tcPr>
          <w:p w:rsidR="00D15F38" w:rsidRPr="005503B1" w:rsidRDefault="00D15F38" w:rsidP="00CF71BD">
            <w:pPr>
              <w:rPr>
                <w:rFonts w:ascii="Arial" w:hAnsi="Arial" w:cs="Arial"/>
                <w:b/>
                <w:bCs/>
                <w:sz w:val="18"/>
                <w:szCs w:val="18"/>
              </w:rPr>
            </w:pPr>
            <w:r w:rsidRPr="005503B1">
              <w:rPr>
                <w:rFonts w:ascii="Arial" w:hAnsi="Arial" w:cs="Arial"/>
                <w:b/>
                <w:sz w:val="18"/>
                <w:szCs w:val="18"/>
              </w:rPr>
              <w:t>Prerequisite:</w:t>
            </w:r>
          </w:p>
        </w:tc>
        <w:tc>
          <w:tcPr>
            <w:tcW w:w="7741" w:type="dxa"/>
          </w:tcPr>
          <w:p w:rsidR="00D15F38" w:rsidRPr="005503B1" w:rsidRDefault="00C97825" w:rsidP="00CF71BD">
            <w:pPr>
              <w:rPr>
                <w:rFonts w:ascii="Arial" w:hAnsi="Arial" w:cs="Arial"/>
                <w:iCs/>
                <w:sz w:val="18"/>
                <w:szCs w:val="18"/>
              </w:rPr>
            </w:pPr>
            <w:r w:rsidRPr="00C97825">
              <w:rPr>
                <w:rFonts w:ascii="Arial" w:hAnsi="Arial" w:cs="Arial"/>
                <w:sz w:val="18"/>
                <w:szCs w:val="18"/>
              </w:rPr>
              <w:t>CSE2131 Discrete Mathematics, MATH2241</w:t>
            </w:r>
            <w:r w:rsidRPr="00C97825">
              <w:rPr>
                <w:rFonts w:ascii="Arial" w:hAnsi="Arial" w:cs="Arial"/>
                <w:sz w:val="18"/>
                <w:szCs w:val="18"/>
              </w:rPr>
              <w:tab/>
              <w:t xml:space="preserve"> Linear Algebra</w:t>
            </w:r>
          </w:p>
        </w:tc>
      </w:tr>
      <w:tr w:rsidR="00D15F38" w:rsidRPr="005503B1" w:rsidTr="00CF71BD">
        <w:trPr>
          <w:jc w:val="center"/>
        </w:trPr>
        <w:tc>
          <w:tcPr>
            <w:tcW w:w="1439" w:type="dxa"/>
          </w:tcPr>
          <w:p w:rsidR="00D15F38" w:rsidRPr="005503B1" w:rsidRDefault="00D15F38" w:rsidP="00CF71BD">
            <w:pPr>
              <w:rPr>
                <w:rFonts w:ascii="Arial" w:hAnsi="Arial" w:cs="Arial"/>
                <w:b/>
                <w:sz w:val="18"/>
                <w:szCs w:val="18"/>
              </w:rPr>
            </w:pPr>
            <w:r w:rsidRPr="005503B1">
              <w:rPr>
                <w:rFonts w:ascii="Arial" w:hAnsi="Arial" w:cs="Arial"/>
                <w:b/>
                <w:sz w:val="18"/>
                <w:szCs w:val="18"/>
              </w:rPr>
              <w:t>Course Type</w:t>
            </w:r>
          </w:p>
        </w:tc>
        <w:tc>
          <w:tcPr>
            <w:tcW w:w="7741" w:type="dxa"/>
          </w:tcPr>
          <w:p w:rsidR="00D15F38" w:rsidRPr="005503B1" w:rsidRDefault="009F4EBA" w:rsidP="00CF71BD">
            <w:pPr>
              <w:rPr>
                <w:rFonts w:ascii="Arial" w:hAnsi="Arial" w:cs="Arial"/>
                <w:iCs/>
                <w:sz w:val="18"/>
                <w:szCs w:val="18"/>
              </w:rPr>
            </w:pPr>
            <w:sdt>
              <w:sdtPr>
                <w:rPr>
                  <w:rFonts w:ascii="Arial" w:hAnsi="Arial" w:cs="Arial"/>
                  <w:iCs/>
                  <w:sz w:val="18"/>
                  <w:szCs w:val="18"/>
                </w:rPr>
                <w:id w:val="222319"/>
              </w:sdtPr>
              <w:sdtEndPr/>
              <w:sdtContent>
                <w:r w:rsidR="00D15F38" w:rsidRPr="005503B1">
                  <w:rPr>
                    <w:rFonts w:ascii="MS Gothic" w:eastAsia="MS Gothic" w:hAnsi="MS Gothic" w:cs="MS Gothic" w:hint="eastAsia"/>
                    <w:iCs/>
                    <w:sz w:val="18"/>
                    <w:szCs w:val="18"/>
                  </w:rPr>
                  <w:t>☐</w:t>
                </w:r>
              </w:sdtContent>
            </w:sdt>
            <w:r w:rsidR="00D15F38" w:rsidRPr="005503B1">
              <w:rPr>
                <w:rFonts w:ascii="Arial" w:hAnsi="Arial" w:cs="Arial"/>
                <w:iCs/>
                <w:sz w:val="18"/>
                <w:szCs w:val="18"/>
              </w:rPr>
              <w:t xml:space="preserve"> Theory         </w:t>
            </w:r>
            <w:sdt>
              <w:sdtPr>
                <w:rPr>
                  <w:rFonts w:ascii="Arial" w:hAnsi="Arial" w:cs="Arial"/>
                  <w:iCs/>
                  <w:sz w:val="18"/>
                  <w:szCs w:val="18"/>
                </w:rPr>
                <w:id w:val="-550075052"/>
              </w:sdtPr>
              <w:sdtEndPr/>
              <w:sdtContent>
                <w:sdt>
                  <w:sdtPr>
                    <w:rPr>
                      <w:rFonts w:ascii="Arial" w:hAnsi="Arial" w:cs="Arial"/>
                      <w:iCs/>
                      <w:sz w:val="18"/>
                      <w:szCs w:val="18"/>
                    </w:rPr>
                    <w:id w:val="836729141"/>
                  </w:sdtPr>
                  <w:sdtEndPr/>
                  <w:sdtContent>
                    <w:r w:rsidR="00D15F38" w:rsidRPr="005503B1">
                      <w:rPr>
                        <w:rFonts w:ascii="MS Gothic" w:eastAsia="MS Gothic" w:hAnsi="MS Gothic" w:cs="MS Gothic" w:hint="eastAsia"/>
                        <w:iCs/>
                        <w:sz w:val="18"/>
                        <w:szCs w:val="18"/>
                      </w:rPr>
                      <w:t>☒</w:t>
                    </w:r>
                  </w:sdtContent>
                </w:sdt>
              </w:sdtContent>
            </w:sdt>
            <w:r w:rsidR="00D15F38" w:rsidRPr="005503B1">
              <w:rPr>
                <w:rFonts w:ascii="Arial" w:hAnsi="Arial" w:cs="Arial"/>
                <w:iCs/>
                <w:sz w:val="18"/>
                <w:szCs w:val="18"/>
              </w:rPr>
              <w:t xml:space="preserve">  Laboratory work         </w:t>
            </w:r>
            <w:sdt>
              <w:sdtPr>
                <w:rPr>
                  <w:rFonts w:ascii="Arial" w:hAnsi="Arial" w:cs="Arial"/>
                  <w:iCs/>
                  <w:sz w:val="18"/>
                  <w:szCs w:val="18"/>
                </w:rPr>
                <w:id w:val="1402953076"/>
              </w:sdtPr>
              <w:sdtEndPr/>
              <w:sdtContent>
                <w:r w:rsidR="00D15F38" w:rsidRPr="005503B1">
                  <w:rPr>
                    <w:rFonts w:ascii="MS Gothic" w:eastAsia="MS Gothic" w:hAnsi="MS Gothic" w:cs="MS Gothic" w:hint="eastAsia"/>
                    <w:iCs/>
                    <w:sz w:val="18"/>
                    <w:szCs w:val="18"/>
                  </w:rPr>
                  <w:t>☐</w:t>
                </w:r>
              </w:sdtContent>
            </w:sdt>
            <w:r w:rsidR="00D15F38" w:rsidRPr="005503B1">
              <w:rPr>
                <w:rFonts w:ascii="Arial" w:hAnsi="Arial" w:cs="Arial"/>
                <w:iCs/>
                <w:sz w:val="18"/>
                <w:szCs w:val="18"/>
              </w:rPr>
              <w:t xml:space="preserve">  Project work      </w:t>
            </w:r>
            <w:sdt>
              <w:sdtPr>
                <w:rPr>
                  <w:rFonts w:ascii="Arial" w:hAnsi="Arial" w:cs="Arial"/>
                  <w:iCs/>
                  <w:sz w:val="18"/>
                  <w:szCs w:val="18"/>
                </w:rPr>
                <w:id w:val="-1802602353"/>
              </w:sdtPr>
              <w:sdtEndPr/>
              <w:sdtContent>
                <w:r w:rsidR="00D15F38" w:rsidRPr="005503B1">
                  <w:rPr>
                    <w:rFonts w:ascii="MS Gothic" w:eastAsia="MS Gothic" w:hAnsi="MS Gothic" w:cs="MS Gothic" w:hint="eastAsia"/>
                    <w:iCs/>
                    <w:sz w:val="18"/>
                    <w:szCs w:val="18"/>
                  </w:rPr>
                  <w:t>☒</w:t>
                </w:r>
              </w:sdtContent>
            </w:sdt>
            <w:r w:rsidR="00D15F38" w:rsidRPr="005503B1">
              <w:rPr>
                <w:rFonts w:ascii="Arial" w:hAnsi="Arial" w:cs="Arial"/>
                <w:iCs/>
                <w:sz w:val="18"/>
                <w:szCs w:val="18"/>
              </w:rPr>
              <w:t xml:space="preserve">  Viva Voce      </w:t>
            </w:r>
          </w:p>
        </w:tc>
      </w:tr>
      <w:tr w:rsidR="00D15F38" w:rsidRPr="005503B1" w:rsidTr="00CF71BD">
        <w:trPr>
          <w:trHeight w:val="238"/>
          <w:jc w:val="center"/>
        </w:trPr>
        <w:tc>
          <w:tcPr>
            <w:tcW w:w="1439" w:type="dxa"/>
          </w:tcPr>
          <w:p w:rsidR="00D15F38" w:rsidRPr="005503B1" w:rsidRDefault="00D15F38" w:rsidP="00CF71BD">
            <w:pPr>
              <w:ind w:left="2160" w:hanging="2160"/>
              <w:rPr>
                <w:rFonts w:ascii="Arial" w:hAnsi="Arial" w:cs="Arial"/>
                <w:b/>
                <w:bCs/>
                <w:sz w:val="18"/>
                <w:szCs w:val="18"/>
              </w:rPr>
            </w:pPr>
            <w:r w:rsidRPr="005503B1">
              <w:rPr>
                <w:rFonts w:ascii="Arial" w:hAnsi="Arial" w:cs="Arial"/>
                <w:b/>
                <w:bCs/>
                <w:sz w:val="18"/>
                <w:szCs w:val="18"/>
              </w:rPr>
              <w:t>Motivation</w:t>
            </w:r>
          </w:p>
        </w:tc>
        <w:tc>
          <w:tcPr>
            <w:tcW w:w="7741" w:type="dxa"/>
          </w:tcPr>
          <w:p w:rsidR="00D15F38" w:rsidRPr="005503B1" w:rsidRDefault="00D15F38" w:rsidP="00CF71BD">
            <w:pPr>
              <w:rPr>
                <w:rFonts w:ascii="Arial" w:hAnsi="Arial" w:cs="Arial"/>
                <w:b/>
                <w:iCs/>
                <w:sz w:val="18"/>
                <w:szCs w:val="18"/>
              </w:rPr>
            </w:pPr>
            <w:r w:rsidRPr="005503B1">
              <w:rPr>
                <w:rFonts w:ascii="Arial" w:hAnsi="Arial" w:cs="Arial"/>
                <w:iCs/>
                <w:sz w:val="18"/>
                <w:szCs w:val="18"/>
              </w:rPr>
              <w:t xml:space="preserve">To solve the basic problems on artificial Intelligence (AI) and its applications. </w:t>
            </w:r>
          </w:p>
        </w:tc>
      </w:tr>
      <w:tr w:rsidR="00D15F38" w:rsidRPr="005503B1" w:rsidTr="00E86754">
        <w:trPr>
          <w:trHeight w:val="612"/>
          <w:jc w:val="center"/>
        </w:trPr>
        <w:tc>
          <w:tcPr>
            <w:tcW w:w="9180" w:type="dxa"/>
            <w:gridSpan w:val="2"/>
          </w:tcPr>
          <w:p w:rsidR="00D15F38" w:rsidRPr="005503B1" w:rsidRDefault="00D15F38" w:rsidP="00CF71BD">
            <w:pPr>
              <w:rPr>
                <w:rFonts w:ascii="Arial" w:hAnsi="Arial" w:cs="Arial"/>
                <w:b/>
                <w:bCs/>
                <w:sz w:val="18"/>
                <w:szCs w:val="18"/>
              </w:rPr>
            </w:pPr>
            <w:r w:rsidRPr="005503B1">
              <w:rPr>
                <w:rFonts w:ascii="Arial" w:hAnsi="Arial" w:cs="Arial"/>
                <w:b/>
                <w:bCs/>
                <w:sz w:val="18"/>
                <w:szCs w:val="18"/>
              </w:rPr>
              <w:t>Course Objective:</w:t>
            </w:r>
          </w:p>
          <w:p w:rsidR="00D15F38" w:rsidRPr="00D2492B" w:rsidRDefault="00E86754" w:rsidP="00CF71BD">
            <w:pPr>
              <w:pStyle w:val="Default"/>
              <w:jc w:val="both"/>
              <w:rPr>
                <w:sz w:val="18"/>
                <w:szCs w:val="18"/>
              </w:rPr>
            </w:pPr>
            <w:r w:rsidRPr="00E86754">
              <w:rPr>
                <w:sz w:val="18"/>
                <w:szCs w:val="18"/>
              </w:rPr>
              <w:t xml:space="preserve">This Lab course exposes on AI programming tools and techniques for real-life </w:t>
            </w:r>
            <w:r w:rsidR="00A07BAE" w:rsidRPr="00E86754">
              <w:rPr>
                <w:sz w:val="18"/>
                <w:szCs w:val="18"/>
              </w:rPr>
              <w:t>problem-solving</w:t>
            </w:r>
            <w:r w:rsidRPr="00E86754">
              <w:rPr>
                <w:sz w:val="18"/>
                <w:szCs w:val="18"/>
              </w:rPr>
              <w:t xml:space="preserve"> methods. Students will able to solve problems based on AI and they can make intelligent interface for a system. They can understand how to learn data set and test data with neural network. They also know how to search known and unknown data.  Students can perform decision-based learning algorithms</w:t>
            </w:r>
            <w:r w:rsidR="00D15F38" w:rsidRPr="005503B1">
              <w:rPr>
                <w:sz w:val="18"/>
                <w:szCs w:val="18"/>
              </w:rPr>
              <w:t xml:space="preserve">. </w:t>
            </w:r>
          </w:p>
        </w:tc>
      </w:tr>
    </w:tbl>
    <w:p w:rsidR="00D15F38" w:rsidRPr="005503B1" w:rsidRDefault="00D15F38" w:rsidP="00CF71BD">
      <w:pPr>
        <w:jc w:val="center"/>
        <w:rPr>
          <w:rFonts w:ascii="Arial" w:hAnsi="Arial" w:cs="Arial"/>
          <w:sz w:val="18"/>
          <w:szCs w:val="18"/>
        </w:rPr>
      </w:pPr>
    </w:p>
    <w:p w:rsidR="00D15F38" w:rsidRPr="005503B1" w:rsidRDefault="00D15F38" w:rsidP="00CF71BD">
      <w:pPr>
        <w:autoSpaceDE w:val="0"/>
        <w:autoSpaceDN w:val="0"/>
        <w:adjustRightInd w:val="0"/>
        <w:jc w:val="center"/>
        <w:rPr>
          <w:rFonts w:ascii="Arial" w:hAnsi="Arial" w:cs="Arial"/>
          <w:b/>
          <w:color w:val="000000" w:themeColor="text1"/>
          <w:sz w:val="18"/>
          <w:szCs w:val="18"/>
        </w:rPr>
      </w:pPr>
      <w:r w:rsidRPr="005503B1">
        <w:rPr>
          <w:rFonts w:ascii="Arial" w:hAnsi="Arial" w:cs="Arial"/>
          <w:b/>
          <w:color w:val="000000" w:themeColor="text1"/>
          <w:sz w:val="18"/>
          <w:szCs w:val="18"/>
        </w:rPr>
        <w:t>Course Outcomes (COs), Program Outcomes (POs) and Assessment:</w:t>
      </w:r>
    </w:p>
    <w:tbl>
      <w:tblPr>
        <w:tblStyle w:val="TableGrid"/>
        <w:tblW w:w="9254" w:type="dxa"/>
        <w:jc w:val="center"/>
        <w:tblLook w:val="04A0" w:firstRow="1" w:lastRow="0" w:firstColumn="1" w:lastColumn="0" w:noHBand="0" w:noVBand="1"/>
      </w:tblPr>
      <w:tblGrid>
        <w:gridCol w:w="646"/>
        <w:gridCol w:w="2150"/>
        <w:gridCol w:w="2198"/>
        <w:gridCol w:w="1080"/>
        <w:gridCol w:w="1638"/>
        <w:gridCol w:w="1542"/>
      </w:tblGrid>
      <w:tr w:rsidR="00D15F38" w:rsidRPr="005503B1" w:rsidTr="00CF71BD">
        <w:trPr>
          <w:trHeight w:val="877"/>
          <w:jc w:val="center"/>
        </w:trPr>
        <w:tc>
          <w:tcPr>
            <w:tcW w:w="646"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 No.</w:t>
            </w:r>
          </w:p>
        </w:tc>
        <w:tc>
          <w:tcPr>
            <w:tcW w:w="2150"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 Statement</w:t>
            </w:r>
          </w:p>
        </w:tc>
        <w:tc>
          <w:tcPr>
            <w:tcW w:w="2198"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Corresponding PO</w:t>
            </w:r>
          </w:p>
        </w:tc>
        <w:tc>
          <w:tcPr>
            <w:tcW w:w="1080"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Domain / level of learning taxonomy</w:t>
            </w:r>
          </w:p>
        </w:tc>
        <w:tc>
          <w:tcPr>
            <w:tcW w:w="1638"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Delivery methods and activities</w:t>
            </w:r>
          </w:p>
        </w:tc>
        <w:tc>
          <w:tcPr>
            <w:tcW w:w="1542"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Assessment tools</w:t>
            </w:r>
          </w:p>
        </w:tc>
      </w:tr>
      <w:tr w:rsidR="00D15F38" w:rsidRPr="005503B1" w:rsidTr="00CF71BD">
        <w:trPr>
          <w:trHeight w:val="1646"/>
          <w:jc w:val="center"/>
        </w:trPr>
        <w:tc>
          <w:tcPr>
            <w:tcW w:w="646"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CO1</w:t>
            </w:r>
          </w:p>
        </w:tc>
        <w:tc>
          <w:tcPr>
            <w:tcW w:w="2150" w:type="dxa"/>
            <w:vAlign w:val="center"/>
          </w:tcPr>
          <w:p w:rsidR="00D15F38" w:rsidRPr="005503B1" w:rsidRDefault="00D15F38" w:rsidP="00E74708">
            <w:pPr>
              <w:jc w:val="center"/>
              <w:rPr>
                <w:rFonts w:ascii="Arial" w:hAnsi="Arial" w:cs="Arial"/>
                <w:color w:val="000000" w:themeColor="text1"/>
                <w:sz w:val="18"/>
                <w:szCs w:val="18"/>
              </w:rPr>
            </w:pPr>
            <w:r w:rsidRPr="00046CE1">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5503B1">
              <w:rPr>
                <w:rFonts w:ascii="Arial" w:hAnsi="Arial" w:cs="Arial"/>
                <w:b/>
                <w:color w:val="000000" w:themeColor="text1"/>
                <w:sz w:val="18"/>
                <w:szCs w:val="18"/>
              </w:rPr>
              <w:t xml:space="preserve">pply </w:t>
            </w:r>
            <w:r w:rsidRPr="005503B1">
              <w:rPr>
                <w:rFonts w:ascii="Arial" w:hAnsi="Arial" w:cs="Arial"/>
                <w:sz w:val="18"/>
                <w:szCs w:val="18"/>
              </w:rPr>
              <w:t>the  rules to solve the  problems, with variables rules, execution rules, input &amp; output predicates and other built in predicates</w:t>
            </w:r>
          </w:p>
        </w:tc>
        <w:tc>
          <w:tcPr>
            <w:tcW w:w="2198" w:type="dxa"/>
            <w:vAlign w:val="center"/>
          </w:tcPr>
          <w:p w:rsidR="00E74708" w:rsidRDefault="00D15F38" w:rsidP="00CF71BD">
            <w:pPr>
              <w:pStyle w:val="ListParagraph"/>
              <w:spacing w:after="0" w:line="240" w:lineRule="auto"/>
              <w:ind w:left="0"/>
              <w:jc w:val="center"/>
              <w:rPr>
                <w:rFonts w:ascii="Arial" w:hAnsi="Arial" w:cs="Arial"/>
                <w:b/>
                <w:bCs/>
                <w:color w:val="000000" w:themeColor="text1"/>
                <w:sz w:val="18"/>
                <w:szCs w:val="18"/>
              </w:rPr>
            </w:pPr>
            <w:r w:rsidRPr="00B8132A">
              <w:rPr>
                <w:rFonts w:ascii="Arial" w:hAnsi="Arial" w:cs="Arial"/>
                <w:b/>
                <w:bCs/>
                <w:color w:val="000000" w:themeColor="text1"/>
                <w:sz w:val="18"/>
                <w:szCs w:val="18"/>
              </w:rPr>
              <w:t>The engineer and society</w:t>
            </w:r>
          </w:p>
          <w:p w:rsidR="00D15F38" w:rsidRPr="005503B1" w:rsidRDefault="00D15F38" w:rsidP="00CF71BD">
            <w:pPr>
              <w:pStyle w:val="ListParagraph"/>
              <w:spacing w:after="0" w:line="240" w:lineRule="auto"/>
              <w:ind w:left="0"/>
              <w:jc w:val="center"/>
              <w:rPr>
                <w:rFonts w:ascii="Arial" w:hAnsi="Arial" w:cs="Arial"/>
                <w:color w:val="000000" w:themeColor="text1"/>
                <w:sz w:val="18"/>
                <w:szCs w:val="18"/>
              </w:rPr>
            </w:pPr>
            <w:r w:rsidRPr="005503B1">
              <w:rPr>
                <w:rFonts w:ascii="Arial" w:hAnsi="Arial" w:cs="Arial"/>
                <w:color w:val="000000" w:themeColor="text1"/>
                <w:sz w:val="18"/>
                <w:szCs w:val="18"/>
              </w:rPr>
              <w:t>(PO</w:t>
            </w:r>
            <w:r>
              <w:rPr>
                <w:rFonts w:ascii="Arial" w:hAnsi="Arial" w:cs="Arial"/>
                <w:color w:val="000000" w:themeColor="text1"/>
                <w:sz w:val="18"/>
                <w:szCs w:val="18"/>
              </w:rPr>
              <w:t>4</w:t>
            </w:r>
            <w:r w:rsidRPr="005503B1">
              <w:rPr>
                <w:rFonts w:ascii="Arial" w:hAnsi="Arial" w:cs="Arial"/>
                <w:color w:val="000000" w:themeColor="text1"/>
                <w:sz w:val="18"/>
                <w:szCs w:val="18"/>
              </w:rPr>
              <w:t>)</w:t>
            </w:r>
          </w:p>
        </w:tc>
        <w:tc>
          <w:tcPr>
            <w:tcW w:w="1080"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Cognitive domain – level 3</w:t>
            </w:r>
          </w:p>
        </w:tc>
        <w:tc>
          <w:tcPr>
            <w:tcW w:w="1638"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4133543"/>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9118011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1909617"/>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6769724"/>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5503B1"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237621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54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318270"/>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792348"/>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7827891"/>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435746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4E0745" w:rsidRDefault="009F4EBA" w:rsidP="00CF71BD">
            <w:pPr>
              <w:rPr>
                <w:rFonts w:ascii="Arial" w:hAnsi="Arial" w:cs="Arial"/>
                <w:color w:val="000000"/>
                <w:sz w:val="18"/>
                <w:szCs w:val="18"/>
              </w:rPr>
            </w:pPr>
            <w:sdt>
              <w:sdtPr>
                <w:rPr>
                  <w:rFonts w:ascii="Arial" w:hAnsi="Arial" w:cs="Arial"/>
                  <w:color w:val="000000" w:themeColor="text1"/>
                  <w:sz w:val="18"/>
                  <w:szCs w:val="18"/>
                </w:rPr>
                <w:id w:val="-110047959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r w:rsidR="00D15F38" w:rsidRPr="005503B1" w:rsidTr="00CF71BD">
        <w:trPr>
          <w:trHeight w:val="1583"/>
          <w:jc w:val="center"/>
        </w:trPr>
        <w:tc>
          <w:tcPr>
            <w:tcW w:w="646"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CO2</w:t>
            </w:r>
          </w:p>
        </w:tc>
        <w:tc>
          <w:tcPr>
            <w:tcW w:w="2150" w:type="dxa"/>
            <w:vAlign w:val="center"/>
          </w:tcPr>
          <w:p w:rsidR="00D15F38" w:rsidRPr="005503B1" w:rsidRDefault="00D15F38" w:rsidP="00CF71BD">
            <w:pPr>
              <w:pStyle w:val="ListParagraph"/>
              <w:spacing w:after="0" w:line="240" w:lineRule="auto"/>
              <w:ind w:left="-18"/>
              <w:jc w:val="center"/>
              <w:rPr>
                <w:rFonts w:ascii="Arial" w:hAnsi="Arial" w:cs="Arial"/>
                <w:color w:val="000000" w:themeColor="text1"/>
                <w:sz w:val="18"/>
                <w:szCs w:val="18"/>
              </w:rPr>
            </w:pPr>
            <w:r w:rsidRPr="00046CE1">
              <w:rPr>
                <w:rFonts w:ascii="Arial" w:hAnsi="Arial" w:cs="Arial"/>
                <w:bCs/>
                <w:color w:val="000000" w:themeColor="text1"/>
                <w:sz w:val="18"/>
                <w:szCs w:val="18"/>
              </w:rPr>
              <w:t>To</w:t>
            </w:r>
            <w:r>
              <w:rPr>
                <w:rFonts w:ascii="Arial" w:hAnsi="Arial" w:cs="Arial"/>
                <w:b/>
                <w:color w:val="000000" w:themeColor="text1"/>
                <w:sz w:val="18"/>
                <w:szCs w:val="18"/>
              </w:rPr>
              <w:t xml:space="preserve"> c</w:t>
            </w:r>
            <w:r w:rsidRPr="005503B1">
              <w:rPr>
                <w:rFonts w:ascii="Arial" w:hAnsi="Arial" w:cs="Arial"/>
                <w:b/>
                <w:color w:val="000000" w:themeColor="text1"/>
                <w:sz w:val="18"/>
                <w:szCs w:val="18"/>
              </w:rPr>
              <w:t xml:space="preserve">ompute </w:t>
            </w:r>
            <w:r w:rsidRPr="005503B1">
              <w:rPr>
                <w:rFonts w:ascii="Arial" w:hAnsi="Arial" w:cs="Arial"/>
                <w:color w:val="000000" w:themeColor="text1"/>
                <w:sz w:val="18"/>
                <w:szCs w:val="18"/>
              </w:rPr>
              <w:t xml:space="preserve">the </w:t>
            </w:r>
            <w:r w:rsidRPr="005503B1">
              <w:rPr>
                <w:rFonts w:ascii="Arial" w:hAnsi="Arial" w:cs="Arial"/>
                <w:sz w:val="18"/>
                <w:szCs w:val="18"/>
              </w:rPr>
              <w:t xml:space="preserve">arithmetical operations compound objects, dynamic and static databases, </w:t>
            </w:r>
            <w:r>
              <w:rPr>
                <w:rFonts w:ascii="Arial" w:hAnsi="Arial" w:cs="Arial"/>
                <w:sz w:val="18"/>
                <w:szCs w:val="18"/>
              </w:rPr>
              <w:t xml:space="preserve">variables </w:t>
            </w:r>
          </w:p>
        </w:tc>
        <w:tc>
          <w:tcPr>
            <w:tcW w:w="2198" w:type="dxa"/>
            <w:vAlign w:val="center"/>
          </w:tcPr>
          <w:p w:rsidR="00D15F38" w:rsidRPr="005503B1" w:rsidRDefault="00D15F38" w:rsidP="00CF71BD">
            <w:pPr>
              <w:pStyle w:val="ListParagraph"/>
              <w:spacing w:after="0" w:line="240" w:lineRule="auto"/>
              <w:ind w:left="0"/>
              <w:jc w:val="center"/>
              <w:rPr>
                <w:rFonts w:ascii="Arial" w:hAnsi="Arial" w:cs="Arial"/>
                <w:color w:val="000000" w:themeColor="text1"/>
                <w:sz w:val="18"/>
                <w:szCs w:val="18"/>
              </w:rPr>
            </w:pPr>
            <w:r w:rsidRPr="005503B1">
              <w:rPr>
                <w:rFonts w:ascii="Arial" w:hAnsi="Arial" w:cs="Arial"/>
                <w:b/>
                <w:bCs/>
                <w:sz w:val="18"/>
                <w:szCs w:val="18"/>
              </w:rPr>
              <w:t>Problem analysis</w:t>
            </w:r>
            <w:r w:rsidRPr="005503B1">
              <w:rPr>
                <w:rFonts w:ascii="Arial" w:hAnsi="Arial" w:cs="Arial"/>
                <w:sz w:val="18"/>
                <w:szCs w:val="18"/>
              </w:rPr>
              <w:t xml:space="preserve">: </w:t>
            </w:r>
            <w:r w:rsidRPr="005503B1">
              <w:rPr>
                <w:rFonts w:ascii="Arial" w:hAnsi="Arial" w:cs="Arial"/>
                <w:color w:val="000000" w:themeColor="text1"/>
                <w:sz w:val="18"/>
                <w:szCs w:val="18"/>
              </w:rPr>
              <w:t>(PO2)</w:t>
            </w:r>
          </w:p>
        </w:tc>
        <w:tc>
          <w:tcPr>
            <w:tcW w:w="1080"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Cognitive domain – level 5</w:t>
            </w:r>
          </w:p>
        </w:tc>
        <w:tc>
          <w:tcPr>
            <w:tcW w:w="1638"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113427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626037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390665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5396270"/>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5503B1"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774011567"/>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54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7123484"/>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6993878"/>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0735818"/>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1523655"/>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4E0745" w:rsidRDefault="009F4EBA" w:rsidP="00CF71BD">
            <w:pPr>
              <w:rPr>
                <w:rFonts w:ascii="Arial" w:hAnsi="Arial" w:cs="Arial"/>
                <w:color w:val="000000"/>
                <w:sz w:val="18"/>
                <w:szCs w:val="18"/>
              </w:rPr>
            </w:pPr>
            <w:sdt>
              <w:sdtPr>
                <w:rPr>
                  <w:rFonts w:ascii="Arial" w:hAnsi="Arial" w:cs="Arial"/>
                  <w:color w:val="000000" w:themeColor="text1"/>
                  <w:sz w:val="18"/>
                  <w:szCs w:val="18"/>
                </w:rPr>
                <w:id w:val="-2060616344"/>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r w:rsidR="00D15F38" w:rsidRPr="005503B1" w:rsidTr="00CF71BD">
        <w:trPr>
          <w:trHeight w:val="1700"/>
          <w:jc w:val="center"/>
        </w:trPr>
        <w:tc>
          <w:tcPr>
            <w:tcW w:w="646"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CO3</w:t>
            </w:r>
          </w:p>
        </w:tc>
        <w:tc>
          <w:tcPr>
            <w:tcW w:w="2150" w:type="dxa"/>
            <w:vAlign w:val="center"/>
          </w:tcPr>
          <w:p w:rsidR="00D15F38" w:rsidRPr="005503B1" w:rsidRDefault="00D15F38" w:rsidP="00E74708">
            <w:pPr>
              <w:jc w:val="center"/>
              <w:rPr>
                <w:rFonts w:ascii="Arial" w:hAnsi="Arial" w:cs="Arial"/>
                <w:b/>
                <w:bCs/>
                <w:sz w:val="18"/>
                <w:szCs w:val="18"/>
              </w:rPr>
            </w:pPr>
            <w:r w:rsidRPr="00046CE1">
              <w:rPr>
                <w:rFonts w:ascii="Arial" w:hAnsi="Arial" w:cs="Arial"/>
                <w:iCs/>
                <w:sz w:val="18"/>
                <w:szCs w:val="18"/>
              </w:rPr>
              <w:t>To</w:t>
            </w:r>
            <w:r>
              <w:rPr>
                <w:rFonts w:ascii="Arial" w:hAnsi="Arial" w:cs="Arial"/>
                <w:b/>
                <w:bCs/>
                <w:iCs/>
                <w:sz w:val="18"/>
                <w:szCs w:val="18"/>
              </w:rPr>
              <w:t xml:space="preserve"> D</w:t>
            </w:r>
            <w:r w:rsidRPr="005503B1">
              <w:rPr>
                <w:rFonts w:ascii="Arial" w:hAnsi="Arial" w:cs="Arial"/>
                <w:b/>
                <w:bCs/>
                <w:iCs/>
                <w:sz w:val="18"/>
                <w:szCs w:val="18"/>
              </w:rPr>
              <w:t>emonstrate</w:t>
            </w:r>
            <w:r w:rsidRPr="005503B1">
              <w:rPr>
                <w:rFonts w:ascii="Arial" w:hAnsi="Arial" w:cs="Arial"/>
                <w:sz w:val="18"/>
                <w:szCs w:val="18"/>
              </w:rPr>
              <w:t>expert systems tasks, Backpropagation neural networks &amp; machine learning.</w:t>
            </w:r>
          </w:p>
          <w:p w:rsidR="00D15F38" w:rsidRPr="005503B1" w:rsidRDefault="00D15F38" w:rsidP="00CF71BD">
            <w:pPr>
              <w:jc w:val="both"/>
              <w:rPr>
                <w:rFonts w:ascii="Arial" w:hAnsi="Arial" w:cs="Arial"/>
                <w:sz w:val="18"/>
                <w:szCs w:val="18"/>
              </w:rPr>
            </w:pPr>
          </w:p>
          <w:p w:rsidR="00D15F38" w:rsidRPr="005503B1" w:rsidRDefault="00D15F38" w:rsidP="00CF71BD">
            <w:pPr>
              <w:jc w:val="center"/>
              <w:rPr>
                <w:rFonts w:ascii="Arial" w:hAnsi="Arial" w:cs="Arial"/>
                <w:color w:val="000000" w:themeColor="text1"/>
                <w:sz w:val="18"/>
                <w:szCs w:val="18"/>
              </w:rPr>
            </w:pPr>
          </w:p>
        </w:tc>
        <w:tc>
          <w:tcPr>
            <w:tcW w:w="2198" w:type="dxa"/>
            <w:vAlign w:val="center"/>
          </w:tcPr>
          <w:p w:rsidR="00D15F38" w:rsidRPr="005503B1" w:rsidRDefault="00D15F38" w:rsidP="00CF71BD">
            <w:pPr>
              <w:pStyle w:val="ListParagraph"/>
              <w:spacing w:after="0" w:line="240" w:lineRule="auto"/>
              <w:ind w:left="0"/>
              <w:jc w:val="center"/>
              <w:rPr>
                <w:rFonts w:ascii="Arial" w:hAnsi="Arial" w:cs="Arial"/>
                <w:color w:val="000000" w:themeColor="text1"/>
                <w:sz w:val="18"/>
                <w:szCs w:val="18"/>
              </w:rPr>
            </w:pPr>
            <w:r w:rsidRPr="00111344">
              <w:rPr>
                <w:rFonts w:ascii="Arial" w:hAnsi="Arial" w:cs="Arial"/>
                <w:b/>
                <w:bCs/>
                <w:sz w:val="18"/>
                <w:szCs w:val="18"/>
              </w:rPr>
              <w:t>Modern tool usage</w:t>
            </w:r>
            <w:r w:rsidRPr="005503B1">
              <w:rPr>
                <w:rFonts w:ascii="Arial" w:hAnsi="Arial" w:cs="Arial"/>
                <w:sz w:val="18"/>
                <w:szCs w:val="18"/>
              </w:rPr>
              <w:t xml:space="preserve">: </w:t>
            </w:r>
            <w:r w:rsidRPr="005503B1">
              <w:rPr>
                <w:rFonts w:ascii="Arial" w:hAnsi="Arial" w:cs="Arial"/>
                <w:color w:val="000000" w:themeColor="text1"/>
                <w:sz w:val="18"/>
                <w:szCs w:val="18"/>
              </w:rPr>
              <w:t>(PO</w:t>
            </w:r>
            <w:r>
              <w:rPr>
                <w:rFonts w:ascii="Arial" w:hAnsi="Arial" w:cs="Arial"/>
                <w:color w:val="000000" w:themeColor="text1"/>
                <w:sz w:val="18"/>
                <w:szCs w:val="18"/>
              </w:rPr>
              <w:t>5</w:t>
            </w:r>
            <w:r w:rsidRPr="005503B1">
              <w:rPr>
                <w:rFonts w:ascii="Arial" w:hAnsi="Arial" w:cs="Arial"/>
                <w:color w:val="000000" w:themeColor="text1"/>
                <w:sz w:val="18"/>
                <w:szCs w:val="18"/>
              </w:rPr>
              <w:t>)</w:t>
            </w:r>
          </w:p>
        </w:tc>
        <w:tc>
          <w:tcPr>
            <w:tcW w:w="1080" w:type="dxa"/>
            <w:vAlign w:val="center"/>
          </w:tcPr>
          <w:p w:rsidR="00D15F38" w:rsidRPr="005503B1" w:rsidRDefault="00D15F38" w:rsidP="00CF71BD">
            <w:pPr>
              <w:jc w:val="center"/>
              <w:rPr>
                <w:rFonts w:ascii="Arial" w:hAnsi="Arial" w:cs="Arial"/>
                <w:color w:val="000000" w:themeColor="text1"/>
                <w:sz w:val="18"/>
                <w:szCs w:val="18"/>
              </w:rPr>
            </w:pPr>
            <w:r w:rsidRPr="005503B1">
              <w:rPr>
                <w:rFonts w:ascii="Arial" w:hAnsi="Arial" w:cs="Arial"/>
                <w:color w:val="000000" w:themeColor="text1"/>
                <w:sz w:val="18"/>
                <w:szCs w:val="18"/>
              </w:rPr>
              <w:t>Cognitive domain – level 5</w:t>
            </w:r>
          </w:p>
        </w:tc>
        <w:tc>
          <w:tcPr>
            <w:tcW w:w="1638"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284890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7183282"/>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298474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741748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5503B1"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666118113"/>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54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5069372"/>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639475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2686120"/>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0719459"/>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4E0745" w:rsidRDefault="009F4EBA" w:rsidP="00CF71BD">
            <w:pPr>
              <w:rPr>
                <w:rFonts w:ascii="Arial" w:hAnsi="Arial" w:cs="Arial"/>
                <w:color w:val="000000"/>
                <w:sz w:val="18"/>
                <w:szCs w:val="18"/>
              </w:rPr>
            </w:pPr>
            <w:sdt>
              <w:sdtPr>
                <w:rPr>
                  <w:rFonts w:ascii="Arial" w:hAnsi="Arial" w:cs="Arial"/>
                  <w:color w:val="000000" w:themeColor="text1"/>
                  <w:sz w:val="18"/>
                  <w:szCs w:val="18"/>
                </w:rPr>
                <w:id w:val="-1359430028"/>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bl>
    <w:p w:rsidR="00D15F38" w:rsidRDefault="00D15F38" w:rsidP="00CF71BD">
      <w:pPr>
        <w:autoSpaceDE w:val="0"/>
        <w:autoSpaceDN w:val="0"/>
        <w:adjustRightInd w:val="0"/>
        <w:jc w:val="center"/>
        <w:rPr>
          <w:rFonts w:ascii="Arial" w:hAnsi="Arial" w:cs="Arial"/>
          <w:b/>
          <w:color w:val="000000" w:themeColor="text1"/>
          <w:sz w:val="18"/>
          <w:szCs w:val="18"/>
        </w:rPr>
      </w:pPr>
    </w:p>
    <w:p w:rsidR="00A30C2F" w:rsidRPr="005503B1" w:rsidRDefault="00A30C2F" w:rsidP="00CF71BD">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D15F38" w:rsidRPr="005503B1" w:rsidTr="0098096D">
        <w:trPr>
          <w:jc w:val="center"/>
        </w:trPr>
        <w:tc>
          <w:tcPr>
            <w:tcW w:w="9269" w:type="dxa"/>
          </w:tcPr>
          <w:p w:rsidR="00D15F38" w:rsidRPr="005503B1" w:rsidRDefault="00D15F38" w:rsidP="00CF71BD">
            <w:pPr>
              <w:rPr>
                <w:rFonts w:ascii="Arial" w:hAnsi="Arial" w:cs="Arial"/>
                <w:b/>
                <w:color w:val="000000" w:themeColor="text1"/>
                <w:sz w:val="18"/>
                <w:szCs w:val="18"/>
              </w:rPr>
            </w:pPr>
            <w:r w:rsidRPr="005503B1">
              <w:rPr>
                <w:rFonts w:ascii="Arial" w:hAnsi="Arial" w:cs="Arial"/>
                <w:b/>
                <w:color w:val="000000" w:themeColor="text1"/>
                <w:sz w:val="18"/>
                <w:szCs w:val="18"/>
              </w:rPr>
              <w:lastRenderedPageBreak/>
              <w:t>Assessment and Marks Distribution:</w:t>
            </w:r>
          </w:p>
          <w:p w:rsidR="00D15F38" w:rsidRPr="00D07B06" w:rsidRDefault="00D15F38" w:rsidP="00CF71BD">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D15F38" w:rsidRPr="00D07B06" w:rsidRDefault="00D15F38"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D15F38" w:rsidRPr="005503B1" w:rsidRDefault="00D15F38" w:rsidP="00CF71BD">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D15F38" w:rsidRPr="005503B1" w:rsidTr="0098096D">
        <w:trPr>
          <w:jc w:val="center"/>
        </w:trPr>
        <w:tc>
          <w:tcPr>
            <w:tcW w:w="9269" w:type="dxa"/>
          </w:tcPr>
          <w:p w:rsidR="00DE78D8" w:rsidRPr="00DE78D8" w:rsidRDefault="00DE78D8" w:rsidP="00DE78D8">
            <w:pPr>
              <w:pStyle w:val="BodyTextIndent2"/>
              <w:spacing w:before="120" w:line="240" w:lineRule="auto"/>
              <w:rPr>
                <w:rFonts w:ascii="Arial" w:hAnsi="Arial" w:cs="Arial"/>
                <w:b/>
                <w:color w:val="000000" w:themeColor="text1"/>
                <w:sz w:val="18"/>
                <w:szCs w:val="18"/>
              </w:rPr>
            </w:pPr>
            <w:r w:rsidRPr="00DE78D8">
              <w:rPr>
                <w:rFonts w:ascii="Arial" w:hAnsi="Arial" w:cs="Arial"/>
                <w:b/>
                <w:color w:val="000000" w:themeColor="text1"/>
                <w:sz w:val="18"/>
                <w:szCs w:val="18"/>
              </w:rPr>
              <w:t>Lab Course Contents/List of Experiment:</w:t>
            </w:r>
          </w:p>
          <w:p w:rsidR="004E10FF" w:rsidRPr="004E10FF" w:rsidRDefault="004E10FF" w:rsidP="00CB1944">
            <w:pPr>
              <w:pStyle w:val="ListParagraph"/>
              <w:numPr>
                <w:ilvl w:val="0"/>
                <w:numId w:val="30"/>
              </w:numPr>
              <w:tabs>
                <w:tab w:val="left" w:pos="1635"/>
              </w:tabs>
              <w:spacing w:after="0"/>
              <w:jc w:val="both"/>
              <w:rPr>
                <w:rFonts w:ascii="Arial" w:hAnsi="Arial" w:cs="Arial"/>
                <w:color w:val="0D0D0D" w:themeColor="text1" w:themeTint="F2"/>
                <w:sz w:val="18"/>
                <w:szCs w:val="18"/>
              </w:rPr>
            </w:pPr>
            <w:r w:rsidRPr="004E10FF">
              <w:rPr>
                <w:rFonts w:ascii="Arial" w:hAnsi="Arial" w:cs="Arial"/>
                <w:color w:val="0D0D0D" w:themeColor="text1" w:themeTint="F2"/>
                <w:sz w:val="18"/>
                <w:szCs w:val="18"/>
              </w:rPr>
              <w:t>Build an Artificial Neural Network by implementing the Back propagation algorithm and test the same using appropriate data sets.</w:t>
            </w:r>
          </w:p>
          <w:p w:rsidR="004E10FF" w:rsidRPr="004E10FF" w:rsidRDefault="004E10FF" w:rsidP="00CB1944">
            <w:pPr>
              <w:numPr>
                <w:ilvl w:val="0"/>
                <w:numId w:val="30"/>
              </w:numPr>
              <w:tabs>
                <w:tab w:val="left" w:pos="1635"/>
              </w:tabs>
              <w:spacing w:after="120" w:line="259" w:lineRule="auto"/>
              <w:contextualSpacing/>
              <w:jc w:val="both"/>
              <w:rPr>
                <w:rFonts w:ascii="Arial" w:eastAsia="Calibri" w:hAnsi="Arial" w:cs="Arial"/>
                <w:color w:val="0D0D0D" w:themeColor="text1" w:themeTint="F2"/>
                <w:sz w:val="18"/>
                <w:szCs w:val="18"/>
                <w:lang w:bidi="bn-BD"/>
              </w:rPr>
            </w:pPr>
            <w:r w:rsidRPr="004E10FF">
              <w:rPr>
                <w:rFonts w:ascii="Arial" w:eastAsia="Calibri" w:hAnsi="Arial" w:cs="Arial"/>
                <w:color w:val="0D0D0D" w:themeColor="text1" w:themeTint="F2"/>
                <w:sz w:val="18"/>
                <w:szCs w:val="18"/>
                <w:lang w:bidi="bn-BD"/>
              </w:rPr>
              <w:t xml:space="preserve">Implement a Multilayer Perceptron algorithm without regularization. Update the weights using gradient descent optimizer by implementing the Back propagation algorithm. </w:t>
            </w:r>
          </w:p>
          <w:p w:rsidR="004E10FF" w:rsidRPr="004E10FF" w:rsidRDefault="004E10FF" w:rsidP="00CB1944">
            <w:pPr>
              <w:numPr>
                <w:ilvl w:val="0"/>
                <w:numId w:val="30"/>
              </w:numPr>
              <w:tabs>
                <w:tab w:val="left" w:pos="1635"/>
              </w:tabs>
              <w:spacing w:after="120" w:line="259" w:lineRule="auto"/>
              <w:contextualSpacing/>
              <w:jc w:val="both"/>
              <w:rPr>
                <w:rFonts w:ascii="Arial" w:eastAsia="Calibri" w:hAnsi="Arial" w:cs="Arial"/>
                <w:color w:val="0D0D0D" w:themeColor="text1" w:themeTint="F2"/>
                <w:sz w:val="18"/>
                <w:szCs w:val="18"/>
                <w:lang w:bidi="bn-BD"/>
              </w:rPr>
            </w:pPr>
            <w:r w:rsidRPr="004E10FF">
              <w:rPr>
                <w:rFonts w:ascii="Arial" w:eastAsia="Calibri" w:hAnsi="Arial" w:cs="Arial"/>
                <w:color w:val="0D0D0D" w:themeColor="text1" w:themeTint="F2"/>
                <w:sz w:val="18"/>
                <w:szCs w:val="18"/>
                <w:lang w:bidi="bn-BD"/>
              </w:rPr>
              <w:t xml:space="preserve">Classify handwritten digits </w:t>
            </w:r>
          </w:p>
          <w:p w:rsidR="004E10FF" w:rsidRPr="004E10FF" w:rsidRDefault="004E10FF" w:rsidP="00CB1944">
            <w:pPr>
              <w:numPr>
                <w:ilvl w:val="0"/>
                <w:numId w:val="30"/>
              </w:numPr>
              <w:tabs>
                <w:tab w:val="left" w:pos="1635"/>
              </w:tabs>
              <w:spacing w:after="120" w:line="259" w:lineRule="auto"/>
              <w:contextualSpacing/>
              <w:jc w:val="both"/>
              <w:rPr>
                <w:rFonts w:ascii="Arial" w:eastAsia="Calibri" w:hAnsi="Arial" w:cs="Arial"/>
                <w:color w:val="0D0D0D" w:themeColor="text1" w:themeTint="F2"/>
                <w:sz w:val="18"/>
                <w:szCs w:val="18"/>
                <w:lang w:bidi="bn-BD"/>
              </w:rPr>
            </w:pPr>
            <w:r w:rsidRPr="004E10FF">
              <w:rPr>
                <w:rFonts w:ascii="Arial" w:eastAsia="Calibri" w:hAnsi="Arial" w:cs="Arial"/>
                <w:color w:val="0D0D0D" w:themeColor="text1" w:themeTint="F2"/>
                <w:sz w:val="18"/>
                <w:szCs w:val="18"/>
                <w:lang w:bidi="bn-BD"/>
              </w:rPr>
              <w:t xml:space="preserve">Classify different images </w:t>
            </w:r>
          </w:p>
          <w:p w:rsidR="004E10FF" w:rsidRPr="004E10FF" w:rsidRDefault="004E10FF" w:rsidP="00CB1944">
            <w:pPr>
              <w:numPr>
                <w:ilvl w:val="0"/>
                <w:numId w:val="30"/>
              </w:numPr>
              <w:tabs>
                <w:tab w:val="left" w:pos="1635"/>
              </w:tabs>
              <w:spacing w:line="259" w:lineRule="auto"/>
              <w:contextualSpacing/>
              <w:jc w:val="both"/>
              <w:rPr>
                <w:rFonts w:ascii="Arial" w:eastAsia="Calibri" w:hAnsi="Arial" w:cs="Arial"/>
                <w:color w:val="0D0D0D" w:themeColor="text1" w:themeTint="F2"/>
                <w:sz w:val="18"/>
                <w:szCs w:val="18"/>
                <w:lang w:bidi="bn-BD"/>
              </w:rPr>
            </w:pPr>
            <w:r w:rsidRPr="004E10FF">
              <w:rPr>
                <w:rFonts w:ascii="Arial" w:eastAsia="Calibri" w:hAnsi="Arial" w:cs="Arial"/>
                <w:color w:val="0D0D0D" w:themeColor="text1" w:themeTint="F2"/>
                <w:sz w:val="18"/>
                <w:szCs w:val="18"/>
                <w:lang w:bidi="bn-BD"/>
              </w:rPr>
              <w:t xml:space="preserve">Implement a recurrent neural network to recognize specific words from speech signal. </w:t>
            </w:r>
          </w:p>
          <w:p w:rsidR="004E10FF" w:rsidRPr="004E10FF" w:rsidRDefault="004E10FF" w:rsidP="00CB1944">
            <w:pPr>
              <w:pStyle w:val="BodyTextIndent2"/>
              <w:numPr>
                <w:ilvl w:val="0"/>
                <w:numId w:val="30"/>
              </w:numPr>
              <w:spacing w:after="0" w:line="240" w:lineRule="auto"/>
              <w:rPr>
                <w:rFonts w:ascii="Arial" w:hAnsi="Arial" w:cs="Arial"/>
                <w:bCs/>
                <w:color w:val="0D0D0D" w:themeColor="text1" w:themeTint="F2"/>
                <w:sz w:val="18"/>
                <w:szCs w:val="18"/>
              </w:rPr>
            </w:pPr>
            <w:r w:rsidRPr="004E10FF">
              <w:rPr>
                <w:rFonts w:ascii="Arial" w:hAnsi="Arial" w:cs="Arial"/>
                <w:bCs/>
                <w:color w:val="0D0D0D" w:themeColor="text1" w:themeTint="F2"/>
                <w:sz w:val="18"/>
                <w:szCs w:val="18"/>
              </w:rPr>
              <w:t>Write a program to implement breath-first search</w:t>
            </w:r>
          </w:p>
          <w:p w:rsidR="004E10FF" w:rsidRPr="004E10FF" w:rsidRDefault="004E10FF" w:rsidP="00CB1944">
            <w:pPr>
              <w:pStyle w:val="BodyTextIndent2"/>
              <w:numPr>
                <w:ilvl w:val="0"/>
                <w:numId w:val="30"/>
              </w:numPr>
              <w:spacing w:after="0" w:line="240" w:lineRule="auto"/>
              <w:rPr>
                <w:rFonts w:ascii="Arial" w:hAnsi="Arial" w:cs="Arial"/>
                <w:bCs/>
                <w:color w:val="0D0D0D" w:themeColor="text1" w:themeTint="F2"/>
                <w:sz w:val="18"/>
                <w:szCs w:val="18"/>
              </w:rPr>
            </w:pPr>
            <w:r w:rsidRPr="004E10FF">
              <w:rPr>
                <w:rFonts w:ascii="Arial" w:hAnsi="Arial" w:cs="Arial"/>
                <w:bCs/>
                <w:color w:val="0D0D0D" w:themeColor="text1" w:themeTint="F2"/>
                <w:sz w:val="18"/>
                <w:szCs w:val="18"/>
              </w:rPr>
              <w:t>Write a program to implement depth-first search</w:t>
            </w:r>
          </w:p>
          <w:p w:rsidR="004E10FF" w:rsidRPr="004E10FF" w:rsidRDefault="004E10FF" w:rsidP="00CB1944">
            <w:pPr>
              <w:pStyle w:val="BodyTextIndent2"/>
              <w:numPr>
                <w:ilvl w:val="0"/>
                <w:numId w:val="30"/>
              </w:numPr>
              <w:spacing w:after="0" w:line="240" w:lineRule="auto"/>
              <w:rPr>
                <w:rFonts w:ascii="Arial" w:hAnsi="Arial" w:cs="Arial"/>
                <w:bCs/>
                <w:color w:val="0D0D0D" w:themeColor="text1" w:themeTint="F2"/>
                <w:sz w:val="18"/>
                <w:szCs w:val="18"/>
              </w:rPr>
            </w:pPr>
            <w:r w:rsidRPr="004E10FF">
              <w:rPr>
                <w:rFonts w:ascii="Arial" w:hAnsi="Arial" w:cs="Arial"/>
                <w:bCs/>
                <w:color w:val="0D0D0D" w:themeColor="text1" w:themeTint="F2"/>
                <w:sz w:val="18"/>
                <w:szCs w:val="18"/>
              </w:rPr>
              <w:t>Write a program to implement best-first search</w:t>
            </w:r>
          </w:p>
          <w:p w:rsidR="004E10FF" w:rsidRPr="004E10FF" w:rsidRDefault="004E10FF" w:rsidP="00CB1944">
            <w:pPr>
              <w:pStyle w:val="BodyTextIndent2"/>
              <w:numPr>
                <w:ilvl w:val="0"/>
                <w:numId w:val="30"/>
              </w:numPr>
              <w:spacing w:after="0" w:line="240" w:lineRule="auto"/>
              <w:rPr>
                <w:rFonts w:ascii="Arial" w:hAnsi="Arial" w:cs="Arial"/>
                <w:bCs/>
                <w:color w:val="0D0D0D" w:themeColor="text1" w:themeTint="F2"/>
                <w:sz w:val="18"/>
                <w:szCs w:val="18"/>
              </w:rPr>
            </w:pPr>
            <w:r w:rsidRPr="004E10FF">
              <w:rPr>
                <w:rFonts w:ascii="Arial" w:hAnsi="Arial" w:cs="Arial"/>
                <w:bCs/>
                <w:color w:val="0D0D0D" w:themeColor="text1" w:themeTint="F2"/>
                <w:sz w:val="18"/>
                <w:szCs w:val="18"/>
              </w:rPr>
              <w:t xml:space="preserve">Implement </w:t>
            </w:r>
            <w:r w:rsidRPr="004E10FF">
              <w:rPr>
                <w:rFonts w:ascii="Arial" w:hAnsi="Arial" w:cs="Arial"/>
                <w:color w:val="0D0D0D" w:themeColor="text1" w:themeTint="F2"/>
                <w:sz w:val="18"/>
                <w:szCs w:val="18"/>
              </w:rPr>
              <w:t>Reinforcement learning algorithm</w:t>
            </w:r>
          </w:p>
          <w:p w:rsidR="004E10FF" w:rsidRPr="004E10FF" w:rsidRDefault="004E10FF" w:rsidP="00CB1944">
            <w:pPr>
              <w:pStyle w:val="BodyTextIndent2"/>
              <w:numPr>
                <w:ilvl w:val="0"/>
                <w:numId w:val="30"/>
              </w:numPr>
              <w:spacing w:after="0" w:line="240" w:lineRule="auto"/>
              <w:rPr>
                <w:rFonts w:ascii="Arial" w:hAnsi="Arial" w:cs="Arial"/>
                <w:bCs/>
                <w:color w:val="0D0D0D" w:themeColor="text1" w:themeTint="F2"/>
                <w:sz w:val="18"/>
                <w:szCs w:val="18"/>
              </w:rPr>
            </w:pPr>
            <w:r w:rsidRPr="004E10FF">
              <w:rPr>
                <w:rFonts w:ascii="Arial" w:hAnsi="Arial" w:cs="Arial"/>
                <w:bCs/>
                <w:color w:val="0D0D0D" w:themeColor="text1" w:themeTint="F2"/>
                <w:sz w:val="18"/>
                <w:szCs w:val="18"/>
              </w:rPr>
              <w:t xml:space="preserve">Implement </w:t>
            </w:r>
            <w:r w:rsidRPr="004E10FF">
              <w:rPr>
                <w:rFonts w:ascii="Arial" w:hAnsi="Arial" w:cs="Arial"/>
                <w:color w:val="0D0D0D" w:themeColor="text1" w:themeTint="F2"/>
                <w:sz w:val="18"/>
                <w:szCs w:val="18"/>
              </w:rPr>
              <w:t>software based agent</w:t>
            </w:r>
          </w:p>
          <w:p w:rsidR="004E10FF" w:rsidRPr="004E10FF" w:rsidRDefault="004E10FF" w:rsidP="00CB1944">
            <w:pPr>
              <w:pStyle w:val="BodyTextIndent2"/>
              <w:numPr>
                <w:ilvl w:val="0"/>
                <w:numId w:val="30"/>
              </w:numPr>
              <w:spacing w:after="0" w:line="240" w:lineRule="auto"/>
              <w:rPr>
                <w:rFonts w:ascii="Arial" w:hAnsi="Arial" w:cs="Arial"/>
                <w:bCs/>
                <w:color w:val="0D0D0D" w:themeColor="text1" w:themeTint="F2"/>
                <w:sz w:val="18"/>
                <w:szCs w:val="18"/>
              </w:rPr>
            </w:pPr>
            <w:r w:rsidRPr="004E10FF">
              <w:rPr>
                <w:rFonts w:ascii="Arial" w:hAnsi="Arial" w:cs="Arial"/>
                <w:bCs/>
                <w:color w:val="0D0D0D" w:themeColor="text1" w:themeTint="F2"/>
                <w:sz w:val="18"/>
                <w:szCs w:val="18"/>
              </w:rPr>
              <w:t>Project on AI problems</w:t>
            </w:r>
          </w:p>
          <w:p w:rsidR="00D15F38" w:rsidRPr="005503B1" w:rsidRDefault="00D15F38" w:rsidP="004E10FF">
            <w:pPr>
              <w:pStyle w:val="BodyTextIndent2"/>
              <w:spacing w:after="0" w:line="240" w:lineRule="auto"/>
              <w:ind w:left="643"/>
              <w:rPr>
                <w:rFonts w:ascii="Arial" w:hAnsi="Arial" w:cs="Arial"/>
                <w:b/>
                <w:color w:val="FF0000"/>
                <w:sz w:val="18"/>
                <w:szCs w:val="18"/>
              </w:rPr>
            </w:pPr>
          </w:p>
        </w:tc>
      </w:tr>
    </w:tbl>
    <w:p w:rsidR="00D15F38" w:rsidRDefault="00D15F38" w:rsidP="00CF71BD">
      <w:pPr>
        <w:rPr>
          <w:rFonts w:ascii="Arial" w:hAnsi="Arial" w:cs="Arial"/>
          <w:b/>
          <w:color w:val="FF0000"/>
          <w:sz w:val="18"/>
          <w:szCs w:val="18"/>
        </w:rPr>
      </w:pPr>
    </w:p>
    <w:p w:rsidR="00D15F38" w:rsidRPr="005503B1" w:rsidRDefault="00D15F38" w:rsidP="0098096D">
      <w:pPr>
        <w:rPr>
          <w:rFonts w:ascii="Arial" w:hAnsi="Arial" w:cs="Arial"/>
          <w:b/>
          <w:spacing w:val="-3"/>
          <w:sz w:val="18"/>
          <w:szCs w:val="18"/>
        </w:rPr>
      </w:pPr>
      <w:r w:rsidRPr="005503B1">
        <w:rPr>
          <w:rFonts w:ascii="Arial" w:hAnsi="Arial" w:cs="Arial"/>
          <w:b/>
          <w:spacing w:val="-3"/>
          <w:sz w:val="18"/>
          <w:szCs w:val="18"/>
        </w:rPr>
        <w:t>Text Book:</w:t>
      </w:r>
    </w:p>
    <w:tbl>
      <w:tblPr>
        <w:tblW w:w="5000" w:type="pct"/>
        <w:jc w:val="center"/>
        <w:tblLook w:val="0000" w:firstRow="0" w:lastRow="0" w:firstColumn="0" w:lastColumn="0" w:noHBand="0" w:noVBand="0"/>
      </w:tblPr>
      <w:tblGrid>
        <w:gridCol w:w="480"/>
        <w:gridCol w:w="2676"/>
        <w:gridCol w:w="264"/>
        <w:gridCol w:w="5822"/>
      </w:tblGrid>
      <w:tr w:rsidR="00D15F38" w:rsidRPr="005503B1" w:rsidTr="0098096D">
        <w:trPr>
          <w:trHeight w:val="229"/>
          <w:jc w:val="center"/>
        </w:trPr>
        <w:tc>
          <w:tcPr>
            <w:tcW w:w="260"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1.</w:t>
            </w:r>
          </w:p>
        </w:tc>
        <w:tc>
          <w:tcPr>
            <w:tcW w:w="1448" w:type="pct"/>
          </w:tcPr>
          <w:p w:rsidR="00D15F38" w:rsidRPr="005503B1" w:rsidRDefault="00D15F38" w:rsidP="00CF71BD">
            <w:pPr>
              <w:suppressAutoHyphens/>
              <w:rPr>
                <w:rFonts w:ascii="Arial" w:hAnsi="Arial" w:cs="Arial"/>
                <w:sz w:val="18"/>
                <w:szCs w:val="18"/>
              </w:rPr>
            </w:pPr>
            <w:r w:rsidRPr="005503B1">
              <w:rPr>
                <w:rFonts w:ascii="Arial" w:hAnsi="Arial" w:cs="Arial"/>
                <w:color w:val="000000"/>
                <w:sz w:val="18"/>
                <w:szCs w:val="18"/>
              </w:rPr>
              <w:t>Carl Townsend</w:t>
            </w:r>
          </w:p>
        </w:tc>
        <w:tc>
          <w:tcPr>
            <w:tcW w:w="142"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49" w:type="pct"/>
          </w:tcPr>
          <w:p w:rsidR="00D15F38" w:rsidRPr="005503B1" w:rsidRDefault="00D15F38" w:rsidP="00CF71BD">
            <w:pPr>
              <w:suppressAutoHyphens/>
              <w:rPr>
                <w:rFonts w:ascii="Arial" w:hAnsi="Arial" w:cs="Arial"/>
                <w:b/>
                <w:bCs/>
                <w:sz w:val="18"/>
                <w:szCs w:val="18"/>
              </w:rPr>
            </w:pPr>
            <w:r w:rsidRPr="005503B1">
              <w:rPr>
                <w:rFonts w:ascii="Arial" w:hAnsi="Arial" w:cs="Arial"/>
                <w:b/>
                <w:bCs/>
                <w:color w:val="000000"/>
                <w:sz w:val="18"/>
                <w:szCs w:val="18"/>
              </w:rPr>
              <w:t xml:space="preserve">Introduction to Turbo Prolog, </w:t>
            </w:r>
            <w:r w:rsidRPr="005503B1">
              <w:rPr>
                <w:rFonts w:ascii="Arial" w:hAnsi="Arial" w:cs="Arial"/>
                <w:i/>
                <w:iCs/>
                <w:color w:val="000000"/>
                <w:sz w:val="18"/>
                <w:szCs w:val="18"/>
              </w:rPr>
              <w:t>Sybex Inc.</w:t>
            </w:r>
          </w:p>
        </w:tc>
      </w:tr>
      <w:tr w:rsidR="00D15F38" w:rsidRPr="005503B1" w:rsidTr="0098096D">
        <w:trPr>
          <w:trHeight w:val="413"/>
          <w:jc w:val="center"/>
        </w:trPr>
        <w:tc>
          <w:tcPr>
            <w:tcW w:w="260"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2.</w:t>
            </w:r>
          </w:p>
        </w:tc>
        <w:tc>
          <w:tcPr>
            <w:tcW w:w="1448" w:type="pct"/>
          </w:tcPr>
          <w:p w:rsidR="00D15F38" w:rsidRPr="005503B1" w:rsidRDefault="00D15F38" w:rsidP="00CF71BD">
            <w:pPr>
              <w:suppressAutoHyphens/>
              <w:rPr>
                <w:rFonts w:ascii="Arial" w:hAnsi="Arial" w:cs="Arial"/>
                <w:spacing w:val="-3"/>
                <w:sz w:val="18"/>
                <w:szCs w:val="18"/>
              </w:rPr>
            </w:pPr>
            <w:r w:rsidRPr="005503B1">
              <w:rPr>
                <w:rFonts w:ascii="Arial" w:hAnsi="Arial" w:cs="Arial"/>
                <w:color w:val="000000"/>
                <w:sz w:val="18"/>
                <w:szCs w:val="18"/>
              </w:rPr>
              <w:t>Clocksin, W.F. and Mellish, C.S.</w:t>
            </w:r>
          </w:p>
        </w:tc>
        <w:tc>
          <w:tcPr>
            <w:tcW w:w="142"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49" w:type="pct"/>
          </w:tcPr>
          <w:p w:rsidR="00D15F38" w:rsidRPr="005503B1" w:rsidRDefault="009F4EBA" w:rsidP="00CF71BD">
            <w:pPr>
              <w:suppressAutoHyphens/>
              <w:rPr>
                <w:rFonts w:ascii="Arial" w:hAnsi="Arial" w:cs="Arial"/>
                <w:b/>
                <w:bCs/>
                <w:spacing w:val="-3"/>
                <w:sz w:val="18"/>
                <w:szCs w:val="18"/>
              </w:rPr>
            </w:pPr>
            <w:hyperlink r:id="rId24" w:tgtFrame="_blank" w:history="1">
              <w:r w:rsidR="00D15F38" w:rsidRPr="005503B1">
                <w:rPr>
                  <w:rStyle w:val="Hyperlink"/>
                  <w:rFonts w:ascii="Arial" w:hAnsi="Arial" w:cs="Arial"/>
                  <w:color w:val="000000"/>
                  <w:sz w:val="18"/>
                  <w:szCs w:val="18"/>
                </w:rPr>
                <w:t xml:space="preserve">Programming in Prolog: Using </w:t>
              </w:r>
            </w:hyperlink>
            <w:hyperlink r:id="rId25" w:tgtFrame="_blank" w:history="1">
              <w:r w:rsidR="00D15F38" w:rsidRPr="005503B1">
                <w:rPr>
                  <w:rStyle w:val="Hyperlink"/>
                  <w:rFonts w:ascii="Arial" w:hAnsi="Arial" w:cs="Arial"/>
                  <w:color w:val="000000"/>
                  <w:sz w:val="18"/>
                  <w:szCs w:val="18"/>
                </w:rPr>
                <w:t>the ISO Standard</w:t>
              </w:r>
            </w:hyperlink>
            <w:r w:rsidR="00D15F38" w:rsidRPr="005503B1">
              <w:rPr>
                <w:rFonts w:ascii="Arial" w:hAnsi="Arial" w:cs="Arial"/>
                <w:bCs/>
                <w:color w:val="000000"/>
                <w:sz w:val="18"/>
                <w:szCs w:val="18"/>
              </w:rPr>
              <w:t xml:space="preserve">, </w:t>
            </w:r>
            <w:r w:rsidR="00D15F38" w:rsidRPr="005503B1">
              <w:rPr>
                <w:rStyle w:val="apple-converted-space"/>
                <w:rFonts w:ascii="Arial" w:hAnsi="Arial" w:cs="Arial"/>
                <w:color w:val="000000"/>
                <w:sz w:val="18"/>
                <w:szCs w:val="18"/>
              </w:rPr>
              <w:t> </w:t>
            </w:r>
            <w:r w:rsidR="00D15F38" w:rsidRPr="005503B1">
              <w:rPr>
                <w:rStyle w:val="apple-style-span"/>
                <w:rFonts w:ascii="Arial" w:hAnsi="Arial" w:cs="Arial"/>
                <w:i/>
                <w:iCs/>
                <w:color w:val="000000"/>
                <w:sz w:val="18"/>
                <w:szCs w:val="18"/>
              </w:rPr>
              <w:t>Springer.</w:t>
            </w:r>
          </w:p>
        </w:tc>
      </w:tr>
      <w:tr w:rsidR="00D15F38" w:rsidRPr="005503B1" w:rsidTr="0098096D">
        <w:trPr>
          <w:trHeight w:val="413"/>
          <w:jc w:val="center"/>
        </w:trPr>
        <w:tc>
          <w:tcPr>
            <w:tcW w:w="260"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3.</w:t>
            </w:r>
          </w:p>
        </w:tc>
        <w:tc>
          <w:tcPr>
            <w:tcW w:w="1448" w:type="pct"/>
          </w:tcPr>
          <w:p w:rsidR="00D15F38" w:rsidRPr="005503B1" w:rsidRDefault="00D15F38" w:rsidP="00CF71BD">
            <w:pPr>
              <w:suppressAutoHyphens/>
              <w:rPr>
                <w:rFonts w:ascii="Arial" w:hAnsi="Arial" w:cs="Arial"/>
                <w:color w:val="000000"/>
                <w:sz w:val="18"/>
                <w:szCs w:val="18"/>
              </w:rPr>
            </w:pPr>
            <w:r w:rsidRPr="005503B1">
              <w:rPr>
                <w:rFonts w:ascii="Arial" w:hAnsi="Arial" w:cs="Arial"/>
                <w:sz w:val="18"/>
                <w:szCs w:val="18"/>
              </w:rPr>
              <w:t>Richard L. Halterman</w:t>
            </w:r>
          </w:p>
        </w:tc>
        <w:tc>
          <w:tcPr>
            <w:tcW w:w="142"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49" w:type="pct"/>
          </w:tcPr>
          <w:p w:rsidR="00D15F38" w:rsidRPr="0084626A" w:rsidRDefault="00D15F38" w:rsidP="00CF71BD">
            <w:pPr>
              <w:rPr>
                <w:rFonts w:ascii="Arial" w:hAnsi="Arial" w:cs="Arial"/>
                <w:i/>
                <w:iCs/>
                <w:sz w:val="18"/>
                <w:szCs w:val="18"/>
              </w:rPr>
            </w:pPr>
            <w:r w:rsidRPr="005503B1">
              <w:rPr>
                <w:rFonts w:ascii="Arial" w:hAnsi="Arial" w:cs="Arial"/>
                <w:b/>
                <w:bCs/>
                <w:sz w:val="18"/>
                <w:szCs w:val="18"/>
              </w:rPr>
              <w:t xml:space="preserve">Fundamentals of </w:t>
            </w:r>
            <w:r w:rsidRPr="005503B1">
              <w:rPr>
                <w:rFonts w:ascii="Arial" w:hAnsi="Arial" w:cs="Arial"/>
                <w:b/>
                <w:sz w:val="18"/>
                <w:szCs w:val="18"/>
              </w:rPr>
              <w:t xml:space="preserve">Python </w:t>
            </w:r>
            <w:r w:rsidRPr="005503B1">
              <w:rPr>
                <w:rFonts w:ascii="Arial" w:hAnsi="Arial" w:cs="Arial"/>
                <w:b/>
                <w:bCs/>
                <w:sz w:val="18"/>
                <w:szCs w:val="18"/>
              </w:rPr>
              <w:t xml:space="preserve">Programming, </w:t>
            </w:r>
            <w:r w:rsidRPr="0084626A">
              <w:rPr>
                <w:rFonts w:ascii="Arial" w:hAnsi="Arial" w:cs="Arial"/>
                <w:i/>
                <w:iCs/>
                <w:sz w:val="18"/>
                <w:szCs w:val="18"/>
              </w:rPr>
              <w:t>Southern Adventist University</w:t>
            </w:r>
          </w:p>
          <w:p w:rsidR="00D15F38" w:rsidRPr="005503B1" w:rsidRDefault="00D15F38" w:rsidP="00CF71BD">
            <w:pPr>
              <w:suppressAutoHyphens/>
              <w:rPr>
                <w:rFonts w:ascii="Arial" w:hAnsi="Arial" w:cs="Arial"/>
                <w:b/>
                <w:bCs/>
                <w:color w:val="000000"/>
                <w:sz w:val="18"/>
                <w:szCs w:val="18"/>
              </w:rPr>
            </w:pPr>
          </w:p>
        </w:tc>
      </w:tr>
      <w:tr w:rsidR="00A4487A" w:rsidRPr="005503B1" w:rsidTr="0098096D">
        <w:trPr>
          <w:trHeight w:val="413"/>
          <w:jc w:val="center"/>
        </w:trPr>
        <w:tc>
          <w:tcPr>
            <w:tcW w:w="260" w:type="pct"/>
          </w:tcPr>
          <w:p w:rsidR="00A4487A" w:rsidRPr="005503B1" w:rsidRDefault="00A4487A" w:rsidP="00CF71BD">
            <w:pPr>
              <w:suppressAutoHyphens/>
              <w:jc w:val="center"/>
              <w:rPr>
                <w:rFonts w:ascii="Arial" w:hAnsi="Arial" w:cs="Arial"/>
                <w:spacing w:val="-3"/>
                <w:sz w:val="18"/>
                <w:szCs w:val="18"/>
              </w:rPr>
            </w:pPr>
            <w:r>
              <w:rPr>
                <w:rFonts w:ascii="Arial" w:hAnsi="Arial" w:cs="Arial"/>
                <w:spacing w:val="-3"/>
                <w:sz w:val="18"/>
                <w:szCs w:val="18"/>
              </w:rPr>
              <w:t>4.</w:t>
            </w:r>
          </w:p>
        </w:tc>
        <w:tc>
          <w:tcPr>
            <w:tcW w:w="1448" w:type="pct"/>
          </w:tcPr>
          <w:p w:rsidR="00A4487A" w:rsidRPr="005503B1" w:rsidRDefault="00A4487A" w:rsidP="00CF71BD">
            <w:pPr>
              <w:suppressAutoHyphens/>
              <w:rPr>
                <w:rFonts w:ascii="Arial" w:hAnsi="Arial" w:cs="Arial"/>
                <w:sz w:val="18"/>
                <w:szCs w:val="18"/>
              </w:rPr>
            </w:pPr>
            <w:r w:rsidRPr="00A4487A">
              <w:rPr>
                <w:rFonts w:ascii="Arial" w:hAnsi="Arial" w:cs="Arial"/>
                <w:color w:val="0D0D0D" w:themeColor="text1" w:themeTint="F2"/>
                <w:sz w:val="18"/>
                <w:szCs w:val="18"/>
              </w:rPr>
              <w:t>Paul Deitel</w:t>
            </w:r>
          </w:p>
        </w:tc>
        <w:tc>
          <w:tcPr>
            <w:tcW w:w="142" w:type="pct"/>
          </w:tcPr>
          <w:p w:rsidR="00A4487A" w:rsidRPr="005503B1" w:rsidRDefault="00A4487A" w:rsidP="00CF71BD">
            <w:pPr>
              <w:suppressAutoHyphens/>
              <w:jc w:val="center"/>
              <w:rPr>
                <w:rFonts w:ascii="Arial" w:hAnsi="Arial" w:cs="Arial"/>
                <w:spacing w:val="-3"/>
                <w:sz w:val="18"/>
                <w:szCs w:val="18"/>
              </w:rPr>
            </w:pPr>
            <w:r>
              <w:rPr>
                <w:rFonts w:ascii="Arial" w:hAnsi="Arial" w:cs="Arial"/>
                <w:spacing w:val="-3"/>
                <w:sz w:val="18"/>
                <w:szCs w:val="18"/>
              </w:rPr>
              <w:t>:</w:t>
            </w:r>
          </w:p>
        </w:tc>
        <w:tc>
          <w:tcPr>
            <w:tcW w:w="3149" w:type="pct"/>
          </w:tcPr>
          <w:p w:rsidR="00A4487A" w:rsidRPr="005503B1" w:rsidRDefault="0084626A" w:rsidP="00CF71BD">
            <w:pPr>
              <w:rPr>
                <w:rFonts w:ascii="Arial" w:hAnsi="Arial" w:cs="Arial"/>
                <w:b/>
                <w:bCs/>
                <w:sz w:val="18"/>
                <w:szCs w:val="18"/>
              </w:rPr>
            </w:pPr>
            <w:r w:rsidRPr="0084626A">
              <w:rPr>
                <w:rFonts w:ascii="Arial" w:hAnsi="Arial" w:cs="Arial"/>
                <w:b/>
                <w:bCs/>
                <w:sz w:val="18"/>
                <w:szCs w:val="18"/>
              </w:rPr>
              <w:t xml:space="preserve">Intro to Python for Computer Science and Data Science: Learning to Program with AI, Big Data and The Cloud, Global Edition, </w:t>
            </w:r>
            <w:r w:rsidRPr="0084626A">
              <w:rPr>
                <w:rFonts w:ascii="Arial" w:hAnsi="Arial" w:cs="Arial"/>
                <w:i/>
                <w:iCs/>
                <w:sz w:val="18"/>
                <w:szCs w:val="18"/>
              </w:rPr>
              <w:t>Pearson</w:t>
            </w:r>
          </w:p>
        </w:tc>
      </w:tr>
    </w:tbl>
    <w:p w:rsidR="00D15F38" w:rsidRPr="005503B1" w:rsidRDefault="00D15F38" w:rsidP="00CF71BD">
      <w:pPr>
        <w:jc w:val="center"/>
        <w:rPr>
          <w:rFonts w:ascii="Arial" w:hAnsi="Arial" w:cs="Arial"/>
          <w:b/>
          <w:spacing w:val="-3"/>
          <w:sz w:val="18"/>
          <w:szCs w:val="18"/>
        </w:rPr>
      </w:pPr>
    </w:p>
    <w:p w:rsidR="00D15F38" w:rsidRPr="005503B1" w:rsidRDefault="00D15F38" w:rsidP="0098096D">
      <w:pPr>
        <w:rPr>
          <w:rFonts w:ascii="Arial" w:hAnsi="Arial" w:cs="Arial"/>
          <w:b/>
          <w:spacing w:val="-3"/>
          <w:sz w:val="18"/>
          <w:szCs w:val="18"/>
        </w:rPr>
      </w:pPr>
      <w:r w:rsidRPr="005503B1">
        <w:rPr>
          <w:rFonts w:ascii="Arial" w:hAnsi="Arial" w:cs="Arial"/>
          <w:b/>
          <w:spacing w:val="-3"/>
          <w:sz w:val="18"/>
          <w:szCs w:val="18"/>
        </w:rPr>
        <w:t>Books Recommended:</w:t>
      </w:r>
    </w:p>
    <w:tbl>
      <w:tblPr>
        <w:tblW w:w="4966" w:type="pct"/>
        <w:jc w:val="center"/>
        <w:tblLook w:val="0000" w:firstRow="0" w:lastRow="0" w:firstColumn="0" w:lastColumn="0" w:noHBand="0" w:noVBand="0"/>
      </w:tblPr>
      <w:tblGrid>
        <w:gridCol w:w="483"/>
        <w:gridCol w:w="2691"/>
        <w:gridCol w:w="264"/>
        <w:gridCol w:w="5741"/>
      </w:tblGrid>
      <w:tr w:rsidR="00D15F38" w:rsidRPr="005503B1" w:rsidTr="0098096D">
        <w:trPr>
          <w:trHeight w:val="109"/>
          <w:jc w:val="center"/>
        </w:trPr>
        <w:tc>
          <w:tcPr>
            <w:tcW w:w="263"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1.</w:t>
            </w:r>
          </w:p>
        </w:tc>
        <w:tc>
          <w:tcPr>
            <w:tcW w:w="1466" w:type="pct"/>
          </w:tcPr>
          <w:p w:rsidR="00D15F38" w:rsidRPr="005503B1" w:rsidRDefault="00D15F38" w:rsidP="00CF71BD">
            <w:pPr>
              <w:suppressAutoHyphens/>
              <w:rPr>
                <w:rFonts w:ascii="Arial" w:hAnsi="Arial" w:cs="Arial"/>
                <w:spacing w:val="-3"/>
                <w:sz w:val="18"/>
                <w:szCs w:val="18"/>
              </w:rPr>
            </w:pPr>
            <w:r w:rsidRPr="005503B1">
              <w:rPr>
                <w:rFonts w:ascii="Arial" w:hAnsi="Arial" w:cs="Arial"/>
                <w:sz w:val="18"/>
                <w:szCs w:val="18"/>
              </w:rPr>
              <w:t>Brian Heinold</w:t>
            </w:r>
          </w:p>
        </w:tc>
        <w:tc>
          <w:tcPr>
            <w:tcW w:w="144"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27" w:type="pct"/>
          </w:tcPr>
          <w:p w:rsidR="00D15F38" w:rsidRPr="005503B1" w:rsidRDefault="00D15F38" w:rsidP="00CF71BD">
            <w:pPr>
              <w:autoSpaceDE w:val="0"/>
              <w:autoSpaceDN w:val="0"/>
              <w:adjustRightInd w:val="0"/>
              <w:rPr>
                <w:rFonts w:ascii="Arial" w:hAnsi="Arial" w:cs="Arial"/>
                <w:spacing w:val="-3"/>
                <w:sz w:val="18"/>
                <w:szCs w:val="18"/>
              </w:rPr>
            </w:pPr>
            <w:r w:rsidRPr="005503B1">
              <w:rPr>
                <w:rFonts w:ascii="Arial" w:hAnsi="Arial" w:cs="Arial"/>
                <w:b/>
                <w:sz w:val="18"/>
                <w:szCs w:val="18"/>
              </w:rPr>
              <w:t xml:space="preserve">A Practical Introduction to Python </w:t>
            </w:r>
            <w:r w:rsidR="0084626A" w:rsidRPr="005503B1">
              <w:rPr>
                <w:rFonts w:ascii="Arial" w:hAnsi="Arial" w:cs="Arial"/>
                <w:b/>
                <w:sz w:val="18"/>
                <w:szCs w:val="18"/>
              </w:rPr>
              <w:t>Programming</w:t>
            </w:r>
            <w:r w:rsidR="0084626A" w:rsidRPr="005503B1">
              <w:rPr>
                <w:rFonts w:ascii="Arial" w:hAnsi="Arial" w:cs="Arial"/>
                <w:sz w:val="18"/>
                <w:szCs w:val="18"/>
              </w:rPr>
              <w:t xml:space="preserve">, </w:t>
            </w:r>
            <w:r w:rsidR="0084626A" w:rsidRPr="0084626A">
              <w:rPr>
                <w:rFonts w:ascii="Arial" w:hAnsi="Arial" w:cs="Arial"/>
                <w:i/>
                <w:iCs/>
                <w:sz w:val="18"/>
                <w:szCs w:val="18"/>
              </w:rPr>
              <w:t>Department</w:t>
            </w:r>
            <w:r w:rsidRPr="0084626A">
              <w:rPr>
                <w:rFonts w:ascii="Arial" w:hAnsi="Arial" w:cs="Arial"/>
                <w:i/>
                <w:iCs/>
                <w:sz w:val="18"/>
                <w:szCs w:val="18"/>
              </w:rPr>
              <w:t xml:space="preserve"> of Mathematics and Computer Science, Mount St. Mary’s University,  ©2012 Brian Heinold</w:t>
            </w:r>
          </w:p>
        </w:tc>
      </w:tr>
      <w:tr w:rsidR="00D15F38" w:rsidRPr="005503B1" w:rsidTr="0098096D">
        <w:trPr>
          <w:trHeight w:val="109"/>
          <w:jc w:val="center"/>
        </w:trPr>
        <w:tc>
          <w:tcPr>
            <w:tcW w:w="263"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2.</w:t>
            </w:r>
          </w:p>
        </w:tc>
        <w:tc>
          <w:tcPr>
            <w:tcW w:w="1466" w:type="pct"/>
          </w:tcPr>
          <w:p w:rsidR="00D15F38" w:rsidRPr="005503B1" w:rsidRDefault="00D15F38" w:rsidP="00CF71BD">
            <w:pPr>
              <w:suppressAutoHyphens/>
              <w:rPr>
                <w:rFonts w:ascii="Arial" w:hAnsi="Arial" w:cs="Arial"/>
                <w:spacing w:val="-3"/>
                <w:sz w:val="18"/>
                <w:szCs w:val="18"/>
              </w:rPr>
            </w:pPr>
            <w:r w:rsidRPr="005503B1">
              <w:rPr>
                <w:rFonts w:ascii="Arial" w:hAnsi="Arial" w:cs="Arial"/>
                <w:sz w:val="18"/>
                <w:szCs w:val="18"/>
              </w:rPr>
              <w:t>D. W. Patterson</w:t>
            </w:r>
          </w:p>
        </w:tc>
        <w:tc>
          <w:tcPr>
            <w:tcW w:w="144"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27" w:type="pct"/>
          </w:tcPr>
          <w:p w:rsidR="00D15F38" w:rsidRPr="005503B1" w:rsidRDefault="00D15F38" w:rsidP="00CF71BD">
            <w:pPr>
              <w:suppressAutoHyphens/>
              <w:rPr>
                <w:rFonts w:ascii="Arial" w:hAnsi="Arial" w:cs="Arial"/>
                <w:b/>
                <w:bCs/>
                <w:sz w:val="18"/>
                <w:szCs w:val="18"/>
              </w:rPr>
            </w:pPr>
            <w:r w:rsidRPr="005503B1">
              <w:rPr>
                <w:rFonts w:ascii="Arial" w:hAnsi="Arial" w:cs="Arial"/>
                <w:b/>
                <w:bCs/>
                <w:sz w:val="18"/>
                <w:szCs w:val="18"/>
              </w:rPr>
              <w:t>Introduction to Artificial Intelligence and Expert System</w:t>
            </w:r>
          </w:p>
          <w:p w:rsidR="00D15F38" w:rsidRPr="005503B1" w:rsidRDefault="00D15F38" w:rsidP="00CF71BD">
            <w:pPr>
              <w:suppressAutoHyphens/>
              <w:rPr>
                <w:rFonts w:ascii="Arial" w:hAnsi="Arial" w:cs="Arial"/>
                <w:b/>
                <w:bCs/>
                <w:spacing w:val="-3"/>
                <w:sz w:val="18"/>
                <w:szCs w:val="18"/>
              </w:rPr>
            </w:pPr>
            <w:r w:rsidRPr="005503B1">
              <w:rPr>
                <w:rFonts w:ascii="Arial" w:hAnsi="Arial" w:cs="Arial"/>
                <w:i/>
                <w:iCs/>
                <w:sz w:val="18"/>
                <w:szCs w:val="18"/>
              </w:rPr>
              <w:t>Prentice-Hall of India.</w:t>
            </w:r>
          </w:p>
        </w:tc>
      </w:tr>
      <w:tr w:rsidR="00D15F38" w:rsidRPr="005503B1" w:rsidTr="0098096D">
        <w:trPr>
          <w:trHeight w:val="109"/>
          <w:jc w:val="center"/>
        </w:trPr>
        <w:tc>
          <w:tcPr>
            <w:tcW w:w="263"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3.</w:t>
            </w:r>
          </w:p>
        </w:tc>
        <w:tc>
          <w:tcPr>
            <w:tcW w:w="1466" w:type="pct"/>
          </w:tcPr>
          <w:p w:rsidR="00D15F38" w:rsidRPr="005503B1" w:rsidRDefault="00D15F38" w:rsidP="00CF71BD">
            <w:pPr>
              <w:suppressAutoHyphens/>
              <w:rPr>
                <w:rFonts w:ascii="Arial" w:hAnsi="Arial" w:cs="Arial"/>
                <w:spacing w:val="-3"/>
                <w:sz w:val="18"/>
                <w:szCs w:val="18"/>
              </w:rPr>
            </w:pPr>
            <w:r w:rsidRPr="005503B1">
              <w:rPr>
                <w:rFonts w:ascii="Arial" w:hAnsi="Arial" w:cs="Arial"/>
                <w:sz w:val="18"/>
                <w:szCs w:val="18"/>
              </w:rPr>
              <w:t>Patrick Henry Winston</w:t>
            </w:r>
          </w:p>
        </w:tc>
        <w:tc>
          <w:tcPr>
            <w:tcW w:w="144" w:type="pct"/>
          </w:tcPr>
          <w:p w:rsidR="00D15F38" w:rsidRPr="005503B1" w:rsidRDefault="00D15F38" w:rsidP="00CF71BD">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27" w:type="pct"/>
          </w:tcPr>
          <w:p w:rsidR="00D15F38" w:rsidRPr="005503B1" w:rsidRDefault="00D15F38" w:rsidP="00CF71BD">
            <w:pPr>
              <w:suppressAutoHyphens/>
              <w:rPr>
                <w:rFonts w:ascii="Arial" w:hAnsi="Arial" w:cs="Arial"/>
                <w:spacing w:val="-3"/>
                <w:sz w:val="18"/>
                <w:szCs w:val="18"/>
              </w:rPr>
            </w:pPr>
            <w:r w:rsidRPr="005503B1">
              <w:rPr>
                <w:rFonts w:ascii="Arial" w:hAnsi="Arial" w:cs="Arial"/>
                <w:b/>
                <w:bCs/>
                <w:sz w:val="18"/>
                <w:szCs w:val="18"/>
              </w:rPr>
              <w:t>Artificial intelligence</w:t>
            </w:r>
            <w:r w:rsidRPr="005503B1">
              <w:rPr>
                <w:rFonts w:ascii="Arial" w:hAnsi="Arial" w:cs="Arial"/>
                <w:sz w:val="18"/>
                <w:szCs w:val="18"/>
              </w:rPr>
              <w:t xml:space="preserve">, </w:t>
            </w:r>
            <w:r w:rsidRPr="005503B1">
              <w:rPr>
                <w:rFonts w:ascii="Arial" w:hAnsi="Arial" w:cs="Arial"/>
                <w:i/>
                <w:iCs/>
                <w:color w:val="000000"/>
                <w:sz w:val="18"/>
                <w:szCs w:val="18"/>
              </w:rPr>
              <w:t>Pearson Education Inc</w:t>
            </w:r>
            <w:r w:rsidRPr="005503B1">
              <w:rPr>
                <w:rFonts w:ascii="Arial" w:hAnsi="Arial" w:cs="Arial"/>
                <w:color w:val="000000"/>
                <w:sz w:val="18"/>
                <w:szCs w:val="18"/>
              </w:rPr>
              <w:t>. 3rd Edition 2011</w:t>
            </w:r>
          </w:p>
        </w:tc>
      </w:tr>
    </w:tbl>
    <w:p w:rsidR="00D15F38" w:rsidRDefault="00D15F38" w:rsidP="00CF71BD">
      <w:pPr>
        <w:jc w:val="center"/>
        <w:rPr>
          <w:rFonts w:ascii="Arial" w:hAnsi="Arial" w:cs="Arial"/>
          <w:sz w:val="18"/>
          <w:szCs w:val="18"/>
        </w:rPr>
      </w:pPr>
    </w:p>
    <w:p w:rsidR="0098096D" w:rsidRDefault="0098096D" w:rsidP="00CF71BD">
      <w:pPr>
        <w:jc w:val="center"/>
        <w:rPr>
          <w:rFonts w:ascii="Arial" w:hAnsi="Arial" w:cs="Arial"/>
          <w:sz w:val="18"/>
          <w:szCs w:val="18"/>
        </w:rPr>
      </w:pPr>
    </w:p>
    <w:p w:rsidR="0098096D" w:rsidRPr="005503B1" w:rsidRDefault="0098096D" w:rsidP="00CF71BD">
      <w:pPr>
        <w:jc w:val="center"/>
        <w:rPr>
          <w:rFonts w:ascii="Arial" w:hAnsi="Arial" w:cs="Arial"/>
          <w:sz w:val="18"/>
          <w:szCs w:val="18"/>
        </w:rPr>
      </w:pPr>
    </w:p>
    <w:p w:rsidR="00D15F38" w:rsidRPr="00C77B24" w:rsidRDefault="00D15F38" w:rsidP="008F644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C77B24">
        <w:rPr>
          <w:rFonts w:ascii="Arial" w:hAnsi="Arial" w:cs="Arial"/>
          <w:b/>
          <w:bCs/>
          <w:iCs/>
          <w:sz w:val="18"/>
          <w:szCs w:val="18"/>
        </w:rPr>
        <w:t xml:space="preserve">CSE 4141: </w:t>
      </w:r>
      <w:r w:rsidR="000328EA" w:rsidRPr="000328EA">
        <w:rPr>
          <w:rFonts w:ascii="Arial" w:hAnsi="Arial" w:cs="Arial"/>
          <w:b/>
          <w:bCs/>
          <w:iCs/>
          <w:sz w:val="18"/>
          <w:szCs w:val="18"/>
        </w:rPr>
        <w:t>Microcontroller Interfacing</w:t>
      </w:r>
    </w:p>
    <w:p w:rsidR="00D15F38" w:rsidRPr="00C77B24" w:rsidRDefault="00D15F38" w:rsidP="008F644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C77B24">
        <w:rPr>
          <w:rFonts w:ascii="Arial" w:hAnsi="Arial" w:cs="Arial"/>
          <w:b/>
          <w:bCs/>
          <w:iCs/>
          <w:sz w:val="18"/>
          <w:szCs w:val="18"/>
        </w:rPr>
        <w:t xml:space="preserve">Credits: </w:t>
      </w:r>
      <w:r w:rsidRPr="00C77B24">
        <w:rPr>
          <w:rFonts w:ascii="Arial" w:hAnsi="Arial" w:cs="Arial"/>
          <w:iCs/>
          <w:sz w:val="18"/>
          <w:szCs w:val="18"/>
        </w:rPr>
        <w:t xml:space="preserve">3 </w:t>
      </w:r>
      <w:r w:rsidR="00844CE6">
        <w:rPr>
          <w:rFonts w:ascii="Arial" w:hAnsi="Arial" w:cs="Arial"/>
          <w:b/>
          <w:bCs/>
          <w:iCs/>
          <w:sz w:val="18"/>
          <w:szCs w:val="18"/>
        </w:rPr>
        <w:t>Contact Hours: 42</w:t>
      </w:r>
    </w:p>
    <w:p w:rsidR="00D15F38" w:rsidRPr="00C77B24" w:rsidRDefault="00D15F38" w:rsidP="008F644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C77B24">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C77B24"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46099B" w:rsidRPr="0046099B" w:rsidTr="002D69D2">
        <w:trPr>
          <w:jc w:val="center"/>
        </w:trPr>
        <w:tc>
          <w:tcPr>
            <w:tcW w:w="1439" w:type="dxa"/>
          </w:tcPr>
          <w:p w:rsidR="0046099B" w:rsidRPr="0046099B" w:rsidRDefault="0046099B" w:rsidP="0046099B">
            <w:pPr>
              <w:rPr>
                <w:rFonts w:ascii="Arial" w:hAnsi="Arial" w:cs="Arial"/>
                <w:b/>
                <w:bCs/>
                <w:sz w:val="18"/>
                <w:szCs w:val="18"/>
              </w:rPr>
            </w:pPr>
            <w:r w:rsidRPr="0046099B">
              <w:rPr>
                <w:rFonts w:ascii="Arial" w:hAnsi="Arial" w:cs="Arial"/>
                <w:b/>
                <w:sz w:val="18"/>
                <w:szCs w:val="18"/>
              </w:rPr>
              <w:t>Prerequisite:</w:t>
            </w:r>
          </w:p>
        </w:tc>
        <w:tc>
          <w:tcPr>
            <w:tcW w:w="7741" w:type="dxa"/>
          </w:tcPr>
          <w:p w:rsidR="0046099B" w:rsidRPr="0046099B" w:rsidRDefault="0046099B" w:rsidP="0046099B">
            <w:pPr>
              <w:rPr>
                <w:rFonts w:ascii="Arial" w:hAnsi="Arial" w:cs="Arial"/>
                <w:iCs/>
                <w:sz w:val="18"/>
                <w:szCs w:val="18"/>
              </w:rPr>
            </w:pPr>
            <w:r w:rsidRPr="0046099B">
              <w:rPr>
                <w:rFonts w:ascii="Arial" w:hAnsi="Arial" w:cs="Arial"/>
                <w:iCs/>
                <w:sz w:val="18"/>
                <w:szCs w:val="18"/>
              </w:rPr>
              <w:t>CSE2111: Digital System Design, CSE3231: Microprocessor and Microcontroller</w:t>
            </w:r>
          </w:p>
        </w:tc>
      </w:tr>
      <w:tr w:rsidR="0046099B" w:rsidRPr="0046099B" w:rsidTr="002D69D2">
        <w:trPr>
          <w:jc w:val="center"/>
        </w:trPr>
        <w:tc>
          <w:tcPr>
            <w:tcW w:w="1439" w:type="dxa"/>
          </w:tcPr>
          <w:p w:rsidR="0046099B" w:rsidRPr="0046099B" w:rsidRDefault="0046099B" w:rsidP="0046099B">
            <w:pPr>
              <w:rPr>
                <w:rFonts w:ascii="Arial" w:hAnsi="Arial" w:cs="Arial"/>
                <w:b/>
                <w:sz w:val="18"/>
                <w:szCs w:val="18"/>
              </w:rPr>
            </w:pPr>
            <w:r w:rsidRPr="0046099B">
              <w:rPr>
                <w:rFonts w:ascii="Arial" w:hAnsi="Arial" w:cs="Arial"/>
                <w:b/>
                <w:sz w:val="18"/>
                <w:szCs w:val="18"/>
              </w:rPr>
              <w:t>Course Type</w:t>
            </w:r>
          </w:p>
        </w:tc>
        <w:tc>
          <w:tcPr>
            <w:tcW w:w="7741" w:type="dxa"/>
          </w:tcPr>
          <w:p w:rsidR="0046099B" w:rsidRPr="0046099B" w:rsidRDefault="009F4EBA" w:rsidP="0046099B">
            <w:pPr>
              <w:rPr>
                <w:rFonts w:ascii="Arial" w:hAnsi="Arial" w:cs="Arial"/>
                <w:iCs/>
                <w:sz w:val="18"/>
                <w:szCs w:val="18"/>
              </w:rPr>
            </w:pPr>
            <w:sdt>
              <w:sdtPr>
                <w:rPr>
                  <w:rFonts w:ascii="Arial" w:hAnsi="Arial" w:cs="Arial"/>
                  <w:iCs/>
                  <w:sz w:val="18"/>
                  <w:szCs w:val="18"/>
                </w:rPr>
                <w:id w:val="-387181068"/>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Theory         </w:t>
            </w:r>
            <w:sdt>
              <w:sdtPr>
                <w:rPr>
                  <w:rFonts w:ascii="Arial" w:hAnsi="Arial" w:cs="Arial"/>
                  <w:iCs/>
                  <w:sz w:val="18"/>
                  <w:szCs w:val="18"/>
                </w:rPr>
                <w:id w:val="1949497150"/>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Laboratory work         </w:t>
            </w:r>
            <w:sdt>
              <w:sdtPr>
                <w:rPr>
                  <w:rFonts w:ascii="Arial" w:hAnsi="Arial" w:cs="Arial"/>
                  <w:iCs/>
                  <w:sz w:val="18"/>
                  <w:szCs w:val="18"/>
                </w:rPr>
                <w:id w:val="-2098318713"/>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Project work      </w:t>
            </w:r>
            <w:sdt>
              <w:sdtPr>
                <w:rPr>
                  <w:rFonts w:ascii="Arial" w:hAnsi="Arial" w:cs="Arial"/>
                  <w:iCs/>
                  <w:sz w:val="18"/>
                  <w:szCs w:val="18"/>
                </w:rPr>
                <w:id w:val="-1158157566"/>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Viva Voce                    </w:t>
            </w:r>
          </w:p>
        </w:tc>
      </w:tr>
      <w:tr w:rsidR="0046099B" w:rsidRPr="0046099B" w:rsidTr="002D69D2">
        <w:trPr>
          <w:trHeight w:val="238"/>
          <w:jc w:val="center"/>
        </w:trPr>
        <w:tc>
          <w:tcPr>
            <w:tcW w:w="1439" w:type="dxa"/>
          </w:tcPr>
          <w:p w:rsidR="0046099B" w:rsidRPr="0046099B" w:rsidRDefault="0046099B" w:rsidP="0046099B">
            <w:pPr>
              <w:ind w:left="2160" w:hanging="2160"/>
              <w:rPr>
                <w:rFonts w:ascii="Arial" w:hAnsi="Arial" w:cs="Arial"/>
                <w:b/>
                <w:bCs/>
                <w:sz w:val="18"/>
                <w:szCs w:val="18"/>
              </w:rPr>
            </w:pPr>
            <w:r w:rsidRPr="0046099B">
              <w:rPr>
                <w:rFonts w:ascii="Arial" w:hAnsi="Arial" w:cs="Arial"/>
                <w:b/>
                <w:bCs/>
                <w:sz w:val="18"/>
                <w:szCs w:val="18"/>
              </w:rPr>
              <w:t>Motivation</w:t>
            </w:r>
          </w:p>
        </w:tc>
        <w:tc>
          <w:tcPr>
            <w:tcW w:w="7741" w:type="dxa"/>
          </w:tcPr>
          <w:p w:rsidR="0046099B" w:rsidRPr="0046099B" w:rsidRDefault="0046099B" w:rsidP="0046099B">
            <w:pPr>
              <w:rPr>
                <w:rFonts w:ascii="Arial" w:hAnsi="Arial" w:cs="Arial"/>
                <w:b/>
                <w:iCs/>
                <w:sz w:val="18"/>
                <w:szCs w:val="18"/>
              </w:rPr>
            </w:pPr>
            <w:r w:rsidRPr="0046099B">
              <w:rPr>
                <w:rFonts w:ascii="Arial" w:hAnsi="Arial" w:cs="Arial"/>
                <w:iCs/>
                <w:sz w:val="18"/>
                <w:szCs w:val="18"/>
              </w:rPr>
              <w:t>To develop hardware knowledge and programming skills on STM32F4xx microcontroller interfacing</w:t>
            </w:r>
          </w:p>
        </w:tc>
      </w:tr>
      <w:tr w:rsidR="0046099B" w:rsidRPr="0046099B" w:rsidTr="002D69D2">
        <w:trPr>
          <w:trHeight w:val="238"/>
          <w:jc w:val="center"/>
        </w:trPr>
        <w:tc>
          <w:tcPr>
            <w:tcW w:w="9180" w:type="dxa"/>
            <w:gridSpan w:val="2"/>
          </w:tcPr>
          <w:p w:rsidR="0046099B" w:rsidRPr="0046099B" w:rsidRDefault="0046099B" w:rsidP="0046099B">
            <w:pPr>
              <w:rPr>
                <w:rFonts w:ascii="Arial" w:hAnsi="Arial" w:cs="Arial"/>
                <w:b/>
                <w:bCs/>
                <w:sz w:val="18"/>
                <w:szCs w:val="18"/>
              </w:rPr>
            </w:pPr>
            <w:r w:rsidRPr="0046099B">
              <w:rPr>
                <w:rFonts w:ascii="Arial" w:hAnsi="Arial" w:cs="Arial"/>
                <w:b/>
                <w:bCs/>
                <w:sz w:val="18"/>
                <w:szCs w:val="18"/>
              </w:rPr>
              <w:t>Course Objective:</w:t>
            </w:r>
          </w:p>
          <w:p w:rsidR="0046099B" w:rsidRPr="0046099B" w:rsidRDefault="0046099B" w:rsidP="0046099B">
            <w:pPr>
              <w:jc w:val="both"/>
              <w:rPr>
                <w:rFonts w:ascii="Arial" w:hAnsi="Arial" w:cs="Arial"/>
                <w:iCs/>
                <w:sz w:val="18"/>
                <w:szCs w:val="18"/>
              </w:rPr>
            </w:pPr>
            <w:r w:rsidRPr="0046099B">
              <w:rPr>
                <w:rFonts w:ascii="Arial" w:hAnsi="Arial" w:cs="Arial"/>
                <w:sz w:val="18"/>
                <w:szCs w:val="18"/>
              </w:rPr>
              <w:t xml:space="preserve">The main objective of this course is to </w:t>
            </w:r>
            <w:r w:rsidRPr="0046099B">
              <w:rPr>
                <w:rFonts w:ascii="Arial" w:hAnsi="Arial" w:cs="Arial"/>
                <w:iCs/>
                <w:sz w:val="18"/>
                <w:szCs w:val="18"/>
              </w:rPr>
              <w:t xml:space="preserve">provide knowledge on basics of interfacing techniques, interfacing devices and finally, to make the student understand on critical programming techniques for STM32F4xx microcontroller so that they can develop engineering skills in designing real world applications. </w:t>
            </w:r>
          </w:p>
        </w:tc>
      </w:tr>
    </w:tbl>
    <w:p w:rsidR="0046099B" w:rsidRPr="0046099B" w:rsidRDefault="0046099B" w:rsidP="0046099B">
      <w:pPr>
        <w:jc w:val="center"/>
        <w:rPr>
          <w:rFonts w:ascii="Arial" w:hAnsi="Arial" w:cs="Arial"/>
          <w:sz w:val="18"/>
          <w:szCs w:val="18"/>
        </w:rPr>
      </w:pPr>
    </w:p>
    <w:p w:rsidR="004D07F4" w:rsidRDefault="004D07F4">
      <w:pPr>
        <w:rPr>
          <w:rFonts w:ascii="Arial" w:hAnsi="Arial" w:cs="Arial"/>
          <w:b/>
          <w:color w:val="000000" w:themeColor="text1"/>
          <w:sz w:val="18"/>
          <w:szCs w:val="18"/>
        </w:rPr>
      </w:pPr>
      <w:r>
        <w:rPr>
          <w:rFonts w:ascii="Arial" w:hAnsi="Arial" w:cs="Arial"/>
          <w:b/>
          <w:color w:val="000000" w:themeColor="text1"/>
          <w:sz w:val="18"/>
          <w:szCs w:val="18"/>
        </w:rPr>
        <w:br w:type="page"/>
      </w:r>
    </w:p>
    <w:p w:rsidR="0046099B" w:rsidRPr="0046099B" w:rsidRDefault="0046099B" w:rsidP="0046099B">
      <w:pPr>
        <w:autoSpaceDE w:val="0"/>
        <w:autoSpaceDN w:val="0"/>
        <w:adjustRightInd w:val="0"/>
        <w:jc w:val="center"/>
        <w:rPr>
          <w:rFonts w:ascii="Arial" w:hAnsi="Arial" w:cs="Arial"/>
          <w:b/>
          <w:color w:val="000000" w:themeColor="text1"/>
          <w:sz w:val="18"/>
          <w:szCs w:val="18"/>
        </w:rPr>
      </w:pPr>
      <w:r w:rsidRPr="0046099B">
        <w:rPr>
          <w:rFonts w:ascii="Arial" w:hAnsi="Arial" w:cs="Arial"/>
          <w:b/>
          <w:color w:val="000000" w:themeColor="text1"/>
          <w:sz w:val="18"/>
          <w:szCs w:val="18"/>
        </w:rPr>
        <w:lastRenderedPageBreak/>
        <w:t>Course Outcomes (COs), Program Outcomes (POs) and Assessment:</w:t>
      </w:r>
    </w:p>
    <w:tbl>
      <w:tblPr>
        <w:tblStyle w:val="TableGrid9"/>
        <w:tblW w:w="9175" w:type="dxa"/>
        <w:jc w:val="center"/>
        <w:tblLook w:val="04A0" w:firstRow="1" w:lastRow="0" w:firstColumn="1" w:lastColumn="0" w:noHBand="0" w:noVBand="1"/>
      </w:tblPr>
      <w:tblGrid>
        <w:gridCol w:w="646"/>
        <w:gridCol w:w="1969"/>
        <w:gridCol w:w="2150"/>
        <w:gridCol w:w="1051"/>
        <w:gridCol w:w="1747"/>
        <w:gridCol w:w="1612"/>
      </w:tblGrid>
      <w:tr w:rsidR="0046099B" w:rsidRPr="0046099B" w:rsidTr="002D69D2">
        <w:trPr>
          <w:trHeight w:val="877"/>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 No.</w:t>
            </w:r>
          </w:p>
        </w:tc>
        <w:tc>
          <w:tcPr>
            <w:tcW w:w="1969"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 Statement</w:t>
            </w:r>
          </w:p>
        </w:tc>
        <w:tc>
          <w:tcPr>
            <w:tcW w:w="2150"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Corresponding PO</w:t>
            </w: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Domain / level of learning taxonomy</w:t>
            </w:r>
          </w:p>
        </w:tc>
        <w:tc>
          <w:tcPr>
            <w:tcW w:w="1747"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Delivery methods and activities</w:t>
            </w:r>
          </w:p>
        </w:tc>
        <w:tc>
          <w:tcPr>
            <w:tcW w:w="1612"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Assessment tools</w:t>
            </w:r>
          </w:p>
        </w:tc>
      </w:tr>
      <w:tr w:rsidR="0046099B" w:rsidRPr="0046099B" w:rsidTr="002D69D2">
        <w:trPr>
          <w:trHeight w:val="1646"/>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CO1</w:t>
            </w:r>
          </w:p>
        </w:tc>
        <w:tc>
          <w:tcPr>
            <w:tcW w:w="1969" w:type="dxa"/>
            <w:vAlign w:val="center"/>
          </w:tcPr>
          <w:p w:rsidR="0046099B" w:rsidRPr="0046099B" w:rsidRDefault="0046099B" w:rsidP="0046099B">
            <w:pPr>
              <w:ind w:left="-18"/>
              <w:jc w:val="center"/>
              <w:rPr>
                <w:rFonts w:ascii="Arial" w:eastAsiaTheme="minorHAnsi" w:hAnsi="Arial" w:cs="Arial"/>
                <w:color w:val="000000" w:themeColor="text1"/>
                <w:sz w:val="18"/>
                <w:szCs w:val="18"/>
                <w:lang w:bidi="bn-BD"/>
              </w:rPr>
            </w:pPr>
            <w:r w:rsidRPr="0046099B">
              <w:rPr>
                <w:rFonts w:ascii="Arial" w:eastAsiaTheme="minorHAnsi" w:hAnsi="Arial" w:cs="Arial"/>
                <w:sz w:val="18"/>
                <w:szCs w:val="18"/>
                <w:lang w:bidi="bn-BD"/>
              </w:rPr>
              <w:t>To</w:t>
            </w:r>
            <w:r w:rsidRPr="0046099B">
              <w:rPr>
                <w:rFonts w:ascii="Arial" w:eastAsiaTheme="minorHAnsi" w:hAnsi="Arial" w:cs="Arial"/>
                <w:b/>
                <w:bCs/>
                <w:sz w:val="18"/>
                <w:szCs w:val="18"/>
                <w:lang w:bidi="bn-BD"/>
              </w:rPr>
              <w:t xml:space="preserve"> identi</w:t>
            </w:r>
            <w:r w:rsidRPr="0046099B">
              <w:rPr>
                <w:rFonts w:ascii="Arial" w:eastAsiaTheme="minorHAnsi" w:hAnsi="Arial" w:cs="Arial"/>
                <w:sz w:val="18"/>
                <w:szCs w:val="18"/>
                <w:lang w:bidi="bn-BD"/>
              </w:rPr>
              <w:t>fy the basics knowledge required for interfacing, interfacing devices</w:t>
            </w:r>
          </w:p>
        </w:tc>
        <w:tc>
          <w:tcPr>
            <w:tcW w:w="2150" w:type="dxa"/>
            <w:vAlign w:val="center"/>
          </w:tcPr>
          <w:p w:rsidR="0046099B" w:rsidRPr="0046099B" w:rsidRDefault="0046099B" w:rsidP="0046099B">
            <w:pPr>
              <w:jc w:val="center"/>
              <w:rPr>
                <w:rFonts w:ascii="Arial" w:eastAsiaTheme="minorHAnsi" w:hAnsi="Arial" w:cs="Arial"/>
                <w:b/>
                <w:bCs/>
                <w:color w:val="000000" w:themeColor="text1"/>
                <w:sz w:val="18"/>
                <w:szCs w:val="18"/>
                <w:lang w:bidi="bn-BD"/>
              </w:rPr>
            </w:pPr>
            <w:r w:rsidRPr="0046099B">
              <w:rPr>
                <w:rFonts w:ascii="Arial" w:eastAsiaTheme="minorHAnsi" w:hAnsi="Arial" w:cs="Arial"/>
                <w:b/>
                <w:bCs/>
                <w:color w:val="000000" w:themeColor="text1"/>
                <w:sz w:val="18"/>
                <w:szCs w:val="18"/>
                <w:lang w:bidi="bn-BD"/>
              </w:rPr>
              <w:t>Engineering knowledge</w:t>
            </w:r>
          </w:p>
          <w:p w:rsidR="0046099B" w:rsidRPr="0046099B" w:rsidRDefault="0046099B" w:rsidP="0046099B">
            <w:pPr>
              <w:jc w:val="center"/>
              <w:rPr>
                <w:rFonts w:ascii="Arial" w:eastAsiaTheme="minorHAnsi" w:hAnsi="Arial" w:cs="Arial"/>
                <w:color w:val="000000" w:themeColor="text1"/>
                <w:sz w:val="18"/>
                <w:szCs w:val="18"/>
                <w:lang w:bidi="bn-BD"/>
              </w:rPr>
            </w:pPr>
            <w:r w:rsidRPr="0046099B">
              <w:rPr>
                <w:rFonts w:ascii="Arial" w:eastAsiaTheme="minorHAnsi" w:hAnsi="Arial" w:cs="Arial"/>
                <w:color w:val="000000" w:themeColor="text1"/>
                <w:sz w:val="18"/>
                <w:szCs w:val="18"/>
                <w:lang w:bidi="bn-BD"/>
              </w:rPr>
              <w:t>(PO1)</w:t>
            </w: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Cognitive domain – level 6</w:t>
            </w:r>
          </w:p>
        </w:tc>
        <w:tc>
          <w:tcPr>
            <w:tcW w:w="1747"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543211"/>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Lecture Note</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7664036"/>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Text Book</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8422701"/>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Audio/Video</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1251376"/>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Web Material</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4562378"/>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Journal paper</w:t>
            </w:r>
          </w:p>
        </w:tc>
        <w:tc>
          <w:tcPr>
            <w:tcW w:w="1612"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2201750"/>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Class Test</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8734761"/>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Final Exam</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1759233"/>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Assignment </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0757762"/>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Participation</w:t>
            </w:r>
          </w:p>
          <w:p w:rsidR="0046099B" w:rsidRPr="0046099B" w:rsidRDefault="009F4EBA" w:rsidP="0046099B">
            <w:pPr>
              <w:rPr>
                <w:rFonts w:ascii="Arial" w:hAnsi="Arial" w:cs="Arial"/>
                <w:color w:val="000000" w:themeColor="text1"/>
                <w:sz w:val="18"/>
                <w:szCs w:val="18"/>
              </w:rPr>
            </w:pPr>
            <w:sdt>
              <w:sdtPr>
                <w:rPr>
                  <w:rFonts w:ascii="Arial" w:hAnsi="Arial" w:cs="Arial"/>
                  <w:color w:val="000000" w:themeColor="text1"/>
                  <w:sz w:val="18"/>
                  <w:szCs w:val="18"/>
                </w:rPr>
                <w:id w:val="-1112128527"/>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Presentation</w:t>
            </w:r>
          </w:p>
        </w:tc>
      </w:tr>
      <w:tr w:rsidR="0046099B" w:rsidRPr="0046099B" w:rsidTr="002D69D2">
        <w:trPr>
          <w:trHeight w:val="1583"/>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CO2</w:t>
            </w:r>
          </w:p>
        </w:tc>
        <w:tc>
          <w:tcPr>
            <w:tcW w:w="1969" w:type="dxa"/>
            <w:vAlign w:val="center"/>
          </w:tcPr>
          <w:p w:rsidR="0046099B" w:rsidRPr="0046099B" w:rsidRDefault="0046099B" w:rsidP="0046099B">
            <w:pPr>
              <w:ind w:left="-18"/>
              <w:jc w:val="center"/>
              <w:rPr>
                <w:rFonts w:ascii="Arial" w:eastAsiaTheme="minorHAnsi" w:hAnsi="Arial" w:cs="Arial"/>
                <w:color w:val="000000" w:themeColor="text1"/>
                <w:sz w:val="18"/>
                <w:szCs w:val="18"/>
                <w:lang w:bidi="bn-BD"/>
              </w:rPr>
            </w:pPr>
            <w:r w:rsidRPr="0046099B">
              <w:rPr>
                <w:rFonts w:ascii="Arial" w:eastAsiaTheme="minorHAnsi" w:hAnsi="Arial" w:cs="Arial"/>
                <w:bCs/>
                <w:sz w:val="18"/>
                <w:szCs w:val="18"/>
                <w:lang w:bidi="bn-BD"/>
              </w:rPr>
              <w:t>To</w:t>
            </w:r>
            <w:r w:rsidRPr="0046099B">
              <w:rPr>
                <w:rFonts w:ascii="Arial" w:eastAsiaTheme="minorHAnsi" w:hAnsi="Arial" w:cs="Arial"/>
                <w:b/>
                <w:sz w:val="18"/>
                <w:szCs w:val="18"/>
                <w:lang w:bidi="bn-BD"/>
              </w:rPr>
              <w:t xml:space="preserve"> a</w:t>
            </w:r>
            <w:r w:rsidRPr="0046099B">
              <w:rPr>
                <w:rFonts w:ascii="Arial" w:eastAsiaTheme="minorHAnsi" w:hAnsi="Arial" w:cs="Arial"/>
                <w:b/>
                <w:bCs/>
                <w:sz w:val="18"/>
                <w:szCs w:val="18"/>
                <w:lang w:bidi="bn-BD"/>
              </w:rPr>
              <w:t>pply</w:t>
            </w:r>
            <w:r w:rsidRPr="0046099B">
              <w:rPr>
                <w:rFonts w:ascii="Arial" w:eastAsiaTheme="minorHAnsi" w:hAnsi="Arial" w:cs="Arial"/>
                <w:sz w:val="18"/>
                <w:szCs w:val="18"/>
                <w:lang w:bidi="bn-BD"/>
              </w:rPr>
              <w:t xml:space="preserve"> knowledge for real world application using STM32F4xx microcontroller</w:t>
            </w:r>
          </w:p>
        </w:tc>
        <w:tc>
          <w:tcPr>
            <w:tcW w:w="2150" w:type="dxa"/>
            <w:vAlign w:val="center"/>
          </w:tcPr>
          <w:p w:rsidR="0046099B" w:rsidRPr="0046099B" w:rsidRDefault="0046099B" w:rsidP="0046099B">
            <w:pPr>
              <w:jc w:val="center"/>
              <w:rPr>
                <w:rFonts w:ascii="Arial" w:eastAsiaTheme="minorHAnsi" w:hAnsi="Arial" w:cs="Arial"/>
                <w:color w:val="000000" w:themeColor="text1"/>
                <w:sz w:val="18"/>
                <w:szCs w:val="18"/>
                <w:lang w:bidi="bn-BD"/>
              </w:rPr>
            </w:pPr>
            <w:r w:rsidRPr="0046099B">
              <w:rPr>
                <w:rFonts w:ascii="Arial" w:eastAsiaTheme="minorHAnsi" w:hAnsi="Arial" w:cs="Arial"/>
                <w:b/>
                <w:bCs/>
                <w:sz w:val="18"/>
                <w:szCs w:val="18"/>
                <w:lang w:bidi="bn-BD"/>
              </w:rPr>
              <w:t xml:space="preserve">Design/Development of Solutions </w:t>
            </w:r>
            <w:r w:rsidRPr="0046099B">
              <w:rPr>
                <w:rFonts w:ascii="Arial" w:eastAsiaTheme="minorHAnsi" w:hAnsi="Arial" w:cs="Arial"/>
                <w:bCs/>
                <w:sz w:val="18"/>
                <w:szCs w:val="18"/>
                <w:lang w:bidi="bn-BD"/>
              </w:rPr>
              <w:t>(PO3)</w:t>
            </w:r>
          </w:p>
          <w:p w:rsidR="0046099B" w:rsidRPr="0046099B" w:rsidRDefault="0046099B" w:rsidP="0046099B">
            <w:pPr>
              <w:jc w:val="center"/>
              <w:rPr>
                <w:rFonts w:ascii="Arial" w:eastAsiaTheme="minorHAnsi" w:hAnsi="Arial" w:cs="Arial"/>
                <w:color w:val="000000" w:themeColor="text1"/>
                <w:sz w:val="18"/>
                <w:szCs w:val="18"/>
                <w:lang w:bidi="bn-BD"/>
              </w:rPr>
            </w:pP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Cognitive domain – level 4</w:t>
            </w:r>
          </w:p>
        </w:tc>
        <w:tc>
          <w:tcPr>
            <w:tcW w:w="1747"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3976627"/>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Lecture Note</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8589823"/>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Text Book</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4503076"/>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Audio/Video</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9956679"/>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Web Material</w:t>
            </w:r>
          </w:p>
          <w:p w:rsidR="0046099B" w:rsidRPr="0046099B" w:rsidRDefault="009F4EBA" w:rsidP="0046099B">
            <w:pPr>
              <w:rPr>
                <w:rFonts w:ascii="Arial" w:hAnsi="Arial" w:cs="Arial"/>
                <w:color w:val="000000" w:themeColor="text1"/>
                <w:sz w:val="18"/>
                <w:szCs w:val="18"/>
              </w:rPr>
            </w:pPr>
            <w:sdt>
              <w:sdtPr>
                <w:rPr>
                  <w:rFonts w:ascii="Arial" w:hAnsi="Arial" w:cs="Arial"/>
                  <w:color w:val="000000" w:themeColor="text1"/>
                  <w:sz w:val="18"/>
                  <w:szCs w:val="18"/>
                </w:rPr>
                <w:id w:val="-367142955"/>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Journal paper</w:t>
            </w:r>
          </w:p>
        </w:tc>
        <w:tc>
          <w:tcPr>
            <w:tcW w:w="1612"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4895850"/>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Class Test</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5269702"/>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Final Exam</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1340866"/>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Assignment </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645426"/>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Participation</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1619392"/>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Presentation</w:t>
            </w:r>
          </w:p>
        </w:tc>
      </w:tr>
      <w:tr w:rsidR="0046099B" w:rsidRPr="0046099B" w:rsidTr="002D69D2">
        <w:trPr>
          <w:trHeight w:val="1700"/>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CO3</w:t>
            </w:r>
          </w:p>
        </w:tc>
        <w:tc>
          <w:tcPr>
            <w:tcW w:w="1969" w:type="dxa"/>
            <w:vAlign w:val="center"/>
          </w:tcPr>
          <w:p w:rsidR="0046099B" w:rsidRPr="0046099B" w:rsidRDefault="0046099B" w:rsidP="0046099B">
            <w:pPr>
              <w:ind w:left="-18"/>
              <w:jc w:val="center"/>
              <w:rPr>
                <w:rFonts w:ascii="Arial" w:eastAsiaTheme="minorHAnsi" w:hAnsi="Arial" w:cs="Arial"/>
                <w:sz w:val="18"/>
                <w:szCs w:val="18"/>
                <w:lang w:bidi="bn-BD"/>
              </w:rPr>
            </w:pPr>
            <w:r w:rsidRPr="0046099B">
              <w:rPr>
                <w:rFonts w:ascii="Arial" w:eastAsiaTheme="minorHAnsi" w:hAnsi="Arial" w:cs="Arial"/>
                <w:bCs/>
                <w:sz w:val="18"/>
                <w:szCs w:val="18"/>
                <w:lang w:bidi="bn-BD"/>
              </w:rPr>
              <w:t>To</w:t>
            </w:r>
            <w:r w:rsidRPr="0046099B">
              <w:rPr>
                <w:rFonts w:ascii="Arial" w:eastAsiaTheme="minorHAnsi" w:hAnsi="Arial" w:cs="Arial"/>
                <w:b/>
                <w:sz w:val="18"/>
                <w:szCs w:val="18"/>
                <w:lang w:bidi="bn-BD"/>
              </w:rPr>
              <w:t xml:space="preserve"> explain</w:t>
            </w:r>
            <w:r w:rsidRPr="0046099B">
              <w:rPr>
                <w:rFonts w:ascii="Arial" w:eastAsiaTheme="minorHAnsi" w:hAnsi="Arial" w:cs="Arial"/>
                <w:sz w:val="18"/>
                <w:szCs w:val="18"/>
                <w:lang w:bidi="bn-BD"/>
              </w:rPr>
              <w:t xml:space="preserve"> the use of STM32F4xx microcontroller </w:t>
            </w:r>
          </w:p>
          <w:p w:rsidR="0046099B" w:rsidRPr="0046099B" w:rsidRDefault="0046099B" w:rsidP="0046099B">
            <w:pPr>
              <w:ind w:left="-18"/>
              <w:jc w:val="center"/>
              <w:rPr>
                <w:rFonts w:ascii="Arial" w:eastAsiaTheme="minorHAnsi" w:hAnsi="Arial" w:cs="Arial"/>
                <w:color w:val="000000" w:themeColor="text1"/>
                <w:sz w:val="18"/>
                <w:szCs w:val="18"/>
                <w:lang w:bidi="bn-BD"/>
              </w:rPr>
            </w:pPr>
            <w:r w:rsidRPr="0046099B">
              <w:rPr>
                <w:rFonts w:ascii="Arial" w:eastAsiaTheme="minorHAnsi" w:hAnsi="Arial" w:cs="Arial"/>
                <w:sz w:val="18"/>
                <w:szCs w:val="18"/>
                <w:lang w:bidi="bn-BD"/>
              </w:rPr>
              <w:t>for real world applications.</w:t>
            </w:r>
          </w:p>
        </w:tc>
        <w:tc>
          <w:tcPr>
            <w:tcW w:w="2150" w:type="dxa"/>
            <w:vAlign w:val="center"/>
          </w:tcPr>
          <w:p w:rsidR="0046099B" w:rsidRPr="0046099B" w:rsidRDefault="0046099B" w:rsidP="0046099B">
            <w:pPr>
              <w:jc w:val="center"/>
              <w:rPr>
                <w:rFonts w:ascii="Arial" w:eastAsiaTheme="minorHAnsi" w:hAnsi="Arial" w:cs="Arial"/>
                <w:b/>
                <w:bCs/>
                <w:color w:val="000000" w:themeColor="text1"/>
                <w:sz w:val="18"/>
                <w:szCs w:val="18"/>
                <w:lang w:bidi="bn-BD"/>
              </w:rPr>
            </w:pPr>
            <w:r w:rsidRPr="0046099B">
              <w:rPr>
                <w:rFonts w:ascii="Arial" w:eastAsiaTheme="minorHAnsi" w:hAnsi="Arial" w:cs="Arial"/>
                <w:b/>
                <w:bCs/>
                <w:color w:val="000000" w:themeColor="text1"/>
                <w:sz w:val="18"/>
                <w:szCs w:val="18"/>
                <w:lang w:bidi="bn-BD"/>
              </w:rPr>
              <w:t>Problem Analysis</w:t>
            </w:r>
          </w:p>
          <w:p w:rsidR="0046099B" w:rsidRPr="0046099B" w:rsidRDefault="0046099B" w:rsidP="0046099B">
            <w:pPr>
              <w:jc w:val="center"/>
              <w:rPr>
                <w:rFonts w:ascii="Arial" w:eastAsiaTheme="minorHAnsi" w:hAnsi="Arial" w:cs="Arial"/>
                <w:color w:val="000000" w:themeColor="text1"/>
                <w:sz w:val="18"/>
                <w:szCs w:val="18"/>
                <w:lang w:bidi="bn-BD"/>
              </w:rPr>
            </w:pPr>
            <w:r w:rsidRPr="0046099B">
              <w:rPr>
                <w:rFonts w:ascii="Arial" w:eastAsiaTheme="minorHAnsi" w:hAnsi="Arial" w:cs="Arial"/>
                <w:color w:val="000000" w:themeColor="text1"/>
                <w:sz w:val="18"/>
                <w:szCs w:val="18"/>
                <w:lang w:bidi="bn-BD"/>
              </w:rPr>
              <w:t>(PO2)</w:t>
            </w: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Cognitive domain – level 5</w:t>
            </w:r>
          </w:p>
        </w:tc>
        <w:tc>
          <w:tcPr>
            <w:tcW w:w="1747"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1549675"/>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Lecture Note</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4972246"/>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Text Book</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3476984"/>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Audio/Video</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5996245"/>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Web Material</w:t>
            </w:r>
          </w:p>
          <w:p w:rsidR="0046099B" w:rsidRPr="0046099B" w:rsidRDefault="009F4EBA" w:rsidP="0046099B">
            <w:pPr>
              <w:rPr>
                <w:rFonts w:ascii="Arial" w:hAnsi="Arial" w:cs="Arial"/>
                <w:color w:val="000000" w:themeColor="text1"/>
                <w:sz w:val="18"/>
                <w:szCs w:val="18"/>
              </w:rPr>
            </w:pPr>
            <w:sdt>
              <w:sdtPr>
                <w:rPr>
                  <w:rFonts w:ascii="Arial" w:hAnsi="Arial" w:cs="Arial"/>
                  <w:color w:val="000000" w:themeColor="text1"/>
                  <w:sz w:val="18"/>
                  <w:szCs w:val="18"/>
                </w:rPr>
                <w:id w:val="1652869295"/>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Journal paper</w:t>
            </w:r>
          </w:p>
        </w:tc>
        <w:tc>
          <w:tcPr>
            <w:tcW w:w="1612"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2640312"/>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Class Test</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7348626"/>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Final Exam</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7838360"/>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Assignment </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0619637"/>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Participation</w:t>
            </w:r>
          </w:p>
          <w:p w:rsidR="0046099B" w:rsidRPr="0046099B" w:rsidRDefault="009F4EBA" w:rsidP="0046099B">
            <w:pPr>
              <w:rPr>
                <w:rFonts w:ascii="Arial" w:hAnsi="Arial" w:cs="Arial"/>
                <w:color w:val="000000" w:themeColor="text1"/>
                <w:sz w:val="18"/>
                <w:szCs w:val="18"/>
              </w:rPr>
            </w:pPr>
            <w:sdt>
              <w:sdtPr>
                <w:rPr>
                  <w:rFonts w:ascii="Arial" w:hAnsi="Arial" w:cs="Arial"/>
                  <w:color w:val="000000" w:themeColor="text1"/>
                  <w:sz w:val="18"/>
                  <w:szCs w:val="18"/>
                </w:rPr>
                <w:id w:val="-1187360621"/>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Presentation</w:t>
            </w:r>
          </w:p>
        </w:tc>
      </w:tr>
    </w:tbl>
    <w:p w:rsidR="0046099B" w:rsidRPr="0046099B" w:rsidRDefault="0046099B" w:rsidP="0046099B">
      <w:pPr>
        <w:autoSpaceDE w:val="0"/>
        <w:autoSpaceDN w:val="0"/>
        <w:adjustRightInd w:val="0"/>
        <w:jc w:val="center"/>
        <w:rPr>
          <w:rFonts w:ascii="Arial" w:hAnsi="Arial" w:cs="Arial"/>
          <w:b/>
          <w:color w:val="000000" w:themeColor="text1"/>
          <w:sz w:val="18"/>
          <w:szCs w:val="18"/>
        </w:rPr>
      </w:pPr>
    </w:p>
    <w:tbl>
      <w:tblPr>
        <w:tblStyle w:val="TableGrid9"/>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46099B" w:rsidRPr="0046099B" w:rsidTr="002D69D2">
        <w:trPr>
          <w:jc w:val="center"/>
        </w:trPr>
        <w:tc>
          <w:tcPr>
            <w:tcW w:w="9127" w:type="dxa"/>
          </w:tcPr>
          <w:p w:rsidR="0046099B" w:rsidRPr="0046099B" w:rsidRDefault="0046099B" w:rsidP="0046099B">
            <w:pPr>
              <w:rPr>
                <w:rFonts w:ascii="Arial" w:hAnsi="Arial" w:cs="Arial"/>
                <w:b/>
                <w:color w:val="000000" w:themeColor="text1"/>
                <w:sz w:val="18"/>
                <w:szCs w:val="18"/>
              </w:rPr>
            </w:pPr>
            <w:r w:rsidRPr="0046099B">
              <w:rPr>
                <w:rFonts w:ascii="Arial" w:hAnsi="Arial" w:cs="Arial"/>
                <w:b/>
                <w:color w:val="000000" w:themeColor="text1"/>
                <w:sz w:val="18"/>
                <w:szCs w:val="18"/>
              </w:rPr>
              <w:t>Assessment and Marks Distribution:</w:t>
            </w:r>
          </w:p>
          <w:p w:rsidR="0046099B" w:rsidRPr="0046099B" w:rsidRDefault="0046099B" w:rsidP="0046099B">
            <w:pPr>
              <w:rPr>
                <w:rFonts w:ascii="Arial" w:hAnsi="Arial" w:cs="Arial"/>
                <w:bCs/>
                <w:color w:val="000000" w:themeColor="text1"/>
                <w:sz w:val="18"/>
                <w:szCs w:val="18"/>
              </w:rPr>
            </w:pPr>
            <w:r w:rsidRPr="0046099B">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46099B" w:rsidRPr="0046099B" w:rsidRDefault="0046099B" w:rsidP="0046099B">
            <w:pPr>
              <w:rPr>
                <w:rFonts w:ascii="Arial" w:hAnsi="Arial" w:cs="Arial"/>
                <w:bCs/>
                <w:color w:val="000000" w:themeColor="text1"/>
                <w:sz w:val="18"/>
                <w:szCs w:val="18"/>
              </w:rPr>
            </w:pPr>
            <w:r w:rsidRPr="0046099B">
              <w:rPr>
                <w:rFonts w:ascii="Arial" w:hAnsi="Arial" w:cs="Arial"/>
                <w:bCs/>
                <w:color w:val="000000" w:themeColor="text1"/>
                <w:sz w:val="18"/>
                <w:szCs w:val="18"/>
              </w:rPr>
              <w:t>Class tests + Assignments due in different times of the semester (20%)</w:t>
            </w:r>
          </w:p>
          <w:p w:rsidR="0046099B" w:rsidRPr="0046099B" w:rsidRDefault="0046099B" w:rsidP="0046099B">
            <w:pPr>
              <w:rPr>
                <w:rFonts w:ascii="Arial" w:hAnsi="Arial" w:cs="Arial"/>
                <w:bCs/>
                <w:color w:val="000000" w:themeColor="text1"/>
                <w:sz w:val="18"/>
                <w:szCs w:val="18"/>
              </w:rPr>
            </w:pPr>
            <w:r w:rsidRPr="0046099B">
              <w:rPr>
                <w:rFonts w:ascii="Arial" w:hAnsi="Arial" w:cs="Arial"/>
                <w:bCs/>
                <w:color w:val="000000" w:themeColor="text1"/>
                <w:sz w:val="18"/>
                <w:szCs w:val="18"/>
              </w:rPr>
              <w:t>A comprehensive final exam (70%), Total Time: 3 hours.</w:t>
            </w:r>
          </w:p>
          <w:p w:rsidR="0046099B" w:rsidRPr="0046099B" w:rsidRDefault="0046099B" w:rsidP="0046099B">
            <w:pPr>
              <w:rPr>
                <w:rFonts w:ascii="Arial" w:hAnsi="Arial" w:cs="Arial"/>
                <w:b/>
                <w:color w:val="000000" w:themeColor="text1"/>
                <w:sz w:val="18"/>
                <w:szCs w:val="18"/>
              </w:rPr>
            </w:pPr>
            <w:r w:rsidRPr="0046099B">
              <w:rPr>
                <w:rFonts w:ascii="Arial" w:hAnsi="Arial" w:cs="Arial"/>
                <w:bCs/>
                <w:color w:val="000000" w:themeColor="text1"/>
                <w:sz w:val="18"/>
                <w:szCs w:val="18"/>
              </w:rPr>
              <w:t>A class participation mark (10%).</w:t>
            </w:r>
          </w:p>
        </w:tc>
      </w:tr>
      <w:tr w:rsidR="0046099B" w:rsidRPr="0046099B" w:rsidTr="002D69D2">
        <w:trPr>
          <w:jc w:val="center"/>
        </w:trPr>
        <w:tc>
          <w:tcPr>
            <w:tcW w:w="9127" w:type="dxa"/>
          </w:tcPr>
          <w:p w:rsidR="0046099B" w:rsidRPr="0046099B" w:rsidRDefault="0046099B" w:rsidP="0046099B">
            <w:pPr>
              <w:rPr>
                <w:rFonts w:ascii="Arial" w:hAnsi="Arial" w:cs="Arial"/>
                <w:b/>
                <w:bCs/>
                <w:iCs/>
                <w:sz w:val="18"/>
                <w:szCs w:val="18"/>
              </w:rPr>
            </w:pPr>
          </w:p>
          <w:p w:rsidR="0046099B" w:rsidRPr="0046099B" w:rsidRDefault="0046099B" w:rsidP="0046099B">
            <w:pPr>
              <w:jc w:val="both"/>
              <w:rPr>
                <w:rFonts w:ascii="Arial" w:hAnsi="Arial" w:cs="Arial"/>
                <w:b/>
                <w:bCs/>
                <w:iCs/>
                <w:sz w:val="18"/>
                <w:szCs w:val="18"/>
              </w:rPr>
            </w:pPr>
            <w:r w:rsidRPr="0046099B">
              <w:rPr>
                <w:rFonts w:ascii="Arial" w:hAnsi="Arial" w:cs="Arial"/>
                <w:b/>
                <w:bCs/>
                <w:iCs/>
                <w:sz w:val="18"/>
                <w:szCs w:val="18"/>
              </w:rPr>
              <w:t>Course Contents:</w:t>
            </w:r>
          </w:p>
          <w:p w:rsidR="0046099B" w:rsidRPr="0046099B" w:rsidRDefault="0046099B" w:rsidP="0046099B">
            <w:pPr>
              <w:jc w:val="both"/>
              <w:rPr>
                <w:rFonts w:ascii="Arial" w:hAnsi="Arial" w:cs="Arial"/>
                <w:b/>
                <w:bCs/>
                <w:iCs/>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Peripheral I/O and memory mapped I/O, Interfacing with external memory, microprocessor-controlled data transfer and peripheral controlled data transfer, commercial AD and DA converter, ADC 0809, Flash ADC, ADC 0820. 8255 Programmable peripheral interfaces, its different mode of operation. Application of 8259, 8257</w:t>
            </w:r>
          </w:p>
          <w:p w:rsidR="0046099B" w:rsidRPr="0046099B" w:rsidRDefault="0046099B" w:rsidP="0046099B">
            <w:pPr>
              <w:jc w:val="both"/>
              <w:rPr>
                <w:rFonts w:ascii="Arial" w:hAnsi="Arial" w:cs="Arial"/>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 xml:space="preserve">STM32F4xx microcontroller architecture, Memory organization, Memory map, CRC calculation unit, Power control (PWR). </w:t>
            </w:r>
          </w:p>
          <w:p w:rsidR="0046099B" w:rsidRPr="0046099B" w:rsidRDefault="0046099B" w:rsidP="0046099B">
            <w:pPr>
              <w:jc w:val="both"/>
              <w:rPr>
                <w:rFonts w:ascii="Arial" w:hAnsi="Arial" w:cs="Arial"/>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 xml:space="preserve">STM32 core peripherals and programming, MPU access permission attributes, MPU mismatch, Updating an MPU region, MPU design hints and tips </w:t>
            </w:r>
          </w:p>
          <w:p w:rsidR="0046099B" w:rsidRPr="0046099B" w:rsidRDefault="0046099B" w:rsidP="0046099B">
            <w:pPr>
              <w:jc w:val="both"/>
              <w:rPr>
                <w:rFonts w:ascii="Arial" w:hAnsi="Arial" w:cs="Arial"/>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Nested vectored interrupt controller (NVIC), Level-sensitive and pulse interrupts, NVIC design hints and tips, NVIC register map. System control block (SCB), SysTick timer (STK).</w:t>
            </w:r>
          </w:p>
          <w:p w:rsidR="0046099B" w:rsidRPr="0046099B" w:rsidRDefault="0046099B" w:rsidP="0046099B">
            <w:pPr>
              <w:jc w:val="both"/>
              <w:rPr>
                <w:rFonts w:ascii="Arial" w:hAnsi="Arial" w:cs="Arial"/>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Introduction of different types of Timers, General-purpose timers (TIM2 to TIM5), General-purpose timers (TIM9 to TIM14) of STM32F4xx microcontroller.</w:t>
            </w:r>
          </w:p>
          <w:p w:rsidR="0046099B" w:rsidRPr="0046099B" w:rsidRDefault="0046099B" w:rsidP="0046099B">
            <w:pPr>
              <w:jc w:val="both"/>
              <w:rPr>
                <w:rFonts w:ascii="Arial" w:hAnsi="Arial" w:cs="Arial"/>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Architecture and Programming of Analog-to-digital converter (ADC) of STM32F4xx microcontroller.</w:t>
            </w:r>
          </w:p>
          <w:p w:rsidR="0046099B" w:rsidRPr="0046099B" w:rsidRDefault="0046099B" w:rsidP="0046099B">
            <w:pPr>
              <w:jc w:val="both"/>
              <w:rPr>
                <w:rFonts w:ascii="Arial" w:hAnsi="Arial" w:cs="Arial"/>
                <w:sz w:val="18"/>
                <w:szCs w:val="18"/>
              </w:rPr>
            </w:pPr>
          </w:p>
          <w:p w:rsidR="0046099B" w:rsidRPr="0046099B" w:rsidRDefault="0046099B" w:rsidP="0046099B">
            <w:pPr>
              <w:jc w:val="both"/>
              <w:rPr>
                <w:rFonts w:ascii="Arial" w:hAnsi="Arial" w:cs="Arial"/>
                <w:sz w:val="18"/>
                <w:szCs w:val="18"/>
              </w:rPr>
            </w:pPr>
            <w:r w:rsidRPr="0046099B">
              <w:rPr>
                <w:rFonts w:ascii="Arial" w:hAnsi="Arial" w:cs="Arial"/>
                <w:sz w:val="18"/>
                <w:szCs w:val="18"/>
              </w:rPr>
              <w:t>Concepts and programming of Universal synchronous asynchronous receiver transmitter (USART), Serial peripheral interface (SPI), Inter-integrated circuit (I2C) interface of STM32F4xx microcontroller</w:t>
            </w:r>
          </w:p>
          <w:p w:rsidR="0046099B" w:rsidRPr="0046099B" w:rsidRDefault="0046099B" w:rsidP="0046099B">
            <w:pPr>
              <w:jc w:val="both"/>
              <w:rPr>
                <w:rFonts w:ascii="Arial" w:hAnsi="Arial" w:cs="Arial"/>
                <w:b/>
                <w:color w:val="FF0000"/>
                <w:sz w:val="18"/>
                <w:szCs w:val="18"/>
              </w:rPr>
            </w:pPr>
          </w:p>
        </w:tc>
      </w:tr>
    </w:tbl>
    <w:p w:rsidR="0046099B" w:rsidRPr="0046099B" w:rsidRDefault="0046099B" w:rsidP="0046099B">
      <w:pPr>
        <w:rPr>
          <w:rFonts w:ascii="Arial" w:hAnsi="Arial" w:cs="Arial"/>
          <w:b/>
          <w:spacing w:val="-3"/>
          <w:sz w:val="18"/>
          <w:szCs w:val="18"/>
        </w:rPr>
      </w:pPr>
      <w:r w:rsidRPr="0046099B">
        <w:rPr>
          <w:rFonts w:ascii="Arial" w:hAnsi="Arial" w:cs="Arial"/>
          <w:b/>
          <w:spacing w:val="-3"/>
          <w:sz w:val="18"/>
          <w:szCs w:val="18"/>
        </w:rPr>
        <w:t>Sources:</w:t>
      </w:r>
    </w:p>
    <w:tbl>
      <w:tblPr>
        <w:tblW w:w="4966" w:type="pct"/>
        <w:jc w:val="center"/>
        <w:tblLook w:val="0000" w:firstRow="0" w:lastRow="0" w:firstColumn="0" w:lastColumn="0" w:noHBand="0" w:noVBand="0"/>
      </w:tblPr>
      <w:tblGrid>
        <w:gridCol w:w="369"/>
        <w:gridCol w:w="1981"/>
        <w:gridCol w:w="281"/>
        <w:gridCol w:w="6548"/>
      </w:tblGrid>
      <w:tr w:rsidR="0046099B" w:rsidRPr="0046099B" w:rsidTr="002D69D2">
        <w:trPr>
          <w:jc w:val="center"/>
        </w:trPr>
        <w:tc>
          <w:tcPr>
            <w:tcW w:w="201" w:type="pct"/>
          </w:tcPr>
          <w:p w:rsidR="0046099B" w:rsidRPr="0046099B" w:rsidRDefault="0046099B" w:rsidP="0046099B">
            <w:pPr>
              <w:suppressAutoHyphens/>
              <w:jc w:val="both"/>
              <w:rPr>
                <w:rFonts w:ascii="Arial" w:hAnsi="Arial" w:cs="Arial"/>
                <w:spacing w:val="-3"/>
                <w:sz w:val="18"/>
                <w:szCs w:val="18"/>
              </w:rPr>
            </w:pPr>
            <w:r w:rsidRPr="0046099B">
              <w:rPr>
                <w:rFonts w:ascii="Arial" w:hAnsi="Arial" w:cs="Arial"/>
                <w:spacing w:val="-3"/>
                <w:sz w:val="18"/>
                <w:szCs w:val="18"/>
              </w:rPr>
              <w:t>1.</w:t>
            </w:r>
          </w:p>
        </w:tc>
        <w:tc>
          <w:tcPr>
            <w:tcW w:w="1079" w:type="pct"/>
          </w:tcPr>
          <w:p w:rsidR="0046099B" w:rsidRPr="0046099B" w:rsidRDefault="0046099B" w:rsidP="0046099B">
            <w:pPr>
              <w:suppressAutoHyphens/>
              <w:rPr>
                <w:rFonts w:ascii="Arial" w:hAnsi="Arial" w:cs="Arial"/>
                <w:spacing w:val="-3"/>
                <w:sz w:val="18"/>
                <w:szCs w:val="18"/>
              </w:rPr>
            </w:pPr>
            <w:r w:rsidRPr="0046099B">
              <w:rPr>
                <w:rFonts w:ascii="Arial" w:hAnsi="Arial" w:cs="Arial"/>
                <w:spacing w:val="-3"/>
                <w:sz w:val="18"/>
                <w:szCs w:val="18"/>
                <w:lang w:bidi="ar-SA"/>
              </w:rPr>
              <w:t>STMicroelectronics www.st.com</w:t>
            </w:r>
          </w:p>
        </w:tc>
        <w:tc>
          <w:tcPr>
            <w:tcW w:w="153" w:type="pct"/>
          </w:tcPr>
          <w:p w:rsidR="0046099B" w:rsidRPr="0046099B" w:rsidRDefault="0046099B" w:rsidP="0046099B">
            <w:pPr>
              <w:suppressAutoHyphens/>
              <w:jc w:val="both"/>
              <w:rPr>
                <w:rFonts w:ascii="Arial" w:hAnsi="Arial" w:cs="Arial"/>
                <w:spacing w:val="-3"/>
                <w:sz w:val="18"/>
                <w:szCs w:val="18"/>
              </w:rPr>
            </w:pPr>
            <w:r w:rsidRPr="0046099B">
              <w:rPr>
                <w:rFonts w:ascii="Arial" w:hAnsi="Arial" w:cs="Arial"/>
                <w:spacing w:val="-3"/>
                <w:sz w:val="18"/>
                <w:szCs w:val="18"/>
              </w:rPr>
              <w:t>:</w:t>
            </w:r>
          </w:p>
        </w:tc>
        <w:tc>
          <w:tcPr>
            <w:tcW w:w="3567" w:type="pct"/>
          </w:tcPr>
          <w:p w:rsidR="0046099B" w:rsidRPr="0046099B" w:rsidRDefault="0046099B" w:rsidP="0046099B">
            <w:pPr>
              <w:autoSpaceDE w:val="0"/>
              <w:autoSpaceDN w:val="0"/>
              <w:adjustRightInd w:val="0"/>
              <w:rPr>
                <w:rFonts w:ascii="Arial" w:eastAsia="SymbolMT" w:hAnsi="Arial" w:cs="Arial"/>
                <w:i/>
                <w:iCs/>
                <w:sz w:val="18"/>
                <w:szCs w:val="18"/>
                <w:lang w:bidi="ar-SA"/>
              </w:rPr>
            </w:pPr>
            <w:r w:rsidRPr="0046099B">
              <w:rPr>
                <w:rFonts w:ascii="Arial" w:eastAsia="SymbolMT" w:hAnsi="Arial" w:cs="Arial"/>
                <w:b/>
                <w:bCs/>
                <w:sz w:val="18"/>
                <w:szCs w:val="18"/>
                <w:lang w:bidi="ar-SA"/>
              </w:rPr>
              <w:t>STM32F101xx, STM32F102xx, STM32F103xx and STM32F105xx/STM32F107xx Reference manual</w:t>
            </w:r>
            <w:r w:rsidRPr="0046099B">
              <w:rPr>
                <w:i/>
                <w:iCs/>
              </w:rPr>
              <w:t>(</w:t>
            </w:r>
            <w:r w:rsidRPr="0046099B">
              <w:rPr>
                <w:rFonts w:ascii="Arial" w:eastAsia="SymbolMT" w:hAnsi="Arial" w:cs="Arial"/>
                <w:i/>
                <w:iCs/>
                <w:sz w:val="18"/>
                <w:szCs w:val="18"/>
                <w:lang w:bidi="ar-SA"/>
              </w:rPr>
              <w:t>RM0008)</w:t>
            </w:r>
          </w:p>
          <w:p w:rsidR="0046099B" w:rsidRPr="0046099B" w:rsidRDefault="0046099B" w:rsidP="0046099B">
            <w:pPr>
              <w:autoSpaceDE w:val="0"/>
              <w:autoSpaceDN w:val="0"/>
              <w:adjustRightInd w:val="0"/>
              <w:rPr>
                <w:rFonts w:ascii="Arial" w:eastAsia="SymbolMT" w:hAnsi="Arial" w:cs="Arial"/>
                <w:i/>
                <w:iCs/>
                <w:sz w:val="18"/>
                <w:szCs w:val="18"/>
                <w:lang w:bidi="ar-SA"/>
              </w:rPr>
            </w:pPr>
            <w:r w:rsidRPr="0046099B">
              <w:rPr>
                <w:rFonts w:ascii="Arial" w:eastAsia="SymbolMT" w:hAnsi="Arial" w:cs="Arial"/>
                <w:b/>
                <w:bCs/>
                <w:sz w:val="18"/>
                <w:szCs w:val="18"/>
                <w:lang w:bidi="ar-SA"/>
              </w:rPr>
              <w:t>STM32F10xxx Cortex®-M3 programming manual</w:t>
            </w:r>
            <w:r w:rsidRPr="0046099B">
              <w:rPr>
                <w:rFonts w:ascii="Arial" w:eastAsia="SymbolMT" w:hAnsi="Arial" w:cs="Arial"/>
                <w:i/>
                <w:iCs/>
                <w:sz w:val="18"/>
                <w:szCs w:val="18"/>
                <w:lang w:bidi="ar-SA"/>
              </w:rPr>
              <w:t>(PM0056)</w:t>
            </w:r>
          </w:p>
          <w:p w:rsidR="0046099B" w:rsidRPr="0046099B" w:rsidRDefault="0046099B" w:rsidP="0046099B">
            <w:pPr>
              <w:autoSpaceDE w:val="0"/>
              <w:autoSpaceDN w:val="0"/>
              <w:adjustRightInd w:val="0"/>
              <w:rPr>
                <w:rFonts w:ascii="Arial" w:eastAsia="SymbolMT" w:hAnsi="Arial" w:cs="Arial"/>
                <w:sz w:val="18"/>
                <w:szCs w:val="18"/>
                <w:lang w:bidi="ar-SA"/>
              </w:rPr>
            </w:pPr>
            <w:r w:rsidRPr="0046099B">
              <w:rPr>
                <w:rFonts w:ascii="Arial" w:eastAsia="SymbolMT" w:hAnsi="Arial" w:cs="Arial"/>
                <w:b/>
                <w:bCs/>
                <w:sz w:val="18"/>
                <w:szCs w:val="18"/>
                <w:lang w:bidi="ar-SA"/>
              </w:rPr>
              <w:t>STM32F10xxx Flash memory programming manual</w:t>
            </w:r>
            <w:r w:rsidRPr="0046099B">
              <w:rPr>
                <w:rFonts w:ascii="Arial" w:eastAsia="SymbolMT" w:hAnsi="Arial" w:cs="Arial"/>
                <w:i/>
                <w:iCs/>
                <w:sz w:val="18"/>
                <w:szCs w:val="18"/>
                <w:lang w:bidi="ar-SA"/>
              </w:rPr>
              <w:t>(PM0075</w:t>
            </w:r>
            <w:r w:rsidRPr="0046099B">
              <w:rPr>
                <w:rFonts w:ascii="Arial" w:eastAsia="SymbolMT" w:hAnsi="Arial" w:cs="Arial"/>
                <w:sz w:val="18"/>
                <w:szCs w:val="18"/>
                <w:lang w:bidi="ar-SA"/>
              </w:rPr>
              <w:t>)</w:t>
            </w:r>
          </w:p>
          <w:p w:rsidR="0046099B" w:rsidRPr="0046099B" w:rsidRDefault="0046099B" w:rsidP="0046099B">
            <w:pPr>
              <w:suppressAutoHyphens/>
              <w:jc w:val="both"/>
              <w:rPr>
                <w:rFonts w:ascii="Arial" w:hAnsi="Arial" w:cs="Arial"/>
                <w:spacing w:val="-3"/>
                <w:sz w:val="18"/>
                <w:szCs w:val="18"/>
              </w:rPr>
            </w:pPr>
            <w:r w:rsidRPr="0046099B">
              <w:rPr>
                <w:rFonts w:ascii="Arial" w:eastAsia="SymbolMT" w:hAnsi="Arial" w:cs="Arial"/>
                <w:b/>
                <w:bCs/>
                <w:sz w:val="18"/>
                <w:szCs w:val="18"/>
                <w:lang w:bidi="ar-SA"/>
              </w:rPr>
              <w:t>STM32F10xxx XL-density Flash memory programming manual</w:t>
            </w:r>
            <w:r w:rsidRPr="0046099B">
              <w:rPr>
                <w:rFonts w:ascii="Arial" w:eastAsia="SymbolMT" w:hAnsi="Arial" w:cs="Arial"/>
                <w:i/>
                <w:iCs/>
                <w:sz w:val="18"/>
                <w:szCs w:val="18"/>
                <w:lang w:bidi="ar-SA"/>
              </w:rPr>
              <w:t>(PM0068</w:t>
            </w:r>
            <w:r w:rsidRPr="0046099B">
              <w:rPr>
                <w:rFonts w:ascii="Arial" w:eastAsia="SymbolMT" w:hAnsi="Arial" w:cs="Arial"/>
                <w:sz w:val="18"/>
                <w:szCs w:val="18"/>
                <w:lang w:bidi="ar-SA"/>
              </w:rPr>
              <w:t>)</w:t>
            </w:r>
          </w:p>
        </w:tc>
      </w:tr>
    </w:tbl>
    <w:p w:rsidR="0046099B" w:rsidRPr="0046099B" w:rsidRDefault="0046099B" w:rsidP="0046099B">
      <w:pPr>
        <w:jc w:val="both"/>
        <w:rPr>
          <w:rFonts w:ascii="Arial" w:hAnsi="Arial" w:cs="Arial"/>
          <w:b/>
          <w:spacing w:val="-3"/>
          <w:sz w:val="18"/>
          <w:szCs w:val="18"/>
        </w:rPr>
      </w:pPr>
      <w:r w:rsidRPr="0046099B">
        <w:rPr>
          <w:rFonts w:ascii="Arial" w:hAnsi="Arial" w:cs="Arial"/>
          <w:b/>
          <w:spacing w:val="-3"/>
          <w:sz w:val="18"/>
          <w:szCs w:val="18"/>
        </w:rPr>
        <w:lastRenderedPageBreak/>
        <w:t>Books Recommended:</w:t>
      </w:r>
    </w:p>
    <w:tbl>
      <w:tblPr>
        <w:tblW w:w="4955" w:type="pct"/>
        <w:jc w:val="center"/>
        <w:tblLook w:val="0000" w:firstRow="0" w:lastRow="0" w:firstColumn="0" w:lastColumn="0" w:noHBand="0" w:noVBand="0"/>
      </w:tblPr>
      <w:tblGrid>
        <w:gridCol w:w="370"/>
        <w:gridCol w:w="1973"/>
        <w:gridCol w:w="282"/>
        <w:gridCol w:w="6534"/>
      </w:tblGrid>
      <w:tr w:rsidR="0046099B" w:rsidRPr="0046099B" w:rsidTr="002D69D2">
        <w:trPr>
          <w:trHeight w:val="196"/>
          <w:jc w:val="center"/>
        </w:trPr>
        <w:tc>
          <w:tcPr>
            <w:tcW w:w="202" w:type="pct"/>
          </w:tcPr>
          <w:p w:rsidR="0046099B" w:rsidRPr="0046099B" w:rsidRDefault="0046099B" w:rsidP="0046099B">
            <w:pPr>
              <w:suppressAutoHyphens/>
              <w:jc w:val="both"/>
              <w:rPr>
                <w:rFonts w:ascii="Arial" w:hAnsi="Arial" w:cs="Arial"/>
                <w:spacing w:val="-3"/>
                <w:sz w:val="18"/>
                <w:szCs w:val="18"/>
              </w:rPr>
            </w:pPr>
            <w:r w:rsidRPr="0046099B">
              <w:rPr>
                <w:rFonts w:ascii="Arial" w:hAnsi="Arial" w:cs="Arial"/>
                <w:spacing w:val="-3"/>
                <w:sz w:val="18"/>
                <w:szCs w:val="18"/>
              </w:rPr>
              <w:t>1.</w:t>
            </w:r>
          </w:p>
        </w:tc>
        <w:tc>
          <w:tcPr>
            <w:tcW w:w="1077" w:type="pct"/>
          </w:tcPr>
          <w:p w:rsidR="0046099B" w:rsidRPr="0046099B" w:rsidRDefault="0046099B" w:rsidP="0046099B">
            <w:pPr>
              <w:suppressAutoHyphens/>
              <w:rPr>
                <w:rFonts w:ascii="Arial" w:hAnsi="Arial" w:cs="Arial"/>
                <w:sz w:val="18"/>
                <w:szCs w:val="18"/>
                <w:lang w:bidi="ar-SA"/>
              </w:rPr>
            </w:pPr>
            <w:r w:rsidRPr="0046099B">
              <w:rPr>
                <w:rFonts w:ascii="Arial" w:hAnsi="Arial" w:cs="Arial"/>
                <w:sz w:val="18"/>
                <w:szCs w:val="18"/>
                <w:lang w:bidi="ar-SA"/>
              </w:rPr>
              <w:t>Ramesh Goanker</w:t>
            </w:r>
          </w:p>
        </w:tc>
        <w:tc>
          <w:tcPr>
            <w:tcW w:w="154" w:type="pct"/>
          </w:tcPr>
          <w:p w:rsidR="0046099B" w:rsidRPr="0046099B" w:rsidRDefault="0046099B" w:rsidP="0046099B">
            <w:pPr>
              <w:suppressAutoHyphens/>
              <w:rPr>
                <w:rFonts w:ascii="Arial" w:hAnsi="Arial" w:cs="Arial"/>
                <w:spacing w:val="-3"/>
                <w:sz w:val="18"/>
                <w:szCs w:val="18"/>
                <w:lang w:bidi="ar-SA"/>
              </w:rPr>
            </w:pPr>
            <w:r w:rsidRPr="0046099B">
              <w:rPr>
                <w:rFonts w:ascii="Arial" w:hAnsi="Arial" w:cs="Arial"/>
                <w:spacing w:val="-3"/>
                <w:sz w:val="18"/>
                <w:szCs w:val="18"/>
                <w:lang w:bidi="ar-SA"/>
              </w:rPr>
              <w:t>:</w:t>
            </w:r>
          </w:p>
        </w:tc>
        <w:tc>
          <w:tcPr>
            <w:tcW w:w="3567" w:type="pct"/>
          </w:tcPr>
          <w:p w:rsidR="0046099B" w:rsidRPr="0046099B" w:rsidRDefault="0046099B" w:rsidP="0046099B">
            <w:pPr>
              <w:suppressAutoHyphens/>
              <w:rPr>
                <w:rFonts w:ascii="Arial" w:hAnsi="Arial" w:cs="Arial"/>
                <w:b/>
                <w:bCs/>
                <w:sz w:val="18"/>
                <w:szCs w:val="18"/>
                <w:lang w:bidi="ar-SA"/>
              </w:rPr>
            </w:pPr>
            <w:r w:rsidRPr="0046099B">
              <w:rPr>
                <w:rFonts w:ascii="Arial" w:hAnsi="Arial" w:cs="Arial"/>
                <w:b/>
                <w:bCs/>
                <w:sz w:val="18"/>
                <w:szCs w:val="18"/>
                <w:lang w:bidi="ar-SA"/>
              </w:rPr>
              <w:t xml:space="preserve">Microcomputer Interfacing, </w:t>
            </w:r>
            <w:r w:rsidRPr="0046099B">
              <w:rPr>
                <w:rFonts w:ascii="Arial" w:hAnsi="Arial" w:cs="Arial"/>
                <w:i/>
                <w:iCs/>
                <w:sz w:val="18"/>
                <w:szCs w:val="18"/>
                <w:lang w:bidi="ar-SA"/>
              </w:rPr>
              <w:t>McGraw-Hill</w:t>
            </w:r>
          </w:p>
        </w:tc>
      </w:tr>
    </w:tbl>
    <w:p w:rsidR="0046099B" w:rsidRPr="0046099B" w:rsidRDefault="0046099B" w:rsidP="0046099B">
      <w:pPr>
        <w:rPr>
          <w:rFonts w:ascii="Arial" w:hAnsi="Arial" w:cs="Arial"/>
          <w:sz w:val="18"/>
          <w:szCs w:val="18"/>
        </w:rPr>
      </w:pPr>
    </w:p>
    <w:p w:rsidR="0046099B" w:rsidRPr="0046099B" w:rsidRDefault="0046099B" w:rsidP="0046099B">
      <w:pPr>
        <w:jc w:val="center"/>
        <w:rPr>
          <w:rFonts w:ascii="Arial" w:hAnsi="Arial" w:cs="Arial"/>
          <w:sz w:val="18"/>
          <w:szCs w:val="18"/>
        </w:rPr>
      </w:pPr>
    </w:p>
    <w:p w:rsidR="0046099B" w:rsidRPr="0046099B" w:rsidRDefault="0046099B" w:rsidP="0046099B">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6099B">
        <w:rPr>
          <w:rFonts w:ascii="Arial" w:hAnsi="Arial" w:cs="Arial"/>
          <w:b/>
          <w:bCs/>
          <w:iCs/>
          <w:sz w:val="18"/>
          <w:szCs w:val="18"/>
        </w:rPr>
        <w:t>CSE 4142: Microcontrollers Interfacing Lab</w:t>
      </w:r>
    </w:p>
    <w:p w:rsidR="0046099B" w:rsidRPr="0046099B" w:rsidRDefault="0046099B" w:rsidP="0046099B">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6099B">
        <w:rPr>
          <w:rFonts w:ascii="Arial" w:hAnsi="Arial" w:cs="Arial"/>
          <w:b/>
          <w:bCs/>
          <w:iCs/>
          <w:sz w:val="18"/>
          <w:szCs w:val="18"/>
        </w:rPr>
        <w:t>Credits: 1</w:t>
      </w:r>
      <w:r w:rsidR="00844CE6">
        <w:rPr>
          <w:rFonts w:ascii="Arial" w:hAnsi="Arial" w:cs="Arial"/>
          <w:b/>
          <w:bCs/>
          <w:iCs/>
          <w:sz w:val="18"/>
          <w:szCs w:val="18"/>
        </w:rPr>
        <w:t>Contact Hours: 28</w:t>
      </w:r>
    </w:p>
    <w:p w:rsidR="0046099B" w:rsidRPr="0046099B" w:rsidRDefault="0046099B" w:rsidP="0046099B">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6099B">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46099B" w:rsidRPr="0046099B" w:rsidRDefault="0046099B" w:rsidP="0046099B">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46099B" w:rsidRPr="0046099B" w:rsidTr="002D69D2">
        <w:trPr>
          <w:jc w:val="center"/>
        </w:trPr>
        <w:tc>
          <w:tcPr>
            <w:tcW w:w="1439" w:type="dxa"/>
          </w:tcPr>
          <w:p w:rsidR="0046099B" w:rsidRPr="0046099B" w:rsidRDefault="0046099B" w:rsidP="0046099B">
            <w:pPr>
              <w:rPr>
                <w:rFonts w:ascii="Arial" w:hAnsi="Arial" w:cs="Arial"/>
                <w:b/>
                <w:bCs/>
                <w:sz w:val="18"/>
                <w:szCs w:val="18"/>
              </w:rPr>
            </w:pPr>
            <w:r w:rsidRPr="0046099B">
              <w:rPr>
                <w:rFonts w:ascii="Arial" w:hAnsi="Arial" w:cs="Arial"/>
                <w:b/>
                <w:sz w:val="18"/>
                <w:szCs w:val="18"/>
              </w:rPr>
              <w:t>Prerequisite:</w:t>
            </w:r>
          </w:p>
        </w:tc>
        <w:tc>
          <w:tcPr>
            <w:tcW w:w="7741" w:type="dxa"/>
          </w:tcPr>
          <w:p w:rsidR="0046099B" w:rsidRPr="0046099B" w:rsidRDefault="0046099B" w:rsidP="0046099B">
            <w:pPr>
              <w:rPr>
                <w:rFonts w:ascii="Arial" w:hAnsi="Arial" w:cs="Arial"/>
                <w:iCs/>
                <w:sz w:val="18"/>
                <w:szCs w:val="18"/>
              </w:rPr>
            </w:pPr>
            <w:r w:rsidRPr="0046099B">
              <w:rPr>
                <w:rFonts w:ascii="Arial" w:hAnsi="Arial" w:cs="Arial"/>
                <w:iCs/>
                <w:sz w:val="18"/>
                <w:szCs w:val="18"/>
              </w:rPr>
              <w:t>CSE2111: Digital System Design, CSE3231: Microprocessor and Microcontroller</w:t>
            </w:r>
          </w:p>
        </w:tc>
      </w:tr>
      <w:tr w:rsidR="0046099B" w:rsidRPr="0046099B" w:rsidTr="002D69D2">
        <w:trPr>
          <w:jc w:val="center"/>
        </w:trPr>
        <w:tc>
          <w:tcPr>
            <w:tcW w:w="1439" w:type="dxa"/>
          </w:tcPr>
          <w:p w:rsidR="0046099B" w:rsidRPr="0046099B" w:rsidRDefault="0046099B" w:rsidP="0046099B">
            <w:pPr>
              <w:rPr>
                <w:rFonts w:ascii="Arial" w:hAnsi="Arial" w:cs="Arial"/>
                <w:b/>
                <w:sz w:val="18"/>
                <w:szCs w:val="18"/>
              </w:rPr>
            </w:pPr>
            <w:r w:rsidRPr="0046099B">
              <w:rPr>
                <w:rFonts w:ascii="Arial" w:hAnsi="Arial" w:cs="Arial"/>
                <w:b/>
                <w:sz w:val="18"/>
                <w:szCs w:val="18"/>
              </w:rPr>
              <w:t>Course Type</w:t>
            </w:r>
          </w:p>
        </w:tc>
        <w:tc>
          <w:tcPr>
            <w:tcW w:w="7741" w:type="dxa"/>
          </w:tcPr>
          <w:p w:rsidR="0046099B" w:rsidRPr="0046099B" w:rsidRDefault="009F4EBA" w:rsidP="0046099B">
            <w:pPr>
              <w:rPr>
                <w:rFonts w:ascii="Arial" w:hAnsi="Arial" w:cs="Arial"/>
                <w:iCs/>
                <w:sz w:val="18"/>
                <w:szCs w:val="18"/>
              </w:rPr>
            </w:pPr>
            <w:sdt>
              <w:sdtPr>
                <w:rPr>
                  <w:rFonts w:ascii="Arial" w:hAnsi="Arial" w:cs="Arial"/>
                  <w:iCs/>
                  <w:sz w:val="18"/>
                  <w:szCs w:val="18"/>
                </w:rPr>
                <w:id w:val="2058272861"/>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Theory         </w:t>
            </w:r>
            <w:sdt>
              <w:sdtPr>
                <w:rPr>
                  <w:rFonts w:ascii="Arial" w:hAnsi="Arial" w:cs="Arial"/>
                  <w:iCs/>
                  <w:sz w:val="18"/>
                  <w:szCs w:val="18"/>
                </w:rPr>
                <w:id w:val="638466776"/>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Laboratory work         </w:t>
            </w:r>
            <w:sdt>
              <w:sdtPr>
                <w:rPr>
                  <w:rFonts w:ascii="Arial" w:hAnsi="Arial" w:cs="Arial"/>
                  <w:iCs/>
                  <w:sz w:val="18"/>
                  <w:szCs w:val="18"/>
                </w:rPr>
                <w:id w:val="-1039356990"/>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Project work      </w:t>
            </w:r>
            <w:sdt>
              <w:sdtPr>
                <w:rPr>
                  <w:rFonts w:ascii="Arial" w:hAnsi="Arial" w:cs="Arial"/>
                  <w:iCs/>
                  <w:sz w:val="18"/>
                  <w:szCs w:val="18"/>
                </w:rPr>
                <w:id w:val="-2108872951"/>
              </w:sdtPr>
              <w:sdtEndPr/>
              <w:sdtContent>
                <w:r w:rsidR="0046099B" w:rsidRPr="0046099B">
                  <w:rPr>
                    <w:rFonts w:ascii="MS Gothic" w:eastAsia="MS Gothic" w:hAnsi="MS Gothic" w:cs="MS Gothic" w:hint="eastAsia"/>
                    <w:iCs/>
                    <w:sz w:val="18"/>
                    <w:szCs w:val="18"/>
                  </w:rPr>
                  <w:t>☐</w:t>
                </w:r>
              </w:sdtContent>
            </w:sdt>
            <w:r w:rsidR="0046099B" w:rsidRPr="0046099B">
              <w:rPr>
                <w:rFonts w:ascii="Arial" w:hAnsi="Arial" w:cs="Arial"/>
                <w:iCs/>
                <w:sz w:val="18"/>
                <w:szCs w:val="18"/>
              </w:rPr>
              <w:t xml:space="preserve">  Viva Voce                    </w:t>
            </w:r>
          </w:p>
        </w:tc>
      </w:tr>
      <w:tr w:rsidR="0046099B" w:rsidRPr="0046099B" w:rsidTr="002D69D2">
        <w:trPr>
          <w:trHeight w:val="238"/>
          <w:jc w:val="center"/>
        </w:trPr>
        <w:tc>
          <w:tcPr>
            <w:tcW w:w="1439" w:type="dxa"/>
          </w:tcPr>
          <w:p w:rsidR="0046099B" w:rsidRPr="0046099B" w:rsidRDefault="0046099B" w:rsidP="0046099B">
            <w:pPr>
              <w:ind w:left="2160" w:hanging="2160"/>
              <w:rPr>
                <w:rFonts w:ascii="Arial" w:hAnsi="Arial" w:cs="Arial"/>
                <w:b/>
                <w:bCs/>
                <w:sz w:val="18"/>
                <w:szCs w:val="18"/>
              </w:rPr>
            </w:pPr>
            <w:r w:rsidRPr="0046099B">
              <w:rPr>
                <w:rFonts w:ascii="Arial" w:hAnsi="Arial" w:cs="Arial"/>
                <w:b/>
                <w:bCs/>
                <w:sz w:val="18"/>
                <w:szCs w:val="18"/>
              </w:rPr>
              <w:t>Motivation</w:t>
            </w:r>
          </w:p>
        </w:tc>
        <w:tc>
          <w:tcPr>
            <w:tcW w:w="7741" w:type="dxa"/>
          </w:tcPr>
          <w:p w:rsidR="0046099B" w:rsidRPr="0046099B" w:rsidRDefault="0046099B" w:rsidP="0046099B">
            <w:pPr>
              <w:rPr>
                <w:rFonts w:ascii="Arial" w:hAnsi="Arial" w:cs="Arial"/>
                <w:b/>
                <w:iCs/>
                <w:sz w:val="18"/>
                <w:szCs w:val="18"/>
              </w:rPr>
            </w:pPr>
            <w:r w:rsidRPr="0046099B">
              <w:rPr>
                <w:rFonts w:ascii="Arial" w:hAnsi="Arial" w:cs="Arial"/>
                <w:iCs/>
                <w:sz w:val="18"/>
                <w:szCs w:val="18"/>
              </w:rPr>
              <w:t>To develop hardware knowledge and microcontroller programming skills for interfacing and apply that knowledge for the real-world applications.</w:t>
            </w:r>
          </w:p>
        </w:tc>
      </w:tr>
      <w:tr w:rsidR="0046099B" w:rsidRPr="0046099B" w:rsidTr="002D69D2">
        <w:trPr>
          <w:trHeight w:val="238"/>
          <w:jc w:val="center"/>
        </w:trPr>
        <w:tc>
          <w:tcPr>
            <w:tcW w:w="9180" w:type="dxa"/>
            <w:gridSpan w:val="2"/>
          </w:tcPr>
          <w:p w:rsidR="0046099B" w:rsidRPr="0046099B" w:rsidRDefault="0046099B" w:rsidP="0046099B">
            <w:pPr>
              <w:rPr>
                <w:rFonts w:ascii="Arial" w:hAnsi="Arial" w:cs="Arial"/>
                <w:b/>
                <w:bCs/>
                <w:sz w:val="18"/>
                <w:szCs w:val="18"/>
              </w:rPr>
            </w:pPr>
            <w:r w:rsidRPr="0046099B">
              <w:rPr>
                <w:rFonts w:ascii="Arial" w:hAnsi="Arial" w:cs="Arial"/>
                <w:b/>
                <w:bCs/>
                <w:sz w:val="18"/>
                <w:szCs w:val="18"/>
              </w:rPr>
              <w:t>Course Objective:</w:t>
            </w:r>
          </w:p>
          <w:p w:rsidR="0046099B" w:rsidRPr="0046099B" w:rsidRDefault="0046099B" w:rsidP="0046099B">
            <w:pPr>
              <w:jc w:val="both"/>
              <w:rPr>
                <w:rFonts w:ascii="Arial" w:hAnsi="Arial" w:cs="Arial"/>
                <w:iCs/>
                <w:sz w:val="18"/>
                <w:szCs w:val="18"/>
              </w:rPr>
            </w:pPr>
            <w:r w:rsidRPr="0046099B">
              <w:rPr>
                <w:rFonts w:ascii="Arial" w:hAnsi="Arial" w:cs="Arial"/>
                <w:iCs/>
                <w:sz w:val="18"/>
                <w:szCs w:val="18"/>
              </w:rPr>
              <w:t xml:space="preserve">To enable the interconnection and integration of the physical world with digital devices, STM32F4xx microcontroller, Arduino development board, and to give core concepts of IoT. The hands-on lab work is focused on programming of STM32F4xx microcontroller for interfacing.   </w:t>
            </w:r>
          </w:p>
        </w:tc>
      </w:tr>
    </w:tbl>
    <w:p w:rsidR="0046099B" w:rsidRPr="0046099B" w:rsidRDefault="0046099B" w:rsidP="0046099B">
      <w:pPr>
        <w:jc w:val="center"/>
        <w:rPr>
          <w:rFonts w:ascii="Arial" w:hAnsi="Arial" w:cs="Arial"/>
          <w:sz w:val="18"/>
          <w:szCs w:val="18"/>
        </w:rPr>
      </w:pPr>
    </w:p>
    <w:p w:rsidR="0046099B" w:rsidRPr="0046099B" w:rsidRDefault="0046099B" w:rsidP="0046099B">
      <w:pPr>
        <w:autoSpaceDE w:val="0"/>
        <w:autoSpaceDN w:val="0"/>
        <w:adjustRightInd w:val="0"/>
        <w:jc w:val="center"/>
        <w:rPr>
          <w:rFonts w:ascii="Arial" w:hAnsi="Arial" w:cs="Arial"/>
          <w:b/>
          <w:color w:val="000000" w:themeColor="text1"/>
          <w:sz w:val="18"/>
          <w:szCs w:val="18"/>
        </w:rPr>
      </w:pPr>
      <w:r w:rsidRPr="0046099B">
        <w:rPr>
          <w:rFonts w:ascii="Arial" w:hAnsi="Arial" w:cs="Arial"/>
          <w:b/>
          <w:color w:val="000000" w:themeColor="text1"/>
          <w:sz w:val="18"/>
          <w:szCs w:val="18"/>
        </w:rPr>
        <w:t>Course Outcomes (COs), Program Outcomes (POs) and Assessment:</w:t>
      </w:r>
    </w:p>
    <w:tbl>
      <w:tblPr>
        <w:tblStyle w:val="TableGrid9"/>
        <w:tblW w:w="9175" w:type="dxa"/>
        <w:jc w:val="center"/>
        <w:tblLook w:val="04A0" w:firstRow="1" w:lastRow="0" w:firstColumn="1" w:lastColumn="0" w:noHBand="0" w:noVBand="1"/>
      </w:tblPr>
      <w:tblGrid>
        <w:gridCol w:w="646"/>
        <w:gridCol w:w="1969"/>
        <w:gridCol w:w="2150"/>
        <w:gridCol w:w="1051"/>
        <w:gridCol w:w="1747"/>
        <w:gridCol w:w="1612"/>
      </w:tblGrid>
      <w:tr w:rsidR="0046099B" w:rsidRPr="0046099B" w:rsidTr="002D69D2">
        <w:trPr>
          <w:trHeight w:val="877"/>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 No.</w:t>
            </w:r>
          </w:p>
        </w:tc>
        <w:tc>
          <w:tcPr>
            <w:tcW w:w="1969"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 Statement</w:t>
            </w:r>
          </w:p>
        </w:tc>
        <w:tc>
          <w:tcPr>
            <w:tcW w:w="2150"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Corresponding PO</w:t>
            </w: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Domain / level of learning taxonomy</w:t>
            </w:r>
          </w:p>
        </w:tc>
        <w:tc>
          <w:tcPr>
            <w:tcW w:w="1747"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Delivery methods and activities</w:t>
            </w:r>
          </w:p>
        </w:tc>
        <w:tc>
          <w:tcPr>
            <w:tcW w:w="1612"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Assessment tools</w:t>
            </w:r>
          </w:p>
        </w:tc>
      </w:tr>
      <w:tr w:rsidR="0046099B" w:rsidRPr="0046099B" w:rsidTr="002D69D2">
        <w:trPr>
          <w:trHeight w:val="1646"/>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CO1</w:t>
            </w:r>
          </w:p>
        </w:tc>
        <w:tc>
          <w:tcPr>
            <w:tcW w:w="1969" w:type="dxa"/>
            <w:vAlign w:val="center"/>
          </w:tcPr>
          <w:p w:rsidR="0046099B" w:rsidRPr="0046099B" w:rsidRDefault="0046099B" w:rsidP="0046099B">
            <w:pPr>
              <w:ind w:left="-18"/>
              <w:jc w:val="center"/>
              <w:rPr>
                <w:rFonts w:ascii="Arial" w:eastAsiaTheme="minorHAnsi" w:hAnsi="Arial" w:cs="Arial"/>
                <w:color w:val="000000" w:themeColor="text1"/>
                <w:sz w:val="18"/>
                <w:szCs w:val="18"/>
                <w:lang w:bidi="bn-BD"/>
              </w:rPr>
            </w:pPr>
            <w:r w:rsidRPr="0046099B">
              <w:rPr>
                <w:rFonts w:ascii="Arial" w:eastAsiaTheme="minorHAnsi" w:hAnsi="Arial" w:cs="Arial"/>
                <w:bCs/>
                <w:color w:val="000000" w:themeColor="text1"/>
                <w:sz w:val="18"/>
                <w:szCs w:val="18"/>
                <w:lang w:bidi="bn-BD"/>
              </w:rPr>
              <w:t>To</w:t>
            </w:r>
            <w:r w:rsidRPr="0046099B">
              <w:rPr>
                <w:rFonts w:ascii="Arial" w:eastAsiaTheme="minorHAnsi" w:hAnsi="Arial" w:cs="Arial"/>
                <w:b/>
                <w:color w:val="000000" w:themeColor="text1"/>
                <w:sz w:val="18"/>
                <w:szCs w:val="18"/>
                <w:lang w:bidi="bn-BD"/>
              </w:rPr>
              <w:t xml:space="preserve"> apply</w:t>
            </w:r>
            <w:r w:rsidRPr="0046099B">
              <w:rPr>
                <w:rFonts w:ascii="Arial" w:eastAsiaTheme="minorHAnsi" w:hAnsi="Arial" w:cs="Arial"/>
                <w:bCs/>
                <w:color w:val="000000" w:themeColor="text1"/>
                <w:sz w:val="18"/>
                <w:szCs w:val="18"/>
                <w:lang w:bidi="bn-BD"/>
              </w:rPr>
              <w:t xml:space="preserve"> knowledge</w:t>
            </w:r>
            <w:r w:rsidRPr="0046099B">
              <w:rPr>
                <w:rFonts w:ascii="Arial" w:eastAsiaTheme="minorHAnsi" w:hAnsi="Arial" w:cs="Arial"/>
                <w:color w:val="000000" w:themeColor="text1"/>
                <w:sz w:val="18"/>
                <w:szCs w:val="18"/>
                <w:lang w:bidi="bn-BD"/>
              </w:rPr>
              <w:t>for real world applications targeting STM32F4xx microcontroller</w:t>
            </w:r>
          </w:p>
        </w:tc>
        <w:tc>
          <w:tcPr>
            <w:tcW w:w="2150" w:type="dxa"/>
            <w:vAlign w:val="center"/>
          </w:tcPr>
          <w:p w:rsidR="0046099B" w:rsidRPr="0046099B" w:rsidRDefault="0046099B" w:rsidP="0046099B">
            <w:pPr>
              <w:jc w:val="center"/>
              <w:rPr>
                <w:rFonts w:ascii="Arial" w:eastAsiaTheme="minorHAnsi" w:hAnsi="Arial" w:cs="Arial"/>
                <w:b/>
                <w:bCs/>
                <w:color w:val="000000" w:themeColor="text1"/>
                <w:sz w:val="18"/>
                <w:szCs w:val="18"/>
                <w:lang w:bidi="bn-BD"/>
              </w:rPr>
            </w:pPr>
            <w:r w:rsidRPr="0046099B">
              <w:rPr>
                <w:rFonts w:ascii="Arial" w:eastAsiaTheme="minorHAnsi" w:hAnsi="Arial" w:cs="Arial"/>
                <w:b/>
                <w:bCs/>
                <w:color w:val="000000" w:themeColor="text1"/>
                <w:sz w:val="18"/>
                <w:szCs w:val="18"/>
                <w:lang w:bidi="bn-BD"/>
              </w:rPr>
              <w:t xml:space="preserve">Modern tool usage: </w:t>
            </w:r>
          </w:p>
          <w:p w:rsidR="0046099B" w:rsidRPr="0046099B" w:rsidRDefault="0046099B" w:rsidP="0046099B">
            <w:pPr>
              <w:jc w:val="center"/>
              <w:rPr>
                <w:rFonts w:ascii="Arial" w:eastAsiaTheme="minorHAnsi" w:hAnsi="Arial" w:cs="Arial"/>
                <w:color w:val="000000" w:themeColor="text1"/>
                <w:sz w:val="18"/>
                <w:szCs w:val="18"/>
                <w:lang w:bidi="bn-BD"/>
              </w:rPr>
            </w:pPr>
            <w:r w:rsidRPr="0046099B">
              <w:rPr>
                <w:rFonts w:ascii="Arial" w:eastAsiaTheme="minorHAnsi" w:hAnsi="Arial" w:cs="Arial"/>
                <w:color w:val="000000" w:themeColor="text1"/>
                <w:sz w:val="18"/>
                <w:szCs w:val="18"/>
                <w:lang w:bidi="bn-BD"/>
              </w:rPr>
              <w:t>(PO5)</w:t>
            </w: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Cognitive domain – level 4</w:t>
            </w:r>
          </w:p>
        </w:tc>
        <w:tc>
          <w:tcPr>
            <w:tcW w:w="1747"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8592121"/>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Lecture Note</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4374063"/>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Text Book</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1401703"/>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Audio/Video</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051687"/>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Web Material</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4662493"/>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Lab Manual</w:t>
            </w:r>
          </w:p>
        </w:tc>
        <w:tc>
          <w:tcPr>
            <w:tcW w:w="1612"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302303"/>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CA</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4075442"/>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Final Exam</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5166278"/>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Assignment </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1634501"/>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Note book</w:t>
            </w:r>
          </w:p>
          <w:p w:rsidR="0046099B" w:rsidRPr="0046099B" w:rsidRDefault="009F4EBA" w:rsidP="0046099B">
            <w:pPr>
              <w:rPr>
                <w:rFonts w:ascii="Arial" w:hAnsi="Arial" w:cs="Arial"/>
                <w:color w:val="000000" w:themeColor="text1"/>
                <w:sz w:val="18"/>
                <w:szCs w:val="18"/>
              </w:rPr>
            </w:pPr>
            <w:sdt>
              <w:sdtPr>
                <w:rPr>
                  <w:rFonts w:ascii="Arial" w:hAnsi="Arial" w:cs="Arial"/>
                  <w:color w:val="000000" w:themeColor="text1"/>
                  <w:sz w:val="18"/>
                  <w:szCs w:val="18"/>
                </w:rPr>
                <w:id w:val="580183155"/>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Presentation</w:t>
            </w:r>
          </w:p>
        </w:tc>
      </w:tr>
      <w:tr w:rsidR="0046099B" w:rsidRPr="0046099B" w:rsidTr="002D69D2">
        <w:trPr>
          <w:trHeight w:val="1583"/>
          <w:jc w:val="center"/>
        </w:trPr>
        <w:tc>
          <w:tcPr>
            <w:tcW w:w="646"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CO2</w:t>
            </w:r>
          </w:p>
        </w:tc>
        <w:tc>
          <w:tcPr>
            <w:tcW w:w="1969" w:type="dxa"/>
            <w:vAlign w:val="center"/>
          </w:tcPr>
          <w:p w:rsidR="0046099B" w:rsidRPr="0046099B" w:rsidRDefault="0046099B" w:rsidP="0046099B">
            <w:pPr>
              <w:ind w:left="-18"/>
              <w:jc w:val="center"/>
              <w:rPr>
                <w:rFonts w:ascii="Arial" w:eastAsiaTheme="minorHAnsi" w:hAnsi="Arial" w:cs="Arial"/>
                <w:color w:val="000000" w:themeColor="text1"/>
                <w:sz w:val="18"/>
                <w:szCs w:val="18"/>
                <w:lang w:bidi="bn-BD"/>
              </w:rPr>
            </w:pPr>
            <w:r w:rsidRPr="0046099B">
              <w:rPr>
                <w:rFonts w:ascii="Arial" w:eastAsiaTheme="minorHAnsi" w:hAnsi="Arial" w:cs="Arial"/>
                <w:bCs/>
                <w:color w:val="000000" w:themeColor="text1"/>
                <w:sz w:val="18"/>
                <w:szCs w:val="18"/>
                <w:lang w:bidi="bn-BD"/>
              </w:rPr>
              <w:t>To</w:t>
            </w:r>
            <w:r w:rsidRPr="0046099B">
              <w:rPr>
                <w:rFonts w:ascii="Arial" w:eastAsiaTheme="minorHAnsi" w:hAnsi="Arial" w:cs="Arial"/>
                <w:b/>
                <w:color w:val="000000" w:themeColor="text1"/>
                <w:sz w:val="18"/>
                <w:szCs w:val="18"/>
                <w:lang w:bidi="bn-BD"/>
              </w:rPr>
              <w:t xml:space="preserve"> apply</w:t>
            </w:r>
            <w:r w:rsidRPr="0046099B">
              <w:rPr>
                <w:rFonts w:ascii="Arial" w:eastAsiaTheme="minorHAnsi" w:hAnsi="Arial" w:cs="Arial"/>
                <w:bCs/>
                <w:color w:val="000000" w:themeColor="text1"/>
                <w:sz w:val="18"/>
                <w:szCs w:val="18"/>
                <w:lang w:bidi="bn-BD"/>
              </w:rPr>
              <w:t xml:space="preserve"> knowledge</w:t>
            </w:r>
            <w:r w:rsidRPr="0046099B">
              <w:rPr>
                <w:rFonts w:ascii="Arial" w:eastAsiaTheme="minorHAnsi" w:hAnsi="Arial" w:cs="Arial"/>
                <w:color w:val="000000" w:themeColor="text1"/>
                <w:sz w:val="18"/>
                <w:szCs w:val="18"/>
                <w:lang w:bidi="bn-BD"/>
              </w:rPr>
              <w:t>for real world applications using STM32F4xx microcontroller</w:t>
            </w:r>
          </w:p>
        </w:tc>
        <w:tc>
          <w:tcPr>
            <w:tcW w:w="2150" w:type="dxa"/>
            <w:vAlign w:val="center"/>
          </w:tcPr>
          <w:p w:rsidR="0046099B" w:rsidRPr="0046099B" w:rsidRDefault="0046099B" w:rsidP="0046099B">
            <w:pPr>
              <w:jc w:val="center"/>
              <w:rPr>
                <w:rFonts w:ascii="Arial" w:eastAsiaTheme="minorHAnsi" w:hAnsi="Arial" w:cs="Arial"/>
                <w:b/>
                <w:bCs/>
                <w:color w:val="000000" w:themeColor="text1"/>
                <w:sz w:val="18"/>
                <w:szCs w:val="18"/>
                <w:lang w:bidi="bn-BD"/>
              </w:rPr>
            </w:pPr>
            <w:r w:rsidRPr="0046099B">
              <w:rPr>
                <w:rFonts w:ascii="Arial" w:eastAsiaTheme="minorHAnsi" w:hAnsi="Arial" w:cs="Arial"/>
                <w:b/>
                <w:bCs/>
                <w:color w:val="000000" w:themeColor="text1"/>
                <w:sz w:val="18"/>
                <w:szCs w:val="18"/>
                <w:lang w:bidi="bn-BD"/>
              </w:rPr>
              <w:t xml:space="preserve">Design/development of solutions: </w:t>
            </w:r>
          </w:p>
          <w:p w:rsidR="0046099B" w:rsidRPr="0046099B" w:rsidRDefault="0046099B" w:rsidP="0046099B">
            <w:pPr>
              <w:jc w:val="center"/>
              <w:rPr>
                <w:rFonts w:ascii="Arial" w:eastAsiaTheme="minorHAnsi" w:hAnsi="Arial" w:cs="Arial"/>
                <w:color w:val="000000" w:themeColor="text1"/>
                <w:sz w:val="18"/>
                <w:szCs w:val="18"/>
                <w:lang w:bidi="bn-BD"/>
              </w:rPr>
            </w:pPr>
            <w:r w:rsidRPr="0046099B">
              <w:rPr>
                <w:rFonts w:ascii="Arial" w:eastAsiaTheme="minorHAnsi" w:hAnsi="Arial" w:cs="Arial"/>
                <w:color w:val="000000" w:themeColor="text1"/>
                <w:sz w:val="18"/>
                <w:szCs w:val="18"/>
                <w:lang w:bidi="bn-BD"/>
              </w:rPr>
              <w:t>(PO3)</w:t>
            </w:r>
          </w:p>
        </w:tc>
        <w:tc>
          <w:tcPr>
            <w:tcW w:w="1051" w:type="dxa"/>
            <w:vAlign w:val="center"/>
          </w:tcPr>
          <w:p w:rsidR="0046099B" w:rsidRPr="0046099B" w:rsidRDefault="0046099B" w:rsidP="0046099B">
            <w:pPr>
              <w:jc w:val="center"/>
              <w:rPr>
                <w:rFonts w:ascii="Arial" w:hAnsi="Arial" w:cs="Arial"/>
                <w:color w:val="000000" w:themeColor="text1"/>
                <w:sz w:val="18"/>
                <w:szCs w:val="18"/>
              </w:rPr>
            </w:pPr>
            <w:r w:rsidRPr="0046099B">
              <w:rPr>
                <w:rFonts w:ascii="Arial" w:hAnsi="Arial" w:cs="Arial"/>
                <w:color w:val="000000" w:themeColor="text1"/>
                <w:sz w:val="18"/>
                <w:szCs w:val="18"/>
              </w:rPr>
              <w:t>Cognitive domain – level 4</w:t>
            </w:r>
          </w:p>
        </w:tc>
        <w:tc>
          <w:tcPr>
            <w:tcW w:w="1747"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9672737"/>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Lecture Note</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9576077"/>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Text Book</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6548512"/>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Audio/Video</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032598"/>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Web Material</w:t>
            </w:r>
          </w:p>
          <w:p w:rsidR="0046099B" w:rsidRPr="0046099B" w:rsidRDefault="009F4EBA" w:rsidP="0046099B">
            <w:pPr>
              <w:rPr>
                <w:rFonts w:ascii="Arial" w:hAnsi="Arial" w:cs="Arial"/>
                <w:color w:val="000000" w:themeColor="text1"/>
                <w:sz w:val="18"/>
                <w:szCs w:val="18"/>
              </w:rPr>
            </w:pPr>
            <w:sdt>
              <w:sdtPr>
                <w:rPr>
                  <w:rFonts w:ascii="Arial" w:hAnsi="Arial" w:cs="Arial"/>
                  <w:color w:val="000000" w:themeColor="text1"/>
                  <w:sz w:val="18"/>
                  <w:szCs w:val="18"/>
                </w:rPr>
                <w:id w:val="1794557789"/>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Lab Manual</w:t>
            </w:r>
          </w:p>
        </w:tc>
        <w:tc>
          <w:tcPr>
            <w:tcW w:w="1612" w:type="dxa"/>
            <w:vAlign w:val="center"/>
          </w:tcPr>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2320924"/>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CA</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8410000"/>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Final Exam</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5809153"/>
              </w:sdtPr>
              <w:sdtEndPr/>
              <w:sdtContent>
                <w:r w:rsidR="0046099B" w:rsidRPr="0046099B">
                  <w:rPr>
                    <w:rFonts w:ascii="MS Gothic" w:eastAsia="MS Gothic" w:hAnsi="MS Gothic" w:cs="MS Gothic" w:hint="eastAsia"/>
                    <w:color w:val="000000" w:themeColor="text1"/>
                    <w:sz w:val="18"/>
                    <w:szCs w:val="18"/>
                  </w:rPr>
                  <w:t>☒</w:t>
                </w:r>
              </w:sdtContent>
            </w:sdt>
            <w:r w:rsidR="0046099B" w:rsidRPr="0046099B">
              <w:rPr>
                <w:rFonts w:ascii="Arial" w:hAnsi="Arial" w:cs="Arial"/>
                <w:color w:val="000000" w:themeColor="text1"/>
                <w:sz w:val="18"/>
                <w:szCs w:val="18"/>
              </w:rPr>
              <w:t xml:space="preserve">  Assignment </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0695246"/>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Note book</w:t>
            </w:r>
          </w:p>
          <w:p w:rsidR="0046099B" w:rsidRPr="0046099B" w:rsidRDefault="009F4EBA" w:rsidP="0046099B">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8494524"/>
              </w:sdtPr>
              <w:sdtEndPr/>
              <w:sdtContent>
                <w:r w:rsidR="0046099B" w:rsidRPr="0046099B">
                  <w:rPr>
                    <w:rFonts w:ascii="MS Gothic" w:eastAsia="MS Gothic" w:hAnsi="MS Gothic" w:cs="Arial" w:hint="eastAsia"/>
                    <w:color w:val="000000" w:themeColor="text1"/>
                    <w:sz w:val="18"/>
                    <w:szCs w:val="18"/>
                  </w:rPr>
                  <w:t>☒</w:t>
                </w:r>
              </w:sdtContent>
            </w:sdt>
            <w:r w:rsidR="0046099B" w:rsidRPr="0046099B">
              <w:rPr>
                <w:rFonts w:ascii="Arial" w:hAnsi="Arial" w:cs="Arial"/>
                <w:color w:val="000000" w:themeColor="text1"/>
                <w:sz w:val="18"/>
                <w:szCs w:val="18"/>
              </w:rPr>
              <w:t xml:space="preserve">  Presentation</w:t>
            </w:r>
          </w:p>
        </w:tc>
      </w:tr>
    </w:tbl>
    <w:p w:rsidR="0046099B" w:rsidRPr="0046099B" w:rsidRDefault="0046099B" w:rsidP="0046099B">
      <w:pPr>
        <w:autoSpaceDE w:val="0"/>
        <w:autoSpaceDN w:val="0"/>
        <w:adjustRightInd w:val="0"/>
        <w:jc w:val="center"/>
        <w:rPr>
          <w:rFonts w:ascii="Arial" w:hAnsi="Arial" w:cs="Arial"/>
          <w:b/>
          <w:color w:val="000000" w:themeColor="text1"/>
          <w:sz w:val="18"/>
          <w:szCs w:val="18"/>
        </w:rPr>
      </w:pPr>
    </w:p>
    <w:tbl>
      <w:tblPr>
        <w:tblStyle w:val="TableGrid9"/>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46099B" w:rsidRPr="0046099B" w:rsidTr="002D69D2">
        <w:trPr>
          <w:jc w:val="center"/>
        </w:trPr>
        <w:tc>
          <w:tcPr>
            <w:tcW w:w="9127" w:type="dxa"/>
          </w:tcPr>
          <w:p w:rsidR="0046099B" w:rsidRPr="0046099B" w:rsidRDefault="0046099B" w:rsidP="0046099B">
            <w:pPr>
              <w:rPr>
                <w:rFonts w:ascii="Arial" w:hAnsi="Arial" w:cs="Arial"/>
                <w:b/>
                <w:color w:val="000000" w:themeColor="text1"/>
                <w:sz w:val="18"/>
                <w:szCs w:val="18"/>
              </w:rPr>
            </w:pPr>
            <w:r w:rsidRPr="0046099B">
              <w:rPr>
                <w:rFonts w:ascii="Arial" w:hAnsi="Arial" w:cs="Arial"/>
                <w:b/>
                <w:color w:val="000000" w:themeColor="text1"/>
                <w:sz w:val="18"/>
                <w:szCs w:val="18"/>
              </w:rPr>
              <w:t>Assessment and Marks Distribution:</w:t>
            </w:r>
          </w:p>
          <w:p w:rsidR="0046099B" w:rsidRPr="0046099B" w:rsidRDefault="0046099B" w:rsidP="0046099B">
            <w:pPr>
              <w:rPr>
                <w:rFonts w:ascii="Arial" w:hAnsi="Arial" w:cs="Arial"/>
                <w:bCs/>
                <w:sz w:val="18"/>
                <w:szCs w:val="18"/>
              </w:rPr>
            </w:pPr>
            <w:r w:rsidRPr="0046099B">
              <w:rPr>
                <w:rFonts w:ascii="Arial" w:hAnsi="Arial" w:cs="Arial"/>
                <w:bCs/>
                <w:sz w:val="18"/>
                <w:szCs w:val="18"/>
              </w:rPr>
              <w:t>Continuous Assessments (CA)  (20%)</w:t>
            </w:r>
          </w:p>
          <w:p w:rsidR="0046099B" w:rsidRPr="0046099B" w:rsidRDefault="0046099B" w:rsidP="0046099B">
            <w:pPr>
              <w:rPr>
                <w:rFonts w:ascii="Arial" w:hAnsi="Arial" w:cs="Arial"/>
                <w:bCs/>
                <w:sz w:val="18"/>
                <w:szCs w:val="18"/>
              </w:rPr>
            </w:pPr>
            <w:r w:rsidRPr="0046099B">
              <w:rPr>
                <w:rFonts w:ascii="Arial" w:hAnsi="Arial" w:cs="Arial"/>
                <w:bCs/>
                <w:sz w:val="18"/>
                <w:szCs w:val="18"/>
              </w:rPr>
              <w:tab/>
              <w:t>A comprehensive final exam + Lab note book (70%)</w:t>
            </w:r>
          </w:p>
          <w:p w:rsidR="0046099B" w:rsidRPr="0046099B" w:rsidRDefault="0046099B" w:rsidP="0046099B">
            <w:pPr>
              <w:rPr>
                <w:rFonts w:ascii="Arial" w:hAnsi="Arial" w:cs="Arial"/>
                <w:b/>
                <w:color w:val="000000" w:themeColor="text1"/>
                <w:sz w:val="18"/>
                <w:szCs w:val="18"/>
              </w:rPr>
            </w:pPr>
            <w:r w:rsidRPr="0046099B">
              <w:rPr>
                <w:rFonts w:ascii="Arial" w:hAnsi="Arial" w:cs="Arial"/>
                <w:bCs/>
                <w:sz w:val="18"/>
                <w:szCs w:val="18"/>
              </w:rPr>
              <w:tab/>
              <w:t>A class participation mark (10%).</w:t>
            </w:r>
          </w:p>
        </w:tc>
      </w:tr>
      <w:tr w:rsidR="0046099B" w:rsidRPr="0046099B" w:rsidTr="002D69D2">
        <w:trPr>
          <w:jc w:val="center"/>
        </w:trPr>
        <w:tc>
          <w:tcPr>
            <w:tcW w:w="9127" w:type="dxa"/>
          </w:tcPr>
          <w:p w:rsidR="0046099B" w:rsidRPr="0046099B" w:rsidRDefault="0046099B" w:rsidP="0046099B">
            <w:pPr>
              <w:rPr>
                <w:rFonts w:ascii="Arial" w:hAnsi="Arial" w:cs="Arial"/>
                <w:b/>
                <w:bCs/>
                <w:iCs/>
                <w:sz w:val="18"/>
                <w:szCs w:val="18"/>
              </w:rPr>
            </w:pPr>
          </w:p>
          <w:p w:rsidR="0046099B" w:rsidRPr="0046099B" w:rsidRDefault="0046099B" w:rsidP="0046099B">
            <w:pPr>
              <w:rPr>
                <w:rFonts w:ascii="Arial" w:hAnsi="Arial" w:cs="Arial"/>
                <w:b/>
                <w:bCs/>
                <w:iCs/>
                <w:sz w:val="18"/>
                <w:szCs w:val="18"/>
              </w:rPr>
            </w:pPr>
            <w:r w:rsidRPr="0046099B">
              <w:rPr>
                <w:rFonts w:ascii="Arial" w:hAnsi="Arial" w:cs="Arial"/>
                <w:b/>
                <w:bCs/>
                <w:iCs/>
                <w:sz w:val="18"/>
                <w:szCs w:val="18"/>
              </w:rPr>
              <w:t>Lab Course Contents/List of Experiments:</w:t>
            </w:r>
          </w:p>
          <w:p w:rsidR="0046099B" w:rsidRPr="0046099B" w:rsidRDefault="0046099B" w:rsidP="0046099B">
            <w:pPr>
              <w:rPr>
                <w:rFonts w:ascii="Arial" w:hAnsi="Arial" w:cs="Arial"/>
                <w:b/>
                <w:bCs/>
                <w:iCs/>
                <w:sz w:val="18"/>
                <w:szCs w:val="18"/>
              </w:rPr>
            </w:pPr>
          </w:p>
          <w:tbl>
            <w:tblPr>
              <w:tblStyle w:val="TableGrid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tblGrid>
            <w:tr w:rsidR="0046099B" w:rsidRPr="0046099B" w:rsidTr="002D69D2">
              <w:trPr>
                <w:jc w:val="center"/>
              </w:trPr>
              <w:tc>
                <w:tcPr>
                  <w:tcW w:w="8983" w:type="dxa"/>
                  <w:vAlign w:val="center"/>
                </w:tcPr>
                <w:p w:rsidR="0046099B" w:rsidRPr="0046099B" w:rsidRDefault="0046099B" w:rsidP="00CB1944">
                  <w:pPr>
                    <w:numPr>
                      <w:ilvl w:val="0"/>
                      <w:numId w:val="25"/>
                    </w:numPr>
                    <w:ind w:left="357" w:hanging="357"/>
                    <w:rPr>
                      <w:rFonts w:ascii="Arial" w:hAnsi="Arial" w:cs="Arial"/>
                      <w:bCs/>
                      <w:sz w:val="18"/>
                      <w:szCs w:val="18"/>
                    </w:rPr>
                  </w:pPr>
                  <w:r w:rsidRPr="0046099B">
                    <w:rPr>
                      <w:rFonts w:ascii="Arial" w:hAnsi="Arial" w:cs="Arial"/>
                      <w:sz w:val="18"/>
                      <w:szCs w:val="18"/>
                    </w:rPr>
                    <w:t>Survey on MCU components GPIO port and registers of STM32F4xx microcontroller.</w:t>
                  </w:r>
                </w:p>
                <w:p w:rsidR="0046099B" w:rsidRPr="0046099B" w:rsidRDefault="0046099B" w:rsidP="00CB1944">
                  <w:pPr>
                    <w:numPr>
                      <w:ilvl w:val="0"/>
                      <w:numId w:val="25"/>
                    </w:numPr>
                    <w:ind w:left="357" w:hanging="357"/>
                    <w:jc w:val="both"/>
                    <w:rPr>
                      <w:rFonts w:ascii="Arial" w:hAnsi="Arial" w:cs="Arial"/>
                      <w:bCs/>
                      <w:sz w:val="18"/>
                      <w:szCs w:val="18"/>
                    </w:rPr>
                  </w:pPr>
                  <w:r w:rsidRPr="0046099B">
                    <w:rPr>
                      <w:rFonts w:ascii="Arial" w:hAnsi="Arial" w:cs="Arial"/>
                      <w:sz w:val="18"/>
                      <w:szCs w:val="18"/>
                    </w:rPr>
                    <w:t>Write program to use GPIO for general purpose I/O, enable GPIO clock (RCC AHB1 Enable Register), Mode Register, Output type and register (Push-pull/Open Drain), Speed Register, Pull-up/Pull-down-Resistor, GPIO port set and Reset register, Alternate function and Alternate Function register</w:t>
                  </w:r>
                </w:p>
                <w:p w:rsidR="0046099B" w:rsidRPr="0046099B" w:rsidRDefault="0046099B" w:rsidP="00CB1944">
                  <w:pPr>
                    <w:numPr>
                      <w:ilvl w:val="0"/>
                      <w:numId w:val="25"/>
                    </w:numPr>
                    <w:rPr>
                      <w:rFonts w:ascii="Arial" w:hAnsi="Arial" w:cs="Arial"/>
                      <w:bCs/>
                      <w:sz w:val="18"/>
                      <w:szCs w:val="18"/>
                    </w:rPr>
                  </w:pPr>
                  <w:r w:rsidRPr="0046099B">
                    <w:rPr>
                      <w:rFonts w:ascii="Arial" w:hAnsi="Arial" w:cs="Arial"/>
                      <w:bCs/>
                      <w:sz w:val="18"/>
                      <w:szCs w:val="18"/>
                    </w:rPr>
                    <w:t>Program two GPIO pins for input, Program four GPIO pins for output (use 4 LED)</w:t>
                  </w:r>
                </w:p>
                <w:p w:rsidR="0046099B" w:rsidRPr="0046099B" w:rsidRDefault="0046099B" w:rsidP="00CB1944">
                  <w:pPr>
                    <w:numPr>
                      <w:ilvl w:val="0"/>
                      <w:numId w:val="25"/>
                    </w:numPr>
                    <w:rPr>
                      <w:rFonts w:ascii="Arial" w:hAnsi="Arial" w:cs="Arial"/>
                      <w:bCs/>
                      <w:sz w:val="18"/>
                      <w:szCs w:val="18"/>
                    </w:rPr>
                  </w:pPr>
                  <w:r w:rsidRPr="0046099B">
                    <w:rPr>
                      <w:rFonts w:ascii="Arial" w:hAnsi="Arial" w:cs="Arial"/>
                      <w:bCs/>
                      <w:sz w:val="18"/>
                      <w:szCs w:val="18"/>
                    </w:rPr>
                    <w:t>Programming for Nested vectored interrupt controller (NVIC) of STM32F4xx microcontroller,</w:t>
                  </w:r>
                </w:p>
                <w:p w:rsidR="0046099B" w:rsidRPr="0046099B" w:rsidRDefault="0046099B" w:rsidP="00CB1944">
                  <w:pPr>
                    <w:numPr>
                      <w:ilvl w:val="0"/>
                      <w:numId w:val="25"/>
                    </w:numPr>
                    <w:rPr>
                      <w:rFonts w:ascii="Arial" w:hAnsi="Arial" w:cs="Arial"/>
                      <w:bCs/>
                      <w:sz w:val="18"/>
                      <w:szCs w:val="18"/>
                    </w:rPr>
                  </w:pPr>
                  <w:r w:rsidRPr="0046099B">
                    <w:rPr>
                      <w:rFonts w:ascii="Arial" w:hAnsi="Arial" w:cs="Arial"/>
                      <w:bCs/>
                      <w:sz w:val="18"/>
                      <w:szCs w:val="18"/>
                    </w:rPr>
                    <w:t>Programming for Analog-to-digital converter of STM32F4xx microcontroller.</w:t>
                  </w:r>
                </w:p>
                <w:p w:rsidR="0046099B" w:rsidRPr="0046099B" w:rsidRDefault="0046099B" w:rsidP="00CB1944">
                  <w:pPr>
                    <w:numPr>
                      <w:ilvl w:val="0"/>
                      <w:numId w:val="25"/>
                    </w:numPr>
                    <w:rPr>
                      <w:rFonts w:ascii="Arial" w:hAnsi="Arial" w:cs="Arial"/>
                      <w:bCs/>
                      <w:sz w:val="18"/>
                      <w:szCs w:val="18"/>
                    </w:rPr>
                  </w:pPr>
                  <w:r w:rsidRPr="0046099B">
                    <w:rPr>
                      <w:rFonts w:ascii="Arial" w:hAnsi="Arial" w:cs="Arial"/>
                      <w:bCs/>
                      <w:sz w:val="18"/>
                      <w:szCs w:val="18"/>
                    </w:rPr>
                    <w:t>Programming for Timers</w:t>
                  </w:r>
                </w:p>
                <w:p w:rsidR="0046099B" w:rsidRPr="0046099B" w:rsidRDefault="0046099B" w:rsidP="00CB1944">
                  <w:pPr>
                    <w:numPr>
                      <w:ilvl w:val="0"/>
                      <w:numId w:val="25"/>
                    </w:numPr>
                    <w:rPr>
                      <w:rFonts w:ascii="Arial" w:hAnsi="Arial" w:cs="Arial"/>
                      <w:bCs/>
                      <w:sz w:val="18"/>
                      <w:szCs w:val="18"/>
                    </w:rPr>
                  </w:pPr>
                  <w:r w:rsidRPr="0046099B">
                    <w:rPr>
                      <w:rFonts w:ascii="Arial" w:hAnsi="Arial" w:cs="Arial"/>
                      <w:bCs/>
                      <w:sz w:val="18"/>
                      <w:szCs w:val="18"/>
                    </w:rPr>
                    <w:t xml:space="preserve">Programming for Universal synchronous asynchronous receiver transmitter (USART). </w:t>
                  </w:r>
                </w:p>
                <w:p w:rsidR="0046099B" w:rsidRPr="0046099B" w:rsidRDefault="0046099B" w:rsidP="00CB1944">
                  <w:pPr>
                    <w:numPr>
                      <w:ilvl w:val="0"/>
                      <w:numId w:val="25"/>
                    </w:numPr>
                    <w:ind w:left="357" w:hanging="357"/>
                    <w:rPr>
                      <w:rFonts w:ascii="Arial" w:hAnsi="Arial" w:cs="Arial"/>
                      <w:bCs/>
                      <w:sz w:val="18"/>
                      <w:szCs w:val="18"/>
                    </w:rPr>
                  </w:pPr>
                  <w:r w:rsidRPr="0046099B">
                    <w:rPr>
                      <w:rFonts w:ascii="Arial" w:hAnsi="Arial" w:cs="Arial"/>
                      <w:bCs/>
                      <w:sz w:val="18"/>
                      <w:szCs w:val="18"/>
                    </w:rPr>
                    <w:t>Demonstration of Servo motor Control Shield with Auduino</w:t>
                  </w:r>
                </w:p>
                <w:p w:rsidR="0046099B" w:rsidRPr="0046099B" w:rsidRDefault="0046099B" w:rsidP="0046099B">
                  <w:pPr>
                    <w:spacing w:after="160" w:line="259" w:lineRule="auto"/>
                    <w:ind w:left="360"/>
                    <w:contextualSpacing/>
                    <w:rPr>
                      <w:rFonts w:ascii="Arial" w:eastAsiaTheme="minorHAnsi" w:hAnsi="Arial" w:cs="Arial"/>
                      <w:b/>
                      <w:sz w:val="18"/>
                      <w:szCs w:val="18"/>
                      <w:lang w:bidi="bn-BD"/>
                    </w:rPr>
                  </w:pPr>
                </w:p>
              </w:tc>
            </w:tr>
          </w:tbl>
          <w:p w:rsidR="0046099B" w:rsidRPr="0046099B" w:rsidRDefault="0046099B" w:rsidP="0046099B">
            <w:pPr>
              <w:rPr>
                <w:rFonts w:ascii="Arial" w:hAnsi="Arial" w:cs="Arial"/>
                <w:b/>
                <w:color w:val="FF0000"/>
                <w:sz w:val="18"/>
                <w:szCs w:val="18"/>
              </w:rPr>
            </w:pPr>
          </w:p>
        </w:tc>
      </w:tr>
    </w:tbl>
    <w:p w:rsidR="00730ED6" w:rsidRDefault="00730ED6" w:rsidP="00CF71BD">
      <w:pPr>
        <w:jc w:val="center"/>
        <w:rPr>
          <w:rFonts w:ascii="Arial" w:hAnsi="Arial" w:cs="Arial"/>
          <w:b/>
          <w:bCs/>
          <w:sz w:val="18"/>
          <w:szCs w:val="18"/>
        </w:rPr>
      </w:pPr>
    </w:p>
    <w:p w:rsidR="00730ED6" w:rsidRPr="00730ED6" w:rsidRDefault="00730ED6" w:rsidP="00730ED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730ED6">
        <w:rPr>
          <w:rFonts w:ascii="Arial" w:hAnsi="Arial" w:cs="Arial"/>
          <w:b/>
          <w:bCs/>
          <w:sz w:val="18"/>
          <w:szCs w:val="18"/>
        </w:rPr>
        <w:t xml:space="preserve">CSE 4151: Computational Geometry </w:t>
      </w:r>
    </w:p>
    <w:p w:rsidR="00730ED6" w:rsidRPr="00730ED6" w:rsidRDefault="00730ED6" w:rsidP="00730ED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730ED6">
        <w:rPr>
          <w:rFonts w:ascii="Arial" w:hAnsi="Arial" w:cs="Arial"/>
          <w:b/>
          <w:bCs/>
          <w:sz w:val="18"/>
          <w:szCs w:val="18"/>
        </w:rPr>
        <w:t xml:space="preserve">Credits: 3 </w:t>
      </w:r>
      <w:r w:rsidR="00844CE6">
        <w:rPr>
          <w:rFonts w:ascii="Arial" w:hAnsi="Arial" w:cs="Arial"/>
          <w:b/>
          <w:bCs/>
          <w:sz w:val="18"/>
          <w:szCs w:val="18"/>
        </w:rPr>
        <w:t>Contact Hours: 42</w:t>
      </w:r>
    </w:p>
    <w:p w:rsidR="00730ED6" w:rsidRDefault="00730ED6" w:rsidP="00730ED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730ED6">
        <w:rPr>
          <w:rFonts w:ascii="Arial" w:hAnsi="Arial" w:cs="Arial"/>
          <w:b/>
          <w:b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730ED6" w:rsidRPr="00965978" w:rsidRDefault="00730ED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965978" w:rsidTr="00CF71BD">
        <w:trPr>
          <w:jc w:val="center"/>
        </w:trPr>
        <w:tc>
          <w:tcPr>
            <w:tcW w:w="1439" w:type="dxa"/>
          </w:tcPr>
          <w:p w:rsidR="00D15F38" w:rsidRPr="00965978" w:rsidRDefault="00D15F38" w:rsidP="00CF71BD">
            <w:pPr>
              <w:rPr>
                <w:rFonts w:ascii="Arial" w:hAnsi="Arial" w:cs="Arial"/>
                <w:b/>
                <w:bCs/>
                <w:sz w:val="18"/>
                <w:szCs w:val="18"/>
              </w:rPr>
            </w:pPr>
            <w:r w:rsidRPr="00965978">
              <w:rPr>
                <w:rFonts w:ascii="Arial" w:hAnsi="Arial" w:cs="Arial"/>
                <w:b/>
                <w:sz w:val="18"/>
                <w:szCs w:val="18"/>
              </w:rPr>
              <w:t>Prerequisite:</w:t>
            </w:r>
          </w:p>
        </w:tc>
        <w:tc>
          <w:tcPr>
            <w:tcW w:w="7741" w:type="dxa"/>
          </w:tcPr>
          <w:p w:rsidR="00D15F38" w:rsidRPr="00965978" w:rsidRDefault="0028785D" w:rsidP="00CF71BD">
            <w:pPr>
              <w:jc w:val="both"/>
              <w:rPr>
                <w:rFonts w:ascii="Arial" w:hAnsi="Arial" w:cs="Arial"/>
                <w:iCs/>
                <w:sz w:val="18"/>
                <w:szCs w:val="18"/>
              </w:rPr>
            </w:pPr>
            <w:r>
              <w:rPr>
                <w:rFonts w:ascii="Arial" w:hAnsi="Arial" w:cs="Arial"/>
                <w:iCs/>
                <w:sz w:val="18"/>
                <w:szCs w:val="18"/>
              </w:rPr>
              <w:t xml:space="preserve">MATH1221 </w:t>
            </w:r>
            <w:r w:rsidRPr="0028785D">
              <w:rPr>
                <w:rFonts w:ascii="Arial" w:hAnsi="Arial" w:cs="Arial"/>
                <w:iCs/>
                <w:sz w:val="18"/>
                <w:szCs w:val="18"/>
              </w:rPr>
              <w:t>Co-ordinate Geometry, Vector analysis and Complex Variable</w:t>
            </w:r>
          </w:p>
        </w:tc>
      </w:tr>
      <w:tr w:rsidR="00D15F38" w:rsidRPr="00965978" w:rsidTr="00CF71BD">
        <w:trPr>
          <w:jc w:val="center"/>
        </w:trPr>
        <w:tc>
          <w:tcPr>
            <w:tcW w:w="1439" w:type="dxa"/>
          </w:tcPr>
          <w:p w:rsidR="00D15F38" w:rsidRPr="00965978" w:rsidRDefault="00D15F38" w:rsidP="00CF71BD">
            <w:pPr>
              <w:rPr>
                <w:rFonts w:ascii="Arial" w:hAnsi="Arial" w:cs="Arial"/>
                <w:b/>
                <w:sz w:val="18"/>
                <w:szCs w:val="18"/>
              </w:rPr>
            </w:pPr>
            <w:r w:rsidRPr="00965978">
              <w:rPr>
                <w:rFonts w:ascii="Arial" w:hAnsi="Arial" w:cs="Arial"/>
                <w:b/>
                <w:sz w:val="18"/>
                <w:szCs w:val="18"/>
              </w:rPr>
              <w:t>Course Type</w:t>
            </w:r>
          </w:p>
        </w:tc>
        <w:tc>
          <w:tcPr>
            <w:tcW w:w="7741" w:type="dxa"/>
          </w:tcPr>
          <w:p w:rsidR="00D15F38" w:rsidRPr="00965978" w:rsidRDefault="009F4EBA" w:rsidP="00CF71BD">
            <w:pPr>
              <w:rPr>
                <w:rFonts w:ascii="Arial" w:hAnsi="Arial" w:cs="Arial"/>
                <w:iCs/>
                <w:sz w:val="18"/>
                <w:szCs w:val="18"/>
              </w:rPr>
            </w:pPr>
            <w:sdt>
              <w:sdtPr>
                <w:rPr>
                  <w:rFonts w:ascii="Arial" w:hAnsi="Arial" w:cs="Arial"/>
                  <w:iCs/>
                  <w:sz w:val="18"/>
                  <w:szCs w:val="18"/>
                </w:rPr>
                <w:id w:val="701286805"/>
              </w:sdtPr>
              <w:sdtEndPr/>
              <w:sdtContent>
                <w:r w:rsidR="00D15F38" w:rsidRPr="00965978">
                  <w:rPr>
                    <w:rFonts w:ascii="MS Gothic" w:eastAsia="MS Gothic" w:hAnsi="MS Gothic" w:cs="MS Gothic" w:hint="eastAsia"/>
                    <w:iCs/>
                    <w:sz w:val="18"/>
                    <w:szCs w:val="18"/>
                  </w:rPr>
                  <w:t>☒</w:t>
                </w:r>
              </w:sdtContent>
            </w:sdt>
            <w:r w:rsidR="00D15F38" w:rsidRPr="00965978">
              <w:rPr>
                <w:rFonts w:ascii="Arial" w:hAnsi="Arial" w:cs="Arial"/>
                <w:iCs/>
                <w:sz w:val="18"/>
                <w:szCs w:val="18"/>
              </w:rPr>
              <w:t xml:space="preserve"> Theory         </w:t>
            </w:r>
            <w:sdt>
              <w:sdtPr>
                <w:rPr>
                  <w:rFonts w:ascii="Arial" w:hAnsi="Arial" w:cs="Arial"/>
                  <w:iCs/>
                  <w:sz w:val="18"/>
                  <w:szCs w:val="18"/>
                </w:rPr>
                <w:id w:val="-1260750286"/>
              </w:sdtPr>
              <w:sdtEndPr/>
              <w:sdtContent>
                <w:r w:rsidR="00D15F38" w:rsidRPr="00965978">
                  <w:rPr>
                    <w:rFonts w:ascii="MS Gothic" w:eastAsia="MS Gothic" w:hAnsi="MS Gothic" w:cs="MS Gothic" w:hint="eastAsia"/>
                    <w:iCs/>
                    <w:sz w:val="18"/>
                    <w:szCs w:val="18"/>
                  </w:rPr>
                  <w:t>☐</w:t>
                </w:r>
              </w:sdtContent>
            </w:sdt>
            <w:r w:rsidR="00D15F38" w:rsidRPr="00965978">
              <w:rPr>
                <w:rFonts w:ascii="Arial" w:hAnsi="Arial" w:cs="Arial"/>
                <w:iCs/>
                <w:sz w:val="18"/>
                <w:szCs w:val="18"/>
              </w:rPr>
              <w:t xml:space="preserve">  Laboratory work         </w:t>
            </w:r>
            <w:sdt>
              <w:sdtPr>
                <w:rPr>
                  <w:rFonts w:ascii="Arial" w:hAnsi="Arial" w:cs="Arial"/>
                  <w:iCs/>
                  <w:sz w:val="18"/>
                  <w:szCs w:val="18"/>
                </w:rPr>
                <w:id w:val="610246958"/>
              </w:sdtPr>
              <w:sdtEndPr/>
              <w:sdtContent>
                <w:r w:rsidR="00D15F38" w:rsidRPr="00965978">
                  <w:rPr>
                    <w:rFonts w:ascii="MS Gothic" w:eastAsia="MS Gothic" w:hAnsi="MS Gothic" w:cs="MS Gothic" w:hint="eastAsia"/>
                    <w:iCs/>
                    <w:sz w:val="18"/>
                    <w:szCs w:val="18"/>
                  </w:rPr>
                  <w:t>☐</w:t>
                </w:r>
              </w:sdtContent>
            </w:sdt>
            <w:r w:rsidR="00D15F38" w:rsidRPr="00965978">
              <w:rPr>
                <w:rFonts w:ascii="Arial" w:hAnsi="Arial" w:cs="Arial"/>
                <w:iCs/>
                <w:sz w:val="18"/>
                <w:szCs w:val="18"/>
              </w:rPr>
              <w:t xml:space="preserve">  Project work      </w:t>
            </w:r>
            <w:sdt>
              <w:sdtPr>
                <w:rPr>
                  <w:rFonts w:ascii="Arial" w:hAnsi="Arial" w:cs="Arial"/>
                  <w:iCs/>
                  <w:sz w:val="18"/>
                  <w:szCs w:val="18"/>
                </w:rPr>
                <w:id w:val="-921333441"/>
              </w:sdtPr>
              <w:sdtEndPr/>
              <w:sdtContent>
                <w:r w:rsidR="00D15F38" w:rsidRPr="00965978">
                  <w:rPr>
                    <w:rFonts w:ascii="MS Gothic" w:eastAsia="MS Gothic" w:hAnsi="MS Gothic" w:cs="MS Gothic" w:hint="eastAsia"/>
                    <w:iCs/>
                    <w:sz w:val="18"/>
                    <w:szCs w:val="18"/>
                  </w:rPr>
                  <w:t>☐</w:t>
                </w:r>
              </w:sdtContent>
            </w:sdt>
            <w:r w:rsidR="00D15F38" w:rsidRPr="00965978">
              <w:rPr>
                <w:rFonts w:ascii="Arial" w:hAnsi="Arial" w:cs="Arial"/>
                <w:iCs/>
                <w:sz w:val="18"/>
                <w:szCs w:val="18"/>
              </w:rPr>
              <w:t xml:space="preserve">  Viva Voce                    </w:t>
            </w:r>
          </w:p>
        </w:tc>
      </w:tr>
      <w:tr w:rsidR="00D15F38" w:rsidRPr="00965978" w:rsidTr="00CF71BD">
        <w:trPr>
          <w:trHeight w:val="238"/>
          <w:jc w:val="center"/>
        </w:trPr>
        <w:tc>
          <w:tcPr>
            <w:tcW w:w="1439" w:type="dxa"/>
          </w:tcPr>
          <w:p w:rsidR="00D15F38" w:rsidRPr="00965978" w:rsidRDefault="00D15F38" w:rsidP="00CF71BD">
            <w:pPr>
              <w:ind w:left="2160" w:hanging="2160"/>
              <w:rPr>
                <w:rFonts w:ascii="Arial" w:hAnsi="Arial" w:cs="Arial"/>
                <w:b/>
                <w:bCs/>
                <w:sz w:val="18"/>
                <w:szCs w:val="18"/>
              </w:rPr>
            </w:pPr>
            <w:r w:rsidRPr="00965978">
              <w:rPr>
                <w:rFonts w:ascii="Arial" w:hAnsi="Arial" w:cs="Arial"/>
                <w:b/>
                <w:bCs/>
                <w:sz w:val="18"/>
                <w:szCs w:val="18"/>
              </w:rPr>
              <w:t>Motivation</w:t>
            </w:r>
          </w:p>
        </w:tc>
        <w:tc>
          <w:tcPr>
            <w:tcW w:w="7741" w:type="dxa"/>
          </w:tcPr>
          <w:p w:rsidR="00D15F38" w:rsidRPr="00965978" w:rsidRDefault="00D15F38" w:rsidP="00CF71BD">
            <w:pPr>
              <w:jc w:val="both"/>
              <w:rPr>
                <w:rFonts w:ascii="Arial" w:hAnsi="Arial" w:cs="Arial"/>
                <w:iCs/>
                <w:sz w:val="18"/>
                <w:szCs w:val="18"/>
              </w:rPr>
            </w:pPr>
            <w:r w:rsidRPr="00965978">
              <w:rPr>
                <w:rFonts w:ascii="Arial" w:hAnsi="Arial" w:cs="Arial"/>
                <w:iCs/>
                <w:sz w:val="18"/>
                <w:szCs w:val="18"/>
              </w:rPr>
              <w:t>To know the techniques and concepts needed for the design and analysis of geometric algorithms and data structures.</w:t>
            </w:r>
          </w:p>
        </w:tc>
      </w:tr>
      <w:tr w:rsidR="00D15F38" w:rsidRPr="00965978" w:rsidTr="00CF71BD">
        <w:trPr>
          <w:trHeight w:val="238"/>
          <w:jc w:val="center"/>
        </w:trPr>
        <w:tc>
          <w:tcPr>
            <w:tcW w:w="9180" w:type="dxa"/>
            <w:gridSpan w:val="2"/>
          </w:tcPr>
          <w:p w:rsidR="00D15F38" w:rsidRPr="00965978" w:rsidRDefault="00D15F38" w:rsidP="00CF71BD">
            <w:pPr>
              <w:rPr>
                <w:rFonts w:ascii="Arial" w:hAnsi="Arial" w:cs="Arial"/>
                <w:b/>
                <w:bCs/>
                <w:sz w:val="18"/>
                <w:szCs w:val="18"/>
              </w:rPr>
            </w:pPr>
            <w:r w:rsidRPr="00965978">
              <w:rPr>
                <w:rFonts w:ascii="Arial" w:hAnsi="Arial" w:cs="Arial"/>
                <w:b/>
                <w:bCs/>
                <w:sz w:val="18"/>
                <w:szCs w:val="18"/>
              </w:rPr>
              <w:lastRenderedPageBreak/>
              <w:t>Course Objective:</w:t>
            </w:r>
          </w:p>
          <w:p w:rsidR="00D15F38" w:rsidRPr="00965978" w:rsidRDefault="00D15F38" w:rsidP="00CF71BD">
            <w:pPr>
              <w:jc w:val="both"/>
              <w:rPr>
                <w:rFonts w:ascii="Arial" w:hAnsi="Arial" w:cs="Arial"/>
                <w:iCs/>
                <w:sz w:val="18"/>
                <w:szCs w:val="18"/>
              </w:rPr>
            </w:pPr>
            <w:r w:rsidRPr="00965978">
              <w:rPr>
                <w:rFonts w:ascii="Arial" w:hAnsi="Arial" w:cs="Arial"/>
                <w:iCs/>
                <w:sz w:val="18"/>
                <w:szCs w:val="18"/>
              </w:rPr>
              <w:t>The course aims to involve students to rigorous algorithmic analysis for problems in Computational Geometry. And introduce them to applications of Computational Geometry to graphical rendering. Teach them the notions of Voronoi diagrams and Delaunay Triangulations. And develop expected case analyses for linear programming problems in small dimensions.</w:t>
            </w:r>
          </w:p>
        </w:tc>
      </w:tr>
    </w:tbl>
    <w:p w:rsidR="00D15F38" w:rsidRPr="00965978" w:rsidRDefault="00D15F38" w:rsidP="00CF71BD">
      <w:pPr>
        <w:jc w:val="center"/>
        <w:rPr>
          <w:rFonts w:ascii="Arial" w:hAnsi="Arial" w:cs="Arial"/>
          <w:sz w:val="18"/>
          <w:szCs w:val="18"/>
        </w:rPr>
      </w:pPr>
    </w:p>
    <w:p w:rsidR="00D15F38" w:rsidRPr="00965978" w:rsidRDefault="00D15F38" w:rsidP="00CF71BD">
      <w:pPr>
        <w:autoSpaceDE w:val="0"/>
        <w:autoSpaceDN w:val="0"/>
        <w:adjustRightInd w:val="0"/>
        <w:jc w:val="center"/>
        <w:rPr>
          <w:rFonts w:ascii="Arial" w:hAnsi="Arial" w:cs="Arial"/>
          <w:b/>
          <w:color w:val="000000" w:themeColor="text1"/>
          <w:sz w:val="18"/>
          <w:szCs w:val="18"/>
        </w:rPr>
      </w:pPr>
      <w:r w:rsidRPr="00965978">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D15F38" w:rsidRPr="00965978" w:rsidTr="00CF71BD">
        <w:trPr>
          <w:trHeight w:val="877"/>
          <w:jc w:val="center"/>
        </w:trPr>
        <w:tc>
          <w:tcPr>
            <w:tcW w:w="646"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 No.</w:t>
            </w:r>
          </w:p>
        </w:tc>
        <w:tc>
          <w:tcPr>
            <w:tcW w:w="1827"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 Statement</w:t>
            </w:r>
          </w:p>
        </w:tc>
        <w:tc>
          <w:tcPr>
            <w:tcW w:w="2292"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Corresponding PO</w:t>
            </w:r>
          </w:p>
        </w:tc>
        <w:tc>
          <w:tcPr>
            <w:tcW w:w="1051"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Domain / level of learning taxonomy</w:t>
            </w:r>
          </w:p>
        </w:tc>
        <w:tc>
          <w:tcPr>
            <w:tcW w:w="1747"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Delivery methods and activities</w:t>
            </w:r>
          </w:p>
        </w:tc>
        <w:tc>
          <w:tcPr>
            <w:tcW w:w="1612"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Assessment tools</w:t>
            </w:r>
          </w:p>
        </w:tc>
      </w:tr>
      <w:tr w:rsidR="00D15F38" w:rsidRPr="00965978" w:rsidTr="00CF71BD">
        <w:trPr>
          <w:trHeight w:val="1646"/>
          <w:jc w:val="center"/>
        </w:trPr>
        <w:tc>
          <w:tcPr>
            <w:tcW w:w="646"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CO1</w:t>
            </w:r>
          </w:p>
        </w:tc>
        <w:tc>
          <w:tcPr>
            <w:tcW w:w="1827" w:type="dxa"/>
            <w:vAlign w:val="center"/>
          </w:tcPr>
          <w:p w:rsidR="00D15F38" w:rsidRPr="00965978" w:rsidRDefault="00D15F38" w:rsidP="00CF71BD">
            <w:pPr>
              <w:jc w:val="center"/>
              <w:rPr>
                <w:rFonts w:ascii="Arial" w:hAnsi="Arial" w:cs="Arial"/>
                <w:iCs/>
                <w:sz w:val="18"/>
                <w:szCs w:val="18"/>
              </w:rPr>
            </w:pPr>
            <w:r w:rsidRPr="00965978">
              <w:rPr>
                <w:rFonts w:ascii="Arial" w:hAnsi="Arial" w:cs="Arial"/>
                <w:sz w:val="18"/>
                <w:szCs w:val="18"/>
              </w:rPr>
              <w:t xml:space="preserve">To </w:t>
            </w:r>
            <w:r w:rsidRPr="00965978">
              <w:rPr>
                <w:rFonts w:ascii="Arial" w:hAnsi="Arial" w:cs="Arial"/>
                <w:b/>
                <w:bCs/>
                <w:sz w:val="18"/>
                <w:szCs w:val="18"/>
              </w:rPr>
              <w:t>understand</w:t>
            </w:r>
            <w:r w:rsidRPr="00965978">
              <w:rPr>
                <w:rFonts w:ascii="Arial" w:hAnsi="Arial" w:cs="Arial"/>
                <w:sz w:val="18"/>
                <w:szCs w:val="18"/>
              </w:rPr>
              <w:t xml:space="preserve"> the usage of a variety of geometric data structures and algorithms</w:t>
            </w:r>
          </w:p>
        </w:tc>
        <w:tc>
          <w:tcPr>
            <w:tcW w:w="2292" w:type="dxa"/>
            <w:vAlign w:val="center"/>
          </w:tcPr>
          <w:p w:rsidR="00D15F38" w:rsidRPr="00965978" w:rsidRDefault="00D15F38" w:rsidP="00CF71BD">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 xml:space="preserve">Engineering knowledge </w:t>
            </w:r>
            <w:r w:rsidRPr="00965978">
              <w:rPr>
                <w:rFonts w:ascii="Arial" w:hAnsi="Arial" w:cs="Arial"/>
                <w:color w:val="000000" w:themeColor="text1"/>
                <w:sz w:val="18"/>
                <w:szCs w:val="18"/>
              </w:rPr>
              <w:t>(PO1)</w:t>
            </w:r>
          </w:p>
        </w:tc>
        <w:tc>
          <w:tcPr>
            <w:tcW w:w="1051"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Cognitive domain – level 5</w:t>
            </w:r>
          </w:p>
        </w:tc>
        <w:tc>
          <w:tcPr>
            <w:tcW w:w="1747" w:type="dxa"/>
            <w:vAlign w:val="center"/>
          </w:tcPr>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381591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Lecture Note</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3639211"/>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Text Book</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707945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Audio/Video</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4673998"/>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Web Material</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3927976"/>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Journal paper</w:t>
            </w:r>
          </w:p>
        </w:tc>
        <w:tc>
          <w:tcPr>
            <w:tcW w:w="1612" w:type="dxa"/>
            <w:vAlign w:val="center"/>
          </w:tcPr>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6637220"/>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Class Test</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0957838"/>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Final Exam</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3995167"/>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Assignment </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1927494"/>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Participation</w:t>
            </w:r>
          </w:p>
          <w:p w:rsidR="00D15F38" w:rsidRPr="00965978"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551539371"/>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Presentation</w:t>
            </w:r>
          </w:p>
        </w:tc>
      </w:tr>
      <w:tr w:rsidR="00D15F38" w:rsidRPr="00965978" w:rsidTr="00CF71BD">
        <w:trPr>
          <w:trHeight w:val="1583"/>
          <w:jc w:val="center"/>
        </w:trPr>
        <w:tc>
          <w:tcPr>
            <w:tcW w:w="646"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CO2</w:t>
            </w:r>
          </w:p>
        </w:tc>
        <w:tc>
          <w:tcPr>
            <w:tcW w:w="1827" w:type="dxa"/>
            <w:vAlign w:val="center"/>
          </w:tcPr>
          <w:p w:rsidR="00D15F38" w:rsidRPr="00965978" w:rsidRDefault="00D15F38" w:rsidP="00CF71BD">
            <w:pPr>
              <w:jc w:val="center"/>
              <w:rPr>
                <w:rFonts w:ascii="Arial" w:hAnsi="Arial" w:cs="Arial"/>
                <w:iCs/>
                <w:sz w:val="18"/>
                <w:szCs w:val="18"/>
              </w:rPr>
            </w:pPr>
            <w:r w:rsidRPr="00965978">
              <w:rPr>
                <w:rFonts w:ascii="Arial" w:hAnsi="Arial" w:cs="Arial"/>
                <w:sz w:val="18"/>
                <w:szCs w:val="18"/>
              </w:rPr>
              <w:t>To</w:t>
            </w:r>
            <w:r w:rsidRPr="00965978">
              <w:rPr>
                <w:rFonts w:ascii="Arial" w:hAnsi="Arial" w:cs="Arial"/>
                <w:b/>
                <w:bCs/>
                <w:sz w:val="18"/>
                <w:szCs w:val="18"/>
              </w:rPr>
              <w:t xml:space="preserve"> identify</w:t>
            </w:r>
            <w:r w:rsidRPr="00965978">
              <w:rPr>
                <w:rFonts w:ascii="Arial" w:hAnsi="Arial" w:cs="Arial"/>
                <w:sz w:val="18"/>
                <w:szCs w:val="18"/>
              </w:rPr>
              <w:t xml:space="preserve"> and </w:t>
            </w:r>
            <w:r w:rsidRPr="00965978">
              <w:rPr>
                <w:rFonts w:ascii="Arial" w:hAnsi="Arial" w:cs="Arial"/>
                <w:b/>
                <w:bCs/>
                <w:sz w:val="18"/>
                <w:szCs w:val="18"/>
              </w:rPr>
              <w:t>compare</w:t>
            </w:r>
            <w:r w:rsidRPr="00965978">
              <w:rPr>
                <w:rFonts w:ascii="Arial" w:hAnsi="Arial" w:cs="Arial"/>
                <w:sz w:val="18"/>
                <w:szCs w:val="18"/>
              </w:rPr>
              <w:t xml:space="preserve"> the characteristics and the performance of geometric data structures and algorithms</w:t>
            </w:r>
          </w:p>
        </w:tc>
        <w:tc>
          <w:tcPr>
            <w:tcW w:w="2292" w:type="dxa"/>
            <w:vAlign w:val="center"/>
          </w:tcPr>
          <w:p w:rsidR="00D15F38" w:rsidRPr="00965978" w:rsidRDefault="00D15F38" w:rsidP="00CF71BD">
            <w:pPr>
              <w:pStyle w:val="ListParagraph"/>
              <w:spacing w:after="0" w:line="240" w:lineRule="auto"/>
              <w:ind w:left="0"/>
              <w:jc w:val="center"/>
              <w:rPr>
                <w:rFonts w:ascii="Arial" w:hAnsi="Arial" w:cs="Arial"/>
                <w:b/>
                <w:bCs/>
                <w:color w:val="000000" w:themeColor="text1"/>
                <w:sz w:val="18"/>
                <w:szCs w:val="18"/>
              </w:rPr>
            </w:pPr>
            <w:r w:rsidRPr="00965978">
              <w:rPr>
                <w:rFonts w:ascii="Arial" w:hAnsi="Arial" w:cs="Arial"/>
                <w:b/>
                <w:bCs/>
                <w:color w:val="000000" w:themeColor="text1"/>
                <w:sz w:val="18"/>
                <w:szCs w:val="18"/>
              </w:rPr>
              <w:t>Engineering knowledge</w:t>
            </w:r>
          </w:p>
          <w:p w:rsidR="00D15F38" w:rsidRPr="00965978" w:rsidRDefault="00D15F38" w:rsidP="00CF71BD">
            <w:pPr>
              <w:pStyle w:val="ListParagraph"/>
              <w:spacing w:after="0" w:line="240" w:lineRule="auto"/>
              <w:ind w:left="0"/>
              <w:jc w:val="center"/>
              <w:rPr>
                <w:rFonts w:ascii="Arial" w:hAnsi="Arial" w:cs="Arial"/>
                <w:color w:val="000000" w:themeColor="text1"/>
                <w:sz w:val="18"/>
                <w:szCs w:val="18"/>
              </w:rPr>
            </w:pPr>
            <w:r w:rsidRPr="00965978">
              <w:rPr>
                <w:rFonts w:ascii="Arial" w:hAnsi="Arial" w:cs="Arial"/>
                <w:color w:val="000000" w:themeColor="text1"/>
                <w:sz w:val="18"/>
                <w:szCs w:val="18"/>
              </w:rPr>
              <w:t>(PO1)</w:t>
            </w:r>
          </w:p>
        </w:tc>
        <w:tc>
          <w:tcPr>
            <w:tcW w:w="1051"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Cognitive domain – level 3</w:t>
            </w:r>
          </w:p>
        </w:tc>
        <w:tc>
          <w:tcPr>
            <w:tcW w:w="1747" w:type="dxa"/>
            <w:vAlign w:val="center"/>
          </w:tcPr>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1139605"/>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Lecture Note</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1878187"/>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Text Book</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854217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Audio/Video</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887377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Web Material</w:t>
            </w:r>
          </w:p>
          <w:p w:rsidR="00D15F38" w:rsidRPr="00965978"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403953685"/>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Journal paper</w:t>
            </w:r>
          </w:p>
        </w:tc>
        <w:tc>
          <w:tcPr>
            <w:tcW w:w="1612" w:type="dxa"/>
            <w:vAlign w:val="center"/>
          </w:tcPr>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236158"/>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Class Test</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811432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Final Exam</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1054186"/>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Assignment </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346356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Participation</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8213150"/>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Presentation</w:t>
            </w:r>
          </w:p>
        </w:tc>
      </w:tr>
      <w:tr w:rsidR="00D15F38" w:rsidRPr="00965978" w:rsidTr="00CF71BD">
        <w:trPr>
          <w:trHeight w:val="1700"/>
          <w:jc w:val="center"/>
        </w:trPr>
        <w:tc>
          <w:tcPr>
            <w:tcW w:w="646"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CO3</w:t>
            </w:r>
          </w:p>
        </w:tc>
        <w:tc>
          <w:tcPr>
            <w:tcW w:w="1827" w:type="dxa"/>
            <w:vAlign w:val="center"/>
          </w:tcPr>
          <w:p w:rsidR="00D15F38" w:rsidRPr="00965978" w:rsidRDefault="00D15F38" w:rsidP="00CF71BD">
            <w:pPr>
              <w:jc w:val="center"/>
              <w:rPr>
                <w:rFonts w:ascii="Arial" w:hAnsi="Arial" w:cs="Arial"/>
                <w:iCs/>
                <w:sz w:val="18"/>
                <w:szCs w:val="18"/>
              </w:rPr>
            </w:pPr>
            <w:r w:rsidRPr="00965978">
              <w:rPr>
                <w:rFonts w:ascii="Arial" w:hAnsi="Arial" w:cs="Arial"/>
                <w:iCs/>
                <w:sz w:val="18"/>
                <w:szCs w:val="18"/>
              </w:rPr>
              <w:t xml:space="preserve">To </w:t>
            </w:r>
            <w:r w:rsidRPr="00965978">
              <w:rPr>
                <w:rFonts w:ascii="Arial" w:hAnsi="Arial" w:cs="Arial"/>
                <w:b/>
                <w:bCs/>
                <w:iCs/>
                <w:sz w:val="18"/>
                <w:szCs w:val="18"/>
              </w:rPr>
              <w:t>apply</w:t>
            </w:r>
            <w:r w:rsidRPr="00965978">
              <w:rPr>
                <w:rFonts w:ascii="Arial" w:hAnsi="Arial" w:cs="Arial"/>
                <w:iCs/>
                <w:sz w:val="18"/>
                <w:szCs w:val="18"/>
              </w:rPr>
              <w:t xml:space="preserve"> fundamental techniques for designing data structures and algorithms suitable for geometric problems</w:t>
            </w:r>
          </w:p>
        </w:tc>
        <w:tc>
          <w:tcPr>
            <w:tcW w:w="2292" w:type="dxa"/>
            <w:vAlign w:val="center"/>
          </w:tcPr>
          <w:p w:rsidR="00D15F38" w:rsidRPr="00965978" w:rsidRDefault="00D15F38" w:rsidP="00CF71BD">
            <w:pPr>
              <w:pStyle w:val="ListParagraph"/>
              <w:spacing w:after="0" w:line="240" w:lineRule="auto"/>
              <w:ind w:left="0"/>
              <w:jc w:val="center"/>
              <w:rPr>
                <w:rFonts w:ascii="Arial" w:hAnsi="Arial" w:cs="Arial"/>
                <w:color w:val="000000" w:themeColor="text1"/>
                <w:sz w:val="18"/>
                <w:szCs w:val="18"/>
              </w:rPr>
            </w:pPr>
            <w:r w:rsidRPr="00965978">
              <w:rPr>
                <w:rFonts w:ascii="Arial" w:hAnsi="Arial" w:cs="Arial"/>
                <w:b/>
                <w:bCs/>
                <w:color w:val="000000" w:themeColor="text1"/>
                <w:sz w:val="18"/>
                <w:szCs w:val="18"/>
              </w:rPr>
              <w:t>Engineering knowledge</w:t>
            </w:r>
            <w:r w:rsidRPr="00965978">
              <w:rPr>
                <w:rFonts w:ascii="Arial" w:hAnsi="Arial" w:cs="Arial"/>
                <w:color w:val="000000" w:themeColor="text1"/>
                <w:sz w:val="18"/>
                <w:szCs w:val="18"/>
              </w:rPr>
              <w:t xml:space="preserve"> (PO1)</w:t>
            </w:r>
          </w:p>
        </w:tc>
        <w:tc>
          <w:tcPr>
            <w:tcW w:w="1051" w:type="dxa"/>
            <w:vAlign w:val="center"/>
          </w:tcPr>
          <w:p w:rsidR="00D15F38" w:rsidRPr="00965978" w:rsidRDefault="00D15F38" w:rsidP="00CF71BD">
            <w:pPr>
              <w:jc w:val="center"/>
              <w:rPr>
                <w:rFonts w:ascii="Arial" w:hAnsi="Arial" w:cs="Arial"/>
                <w:color w:val="000000" w:themeColor="text1"/>
                <w:sz w:val="18"/>
                <w:szCs w:val="18"/>
              </w:rPr>
            </w:pPr>
            <w:r w:rsidRPr="00965978">
              <w:rPr>
                <w:rFonts w:ascii="Arial" w:hAnsi="Arial" w:cs="Arial"/>
                <w:color w:val="000000" w:themeColor="text1"/>
                <w:sz w:val="18"/>
                <w:szCs w:val="18"/>
              </w:rPr>
              <w:t>Cognitive domain – level 4</w:t>
            </w:r>
          </w:p>
        </w:tc>
        <w:tc>
          <w:tcPr>
            <w:tcW w:w="1747" w:type="dxa"/>
            <w:vAlign w:val="center"/>
          </w:tcPr>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1765748"/>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Lecture Note</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8533426"/>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Text Book</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3347300"/>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Audio/Video</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8977310"/>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Web Material</w:t>
            </w:r>
          </w:p>
          <w:p w:rsidR="00D15F38" w:rsidRPr="00965978"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565417694"/>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Journal paper</w:t>
            </w:r>
          </w:p>
        </w:tc>
        <w:tc>
          <w:tcPr>
            <w:tcW w:w="1612" w:type="dxa"/>
            <w:vAlign w:val="center"/>
          </w:tcPr>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6906404"/>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Class Test</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6145808"/>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Final Exam</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5464330"/>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Assignment </w:t>
            </w:r>
          </w:p>
          <w:p w:rsidR="00D15F38" w:rsidRPr="00965978"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3766332"/>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Participation</w:t>
            </w:r>
          </w:p>
          <w:p w:rsidR="00D15F38" w:rsidRPr="00965978"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123790"/>
              </w:sdtPr>
              <w:sdtEndPr/>
              <w:sdtContent>
                <w:r w:rsidR="00D15F38" w:rsidRPr="00965978">
                  <w:rPr>
                    <w:rFonts w:ascii="MS Gothic" w:eastAsia="MS Gothic" w:hAnsi="MS Gothic" w:cs="MS Gothic" w:hint="eastAsia"/>
                    <w:color w:val="000000" w:themeColor="text1"/>
                    <w:sz w:val="18"/>
                    <w:szCs w:val="18"/>
                  </w:rPr>
                  <w:t>☒</w:t>
                </w:r>
              </w:sdtContent>
            </w:sdt>
            <w:r w:rsidR="00D15F38" w:rsidRPr="00965978">
              <w:rPr>
                <w:rFonts w:ascii="Arial" w:hAnsi="Arial" w:cs="Arial"/>
                <w:color w:val="000000" w:themeColor="text1"/>
                <w:sz w:val="18"/>
                <w:szCs w:val="18"/>
              </w:rPr>
              <w:t xml:space="preserve">  Presentation</w:t>
            </w:r>
          </w:p>
        </w:tc>
      </w:tr>
    </w:tbl>
    <w:p w:rsidR="00D15F38" w:rsidRPr="00965978" w:rsidRDefault="00D15F38"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D15F38" w:rsidRPr="00965978" w:rsidTr="0069407B">
        <w:trPr>
          <w:jc w:val="center"/>
        </w:trPr>
        <w:tc>
          <w:tcPr>
            <w:tcW w:w="9127" w:type="dxa"/>
          </w:tcPr>
          <w:p w:rsidR="00D15F38" w:rsidRPr="00965978" w:rsidRDefault="00D15F38" w:rsidP="00CF71BD">
            <w:pPr>
              <w:rPr>
                <w:rFonts w:ascii="Arial" w:hAnsi="Arial" w:cs="Arial"/>
                <w:b/>
                <w:color w:val="000000" w:themeColor="text1"/>
                <w:sz w:val="18"/>
                <w:szCs w:val="18"/>
              </w:rPr>
            </w:pPr>
            <w:r w:rsidRPr="00965978">
              <w:rPr>
                <w:rFonts w:ascii="Arial" w:hAnsi="Arial" w:cs="Arial"/>
                <w:b/>
                <w:color w:val="000000" w:themeColor="text1"/>
                <w:sz w:val="18"/>
                <w:szCs w:val="18"/>
              </w:rPr>
              <w:t>Assessment and Marks Distribution:</w:t>
            </w:r>
          </w:p>
          <w:p w:rsidR="00D15F38" w:rsidRPr="00965978" w:rsidRDefault="00D15F38" w:rsidP="00CF71BD">
            <w:pPr>
              <w:rPr>
                <w:rFonts w:ascii="Arial" w:hAnsi="Arial" w:cs="Arial"/>
                <w:bCs/>
                <w:color w:val="000000" w:themeColor="text1"/>
                <w:sz w:val="18"/>
                <w:szCs w:val="18"/>
              </w:rPr>
            </w:pPr>
            <w:r w:rsidRPr="00965978">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D15F38" w:rsidRPr="00965978" w:rsidRDefault="00D15F38" w:rsidP="00CF71BD">
            <w:pPr>
              <w:rPr>
                <w:rFonts w:ascii="Arial" w:hAnsi="Arial" w:cs="Arial"/>
                <w:bCs/>
                <w:color w:val="000000" w:themeColor="text1"/>
                <w:sz w:val="18"/>
                <w:szCs w:val="18"/>
              </w:rPr>
            </w:pPr>
            <w:r w:rsidRPr="00965978">
              <w:rPr>
                <w:rFonts w:ascii="Arial" w:hAnsi="Arial" w:cs="Arial"/>
                <w:bCs/>
                <w:color w:val="000000" w:themeColor="text1"/>
                <w:sz w:val="18"/>
                <w:szCs w:val="18"/>
              </w:rPr>
              <w:tab/>
              <w:t>Class tests + Assignments due in different times of the semester (20%)</w:t>
            </w:r>
          </w:p>
          <w:p w:rsidR="00D15F38" w:rsidRPr="00965978" w:rsidRDefault="00D15F38" w:rsidP="00CF71BD">
            <w:pPr>
              <w:rPr>
                <w:rFonts w:ascii="Arial" w:hAnsi="Arial" w:cs="Arial"/>
                <w:bCs/>
                <w:color w:val="000000" w:themeColor="text1"/>
                <w:sz w:val="18"/>
                <w:szCs w:val="18"/>
              </w:rPr>
            </w:pPr>
            <w:r w:rsidRPr="00965978">
              <w:rPr>
                <w:rFonts w:ascii="Arial" w:hAnsi="Arial" w:cs="Arial"/>
                <w:bCs/>
                <w:color w:val="000000" w:themeColor="text1"/>
                <w:sz w:val="18"/>
                <w:szCs w:val="18"/>
              </w:rPr>
              <w:tab/>
              <w:t xml:space="preserve">A comprehensive final exam (70%), Total Time: 3 hours. </w:t>
            </w:r>
          </w:p>
          <w:p w:rsidR="00D15F38" w:rsidRPr="00965978" w:rsidRDefault="00D15F38" w:rsidP="00CF71BD">
            <w:pPr>
              <w:rPr>
                <w:rFonts w:ascii="Arial" w:hAnsi="Arial" w:cs="Arial"/>
                <w:b/>
                <w:color w:val="000000" w:themeColor="text1"/>
                <w:sz w:val="18"/>
                <w:szCs w:val="18"/>
              </w:rPr>
            </w:pPr>
            <w:r w:rsidRPr="00965978">
              <w:rPr>
                <w:rFonts w:ascii="Arial" w:hAnsi="Arial" w:cs="Arial"/>
                <w:bCs/>
                <w:color w:val="000000" w:themeColor="text1"/>
                <w:sz w:val="18"/>
                <w:szCs w:val="18"/>
              </w:rPr>
              <w:tab/>
              <w:t>A class participation mark (10%).</w:t>
            </w:r>
          </w:p>
        </w:tc>
      </w:tr>
      <w:tr w:rsidR="00D15F38" w:rsidRPr="00965978" w:rsidTr="0069407B">
        <w:trPr>
          <w:jc w:val="center"/>
        </w:trPr>
        <w:tc>
          <w:tcPr>
            <w:tcW w:w="9127" w:type="dxa"/>
          </w:tcPr>
          <w:p w:rsidR="00D15F38" w:rsidRPr="00965978" w:rsidRDefault="00D15F38" w:rsidP="00CF71BD">
            <w:pPr>
              <w:spacing w:after="120"/>
              <w:rPr>
                <w:rFonts w:ascii="Arial" w:hAnsi="Arial" w:cs="Arial"/>
                <w:b/>
                <w:bCs/>
                <w:iCs/>
                <w:sz w:val="18"/>
                <w:szCs w:val="18"/>
              </w:rPr>
            </w:pPr>
          </w:p>
          <w:p w:rsidR="00D15F38" w:rsidRPr="00965978" w:rsidRDefault="00D15F38" w:rsidP="00CF71BD">
            <w:pPr>
              <w:spacing w:after="120"/>
              <w:rPr>
                <w:rFonts w:ascii="Arial" w:hAnsi="Arial" w:cs="Arial"/>
                <w:b/>
                <w:bCs/>
                <w:iCs/>
                <w:sz w:val="18"/>
                <w:szCs w:val="18"/>
              </w:rPr>
            </w:pPr>
            <w:r w:rsidRPr="00965978">
              <w:rPr>
                <w:rFonts w:ascii="Arial" w:hAnsi="Arial" w:cs="Arial"/>
                <w:b/>
                <w:bCs/>
                <w:iCs/>
                <w:sz w:val="18"/>
                <w:szCs w:val="18"/>
              </w:rPr>
              <w:t>Course Contents:</w:t>
            </w:r>
          </w:p>
          <w:p w:rsidR="00D15F38" w:rsidRPr="00965978" w:rsidRDefault="00D15F38" w:rsidP="00CF71BD">
            <w:pPr>
              <w:autoSpaceDE w:val="0"/>
              <w:autoSpaceDN w:val="0"/>
              <w:adjustRightInd w:val="0"/>
              <w:spacing w:before="120"/>
              <w:jc w:val="both"/>
              <w:rPr>
                <w:rFonts w:ascii="Arial" w:eastAsia="Batang" w:hAnsi="Arial" w:cs="Arial"/>
                <w:color w:val="000000"/>
                <w:sz w:val="18"/>
                <w:szCs w:val="18"/>
                <w:lang w:eastAsia="ko-KR"/>
              </w:rPr>
            </w:pPr>
            <w:r w:rsidRPr="00965978">
              <w:rPr>
                <w:rFonts w:ascii="Arial" w:eastAsia="Batang" w:hAnsi="Arial" w:cs="Arial"/>
                <w:color w:val="000000"/>
                <w:sz w:val="18"/>
                <w:szCs w:val="18"/>
                <w:lang w:eastAsia="ko-KR"/>
              </w:rPr>
              <w:t>Introduction: historical perspective, geometric preliminaries. Convex hulls algorithms in 2d and 3d, lower bounds.</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Triangulations: polygon triangulations, representations, point-set triangulations, planar graphs; </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Voronoi diagrams: construction and applications, variants; </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Delayney triangulations: divideand- conquer, flip and incremental algorithms, duality of Voronoi diagrams, min-max angle properties; </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Geometric searching: point location, fractional cascading, linear programming with prune and search, finger trees, concatenable queues, segment trees, interval trees; </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Visibility: algorithms for weak and strong visibility, visibility with reflections, art-gallery problems;</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Arrangements of lines: arrangements of hyperplanes, zone theorems, many-faces complexity and algorithms; </w:t>
            </w:r>
          </w:p>
          <w:p w:rsidR="00D15F38" w:rsidRPr="00965978" w:rsidRDefault="00D15F38" w:rsidP="00CF71BD">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Combinatorial geometry: Ham-sandwich cuts, Helly's theorems, k-sets, polytopes and hierarchies, polytopes and linear programming in d-dimensions, complexity of the union of convex sets, simply connected sets and visible regions;</w:t>
            </w:r>
          </w:p>
          <w:p w:rsidR="00D15F38" w:rsidRPr="00965978" w:rsidRDefault="00D15F38" w:rsidP="00CF71BD">
            <w:pPr>
              <w:autoSpaceDE w:val="0"/>
              <w:autoSpaceDN w:val="0"/>
              <w:adjustRightInd w:val="0"/>
              <w:spacing w:before="120"/>
              <w:jc w:val="both"/>
              <w:rPr>
                <w:rFonts w:ascii="Arial" w:hAnsi="Arial" w:cs="Arial"/>
                <w:b/>
                <w:color w:val="FF0000"/>
                <w:sz w:val="18"/>
                <w:szCs w:val="18"/>
              </w:rPr>
            </w:pPr>
            <w:r w:rsidRPr="00965978">
              <w:rPr>
                <w:rFonts w:ascii="Arial" w:eastAsia="Batang" w:hAnsi="Arial" w:cs="Arial"/>
                <w:sz w:val="18"/>
                <w:szCs w:val="18"/>
                <w:lang w:eastAsia="ko-KR"/>
              </w:rPr>
              <w:t>Sweep techniques: plane sweep for segment intersections, Fortune's sweep for Voronoi diagrams, topological sweep for line arrangements; Randomization in computational geometry: algorithms, techniques for counting; Robust geometric computing; Applications of computational geometry.</w:t>
            </w:r>
          </w:p>
        </w:tc>
      </w:tr>
    </w:tbl>
    <w:p w:rsidR="00D15F38" w:rsidRPr="00965978" w:rsidRDefault="00D15F38" w:rsidP="00CF71BD">
      <w:pPr>
        <w:rPr>
          <w:rFonts w:ascii="Arial" w:hAnsi="Arial" w:cs="Arial"/>
          <w:b/>
          <w:color w:val="FF0000"/>
          <w:sz w:val="18"/>
          <w:szCs w:val="18"/>
        </w:rPr>
      </w:pPr>
    </w:p>
    <w:p w:rsidR="00D15F38" w:rsidRPr="00965978" w:rsidRDefault="00D15F38" w:rsidP="00EA3B88">
      <w:pPr>
        <w:jc w:val="both"/>
        <w:rPr>
          <w:rFonts w:ascii="Arial" w:hAnsi="Arial" w:cs="Arial"/>
          <w:b/>
          <w:spacing w:val="-3"/>
          <w:sz w:val="18"/>
          <w:szCs w:val="18"/>
        </w:rPr>
      </w:pPr>
      <w:r w:rsidRPr="00965978">
        <w:rPr>
          <w:rFonts w:ascii="Arial" w:hAnsi="Arial" w:cs="Arial"/>
          <w:b/>
          <w:spacing w:val="-3"/>
          <w:sz w:val="18"/>
          <w:szCs w:val="18"/>
        </w:rPr>
        <w:lastRenderedPageBreak/>
        <w:t>Text Book:</w:t>
      </w:r>
    </w:p>
    <w:tbl>
      <w:tblPr>
        <w:tblW w:w="4904" w:type="pct"/>
        <w:jc w:val="center"/>
        <w:tblLook w:val="0000" w:firstRow="0" w:lastRow="0" w:firstColumn="0" w:lastColumn="0" w:noHBand="0" w:noVBand="0"/>
      </w:tblPr>
      <w:tblGrid>
        <w:gridCol w:w="361"/>
        <w:gridCol w:w="2371"/>
        <w:gridCol w:w="265"/>
        <w:gridCol w:w="6068"/>
      </w:tblGrid>
      <w:tr w:rsidR="00D15F38" w:rsidRPr="00965978" w:rsidTr="000B602B">
        <w:trPr>
          <w:jc w:val="center"/>
        </w:trPr>
        <w:tc>
          <w:tcPr>
            <w:tcW w:w="199" w:type="pct"/>
          </w:tcPr>
          <w:p w:rsidR="00D15F38" w:rsidRPr="00965978" w:rsidRDefault="00D15F38" w:rsidP="00CF71BD">
            <w:pPr>
              <w:suppressAutoHyphens/>
              <w:jc w:val="both"/>
              <w:rPr>
                <w:rFonts w:ascii="Arial" w:hAnsi="Arial" w:cs="Arial"/>
                <w:spacing w:val="-3"/>
                <w:sz w:val="18"/>
                <w:szCs w:val="18"/>
              </w:rPr>
            </w:pPr>
            <w:r w:rsidRPr="00965978">
              <w:rPr>
                <w:rFonts w:ascii="Arial" w:hAnsi="Arial" w:cs="Arial"/>
                <w:spacing w:val="-3"/>
                <w:sz w:val="18"/>
                <w:szCs w:val="18"/>
              </w:rPr>
              <w:t>1.</w:t>
            </w:r>
          </w:p>
        </w:tc>
        <w:tc>
          <w:tcPr>
            <w:tcW w:w="1308" w:type="pct"/>
          </w:tcPr>
          <w:p w:rsidR="00D15F38" w:rsidRPr="00965978" w:rsidRDefault="00D15F38" w:rsidP="00CF71BD">
            <w:pPr>
              <w:suppressAutoHyphens/>
              <w:rPr>
                <w:rFonts w:ascii="Arial" w:hAnsi="Arial" w:cs="Arial"/>
                <w:spacing w:val="-3"/>
                <w:sz w:val="18"/>
                <w:szCs w:val="18"/>
              </w:rPr>
            </w:pPr>
            <w:r w:rsidRPr="00965978">
              <w:rPr>
                <w:rFonts w:ascii="Arial" w:eastAsia="Batang" w:hAnsi="Arial" w:cs="Arial"/>
                <w:color w:val="000000"/>
                <w:sz w:val="18"/>
                <w:szCs w:val="18"/>
                <w:lang w:eastAsia="ko-KR"/>
              </w:rPr>
              <w:t>M. d. Berg, O. Schwarzkopf, M. v. Kreveld and M. Overmars</w:t>
            </w:r>
          </w:p>
        </w:tc>
        <w:tc>
          <w:tcPr>
            <w:tcW w:w="146" w:type="pct"/>
          </w:tcPr>
          <w:p w:rsidR="00D15F38" w:rsidRPr="00965978" w:rsidRDefault="00D15F38" w:rsidP="00CF71BD">
            <w:pPr>
              <w:suppressAutoHyphens/>
              <w:jc w:val="both"/>
              <w:rPr>
                <w:rFonts w:ascii="Arial" w:hAnsi="Arial" w:cs="Arial"/>
                <w:spacing w:val="-3"/>
                <w:sz w:val="18"/>
                <w:szCs w:val="18"/>
              </w:rPr>
            </w:pPr>
            <w:r w:rsidRPr="00965978">
              <w:rPr>
                <w:rFonts w:ascii="Arial" w:hAnsi="Arial" w:cs="Arial"/>
                <w:spacing w:val="-3"/>
                <w:sz w:val="18"/>
                <w:szCs w:val="18"/>
              </w:rPr>
              <w:t>:</w:t>
            </w:r>
          </w:p>
        </w:tc>
        <w:tc>
          <w:tcPr>
            <w:tcW w:w="3348" w:type="pct"/>
          </w:tcPr>
          <w:p w:rsidR="00D15F38" w:rsidRPr="00965978" w:rsidRDefault="00D15F38" w:rsidP="00CF71BD">
            <w:pPr>
              <w:suppressAutoHyphens/>
              <w:jc w:val="both"/>
              <w:rPr>
                <w:rFonts w:ascii="Arial" w:hAnsi="Arial" w:cs="Arial"/>
                <w:spacing w:val="-3"/>
                <w:sz w:val="18"/>
                <w:szCs w:val="18"/>
              </w:rPr>
            </w:pPr>
            <w:r w:rsidRPr="00965978">
              <w:rPr>
                <w:rFonts w:ascii="Arial" w:eastAsia="Batang" w:hAnsi="Arial" w:cs="Arial"/>
                <w:b/>
                <w:bCs/>
                <w:color w:val="000000"/>
                <w:sz w:val="18"/>
                <w:szCs w:val="18"/>
                <w:lang w:eastAsia="ko-KR"/>
              </w:rPr>
              <w:t>Computational Geometry: Algorithms and Applications</w:t>
            </w:r>
            <w:r w:rsidRPr="00965978">
              <w:rPr>
                <w:rFonts w:ascii="Arial" w:eastAsia="Batang" w:hAnsi="Arial" w:cs="Arial"/>
                <w:color w:val="000000"/>
                <w:sz w:val="18"/>
                <w:szCs w:val="18"/>
                <w:lang w:eastAsia="ko-KR"/>
              </w:rPr>
              <w:t xml:space="preserve">, </w:t>
            </w:r>
            <w:r w:rsidRPr="00965978">
              <w:rPr>
                <w:rFonts w:ascii="Arial" w:eastAsia="Batang" w:hAnsi="Arial" w:cs="Arial"/>
                <w:i/>
                <w:iCs/>
                <w:color w:val="000000"/>
                <w:sz w:val="18"/>
                <w:szCs w:val="18"/>
                <w:lang w:eastAsia="ko-KR"/>
              </w:rPr>
              <w:t>Springer.</w:t>
            </w:r>
          </w:p>
        </w:tc>
      </w:tr>
    </w:tbl>
    <w:p w:rsidR="00D15F38" w:rsidRPr="00965978" w:rsidRDefault="00D15F38" w:rsidP="00CF71BD">
      <w:pPr>
        <w:jc w:val="both"/>
        <w:rPr>
          <w:rFonts w:ascii="Arial" w:hAnsi="Arial" w:cs="Arial"/>
          <w:spacing w:val="-3"/>
          <w:sz w:val="18"/>
          <w:szCs w:val="18"/>
        </w:rPr>
      </w:pPr>
    </w:p>
    <w:p w:rsidR="00D15F38" w:rsidRPr="00965978" w:rsidRDefault="00D15F38" w:rsidP="00EA3B88">
      <w:pPr>
        <w:jc w:val="both"/>
        <w:rPr>
          <w:rFonts w:ascii="Arial" w:hAnsi="Arial" w:cs="Arial"/>
          <w:b/>
          <w:spacing w:val="-3"/>
          <w:sz w:val="18"/>
          <w:szCs w:val="18"/>
        </w:rPr>
      </w:pPr>
      <w:r w:rsidRPr="00965978">
        <w:rPr>
          <w:rFonts w:ascii="Arial" w:hAnsi="Arial" w:cs="Arial"/>
          <w:b/>
          <w:spacing w:val="-3"/>
          <w:sz w:val="18"/>
          <w:szCs w:val="18"/>
        </w:rPr>
        <w:t xml:space="preserve">Books </w:t>
      </w:r>
      <w:r w:rsidRPr="00965978">
        <w:rPr>
          <w:rFonts w:ascii="Arial" w:hAnsi="Arial" w:cs="Arial"/>
          <w:b/>
          <w:bCs/>
          <w:spacing w:val="-3"/>
          <w:sz w:val="18"/>
          <w:szCs w:val="18"/>
        </w:rPr>
        <w:t>Recommended:</w:t>
      </w:r>
    </w:p>
    <w:tbl>
      <w:tblPr>
        <w:tblW w:w="4938" w:type="pct"/>
        <w:jc w:val="center"/>
        <w:tblLook w:val="0000" w:firstRow="0" w:lastRow="0" w:firstColumn="0" w:lastColumn="0" w:noHBand="0" w:noVBand="0"/>
      </w:tblPr>
      <w:tblGrid>
        <w:gridCol w:w="376"/>
        <w:gridCol w:w="2410"/>
        <w:gridCol w:w="268"/>
        <w:gridCol w:w="6073"/>
      </w:tblGrid>
      <w:tr w:rsidR="00D15F38" w:rsidRPr="00965978" w:rsidTr="000B602B">
        <w:trPr>
          <w:trHeight w:val="196"/>
          <w:jc w:val="center"/>
        </w:trPr>
        <w:tc>
          <w:tcPr>
            <w:tcW w:w="206" w:type="pct"/>
          </w:tcPr>
          <w:p w:rsidR="00D15F38" w:rsidRPr="00965978" w:rsidRDefault="00D15F38" w:rsidP="00CF71BD">
            <w:pPr>
              <w:suppressAutoHyphens/>
              <w:jc w:val="both"/>
              <w:rPr>
                <w:rFonts w:ascii="Arial" w:hAnsi="Arial" w:cs="Arial"/>
                <w:spacing w:val="-3"/>
                <w:sz w:val="18"/>
                <w:szCs w:val="18"/>
              </w:rPr>
            </w:pPr>
            <w:r w:rsidRPr="00965978">
              <w:rPr>
                <w:rFonts w:ascii="Arial" w:hAnsi="Arial" w:cs="Arial"/>
                <w:spacing w:val="-3"/>
                <w:sz w:val="18"/>
                <w:szCs w:val="18"/>
              </w:rPr>
              <w:t>1.</w:t>
            </w:r>
          </w:p>
        </w:tc>
        <w:tc>
          <w:tcPr>
            <w:tcW w:w="1320" w:type="pct"/>
          </w:tcPr>
          <w:p w:rsidR="00D15F38" w:rsidRPr="00965978" w:rsidRDefault="00D15F38" w:rsidP="00CF71BD">
            <w:pPr>
              <w:keepNext/>
              <w:suppressAutoHyphens/>
              <w:rPr>
                <w:rFonts w:ascii="Arial" w:hAnsi="Arial" w:cs="Arial"/>
                <w:spacing w:val="-3"/>
                <w:sz w:val="18"/>
                <w:szCs w:val="18"/>
              </w:rPr>
            </w:pPr>
            <w:r w:rsidRPr="00965978">
              <w:rPr>
                <w:rFonts w:ascii="Arial" w:eastAsia="Batang" w:hAnsi="Arial" w:cs="Arial"/>
                <w:color w:val="000000"/>
                <w:sz w:val="18"/>
                <w:szCs w:val="18"/>
                <w:lang w:eastAsia="ko-KR"/>
              </w:rPr>
              <w:t>F. P. Preparata and M. I. Shamos</w:t>
            </w:r>
          </w:p>
        </w:tc>
        <w:tc>
          <w:tcPr>
            <w:tcW w:w="147" w:type="pct"/>
          </w:tcPr>
          <w:p w:rsidR="00D15F38" w:rsidRPr="00965978" w:rsidRDefault="00D15F38" w:rsidP="00CF71BD">
            <w:pPr>
              <w:keepNext/>
              <w:suppressAutoHyphens/>
              <w:jc w:val="both"/>
              <w:rPr>
                <w:rFonts w:ascii="Arial" w:hAnsi="Arial" w:cs="Arial"/>
                <w:spacing w:val="-3"/>
                <w:sz w:val="18"/>
                <w:szCs w:val="18"/>
              </w:rPr>
            </w:pPr>
            <w:r w:rsidRPr="00965978">
              <w:rPr>
                <w:rFonts w:ascii="Arial" w:hAnsi="Arial" w:cs="Arial"/>
                <w:spacing w:val="-3"/>
                <w:sz w:val="18"/>
                <w:szCs w:val="18"/>
              </w:rPr>
              <w:t>:</w:t>
            </w:r>
          </w:p>
        </w:tc>
        <w:tc>
          <w:tcPr>
            <w:tcW w:w="3327" w:type="pct"/>
          </w:tcPr>
          <w:p w:rsidR="00D15F38" w:rsidRPr="00965978" w:rsidRDefault="00D15F38" w:rsidP="00CF71BD">
            <w:pPr>
              <w:spacing w:before="100" w:beforeAutospacing="1" w:after="100" w:afterAutospacing="1"/>
              <w:rPr>
                <w:rFonts w:ascii="Arial" w:eastAsia="Batang" w:hAnsi="Arial" w:cs="Arial"/>
                <w:color w:val="000000"/>
                <w:sz w:val="18"/>
                <w:szCs w:val="18"/>
                <w:lang w:eastAsia="ko-KR"/>
              </w:rPr>
            </w:pPr>
            <w:r w:rsidRPr="00965978">
              <w:rPr>
                <w:rFonts w:ascii="Arial" w:eastAsia="Batang" w:hAnsi="Arial" w:cs="Arial"/>
                <w:b/>
                <w:bCs/>
                <w:color w:val="000000"/>
                <w:sz w:val="18"/>
                <w:szCs w:val="18"/>
                <w:lang w:eastAsia="ko-KR"/>
              </w:rPr>
              <w:t>Computational Geometry: An Introduction</w:t>
            </w:r>
            <w:r w:rsidRPr="00965978">
              <w:rPr>
                <w:rFonts w:ascii="Arial" w:eastAsia="Batang" w:hAnsi="Arial" w:cs="Arial"/>
                <w:color w:val="000000"/>
                <w:sz w:val="18"/>
                <w:szCs w:val="18"/>
                <w:lang w:eastAsia="ko-KR"/>
              </w:rPr>
              <w:t>,</w:t>
            </w:r>
            <w:r w:rsidRPr="00965978">
              <w:rPr>
                <w:rFonts w:ascii="Arial" w:eastAsia="Batang" w:hAnsi="Arial" w:cs="Arial"/>
                <w:i/>
                <w:iCs/>
                <w:color w:val="000000"/>
                <w:sz w:val="18"/>
                <w:szCs w:val="18"/>
                <w:lang w:eastAsia="ko-KR"/>
              </w:rPr>
              <w:t xml:space="preserve"> Springer</w:t>
            </w:r>
            <w:r w:rsidRPr="00965978">
              <w:rPr>
                <w:rFonts w:ascii="Arial" w:eastAsia="Batang" w:hAnsi="Arial" w:cs="Arial"/>
                <w:color w:val="000000"/>
                <w:sz w:val="18"/>
                <w:szCs w:val="18"/>
                <w:lang w:eastAsia="ko-KR"/>
              </w:rPr>
              <w:t>.</w:t>
            </w:r>
          </w:p>
        </w:tc>
      </w:tr>
      <w:tr w:rsidR="00D15F38" w:rsidRPr="00965978" w:rsidTr="000B602B">
        <w:trPr>
          <w:trHeight w:val="109"/>
          <w:jc w:val="center"/>
        </w:trPr>
        <w:tc>
          <w:tcPr>
            <w:tcW w:w="206" w:type="pct"/>
          </w:tcPr>
          <w:p w:rsidR="00D15F38" w:rsidRPr="00965978" w:rsidRDefault="00D15F38" w:rsidP="00CF71BD">
            <w:pPr>
              <w:suppressAutoHyphens/>
              <w:jc w:val="both"/>
              <w:rPr>
                <w:rFonts w:ascii="Arial" w:hAnsi="Arial" w:cs="Arial"/>
                <w:spacing w:val="-3"/>
                <w:sz w:val="18"/>
                <w:szCs w:val="18"/>
              </w:rPr>
            </w:pPr>
            <w:r w:rsidRPr="00965978">
              <w:rPr>
                <w:rFonts w:ascii="Arial" w:hAnsi="Arial" w:cs="Arial"/>
                <w:spacing w:val="-3"/>
                <w:sz w:val="18"/>
                <w:szCs w:val="18"/>
              </w:rPr>
              <w:t>2.</w:t>
            </w:r>
          </w:p>
        </w:tc>
        <w:tc>
          <w:tcPr>
            <w:tcW w:w="1320" w:type="pct"/>
          </w:tcPr>
          <w:p w:rsidR="00D15F38" w:rsidRPr="00965978" w:rsidRDefault="00D15F38" w:rsidP="00CF71BD">
            <w:pPr>
              <w:suppressAutoHyphens/>
              <w:rPr>
                <w:rFonts w:ascii="Arial" w:hAnsi="Arial" w:cs="Arial"/>
                <w:spacing w:val="-3"/>
                <w:sz w:val="18"/>
                <w:szCs w:val="18"/>
              </w:rPr>
            </w:pPr>
            <w:r w:rsidRPr="00965978">
              <w:rPr>
                <w:rFonts w:ascii="Arial" w:eastAsia="Batang" w:hAnsi="Arial" w:cs="Arial"/>
                <w:color w:val="000000"/>
                <w:sz w:val="18"/>
                <w:szCs w:val="18"/>
                <w:lang w:eastAsia="ko-KR"/>
              </w:rPr>
              <w:t>J. O. Rourke</w:t>
            </w:r>
          </w:p>
        </w:tc>
        <w:tc>
          <w:tcPr>
            <w:tcW w:w="147" w:type="pct"/>
          </w:tcPr>
          <w:p w:rsidR="00D15F38" w:rsidRPr="00965978" w:rsidRDefault="00D15F38" w:rsidP="00CF71BD">
            <w:pPr>
              <w:suppressAutoHyphens/>
              <w:jc w:val="both"/>
              <w:rPr>
                <w:rFonts w:ascii="Arial" w:hAnsi="Arial" w:cs="Arial"/>
                <w:spacing w:val="-3"/>
                <w:sz w:val="18"/>
                <w:szCs w:val="18"/>
              </w:rPr>
            </w:pPr>
            <w:r w:rsidRPr="00965978">
              <w:rPr>
                <w:rFonts w:ascii="Arial" w:hAnsi="Arial" w:cs="Arial"/>
                <w:spacing w:val="-3"/>
                <w:sz w:val="18"/>
                <w:szCs w:val="18"/>
              </w:rPr>
              <w:t>:</w:t>
            </w:r>
          </w:p>
        </w:tc>
        <w:tc>
          <w:tcPr>
            <w:tcW w:w="3327" w:type="pct"/>
          </w:tcPr>
          <w:p w:rsidR="00D15F38" w:rsidRPr="00965978" w:rsidRDefault="00D15F38" w:rsidP="00CF71BD">
            <w:pPr>
              <w:spacing w:before="100" w:beforeAutospacing="1" w:after="100" w:afterAutospacing="1"/>
              <w:rPr>
                <w:rFonts w:ascii="Arial" w:eastAsia="Batang" w:hAnsi="Arial" w:cs="Arial"/>
                <w:color w:val="000000"/>
                <w:sz w:val="18"/>
                <w:szCs w:val="18"/>
                <w:lang w:eastAsia="ko-KR"/>
              </w:rPr>
            </w:pPr>
            <w:r w:rsidRPr="00965978">
              <w:rPr>
                <w:rFonts w:ascii="Arial" w:eastAsia="Batang" w:hAnsi="Arial" w:cs="Arial"/>
                <w:b/>
                <w:bCs/>
                <w:color w:val="000000"/>
                <w:sz w:val="18"/>
                <w:szCs w:val="18"/>
                <w:lang w:eastAsia="ko-KR"/>
              </w:rPr>
              <w:t>Computational Geometry in C</w:t>
            </w:r>
            <w:r w:rsidRPr="00965978">
              <w:rPr>
                <w:rFonts w:ascii="Arial" w:eastAsia="Batang" w:hAnsi="Arial" w:cs="Arial"/>
                <w:color w:val="000000"/>
                <w:sz w:val="18"/>
                <w:szCs w:val="18"/>
                <w:lang w:eastAsia="ko-KR"/>
              </w:rPr>
              <w:t>,</w:t>
            </w:r>
            <w:r w:rsidRPr="00965978">
              <w:rPr>
                <w:rFonts w:ascii="Arial" w:eastAsia="Batang" w:hAnsi="Arial" w:cs="Arial"/>
                <w:i/>
                <w:iCs/>
                <w:color w:val="000000"/>
                <w:sz w:val="18"/>
                <w:szCs w:val="18"/>
                <w:lang w:eastAsia="ko-KR"/>
              </w:rPr>
              <w:t xml:space="preserve"> Cambridge University Press</w:t>
            </w:r>
            <w:r w:rsidRPr="00965978">
              <w:rPr>
                <w:rFonts w:ascii="Arial" w:eastAsia="Batang" w:hAnsi="Arial" w:cs="Arial"/>
                <w:color w:val="000000"/>
                <w:sz w:val="18"/>
                <w:szCs w:val="18"/>
                <w:lang w:eastAsia="ko-KR"/>
              </w:rPr>
              <w:t>.</w:t>
            </w:r>
          </w:p>
        </w:tc>
      </w:tr>
    </w:tbl>
    <w:p w:rsidR="00D15F38" w:rsidRPr="00965978" w:rsidRDefault="00D15F38" w:rsidP="00CF71BD">
      <w:pPr>
        <w:rPr>
          <w:rFonts w:ascii="Arial" w:hAnsi="Arial" w:cs="Arial"/>
          <w:b/>
          <w:color w:val="FF0000"/>
          <w:sz w:val="18"/>
          <w:szCs w:val="18"/>
        </w:rPr>
      </w:pPr>
    </w:p>
    <w:p w:rsidR="00D15F38" w:rsidRPr="00965978" w:rsidRDefault="00D15F38" w:rsidP="00CF71BD">
      <w:pPr>
        <w:rPr>
          <w:rFonts w:ascii="Arial" w:hAnsi="Arial" w:cs="Arial"/>
          <w:sz w:val="18"/>
          <w:szCs w:val="18"/>
        </w:rPr>
      </w:pPr>
    </w:p>
    <w:p w:rsidR="00D15F38" w:rsidRPr="008B45DB" w:rsidRDefault="00D15F38" w:rsidP="0069407B">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B45DB">
        <w:rPr>
          <w:rFonts w:ascii="Arial" w:hAnsi="Arial" w:cs="Arial"/>
          <w:b/>
          <w:bCs/>
          <w:iCs/>
          <w:sz w:val="18"/>
          <w:szCs w:val="18"/>
        </w:rPr>
        <w:t>CSE4152: Computational Geometry Lab</w:t>
      </w:r>
    </w:p>
    <w:p w:rsidR="00D15F38" w:rsidRPr="008B45DB" w:rsidRDefault="00D15F38" w:rsidP="0069407B">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B45DB">
        <w:rPr>
          <w:rFonts w:ascii="Arial" w:hAnsi="Arial" w:cs="Arial"/>
          <w:b/>
          <w:bCs/>
          <w:iCs/>
          <w:sz w:val="18"/>
          <w:szCs w:val="18"/>
        </w:rPr>
        <w:t xml:space="preserve">Credits: </w:t>
      </w:r>
      <w:r w:rsidRPr="008B45DB">
        <w:rPr>
          <w:rFonts w:ascii="Arial" w:hAnsi="Arial" w:cs="Arial"/>
          <w:iCs/>
          <w:sz w:val="18"/>
          <w:szCs w:val="18"/>
        </w:rPr>
        <w:t xml:space="preserve">1 </w:t>
      </w:r>
      <w:r w:rsidR="00844CE6">
        <w:rPr>
          <w:rFonts w:ascii="Arial" w:hAnsi="Arial" w:cs="Arial"/>
          <w:b/>
          <w:bCs/>
          <w:iCs/>
          <w:sz w:val="18"/>
          <w:szCs w:val="18"/>
        </w:rPr>
        <w:t>Contact Hours: 28</w:t>
      </w:r>
    </w:p>
    <w:p w:rsidR="00D15F38" w:rsidRPr="008B45DB" w:rsidRDefault="00D15F38" w:rsidP="0069407B">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B45DB">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8B45DB"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8B45DB" w:rsidTr="00CF71BD">
        <w:trPr>
          <w:jc w:val="center"/>
        </w:trPr>
        <w:tc>
          <w:tcPr>
            <w:tcW w:w="1439" w:type="dxa"/>
          </w:tcPr>
          <w:p w:rsidR="00D15F38" w:rsidRPr="008B45DB" w:rsidRDefault="00D15F38" w:rsidP="00CF71BD">
            <w:pPr>
              <w:rPr>
                <w:rFonts w:ascii="Arial" w:hAnsi="Arial" w:cs="Arial"/>
                <w:b/>
                <w:bCs/>
                <w:sz w:val="18"/>
                <w:szCs w:val="18"/>
              </w:rPr>
            </w:pPr>
            <w:r w:rsidRPr="008B45DB">
              <w:rPr>
                <w:rFonts w:ascii="Arial" w:hAnsi="Arial" w:cs="Arial"/>
                <w:b/>
                <w:sz w:val="18"/>
                <w:szCs w:val="18"/>
              </w:rPr>
              <w:t>Prerequisite:</w:t>
            </w:r>
          </w:p>
        </w:tc>
        <w:tc>
          <w:tcPr>
            <w:tcW w:w="7741" w:type="dxa"/>
          </w:tcPr>
          <w:p w:rsidR="00D15F38" w:rsidRPr="008B45DB" w:rsidRDefault="00DB1009" w:rsidP="00CF71BD">
            <w:pPr>
              <w:jc w:val="both"/>
              <w:rPr>
                <w:rFonts w:ascii="Arial" w:hAnsi="Arial" w:cs="Arial"/>
                <w:iCs/>
                <w:sz w:val="18"/>
                <w:szCs w:val="18"/>
              </w:rPr>
            </w:pPr>
            <w:r>
              <w:rPr>
                <w:rFonts w:ascii="Arial" w:hAnsi="Arial" w:cs="Arial"/>
                <w:iCs/>
                <w:sz w:val="18"/>
                <w:szCs w:val="18"/>
              </w:rPr>
              <w:t xml:space="preserve">MATH1221 </w:t>
            </w:r>
            <w:r w:rsidRPr="00DB1009">
              <w:rPr>
                <w:rFonts w:ascii="Arial" w:hAnsi="Arial" w:cs="Arial"/>
                <w:iCs/>
                <w:sz w:val="18"/>
                <w:szCs w:val="18"/>
              </w:rPr>
              <w:t>Co-ordinate Geometry, Vector analysis and Complex Variable</w:t>
            </w:r>
          </w:p>
        </w:tc>
      </w:tr>
      <w:tr w:rsidR="00D15F38" w:rsidRPr="008B45DB" w:rsidTr="00CF71BD">
        <w:trPr>
          <w:jc w:val="center"/>
        </w:trPr>
        <w:tc>
          <w:tcPr>
            <w:tcW w:w="1439" w:type="dxa"/>
          </w:tcPr>
          <w:p w:rsidR="00D15F38" w:rsidRPr="008B45DB" w:rsidRDefault="00D15F38" w:rsidP="00CF71BD">
            <w:pPr>
              <w:rPr>
                <w:rFonts w:ascii="Arial" w:hAnsi="Arial" w:cs="Arial"/>
                <w:b/>
                <w:sz w:val="18"/>
                <w:szCs w:val="18"/>
              </w:rPr>
            </w:pPr>
            <w:r w:rsidRPr="008B45DB">
              <w:rPr>
                <w:rFonts w:ascii="Arial" w:hAnsi="Arial" w:cs="Arial"/>
                <w:b/>
                <w:sz w:val="18"/>
                <w:szCs w:val="18"/>
              </w:rPr>
              <w:t>Course Type</w:t>
            </w:r>
          </w:p>
        </w:tc>
        <w:tc>
          <w:tcPr>
            <w:tcW w:w="7741" w:type="dxa"/>
          </w:tcPr>
          <w:p w:rsidR="00D15F38" w:rsidRPr="008B45DB" w:rsidRDefault="009F4EBA" w:rsidP="00CF71BD">
            <w:pPr>
              <w:rPr>
                <w:rFonts w:ascii="Arial" w:hAnsi="Arial" w:cs="Arial"/>
                <w:iCs/>
                <w:sz w:val="18"/>
                <w:szCs w:val="18"/>
              </w:rPr>
            </w:pPr>
            <w:sdt>
              <w:sdtPr>
                <w:rPr>
                  <w:rFonts w:ascii="Arial" w:hAnsi="Arial" w:cs="Arial"/>
                  <w:iCs/>
                  <w:sz w:val="18"/>
                  <w:szCs w:val="18"/>
                </w:rPr>
                <w:id w:val="1038928219"/>
              </w:sdtPr>
              <w:sdtEndPr/>
              <w:sdtContent>
                <w:r w:rsidR="00D15F38" w:rsidRPr="008B45DB">
                  <w:rPr>
                    <w:rFonts w:ascii="MS Gothic" w:eastAsia="MS Gothic" w:hAnsi="MS Gothic" w:cs="MS Gothic" w:hint="eastAsia"/>
                    <w:iCs/>
                    <w:sz w:val="18"/>
                    <w:szCs w:val="18"/>
                  </w:rPr>
                  <w:t>☐</w:t>
                </w:r>
              </w:sdtContent>
            </w:sdt>
            <w:r w:rsidR="00D15F38" w:rsidRPr="008B45DB">
              <w:rPr>
                <w:rFonts w:ascii="Arial" w:hAnsi="Arial" w:cs="Arial"/>
                <w:iCs/>
                <w:sz w:val="18"/>
                <w:szCs w:val="18"/>
              </w:rPr>
              <w:t xml:space="preserve"> Theory         </w:t>
            </w:r>
            <w:sdt>
              <w:sdtPr>
                <w:rPr>
                  <w:rFonts w:ascii="Arial" w:hAnsi="Arial" w:cs="Arial"/>
                  <w:iCs/>
                  <w:sz w:val="18"/>
                  <w:szCs w:val="18"/>
                </w:rPr>
                <w:id w:val="459540329"/>
              </w:sdtPr>
              <w:sdtEndPr/>
              <w:sdtContent>
                <w:r w:rsidR="00D15F38" w:rsidRPr="008B45DB">
                  <w:rPr>
                    <w:rFonts w:ascii="MS Gothic" w:eastAsia="MS Gothic" w:hAnsi="MS Gothic" w:cs="MS Gothic" w:hint="eastAsia"/>
                    <w:iCs/>
                    <w:sz w:val="18"/>
                    <w:szCs w:val="18"/>
                  </w:rPr>
                  <w:t>☒</w:t>
                </w:r>
              </w:sdtContent>
            </w:sdt>
            <w:r w:rsidR="00D15F38" w:rsidRPr="008B45DB">
              <w:rPr>
                <w:rFonts w:ascii="Arial" w:hAnsi="Arial" w:cs="Arial"/>
                <w:iCs/>
                <w:sz w:val="18"/>
                <w:szCs w:val="18"/>
              </w:rPr>
              <w:t xml:space="preserve">  Laboratory work         </w:t>
            </w:r>
            <w:sdt>
              <w:sdtPr>
                <w:rPr>
                  <w:rFonts w:ascii="Arial" w:hAnsi="Arial" w:cs="Arial"/>
                  <w:iCs/>
                  <w:sz w:val="18"/>
                  <w:szCs w:val="18"/>
                </w:rPr>
                <w:id w:val="-1723894717"/>
              </w:sdtPr>
              <w:sdtEndPr/>
              <w:sdtContent>
                <w:r w:rsidR="00D15F38" w:rsidRPr="008B45DB">
                  <w:rPr>
                    <w:rFonts w:ascii="MS Gothic" w:eastAsia="MS Gothic" w:hAnsi="MS Gothic" w:cs="MS Gothic" w:hint="eastAsia"/>
                    <w:iCs/>
                    <w:sz w:val="18"/>
                    <w:szCs w:val="18"/>
                  </w:rPr>
                  <w:t>☐</w:t>
                </w:r>
              </w:sdtContent>
            </w:sdt>
            <w:r w:rsidR="00D15F38" w:rsidRPr="008B45DB">
              <w:rPr>
                <w:rFonts w:ascii="Arial" w:hAnsi="Arial" w:cs="Arial"/>
                <w:iCs/>
                <w:sz w:val="18"/>
                <w:szCs w:val="18"/>
              </w:rPr>
              <w:t xml:space="preserve">  Project work      </w:t>
            </w:r>
            <w:sdt>
              <w:sdtPr>
                <w:rPr>
                  <w:rFonts w:ascii="Arial" w:hAnsi="Arial" w:cs="Arial"/>
                  <w:iCs/>
                  <w:sz w:val="18"/>
                  <w:szCs w:val="18"/>
                </w:rPr>
                <w:id w:val="-1960244307"/>
              </w:sdtPr>
              <w:sdtEndPr/>
              <w:sdtContent>
                <w:r w:rsidR="00D15F38" w:rsidRPr="008B45DB">
                  <w:rPr>
                    <w:rFonts w:ascii="MS Gothic" w:eastAsia="MS Gothic" w:hAnsi="MS Gothic" w:cs="MS Gothic" w:hint="eastAsia"/>
                    <w:iCs/>
                    <w:sz w:val="18"/>
                    <w:szCs w:val="18"/>
                  </w:rPr>
                  <w:t>☐</w:t>
                </w:r>
              </w:sdtContent>
            </w:sdt>
            <w:r w:rsidR="00D15F38" w:rsidRPr="008B45DB">
              <w:rPr>
                <w:rFonts w:ascii="Arial" w:hAnsi="Arial" w:cs="Arial"/>
                <w:iCs/>
                <w:sz w:val="18"/>
                <w:szCs w:val="18"/>
              </w:rPr>
              <w:t xml:space="preserve">  Viva Voce                    </w:t>
            </w:r>
          </w:p>
        </w:tc>
      </w:tr>
      <w:tr w:rsidR="00D15F38" w:rsidRPr="008B45DB" w:rsidTr="00CF71BD">
        <w:trPr>
          <w:trHeight w:val="238"/>
          <w:jc w:val="center"/>
        </w:trPr>
        <w:tc>
          <w:tcPr>
            <w:tcW w:w="1439" w:type="dxa"/>
          </w:tcPr>
          <w:p w:rsidR="00D15F38" w:rsidRPr="008B45DB" w:rsidRDefault="00D15F38" w:rsidP="00CF71BD">
            <w:pPr>
              <w:ind w:left="2160" w:hanging="2160"/>
              <w:rPr>
                <w:rFonts w:ascii="Arial" w:hAnsi="Arial" w:cs="Arial"/>
                <w:b/>
                <w:bCs/>
                <w:sz w:val="18"/>
                <w:szCs w:val="18"/>
              </w:rPr>
            </w:pPr>
            <w:r w:rsidRPr="008B45DB">
              <w:rPr>
                <w:rFonts w:ascii="Arial" w:hAnsi="Arial" w:cs="Arial"/>
                <w:b/>
                <w:bCs/>
                <w:sz w:val="18"/>
                <w:szCs w:val="18"/>
              </w:rPr>
              <w:t>Motivation</w:t>
            </w:r>
          </w:p>
        </w:tc>
        <w:tc>
          <w:tcPr>
            <w:tcW w:w="7741" w:type="dxa"/>
          </w:tcPr>
          <w:p w:rsidR="00D15F38" w:rsidRPr="008B45DB" w:rsidRDefault="00D15F38" w:rsidP="00CF71BD">
            <w:pPr>
              <w:rPr>
                <w:rFonts w:ascii="Arial" w:hAnsi="Arial" w:cs="Arial"/>
                <w:b/>
                <w:iCs/>
                <w:sz w:val="18"/>
                <w:szCs w:val="18"/>
              </w:rPr>
            </w:pPr>
            <w:r w:rsidRPr="008B45DB">
              <w:rPr>
                <w:rFonts w:ascii="Arial" w:hAnsi="Arial" w:cs="Arial"/>
                <w:iCs/>
                <w:sz w:val="18"/>
                <w:szCs w:val="18"/>
              </w:rPr>
              <w:t>To develop practical knowledge on the algorithms of Computational geometry.</w:t>
            </w:r>
          </w:p>
        </w:tc>
      </w:tr>
      <w:tr w:rsidR="00D15F38" w:rsidRPr="008B45DB" w:rsidTr="00CF71BD">
        <w:trPr>
          <w:trHeight w:val="238"/>
          <w:jc w:val="center"/>
        </w:trPr>
        <w:tc>
          <w:tcPr>
            <w:tcW w:w="9180" w:type="dxa"/>
            <w:gridSpan w:val="2"/>
          </w:tcPr>
          <w:p w:rsidR="00D15F38" w:rsidRPr="008B45DB" w:rsidRDefault="00D15F38" w:rsidP="00CF71BD">
            <w:pPr>
              <w:rPr>
                <w:rFonts w:ascii="Arial" w:hAnsi="Arial" w:cs="Arial"/>
                <w:b/>
                <w:bCs/>
                <w:sz w:val="18"/>
                <w:szCs w:val="18"/>
              </w:rPr>
            </w:pPr>
            <w:r w:rsidRPr="008B45DB">
              <w:rPr>
                <w:rFonts w:ascii="Arial" w:hAnsi="Arial" w:cs="Arial"/>
                <w:b/>
                <w:bCs/>
                <w:sz w:val="18"/>
                <w:szCs w:val="18"/>
              </w:rPr>
              <w:t>Course Objective:</w:t>
            </w:r>
          </w:p>
          <w:p w:rsidR="00D15F38" w:rsidRPr="008B45DB" w:rsidRDefault="00D15F38" w:rsidP="00CF71BD">
            <w:pPr>
              <w:jc w:val="both"/>
              <w:rPr>
                <w:rFonts w:ascii="Arial" w:hAnsi="Arial" w:cs="Arial"/>
                <w:iCs/>
                <w:sz w:val="18"/>
                <w:szCs w:val="18"/>
              </w:rPr>
            </w:pPr>
            <w:r w:rsidRPr="008B45DB">
              <w:rPr>
                <w:rFonts w:ascii="Arial" w:hAnsi="Arial" w:cs="Arial"/>
                <w:iCs/>
                <w:sz w:val="18"/>
                <w:szCs w:val="18"/>
              </w:rPr>
              <w:t xml:space="preserve">This lab course is designed for the students to achieve a hands-on experience on the basic algorithms of Computational Geometry. Theoretical lectures are completed by lab practice where theoretical knowledge is applied. </w:t>
            </w:r>
          </w:p>
        </w:tc>
      </w:tr>
    </w:tbl>
    <w:p w:rsidR="00D15F38" w:rsidRPr="008B45DB" w:rsidRDefault="00D15F38" w:rsidP="00CF71BD">
      <w:pPr>
        <w:jc w:val="center"/>
        <w:rPr>
          <w:rFonts w:ascii="Arial" w:hAnsi="Arial" w:cs="Arial"/>
          <w:sz w:val="18"/>
          <w:szCs w:val="18"/>
        </w:rPr>
      </w:pPr>
    </w:p>
    <w:p w:rsidR="00D15F38" w:rsidRPr="008B45DB" w:rsidRDefault="00D15F38" w:rsidP="00CF71BD">
      <w:pPr>
        <w:jc w:val="center"/>
        <w:rPr>
          <w:rFonts w:ascii="Arial" w:hAnsi="Arial" w:cs="Arial"/>
          <w:sz w:val="18"/>
          <w:szCs w:val="18"/>
        </w:rPr>
      </w:pPr>
    </w:p>
    <w:p w:rsidR="00D15F38" w:rsidRPr="008B45DB" w:rsidRDefault="00D15F38" w:rsidP="00CF71BD">
      <w:pPr>
        <w:autoSpaceDE w:val="0"/>
        <w:autoSpaceDN w:val="0"/>
        <w:adjustRightInd w:val="0"/>
        <w:jc w:val="center"/>
        <w:rPr>
          <w:rFonts w:ascii="Arial" w:hAnsi="Arial" w:cs="Arial"/>
          <w:b/>
          <w:color w:val="000000" w:themeColor="text1"/>
          <w:sz w:val="18"/>
          <w:szCs w:val="18"/>
        </w:rPr>
      </w:pPr>
      <w:r w:rsidRPr="008B45D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D15F38" w:rsidRPr="008B45DB" w:rsidTr="00CF71BD">
        <w:trPr>
          <w:trHeight w:val="877"/>
          <w:jc w:val="center"/>
        </w:trPr>
        <w:tc>
          <w:tcPr>
            <w:tcW w:w="646"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 No.</w:t>
            </w:r>
          </w:p>
        </w:tc>
        <w:tc>
          <w:tcPr>
            <w:tcW w:w="1969"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 Statement</w:t>
            </w:r>
          </w:p>
        </w:tc>
        <w:tc>
          <w:tcPr>
            <w:tcW w:w="2150"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Corresponding PO</w:t>
            </w:r>
          </w:p>
        </w:tc>
        <w:tc>
          <w:tcPr>
            <w:tcW w:w="1051"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Domain / level of learning taxonomy</w:t>
            </w:r>
          </w:p>
        </w:tc>
        <w:tc>
          <w:tcPr>
            <w:tcW w:w="1747"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Delivery methods and activities</w:t>
            </w:r>
          </w:p>
        </w:tc>
        <w:tc>
          <w:tcPr>
            <w:tcW w:w="1612"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Assessment tools</w:t>
            </w:r>
          </w:p>
        </w:tc>
      </w:tr>
      <w:tr w:rsidR="00D15F38" w:rsidRPr="008B45DB" w:rsidTr="00CF71BD">
        <w:trPr>
          <w:trHeight w:val="1646"/>
          <w:jc w:val="center"/>
        </w:trPr>
        <w:tc>
          <w:tcPr>
            <w:tcW w:w="646"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CO1</w:t>
            </w:r>
          </w:p>
        </w:tc>
        <w:tc>
          <w:tcPr>
            <w:tcW w:w="1969" w:type="dxa"/>
            <w:vAlign w:val="center"/>
          </w:tcPr>
          <w:p w:rsidR="00D15F38" w:rsidRPr="008B45DB" w:rsidRDefault="00D15F38" w:rsidP="00CF71BD">
            <w:pPr>
              <w:jc w:val="center"/>
              <w:rPr>
                <w:rFonts w:ascii="Arial" w:hAnsi="Arial" w:cs="Arial"/>
                <w:b/>
                <w:bCs/>
                <w:iCs/>
                <w:sz w:val="18"/>
                <w:szCs w:val="18"/>
              </w:rPr>
            </w:pPr>
            <w:r w:rsidRPr="008B45DB">
              <w:rPr>
                <w:rFonts w:ascii="Arial" w:hAnsi="Arial" w:cs="Arial"/>
                <w:iCs/>
                <w:sz w:val="18"/>
                <w:szCs w:val="18"/>
              </w:rPr>
              <w:t>To</w:t>
            </w:r>
            <w:r w:rsidRPr="008B45DB">
              <w:rPr>
                <w:rFonts w:ascii="Arial" w:hAnsi="Arial" w:cs="Arial"/>
                <w:b/>
                <w:bCs/>
                <w:iCs/>
                <w:sz w:val="18"/>
                <w:szCs w:val="18"/>
              </w:rPr>
              <w:t xml:space="preserve"> implement</w:t>
            </w:r>
            <w:r w:rsidRPr="008B45DB">
              <w:rPr>
                <w:rFonts w:ascii="Arial" w:hAnsi="Arial" w:cs="Arial"/>
                <w:iCs/>
                <w:sz w:val="18"/>
                <w:szCs w:val="18"/>
              </w:rPr>
              <w:t xml:space="preserve"> the basic algorithms of computational geometry</w:t>
            </w:r>
          </w:p>
        </w:tc>
        <w:tc>
          <w:tcPr>
            <w:tcW w:w="2150" w:type="dxa"/>
            <w:vAlign w:val="center"/>
          </w:tcPr>
          <w:p w:rsidR="00D15F38" w:rsidRPr="008B45DB" w:rsidRDefault="00D15F38" w:rsidP="00CF71BD">
            <w:pPr>
              <w:jc w:val="center"/>
              <w:rPr>
                <w:rFonts w:ascii="Arial" w:hAnsi="Arial" w:cs="Arial"/>
                <w:sz w:val="18"/>
                <w:szCs w:val="18"/>
              </w:rPr>
            </w:pPr>
            <w:r w:rsidRPr="008B45DB">
              <w:rPr>
                <w:rFonts w:ascii="Arial" w:hAnsi="Arial" w:cs="Arial"/>
                <w:b/>
                <w:bCs/>
                <w:sz w:val="18"/>
                <w:szCs w:val="18"/>
              </w:rPr>
              <w:t xml:space="preserve">Engineering knowledge </w:t>
            </w:r>
            <w:r w:rsidRPr="008B45DB">
              <w:rPr>
                <w:rFonts w:ascii="Arial" w:hAnsi="Arial" w:cs="Arial"/>
                <w:sz w:val="18"/>
                <w:szCs w:val="18"/>
              </w:rPr>
              <w:t>(PO1)</w:t>
            </w:r>
          </w:p>
        </w:tc>
        <w:tc>
          <w:tcPr>
            <w:tcW w:w="1051"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Cognitive domain – level 3</w:t>
            </w:r>
          </w:p>
        </w:tc>
        <w:tc>
          <w:tcPr>
            <w:tcW w:w="1747" w:type="dxa"/>
            <w:vAlign w:val="center"/>
          </w:tcPr>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4010983"/>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Lecture Note</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0858590"/>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Text Book</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5748944"/>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Audio/Video</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9405585"/>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Web Material</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0465158"/>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Lab Manual</w:t>
            </w:r>
          </w:p>
        </w:tc>
        <w:tc>
          <w:tcPr>
            <w:tcW w:w="1612" w:type="dxa"/>
            <w:vAlign w:val="center"/>
          </w:tcPr>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5031716"/>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CA</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1119848"/>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Final Exam</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2164406"/>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Assignment </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5576250"/>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Note book</w:t>
            </w:r>
          </w:p>
          <w:p w:rsidR="00D15F38" w:rsidRPr="008B45DB"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692609149"/>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Presentation</w:t>
            </w:r>
          </w:p>
        </w:tc>
      </w:tr>
      <w:tr w:rsidR="00D15F38" w:rsidRPr="008B45DB" w:rsidTr="00CF71BD">
        <w:trPr>
          <w:trHeight w:val="1583"/>
          <w:jc w:val="center"/>
        </w:trPr>
        <w:tc>
          <w:tcPr>
            <w:tcW w:w="646"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CO2</w:t>
            </w:r>
          </w:p>
        </w:tc>
        <w:tc>
          <w:tcPr>
            <w:tcW w:w="1969" w:type="dxa"/>
            <w:vAlign w:val="center"/>
          </w:tcPr>
          <w:p w:rsidR="00D15F38" w:rsidRPr="008B45DB" w:rsidRDefault="00D15F38" w:rsidP="00CF71BD">
            <w:pPr>
              <w:jc w:val="center"/>
              <w:rPr>
                <w:rFonts w:ascii="Arial" w:hAnsi="Arial" w:cs="Arial"/>
                <w:iCs/>
                <w:sz w:val="18"/>
                <w:szCs w:val="18"/>
              </w:rPr>
            </w:pPr>
            <w:r w:rsidRPr="008B45DB">
              <w:rPr>
                <w:rFonts w:ascii="Arial" w:hAnsi="Arial" w:cs="Arial"/>
                <w:iCs/>
                <w:sz w:val="18"/>
                <w:szCs w:val="18"/>
              </w:rPr>
              <w:t>To</w:t>
            </w:r>
            <w:r w:rsidRPr="008B45DB">
              <w:rPr>
                <w:rFonts w:ascii="Arial" w:hAnsi="Arial" w:cs="Arial"/>
                <w:b/>
                <w:bCs/>
                <w:iCs/>
                <w:sz w:val="18"/>
                <w:szCs w:val="18"/>
              </w:rPr>
              <w:t xml:space="preserve"> apply </w:t>
            </w:r>
            <w:r w:rsidRPr="008B45DB">
              <w:rPr>
                <w:rFonts w:ascii="Arial" w:hAnsi="Arial" w:cs="Arial"/>
                <w:iCs/>
                <w:sz w:val="18"/>
                <w:szCs w:val="18"/>
              </w:rPr>
              <w:t>the concept of computational geometry to solve real-world problems.</w:t>
            </w:r>
          </w:p>
        </w:tc>
        <w:tc>
          <w:tcPr>
            <w:tcW w:w="2150" w:type="dxa"/>
            <w:vAlign w:val="center"/>
          </w:tcPr>
          <w:p w:rsidR="00D15F38" w:rsidRPr="008B45DB" w:rsidRDefault="00D15F38" w:rsidP="00CF71BD">
            <w:pPr>
              <w:pStyle w:val="ListParagraph"/>
              <w:spacing w:after="0" w:line="240" w:lineRule="auto"/>
              <w:ind w:left="0"/>
              <w:jc w:val="center"/>
              <w:rPr>
                <w:rFonts w:ascii="Arial" w:hAnsi="Arial" w:cs="Arial"/>
                <w:color w:val="000000" w:themeColor="text1"/>
                <w:sz w:val="18"/>
                <w:szCs w:val="18"/>
              </w:rPr>
            </w:pPr>
            <w:r w:rsidRPr="008B45DB">
              <w:rPr>
                <w:rFonts w:ascii="Arial" w:hAnsi="Arial" w:cs="Arial"/>
                <w:b/>
                <w:bCs/>
                <w:color w:val="000000" w:themeColor="text1"/>
                <w:sz w:val="18"/>
                <w:szCs w:val="18"/>
              </w:rPr>
              <w:t xml:space="preserve">Problem analysis </w:t>
            </w:r>
            <w:r w:rsidRPr="008B45DB">
              <w:rPr>
                <w:rFonts w:ascii="Arial" w:hAnsi="Arial" w:cs="Arial"/>
                <w:color w:val="000000" w:themeColor="text1"/>
                <w:sz w:val="18"/>
                <w:szCs w:val="18"/>
              </w:rPr>
              <w:t>(PO2)</w:t>
            </w:r>
          </w:p>
        </w:tc>
        <w:tc>
          <w:tcPr>
            <w:tcW w:w="1051" w:type="dxa"/>
            <w:vAlign w:val="center"/>
          </w:tcPr>
          <w:p w:rsidR="00D15F38" w:rsidRPr="008B45DB" w:rsidRDefault="00D15F38" w:rsidP="00CF71BD">
            <w:pPr>
              <w:jc w:val="center"/>
              <w:rPr>
                <w:rFonts w:ascii="Arial" w:hAnsi="Arial" w:cs="Arial"/>
                <w:color w:val="000000" w:themeColor="text1"/>
                <w:sz w:val="18"/>
                <w:szCs w:val="18"/>
              </w:rPr>
            </w:pPr>
            <w:r w:rsidRPr="008B45DB">
              <w:rPr>
                <w:rFonts w:ascii="Arial" w:hAnsi="Arial" w:cs="Arial"/>
                <w:color w:val="000000" w:themeColor="text1"/>
                <w:sz w:val="18"/>
                <w:szCs w:val="18"/>
              </w:rPr>
              <w:t>Cognitive domain – level 3</w:t>
            </w:r>
          </w:p>
        </w:tc>
        <w:tc>
          <w:tcPr>
            <w:tcW w:w="1747" w:type="dxa"/>
            <w:vAlign w:val="center"/>
          </w:tcPr>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7481718"/>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Lecture Note</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5976756"/>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Text Book</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1262664"/>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Audio/Video</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7682482"/>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Web Material</w:t>
            </w:r>
          </w:p>
          <w:p w:rsidR="00D15F38" w:rsidRPr="008B45DB"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726516014"/>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Lab Manual</w:t>
            </w:r>
          </w:p>
        </w:tc>
        <w:tc>
          <w:tcPr>
            <w:tcW w:w="1612" w:type="dxa"/>
            <w:vAlign w:val="center"/>
          </w:tcPr>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130628"/>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CA</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380798"/>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Final Exam</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8409933"/>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Assignment </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869041"/>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Note book</w:t>
            </w:r>
          </w:p>
          <w:p w:rsidR="00D15F38" w:rsidRPr="008B45DB"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0724994"/>
              </w:sdtPr>
              <w:sdtEndPr/>
              <w:sdtContent>
                <w:r w:rsidR="00D15F38" w:rsidRPr="008B45DB">
                  <w:rPr>
                    <w:rFonts w:ascii="MS Gothic" w:eastAsia="MS Gothic" w:hAnsi="MS Gothic" w:cs="MS Gothic" w:hint="eastAsia"/>
                    <w:color w:val="000000" w:themeColor="text1"/>
                    <w:sz w:val="18"/>
                    <w:szCs w:val="18"/>
                  </w:rPr>
                  <w:t>☐</w:t>
                </w:r>
              </w:sdtContent>
            </w:sdt>
            <w:r w:rsidR="00D15F38" w:rsidRPr="008B45DB">
              <w:rPr>
                <w:rFonts w:ascii="Arial" w:hAnsi="Arial" w:cs="Arial"/>
                <w:color w:val="000000" w:themeColor="text1"/>
                <w:sz w:val="18"/>
                <w:szCs w:val="18"/>
              </w:rPr>
              <w:t xml:space="preserve">  Presentation</w:t>
            </w:r>
          </w:p>
        </w:tc>
      </w:tr>
    </w:tbl>
    <w:p w:rsidR="00D15F38" w:rsidRPr="008B45DB" w:rsidRDefault="00D15F38"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D15F38" w:rsidRPr="008B45DB" w:rsidTr="0069407B">
        <w:trPr>
          <w:jc w:val="center"/>
        </w:trPr>
        <w:tc>
          <w:tcPr>
            <w:tcW w:w="9127" w:type="dxa"/>
          </w:tcPr>
          <w:p w:rsidR="00D15F38" w:rsidRPr="008B45DB" w:rsidRDefault="00D15F38" w:rsidP="00CF71BD">
            <w:pPr>
              <w:rPr>
                <w:rFonts w:ascii="Arial" w:hAnsi="Arial" w:cs="Arial"/>
                <w:b/>
                <w:color w:val="000000" w:themeColor="text1"/>
                <w:sz w:val="18"/>
                <w:szCs w:val="18"/>
              </w:rPr>
            </w:pPr>
            <w:r w:rsidRPr="008B45DB">
              <w:rPr>
                <w:rFonts w:ascii="Arial" w:hAnsi="Arial" w:cs="Arial"/>
                <w:b/>
                <w:color w:val="000000" w:themeColor="text1"/>
                <w:sz w:val="18"/>
                <w:szCs w:val="18"/>
              </w:rPr>
              <w:t>Assessment and Marks Distribution:</w:t>
            </w:r>
          </w:p>
          <w:p w:rsidR="00D15F38" w:rsidRPr="008B45DB" w:rsidRDefault="00D15F38" w:rsidP="00CF71BD">
            <w:pPr>
              <w:rPr>
                <w:rFonts w:ascii="Arial" w:hAnsi="Arial" w:cs="Arial"/>
                <w:bCs/>
                <w:sz w:val="18"/>
                <w:szCs w:val="18"/>
              </w:rPr>
            </w:pPr>
            <w:r w:rsidRPr="008B45DB">
              <w:rPr>
                <w:rFonts w:ascii="Arial" w:hAnsi="Arial" w:cs="Arial"/>
                <w:bCs/>
                <w:color w:val="800000"/>
                <w:sz w:val="18"/>
                <w:szCs w:val="18"/>
              </w:rPr>
              <w:tab/>
            </w:r>
            <w:r w:rsidRPr="008B45DB">
              <w:rPr>
                <w:rFonts w:ascii="Arial" w:hAnsi="Arial" w:cs="Arial"/>
                <w:bCs/>
                <w:sz w:val="18"/>
                <w:szCs w:val="18"/>
              </w:rPr>
              <w:t>Continuous Assessments (CA)  (20%)</w:t>
            </w:r>
          </w:p>
          <w:p w:rsidR="00D15F38" w:rsidRPr="008B45DB" w:rsidRDefault="00D15F38" w:rsidP="00CF71BD">
            <w:pPr>
              <w:rPr>
                <w:rFonts w:ascii="Arial" w:hAnsi="Arial" w:cs="Arial"/>
                <w:bCs/>
                <w:sz w:val="18"/>
                <w:szCs w:val="18"/>
              </w:rPr>
            </w:pPr>
            <w:r w:rsidRPr="008B45DB">
              <w:rPr>
                <w:rFonts w:ascii="Arial" w:hAnsi="Arial" w:cs="Arial"/>
                <w:bCs/>
                <w:sz w:val="18"/>
                <w:szCs w:val="18"/>
              </w:rPr>
              <w:tab/>
              <w:t>A comprehensive final exam + Lab note book (70%)</w:t>
            </w:r>
          </w:p>
          <w:p w:rsidR="00D15F38" w:rsidRPr="008B45DB" w:rsidRDefault="00D15F38" w:rsidP="00CF71BD">
            <w:pPr>
              <w:rPr>
                <w:rFonts w:ascii="Arial" w:hAnsi="Arial" w:cs="Arial"/>
                <w:b/>
                <w:color w:val="000000" w:themeColor="text1"/>
                <w:sz w:val="18"/>
                <w:szCs w:val="18"/>
              </w:rPr>
            </w:pPr>
            <w:r w:rsidRPr="008B45DB">
              <w:rPr>
                <w:rFonts w:ascii="Arial" w:hAnsi="Arial" w:cs="Arial"/>
                <w:bCs/>
                <w:sz w:val="18"/>
                <w:szCs w:val="18"/>
              </w:rPr>
              <w:tab/>
              <w:t>A class participation mark (10%).</w:t>
            </w:r>
          </w:p>
        </w:tc>
      </w:tr>
      <w:tr w:rsidR="00D15F38" w:rsidRPr="008B45DB" w:rsidTr="0069407B">
        <w:trPr>
          <w:jc w:val="center"/>
        </w:trPr>
        <w:tc>
          <w:tcPr>
            <w:tcW w:w="9127" w:type="dxa"/>
          </w:tcPr>
          <w:p w:rsidR="00D15F38" w:rsidRPr="008B45DB" w:rsidRDefault="00D15F38" w:rsidP="00CF71BD">
            <w:pPr>
              <w:spacing w:after="120"/>
              <w:rPr>
                <w:rFonts w:ascii="Arial" w:hAnsi="Arial" w:cs="Arial"/>
                <w:b/>
                <w:bCs/>
                <w:iCs/>
                <w:sz w:val="18"/>
                <w:szCs w:val="18"/>
              </w:rPr>
            </w:pPr>
          </w:p>
          <w:p w:rsidR="00D15F38" w:rsidRPr="008B45DB" w:rsidRDefault="00D15F38" w:rsidP="00CF71BD">
            <w:pPr>
              <w:spacing w:after="120"/>
              <w:rPr>
                <w:rFonts w:ascii="Arial" w:hAnsi="Arial" w:cs="Arial"/>
                <w:b/>
                <w:bCs/>
                <w:iCs/>
                <w:sz w:val="18"/>
                <w:szCs w:val="18"/>
              </w:rPr>
            </w:pPr>
            <w:r w:rsidRPr="008B45DB">
              <w:rPr>
                <w:rFonts w:ascii="Arial" w:hAnsi="Arial" w:cs="Arial"/>
                <w:b/>
                <w:bCs/>
                <w:iCs/>
                <w:sz w:val="18"/>
                <w:szCs w:val="18"/>
              </w:rPr>
              <w:t>Lab Course Contents/List of Experiments: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Convex hull in 2D &amp; 3D: incremental algorithm</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Convex hull in 3D: divide and conquer algorithm.</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Intersecting two convex polygons.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Linear programming by prune and search.</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 xml:space="preserve">Visibility polygon </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Binary space partitions and visibility in 2D &amp; 3D</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Facility location, by prune and search</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3D convex hull and Delaunay flips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Proximity graphs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Computing the Voronoi diagram from the Delaunay triangulation</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Computing the Voronoi diagram incrementally</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Counting k-sets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lastRenderedPageBreak/>
              <w:t>Finding ham-sandwich-cuts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Arrangements of lines: incremental algorithm</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Kirkpatrick's algorithm for point location</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 xml:space="preserve">Motion planning for a point robot </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 xml:space="preserve">Shortest path for a polygonal robot </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 xml:space="preserve">Handling an arm robot </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Intersection of segments (points in general position)</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Intersection of segments (allowing collinearities)</w:t>
            </w:r>
          </w:p>
          <w:p w:rsidR="00D15F38" w:rsidRPr="008B45DB" w:rsidRDefault="00D15F38" w:rsidP="00CB1944">
            <w:pPr>
              <w:pStyle w:val="ListParagraph"/>
              <w:numPr>
                <w:ilvl w:val="0"/>
                <w:numId w:val="26"/>
              </w:numPr>
              <w:jc w:val="both"/>
              <w:rPr>
                <w:rFonts w:ascii="Arial" w:hAnsi="Arial" w:cs="Arial"/>
                <w:sz w:val="18"/>
                <w:szCs w:val="18"/>
              </w:rPr>
            </w:pPr>
            <w:r w:rsidRPr="008B45DB">
              <w:rPr>
                <w:rFonts w:ascii="Arial" w:hAnsi="Arial" w:cs="Arial"/>
                <w:sz w:val="18"/>
                <w:szCs w:val="18"/>
              </w:rPr>
              <w:t>Edge-insertion for optimal triangulation</w:t>
            </w:r>
          </w:p>
        </w:tc>
      </w:tr>
    </w:tbl>
    <w:tbl>
      <w:tblPr>
        <w:tblW w:w="4562" w:type="pct"/>
        <w:jc w:val="center"/>
        <w:tblLook w:val="0000" w:firstRow="0" w:lastRow="0" w:firstColumn="0" w:lastColumn="0" w:noHBand="0" w:noVBand="0"/>
      </w:tblPr>
      <w:tblGrid>
        <w:gridCol w:w="338"/>
        <w:gridCol w:w="2454"/>
        <w:gridCol w:w="245"/>
        <w:gridCol w:w="5395"/>
      </w:tblGrid>
      <w:tr w:rsidR="00D15F38" w:rsidRPr="008B45DB" w:rsidTr="00CF71BD">
        <w:trPr>
          <w:trHeight w:val="109"/>
          <w:jc w:val="center"/>
        </w:trPr>
        <w:tc>
          <w:tcPr>
            <w:tcW w:w="201" w:type="pct"/>
          </w:tcPr>
          <w:p w:rsidR="00D15F38" w:rsidRPr="008B45DB" w:rsidRDefault="00D15F38" w:rsidP="00CF71BD">
            <w:pPr>
              <w:suppressAutoHyphens/>
              <w:jc w:val="center"/>
              <w:rPr>
                <w:rFonts w:ascii="Arial" w:hAnsi="Arial" w:cs="Arial"/>
                <w:spacing w:val="-3"/>
                <w:sz w:val="18"/>
                <w:szCs w:val="18"/>
              </w:rPr>
            </w:pPr>
            <w:r w:rsidRPr="008B45DB">
              <w:rPr>
                <w:rFonts w:ascii="Arial" w:hAnsi="Arial" w:cs="Arial"/>
                <w:spacing w:val="-3"/>
                <w:sz w:val="18"/>
                <w:szCs w:val="18"/>
              </w:rPr>
              <w:lastRenderedPageBreak/>
              <w:t>.</w:t>
            </w:r>
          </w:p>
        </w:tc>
        <w:tc>
          <w:tcPr>
            <w:tcW w:w="1455" w:type="pct"/>
          </w:tcPr>
          <w:p w:rsidR="00D15F38" w:rsidRPr="008B45DB" w:rsidRDefault="00D15F38" w:rsidP="00CF71BD">
            <w:pPr>
              <w:suppressAutoHyphens/>
              <w:rPr>
                <w:rFonts w:ascii="Arial" w:hAnsi="Arial" w:cs="Arial"/>
                <w:spacing w:val="-3"/>
                <w:sz w:val="18"/>
                <w:szCs w:val="18"/>
              </w:rPr>
            </w:pPr>
          </w:p>
        </w:tc>
        <w:tc>
          <w:tcPr>
            <w:tcW w:w="145" w:type="pct"/>
          </w:tcPr>
          <w:p w:rsidR="00D15F38" w:rsidRPr="008B45DB" w:rsidRDefault="00D15F38" w:rsidP="00CF71BD">
            <w:pPr>
              <w:suppressAutoHyphens/>
              <w:jc w:val="center"/>
              <w:rPr>
                <w:rFonts w:ascii="Arial" w:hAnsi="Arial" w:cs="Arial"/>
                <w:spacing w:val="-3"/>
                <w:sz w:val="18"/>
                <w:szCs w:val="18"/>
              </w:rPr>
            </w:pPr>
          </w:p>
        </w:tc>
        <w:tc>
          <w:tcPr>
            <w:tcW w:w="3199" w:type="pct"/>
          </w:tcPr>
          <w:p w:rsidR="00D15F38" w:rsidRPr="008B45DB" w:rsidRDefault="00D15F38" w:rsidP="00CF71BD">
            <w:pPr>
              <w:suppressAutoHyphens/>
              <w:rPr>
                <w:rFonts w:ascii="Arial" w:hAnsi="Arial" w:cs="Arial"/>
                <w:spacing w:val="-3"/>
                <w:sz w:val="18"/>
                <w:szCs w:val="18"/>
              </w:rPr>
            </w:pPr>
          </w:p>
        </w:tc>
      </w:tr>
    </w:tbl>
    <w:p w:rsidR="00D15F38" w:rsidRPr="008B45DB" w:rsidRDefault="00D15F38" w:rsidP="00CF71BD">
      <w:pPr>
        <w:tabs>
          <w:tab w:val="left" w:pos="901"/>
        </w:tabs>
        <w:rPr>
          <w:rFonts w:ascii="Arial" w:hAnsi="Arial" w:cs="Arial"/>
          <w:sz w:val="18"/>
          <w:szCs w:val="18"/>
        </w:rPr>
      </w:pPr>
    </w:p>
    <w:p w:rsidR="00D15F38" w:rsidRPr="00577B15" w:rsidRDefault="0043521C" w:rsidP="00FD604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CSE416</w:t>
      </w:r>
      <w:r w:rsidR="00D15F38" w:rsidRPr="00577B15">
        <w:rPr>
          <w:rFonts w:ascii="Arial" w:hAnsi="Arial" w:cs="Arial"/>
          <w:b/>
          <w:bCs/>
          <w:iCs/>
          <w:sz w:val="18"/>
          <w:szCs w:val="18"/>
        </w:rPr>
        <w:t>1: Digital Image Processing</w:t>
      </w:r>
    </w:p>
    <w:p w:rsidR="00D15F38" w:rsidRPr="00577B15" w:rsidRDefault="00D15F38" w:rsidP="00FD604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77B15">
        <w:rPr>
          <w:rFonts w:ascii="Arial" w:hAnsi="Arial" w:cs="Arial"/>
          <w:b/>
          <w:bCs/>
          <w:iCs/>
          <w:sz w:val="18"/>
          <w:szCs w:val="18"/>
        </w:rPr>
        <w:t xml:space="preserve">Credits: </w:t>
      </w:r>
      <w:r w:rsidRPr="00577B15">
        <w:rPr>
          <w:rFonts w:ascii="Arial" w:hAnsi="Arial" w:cs="Arial"/>
          <w:iCs/>
          <w:sz w:val="18"/>
          <w:szCs w:val="18"/>
        </w:rPr>
        <w:t xml:space="preserve">3 </w:t>
      </w:r>
      <w:r w:rsidR="00844CE6">
        <w:rPr>
          <w:rFonts w:ascii="Arial" w:hAnsi="Arial" w:cs="Arial"/>
          <w:b/>
          <w:bCs/>
          <w:iCs/>
          <w:sz w:val="18"/>
          <w:szCs w:val="18"/>
        </w:rPr>
        <w:t>Contact Hours: 42</w:t>
      </w:r>
    </w:p>
    <w:p w:rsidR="00D15F38" w:rsidRPr="00577B15" w:rsidRDefault="00D15F38" w:rsidP="00FD604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77B15">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Pr="00577B15" w:rsidRDefault="00D15F38"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577B15" w:rsidTr="00CF71BD">
        <w:trPr>
          <w:jc w:val="center"/>
        </w:trPr>
        <w:tc>
          <w:tcPr>
            <w:tcW w:w="1439" w:type="dxa"/>
          </w:tcPr>
          <w:p w:rsidR="00D15F38" w:rsidRPr="00577B15" w:rsidRDefault="00D15F38" w:rsidP="00CF71BD">
            <w:pPr>
              <w:rPr>
                <w:rFonts w:ascii="Arial" w:hAnsi="Arial" w:cs="Arial"/>
                <w:b/>
                <w:bCs/>
                <w:sz w:val="18"/>
                <w:szCs w:val="18"/>
              </w:rPr>
            </w:pPr>
            <w:r w:rsidRPr="00577B15">
              <w:rPr>
                <w:rFonts w:ascii="Arial" w:hAnsi="Arial" w:cs="Arial"/>
                <w:b/>
                <w:sz w:val="18"/>
                <w:szCs w:val="18"/>
              </w:rPr>
              <w:t>Prerequisite:</w:t>
            </w:r>
          </w:p>
        </w:tc>
        <w:tc>
          <w:tcPr>
            <w:tcW w:w="7741" w:type="dxa"/>
          </w:tcPr>
          <w:p w:rsidR="00D15F38" w:rsidRPr="00577B15" w:rsidRDefault="00BF6198" w:rsidP="00CF71BD">
            <w:pPr>
              <w:rPr>
                <w:rFonts w:ascii="Arial" w:hAnsi="Arial" w:cs="Arial"/>
                <w:iCs/>
                <w:sz w:val="18"/>
                <w:szCs w:val="18"/>
              </w:rPr>
            </w:pPr>
            <w:r>
              <w:rPr>
                <w:rFonts w:ascii="Arial" w:hAnsi="Arial" w:cs="Arial"/>
                <w:iCs/>
                <w:sz w:val="18"/>
                <w:szCs w:val="18"/>
              </w:rPr>
              <w:t xml:space="preserve">CSE3221 </w:t>
            </w:r>
            <w:r w:rsidRPr="00BF6198">
              <w:rPr>
                <w:rFonts w:ascii="Arial" w:hAnsi="Arial" w:cs="Arial"/>
                <w:iCs/>
                <w:sz w:val="18"/>
                <w:szCs w:val="18"/>
              </w:rPr>
              <w:t>Digital Signal Processing</w:t>
            </w:r>
          </w:p>
        </w:tc>
      </w:tr>
      <w:tr w:rsidR="00D15F38" w:rsidRPr="00577B15" w:rsidTr="00CF71BD">
        <w:trPr>
          <w:jc w:val="center"/>
        </w:trPr>
        <w:tc>
          <w:tcPr>
            <w:tcW w:w="1439" w:type="dxa"/>
          </w:tcPr>
          <w:p w:rsidR="00D15F38" w:rsidRPr="00577B15" w:rsidRDefault="00D15F38" w:rsidP="00CF71BD">
            <w:pPr>
              <w:rPr>
                <w:rFonts w:ascii="Arial" w:hAnsi="Arial" w:cs="Arial"/>
                <w:b/>
                <w:sz w:val="18"/>
                <w:szCs w:val="18"/>
              </w:rPr>
            </w:pPr>
            <w:r w:rsidRPr="00577B15">
              <w:rPr>
                <w:rFonts w:ascii="Arial" w:hAnsi="Arial" w:cs="Arial"/>
                <w:b/>
                <w:sz w:val="18"/>
                <w:szCs w:val="18"/>
              </w:rPr>
              <w:t>Course Type</w:t>
            </w:r>
          </w:p>
        </w:tc>
        <w:tc>
          <w:tcPr>
            <w:tcW w:w="7741" w:type="dxa"/>
          </w:tcPr>
          <w:p w:rsidR="00D15F38" w:rsidRPr="00577B15" w:rsidRDefault="00D15F38" w:rsidP="00CF71BD">
            <w:pPr>
              <w:rPr>
                <w:rFonts w:ascii="Arial" w:hAnsi="Arial" w:cs="Arial"/>
                <w:iCs/>
                <w:sz w:val="18"/>
                <w:szCs w:val="18"/>
              </w:rPr>
            </w:pPr>
            <w:r w:rsidRPr="00577B15">
              <w:rPr>
                <w:rFonts w:ascii="MS Gothic" w:eastAsia="MS Gothic" w:hAnsi="MS Gothic" w:cs="MS Gothic" w:hint="eastAsia"/>
                <w:iCs/>
                <w:sz w:val="18"/>
                <w:szCs w:val="18"/>
              </w:rPr>
              <w:t>☒</w:t>
            </w:r>
            <w:r w:rsidRPr="00577B15">
              <w:rPr>
                <w:rFonts w:ascii="Arial" w:hAnsi="Arial" w:cs="Arial"/>
                <w:iCs/>
                <w:sz w:val="18"/>
                <w:szCs w:val="18"/>
              </w:rPr>
              <w:t xml:space="preserve"> Theory         </w:t>
            </w:r>
            <w:r w:rsidRPr="00577B15">
              <w:rPr>
                <w:rFonts w:ascii="MS Gothic" w:eastAsia="MS Gothic" w:hAnsi="MS Gothic" w:cs="MS Gothic" w:hint="eastAsia"/>
                <w:iCs/>
                <w:sz w:val="18"/>
                <w:szCs w:val="18"/>
              </w:rPr>
              <w:t>☐</w:t>
            </w:r>
            <w:r w:rsidRPr="00577B15">
              <w:rPr>
                <w:rFonts w:ascii="Arial" w:hAnsi="Arial" w:cs="Arial"/>
                <w:iCs/>
                <w:sz w:val="18"/>
                <w:szCs w:val="18"/>
              </w:rPr>
              <w:t xml:space="preserve"> Laboratory work         </w:t>
            </w:r>
            <w:r w:rsidRPr="00577B15">
              <w:rPr>
                <w:rFonts w:ascii="MS Gothic" w:eastAsia="MS Gothic" w:hAnsi="MS Gothic" w:cs="MS Gothic" w:hint="eastAsia"/>
                <w:iCs/>
                <w:sz w:val="18"/>
                <w:szCs w:val="18"/>
              </w:rPr>
              <w:t>☐</w:t>
            </w:r>
            <w:r w:rsidRPr="00577B15">
              <w:rPr>
                <w:rFonts w:ascii="Arial" w:hAnsi="Arial" w:cs="Arial"/>
                <w:iCs/>
                <w:sz w:val="18"/>
                <w:szCs w:val="18"/>
              </w:rPr>
              <w:t xml:space="preserve"> Project work      </w:t>
            </w:r>
            <w:r w:rsidRPr="00577B15">
              <w:rPr>
                <w:rFonts w:ascii="MS Gothic" w:eastAsia="MS Gothic" w:hAnsi="MS Gothic" w:cs="MS Gothic" w:hint="eastAsia"/>
                <w:iCs/>
                <w:sz w:val="18"/>
                <w:szCs w:val="18"/>
              </w:rPr>
              <w:t>☐</w:t>
            </w:r>
            <w:r w:rsidRPr="00577B15">
              <w:rPr>
                <w:rFonts w:ascii="Arial" w:hAnsi="Arial" w:cs="Arial"/>
                <w:iCs/>
                <w:sz w:val="18"/>
                <w:szCs w:val="18"/>
              </w:rPr>
              <w:t xml:space="preserve"> Viva Voce  </w:t>
            </w:r>
          </w:p>
        </w:tc>
      </w:tr>
      <w:tr w:rsidR="00D15F38" w:rsidRPr="00577B15" w:rsidTr="00CF71BD">
        <w:trPr>
          <w:trHeight w:val="238"/>
          <w:jc w:val="center"/>
        </w:trPr>
        <w:tc>
          <w:tcPr>
            <w:tcW w:w="1439" w:type="dxa"/>
          </w:tcPr>
          <w:p w:rsidR="00D15F38" w:rsidRPr="00577B15" w:rsidRDefault="00D15F38" w:rsidP="00CF71BD">
            <w:pPr>
              <w:ind w:left="2160" w:hanging="2160"/>
              <w:rPr>
                <w:rFonts w:ascii="Arial" w:hAnsi="Arial" w:cs="Arial"/>
                <w:b/>
                <w:bCs/>
                <w:sz w:val="18"/>
                <w:szCs w:val="18"/>
              </w:rPr>
            </w:pPr>
            <w:r w:rsidRPr="00577B15">
              <w:rPr>
                <w:rFonts w:ascii="Arial" w:hAnsi="Arial" w:cs="Arial"/>
                <w:b/>
                <w:bCs/>
                <w:sz w:val="18"/>
                <w:szCs w:val="18"/>
              </w:rPr>
              <w:t>Motivation</w:t>
            </w:r>
          </w:p>
        </w:tc>
        <w:tc>
          <w:tcPr>
            <w:tcW w:w="7741" w:type="dxa"/>
          </w:tcPr>
          <w:p w:rsidR="00D15F38" w:rsidRPr="00577B15" w:rsidRDefault="00D15F38" w:rsidP="00CF71BD">
            <w:pPr>
              <w:rPr>
                <w:rFonts w:ascii="Arial" w:hAnsi="Arial" w:cs="Arial"/>
                <w:b/>
                <w:iCs/>
                <w:sz w:val="18"/>
                <w:szCs w:val="18"/>
              </w:rPr>
            </w:pPr>
            <w:r w:rsidRPr="00577B15">
              <w:rPr>
                <w:rFonts w:ascii="Arial" w:hAnsi="Arial" w:cs="Arial"/>
                <w:iCs/>
                <w:sz w:val="18"/>
                <w:szCs w:val="18"/>
              </w:rPr>
              <w:t>To develop basics knowledge on Digital Image Processing</w:t>
            </w:r>
          </w:p>
        </w:tc>
      </w:tr>
      <w:tr w:rsidR="00D15F38" w:rsidRPr="00577B15" w:rsidTr="00CF71BD">
        <w:trPr>
          <w:trHeight w:val="238"/>
          <w:jc w:val="center"/>
        </w:trPr>
        <w:tc>
          <w:tcPr>
            <w:tcW w:w="9180" w:type="dxa"/>
            <w:gridSpan w:val="2"/>
          </w:tcPr>
          <w:p w:rsidR="00D15F38" w:rsidRPr="00577B15" w:rsidRDefault="00D15F38" w:rsidP="00CF71BD">
            <w:pPr>
              <w:rPr>
                <w:rFonts w:ascii="Arial" w:hAnsi="Arial" w:cs="Arial"/>
                <w:b/>
                <w:bCs/>
                <w:sz w:val="18"/>
                <w:szCs w:val="18"/>
              </w:rPr>
            </w:pPr>
          </w:p>
          <w:p w:rsidR="00D15F38" w:rsidRPr="00577B15" w:rsidRDefault="00D15F38" w:rsidP="00CF71BD">
            <w:pPr>
              <w:rPr>
                <w:rFonts w:ascii="Arial" w:hAnsi="Arial" w:cs="Arial"/>
                <w:b/>
                <w:bCs/>
                <w:sz w:val="18"/>
                <w:szCs w:val="18"/>
              </w:rPr>
            </w:pPr>
            <w:r w:rsidRPr="00577B15">
              <w:rPr>
                <w:rFonts w:ascii="Arial" w:hAnsi="Arial" w:cs="Arial"/>
                <w:b/>
                <w:bCs/>
                <w:sz w:val="18"/>
                <w:szCs w:val="18"/>
              </w:rPr>
              <w:t>Course Objective:</w:t>
            </w:r>
          </w:p>
          <w:p w:rsidR="00D15F38" w:rsidRPr="00577B15" w:rsidRDefault="00D15F38" w:rsidP="00CF71BD">
            <w:pPr>
              <w:jc w:val="both"/>
              <w:rPr>
                <w:rFonts w:ascii="Arial" w:hAnsi="Arial" w:cs="Arial"/>
                <w:iCs/>
                <w:sz w:val="18"/>
                <w:szCs w:val="18"/>
              </w:rPr>
            </w:pPr>
            <w:r w:rsidRPr="00577B15">
              <w:rPr>
                <w:rFonts w:ascii="Arial" w:hAnsi="Arial" w:cs="Arial"/>
                <w:iCs/>
                <w:sz w:val="18"/>
                <w:szCs w:val="18"/>
              </w:rPr>
              <w:t>This course introduces the basic concepts and methodologies of digital image processing. The covered topics include image representation and storage, image enhancement, high-dimensional spectral analysis, spatial and frequency domain image filtering, binary image processing, edge detection, image segmentation, feature extraction and image compression. It also familiarizes image analysis techniques and concepts.</w:t>
            </w:r>
          </w:p>
        </w:tc>
      </w:tr>
    </w:tbl>
    <w:p w:rsidR="00D15F38" w:rsidRPr="00577B15" w:rsidRDefault="00D15F38" w:rsidP="00CF71BD">
      <w:pPr>
        <w:jc w:val="center"/>
        <w:rPr>
          <w:rFonts w:ascii="Arial" w:hAnsi="Arial" w:cs="Arial"/>
          <w:sz w:val="18"/>
          <w:szCs w:val="18"/>
        </w:rPr>
      </w:pPr>
    </w:p>
    <w:p w:rsidR="00D15F38" w:rsidRPr="00577B15" w:rsidRDefault="00D15F38" w:rsidP="00CF71BD">
      <w:pPr>
        <w:autoSpaceDE w:val="0"/>
        <w:autoSpaceDN w:val="0"/>
        <w:adjustRightInd w:val="0"/>
        <w:jc w:val="center"/>
        <w:rPr>
          <w:rFonts w:ascii="Arial" w:hAnsi="Arial" w:cs="Arial"/>
          <w:b/>
          <w:color w:val="000000"/>
          <w:sz w:val="18"/>
          <w:szCs w:val="18"/>
        </w:rPr>
      </w:pPr>
      <w:r w:rsidRPr="00577B15">
        <w:rPr>
          <w:rFonts w:ascii="Arial" w:hAnsi="Arial" w:cs="Arial"/>
          <w:b/>
          <w:color w:val="000000"/>
          <w:sz w:val="18"/>
          <w:szCs w:val="18"/>
        </w:rPr>
        <w:t>Course Outcomes (COs), Program Outcomes (POs) and Assessment:</w:t>
      </w:r>
    </w:p>
    <w:p w:rsidR="00D15F38" w:rsidRPr="00577B15" w:rsidRDefault="00D15F38" w:rsidP="00CF71BD">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2045"/>
        <w:gridCol w:w="2074"/>
        <w:gridCol w:w="1051"/>
        <w:gridCol w:w="1747"/>
        <w:gridCol w:w="1612"/>
      </w:tblGrid>
      <w:tr w:rsidR="00D15F38" w:rsidRPr="00577B15" w:rsidTr="00CF71BD">
        <w:trPr>
          <w:trHeight w:val="877"/>
          <w:jc w:val="center"/>
        </w:trPr>
        <w:tc>
          <w:tcPr>
            <w:tcW w:w="646"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 No.</w:t>
            </w:r>
          </w:p>
        </w:tc>
        <w:tc>
          <w:tcPr>
            <w:tcW w:w="2045"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 Statement</w:t>
            </w:r>
          </w:p>
        </w:tc>
        <w:tc>
          <w:tcPr>
            <w:tcW w:w="2074"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Corresponding PO</w:t>
            </w:r>
          </w:p>
        </w:tc>
        <w:tc>
          <w:tcPr>
            <w:tcW w:w="1051"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Domain / level of learning taxonomy</w:t>
            </w:r>
          </w:p>
        </w:tc>
        <w:tc>
          <w:tcPr>
            <w:tcW w:w="1747"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Delivery methods and activities</w:t>
            </w:r>
          </w:p>
        </w:tc>
        <w:tc>
          <w:tcPr>
            <w:tcW w:w="1612"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Assessment tools</w:t>
            </w:r>
          </w:p>
        </w:tc>
      </w:tr>
      <w:tr w:rsidR="00D15F38" w:rsidRPr="00577B15" w:rsidTr="00CF71BD">
        <w:trPr>
          <w:trHeight w:val="1646"/>
          <w:jc w:val="center"/>
        </w:trPr>
        <w:tc>
          <w:tcPr>
            <w:tcW w:w="646"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CO1</w:t>
            </w:r>
          </w:p>
        </w:tc>
        <w:tc>
          <w:tcPr>
            <w:tcW w:w="2045" w:type="dxa"/>
            <w:vAlign w:val="center"/>
          </w:tcPr>
          <w:p w:rsidR="00D15F38" w:rsidRPr="00577B15" w:rsidRDefault="00D15F38" w:rsidP="00CF71BD">
            <w:pPr>
              <w:pStyle w:val="ListParagraph"/>
              <w:spacing w:after="0" w:line="240" w:lineRule="auto"/>
              <w:ind w:left="0"/>
              <w:jc w:val="center"/>
              <w:rPr>
                <w:rFonts w:ascii="Arial" w:hAnsi="Arial" w:cs="Arial"/>
                <w:bCs/>
                <w:color w:val="000000"/>
                <w:sz w:val="18"/>
                <w:szCs w:val="18"/>
              </w:rPr>
            </w:pPr>
            <w:r w:rsidRPr="00A07B42">
              <w:rPr>
                <w:rFonts w:ascii="Arial" w:hAnsi="Arial" w:cs="Arial"/>
                <w:bCs/>
                <w:color w:val="000000"/>
                <w:sz w:val="18"/>
                <w:szCs w:val="18"/>
              </w:rPr>
              <w:t>To</w:t>
            </w:r>
            <w:r>
              <w:rPr>
                <w:rFonts w:ascii="Arial" w:hAnsi="Arial" w:cs="Arial"/>
                <w:b/>
                <w:color w:val="000000"/>
                <w:sz w:val="18"/>
                <w:szCs w:val="18"/>
              </w:rPr>
              <w:t xml:space="preserve"> d</w:t>
            </w:r>
            <w:r w:rsidRPr="00577B15">
              <w:rPr>
                <w:rFonts w:ascii="Arial" w:hAnsi="Arial" w:cs="Arial"/>
                <w:b/>
                <w:color w:val="000000"/>
                <w:sz w:val="18"/>
                <w:szCs w:val="18"/>
              </w:rPr>
              <w:t xml:space="preserve">escribe </w:t>
            </w:r>
            <w:r w:rsidRPr="00577B15">
              <w:rPr>
                <w:rFonts w:ascii="Arial" w:hAnsi="Arial" w:cs="Arial"/>
                <w:bCs/>
                <w:color w:val="000000"/>
                <w:sz w:val="18"/>
                <w:szCs w:val="18"/>
              </w:rPr>
              <w:t>the terminology and concept of digital image processing</w:t>
            </w:r>
          </w:p>
        </w:tc>
        <w:tc>
          <w:tcPr>
            <w:tcW w:w="2074" w:type="dxa"/>
            <w:vAlign w:val="center"/>
          </w:tcPr>
          <w:p w:rsidR="00D15F38" w:rsidRDefault="00D15F38" w:rsidP="00CF71BD">
            <w:pPr>
              <w:pStyle w:val="ListParagraph"/>
              <w:spacing w:after="0" w:line="240" w:lineRule="auto"/>
              <w:ind w:left="0"/>
              <w:jc w:val="center"/>
              <w:rPr>
                <w:rFonts w:ascii="Arial" w:hAnsi="Arial" w:cs="Arial"/>
                <w:b/>
                <w:bCs/>
                <w:color w:val="000000"/>
                <w:sz w:val="18"/>
                <w:szCs w:val="18"/>
              </w:rPr>
            </w:pPr>
            <w:r w:rsidRPr="00577B15">
              <w:rPr>
                <w:rFonts w:ascii="Arial" w:hAnsi="Arial" w:cs="Arial"/>
                <w:b/>
                <w:bCs/>
                <w:color w:val="000000"/>
                <w:sz w:val="18"/>
                <w:szCs w:val="18"/>
              </w:rPr>
              <w:t>Engineering knowledge</w:t>
            </w:r>
          </w:p>
          <w:p w:rsidR="00D15F38" w:rsidRPr="00577B15" w:rsidRDefault="00D15F38" w:rsidP="00CF71BD">
            <w:pPr>
              <w:pStyle w:val="ListParagraph"/>
              <w:spacing w:after="0" w:line="240" w:lineRule="auto"/>
              <w:ind w:left="0"/>
              <w:jc w:val="center"/>
              <w:rPr>
                <w:rFonts w:ascii="Arial" w:hAnsi="Arial" w:cs="Arial"/>
                <w:color w:val="000000"/>
                <w:sz w:val="18"/>
                <w:szCs w:val="18"/>
              </w:rPr>
            </w:pPr>
            <w:r w:rsidRPr="00577B15">
              <w:rPr>
                <w:rFonts w:ascii="Arial" w:hAnsi="Arial" w:cs="Arial"/>
                <w:color w:val="000000"/>
                <w:sz w:val="18"/>
                <w:szCs w:val="18"/>
              </w:rPr>
              <w:t>(PO1)</w:t>
            </w:r>
          </w:p>
        </w:tc>
        <w:tc>
          <w:tcPr>
            <w:tcW w:w="1051"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Cognitive domain – level 5</w:t>
            </w:r>
          </w:p>
        </w:tc>
        <w:tc>
          <w:tcPr>
            <w:tcW w:w="1747"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Lecture Note</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Text Book</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Audio/Video</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Web Material</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Journal paper</w:t>
            </w:r>
          </w:p>
        </w:tc>
        <w:tc>
          <w:tcPr>
            <w:tcW w:w="1612"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Class Test</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Final Exam</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Assignment </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rsidR="00D15F38" w:rsidRPr="00577B15" w:rsidRDefault="00D15F38" w:rsidP="00CF71BD">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Presentation</w:t>
            </w:r>
          </w:p>
        </w:tc>
      </w:tr>
      <w:tr w:rsidR="00D15F38" w:rsidRPr="00577B15" w:rsidTr="00CF71BD">
        <w:trPr>
          <w:trHeight w:val="1583"/>
          <w:jc w:val="center"/>
        </w:trPr>
        <w:tc>
          <w:tcPr>
            <w:tcW w:w="646"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CO2</w:t>
            </w:r>
          </w:p>
        </w:tc>
        <w:tc>
          <w:tcPr>
            <w:tcW w:w="2045" w:type="dxa"/>
          </w:tcPr>
          <w:p w:rsidR="00D15F38" w:rsidRPr="00577B15" w:rsidRDefault="00D15F38" w:rsidP="00CF71BD">
            <w:pPr>
              <w:jc w:val="center"/>
              <w:rPr>
                <w:rFonts w:ascii="Arial" w:eastAsia="Calibri" w:hAnsi="Arial" w:cs="Arial"/>
                <w:b/>
                <w:bCs/>
                <w:iCs/>
                <w:sz w:val="18"/>
                <w:szCs w:val="18"/>
                <w:lang w:bidi="bn-BD"/>
              </w:rPr>
            </w:pPr>
          </w:p>
          <w:p w:rsidR="00D15F38" w:rsidRPr="00A07B42" w:rsidRDefault="00D15F38" w:rsidP="00CF71BD">
            <w:pPr>
              <w:jc w:val="center"/>
              <w:rPr>
                <w:rFonts w:ascii="Arial" w:eastAsia="Calibri" w:hAnsi="Arial" w:cs="Arial"/>
                <w:iCs/>
                <w:sz w:val="18"/>
                <w:szCs w:val="18"/>
                <w:lang w:bidi="bn-BD"/>
              </w:rPr>
            </w:pPr>
          </w:p>
          <w:p w:rsidR="00D15F38" w:rsidRPr="00577B15" w:rsidRDefault="00D15F38" w:rsidP="00CF71BD">
            <w:pPr>
              <w:jc w:val="center"/>
              <w:rPr>
                <w:rFonts w:ascii="Arial" w:hAnsi="Arial" w:cs="Arial"/>
                <w:sz w:val="18"/>
                <w:szCs w:val="18"/>
                <w:lang w:bidi="bn-BD"/>
              </w:rPr>
            </w:pPr>
            <w:r w:rsidRPr="00A07B42">
              <w:rPr>
                <w:rFonts w:ascii="Arial" w:eastAsia="Calibri" w:hAnsi="Arial" w:cs="Arial"/>
                <w:iCs/>
                <w:sz w:val="18"/>
                <w:szCs w:val="18"/>
                <w:lang w:bidi="bn-BD"/>
              </w:rPr>
              <w:t xml:space="preserve">To </w:t>
            </w:r>
            <w:r>
              <w:rPr>
                <w:rFonts w:ascii="Arial" w:eastAsia="Calibri" w:hAnsi="Arial" w:cs="Arial"/>
                <w:b/>
                <w:bCs/>
                <w:iCs/>
                <w:sz w:val="18"/>
                <w:szCs w:val="18"/>
                <w:lang w:bidi="bn-BD"/>
              </w:rPr>
              <w:t>a</w:t>
            </w:r>
            <w:r w:rsidRPr="00577B15">
              <w:rPr>
                <w:rFonts w:ascii="Arial" w:eastAsia="Calibri" w:hAnsi="Arial" w:cs="Arial"/>
                <w:b/>
                <w:bCs/>
                <w:iCs/>
                <w:sz w:val="18"/>
                <w:szCs w:val="18"/>
                <w:lang w:bidi="bn-BD"/>
              </w:rPr>
              <w:t xml:space="preserve">pply </w:t>
            </w:r>
            <w:r w:rsidRPr="00577B15">
              <w:rPr>
                <w:rFonts w:ascii="Arial" w:eastAsia="Calibri" w:hAnsi="Arial" w:cs="Arial"/>
                <w:iCs/>
                <w:sz w:val="18"/>
                <w:szCs w:val="18"/>
                <w:lang w:bidi="bn-BD"/>
              </w:rPr>
              <w:t>image enhancement and filtering techniques</w:t>
            </w:r>
          </w:p>
        </w:tc>
        <w:tc>
          <w:tcPr>
            <w:tcW w:w="2074" w:type="dxa"/>
            <w:vAlign w:val="center"/>
          </w:tcPr>
          <w:p w:rsidR="00D15F38" w:rsidRPr="00577B15" w:rsidRDefault="00D15F38" w:rsidP="00CF71BD">
            <w:pPr>
              <w:pStyle w:val="ListParagraph"/>
              <w:spacing w:after="0" w:line="240" w:lineRule="auto"/>
              <w:ind w:left="0"/>
              <w:jc w:val="center"/>
              <w:rPr>
                <w:rFonts w:ascii="Arial" w:hAnsi="Arial" w:cs="Arial"/>
                <w:color w:val="000000"/>
                <w:sz w:val="18"/>
                <w:szCs w:val="18"/>
              </w:rPr>
            </w:pPr>
            <w:r w:rsidRPr="00577B15">
              <w:rPr>
                <w:rFonts w:ascii="Arial" w:hAnsi="Arial" w:cs="Arial"/>
                <w:b/>
                <w:bCs/>
                <w:color w:val="000000"/>
                <w:sz w:val="18"/>
                <w:szCs w:val="18"/>
              </w:rPr>
              <w:t>Problem analysis</w:t>
            </w:r>
          </w:p>
          <w:p w:rsidR="00D15F38" w:rsidRPr="00577B15" w:rsidRDefault="00D15F38" w:rsidP="00CF71BD">
            <w:pPr>
              <w:pStyle w:val="ListParagraph"/>
              <w:spacing w:after="0" w:line="240" w:lineRule="auto"/>
              <w:ind w:left="0"/>
              <w:jc w:val="center"/>
              <w:rPr>
                <w:rFonts w:ascii="Arial" w:hAnsi="Arial" w:cs="Arial"/>
                <w:color w:val="000000"/>
                <w:sz w:val="18"/>
                <w:szCs w:val="18"/>
              </w:rPr>
            </w:pPr>
            <w:r w:rsidRPr="00577B15">
              <w:rPr>
                <w:rFonts w:ascii="Arial" w:hAnsi="Arial" w:cs="Arial"/>
                <w:color w:val="000000"/>
                <w:sz w:val="18"/>
                <w:szCs w:val="18"/>
              </w:rPr>
              <w:t xml:space="preserve"> (PO2)</w:t>
            </w:r>
          </w:p>
        </w:tc>
        <w:tc>
          <w:tcPr>
            <w:tcW w:w="1051"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Cognitive domain – level 4</w:t>
            </w:r>
          </w:p>
        </w:tc>
        <w:tc>
          <w:tcPr>
            <w:tcW w:w="1747"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Lecture Note</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Text Book</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Audio/Video</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Web Material</w:t>
            </w:r>
          </w:p>
          <w:p w:rsidR="00D15F38" w:rsidRPr="00577B15" w:rsidRDefault="00D15F38" w:rsidP="00CF71BD">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Journal paper</w:t>
            </w:r>
          </w:p>
        </w:tc>
        <w:tc>
          <w:tcPr>
            <w:tcW w:w="1612"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Class Test</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Final Exam</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Assignment </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Presentation</w:t>
            </w:r>
          </w:p>
        </w:tc>
      </w:tr>
      <w:tr w:rsidR="00D15F38" w:rsidRPr="00577B15" w:rsidTr="00CF71BD">
        <w:trPr>
          <w:trHeight w:val="1700"/>
          <w:jc w:val="center"/>
        </w:trPr>
        <w:tc>
          <w:tcPr>
            <w:tcW w:w="646"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CO3</w:t>
            </w:r>
          </w:p>
        </w:tc>
        <w:tc>
          <w:tcPr>
            <w:tcW w:w="2045" w:type="dxa"/>
          </w:tcPr>
          <w:p w:rsidR="00D15F38" w:rsidRPr="00577B15" w:rsidRDefault="00D15F38" w:rsidP="00CF71BD">
            <w:pPr>
              <w:rPr>
                <w:rFonts w:ascii="Arial" w:hAnsi="Arial" w:cs="Arial"/>
                <w:iCs/>
                <w:sz w:val="18"/>
                <w:szCs w:val="18"/>
              </w:rPr>
            </w:pPr>
          </w:p>
          <w:p w:rsidR="00D15F38" w:rsidRPr="00577B15" w:rsidRDefault="00D15F38" w:rsidP="00CF71BD">
            <w:pPr>
              <w:jc w:val="center"/>
              <w:rPr>
                <w:rFonts w:ascii="Arial" w:hAnsi="Arial" w:cs="Arial"/>
                <w:b/>
                <w:bCs/>
                <w:iCs/>
                <w:sz w:val="18"/>
                <w:szCs w:val="18"/>
              </w:rPr>
            </w:pPr>
          </w:p>
          <w:p w:rsidR="00D15F38" w:rsidRPr="00577B15" w:rsidRDefault="00D15F38" w:rsidP="00CF71BD">
            <w:pPr>
              <w:jc w:val="center"/>
              <w:rPr>
                <w:rFonts w:ascii="Arial" w:hAnsi="Arial" w:cs="Arial"/>
                <w:color w:val="000000"/>
                <w:sz w:val="18"/>
                <w:szCs w:val="18"/>
              </w:rPr>
            </w:pPr>
            <w:r w:rsidRPr="00A07B42">
              <w:rPr>
                <w:rFonts w:ascii="Arial" w:hAnsi="Arial" w:cs="Arial"/>
                <w:iCs/>
                <w:sz w:val="18"/>
                <w:szCs w:val="18"/>
              </w:rPr>
              <w:t>To</w:t>
            </w:r>
            <w:r>
              <w:rPr>
                <w:rFonts w:ascii="Arial" w:hAnsi="Arial" w:cs="Arial"/>
                <w:b/>
                <w:bCs/>
                <w:iCs/>
                <w:sz w:val="18"/>
                <w:szCs w:val="18"/>
              </w:rPr>
              <w:t xml:space="preserve"> i</w:t>
            </w:r>
            <w:r w:rsidRPr="00577B15">
              <w:rPr>
                <w:rFonts w:ascii="Arial" w:hAnsi="Arial" w:cs="Arial"/>
                <w:b/>
                <w:bCs/>
                <w:iCs/>
                <w:sz w:val="18"/>
                <w:szCs w:val="18"/>
              </w:rPr>
              <w:t xml:space="preserve">nterpret </w:t>
            </w:r>
            <w:r w:rsidRPr="00577B15">
              <w:rPr>
                <w:rFonts w:ascii="Arial" w:hAnsi="Arial" w:cs="Arial"/>
                <w:iCs/>
                <w:sz w:val="18"/>
                <w:szCs w:val="18"/>
              </w:rPr>
              <w:t>image segmentation and restoration</w:t>
            </w:r>
          </w:p>
        </w:tc>
        <w:tc>
          <w:tcPr>
            <w:tcW w:w="2074" w:type="dxa"/>
            <w:vAlign w:val="center"/>
          </w:tcPr>
          <w:p w:rsidR="00D15F38" w:rsidRDefault="00D15F38" w:rsidP="00CF71BD">
            <w:pPr>
              <w:pStyle w:val="ListParagraph"/>
              <w:spacing w:after="0" w:line="240" w:lineRule="auto"/>
              <w:ind w:left="0"/>
              <w:jc w:val="center"/>
              <w:rPr>
                <w:rFonts w:ascii="Arial" w:hAnsi="Arial" w:cs="Arial"/>
                <w:color w:val="000000"/>
                <w:sz w:val="18"/>
                <w:szCs w:val="18"/>
              </w:rPr>
            </w:pPr>
            <w:r w:rsidRPr="00577B15">
              <w:rPr>
                <w:rFonts w:ascii="Arial" w:hAnsi="Arial" w:cs="Arial"/>
                <w:b/>
                <w:bCs/>
                <w:color w:val="000000"/>
                <w:sz w:val="18"/>
                <w:szCs w:val="18"/>
              </w:rPr>
              <w:t>Engineering knowledge</w:t>
            </w:r>
          </w:p>
          <w:p w:rsidR="00D15F38" w:rsidRPr="00577B15" w:rsidRDefault="00D15F38" w:rsidP="00CF71BD">
            <w:pPr>
              <w:pStyle w:val="ListParagraph"/>
              <w:spacing w:after="0" w:line="240" w:lineRule="auto"/>
              <w:ind w:left="0"/>
              <w:jc w:val="center"/>
              <w:rPr>
                <w:rFonts w:ascii="Arial" w:hAnsi="Arial" w:cs="Arial"/>
                <w:color w:val="000000"/>
                <w:sz w:val="18"/>
                <w:szCs w:val="18"/>
              </w:rPr>
            </w:pPr>
            <w:r w:rsidRPr="00577B15">
              <w:rPr>
                <w:rFonts w:ascii="Arial" w:hAnsi="Arial" w:cs="Arial"/>
                <w:color w:val="000000"/>
                <w:sz w:val="18"/>
                <w:szCs w:val="18"/>
              </w:rPr>
              <w:t>(PO1)</w:t>
            </w:r>
          </w:p>
        </w:tc>
        <w:tc>
          <w:tcPr>
            <w:tcW w:w="1051"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Cognitive domain – level 5</w:t>
            </w:r>
          </w:p>
        </w:tc>
        <w:tc>
          <w:tcPr>
            <w:tcW w:w="1747"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Lecture Note</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Text Book</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Audio/Video</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Web Material</w:t>
            </w:r>
          </w:p>
          <w:p w:rsidR="00D15F38" w:rsidRPr="00577B15" w:rsidRDefault="00D15F38" w:rsidP="00CF71BD">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Journal paper</w:t>
            </w:r>
          </w:p>
        </w:tc>
        <w:tc>
          <w:tcPr>
            <w:tcW w:w="1612"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Class Test</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Final Exam</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Assignment </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rsidR="00D15F38" w:rsidRPr="00577B15" w:rsidRDefault="00D15F38" w:rsidP="00CF71BD">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Presentation</w:t>
            </w:r>
          </w:p>
        </w:tc>
      </w:tr>
      <w:tr w:rsidR="00D15F38" w:rsidRPr="00577B15" w:rsidTr="00CF71BD">
        <w:trPr>
          <w:trHeight w:val="1700"/>
          <w:jc w:val="center"/>
        </w:trPr>
        <w:tc>
          <w:tcPr>
            <w:tcW w:w="646"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CO4</w:t>
            </w:r>
          </w:p>
        </w:tc>
        <w:tc>
          <w:tcPr>
            <w:tcW w:w="2045" w:type="dxa"/>
          </w:tcPr>
          <w:p w:rsidR="00D15F38" w:rsidRPr="00577B15" w:rsidRDefault="00D15F38" w:rsidP="00CF71BD">
            <w:pPr>
              <w:jc w:val="center"/>
              <w:rPr>
                <w:rFonts w:ascii="Arial" w:hAnsi="Arial" w:cs="Arial"/>
                <w:iCs/>
                <w:sz w:val="18"/>
                <w:szCs w:val="18"/>
              </w:rPr>
            </w:pPr>
          </w:p>
          <w:p w:rsidR="00D15F38" w:rsidRPr="00577B15" w:rsidRDefault="00D15F38" w:rsidP="00CF71BD">
            <w:pPr>
              <w:jc w:val="center"/>
              <w:rPr>
                <w:rFonts w:ascii="Arial" w:hAnsi="Arial" w:cs="Arial"/>
                <w:b/>
                <w:bCs/>
                <w:iCs/>
                <w:sz w:val="18"/>
                <w:szCs w:val="18"/>
              </w:rPr>
            </w:pPr>
          </w:p>
          <w:p w:rsidR="00D15F38" w:rsidRPr="00577B15" w:rsidRDefault="00D15F38" w:rsidP="00CF71BD">
            <w:pPr>
              <w:jc w:val="center"/>
              <w:rPr>
                <w:rFonts w:ascii="Arial" w:hAnsi="Arial" w:cs="Arial"/>
                <w:iCs/>
                <w:sz w:val="18"/>
                <w:szCs w:val="18"/>
              </w:rPr>
            </w:pPr>
            <w:r w:rsidRPr="00A07B42">
              <w:rPr>
                <w:rFonts w:ascii="Arial" w:hAnsi="Arial" w:cs="Arial"/>
                <w:iCs/>
                <w:sz w:val="18"/>
                <w:szCs w:val="18"/>
              </w:rPr>
              <w:t>To</w:t>
            </w:r>
            <w:r>
              <w:rPr>
                <w:rFonts w:ascii="Arial" w:hAnsi="Arial" w:cs="Arial"/>
                <w:b/>
                <w:bCs/>
                <w:iCs/>
                <w:sz w:val="18"/>
                <w:szCs w:val="18"/>
              </w:rPr>
              <w:t xml:space="preserve"> a</w:t>
            </w:r>
            <w:r w:rsidRPr="00577B15">
              <w:rPr>
                <w:rFonts w:ascii="Arial" w:hAnsi="Arial" w:cs="Arial"/>
                <w:b/>
                <w:bCs/>
                <w:iCs/>
                <w:sz w:val="18"/>
                <w:szCs w:val="18"/>
              </w:rPr>
              <w:t>pply</w:t>
            </w:r>
            <w:r w:rsidRPr="00577B15">
              <w:rPr>
                <w:rFonts w:ascii="Arial" w:hAnsi="Arial" w:cs="Arial"/>
                <w:iCs/>
                <w:sz w:val="18"/>
                <w:szCs w:val="18"/>
              </w:rPr>
              <w:t xml:space="preserve"> morphological processing in pattern recovery</w:t>
            </w:r>
          </w:p>
        </w:tc>
        <w:tc>
          <w:tcPr>
            <w:tcW w:w="2074" w:type="dxa"/>
            <w:vAlign w:val="center"/>
          </w:tcPr>
          <w:p w:rsidR="00D15F38" w:rsidRPr="00577B15" w:rsidRDefault="00D15F38" w:rsidP="00CF71BD">
            <w:pPr>
              <w:pStyle w:val="ListParagraph"/>
              <w:spacing w:after="0" w:line="240" w:lineRule="auto"/>
              <w:ind w:left="0"/>
              <w:jc w:val="center"/>
              <w:rPr>
                <w:rFonts w:ascii="Arial" w:hAnsi="Arial" w:cs="Arial"/>
                <w:color w:val="000000"/>
                <w:sz w:val="18"/>
                <w:szCs w:val="18"/>
              </w:rPr>
            </w:pPr>
            <w:r w:rsidRPr="00577B15">
              <w:rPr>
                <w:rFonts w:ascii="Arial" w:hAnsi="Arial" w:cs="Arial"/>
                <w:b/>
                <w:bCs/>
                <w:color w:val="000000"/>
                <w:sz w:val="18"/>
                <w:szCs w:val="18"/>
              </w:rPr>
              <w:t>Problem analysis</w:t>
            </w:r>
          </w:p>
          <w:p w:rsidR="00D15F38" w:rsidRPr="00577B15" w:rsidRDefault="00D15F38" w:rsidP="00CF71BD">
            <w:pPr>
              <w:pStyle w:val="ListParagraph"/>
              <w:spacing w:after="0" w:line="240" w:lineRule="auto"/>
              <w:ind w:left="0"/>
              <w:jc w:val="center"/>
              <w:rPr>
                <w:rFonts w:ascii="Arial" w:hAnsi="Arial" w:cs="Arial"/>
                <w:b/>
                <w:bCs/>
                <w:color w:val="000000"/>
                <w:sz w:val="18"/>
                <w:szCs w:val="18"/>
              </w:rPr>
            </w:pPr>
            <w:r w:rsidRPr="00577B15">
              <w:rPr>
                <w:rFonts w:ascii="Arial" w:hAnsi="Arial" w:cs="Arial"/>
                <w:color w:val="000000"/>
                <w:sz w:val="18"/>
                <w:szCs w:val="18"/>
              </w:rPr>
              <w:t xml:space="preserve"> (PO2)</w:t>
            </w:r>
          </w:p>
        </w:tc>
        <w:tc>
          <w:tcPr>
            <w:tcW w:w="1051" w:type="dxa"/>
            <w:vAlign w:val="center"/>
          </w:tcPr>
          <w:p w:rsidR="00D15F38" w:rsidRPr="00577B15" w:rsidRDefault="00D15F38" w:rsidP="00CF71BD">
            <w:pPr>
              <w:jc w:val="center"/>
              <w:rPr>
                <w:rFonts w:ascii="Arial" w:hAnsi="Arial" w:cs="Arial"/>
                <w:color w:val="000000"/>
                <w:sz w:val="18"/>
                <w:szCs w:val="18"/>
              </w:rPr>
            </w:pPr>
            <w:r w:rsidRPr="00577B15">
              <w:rPr>
                <w:rFonts w:ascii="Arial" w:hAnsi="Arial" w:cs="Arial"/>
                <w:color w:val="000000"/>
                <w:sz w:val="18"/>
                <w:szCs w:val="18"/>
              </w:rPr>
              <w:t>Cognitive domain – level 4</w:t>
            </w:r>
          </w:p>
        </w:tc>
        <w:tc>
          <w:tcPr>
            <w:tcW w:w="1747"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Lecture Note</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Text Book</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Audio/Video</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Web Material</w:t>
            </w:r>
          </w:p>
          <w:p w:rsidR="00D15F38" w:rsidRPr="00577B15" w:rsidRDefault="00D15F38" w:rsidP="00CF71BD">
            <w:pPr>
              <w:spacing w:line="276" w:lineRule="auto"/>
              <w:rPr>
                <w:rFonts w:ascii="Arial" w:eastAsia="MS Gothic"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Journal paper</w:t>
            </w:r>
          </w:p>
        </w:tc>
        <w:tc>
          <w:tcPr>
            <w:tcW w:w="1612" w:type="dxa"/>
            <w:vAlign w:val="center"/>
          </w:tcPr>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Class Test</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Final Exam</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Assignment </w:t>
            </w:r>
          </w:p>
          <w:p w:rsidR="00D15F38" w:rsidRPr="00577B15" w:rsidRDefault="00D15F38" w:rsidP="00CF71BD">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rsidR="00D15F38" w:rsidRPr="00577B15" w:rsidRDefault="00D15F38" w:rsidP="00CF71BD">
            <w:pPr>
              <w:spacing w:line="276" w:lineRule="auto"/>
              <w:rPr>
                <w:rFonts w:ascii="Arial" w:eastAsia="MS Gothic" w:hAnsi="Arial" w:cs="Arial"/>
                <w:iCs/>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Presentation</w:t>
            </w:r>
          </w:p>
        </w:tc>
      </w:tr>
    </w:tbl>
    <w:p w:rsidR="00D15F38" w:rsidRPr="00577B15" w:rsidRDefault="00D15F38" w:rsidP="00CF71BD">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D15F38" w:rsidRPr="00577B15" w:rsidTr="00FD6048">
        <w:trPr>
          <w:jc w:val="center"/>
        </w:trPr>
        <w:tc>
          <w:tcPr>
            <w:tcW w:w="9127" w:type="dxa"/>
          </w:tcPr>
          <w:p w:rsidR="00D15F38" w:rsidRPr="00577B15" w:rsidRDefault="00D15F38" w:rsidP="00CF71BD">
            <w:pPr>
              <w:rPr>
                <w:rFonts w:ascii="Arial" w:hAnsi="Arial" w:cs="Arial"/>
                <w:b/>
                <w:color w:val="000000"/>
                <w:sz w:val="18"/>
                <w:szCs w:val="18"/>
              </w:rPr>
            </w:pPr>
            <w:r w:rsidRPr="00577B15">
              <w:rPr>
                <w:rFonts w:ascii="Arial" w:hAnsi="Arial" w:cs="Arial"/>
                <w:b/>
                <w:color w:val="000000"/>
                <w:sz w:val="18"/>
                <w:szCs w:val="18"/>
              </w:rPr>
              <w:lastRenderedPageBreak/>
              <w:t>Assessment and Marks Distribution:</w:t>
            </w:r>
          </w:p>
          <w:p w:rsidR="00D15F38" w:rsidRPr="00577B15" w:rsidRDefault="00D15F38" w:rsidP="00CF71BD">
            <w:pPr>
              <w:rPr>
                <w:rFonts w:ascii="Arial" w:hAnsi="Arial" w:cs="Arial"/>
                <w:bCs/>
                <w:color w:val="000000"/>
                <w:sz w:val="18"/>
                <w:szCs w:val="18"/>
              </w:rPr>
            </w:pPr>
            <w:r w:rsidRPr="00577B15">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D15F38" w:rsidRPr="00577B15" w:rsidRDefault="00D15F38" w:rsidP="00CF71BD">
            <w:pPr>
              <w:rPr>
                <w:rFonts w:ascii="Arial" w:hAnsi="Arial" w:cs="Arial"/>
                <w:bCs/>
                <w:color w:val="000000"/>
                <w:sz w:val="18"/>
                <w:szCs w:val="18"/>
              </w:rPr>
            </w:pPr>
            <w:r w:rsidRPr="00577B15">
              <w:rPr>
                <w:rFonts w:ascii="Arial" w:hAnsi="Arial" w:cs="Arial"/>
                <w:bCs/>
                <w:color w:val="000000"/>
                <w:sz w:val="18"/>
                <w:szCs w:val="18"/>
              </w:rPr>
              <w:tab/>
              <w:t>Class tests + Assignments due in different times of the semester (20%)</w:t>
            </w:r>
          </w:p>
          <w:p w:rsidR="00D15F38" w:rsidRPr="00577B15" w:rsidRDefault="00D15F38" w:rsidP="00CF71BD">
            <w:pPr>
              <w:rPr>
                <w:rFonts w:ascii="Arial" w:hAnsi="Arial" w:cs="Arial"/>
                <w:bCs/>
                <w:color w:val="000000"/>
                <w:sz w:val="18"/>
                <w:szCs w:val="18"/>
              </w:rPr>
            </w:pPr>
            <w:r w:rsidRPr="00577B15">
              <w:rPr>
                <w:rFonts w:ascii="Arial" w:hAnsi="Arial" w:cs="Arial"/>
                <w:bCs/>
                <w:color w:val="000000"/>
                <w:sz w:val="18"/>
                <w:szCs w:val="18"/>
              </w:rPr>
              <w:tab/>
              <w:t xml:space="preserve">A comprehensive final exam (70%), Total Time: 3 hours. </w:t>
            </w:r>
          </w:p>
          <w:p w:rsidR="00D15F38" w:rsidRPr="00577B15" w:rsidRDefault="00D15F38" w:rsidP="00CF71BD">
            <w:pPr>
              <w:rPr>
                <w:rFonts w:ascii="Arial" w:hAnsi="Arial" w:cs="Arial"/>
                <w:b/>
                <w:color w:val="000000"/>
                <w:sz w:val="18"/>
                <w:szCs w:val="18"/>
              </w:rPr>
            </w:pPr>
            <w:r w:rsidRPr="00577B15">
              <w:rPr>
                <w:rFonts w:ascii="Arial" w:hAnsi="Arial" w:cs="Arial"/>
                <w:bCs/>
                <w:color w:val="000000"/>
                <w:sz w:val="18"/>
                <w:szCs w:val="18"/>
              </w:rPr>
              <w:tab/>
              <w:t>A class participation mark (10%).</w:t>
            </w:r>
          </w:p>
        </w:tc>
      </w:tr>
      <w:tr w:rsidR="00D15F38" w:rsidRPr="00577B15" w:rsidTr="00FD6048">
        <w:trPr>
          <w:jc w:val="center"/>
        </w:trPr>
        <w:tc>
          <w:tcPr>
            <w:tcW w:w="9127" w:type="dxa"/>
          </w:tcPr>
          <w:p w:rsidR="00D15F38" w:rsidRPr="00577B15" w:rsidRDefault="00D15F38" w:rsidP="00CF71BD">
            <w:pPr>
              <w:spacing w:after="120"/>
              <w:jc w:val="both"/>
              <w:rPr>
                <w:rFonts w:ascii="Arial" w:hAnsi="Arial" w:cs="Arial"/>
                <w:b/>
                <w:bCs/>
                <w:iCs/>
                <w:sz w:val="18"/>
                <w:szCs w:val="18"/>
              </w:rPr>
            </w:pPr>
          </w:p>
          <w:p w:rsidR="00D15F38" w:rsidRPr="00577B15" w:rsidRDefault="00D15F38" w:rsidP="00CF71BD">
            <w:pPr>
              <w:spacing w:after="120"/>
              <w:jc w:val="both"/>
              <w:rPr>
                <w:rFonts w:ascii="Arial" w:hAnsi="Arial" w:cs="Arial"/>
                <w:b/>
                <w:bCs/>
                <w:iCs/>
                <w:sz w:val="18"/>
                <w:szCs w:val="18"/>
              </w:rPr>
            </w:pPr>
            <w:r w:rsidRPr="00577B15">
              <w:rPr>
                <w:rFonts w:ascii="Arial" w:hAnsi="Arial" w:cs="Arial"/>
                <w:b/>
                <w:bCs/>
                <w:iCs/>
                <w:sz w:val="18"/>
                <w:szCs w:val="18"/>
              </w:rPr>
              <w:t>Course Contents:</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 xml:space="preserve">Introduction and Fundamental to Digital Image Processing: What is Digital Image Processing, Origin of Digital Image Processing, Examples that use Digital Image Processing, Fundamental steps in Digital Image Processing, Components of Digital Image Processing System, Image sensing and acquisition, Image sampling, quantization and representation, Basic relationship between pixels. </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 xml:space="preserve">Image Enhancement in the Spatial Domain &amp; Frequency domain: Background, Basic gray level transformation, Histogram processing, Basics of spatial filtering, Smoothing and Sharpening Spatial filters, Introduction to Fourier Transform and the Frequency Domain, Discrete Fourier Transform. Smoothing and Sharpening Frequency-Domain filters. </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 xml:space="preserve">Image Restoration: Image Degradation/Restoration Process, Noise models, Restoration in presence of noise, Inverse Filtering, Minimum Mean Square Filtering, Geometric mean filter, Geometric transformations. </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 xml:space="preserve">Color Image Processing: Color Fundamentals, Color models, Basis of full color image processing, Color transformations. </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 xml:space="preserve">Image Compression: Fundamentals, Image compression models, Error free compression, Lossy compression. </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Morphological image processing: Preliminaries, Dilations and Erosion, opening and closing, Some basic morphological algorithms.</w:t>
            </w:r>
          </w:p>
          <w:p w:rsidR="00D15F38" w:rsidRPr="00577B15" w:rsidRDefault="00D15F38" w:rsidP="00CF71BD">
            <w:pPr>
              <w:spacing w:after="120"/>
              <w:jc w:val="both"/>
              <w:rPr>
                <w:rFonts w:ascii="Arial" w:hAnsi="Arial" w:cs="Arial"/>
                <w:sz w:val="18"/>
                <w:szCs w:val="18"/>
              </w:rPr>
            </w:pPr>
            <w:r w:rsidRPr="00577B15">
              <w:rPr>
                <w:rFonts w:ascii="Arial" w:hAnsi="Arial" w:cs="Arial"/>
                <w:sz w:val="18"/>
                <w:szCs w:val="18"/>
              </w:rPr>
              <w:t xml:space="preserve">Image Segmentation: Detection of Discontinuities, Edge linking and boundary detection, Thresholding, Region oriented segmentation. </w:t>
            </w:r>
          </w:p>
          <w:p w:rsidR="00D15F38" w:rsidRPr="00577B15" w:rsidRDefault="00D15F38" w:rsidP="00CF71BD">
            <w:pPr>
              <w:jc w:val="both"/>
              <w:rPr>
                <w:rFonts w:ascii="Arial" w:hAnsi="Arial" w:cs="Arial"/>
                <w:b/>
                <w:color w:val="FF0000"/>
                <w:sz w:val="18"/>
                <w:szCs w:val="18"/>
              </w:rPr>
            </w:pPr>
            <w:r w:rsidRPr="00577B15">
              <w:rPr>
                <w:rFonts w:ascii="Arial" w:hAnsi="Arial" w:cs="Arial"/>
                <w:sz w:val="18"/>
                <w:szCs w:val="18"/>
              </w:rPr>
              <w:t>Representation, Description and Recognition: Representation-chain codes, polygonal approximation and skeletons, Boundary descriptors-simple descriptors, shape numbers, Regional descriptors- simple, topological descriptors, Pattern and Pattern classes- Recognition based on matching techniques.</w:t>
            </w:r>
          </w:p>
        </w:tc>
      </w:tr>
    </w:tbl>
    <w:p w:rsidR="00D15F38" w:rsidRPr="00577B15" w:rsidRDefault="00D15F38" w:rsidP="00CF71BD">
      <w:pPr>
        <w:jc w:val="both"/>
        <w:rPr>
          <w:rFonts w:ascii="Arial" w:hAnsi="Arial" w:cs="Arial"/>
          <w:sz w:val="18"/>
          <w:szCs w:val="18"/>
          <w:highlight w:val="yellow"/>
        </w:rPr>
      </w:pPr>
    </w:p>
    <w:p w:rsidR="00D15F38" w:rsidRPr="00577B15" w:rsidRDefault="00D15F38" w:rsidP="00CF71BD">
      <w:pPr>
        <w:jc w:val="center"/>
        <w:rPr>
          <w:rFonts w:ascii="Arial" w:hAnsi="Arial" w:cs="Arial"/>
          <w:b/>
          <w:color w:val="FFFFFF"/>
          <w:sz w:val="18"/>
          <w:szCs w:val="18"/>
          <w:highlight w:val="black"/>
        </w:rPr>
      </w:pPr>
    </w:p>
    <w:p w:rsidR="00D15F38" w:rsidRPr="00577B15" w:rsidRDefault="00D15F38" w:rsidP="000B602B">
      <w:pPr>
        <w:rPr>
          <w:rFonts w:ascii="Arial" w:hAnsi="Arial" w:cs="Arial"/>
          <w:b/>
          <w:spacing w:val="-3"/>
          <w:sz w:val="18"/>
          <w:szCs w:val="18"/>
        </w:rPr>
      </w:pPr>
      <w:r w:rsidRPr="00577B15">
        <w:rPr>
          <w:rFonts w:ascii="Arial" w:hAnsi="Arial" w:cs="Arial"/>
          <w:b/>
          <w:spacing w:val="-3"/>
          <w:sz w:val="18"/>
          <w:szCs w:val="18"/>
        </w:rPr>
        <w:t>Text Book:</w:t>
      </w:r>
    </w:p>
    <w:tbl>
      <w:tblPr>
        <w:tblW w:w="4984" w:type="pct"/>
        <w:jc w:val="center"/>
        <w:tblLook w:val="0000" w:firstRow="0" w:lastRow="0" w:firstColumn="0" w:lastColumn="0" w:noHBand="0" w:noVBand="0"/>
      </w:tblPr>
      <w:tblGrid>
        <w:gridCol w:w="361"/>
        <w:gridCol w:w="2141"/>
        <w:gridCol w:w="286"/>
        <w:gridCol w:w="6424"/>
      </w:tblGrid>
      <w:tr w:rsidR="00D15F38" w:rsidRPr="00577B15" w:rsidTr="000B602B">
        <w:trPr>
          <w:trHeight w:val="313"/>
          <w:jc w:val="center"/>
        </w:trPr>
        <w:tc>
          <w:tcPr>
            <w:tcW w:w="196"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1.</w:t>
            </w:r>
          </w:p>
        </w:tc>
        <w:tc>
          <w:tcPr>
            <w:tcW w:w="1162" w:type="pct"/>
          </w:tcPr>
          <w:p w:rsidR="00D15F38" w:rsidRPr="00577B15" w:rsidRDefault="00D15F38" w:rsidP="00CF71BD">
            <w:pPr>
              <w:suppressAutoHyphens/>
              <w:rPr>
                <w:rFonts w:ascii="Arial" w:hAnsi="Arial" w:cs="Arial"/>
                <w:spacing w:val="-3"/>
                <w:sz w:val="18"/>
                <w:szCs w:val="18"/>
              </w:rPr>
            </w:pPr>
            <w:r w:rsidRPr="00577B15">
              <w:rPr>
                <w:rFonts w:ascii="Arial" w:hAnsi="Arial" w:cs="Arial"/>
                <w:spacing w:val="-3"/>
                <w:sz w:val="18"/>
                <w:szCs w:val="18"/>
              </w:rPr>
              <w:t>Rafael C. Gonzalez and Richard E. Woods</w:t>
            </w:r>
          </w:p>
        </w:tc>
        <w:tc>
          <w:tcPr>
            <w:tcW w:w="155"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7" w:type="pct"/>
          </w:tcPr>
          <w:p w:rsidR="00D15F38" w:rsidRPr="00577B15" w:rsidRDefault="00D15F38" w:rsidP="00CF71BD">
            <w:pPr>
              <w:suppressAutoHyphens/>
              <w:rPr>
                <w:rFonts w:ascii="Arial" w:hAnsi="Arial" w:cs="Arial"/>
                <w:b/>
                <w:bCs/>
                <w:spacing w:val="-3"/>
                <w:sz w:val="18"/>
                <w:szCs w:val="18"/>
              </w:rPr>
            </w:pPr>
            <w:r w:rsidRPr="00577B15">
              <w:rPr>
                <w:rFonts w:ascii="Arial" w:hAnsi="Arial" w:cs="Arial"/>
                <w:b/>
                <w:bCs/>
                <w:spacing w:val="-3"/>
                <w:sz w:val="18"/>
                <w:szCs w:val="18"/>
              </w:rPr>
              <w:t>Digital Image Processing (</w:t>
            </w:r>
            <w:r w:rsidRPr="00577B15">
              <w:rPr>
                <w:rFonts w:ascii="Arial" w:hAnsi="Arial" w:cs="Arial"/>
                <w:b/>
                <w:bCs/>
                <w:i/>
                <w:iCs/>
                <w:spacing w:val="-3"/>
                <w:sz w:val="18"/>
                <w:szCs w:val="18"/>
              </w:rPr>
              <w:t>4</w:t>
            </w:r>
            <w:r w:rsidRPr="00577B15">
              <w:rPr>
                <w:rFonts w:ascii="Arial" w:hAnsi="Arial" w:cs="Arial"/>
                <w:b/>
                <w:bCs/>
                <w:i/>
                <w:iCs/>
                <w:spacing w:val="-3"/>
                <w:sz w:val="18"/>
                <w:szCs w:val="18"/>
                <w:vertAlign w:val="superscript"/>
              </w:rPr>
              <w:t>th</w:t>
            </w:r>
            <w:r w:rsidRPr="00577B15">
              <w:rPr>
                <w:rFonts w:ascii="Arial" w:hAnsi="Arial" w:cs="Arial"/>
                <w:b/>
                <w:bCs/>
                <w:i/>
                <w:iCs/>
                <w:spacing w:val="-3"/>
                <w:sz w:val="18"/>
                <w:szCs w:val="18"/>
              </w:rPr>
              <w:t xml:space="preserve"> Edition</w:t>
            </w:r>
            <w:r w:rsidRPr="00577B15">
              <w:rPr>
                <w:rFonts w:ascii="Arial" w:hAnsi="Arial" w:cs="Arial"/>
                <w:b/>
                <w:bCs/>
                <w:spacing w:val="-3"/>
                <w:sz w:val="18"/>
                <w:szCs w:val="18"/>
              </w:rPr>
              <w:t xml:space="preserve">) </w:t>
            </w:r>
            <w:r>
              <w:rPr>
                <w:rFonts w:ascii="Arial" w:hAnsi="Arial" w:cs="Arial"/>
                <w:b/>
                <w:bCs/>
                <w:spacing w:val="-3"/>
                <w:sz w:val="18"/>
                <w:szCs w:val="18"/>
              </w:rPr>
              <w:t xml:space="preserve">, </w:t>
            </w:r>
            <w:r w:rsidRPr="007833C3">
              <w:rPr>
                <w:rFonts w:ascii="Arial" w:hAnsi="Arial" w:cs="Arial"/>
                <w:i/>
                <w:iCs/>
                <w:spacing w:val="-3"/>
                <w:sz w:val="18"/>
                <w:szCs w:val="18"/>
              </w:rPr>
              <w:t>Prentice Hall.</w:t>
            </w:r>
          </w:p>
        </w:tc>
      </w:tr>
    </w:tbl>
    <w:p w:rsidR="00D15F38" w:rsidRPr="00577B15" w:rsidRDefault="00D15F38" w:rsidP="00CF71BD">
      <w:pPr>
        <w:jc w:val="center"/>
        <w:rPr>
          <w:rFonts w:ascii="Arial" w:hAnsi="Arial" w:cs="Arial"/>
          <w:b/>
          <w:spacing w:val="-3"/>
          <w:sz w:val="18"/>
          <w:szCs w:val="18"/>
        </w:rPr>
      </w:pPr>
    </w:p>
    <w:p w:rsidR="00D15F38" w:rsidRPr="00577B15" w:rsidRDefault="00D15F38" w:rsidP="000B602B">
      <w:pPr>
        <w:rPr>
          <w:rFonts w:ascii="Arial" w:hAnsi="Arial" w:cs="Arial"/>
          <w:b/>
          <w:spacing w:val="-3"/>
          <w:sz w:val="18"/>
          <w:szCs w:val="18"/>
        </w:rPr>
      </w:pPr>
      <w:r w:rsidRPr="00577B15">
        <w:rPr>
          <w:rFonts w:ascii="Arial" w:hAnsi="Arial" w:cs="Arial"/>
          <w:b/>
          <w:spacing w:val="-3"/>
          <w:sz w:val="18"/>
          <w:szCs w:val="18"/>
        </w:rPr>
        <w:t>Books Recommended:</w:t>
      </w:r>
    </w:p>
    <w:tbl>
      <w:tblPr>
        <w:tblW w:w="4976" w:type="pct"/>
        <w:jc w:val="center"/>
        <w:tblLook w:val="0000" w:firstRow="0" w:lastRow="0" w:firstColumn="0" w:lastColumn="0" w:noHBand="0" w:noVBand="0"/>
      </w:tblPr>
      <w:tblGrid>
        <w:gridCol w:w="361"/>
        <w:gridCol w:w="2134"/>
        <w:gridCol w:w="285"/>
        <w:gridCol w:w="6418"/>
      </w:tblGrid>
      <w:tr w:rsidR="00D15F38" w:rsidRPr="00577B15" w:rsidTr="000B602B">
        <w:trPr>
          <w:trHeight w:val="196"/>
          <w:jc w:val="center"/>
        </w:trPr>
        <w:tc>
          <w:tcPr>
            <w:tcW w:w="196"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1.</w:t>
            </w:r>
          </w:p>
        </w:tc>
        <w:tc>
          <w:tcPr>
            <w:tcW w:w="1160" w:type="pct"/>
          </w:tcPr>
          <w:p w:rsidR="00D15F38" w:rsidRPr="00577B15" w:rsidRDefault="00D15F38" w:rsidP="00CF71BD">
            <w:pPr>
              <w:suppressAutoHyphens/>
              <w:rPr>
                <w:rFonts w:ascii="Arial" w:hAnsi="Arial" w:cs="Arial"/>
                <w:spacing w:val="-3"/>
                <w:sz w:val="18"/>
                <w:szCs w:val="18"/>
              </w:rPr>
            </w:pPr>
            <w:r w:rsidRPr="00577B15">
              <w:rPr>
                <w:rFonts w:ascii="Arial" w:hAnsi="Arial" w:cs="Arial"/>
                <w:spacing w:val="-3"/>
                <w:sz w:val="18"/>
                <w:szCs w:val="18"/>
              </w:rPr>
              <w:t>David Vernon</w:t>
            </w:r>
          </w:p>
        </w:tc>
        <w:tc>
          <w:tcPr>
            <w:tcW w:w="155"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9" w:type="pct"/>
          </w:tcPr>
          <w:p w:rsidR="00D15F38" w:rsidRPr="00577B15" w:rsidRDefault="00D15F38" w:rsidP="00CF71BD">
            <w:pPr>
              <w:suppressAutoHyphens/>
              <w:rPr>
                <w:rFonts w:ascii="Arial" w:hAnsi="Arial" w:cs="Arial"/>
                <w:spacing w:val="-3"/>
                <w:sz w:val="18"/>
                <w:szCs w:val="18"/>
              </w:rPr>
            </w:pPr>
            <w:r w:rsidRPr="00577B15">
              <w:rPr>
                <w:rFonts w:ascii="Arial" w:hAnsi="Arial" w:cs="Arial"/>
                <w:b/>
                <w:bCs/>
                <w:spacing w:val="-3"/>
                <w:sz w:val="18"/>
                <w:szCs w:val="18"/>
              </w:rPr>
              <w:t xml:space="preserve">Machine Vision: Automated Visual Inspection and Robot Vision, </w:t>
            </w:r>
            <w:r w:rsidRPr="00577B15">
              <w:rPr>
                <w:rFonts w:ascii="Arial" w:hAnsi="Arial" w:cs="Arial"/>
                <w:i/>
                <w:iCs/>
                <w:spacing w:val="-3"/>
                <w:sz w:val="18"/>
                <w:szCs w:val="18"/>
              </w:rPr>
              <w:t>Prentice Hall.</w:t>
            </w:r>
          </w:p>
        </w:tc>
      </w:tr>
      <w:tr w:rsidR="00D15F38" w:rsidRPr="00577B15" w:rsidTr="000B602B">
        <w:trPr>
          <w:trHeight w:val="109"/>
          <w:jc w:val="center"/>
        </w:trPr>
        <w:tc>
          <w:tcPr>
            <w:tcW w:w="196"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2.</w:t>
            </w:r>
          </w:p>
        </w:tc>
        <w:tc>
          <w:tcPr>
            <w:tcW w:w="1160" w:type="pct"/>
          </w:tcPr>
          <w:p w:rsidR="00D15F38" w:rsidRPr="00577B15" w:rsidRDefault="00D15F38" w:rsidP="00CF71BD">
            <w:pPr>
              <w:suppressAutoHyphens/>
              <w:rPr>
                <w:rFonts w:ascii="Arial" w:hAnsi="Arial" w:cs="Arial"/>
                <w:spacing w:val="-3"/>
                <w:sz w:val="18"/>
                <w:szCs w:val="18"/>
              </w:rPr>
            </w:pPr>
            <w:r w:rsidRPr="00577B15">
              <w:rPr>
                <w:rFonts w:ascii="Arial" w:hAnsi="Arial" w:cs="Arial"/>
                <w:spacing w:val="-3"/>
                <w:sz w:val="18"/>
                <w:szCs w:val="18"/>
              </w:rPr>
              <w:t>William K. Pratt</w:t>
            </w:r>
          </w:p>
        </w:tc>
        <w:tc>
          <w:tcPr>
            <w:tcW w:w="155"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9" w:type="pct"/>
          </w:tcPr>
          <w:p w:rsidR="00D15F38" w:rsidRPr="00577B15" w:rsidRDefault="00D15F38" w:rsidP="00CF71BD">
            <w:pPr>
              <w:suppressAutoHyphens/>
              <w:rPr>
                <w:rFonts w:ascii="Arial" w:hAnsi="Arial" w:cs="Arial"/>
                <w:spacing w:val="-3"/>
                <w:sz w:val="18"/>
                <w:szCs w:val="18"/>
              </w:rPr>
            </w:pPr>
            <w:r w:rsidRPr="00577B15">
              <w:rPr>
                <w:rFonts w:ascii="Arial" w:hAnsi="Arial" w:cs="Arial"/>
                <w:b/>
                <w:bCs/>
                <w:spacing w:val="-3"/>
                <w:sz w:val="18"/>
                <w:szCs w:val="18"/>
              </w:rPr>
              <w:t>Digital Image Processing: PIKS Scientific Inside, 4</w:t>
            </w:r>
            <w:r w:rsidRPr="00577B15">
              <w:rPr>
                <w:rFonts w:ascii="Arial" w:hAnsi="Arial" w:cs="Arial"/>
                <w:b/>
                <w:bCs/>
                <w:spacing w:val="-3"/>
                <w:sz w:val="18"/>
                <w:szCs w:val="18"/>
                <w:vertAlign w:val="superscript"/>
              </w:rPr>
              <w:t>th</w:t>
            </w:r>
            <w:r w:rsidRPr="00577B15">
              <w:rPr>
                <w:rFonts w:ascii="Arial" w:hAnsi="Arial" w:cs="Arial"/>
                <w:b/>
                <w:bCs/>
                <w:spacing w:val="-3"/>
                <w:sz w:val="18"/>
                <w:szCs w:val="18"/>
              </w:rPr>
              <w:t xml:space="preserve"> Edition, </w:t>
            </w:r>
            <w:r w:rsidRPr="00577B15">
              <w:rPr>
                <w:rFonts w:ascii="Arial" w:hAnsi="Arial" w:cs="Arial"/>
                <w:i/>
                <w:iCs/>
                <w:spacing w:val="-3"/>
                <w:sz w:val="18"/>
                <w:szCs w:val="18"/>
              </w:rPr>
              <w:t>John Wiley.</w:t>
            </w:r>
          </w:p>
        </w:tc>
      </w:tr>
      <w:tr w:rsidR="00D15F38" w:rsidRPr="00577B15" w:rsidTr="000B602B">
        <w:trPr>
          <w:trHeight w:val="109"/>
          <w:jc w:val="center"/>
        </w:trPr>
        <w:tc>
          <w:tcPr>
            <w:tcW w:w="196"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3.</w:t>
            </w:r>
          </w:p>
        </w:tc>
        <w:tc>
          <w:tcPr>
            <w:tcW w:w="1160" w:type="pct"/>
          </w:tcPr>
          <w:p w:rsidR="00D15F38" w:rsidRPr="00577B15" w:rsidRDefault="00D15F38" w:rsidP="00CF71BD">
            <w:pPr>
              <w:suppressAutoHyphens/>
              <w:rPr>
                <w:rFonts w:ascii="Arial" w:hAnsi="Arial" w:cs="Arial"/>
                <w:spacing w:val="-3"/>
                <w:sz w:val="18"/>
                <w:szCs w:val="18"/>
              </w:rPr>
            </w:pPr>
            <w:r w:rsidRPr="00577B15">
              <w:rPr>
                <w:rFonts w:ascii="Arial" w:hAnsi="Arial" w:cs="Arial"/>
                <w:spacing w:val="-3"/>
                <w:sz w:val="18"/>
                <w:szCs w:val="18"/>
              </w:rPr>
              <w:t>Pitas Ioannis</w:t>
            </w:r>
          </w:p>
        </w:tc>
        <w:tc>
          <w:tcPr>
            <w:tcW w:w="155" w:type="pct"/>
          </w:tcPr>
          <w:p w:rsidR="00D15F38" w:rsidRPr="00577B15" w:rsidRDefault="00D15F38" w:rsidP="00CF71BD">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9" w:type="pct"/>
          </w:tcPr>
          <w:p w:rsidR="00D15F38" w:rsidRPr="00577B15" w:rsidRDefault="00D15F38" w:rsidP="00CF71BD">
            <w:pPr>
              <w:suppressAutoHyphens/>
              <w:rPr>
                <w:rFonts w:ascii="Arial" w:hAnsi="Arial" w:cs="Arial"/>
                <w:b/>
                <w:bCs/>
                <w:spacing w:val="-3"/>
                <w:sz w:val="18"/>
                <w:szCs w:val="18"/>
              </w:rPr>
            </w:pPr>
            <w:r w:rsidRPr="00577B15">
              <w:rPr>
                <w:rFonts w:ascii="Arial" w:hAnsi="Arial" w:cs="Arial"/>
                <w:b/>
                <w:bCs/>
                <w:spacing w:val="-3"/>
                <w:sz w:val="18"/>
                <w:szCs w:val="18"/>
              </w:rPr>
              <w:t xml:space="preserve">Digital Image Processing Algorithms and Applications, </w:t>
            </w:r>
            <w:r w:rsidRPr="00577B15">
              <w:rPr>
                <w:rFonts w:ascii="Arial" w:hAnsi="Arial" w:cs="Arial"/>
                <w:i/>
                <w:iCs/>
                <w:color w:val="000000"/>
                <w:sz w:val="18"/>
                <w:szCs w:val="18"/>
              </w:rPr>
              <w:t>John Wiley</w:t>
            </w:r>
          </w:p>
        </w:tc>
      </w:tr>
    </w:tbl>
    <w:p w:rsidR="00D15F38" w:rsidRPr="00577B15" w:rsidRDefault="00D15F38" w:rsidP="00CF71BD">
      <w:pPr>
        <w:jc w:val="center"/>
        <w:rPr>
          <w:rFonts w:ascii="Arial" w:hAnsi="Arial" w:cs="Arial"/>
          <w:sz w:val="18"/>
          <w:szCs w:val="18"/>
        </w:rPr>
      </w:pPr>
    </w:p>
    <w:p w:rsidR="00D15F38" w:rsidRPr="00577B15" w:rsidRDefault="00D15F38" w:rsidP="00CF71BD">
      <w:pPr>
        <w:jc w:val="center"/>
        <w:rPr>
          <w:rFonts w:ascii="Arial" w:hAnsi="Arial" w:cs="Arial"/>
          <w:sz w:val="18"/>
          <w:szCs w:val="18"/>
        </w:rPr>
      </w:pPr>
    </w:p>
    <w:p w:rsidR="00D15F38" w:rsidRPr="00577B15" w:rsidRDefault="00D15F38" w:rsidP="00CF71BD">
      <w:pPr>
        <w:jc w:val="center"/>
        <w:rPr>
          <w:rFonts w:ascii="Arial" w:hAnsi="Arial" w:cs="Arial"/>
          <w:sz w:val="18"/>
          <w:szCs w:val="18"/>
        </w:rPr>
      </w:pPr>
    </w:p>
    <w:p w:rsidR="00D15F38" w:rsidRPr="00577B15" w:rsidRDefault="00D15F38" w:rsidP="00CF71BD">
      <w:pPr>
        <w:jc w:val="center"/>
        <w:rPr>
          <w:rFonts w:ascii="Arial" w:hAnsi="Arial" w:cs="Arial"/>
          <w:sz w:val="18"/>
          <w:szCs w:val="18"/>
        </w:rPr>
      </w:pPr>
    </w:p>
    <w:p w:rsidR="00D15F38" w:rsidRPr="007E48DD" w:rsidRDefault="0043521C" w:rsidP="00FD604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CSE416</w:t>
      </w:r>
      <w:r w:rsidR="00D15F38" w:rsidRPr="007E48DD">
        <w:rPr>
          <w:rFonts w:ascii="Arial" w:hAnsi="Arial" w:cs="Arial"/>
          <w:b/>
          <w:bCs/>
          <w:iCs/>
          <w:sz w:val="18"/>
          <w:szCs w:val="18"/>
        </w:rPr>
        <w:t xml:space="preserve">2: Digital Image Processing Lab </w:t>
      </w:r>
    </w:p>
    <w:p w:rsidR="00D15F38" w:rsidRPr="007E48DD" w:rsidRDefault="00D15F38" w:rsidP="00FD604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E48DD">
        <w:rPr>
          <w:rFonts w:ascii="Arial" w:hAnsi="Arial" w:cs="Arial"/>
          <w:b/>
          <w:bCs/>
          <w:iCs/>
          <w:sz w:val="18"/>
          <w:szCs w:val="18"/>
        </w:rPr>
        <w:t xml:space="preserve">Credits: </w:t>
      </w:r>
      <w:r w:rsidRPr="007E48DD">
        <w:rPr>
          <w:rFonts w:ascii="Arial" w:hAnsi="Arial" w:cs="Arial"/>
          <w:iCs/>
          <w:sz w:val="18"/>
          <w:szCs w:val="18"/>
        </w:rPr>
        <w:t xml:space="preserve">1 </w:t>
      </w:r>
      <w:r w:rsidR="00844CE6">
        <w:rPr>
          <w:rFonts w:ascii="Arial" w:hAnsi="Arial" w:cs="Arial"/>
          <w:b/>
          <w:bCs/>
          <w:iCs/>
          <w:sz w:val="18"/>
          <w:szCs w:val="18"/>
        </w:rPr>
        <w:t>Contact Hours: 28</w:t>
      </w:r>
    </w:p>
    <w:p w:rsidR="00D15F38" w:rsidRPr="007E48DD" w:rsidRDefault="00D15F38" w:rsidP="00FD6048">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E48DD">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D15F38" w:rsidRDefault="00D15F38" w:rsidP="00CF71BD">
      <w:pPr>
        <w:jc w:val="center"/>
        <w:rPr>
          <w:rFonts w:ascii="Arial" w:hAnsi="Arial" w:cs="Arial"/>
          <w:b/>
          <w:bCs/>
          <w:sz w:val="18"/>
          <w:szCs w:val="18"/>
        </w:rPr>
      </w:pPr>
    </w:p>
    <w:p w:rsidR="00214274" w:rsidRPr="007E48DD" w:rsidRDefault="00214274"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D15F38" w:rsidRPr="007E48DD" w:rsidTr="00CF71BD">
        <w:trPr>
          <w:jc w:val="center"/>
        </w:trPr>
        <w:tc>
          <w:tcPr>
            <w:tcW w:w="1439" w:type="dxa"/>
          </w:tcPr>
          <w:p w:rsidR="00D15F38" w:rsidRPr="007E48DD" w:rsidRDefault="00D15F38" w:rsidP="00CF71BD">
            <w:pPr>
              <w:rPr>
                <w:rFonts w:ascii="Arial" w:hAnsi="Arial" w:cs="Arial"/>
                <w:b/>
                <w:bCs/>
                <w:sz w:val="18"/>
                <w:szCs w:val="18"/>
              </w:rPr>
            </w:pPr>
            <w:r w:rsidRPr="007E48DD">
              <w:rPr>
                <w:rFonts w:ascii="Arial" w:hAnsi="Arial" w:cs="Arial"/>
                <w:b/>
                <w:sz w:val="18"/>
                <w:szCs w:val="18"/>
              </w:rPr>
              <w:t>Prerequisite:</w:t>
            </w:r>
          </w:p>
        </w:tc>
        <w:tc>
          <w:tcPr>
            <w:tcW w:w="7741" w:type="dxa"/>
          </w:tcPr>
          <w:p w:rsidR="00D15F38" w:rsidRPr="007E48DD" w:rsidRDefault="00F36FDD" w:rsidP="00CF71BD">
            <w:pPr>
              <w:rPr>
                <w:rFonts w:ascii="Arial" w:hAnsi="Arial" w:cs="Arial"/>
                <w:iCs/>
                <w:sz w:val="18"/>
                <w:szCs w:val="18"/>
              </w:rPr>
            </w:pPr>
            <w:r>
              <w:rPr>
                <w:rFonts w:ascii="Arial" w:hAnsi="Arial" w:cs="Arial"/>
                <w:iCs/>
                <w:sz w:val="18"/>
                <w:szCs w:val="18"/>
              </w:rPr>
              <w:t xml:space="preserve">CSE3221  </w:t>
            </w:r>
            <w:r w:rsidRPr="00F36FDD">
              <w:rPr>
                <w:rFonts w:ascii="Arial" w:hAnsi="Arial" w:cs="Arial"/>
                <w:iCs/>
                <w:sz w:val="18"/>
                <w:szCs w:val="18"/>
              </w:rPr>
              <w:t>Digital Signal Processing</w:t>
            </w:r>
          </w:p>
        </w:tc>
      </w:tr>
      <w:tr w:rsidR="00D15F38" w:rsidRPr="007E48DD" w:rsidTr="00CF71BD">
        <w:trPr>
          <w:jc w:val="center"/>
        </w:trPr>
        <w:tc>
          <w:tcPr>
            <w:tcW w:w="1439" w:type="dxa"/>
          </w:tcPr>
          <w:p w:rsidR="00D15F38" w:rsidRPr="007E48DD" w:rsidRDefault="00D15F38" w:rsidP="00CF71BD">
            <w:pPr>
              <w:rPr>
                <w:rFonts w:ascii="Arial" w:hAnsi="Arial" w:cs="Arial"/>
                <w:b/>
                <w:sz w:val="18"/>
                <w:szCs w:val="18"/>
              </w:rPr>
            </w:pPr>
            <w:r w:rsidRPr="007E48DD">
              <w:rPr>
                <w:rFonts w:ascii="Arial" w:hAnsi="Arial" w:cs="Arial"/>
                <w:b/>
                <w:sz w:val="18"/>
                <w:szCs w:val="18"/>
              </w:rPr>
              <w:t>Course Type</w:t>
            </w:r>
          </w:p>
        </w:tc>
        <w:tc>
          <w:tcPr>
            <w:tcW w:w="7741" w:type="dxa"/>
          </w:tcPr>
          <w:p w:rsidR="00D15F38" w:rsidRPr="007E48DD" w:rsidRDefault="00D15F38" w:rsidP="00CF71BD">
            <w:pPr>
              <w:rPr>
                <w:rFonts w:ascii="Arial" w:hAnsi="Arial" w:cs="Arial"/>
                <w:iCs/>
                <w:sz w:val="18"/>
                <w:szCs w:val="18"/>
              </w:rPr>
            </w:pPr>
            <w:r w:rsidRPr="007E48DD">
              <w:rPr>
                <w:rFonts w:ascii="MS Gothic" w:eastAsia="MS Gothic" w:hAnsi="MS Gothic" w:cs="MS Gothic" w:hint="eastAsia"/>
                <w:iCs/>
                <w:sz w:val="18"/>
                <w:szCs w:val="18"/>
              </w:rPr>
              <w:t>☐</w:t>
            </w:r>
            <w:r w:rsidRPr="007E48DD">
              <w:rPr>
                <w:rFonts w:ascii="Arial" w:hAnsi="Arial" w:cs="Arial"/>
                <w:iCs/>
                <w:sz w:val="18"/>
                <w:szCs w:val="18"/>
              </w:rPr>
              <w:t xml:space="preserve">Theory         </w:t>
            </w:r>
            <w:r w:rsidRPr="007E48DD">
              <w:rPr>
                <w:rFonts w:ascii="MS Gothic" w:eastAsia="MS Gothic" w:hAnsi="MS Gothic" w:cs="MS Gothic" w:hint="eastAsia"/>
                <w:iCs/>
                <w:sz w:val="18"/>
                <w:szCs w:val="18"/>
              </w:rPr>
              <w:t>☒</w:t>
            </w:r>
            <w:r w:rsidRPr="007E48DD">
              <w:rPr>
                <w:rFonts w:ascii="Arial" w:hAnsi="Arial" w:cs="Arial"/>
                <w:iCs/>
                <w:sz w:val="18"/>
                <w:szCs w:val="18"/>
              </w:rPr>
              <w:t xml:space="preserve">Laboratory work         </w:t>
            </w:r>
            <w:r w:rsidRPr="007E48DD">
              <w:rPr>
                <w:rFonts w:ascii="MS Gothic" w:eastAsia="MS Gothic" w:hAnsi="MS Gothic" w:cs="MS Gothic" w:hint="eastAsia"/>
                <w:iCs/>
                <w:sz w:val="18"/>
                <w:szCs w:val="18"/>
              </w:rPr>
              <w:t>☐</w:t>
            </w:r>
            <w:r w:rsidRPr="007E48DD">
              <w:rPr>
                <w:rFonts w:ascii="Arial" w:hAnsi="Arial" w:cs="Arial"/>
                <w:iCs/>
                <w:sz w:val="18"/>
                <w:szCs w:val="18"/>
              </w:rPr>
              <w:t xml:space="preserve"> Project work      </w:t>
            </w:r>
            <w:r w:rsidRPr="007E48DD">
              <w:rPr>
                <w:rFonts w:ascii="MS Gothic" w:eastAsia="MS Gothic" w:hAnsi="MS Gothic" w:cs="MS Gothic" w:hint="eastAsia"/>
                <w:iCs/>
                <w:sz w:val="18"/>
                <w:szCs w:val="18"/>
              </w:rPr>
              <w:t>☐</w:t>
            </w:r>
            <w:r w:rsidRPr="007E48DD">
              <w:rPr>
                <w:rFonts w:ascii="Arial" w:hAnsi="Arial" w:cs="Arial"/>
                <w:iCs/>
                <w:sz w:val="18"/>
                <w:szCs w:val="18"/>
              </w:rPr>
              <w:t xml:space="preserve"> Viva Voce  </w:t>
            </w:r>
          </w:p>
        </w:tc>
      </w:tr>
      <w:tr w:rsidR="00D15F38" w:rsidRPr="007E48DD" w:rsidTr="00CF71BD">
        <w:trPr>
          <w:trHeight w:val="238"/>
          <w:jc w:val="center"/>
        </w:trPr>
        <w:tc>
          <w:tcPr>
            <w:tcW w:w="1439" w:type="dxa"/>
          </w:tcPr>
          <w:p w:rsidR="00D15F38" w:rsidRPr="007E48DD" w:rsidRDefault="00D15F38" w:rsidP="00CF71BD">
            <w:pPr>
              <w:ind w:left="2160" w:hanging="2160"/>
              <w:rPr>
                <w:rFonts w:ascii="Arial" w:hAnsi="Arial" w:cs="Arial"/>
                <w:b/>
                <w:bCs/>
                <w:sz w:val="18"/>
                <w:szCs w:val="18"/>
              </w:rPr>
            </w:pPr>
            <w:r w:rsidRPr="007E48DD">
              <w:rPr>
                <w:rFonts w:ascii="Arial" w:hAnsi="Arial" w:cs="Arial"/>
                <w:b/>
                <w:bCs/>
                <w:sz w:val="18"/>
                <w:szCs w:val="18"/>
              </w:rPr>
              <w:t>Motivation</w:t>
            </w:r>
          </w:p>
        </w:tc>
        <w:tc>
          <w:tcPr>
            <w:tcW w:w="7741" w:type="dxa"/>
          </w:tcPr>
          <w:p w:rsidR="00D15F38" w:rsidRPr="007E48DD" w:rsidRDefault="00D15F38" w:rsidP="00CF71BD">
            <w:pPr>
              <w:rPr>
                <w:rFonts w:ascii="Arial" w:hAnsi="Arial" w:cs="Arial"/>
                <w:b/>
                <w:iCs/>
                <w:sz w:val="18"/>
                <w:szCs w:val="18"/>
              </w:rPr>
            </w:pPr>
            <w:r w:rsidRPr="007E48DD">
              <w:rPr>
                <w:rFonts w:ascii="Arial" w:hAnsi="Arial" w:cs="Arial"/>
                <w:iCs/>
                <w:sz w:val="18"/>
                <w:szCs w:val="18"/>
              </w:rPr>
              <w:t>To develop practical knowledge on Digital Image Processing</w:t>
            </w:r>
          </w:p>
        </w:tc>
      </w:tr>
      <w:tr w:rsidR="00D15F38" w:rsidRPr="007E48DD" w:rsidTr="00CF71BD">
        <w:trPr>
          <w:trHeight w:val="238"/>
          <w:jc w:val="center"/>
        </w:trPr>
        <w:tc>
          <w:tcPr>
            <w:tcW w:w="9180" w:type="dxa"/>
            <w:gridSpan w:val="2"/>
          </w:tcPr>
          <w:p w:rsidR="00D15F38" w:rsidRPr="007E48DD" w:rsidRDefault="00D15F38" w:rsidP="00CF71BD">
            <w:pPr>
              <w:rPr>
                <w:rFonts w:ascii="Arial" w:hAnsi="Arial" w:cs="Arial"/>
                <w:b/>
                <w:bCs/>
                <w:sz w:val="18"/>
                <w:szCs w:val="18"/>
              </w:rPr>
            </w:pPr>
          </w:p>
          <w:p w:rsidR="00D15F38" w:rsidRPr="007E48DD" w:rsidRDefault="00D15F38" w:rsidP="00CF71BD">
            <w:pPr>
              <w:rPr>
                <w:rFonts w:ascii="Arial" w:hAnsi="Arial" w:cs="Arial"/>
                <w:b/>
                <w:bCs/>
                <w:sz w:val="18"/>
                <w:szCs w:val="18"/>
              </w:rPr>
            </w:pPr>
            <w:r w:rsidRPr="007E48DD">
              <w:rPr>
                <w:rFonts w:ascii="Arial" w:hAnsi="Arial" w:cs="Arial"/>
                <w:b/>
                <w:bCs/>
                <w:sz w:val="18"/>
                <w:szCs w:val="18"/>
              </w:rPr>
              <w:t>Course Objective:</w:t>
            </w:r>
          </w:p>
          <w:p w:rsidR="00D15F38" w:rsidRPr="007E48DD" w:rsidRDefault="00D15F38" w:rsidP="00CF71BD">
            <w:pPr>
              <w:jc w:val="both"/>
              <w:rPr>
                <w:rFonts w:ascii="Arial" w:hAnsi="Arial" w:cs="Arial"/>
                <w:iCs/>
                <w:sz w:val="18"/>
                <w:szCs w:val="18"/>
              </w:rPr>
            </w:pPr>
            <w:r w:rsidRPr="007E48DD">
              <w:rPr>
                <w:rFonts w:ascii="Arial" w:hAnsi="Arial" w:cs="Arial"/>
                <w:iCs/>
                <w:sz w:val="18"/>
                <w:szCs w:val="18"/>
              </w:rPr>
              <w:t>The lab work is not a course in system or processing programming. Its objective is to get you into image processing as soon as possible and acquire an understanding of the purpose and result of selected processes of digital image processing. The work in the course will consist of several homework assignments. In general, the practice with assignment makes this course more understandable to the students. The lab assignments must be done individually and should be submitted on or before the specified deadline.</w:t>
            </w:r>
          </w:p>
        </w:tc>
      </w:tr>
    </w:tbl>
    <w:p w:rsidR="00D15F38" w:rsidRPr="007E48DD" w:rsidRDefault="00D15F38" w:rsidP="00CF71BD">
      <w:pPr>
        <w:jc w:val="center"/>
        <w:rPr>
          <w:rFonts w:ascii="Arial" w:hAnsi="Arial" w:cs="Arial"/>
          <w:sz w:val="18"/>
          <w:szCs w:val="18"/>
        </w:rPr>
      </w:pPr>
    </w:p>
    <w:p w:rsidR="00214274" w:rsidRDefault="00214274">
      <w:pPr>
        <w:rPr>
          <w:rFonts w:ascii="Arial" w:hAnsi="Arial" w:cs="Arial"/>
          <w:b/>
          <w:color w:val="000000"/>
          <w:sz w:val="18"/>
          <w:szCs w:val="18"/>
        </w:rPr>
      </w:pPr>
      <w:r>
        <w:rPr>
          <w:rFonts w:ascii="Arial" w:hAnsi="Arial" w:cs="Arial"/>
          <w:b/>
          <w:color w:val="000000"/>
          <w:sz w:val="18"/>
          <w:szCs w:val="18"/>
        </w:rPr>
        <w:br w:type="page"/>
      </w:r>
    </w:p>
    <w:p w:rsidR="00D15F38" w:rsidRPr="007E48DD" w:rsidRDefault="00D15F38" w:rsidP="00CF71BD">
      <w:pPr>
        <w:autoSpaceDE w:val="0"/>
        <w:autoSpaceDN w:val="0"/>
        <w:adjustRightInd w:val="0"/>
        <w:jc w:val="center"/>
        <w:rPr>
          <w:rFonts w:ascii="Arial" w:hAnsi="Arial" w:cs="Arial"/>
          <w:b/>
          <w:color w:val="000000"/>
          <w:sz w:val="18"/>
          <w:szCs w:val="18"/>
        </w:rPr>
      </w:pPr>
      <w:r w:rsidRPr="007E48DD">
        <w:rPr>
          <w:rFonts w:ascii="Arial" w:hAnsi="Arial" w:cs="Arial"/>
          <w:b/>
          <w:color w:val="000000"/>
          <w:sz w:val="18"/>
          <w:szCs w:val="18"/>
        </w:rPr>
        <w:lastRenderedPageBreak/>
        <w:t>Course Outcomes (COs), Program Outcomes (POs) and Assessment:</w:t>
      </w:r>
    </w:p>
    <w:p w:rsidR="00D15F38" w:rsidRPr="007E48DD" w:rsidRDefault="00D15F38" w:rsidP="00CF71BD">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D15F38" w:rsidRPr="007E48DD" w:rsidTr="00CF71BD">
        <w:trPr>
          <w:trHeight w:val="877"/>
          <w:jc w:val="center"/>
        </w:trPr>
        <w:tc>
          <w:tcPr>
            <w:tcW w:w="646"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 No.</w:t>
            </w:r>
          </w:p>
        </w:tc>
        <w:tc>
          <w:tcPr>
            <w:tcW w:w="1762"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 Statement</w:t>
            </w:r>
          </w:p>
        </w:tc>
        <w:tc>
          <w:tcPr>
            <w:tcW w:w="2357"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Corresponding PO</w:t>
            </w:r>
          </w:p>
        </w:tc>
        <w:tc>
          <w:tcPr>
            <w:tcW w:w="1051"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Domain / level of learning taxonomy</w:t>
            </w:r>
          </w:p>
        </w:tc>
        <w:tc>
          <w:tcPr>
            <w:tcW w:w="1747"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Delivery methods and activities</w:t>
            </w:r>
          </w:p>
        </w:tc>
        <w:tc>
          <w:tcPr>
            <w:tcW w:w="1612"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Assessment tools</w:t>
            </w:r>
          </w:p>
        </w:tc>
      </w:tr>
      <w:tr w:rsidR="00D15F38" w:rsidRPr="007E48DD" w:rsidTr="00CF71BD">
        <w:trPr>
          <w:trHeight w:val="1646"/>
          <w:jc w:val="center"/>
        </w:trPr>
        <w:tc>
          <w:tcPr>
            <w:tcW w:w="646"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CO1</w:t>
            </w:r>
          </w:p>
        </w:tc>
        <w:tc>
          <w:tcPr>
            <w:tcW w:w="1762" w:type="dxa"/>
            <w:vAlign w:val="center"/>
          </w:tcPr>
          <w:p w:rsidR="00D15F38" w:rsidRPr="007E48DD" w:rsidRDefault="00D15F38" w:rsidP="00CF71BD">
            <w:pPr>
              <w:pStyle w:val="ListParagraph"/>
              <w:spacing w:after="0" w:line="240" w:lineRule="auto"/>
              <w:ind w:left="0"/>
              <w:jc w:val="center"/>
              <w:rPr>
                <w:rFonts w:ascii="Arial" w:hAnsi="Arial" w:cs="Arial"/>
                <w:bCs/>
                <w:color w:val="000000"/>
                <w:sz w:val="18"/>
                <w:szCs w:val="18"/>
              </w:rPr>
            </w:pPr>
            <w:r w:rsidRPr="00EA6B3B">
              <w:rPr>
                <w:rFonts w:ascii="Arial" w:hAnsi="Arial" w:cs="Arial"/>
                <w:bCs/>
                <w:color w:val="000000"/>
                <w:sz w:val="18"/>
                <w:szCs w:val="18"/>
              </w:rPr>
              <w:t>To</w:t>
            </w:r>
            <w:r>
              <w:rPr>
                <w:rFonts w:ascii="Arial" w:hAnsi="Arial" w:cs="Arial"/>
                <w:b/>
                <w:color w:val="000000"/>
                <w:sz w:val="18"/>
                <w:szCs w:val="18"/>
              </w:rPr>
              <w:t xml:space="preserve"> d</w:t>
            </w:r>
            <w:r w:rsidRPr="007E48DD">
              <w:rPr>
                <w:rFonts w:ascii="Arial" w:hAnsi="Arial" w:cs="Arial"/>
                <w:b/>
                <w:color w:val="000000"/>
                <w:sz w:val="18"/>
                <w:szCs w:val="18"/>
              </w:rPr>
              <w:t xml:space="preserve">emonstrate </w:t>
            </w:r>
            <w:r w:rsidRPr="007E48DD">
              <w:rPr>
                <w:rFonts w:ascii="Arial" w:hAnsi="Arial" w:cs="Arial"/>
                <w:bCs/>
                <w:color w:val="000000"/>
                <w:sz w:val="18"/>
                <w:szCs w:val="18"/>
              </w:rPr>
              <w:t>basic operations for image conversion</w:t>
            </w:r>
          </w:p>
        </w:tc>
        <w:tc>
          <w:tcPr>
            <w:tcW w:w="2357" w:type="dxa"/>
            <w:vAlign w:val="center"/>
          </w:tcPr>
          <w:p w:rsidR="00D15F38" w:rsidRDefault="00D15F38" w:rsidP="00CF71BD">
            <w:pPr>
              <w:pStyle w:val="ListParagraph"/>
              <w:spacing w:after="0" w:line="240" w:lineRule="auto"/>
              <w:ind w:left="0"/>
              <w:jc w:val="center"/>
              <w:rPr>
                <w:rFonts w:ascii="Arial" w:hAnsi="Arial" w:cs="Arial"/>
                <w:b/>
                <w:bCs/>
                <w:sz w:val="18"/>
                <w:szCs w:val="18"/>
              </w:rPr>
            </w:pPr>
            <w:r w:rsidRPr="00D513DF">
              <w:rPr>
                <w:rFonts w:ascii="Arial" w:hAnsi="Arial" w:cs="Arial"/>
                <w:b/>
                <w:bCs/>
                <w:sz w:val="18"/>
                <w:szCs w:val="18"/>
              </w:rPr>
              <w:t xml:space="preserve">Modern tool usage </w:t>
            </w:r>
          </w:p>
          <w:p w:rsidR="00D15F38" w:rsidRPr="007E48DD" w:rsidRDefault="00D15F38" w:rsidP="00CF71BD">
            <w:pPr>
              <w:pStyle w:val="ListParagraph"/>
              <w:spacing w:after="0" w:line="240" w:lineRule="auto"/>
              <w:ind w:left="0"/>
              <w:jc w:val="center"/>
              <w:rPr>
                <w:rFonts w:ascii="Arial" w:hAnsi="Arial" w:cs="Arial"/>
                <w:color w:val="000000"/>
                <w:sz w:val="18"/>
                <w:szCs w:val="18"/>
              </w:rPr>
            </w:pPr>
            <w:r w:rsidRPr="007E48DD">
              <w:rPr>
                <w:rFonts w:ascii="Arial" w:hAnsi="Arial" w:cs="Arial"/>
                <w:color w:val="000000"/>
                <w:sz w:val="18"/>
                <w:szCs w:val="18"/>
              </w:rPr>
              <w:t>(PO</w:t>
            </w:r>
            <w:r>
              <w:rPr>
                <w:rFonts w:ascii="Arial" w:hAnsi="Arial" w:cs="Arial"/>
                <w:color w:val="000000"/>
                <w:sz w:val="18"/>
                <w:szCs w:val="18"/>
              </w:rPr>
              <w:t>5</w:t>
            </w:r>
            <w:r w:rsidRPr="007E48DD">
              <w:rPr>
                <w:rFonts w:ascii="Arial" w:hAnsi="Arial" w:cs="Arial"/>
                <w:color w:val="000000"/>
                <w:sz w:val="18"/>
                <w:szCs w:val="18"/>
              </w:rPr>
              <w:t>)</w:t>
            </w:r>
          </w:p>
        </w:tc>
        <w:tc>
          <w:tcPr>
            <w:tcW w:w="1051"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Cognitive domain – level 2</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945700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1523730"/>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6878779"/>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0558225"/>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7E48DD" w:rsidRDefault="009F4EBA" w:rsidP="00CF71BD">
            <w:pPr>
              <w:spacing w:line="276" w:lineRule="auto"/>
              <w:rPr>
                <w:rFonts w:ascii="Arial" w:hAnsi="Arial" w:cs="Arial"/>
                <w:color w:val="000000"/>
                <w:sz w:val="18"/>
                <w:szCs w:val="18"/>
              </w:rPr>
            </w:pPr>
            <w:sdt>
              <w:sdtPr>
                <w:rPr>
                  <w:rFonts w:ascii="Arial" w:hAnsi="Arial" w:cs="Arial"/>
                  <w:color w:val="000000" w:themeColor="text1"/>
                  <w:sz w:val="18"/>
                  <w:szCs w:val="18"/>
                </w:rPr>
                <w:id w:val="1038474350"/>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1178159"/>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47620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5483060"/>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159086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7E48DD" w:rsidRDefault="009F4EBA" w:rsidP="00CF71BD">
            <w:pPr>
              <w:rPr>
                <w:rFonts w:ascii="Arial" w:hAnsi="Arial" w:cs="Arial"/>
                <w:color w:val="000000"/>
                <w:sz w:val="18"/>
                <w:szCs w:val="18"/>
              </w:rPr>
            </w:pPr>
            <w:sdt>
              <w:sdtPr>
                <w:rPr>
                  <w:rFonts w:ascii="Arial" w:hAnsi="Arial" w:cs="Arial"/>
                  <w:color w:val="000000" w:themeColor="text1"/>
                  <w:sz w:val="18"/>
                  <w:szCs w:val="18"/>
                </w:rPr>
                <w:id w:val="-48879545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r w:rsidR="00D15F38" w:rsidRPr="007E48DD" w:rsidTr="00CF71BD">
        <w:trPr>
          <w:trHeight w:val="1700"/>
          <w:jc w:val="center"/>
        </w:trPr>
        <w:tc>
          <w:tcPr>
            <w:tcW w:w="646"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CO2</w:t>
            </w:r>
          </w:p>
        </w:tc>
        <w:tc>
          <w:tcPr>
            <w:tcW w:w="1762" w:type="dxa"/>
          </w:tcPr>
          <w:p w:rsidR="00D15F38" w:rsidRPr="00EA6B3B" w:rsidRDefault="00D15F38" w:rsidP="00CF71BD">
            <w:pPr>
              <w:rPr>
                <w:rFonts w:ascii="Arial" w:hAnsi="Arial" w:cs="Arial"/>
                <w:iCs/>
                <w:sz w:val="18"/>
                <w:szCs w:val="18"/>
              </w:rPr>
            </w:pPr>
          </w:p>
          <w:p w:rsidR="00D15F38" w:rsidRPr="007E48DD" w:rsidRDefault="00D15F38" w:rsidP="00CF71BD">
            <w:pPr>
              <w:jc w:val="center"/>
              <w:rPr>
                <w:rFonts w:ascii="Arial" w:hAnsi="Arial" w:cs="Arial"/>
                <w:color w:val="000000"/>
                <w:sz w:val="18"/>
                <w:szCs w:val="18"/>
              </w:rPr>
            </w:pPr>
            <w:r w:rsidRPr="00EA6B3B">
              <w:rPr>
                <w:rFonts w:ascii="Arial" w:hAnsi="Arial" w:cs="Arial"/>
                <w:iCs/>
                <w:sz w:val="18"/>
                <w:szCs w:val="18"/>
              </w:rPr>
              <w:t>To</w:t>
            </w:r>
            <w:r>
              <w:rPr>
                <w:rFonts w:ascii="Arial" w:hAnsi="Arial" w:cs="Arial"/>
                <w:b/>
                <w:bCs/>
                <w:iCs/>
                <w:sz w:val="18"/>
                <w:szCs w:val="18"/>
              </w:rPr>
              <w:t xml:space="preserve"> e</w:t>
            </w:r>
            <w:r w:rsidRPr="007E48DD">
              <w:rPr>
                <w:rFonts w:ascii="Arial" w:hAnsi="Arial" w:cs="Arial"/>
                <w:b/>
                <w:bCs/>
                <w:iCs/>
                <w:sz w:val="18"/>
                <w:szCs w:val="18"/>
              </w:rPr>
              <w:t xml:space="preserve">xplain </w:t>
            </w:r>
            <w:r w:rsidRPr="007E48DD">
              <w:rPr>
                <w:rFonts w:ascii="Arial" w:hAnsi="Arial" w:cs="Arial"/>
                <w:iCs/>
                <w:sz w:val="18"/>
                <w:szCs w:val="18"/>
              </w:rPr>
              <w:t>the different point processing operations for image enrichment</w:t>
            </w:r>
          </w:p>
        </w:tc>
        <w:tc>
          <w:tcPr>
            <w:tcW w:w="2357" w:type="dxa"/>
            <w:vAlign w:val="center"/>
          </w:tcPr>
          <w:p w:rsidR="00D15F38" w:rsidRPr="007E48DD" w:rsidRDefault="00D15F38" w:rsidP="00CF71BD">
            <w:pPr>
              <w:pStyle w:val="ListParagraph"/>
              <w:spacing w:after="0" w:line="240" w:lineRule="auto"/>
              <w:ind w:left="0"/>
              <w:jc w:val="center"/>
              <w:rPr>
                <w:rFonts w:ascii="Arial" w:hAnsi="Arial" w:cs="Arial"/>
                <w:b/>
                <w:bCs/>
                <w:color w:val="000000"/>
                <w:sz w:val="18"/>
                <w:szCs w:val="18"/>
              </w:rPr>
            </w:pPr>
            <w:r w:rsidRPr="007E48DD">
              <w:rPr>
                <w:rFonts w:ascii="Arial" w:hAnsi="Arial" w:cs="Arial"/>
                <w:b/>
                <w:bCs/>
                <w:color w:val="000000"/>
                <w:sz w:val="18"/>
                <w:szCs w:val="18"/>
              </w:rPr>
              <w:t xml:space="preserve">Problem analysis </w:t>
            </w:r>
          </w:p>
          <w:p w:rsidR="00D15F38" w:rsidRPr="007E48DD" w:rsidRDefault="00D15F38" w:rsidP="00CF71BD">
            <w:pPr>
              <w:pStyle w:val="ListParagraph"/>
              <w:spacing w:after="0" w:line="240" w:lineRule="auto"/>
              <w:ind w:left="0"/>
              <w:jc w:val="center"/>
              <w:rPr>
                <w:rFonts w:ascii="Arial" w:hAnsi="Arial" w:cs="Arial"/>
                <w:color w:val="000000"/>
                <w:sz w:val="18"/>
                <w:szCs w:val="18"/>
              </w:rPr>
            </w:pPr>
            <w:r w:rsidRPr="007E48DD">
              <w:rPr>
                <w:rFonts w:ascii="Arial" w:hAnsi="Arial" w:cs="Arial"/>
                <w:color w:val="000000"/>
                <w:sz w:val="18"/>
                <w:szCs w:val="18"/>
              </w:rPr>
              <w:t>(PO2)</w:t>
            </w:r>
          </w:p>
        </w:tc>
        <w:tc>
          <w:tcPr>
            <w:tcW w:w="1051"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Cognitive domain – level 2</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986681"/>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972496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3563773"/>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6079594"/>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7E48DD" w:rsidRDefault="009F4EBA" w:rsidP="00CF71BD">
            <w:pPr>
              <w:rPr>
                <w:rFonts w:ascii="Arial" w:hAnsi="Arial" w:cs="Arial"/>
                <w:color w:val="000000"/>
                <w:sz w:val="18"/>
                <w:szCs w:val="18"/>
              </w:rPr>
            </w:pPr>
            <w:sdt>
              <w:sdtPr>
                <w:rPr>
                  <w:rFonts w:ascii="Arial" w:hAnsi="Arial" w:cs="Arial"/>
                  <w:color w:val="000000" w:themeColor="text1"/>
                  <w:sz w:val="18"/>
                  <w:szCs w:val="18"/>
                </w:rPr>
                <w:id w:val="135693452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783998"/>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3188228"/>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6638135"/>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1917096"/>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7E48DD" w:rsidRDefault="009F4EBA" w:rsidP="00CF71BD">
            <w:pPr>
              <w:rPr>
                <w:rFonts w:ascii="Arial" w:hAnsi="Arial" w:cs="Arial"/>
                <w:color w:val="000000"/>
                <w:sz w:val="18"/>
                <w:szCs w:val="18"/>
              </w:rPr>
            </w:pPr>
            <w:sdt>
              <w:sdtPr>
                <w:rPr>
                  <w:rFonts w:ascii="Arial" w:hAnsi="Arial" w:cs="Arial"/>
                  <w:color w:val="000000" w:themeColor="text1"/>
                  <w:sz w:val="18"/>
                  <w:szCs w:val="18"/>
                </w:rPr>
                <w:id w:val="191434142"/>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r w:rsidR="00D15F38" w:rsidRPr="007E48DD" w:rsidTr="00CF71BD">
        <w:trPr>
          <w:trHeight w:val="1700"/>
          <w:jc w:val="center"/>
        </w:trPr>
        <w:tc>
          <w:tcPr>
            <w:tcW w:w="646"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CO3</w:t>
            </w:r>
          </w:p>
        </w:tc>
        <w:tc>
          <w:tcPr>
            <w:tcW w:w="1762" w:type="dxa"/>
          </w:tcPr>
          <w:p w:rsidR="00D15F38" w:rsidRPr="007E48DD" w:rsidRDefault="00D15F38" w:rsidP="00CF71BD">
            <w:pPr>
              <w:jc w:val="center"/>
              <w:rPr>
                <w:rFonts w:ascii="Arial" w:hAnsi="Arial" w:cs="Arial"/>
                <w:b/>
                <w:bCs/>
                <w:iCs/>
                <w:sz w:val="18"/>
                <w:szCs w:val="18"/>
              </w:rPr>
            </w:pPr>
          </w:p>
          <w:p w:rsidR="00D15F38" w:rsidRPr="007E48DD" w:rsidRDefault="00D15F38" w:rsidP="00CF71BD">
            <w:pPr>
              <w:jc w:val="center"/>
              <w:rPr>
                <w:rFonts w:ascii="Arial" w:hAnsi="Arial" w:cs="Arial"/>
                <w:iCs/>
                <w:sz w:val="18"/>
                <w:szCs w:val="18"/>
              </w:rPr>
            </w:pPr>
            <w:r w:rsidRPr="00EA6B3B">
              <w:rPr>
                <w:rFonts w:ascii="Arial" w:hAnsi="Arial" w:cs="Arial"/>
                <w:iCs/>
                <w:sz w:val="18"/>
                <w:szCs w:val="18"/>
              </w:rPr>
              <w:t>To</w:t>
            </w:r>
            <w:r>
              <w:rPr>
                <w:rFonts w:ascii="Arial" w:hAnsi="Arial" w:cs="Arial"/>
                <w:b/>
                <w:bCs/>
                <w:iCs/>
                <w:sz w:val="18"/>
                <w:szCs w:val="18"/>
              </w:rPr>
              <w:t xml:space="preserve"> e</w:t>
            </w:r>
            <w:r w:rsidRPr="007E48DD">
              <w:rPr>
                <w:rFonts w:ascii="Arial" w:hAnsi="Arial" w:cs="Arial"/>
                <w:b/>
                <w:bCs/>
                <w:iCs/>
                <w:sz w:val="18"/>
                <w:szCs w:val="18"/>
              </w:rPr>
              <w:t>valuate</w:t>
            </w:r>
            <w:r w:rsidRPr="007E48DD">
              <w:rPr>
                <w:rFonts w:ascii="Arial" w:hAnsi="Arial" w:cs="Arial"/>
                <w:iCs/>
                <w:sz w:val="18"/>
                <w:szCs w:val="18"/>
              </w:rPr>
              <w:t xml:space="preserve"> the performance of different filtering techniques for image enhancement</w:t>
            </w:r>
          </w:p>
        </w:tc>
        <w:tc>
          <w:tcPr>
            <w:tcW w:w="2357" w:type="dxa"/>
            <w:vAlign w:val="center"/>
          </w:tcPr>
          <w:p w:rsidR="00D15F38" w:rsidRPr="007E48DD" w:rsidRDefault="00D15F38" w:rsidP="00CF71BD">
            <w:pPr>
              <w:pStyle w:val="ListParagraph"/>
              <w:spacing w:after="0" w:line="240" w:lineRule="auto"/>
              <w:ind w:left="0"/>
              <w:jc w:val="center"/>
              <w:rPr>
                <w:rFonts w:ascii="Arial" w:hAnsi="Arial" w:cs="Arial"/>
                <w:b/>
                <w:bCs/>
                <w:color w:val="000000"/>
                <w:sz w:val="18"/>
                <w:szCs w:val="18"/>
              </w:rPr>
            </w:pPr>
            <w:r w:rsidRPr="007E48DD">
              <w:rPr>
                <w:rFonts w:ascii="Arial" w:hAnsi="Arial" w:cs="Arial"/>
                <w:b/>
                <w:bCs/>
                <w:color w:val="000000"/>
                <w:sz w:val="18"/>
                <w:szCs w:val="18"/>
              </w:rPr>
              <w:t>Design/Development of solutions</w:t>
            </w:r>
          </w:p>
          <w:p w:rsidR="00D15F38" w:rsidRPr="007E48DD" w:rsidRDefault="00D15F38" w:rsidP="00CF71BD">
            <w:pPr>
              <w:pStyle w:val="ListParagraph"/>
              <w:spacing w:after="0" w:line="240" w:lineRule="auto"/>
              <w:ind w:left="0"/>
              <w:jc w:val="center"/>
              <w:rPr>
                <w:rFonts w:ascii="Arial" w:hAnsi="Arial" w:cs="Arial"/>
                <w:b/>
                <w:bCs/>
                <w:color w:val="000000"/>
                <w:sz w:val="18"/>
                <w:szCs w:val="18"/>
              </w:rPr>
            </w:pPr>
            <w:r w:rsidRPr="007E48DD">
              <w:rPr>
                <w:rFonts w:ascii="Arial" w:hAnsi="Arial" w:cs="Arial"/>
                <w:color w:val="000000"/>
                <w:sz w:val="18"/>
                <w:szCs w:val="18"/>
              </w:rPr>
              <w:t>(PO3)</w:t>
            </w:r>
          </w:p>
        </w:tc>
        <w:tc>
          <w:tcPr>
            <w:tcW w:w="1051" w:type="dxa"/>
            <w:vAlign w:val="center"/>
          </w:tcPr>
          <w:p w:rsidR="00D15F38" w:rsidRPr="007E48DD" w:rsidRDefault="00D15F38" w:rsidP="00CF71BD">
            <w:pPr>
              <w:jc w:val="center"/>
              <w:rPr>
                <w:rFonts w:ascii="Arial" w:hAnsi="Arial" w:cs="Arial"/>
                <w:color w:val="000000"/>
                <w:sz w:val="18"/>
                <w:szCs w:val="18"/>
              </w:rPr>
            </w:pPr>
            <w:r w:rsidRPr="007E48DD">
              <w:rPr>
                <w:rFonts w:ascii="Arial" w:hAnsi="Arial" w:cs="Arial"/>
                <w:color w:val="000000"/>
                <w:sz w:val="18"/>
                <w:szCs w:val="18"/>
              </w:rPr>
              <w:t>Cognitive domain – level 1</w:t>
            </w:r>
          </w:p>
        </w:tc>
        <w:tc>
          <w:tcPr>
            <w:tcW w:w="1747"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1274755"/>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Lecture Note</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95799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Text Book</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0432152"/>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Audio/Video</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6981548"/>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Web Material</w:t>
            </w:r>
          </w:p>
          <w:p w:rsidR="00D15F38" w:rsidRPr="007E48DD" w:rsidRDefault="009F4EBA" w:rsidP="00CF71BD">
            <w:pPr>
              <w:spacing w:line="276" w:lineRule="auto"/>
              <w:rPr>
                <w:rFonts w:ascii="Arial" w:eastAsia="MS Gothic" w:hAnsi="Arial" w:cs="Arial"/>
                <w:color w:val="000000"/>
                <w:sz w:val="18"/>
                <w:szCs w:val="18"/>
              </w:rPr>
            </w:pPr>
            <w:sdt>
              <w:sdtPr>
                <w:rPr>
                  <w:rFonts w:ascii="Arial" w:hAnsi="Arial" w:cs="Arial"/>
                  <w:color w:val="000000" w:themeColor="text1"/>
                  <w:sz w:val="18"/>
                  <w:szCs w:val="18"/>
                </w:rPr>
                <w:id w:val="-1687278496"/>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Lab Manual</w:t>
            </w:r>
          </w:p>
        </w:tc>
        <w:tc>
          <w:tcPr>
            <w:tcW w:w="1612" w:type="dxa"/>
            <w:vAlign w:val="center"/>
          </w:tcPr>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3932097"/>
              </w:sdtPr>
              <w:sdtEndPr/>
              <w:sdtContent>
                <w:r w:rsidR="00D15F38">
                  <w:rPr>
                    <w:rFonts w:ascii="MS Gothic" w:eastAsia="MS Gothic" w:hAnsi="MS Gothic" w:cs="Arial" w:hint="eastAsia"/>
                    <w:color w:val="000000" w:themeColor="text1"/>
                    <w:sz w:val="18"/>
                    <w:szCs w:val="18"/>
                  </w:rPr>
                  <w:t>☒</w:t>
                </w:r>
              </w:sdtContent>
            </w:sdt>
            <w:r w:rsidR="00D15F38">
              <w:rPr>
                <w:rFonts w:ascii="Arial" w:hAnsi="Arial" w:cs="Arial"/>
                <w:color w:val="000000" w:themeColor="text1"/>
                <w:sz w:val="18"/>
                <w:szCs w:val="18"/>
              </w:rPr>
              <w:t>CA</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204903"/>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Final Exam</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1784756"/>
              </w:sdtPr>
              <w:sdtEndPr/>
              <w:sdtContent>
                <w:r w:rsidR="00D15F38" w:rsidRPr="006A714F">
                  <w:rPr>
                    <w:rFonts w:ascii="MS Gothic" w:eastAsia="MS Gothic" w:hAnsi="MS Gothic" w:cs="MS Gothic" w:hint="eastAsia"/>
                    <w:color w:val="000000" w:themeColor="text1"/>
                    <w:sz w:val="18"/>
                    <w:szCs w:val="18"/>
                  </w:rPr>
                  <w:t>☒</w:t>
                </w:r>
              </w:sdtContent>
            </w:sdt>
            <w:r w:rsidR="00D15F38" w:rsidRPr="006A714F">
              <w:rPr>
                <w:rFonts w:ascii="Arial" w:hAnsi="Arial" w:cs="Arial"/>
                <w:color w:val="000000" w:themeColor="text1"/>
                <w:sz w:val="18"/>
                <w:szCs w:val="18"/>
              </w:rPr>
              <w:t xml:space="preserve">  Assignment </w:t>
            </w:r>
          </w:p>
          <w:p w:rsidR="00D15F38"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0573123"/>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N</w:t>
            </w:r>
            <w:r w:rsidR="00D15F38">
              <w:rPr>
                <w:rFonts w:ascii="Arial" w:hAnsi="Arial" w:cs="Arial"/>
                <w:color w:val="000000" w:themeColor="text1"/>
                <w:sz w:val="18"/>
                <w:szCs w:val="18"/>
              </w:rPr>
              <w:t>ote book</w:t>
            </w:r>
          </w:p>
          <w:p w:rsidR="00D15F38" w:rsidRPr="007E48DD" w:rsidRDefault="009F4EBA" w:rsidP="00CF71BD">
            <w:pPr>
              <w:spacing w:line="276" w:lineRule="auto"/>
              <w:rPr>
                <w:rFonts w:ascii="Arial" w:eastAsia="MS Gothic" w:hAnsi="Arial" w:cs="Arial"/>
                <w:iCs/>
                <w:sz w:val="18"/>
                <w:szCs w:val="18"/>
              </w:rPr>
            </w:pPr>
            <w:sdt>
              <w:sdtPr>
                <w:rPr>
                  <w:rFonts w:ascii="Arial" w:hAnsi="Arial" w:cs="Arial"/>
                  <w:color w:val="000000" w:themeColor="text1"/>
                  <w:sz w:val="18"/>
                  <w:szCs w:val="18"/>
                </w:rPr>
                <w:id w:val="-1869984577"/>
              </w:sdtPr>
              <w:sdtEndPr/>
              <w:sdtContent>
                <w:r w:rsidR="00D15F38">
                  <w:rPr>
                    <w:rFonts w:ascii="MS Gothic" w:eastAsia="MS Gothic" w:hAnsi="MS Gothic" w:cs="Arial" w:hint="eastAsia"/>
                    <w:color w:val="000000" w:themeColor="text1"/>
                    <w:sz w:val="18"/>
                    <w:szCs w:val="18"/>
                  </w:rPr>
                  <w:t>☒</w:t>
                </w:r>
              </w:sdtContent>
            </w:sdt>
            <w:r w:rsidR="00D15F38" w:rsidRPr="006A714F">
              <w:rPr>
                <w:rFonts w:ascii="Arial" w:hAnsi="Arial" w:cs="Arial"/>
                <w:color w:val="000000" w:themeColor="text1"/>
                <w:sz w:val="18"/>
                <w:szCs w:val="18"/>
              </w:rPr>
              <w:t xml:space="preserve">  Presentation</w:t>
            </w:r>
          </w:p>
        </w:tc>
      </w:tr>
    </w:tbl>
    <w:p w:rsidR="00D15F38" w:rsidRPr="007E48DD" w:rsidRDefault="00D15F38" w:rsidP="00CF71BD">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D15F38" w:rsidRPr="007E48DD" w:rsidTr="00FD6048">
        <w:trPr>
          <w:jc w:val="center"/>
        </w:trPr>
        <w:tc>
          <w:tcPr>
            <w:tcW w:w="9127" w:type="dxa"/>
          </w:tcPr>
          <w:p w:rsidR="00D15F38" w:rsidRPr="007E48DD" w:rsidRDefault="00D15F38" w:rsidP="00CF71BD">
            <w:pPr>
              <w:rPr>
                <w:rFonts w:ascii="Arial" w:hAnsi="Arial" w:cs="Arial"/>
                <w:b/>
                <w:color w:val="000000"/>
                <w:sz w:val="18"/>
                <w:szCs w:val="18"/>
              </w:rPr>
            </w:pPr>
            <w:r w:rsidRPr="007E48DD">
              <w:rPr>
                <w:rFonts w:ascii="Arial" w:hAnsi="Arial" w:cs="Arial"/>
                <w:b/>
                <w:color w:val="000000"/>
                <w:sz w:val="18"/>
                <w:szCs w:val="18"/>
              </w:rPr>
              <w:t>Assessment and Marks Distribution:</w:t>
            </w:r>
          </w:p>
          <w:p w:rsidR="00D15F38" w:rsidRPr="00D07B06" w:rsidRDefault="00D15F38" w:rsidP="00CF71BD">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D15F38" w:rsidRPr="00D07B06" w:rsidRDefault="00D15F38"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D15F38" w:rsidRPr="007E48DD" w:rsidRDefault="00D15F38" w:rsidP="00CF71BD">
            <w:pPr>
              <w:rPr>
                <w:rFonts w:ascii="Arial" w:hAnsi="Arial" w:cs="Arial"/>
                <w:b/>
                <w:color w:val="000000"/>
                <w:sz w:val="18"/>
                <w:szCs w:val="18"/>
              </w:rPr>
            </w:pPr>
            <w:r w:rsidRPr="00D07B06">
              <w:rPr>
                <w:rFonts w:ascii="Arial" w:hAnsi="Arial" w:cs="Arial"/>
                <w:bCs/>
                <w:sz w:val="18"/>
                <w:szCs w:val="18"/>
              </w:rPr>
              <w:tab/>
              <w:t>A class participation mark (10%).</w:t>
            </w:r>
          </w:p>
        </w:tc>
      </w:tr>
      <w:tr w:rsidR="00D15F38" w:rsidRPr="007E48DD" w:rsidTr="00FD6048">
        <w:trPr>
          <w:trHeight w:val="2925"/>
          <w:jc w:val="center"/>
        </w:trPr>
        <w:tc>
          <w:tcPr>
            <w:tcW w:w="9127" w:type="dxa"/>
          </w:tcPr>
          <w:p w:rsidR="00D15F38" w:rsidRPr="007E48DD" w:rsidRDefault="00D15F38" w:rsidP="00CF71BD">
            <w:pPr>
              <w:spacing w:after="120"/>
              <w:rPr>
                <w:rFonts w:ascii="Arial" w:hAnsi="Arial" w:cs="Arial"/>
                <w:b/>
                <w:bCs/>
                <w:iCs/>
                <w:sz w:val="18"/>
                <w:szCs w:val="18"/>
              </w:rPr>
            </w:pPr>
          </w:p>
          <w:p w:rsidR="00D15F38" w:rsidRPr="007E48DD" w:rsidRDefault="00D15F38" w:rsidP="00CF71BD">
            <w:pPr>
              <w:spacing w:after="120"/>
              <w:rPr>
                <w:rFonts w:ascii="Arial" w:hAnsi="Arial" w:cs="Arial"/>
                <w:b/>
                <w:bCs/>
                <w:iCs/>
                <w:sz w:val="18"/>
                <w:szCs w:val="18"/>
              </w:rPr>
            </w:pPr>
            <w:r>
              <w:rPr>
                <w:rFonts w:ascii="Arial" w:hAnsi="Arial" w:cs="Arial"/>
                <w:b/>
                <w:bCs/>
                <w:iCs/>
                <w:sz w:val="18"/>
                <w:szCs w:val="18"/>
              </w:rPr>
              <w:t xml:space="preserve">Lab </w:t>
            </w:r>
            <w:r w:rsidRPr="007E48DD">
              <w:rPr>
                <w:rFonts w:ascii="Arial" w:hAnsi="Arial" w:cs="Arial"/>
                <w:b/>
                <w:bCs/>
                <w:iCs/>
                <w:sz w:val="18"/>
                <w:szCs w:val="18"/>
              </w:rPr>
              <w:t>Course Contents</w:t>
            </w:r>
            <w:r>
              <w:rPr>
                <w:rFonts w:ascii="Arial" w:hAnsi="Arial" w:cs="Arial"/>
                <w:b/>
                <w:bCs/>
                <w:iCs/>
                <w:sz w:val="18"/>
                <w:szCs w:val="18"/>
              </w:rPr>
              <w:t>/List of Experiments</w:t>
            </w:r>
            <w:r w:rsidRPr="007E48DD">
              <w:rPr>
                <w:rFonts w:ascii="Arial" w:hAnsi="Arial" w:cs="Arial"/>
                <w:b/>
                <w:bCs/>
                <w:iCs/>
                <w:sz w:val="18"/>
                <w:szCs w:val="18"/>
              </w:rPr>
              <w:t>:</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Introduction to Matlab to implement digital image processing techniques.</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Sampling, Resampling, quantization, histogram processing, different arithmetic operations on image.</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Implementation of basic intensity transformation with point processing techniques and their related functions; concept of spatial filtering, image smoothing and sharpening using different filters.</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Image enhancement in frequency domain including Fourier transform, Discrete Fourier transform and different high pass filter &amp; low pass filters.</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Implementation of different edge detection methods and image segmentation.</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Restoration of image degradation, imposing noise on image, remove noise using filters and measure of filter performance in image enhancement using quantitative approach e.g. PSNR.</w:t>
            </w:r>
          </w:p>
          <w:p w:rsidR="00D15F38" w:rsidRPr="007E48DD" w:rsidRDefault="00D15F38" w:rsidP="00CB1944">
            <w:pPr>
              <w:numPr>
                <w:ilvl w:val="0"/>
                <w:numId w:val="27"/>
              </w:numPr>
              <w:rPr>
                <w:rFonts w:ascii="Arial" w:hAnsi="Arial" w:cs="Arial"/>
                <w:bCs/>
                <w:sz w:val="18"/>
                <w:szCs w:val="18"/>
              </w:rPr>
            </w:pPr>
            <w:r w:rsidRPr="007E48DD">
              <w:rPr>
                <w:rFonts w:ascii="Arial" w:hAnsi="Arial" w:cs="Arial"/>
                <w:bCs/>
                <w:sz w:val="18"/>
                <w:szCs w:val="18"/>
              </w:rPr>
              <w:t>Implementation of different morphological operations and their application in image enhancement.</w:t>
            </w:r>
          </w:p>
          <w:p w:rsidR="00D15F38" w:rsidRPr="007E48DD" w:rsidRDefault="00D15F38" w:rsidP="00CB1944">
            <w:pPr>
              <w:numPr>
                <w:ilvl w:val="0"/>
                <w:numId w:val="27"/>
              </w:numPr>
              <w:rPr>
                <w:rFonts w:ascii="Arial" w:hAnsi="Arial" w:cs="Arial"/>
                <w:b/>
                <w:color w:val="FF0000"/>
                <w:sz w:val="18"/>
                <w:szCs w:val="18"/>
              </w:rPr>
            </w:pPr>
            <w:r w:rsidRPr="00737DAF">
              <w:rPr>
                <w:rFonts w:ascii="Arial" w:hAnsi="Arial" w:cs="Arial"/>
                <w:bCs/>
                <w:sz w:val="18"/>
                <w:szCs w:val="18"/>
              </w:rPr>
              <w:t>Comparative study on different algorithms on image compression.</w:t>
            </w:r>
          </w:p>
        </w:tc>
      </w:tr>
    </w:tbl>
    <w:p w:rsidR="00D15F38" w:rsidRDefault="00D15F38" w:rsidP="00CF71BD">
      <w:pPr>
        <w:jc w:val="center"/>
        <w:rPr>
          <w:rFonts w:ascii="Arial" w:hAnsi="Arial" w:cs="Arial"/>
          <w:sz w:val="18"/>
          <w:szCs w:val="18"/>
        </w:rPr>
      </w:pPr>
    </w:p>
    <w:p w:rsidR="00D15F38" w:rsidRDefault="00D15F38" w:rsidP="00CF71BD">
      <w:pPr>
        <w:jc w:val="center"/>
        <w:rPr>
          <w:rFonts w:ascii="Arial" w:hAnsi="Arial" w:cs="Arial"/>
          <w:sz w:val="18"/>
          <w:szCs w:val="18"/>
        </w:rPr>
      </w:pPr>
    </w:p>
    <w:p w:rsidR="00D15F38" w:rsidRPr="007E48DD" w:rsidRDefault="00D15F38" w:rsidP="00EA3B88">
      <w:pPr>
        <w:rPr>
          <w:rFonts w:ascii="Arial" w:hAnsi="Arial" w:cs="Arial"/>
          <w:b/>
          <w:color w:val="FF0000"/>
          <w:sz w:val="18"/>
          <w:szCs w:val="18"/>
        </w:rPr>
      </w:pPr>
      <w:r w:rsidRPr="007E48DD">
        <w:rPr>
          <w:rFonts w:ascii="Arial" w:hAnsi="Arial" w:cs="Arial"/>
          <w:b/>
          <w:spacing w:val="-3"/>
          <w:sz w:val="18"/>
          <w:szCs w:val="18"/>
        </w:rPr>
        <w:t>Text Book:</w:t>
      </w:r>
    </w:p>
    <w:tbl>
      <w:tblPr>
        <w:tblW w:w="4902" w:type="pct"/>
        <w:jc w:val="center"/>
        <w:tblLook w:val="0000" w:firstRow="0" w:lastRow="0" w:firstColumn="0" w:lastColumn="0" w:noHBand="0" w:noVBand="0"/>
      </w:tblPr>
      <w:tblGrid>
        <w:gridCol w:w="361"/>
        <w:gridCol w:w="2114"/>
        <w:gridCol w:w="265"/>
        <w:gridCol w:w="6321"/>
      </w:tblGrid>
      <w:tr w:rsidR="00D15F38" w:rsidRPr="007E48DD" w:rsidTr="004E758D">
        <w:trPr>
          <w:trHeight w:val="313"/>
          <w:jc w:val="center"/>
        </w:trPr>
        <w:tc>
          <w:tcPr>
            <w:tcW w:w="199" w:type="pct"/>
          </w:tcPr>
          <w:p w:rsidR="00D15F38" w:rsidRPr="007E48DD" w:rsidRDefault="00D15F38" w:rsidP="00CF71BD">
            <w:pPr>
              <w:suppressAutoHyphens/>
              <w:jc w:val="center"/>
              <w:rPr>
                <w:rFonts w:ascii="Arial" w:hAnsi="Arial" w:cs="Arial"/>
                <w:spacing w:val="-3"/>
                <w:sz w:val="18"/>
                <w:szCs w:val="18"/>
              </w:rPr>
            </w:pPr>
            <w:r w:rsidRPr="007E48DD">
              <w:rPr>
                <w:rFonts w:ascii="Arial" w:hAnsi="Arial" w:cs="Arial"/>
                <w:spacing w:val="-3"/>
                <w:sz w:val="18"/>
                <w:szCs w:val="18"/>
              </w:rPr>
              <w:t>1.</w:t>
            </w:r>
          </w:p>
        </w:tc>
        <w:tc>
          <w:tcPr>
            <w:tcW w:w="1167" w:type="pct"/>
          </w:tcPr>
          <w:p w:rsidR="00D15F38" w:rsidRPr="007E48DD" w:rsidRDefault="00D15F38" w:rsidP="00CF71BD">
            <w:pPr>
              <w:suppressAutoHyphens/>
              <w:rPr>
                <w:rFonts w:ascii="Arial" w:hAnsi="Arial" w:cs="Arial"/>
                <w:spacing w:val="-3"/>
                <w:sz w:val="18"/>
                <w:szCs w:val="18"/>
              </w:rPr>
            </w:pPr>
            <w:r w:rsidRPr="007E48DD">
              <w:rPr>
                <w:rFonts w:ascii="Arial" w:hAnsi="Arial" w:cs="Arial"/>
                <w:spacing w:val="-3"/>
                <w:sz w:val="18"/>
                <w:szCs w:val="18"/>
              </w:rPr>
              <w:t>Rafael C. Gonzalez and Richard E. Woods</w:t>
            </w:r>
          </w:p>
        </w:tc>
        <w:tc>
          <w:tcPr>
            <w:tcW w:w="146" w:type="pct"/>
          </w:tcPr>
          <w:p w:rsidR="00D15F38" w:rsidRPr="007E48DD" w:rsidRDefault="00D15F38" w:rsidP="00CF71BD">
            <w:pPr>
              <w:suppressAutoHyphens/>
              <w:jc w:val="center"/>
              <w:rPr>
                <w:rFonts w:ascii="Arial" w:hAnsi="Arial" w:cs="Arial"/>
                <w:spacing w:val="-3"/>
                <w:sz w:val="18"/>
                <w:szCs w:val="18"/>
              </w:rPr>
            </w:pPr>
            <w:r w:rsidRPr="007E48DD">
              <w:rPr>
                <w:rFonts w:ascii="Arial" w:hAnsi="Arial" w:cs="Arial"/>
                <w:spacing w:val="-3"/>
                <w:sz w:val="18"/>
                <w:szCs w:val="18"/>
              </w:rPr>
              <w:t>:</w:t>
            </w:r>
          </w:p>
        </w:tc>
        <w:tc>
          <w:tcPr>
            <w:tcW w:w="3488" w:type="pct"/>
          </w:tcPr>
          <w:p w:rsidR="00D15F38" w:rsidRPr="007E48DD" w:rsidRDefault="00D15F38" w:rsidP="00CF71BD">
            <w:pPr>
              <w:suppressAutoHyphens/>
              <w:rPr>
                <w:rFonts w:ascii="Arial" w:hAnsi="Arial" w:cs="Arial"/>
                <w:b/>
                <w:bCs/>
                <w:spacing w:val="-3"/>
                <w:sz w:val="18"/>
                <w:szCs w:val="18"/>
              </w:rPr>
            </w:pPr>
            <w:r w:rsidRPr="007E48DD">
              <w:rPr>
                <w:rFonts w:ascii="Arial" w:hAnsi="Arial" w:cs="Arial"/>
                <w:b/>
                <w:bCs/>
                <w:spacing w:val="-3"/>
                <w:sz w:val="18"/>
                <w:szCs w:val="18"/>
              </w:rPr>
              <w:t>Digital image processing using Matlab</w:t>
            </w:r>
          </w:p>
        </w:tc>
      </w:tr>
    </w:tbl>
    <w:p w:rsidR="00D15F38" w:rsidRPr="007E48DD" w:rsidRDefault="00D15F38" w:rsidP="00CF71BD">
      <w:pPr>
        <w:jc w:val="center"/>
        <w:rPr>
          <w:rFonts w:ascii="Arial" w:hAnsi="Arial" w:cs="Arial"/>
          <w:b/>
          <w:spacing w:val="-3"/>
          <w:sz w:val="18"/>
          <w:szCs w:val="18"/>
        </w:rPr>
      </w:pPr>
      <w:r>
        <w:rPr>
          <w:rFonts w:ascii="Arial" w:hAnsi="Arial" w:cs="Arial"/>
          <w:b/>
          <w:spacing w:val="-3"/>
          <w:sz w:val="18"/>
          <w:szCs w:val="18"/>
        </w:rPr>
        <w:tab/>
      </w:r>
    </w:p>
    <w:p w:rsidR="00D15F38" w:rsidRPr="007E48DD" w:rsidRDefault="00D15F38" w:rsidP="00EA3B88">
      <w:pPr>
        <w:rPr>
          <w:rFonts w:ascii="Arial" w:hAnsi="Arial" w:cs="Arial"/>
          <w:b/>
          <w:spacing w:val="-3"/>
          <w:sz w:val="18"/>
          <w:szCs w:val="18"/>
        </w:rPr>
      </w:pPr>
      <w:r w:rsidRPr="007E48DD">
        <w:rPr>
          <w:rFonts w:ascii="Arial" w:hAnsi="Arial" w:cs="Arial"/>
          <w:b/>
          <w:spacing w:val="-3"/>
          <w:sz w:val="18"/>
          <w:szCs w:val="18"/>
        </w:rPr>
        <w:t>Books Recommended:</w:t>
      </w:r>
    </w:p>
    <w:tbl>
      <w:tblPr>
        <w:tblW w:w="4964" w:type="pct"/>
        <w:jc w:val="center"/>
        <w:tblLook w:val="0000" w:firstRow="0" w:lastRow="0" w:firstColumn="0" w:lastColumn="0" w:noHBand="0" w:noVBand="0"/>
      </w:tblPr>
      <w:tblGrid>
        <w:gridCol w:w="371"/>
        <w:gridCol w:w="2028"/>
        <w:gridCol w:w="297"/>
        <w:gridCol w:w="6479"/>
      </w:tblGrid>
      <w:tr w:rsidR="00D15F38" w:rsidRPr="007E48DD" w:rsidTr="004E758D">
        <w:trPr>
          <w:trHeight w:val="109"/>
          <w:jc w:val="center"/>
        </w:trPr>
        <w:tc>
          <w:tcPr>
            <w:tcW w:w="202" w:type="pct"/>
          </w:tcPr>
          <w:p w:rsidR="00D15F38" w:rsidRPr="007E48DD" w:rsidRDefault="00D15F38" w:rsidP="00CF71BD">
            <w:pPr>
              <w:suppressAutoHyphens/>
              <w:jc w:val="center"/>
              <w:rPr>
                <w:rFonts w:ascii="Arial" w:hAnsi="Arial" w:cs="Arial"/>
                <w:spacing w:val="-3"/>
                <w:sz w:val="18"/>
                <w:szCs w:val="18"/>
              </w:rPr>
            </w:pPr>
            <w:r w:rsidRPr="007E48DD">
              <w:rPr>
                <w:rFonts w:ascii="Arial" w:hAnsi="Arial" w:cs="Arial"/>
                <w:spacing w:val="-3"/>
                <w:sz w:val="18"/>
                <w:szCs w:val="18"/>
              </w:rPr>
              <w:t>1.</w:t>
            </w:r>
          </w:p>
        </w:tc>
        <w:tc>
          <w:tcPr>
            <w:tcW w:w="1105" w:type="pct"/>
          </w:tcPr>
          <w:p w:rsidR="00D15F38" w:rsidRPr="007E48DD" w:rsidRDefault="00D15F38" w:rsidP="00CF71BD">
            <w:pPr>
              <w:suppressAutoHyphens/>
              <w:rPr>
                <w:rFonts w:ascii="Arial" w:hAnsi="Arial" w:cs="Arial"/>
                <w:spacing w:val="-3"/>
                <w:sz w:val="18"/>
                <w:szCs w:val="18"/>
              </w:rPr>
            </w:pPr>
            <w:r w:rsidRPr="007E48DD">
              <w:rPr>
                <w:rFonts w:ascii="Arial" w:hAnsi="Arial" w:cs="Arial"/>
                <w:spacing w:val="-3"/>
                <w:sz w:val="18"/>
                <w:szCs w:val="18"/>
              </w:rPr>
              <w:t>William K. Pratt</w:t>
            </w:r>
          </w:p>
        </w:tc>
        <w:tc>
          <w:tcPr>
            <w:tcW w:w="162" w:type="pct"/>
          </w:tcPr>
          <w:p w:rsidR="00D15F38" w:rsidRPr="007E48DD" w:rsidRDefault="00D15F38" w:rsidP="00CF71BD">
            <w:pPr>
              <w:suppressAutoHyphens/>
              <w:jc w:val="center"/>
              <w:rPr>
                <w:rFonts w:ascii="Arial" w:hAnsi="Arial" w:cs="Arial"/>
                <w:spacing w:val="-3"/>
                <w:sz w:val="18"/>
                <w:szCs w:val="18"/>
              </w:rPr>
            </w:pPr>
            <w:r w:rsidRPr="007E48DD">
              <w:rPr>
                <w:rFonts w:ascii="Arial" w:hAnsi="Arial" w:cs="Arial"/>
                <w:spacing w:val="-3"/>
                <w:sz w:val="18"/>
                <w:szCs w:val="18"/>
              </w:rPr>
              <w:t>:</w:t>
            </w:r>
          </w:p>
        </w:tc>
        <w:tc>
          <w:tcPr>
            <w:tcW w:w="3531" w:type="pct"/>
          </w:tcPr>
          <w:p w:rsidR="00D15F38" w:rsidRPr="007E48DD" w:rsidRDefault="00D15F38" w:rsidP="00CF71BD">
            <w:pPr>
              <w:suppressAutoHyphens/>
              <w:rPr>
                <w:rFonts w:ascii="Arial" w:hAnsi="Arial" w:cs="Arial"/>
                <w:spacing w:val="-3"/>
                <w:sz w:val="18"/>
                <w:szCs w:val="18"/>
              </w:rPr>
            </w:pPr>
            <w:r w:rsidRPr="007E48DD">
              <w:rPr>
                <w:rFonts w:ascii="Arial" w:hAnsi="Arial" w:cs="Arial"/>
                <w:b/>
                <w:bCs/>
                <w:spacing w:val="-3"/>
                <w:sz w:val="18"/>
                <w:szCs w:val="18"/>
              </w:rPr>
              <w:t>Digital Image Processing: PIKS Scientific Inside, 4</w:t>
            </w:r>
            <w:r w:rsidRPr="007E48DD">
              <w:rPr>
                <w:rFonts w:ascii="Arial" w:hAnsi="Arial" w:cs="Arial"/>
                <w:b/>
                <w:bCs/>
                <w:spacing w:val="-3"/>
                <w:sz w:val="18"/>
                <w:szCs w:val="18"/>
                <w:vertAlign w:val="superscript"/>
              </w:rPr>
              <w:t>th</w:t>
            </w:r>
            <w:r w:rsidRPr="007E48DD">
              <w:rPr>
                <w:rFonts w:ascii="Arial" w:hAnsi="Arial" w:cs="Arial"/>
                <w:b/>
                <w:bCs/>
                <w:spacing w:val="-3"/>
                <w:sz w:val="18"/>
                <w:szCs w:val="18"/>
              </w:rPr>
              <w:t xml:space="preserve"> Edition, </w:t>
            </w:r>
            <w:r w:rsidRPr="007E48DD">
              <w:rPr>
                <w:rFonts w:ascii="Arial" w:hAnsi="Arial" w:cs="Arial"/>
                <w:i/>
                <w:iCs/>
                <w:spacing w:val="-3"/>
                <w:sz w:val="18"/>
                <w:szCs w:val="18"/>
              </w:rPr>
              <w:t>John Wiley.</w:t>
            </w:r>
          </w:p>
        </w:tc>
      </w:tr>
      <w:tr w:rsidR="00D15F38" w:rsidRPr="007E48DD" w:rsidTr="004E758D">
        <w:trPr>
          <w:trHeight w:val="109"/>
          <w:jc w:val="center"/>
        </w:trPr>
        <w:tc>
          <w:tcPr>
            <w:tcW w:w="202" w:type="pct"/>
          </w:tcPr>
          <w:p w:rsidR="00D15F38" w:rsidRPr="007E48DD" w:rsidRDefault="00D15F38" w:rsidP="00CF71BD">
            <w:pPr>
              <w:suppressAutoHyphens/>
              <w:jc w:val="center"/>
              <w:rPr>
                <w:rFonts w:ascii="Arial" w:hAnsi="Arial" w:cs="Arial"/>
                <w:spacing w:val="-3"/>
                <w:sz w:val="18"/>
                <w:szCs w:val="18"/>
              </w:rPr>
            </w:pPr>
            <w:r w:rsidRPr="007E48DD">
              <w:rPr>
                <w:rFonts w:ascii="Arial" w:hAnsi="Arial" w:cs="Arial"/>
                <w:spacing w:val="-3"/>
                <w:sz w:val="18"/>
                <w:szCs w:val="18"/>
              </w:rPr>
              <w:t>2.</w:t>
            </w:r>
          </w:p>
        </w:tc>
        <w:tc>
          <w:tcPr>
            <w:tcW w:w="1105" w:type="pct"/>
          </w:tcPr>
          <w:p w:rsidR="00D15F38" w:rsidRPr="007E48DD" w:rsidRDefault="00D15F38" w:rsidP="00CF71BD">
            <w:pPr>
              <w:suppressAutoHyphens/>
              <w:rPr>
                <w:rFonts w:ascii="Arial" w:hAnsi="Arial" w:cs="Arial"/>
                <w:spacing w:val="-3"/>
                <w:sz w:val="18"/>
                <w:szCs w:val="18"/>
              </w:rPr>
            </w:pPr>
            <w:r w:rsidRPr="007E48DD">
              <w:rPr>
                <w:rFonts w:ascii="Arial" w:hAnsi="Arial" w:cs="Arial"/>
                <w:spacing w:val="-3"/>
                <w:sz w:val="18"/>
                <w:szCs w:val="18"/>
              </w:rPr>
              <w:t>Pitas Ioannis</w:t>
            </w:r>
          </w:p>
        </w:tc>
        <w:tc>
          <w:tcPr>
            <w:tcW w:w="162" w:type="pct"/>
          </w:tcPr>
          <w:p w:rsidR="00D15F38" w:rsidRPr="007E48DD" w:rsidRDefault="00D15F38" w:rsidP="00CF71BD">
            <w:pPr>
              <w:suppressAutoHyphens/>
              <w:jc w:val="center"/>
              <w:rPr>
                <w:rFonts w:ascii="Arial" w:hAnsi="Arial" w:cs="Arial"/>
                <w:spacing w:val="-3"/>
                <w:sz w:val="18"/>
                <w:szCs w:val="18"/>
              </w:rPr>
            </w:pPr>
            <w:r w:rsidRPr="007E48DD">
              <w:rPr>
                <w:rFonts w:ascii="Arial" w:hAnsi="Arial" w:cs="Arial"/>
                <w:spacing w:val="-3"/>
                <w:sz w:val="18"/>
                <w:szCs w:val="18"/>
              </w:rPr>
              <w:t>:</w:t>
            </w:r>
          </w:p>
        </w:tc>
        <w:tc>
          <w:tcPr>
            <w:tcW w:w="3531" w:type="pct"/>
          </w:tcPr>
          <w:p w:rsidR="00D15F38" w:rsidRPr="007E48DD" w:rsidRDefault="00D15F38" w:rsidP="00CF71BD">
            <w:pPr>
              <w:suppressAutoHyphens/>
              <w:rPr>
                <w:rFonts w:ascii="Arial" w:hAnsi="Arial" w:cs="Arial"/>
                <w:b/>
                <w:bCs/>
                <w:spacing w:val="-3"/>
                <w:sz w:val="18"/>
                <w:szCs w:val="18"/>
              </w:rPr>
            </w:pPr>
            <w:r w:rsidRPr="007E48DD">
              <w:rPr>
                <w:rFonts w:ascii="Arial" w:hAnsi="Arial" w:cs="Arial"/>
                <w:b/>
                <w:bCs/>
                <w:spacing w:val="-3"/>
                <w:sz w:val="18"/>
                <w:szCs w:val="18"/>
              </w:rPr>
              <w:t xml:space="preserve">Digital Image Processing Algorithms and Applications, </w:t>
            </w:r>
            <w:r w:rsidRPr="007E48DD">
              <w:rPr>
                <w:rFonts w:ascii="Arial" w:hAnsi="Arial" w:cs="Arial"/>
                <w:i/>
                <w:iCs/>
                <w:color w:val="000000"/>
                <w:sz w:val="18"/>
                <w:szCs w:val="18"/>
              </w:rPr>
              <w:t>John Wiley</w:t>
            </w:r>
          </w:p>
        </w:tc>
      </w:tr>
    </w:tbl>
    <w:p w:rsidR="00925426" w:rsidRDefault="00925426" w:rsidP="00CF71BD">
      <w:pPr>
        <w:jc w:val="center"/>
        <w:rPr>
          <w:rFonts w:ascii="Arial" w:hAnsi="Arial" w:cs="Arial"/>
          <w:sz w:val="18"/>
          <w:szCs w:val="18"/>
        </w:rPr>
      </w:pPr>
    </w:p>
    <w:p w:rsidR="00925426" w:rsidRDefault="00925426" w:rsidP="00925426"/>
    <w:p w:rsidR="00E02631" w:rsidRDefault="00E02631" w:rsidP="00925426"/>
    <w:p w:rsidR="00E02631" w:rsidRDefault="00E02631" w:rsidP="00925426"/>
    <w:p w:rsidR="00E02631" w:rsidRDefault="00E02631">
      <w:r>
        <w:br w:type="page"/>
      </w:r>
    </w:p>
    <w:p w:rsidR="00E02631" w:rsidRPr="00826BB1" w:rsidRDefault="00E02631" w:rsidP="00E02631">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826BB1">
        <w:rPr>
          <w:rFonts w:ascii="Arial" w:eastAsia="Calibri" w:hAnsi="Arial" w:cs="Arial"/>
          <w:b/>
          <w:bCs/>
          <w:iCs/>
          <w:sz w:val="18"/>
          <w:szCs w:val="18"/>
          <w:lang w:val="en-CA" w:bidi="bn-IN"/>
        </w:rPr>
        <w:lastRenderedPageBreak/>
        <w:t>CSE 4171: Software Quality Assurance (SQA)</w:t>
      </w:r>
    </w:p>
    <w:p w:rsidR="00E02631" w:rsidRPr="00826BB1" w:rsidRDefault="00E02631" w:rsidP="00E02631">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826BB1">
        <w:rPr>
          <w:rFonts w:ascii="Arial" w:eastAsia="Calibri" w:hAnsi="Arial" w:cs="Arial"/>
          <w:b/>
          <w:bCs/>
          <w:iCs/>
          <w:sz w:val="18"/>
          <w:szCs w:val="18"/>
          <w:lang w:val="en-CA" w:bidi="bn-IN"/>
        </w:rPr>
        <w:t xml:space="preserve">Credits: </w:t>
      </w:r>
      <w:r w:rsidRPr="00826BB1">
        <w:rPr>
          <w:rFonts w:ascii="Arial" w:eastAsia="Calibri" w:hAnsi="Arial" w:cs="Arial"/>
          <w:iCs/>
          <w:sz w:val="18"/>
          <w:szCs w:val="18"/>
          <w:lang w:val="en-CA" w:bidi="bn-IN"/>
        </w:rPr>
        <w:t xml:space="preserve">3 </w:t>
      </w:r>
      <w:r w:rsidR="00844CE6" w:rsidRPr="00826BB1">
        <w:rPr>
          <w:rFonts w:ascii="Arial" w:eastAsia="Calibri" w:hAnsi="Arial" w:cs="Arial"/>
          <w:b/>
          <w:bCs/>
          <w:iCs/>
          <w:sz w:val="18"/>
          <w:szCs w:val="18"/>
          <w:lang w:val="en-CA" w:bidi="bn-IN"/>
        </w:rPr>
        <w:t>Contact Hours: 42</w:t>
      </w:r>
    </w:p>
    <w:p w:rsidR="00E02631" w:rsidRPr="001F551E" w:rsidRDefault="00E02631" w:rsidP="00E02631">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826BB1">
        <w:rPr>
          <w:rFonts w:ascii="Arial" w:eastAsia="Calibri" w:hAnsi="Arial" w:cs="Arial"/>
          <w:b/>
          <w:bCs/>
          <w:iCs/>
          <w:sz w:val="18"/>
          <w:szCs w:val="18"/>
          <w:lang w:val="en-CA" w:bidi="bn-IN"/>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E02631" w:rsidRPr="001F551E" w:rsidRDefault="00E02631" w:rsidP="00E02631">
      <w:pPr>
        <w:jc w:val="center"/>
        <w:rPr>
          <w:rFonts w:ascii="Arial" w:eastAsia="Calibri" w:hAnsi="Arial" w:cs="Arial"/>
          <w:b/>
          <w:bCs/>
          <w:sz w:val="18"/>
          <w:szCs w:val="18"/>
          <w:lang w:val="en-CA" w:bidi="bn-IN"/>
        </w:rPr>
      </w:pPr>
    </w:p>
    <w:tbl>
      <w:tblPr>
        <w:tblW w:w="9180" w:type="dxa"/>
        <w:jc w:val="center"/>
        <w:tblLook w:val="04A0" w:firstRow="1" w:lastRow="0" w:firstColumn="1" w:lastColumn="0" w:noHBand="0" w:noVBand="1"/>
      </w:tblPr>
      <w:tblGrid>
        <w:gridCol w:w="1439"/>
        <w:gridCol w:w="7741"/>
      </w:tblGrid>
      <w:tr w:rsidR="00E02631" w:rsidRPr="001F551E" w:rsidTr="002D69D2">
        <w:trPr>
          <w:jc w:val="center"/>
        </w:trPr>
        <w:tc>
          <w:tcPr>
            <w:tcW w:w="1439" w:type="dxa"/>
          </w:tcPr>
          <w:p w:rsidR="00E02631" w:rsidRPr="001F551E" w:rsidRDefault="00E02631" w:rsidP="002D69D2">
            <w:pPr>
              <w:rPr>
                <w:rFonts w:ascii="Arial" w:eastAsia="Calibri" w:hAnsi="Arial" w:cs="Arial"/>
                <w:b/>
                <w:bCs/>
                <w:sz w:val="18"/>
                <w:szCs w:val="18"/>
                <w:lang w:val="en-CA" w:bidi="bn-IN"/>
              </w:rPr>
            </w:pPr>
            <w:r w:rsidRPr="001F551E">
              <w:rPr>
                <w:rFonts w:ascii="Arial" w:eastAsia="Calibri" w:hAnsi="Arial" w:cs="Arial"/>
                <w:b/>
                <w:sz w:val="18"/>
                <w:szCs w:val="18"/>
                <w:lang w:val="en-CA" w:bidi="bn-IN"/>
              </w:rPr>
              <w:t>Prerequisite:</w:t>
            </w:r>
          </w:p>
        </w:tc>
        <w:tc>
          <w:tcPr>
            <w:tcW w:w="7741" w:type="dxa"/>
          </w:tcPr>
          <w:p w:rsidR="00E02631" w:rsidRPr="001F551E" w:rsidRDefault="00E02631" w:rsidP="002D69D2">
            <w:pPr>
              <w:rPr>
                <w:rFonts w:ascii="Arial" w:eastAsia="Calibri" w:hAnsi="Arial" w:cs="Arial"/>
                <w:iCs/>
                <w:sz w:val="18"/>
                <w:szCs w:val="18"/>
                <w:lang w:val="en-CA" w:bidi="bn-IN"/>
              </w:rPr>
            </w:pPr>
            <w:r>
              <w:rPr>
                <w:rFonts w:ascii="Arial" w:eastAsia="Calibri" w:hAnsi="Arial" w:cs="Arial"/>
                <w:iCs/>
                <w:sz w:val="18"/>
                <w:szCs w:val="18"/>
                <w:lang w:val="en-CA" w:bidi="bn-IN"/>
              </w:rPr>
              <w:t>So</w:t>
            </w:r>
          </w:p>
        </w:tc>
      </w:tr>
      <w:tr w:rsidR="00E02631" w:rsidRPr="001F551E" w:rsidTr="002D69D2">
        <w:trPr>
          <w:jc w:val="center"/>
        </w:trPr>
        <w:tc>
          <w:tcPr>
            <w:tcW w:w="1439" w:type="dxa"/>
          </w:tcPr>
          <w:p w:rsidR="00E02631" w:rsidRPr="001F551E" w:rsidRDefault="00E02631" w:rsidP="002D69D2">
            <w:pPr>
              <w:rPr>
                <w:rFonts w:ascii="Arial" w:eastAsia="Calibri" w:hAnsi="Arial" w:cs="Arial"/>
                <w:b/>
                <w:sz w:val="18"/>
                <w:szCs w:val="18"/>
                <w:lang w:val="en-CA" w:bidi="bn-IN"/>
              </w:rPr>
            </w:pPr>
            <w:r w:rsidRPr="001F551E">
              <w:rPr>
                <w:rFonts w:ascii="Arial" w:eastAsia="Calibri" w:hAnsi="Arial" w:cs="Arial"/>
                <w:b/>
                <w:sz w:val="18"/>
                <w:szCs w:val="18"/>
                <w:lang w:val="en-CA" w:bidi="bn-IN"/>
              </w:rPr>
              <w:t>Course Type</w:t>
            </w:r>
          </w:p>
        </w:tc>
        <w:tc>
          <w:tcPr>
            <w:tcW w:w="7741" w:type="dxa"/>
          </w:tcPr>
          <w:p w:rsidR="00E02631" w:rsidRPr="001F551E" w:rsidRDefault="009F4EBA" w:rsidP="002D69D2">
            <w:pPr>
              <w:rPr>
                <w:rFonts w:ascii="Arial" w:eastAsia="Calibri" w:hAnsi="Arial" w:cs="Arial"/>
                <w:iCs/>
                <w:sz w:val="18"/>
                <w:szCs w:val="18"/>
                <w:lang w:val="en-CA" w:bidi="bn-IN"/>
              </w:rPr>
            </w:pPr>
            <w:sdt>
              <w:sdtPr>
                <w:rPr>
                  <w:rFonts w:ascii="Arial" w:eastAsia="Calibri" w:hAnsi="Arial" w:cs="Arial"/>
                  <w:iCs/>
                  <w:sz w:val="18"/>
                  <w:szCs w:val="18"/>
                  <w:lang w:val="en-CA" w:bidi="bn-IN"/>
                </w:rPr>
                <w:id w:val="-340704579"/>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Theory         </w:t>
            </w:r>
            <w:sdt>
              <w:sdtPr>
                <w:rPr>
                  <w:rFonts w:ascii="Arial" w:eastAsia="Calibri" w:hAnsi="Arial" w:cs="Arial"/>
                  <w:iCs/>
                  <w:sz w:val="18"/>
                  <w:szCs w:val="18"/>
                  <w:lang w:val="en-CA" w:bidi="bn-IN"/>
                </w:rPr>
                <w:id w:val="-1620900509"/>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Laboratory work         </w:t>
            </w:r>
            <w:sdt>
              <w:sdtPr>
                <w:rPr>
                  <w:rFonts w:ascii="Arial" w:eastAsia="Calibri" w:hAnsi="Arial" w:cs="Arial"/>
                  <w:iCs/>
                  <w:sz w:val="18"/>
                  <w:szCs w:val="18"/>
                  <w:lang w:val="en-CA" w:bidi="bn-IN"/>
                </w:rPr>
                <w:id w:val="-143280415"/>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Project work      </w:t>
            </w:r>
            <w:sdt>
              <w:sdtPr>
                <w:rPr>
                  <w:rFonts w:ascii="Arial" w:eastAsia="Calibri" w:hAnsi="Arial" w:cs="Arial"/>
                  <w:iCs/>
                  <w:sz w:val="18"/>
                  <w:szCs w:val="18"/>
                  <w:lang w:val="en-CA" w:bidi="bn-IN"/>
                </w:rPr>
                <w:id w:val="935319770"/>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Viva Voce                    </w:t>
            </w:r>
          </w:p>
        </w:tc>
      </w:tr>
      <w:tr w:rsidR="00E02631" w:rsidRPr="001F551E" w:rsidTr="002D69D2">
        <w:trPr>
          <w:trHeight w:val="238"/>
          <w:jc w:val="center"/>
        </w:trPr>
        <w:tc>
          <w:tcPr>
            <w:tcW w:w="1439" w:type="dxa"/>
          </w:tcPr>
          <w:p w:rsidR="00E02631" w:rsidRPr="001F551E" w:rsidRDefault="00E02631" w:rsidP="002D69D2">
            <w:pPr>
              <w:ind w:left="2160" w:hanging="2160"/>
              <w:rPr>
                <w:rFonts w:ascii="Arial" w:eastAsia="Calibri" w:hAnsi="Arial" w:cs="Arial"/>
                <w:b/>
                <w:bCs/>
                <w:sz w:val="18"/>
                <w:szCs w:val="18"/>
                <w:lang w:val="en-CA" w:bidi="bn-IN"/>
              </w:rPr>
            </w:pPr>
            <w:r w:rsidRPr="001F551E">
              <w:rPr>
                <w:rFonts w:ascii="Arial" w:eastAsia="Calibri" w:hAnsi="Arial" w:cs="Arial"/>
                <w:b/>
                <w:bCs/>
                <w:sz w:val="18"/>
                <w:szCs w:val="18"/>
                <w:lang w:val="en-CA" w:bidi="bn-IN"/>
              </w:rPr>
              <w:t>Motivation</w:t>
            </w:r>
          </w:p>
        </w:tc>
        <w:tc>
          <w:tcPr>
            <w:tcW w:w="7741" w:type="dxa"/>
          </w:tcPr>
          <w:p w:rsidR="00E02631" w:rsidRPr="008C6890" w:rsidRDefault="00E02631" w:rsidP="002D69D2">
            <w:pPr>
              <w:rPr>
                <w:rFonts w:ascii="Arial" w:eastAsia="Calibri" w:hAnsi="Arial" w:cs="Arial"/>
                <w:iCs/>
                <w:sz w:val="18"/>
                <w:szCs w:val="18"/>
                <w:lang w:val="en-CA" w:bidi="bn-IN"/>
              </w:rPr>
            </w:pPr>
            <w:r w:rsidRPr="008C6890">
              <w:rPr>
                <w:rFonts w:ascii="Arial" w:eastAsia="Calibri" w:hAnsi="Arial" w:cs="Arial"/>
                <w:iCs/>
                <w:sz w:val="18"/>
                <w:szCs w:val="18"/>
                <w:lang w:val="en-CA" w:bidi="bn-IN"/>
              </w:rPr>
              <w:t xml:space="preserve">In today's rapidly evolving tech landscape, ensuring the reliability and quality of software is paramount. This course aims to empower 4th-year CSE students with advanced skills in Software Quality Assurance (SQA). As future software engineers, mastering SQA practices will not only enhance your ability to deliver high-quality software but also make you stand out in a competitive job market. </w:t>
            </w:r>
          </w:p>
          <w:p w:rsidR="00E02631" w:rsidRPr="001F551E" w:rsidRDefault="00E02631" w:rsidP="002D69D2">
            <w:pPr>
              <w:jc w:val="both"/>
              <w:rPr>
                <w:rFonts w:ascii="Arial" w:eastAsia="Calibri" w:hAnsi="Arial" w:cs="Arial"/>
                <w:iCs/>
                <w:sz w:val="18"/>
                <w:szCs w:val="18"/>
                <w:lang w:val="en-CA" w:bidi="bn-IN"/>
              </w:rPr>
            </w:pPr>
          </w:p>
        </w:tc>
      </w:tr>
      <w:tr w:rsidR="00E02631" w:rsidRPr="001F551E" w:rsidTr="002D69D2">
        <w:trPr>
          <w:trHeight w:val="238"/>
          <w:jc w:val="center"/>
        </w:trPr>
        <w:tc>
          <w:tcPr>
            <w:tcW w:w="9180" w:type="dxa"/>
            <w:gridSpan w:val="2"/>
          </w:tcPr>
          <w:p w:rsidR="00E02631" w:rsidRPr="001F551E" w:rsidRDefault="00E02631" w:rsidP="002D69D2">
            <w:pPr>
              <w:rPr>
                <w:rFonts w:ascii="Arial" w:eastAsia="Calibri" w:hAnsi="Arial" w:cs="Arial"/>
                <w:b/>
                <w:bCs/>
                <w:sz w:val="18"/>
                <w:szCs w:val="18"/>
                <w:lang w:val="en-CA" w:bidi="bn-IN"/>
              </w:rPr>
            </w:pPr>
            <w:r w:rsidRPr="001F551E">
              <w:rPr>
                <w:rFonts w:ascii="Arial" w:eastAsia="Calibri" w:hAnsi="Arial" w:cs="Arial"/>
                <w:b/>
                <w:bCs/>
                <w:sz w:val="18"/>
                <w:szCs w:val="18"/>
                <w:lang w:val="en-CA" w:bidi="bn-IN"/>
              </w:rPr>
              <w:t>Course Objective:</w:t>
            </w:r>
          </w:p>
          <w:p w:rsidR="00E02631" w:rsidRPr="001F551E" w:rsidRDefault="00E02631" w:rsidP="002D69D2">
            <w:pPr>
              <w:jc w:val="both"/>
              <w:rPr>
                <w:rFonts w:ascii="Arial" w:eastAsia="Calibri" w:hAnsi="Arial" w:cs="Arial"/>
                <w:iCs/>
                <w:sz w:val="18"/>
                <w:szCs w:val="18"/>
                <w:lang w:val="en-CA" w:bidi="bn-IN"/>
              </w:rPr>
            </w:pPr>
            <w:r w:rsidRPr="00BC4880">
              <w:rPr>
                <w:rFonts w:ascii="Arial" w:eastAsia="Calibri" w:hAnsi="Arial" w:cs="Arial"/>
                <w:iCs/>
                <w:sz w:val="18"/>
                <w:szCs w:val="18"/>
                <w:lang w:val="en-CA" w:bidi="bn-IN"/>
              </w:rPr>
              <w:t xml:space="preserve">Customers' need for dependable software systems drives projects to base quality efforts on tried-and-true models and standards (CMMI, ISO, FDA, etc.). These models and standards will allow for appropriate project assistance throughout its lifespan. The purpose of software quality assurance, or SQA, is to assess software processes impartially and inform project personnel of any non-compliance concerns. The ideas and procedures necessary for successful and efficient SQA are introduced in this course. It seeks to provide a comprehensive grasp of SQA procedures from planning through implementation and pairs this with in-depth technical and managerial context-specific knowledge of approaches. </w:t>
            </w:r>
          </w:p>
        </w:tc>
      </w:tr>
    </w:tbl>
    <w:p w:rsidR="00E02631" w:rsidRPr="001F551E" w:rsidRDefault="00E02631" w:rsidP="00E02631">
      <w:pPr>
        <w:rPr>
          <w:rFonts w:ascii="Arial" w:eastAsia="Calibri" w:hAnsi="Arial" w:cs="Arial"/>
          <w:b/>
          <w:color w:val="000000"/>
          <w:sz w:val="18"/>
          <w:szCs w:val="18"/>
          <w:lang w:val="en-CA" w:bidi="bn-IN"/>
        </w:rPr>
      </w:pPr>
    </w:p>
    <w:p w:rsidR="00E02631" w:rsidRPr="001F551E" w:rsidRDefault="00E02631" w:rsidP="00E02631">
      <w:pPr>
        <w:autoSpaceDE w:val="0"/>
        <w:autoSpaceDN w:val="0"/>
        <w:adjustRightInd w:val="0"/>
        <w:jc w:val="center"/>
        <w:rPr>
          <w:rFonts w:ascii="Arial" w:eastAsia="Calibri" w:hAnsi="Arial" w:cs="Arial"/>
          <w:b/>
          <w:color w:val="000000"/>
          <w:sz w:val="18"/>
          <w:szCs w:val="18"/>
          <w:lang w:val="en-CA" w:bidi="bn-IN"/>
        </w:rPr>
      </w:pPr>
      <w:r w:rsidRPr="001F551E">
        <w:rPr>
          <w:rFonts w:ascii="Arial" w:eastAsia="Calibri" w:hAnsi="Arial" w:cs="Arial"/>
          <w:b/>
          <w:color w:val="000000"/>
          <w:sz w:val="18"/>
          <w:szCs w:val="18"/>
          <w:lang w:val="en-CA" w:bidi="bn-IN"/>
        </w:rPr>
        <w:t>Course Outcomes (COs), Program Outcomes (POs) and Assessment:</w:t>
      </w:r>
    </w:p>
    <w:tbl>
      <w:tblPr>
        <w:tblStyle w:val="TableGrid6"/>
        <w:tblW w:w="9175" w:type="dxa"/>
        <w:jc w:val="center"/>
        <w:tblLook w:val="04A0" w:firstRow="1" w:lastRow="0" w:firstColumn="1" w:lastColumn="0" w:noHBand="0" w:noVBand="1"/>
      </w:tblPr>
      <w:tblGrid>
        <w:gridCol w:w="646"/>
        <w:gridCol w:w="1827"/>
        <w:gridCol w:w="2292"/>
        <w:gridCol w:w="1051"/>
        <w:gridCol w:w="1747"/>
        <w:gridCol w:w="1612"/>
      </w:tblGrid>
      <w:tr w:rsidR="00E02631" w:rsidRPr="001F551E" w:rsidTr="002D69D2">
        <w:trPr>
          <w:trHeight w:val="877"/>
          <w:jc w:val="center"/>
        </w:trPr>
        <w:tc>
          <w:tcPr>
            <w:tcW w:w="646"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827"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92"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051"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47"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12"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E02631" w:rsidRPr="001F551E" w:rsidTr="002D69D2">
        <w:trPr>
          <w:trHeight w:val="1646"/>
          <w:jc w:val="center"/>
        </w:trPr>
        <w:tc>
          <w:tcPr>
            <w:tcW w:w="646" w:type="dxa"/>
            <w:vAlign w:val="center"/>
          </w:tcPr>
          <w:p w:rsidR="00E02631" w:rsidRPr="00410CDE" w:rsidRDefault="00E02631" w:rsidP="002D69D2">
            <w:pPr>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CO1</w:t>
            </w:r>
          </w:p>
        </w:tc>
        <w:tc>
          <w:tcPr>
            <w:tcW w:w="1827" w:type="dxa"/>
            <w:vAlign w:val="center"/>
          </w:tcPr>
          <w:p w:rsidR="00E02631" w:rsidRPr="00410CDE" w:rsidRDefault="00E02631" w:rsidP="002D69D2">
            <w:pPr>
              <w:jc w:val="center"/>
              <w:rPr>
                <w:rFonts w:ascii="Arial" w:hAnsi="Arial" w:cs="Arial"/>
                <w:iCs/>
                <w:color w:val="000000" w:themeColor="text1"/>
                <w:sz w:val="18"/>
                <w:szCs w:val="18"/>
                <w:lang w:bidi="bn-BD"/>
              </w:rPr>
            </w:pPr>
            <w:r w:rsidRPr="00410CDE">
              <w:rPr>
                <w:rFonts w:ascii="Arial" w:hAnsi="Arial" w:cs="Arial"/>
                <w:b/>
                <w:iCs/>
                <w:color w:val="000000" w:themeColor="text1"/>
                <w:sz w:val="18"/>
                <w:szCs w:val="18"/>
                <w:lang w:val="en-CA" w:bidi="bn-BD"/>
              </w:rPr>
              <w:t>Understand</w:t>
            </w:r>
            <w:r w:rsidRPr="00410CDE">
              <w:rPr>
                <w:rFonts w:ascii="Arial" w:hAnsi="Arial" w:cs="Arial"/>
                <w:iCs/>
                <w:color w:val="000000" w:themeColor="text1"/>
                <w:sz w:val="18"/>
                <w:szCs w:val="18"/>
                <w:lang w:val="en-CA" w:bidi="bn-BD"/>
              </w:rPr>
              <w:t xml:space="preserve"> quality management processes.</w:t>
            </w:r>
          </w:p>
        </w:tc>
        <w:tc>
          <w:tcPr>
            <w:tcW w:w="2292" w:type="dxa"/>
            <w:vAlign w:val="center"/>
          </w:tcPr>
          <w:p w:rsidR="00E02631" w:rsidRPr="00410CDE" w:rsidRDefault="00E02631" w:rsidP="002D69D2">
            <w:pPr>
              <w:contextualSpacing/>
              <w:jc w:val="center"/>
              <w:rPr>
                <w:rFonts w:ascii="Arial" w:hAnsi="Arial" w:cs="Arial"/>
                <w:b/>
                <w:bCs/>
                <w:color w:val="000000" w:themeColor="text1"/>
                <w:sz w:val="18"/>
                <w:szCs w:val="18"/>
                <w:lang w:bidi="bn-BD"/>
              </w:rPr>
            </w:pPr>
            <w:r w:rsidRPr="00410CDE">
              <w:rPr>
                <w:rFonts w:ascii="Arial" w:hAnsi="Arial" w:cs="Arial"/>
                <w:b/>
                <w:bCs/>
                <w:color w:val="000000" w:themeColor="text1"/>
                <w:sz w:val="18"/>
                <w:szCs w:val="18"/>
                <w:lang w:bidi="bn-BD"/>
              </w:rPr>
              <w:t>Engineering Knowledge</w:t>
            </w:r>
          </w:p>
          <w:p w:rsidR="00E02631" w:rsidRPr="00410CDE" w:rsidRDefault="00E02631" w:rsidP="002D69D2">
            <w:pPr>
              <w:contextualSpacing/>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(PO1)</w:t>
            </w:r>
          </w:p>
        </w:tc>
        <w:tc>
          <w:tcPr>
            <w:tcW w:w="1051" w:type="dxa"/>
            <w:vAlign w:val="center"/>
          </w:tcPr>
          <w:p w:rsidR="00E02631" w:rsidRPr="00410CDE" w:rsidRDefault="00E02631" w:rsidP="002D69D2">
            <w:pPr>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Cognitive domain – level 2</w:t>
            </w:r>
          </w:p>
        </w:tc>
        <w:tc>
          <w:tcPr>
            <w:tcW w:w="1747"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27215753"/>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Lecture Note</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95172688"/>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Text Book</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88262706"/>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Audio/Video</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2769041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Web Material</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0764418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Journal paper</w:t>
            </w:r>
          </w:p>
        </w:tc>
        <w:tc>
          <w:tcPr>
            <w:tcW w:w="1612"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83123076"/>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Class Test</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82575635"/>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Final Exam</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63963344"/>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Assignment </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8510865"/>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Participation</w:t>
            </w:r>
          </w:p>
          <w:p w:rsidR="00E02631" w:rsidRPr="001F551E" w:rsidRDefault="009F4EBA" w:rsidP="002D69D2">
            <w:pPr>
              <w:rPr>
                <w:rFonts w:ascii="Arial" w:hAnsi="Arial" w:cs="Arial"/>
                <w:color w:val="000000"/>
                <w:sz w:val="18"/>
                <w:szCs w:val="18"/>
                <w:lang w:bidi="bn-BD"/>
              </w:rPr>
            </w:pPr>
            <w:sdt>
              <w:sdtPr>
                <w:rPr>
                  <w:rFonts w:ascii="Arial" w:hAnsi="Arial" w:cs="Arial"/>
                  <w:color w:val="000000"/>
                  <w:sz w:val="18"/>
                  <w:szCs w:val="18"/>
                  <w:lang w:bidi="bn-BD"/>
                </w:rPr>
                <w:id w:val="138535512"/>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Presentation</w:t>
            </w:r>
          </w:p>
        </w:tc>
      </w:tr>
      <w:tr w:rsidR="00E02631" w:rsidRPr="001F551E" w:rsidTr="002D69D2">
        <w:trPr>
          <w:trHeight w:val="1583"/>
          <w:jc w:val="center"/>
        </w:trPr>
        <w:tc>
          <w:tcPr>
            <w:tcW w:w="646" w:type="dxa"/>
            <w:vAlign w:val="center"/>
          </w:tcPr>
          <w:p w:rsidR="00E02631" w:rsidRPr="00410CDE" w:rsidRDefault="00E02631" w:rsidP="002D69D2">
            <w:pPr>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CO2</w:t>
            </w:r>
          </w:p>
        </w:tc>
        <w:tc>
          <w:tcPr>
            <w:tcW w:w="1827" w:type="dxa"/>
            <w:vAlign w:val="center"/>
          </w:tcPr>
          <w:p w:rsidR="00E02631" w:rsidRPr="00410CDE" w:rsidRDefault="00E02631" w:rsidP="002D69D2">
            <w:pPr>
              <w:jc w:val="center"/>
              <w:rPr>
                <w:rFonts w:ascii="Arial" w:hAnsi="Arial" w:cs="Arial"/>
                <w:iCs/>
                <w:color w:val="000000" w:themeColor="text1"/>
                <w:sz w:val="18"/>
                <w:szCs w:val="18"/>
                <w:lang w:val="en-CA" w:bidi="bn-BD"/>
              </w:rPr>
            </w:pPr>
            <w:r w:rsidRPr="00410CDE">
              <w:rPr>
                <w:rFonts w:ascii="Arial" w:hAnsi="Arial" w:cs="Arial"/>
                <w:b/>
                <w:iCs/>
                <w:color w:val="000000" w:themeColor="text1"/>
                <w:sz w:val="18"/>
                <w:szCs w:val="18"/>
                <w:lang w:val="en-CA" w:bidi="bn-BD"/>
              </w:rPr>
              <w:t>Distinguish</w:t>
            </w:r>
            <w:r w:rsidRPr="00410CDE">
              <w:rPr>
                <w:rFonts w:ascii="Arial" w:hAnsi="Arial" w:cs="Arial"/>
                <w:iCs/>
                <w:color w:val="000000" w:themeColor="text1"/>
                <w:sz w:val="18"/>
                <w:szCs w:val="18"/>
                <w:lang w:val="en-CA" w:bidi="bn-BD"/>
              </w:rPr>
              <w:t xml:space="preserve"> between the various activities of quality assurance, quality planning and</w:t>
            </w:r>
          </w:p>
          <w:p w:rsidR="00E02631" w:rsidRPr="00410CDE" w:rsidRDefault="00E02631" w:rsidP="002D69D2">
            <w:pPr>
              <w:jc w:val="center"/>
              <w:rPr>
                <w:rFonts w:ascii="Arial" w:hAnsi="Arial" w:cs="Arial"/>
                <w:iCs/>
                <w:color w:val="000000" w:themeColor="text1"/>
                <w:sz w:val="18"/>
                <w:szCs w:val="18"/>
                <w:lang w:bidi="bn-BD"/>
              </w:rPr>
            </w:pPr>
            <w:r w:rsidRPr="00410CDE">
              <w:rPr>
                <w:rFonts w:ascii="Arial" w:hAnsi="Arial" w:cs="Arial"/>
                <w:iCs/>
                <w:color w:val="000000" w:themeColor="text1"/>
                <w:sz w:val="18"/>
                <w:szCs w:val="18"/>
                <w:lang w:val="en-CA" w:bidi="bn-BD"/>
              </w:rPr>
              <w:t>quality control.</w:t>
            </w:r>
          </w:p>
        </w:tc>
        <w:tc>
          <w:tcPr>
            <w:tcW w:w="2292" w:type="dxa"/>
            <w:vAlign w:val="center"/>
          </w:tcPr>
          <w:p w:rsidR="00E02631" w:rsidRPr="00410CDE" w:rsidRDefault="00E02631" w:rsidP="002D69D2">
            <w:pPr>
              <w:contextualSpacing/>
              <w:jc w:val="center"/>
              <w:rPr>
                <w:rFonts w:ascii="Arial" w:hAnsi="Arial" w:cs="Arial"/>
                <w:color w:val="000000" w:themeColor="text1"/>
                <w:sz w:val="18"/>
                <w:szCs w:val="18"/>
                <w:lang w:bidi="bn-BD"/>
              </w:rPr>
            </w:pPr>
            <w:r w:rsidRPr="00410CDE">
              <w:rPr>
                <w:rFonts w:ascii="Arial" w:hAnsi="Arial" w:cs="Arial"/>
                <w:b/>
                <w:bCs/>
                <w:color w:val="000000" w:themeColor="text1"/>
                <w:sz w:val="18"/>
                <w:szCs w:val="18"/>
                <w:lang w:bidi="bn-BD"/>
              </w:rPr>
              <w:t xml:space="preserve">Problem Analysis </w:t>
            </w:r>
            <w:r w:rsidRPr="00410CDE">
              <w:rPr>
                <w:rFonts w:ascii="Arial" w:hAnsi="Arial" w:cs="Arial"/>
                <w:color w:val="000000" w:themeColor="text1"/>
                <w:sz w:val="18"/>
                <w:szCs w:val="18"/>
                <w:lang w:bidi="bn-BD"/>
              </w:rPr>
              <w:t>(PO2)</w:t>
            </w:r>
          </w:p>
        </w:tc>
        <w:tc>
          <w:tcPr>
            <w:tcW w:w="1051" w:type="dxa"/>
            <w:vAlign w:val="center"/>
          </w:tcPr>
          <w:p w:rsidR="00E02631" w:rsidRPr="00410CDE" w:rsidRDefault="00E02631" w:rsidP="002D69D2">
            <w:pPr>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Cognitive domain – level 4</w:t>
            </w:r>
          </w:p>
        </w:tc>
        <w:tc>
          <w:tcPr>
            <w:tcW w:w="1747"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34523928"/>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Lecture Note</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127841993"/>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Text Book</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92751812"/>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Audio/Video</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79727197"/>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Web Material</w:t>
            </w:r>
          </w:p>
          <w:p w:rsidR="00E02631" w:rsidRPr="001F551E" w:rsidRDefault="009F4EBA" w:rsidP="002D69D2">
            <w:pPr>
              <w:rPr>
                <w:rFonts w:ascii="Arial" w:hAnsi="Arial" w:cs="Arial"/>
                <w:color w:val="000000"/>
                <w:sz w:val="18"/>
                <w:szCs w:val="18"/>
                <w:lang w:bidi="bn-BD"/>
              </w:rPr>
            </w:pPr>
            <w:sdt>
              <w:sdtPr>
                <w:rPr>
                  <w:rFonts w:ascii="Arial" w:hAnsi="Arial" w:cs="Arial"/>
                  <w:color w:val="000000"/>
                  <w:sz w:val="18"/>
                  <w:szCs w:val="18"/>
                  <w:lang w:bidi="bn-BD"/>
                </w:rPr>
                <w:id w:val="-475223541"/>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Journal paper</w:t>
            </w:r>
          </w:p>
        </w:tc>
        <w:tc>
          <w:tcPr>
            <w:tcW w:w="1612"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8598437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Class Test</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38447104"/>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Final Exam</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2204903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Assignment </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0838281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Participation</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36626854"/>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Presentation</w:t>
            </w:r>
          </w:p>
        </w:tc>
      </w:tr>
      <w:tr w:rsidR="00E02631" w:rsidRPr="001F551E" w:rsidTr="002D69D2">
        <w:trPr>
          <w:trHeight w:val="1583"/>
          <w:jc w:val="center"/>
        </w:trPr>
        <w:tc>
          <w:tcPr>
            <w:tcW w:w="646" w:type="dxa"/>
            <w:vAlign w:val="center"/>
          </w:tcPr>
          <w:p w:rsidR="00E02631" w:rsidRPr="00410CDE" w:rsidRDefault="00E02631" w:rsidP="002D69D2">
            <w:pPr>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CO3</w:t>
            </w:r>
          </w:p>
        </w:tc>
        <w:tc>
          <w:tcPr>
            <w:tcW w:w="1827" w:type="dxa"/>
            <w:vAlign w:val="center"/>
          </w:tcPr>
          <w:p w:rsidR="00E02631" w:rsidRPr="00410CDE" w:rsidRDefault="00E02631" w:rsidP="002D69D2">
            <w:pPr>
              <w:jc w:val="center"/>
              <w:rPr>
                <w:rFonts w:ascii="Arial" w:hAnsi="Arial" w:cs="Arial"/>
                <w:iCs/>
                <w:color w:val="000000" w:themeColor="text1"/>
                <w:sz w:val="18"/>
                <w:szCs w:val="18"/>
                <w:lang w:val="en-CA" w:bidi="bn-BD"/>
              </w:rPr>
            </w:pPr>
            <w:r w:rsidRPr="00410CDE">
              <w:rPr>
                <w:rFonts w:ascii="Arial" w:hAnsi="Arial" w:cs="Arial"/>
                <w:b/>
                <w:iCs/>
                <w:color w:val="000000" w:themeColor="text1"/>
                <w:sz w:val="18"/>
                <w:szCs w:val="18"/>
                <w:lang w:val="en-CA" w:bidi="bn-BD"/>
              </w:rPr>
              <w:t xml:space="preserve">Understand </w:t>
            </w:r>
            <w:r w:rsidRPr="00410CDE">
              <w:rPr>
                <w:rFonts w:ascii="Arial" w:hAnsi="Arial" w:cs="Arial"/>
                <w:iCs/>
                <w:color w:val="000000" w:themeColor="text1"/>
                <w:sz w:val="18"/>
                <w:szCs w:val="18"/>
                <w:lang w:val="en-CA" w:bidi="bn-BD"/>
              </w:rPr>
              <w:t>the importance of standards in the quality management process and their</w:t>
            </w:r>
          </w:p>
          <w:p w:rsidR="00E02631" w:rsidRPr="00410CDE" w:rsidRDefault="00E02631" w:rsidP="002D69D2">
            <w:pPr>
              <w:jc w:val="center"/>
              <w:rPr>
                <w:rFonts w:ascii="Arial" w:hAnsi="Arial" w:cs="Arial"/>
                <w:b/>
                <w:iCs/>
                <w:color w:val="000000" w:themeColor="text1"/>
                <w:sz w:val="18"/>
                <w:szCs w:val="18"/>
                <w:lang w:val="en-CA" w:bidi="bn-BD"/>
              </w:rPr>
            </w:pPr>
            <w:r w:rsidRPr="00410CDE">
              <w:rPr>
                <w:rFonts w:ascii="Arial" w:hAnsi="Arial" w:cs="Arial"/>
                <w:iCs/>
                <w:color w:val="000000" w:themeColor="text1"/>
                <w:sz w:val="18"/>
                <w:szCs w:val="18"/>
                <w:lang w:val="en-CA" w:bidi="bn-BD"/>
              </w:rPr>
              <w:t>impact on the final product</w:t>
            </w:r>
          </w:p>
        </w:tc>
        <w:tc>
          <w:tcPr>
            <w:tcW w:w="2292" w:type="dxa"/>
            <w:vAlign w:val="center"/>
          </w:tcPr>
          <w:p w:rsidR="00E02631" w:rsidRPr="00410CDE" w:rsidRDefault="00E02631" w:rsidP="002D69D2">
            <w:pPr>
              <w:contextualSpacing/>
              <w:jc w:val="center"/>
              <w:rPr>
                <w:rFonts w:ascii="Arial" w:hAnsi="Arial" w:cs="Arial"/>
                <w:b/>
                <w:bCs/>
                <w:color w:val="000000" w:themeColor="text1"/>
                <w:sz w:val="18"/>
                <w:szCs w:val="18"/>
                <w:lang w:bidi="bn-BD"/>
              </w:rPr>
            </w:pPr>
            <w:r w:rsidRPr="00410CDE">
              <w:rPr>
                <w:rFonts w:ascii="Arial" w:hAnsi="Arial" w:cs="Arial"/>
                <w:b/>
                <w:bCs/>
                <w:color w:val="000000" w:themeColor="text1"/>
                <w:sz w:val="18"/>
                <w:szCs w:val="18"/>
                <w:lang w:bidi="bn-BD"/>
              </w:rPr>
              <w:t>Engineering knowledge</w:t>
            </w:r>
          </w:p>
          <w:p w:rsidR="00E02631" w:rsidRPr="00410CDE" w:rsidRDefault="00E02631" w:rsidP="002D69D2">
            <w:pPr>
              <w:contextualSpacing/>
              <w:jc w:val="center"/>
              <w:rPr>
                <w:rFonts w:ascii="Arial" w:hAnsi="Arial" w:cs="Arial"/>
                <w:b/>
                <w:bCs/>
                <w:color w:val="000000" w:themeColor="text1"/>
                <w:sz w:val="18"/>
                <w:szCs w:val="18"/>
                <w:lang w:bidi="bn-BD"/>
              </w:rPr>
            </w:pPr>
            <w:r w:rsidRPr="00410CDE">
              <w:rPr>
                <w:rFonts w:ascii="Arial" w:hAnsi="Arial" w:cs="Arial"/>
                <w:color w:val="000000" w:themeColor="text1"/>
                <w:sz w:val="18"/>
                <w:szCs w:val="18"/>
                <w:lang w:bidi="bn-BD"/>
              </w:rPr>
              <w:t>(PO1)</w:t>
            </w:r>
          </w:p>
        </w:tc>
        <w:tc>
          <w:tcPr>
            <w:tcW w:w="1051" w:type="dxa"/>
            <w:vAlign w:val="center"/>
          </w:tcPr>
          <w:p w:rsidR="00E02631" w:rsidRPr="00410CDE" w:rsidRDefault="00E02631" w:rsidP="002D69D2">
            <w:pPr>
              <w:jc w:val="center"/>
              <w:rPr>
                <w:rFonts w:ascii="Arial" w:hAnsi="Arial" w:cs="Arial"/>
                <w:color w:val="000000" w:themeColor="text1"/>
                <w:sz w:val="18"/>
                <w:szCs w:val="18"/>
                <w:lang w:bidi="bn-BD"/>
              </w:rPr>
            </w:pPr>
            <w:r w:rsidRPr="00410CDE">
              <w:rPr>
                <w:rFonts w:ascii="Arial" w:hAnsi="Arial" w:cs="Arial"/>
                <w:color w:val="000000" w:themeColor="text1"/>
                <w:sz w:val="18"/>
                <w:szCs w:val="18"/>
                <w:lang w:bidi="bn-BD"/>
              </w:rPr>
              <w:t>Cognitive domain – level 2</w:t>
            </w:r>
          </w:p>
        </w:tc>
        <w:tc>
          <w:tcPr>
            <w:tcW w:w="1747"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25296332"/>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Lecture Note</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44180725"/>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Text Book</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20448890"/>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Audio/Video</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72706581"/>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Web Material</w:t>
            </w:r>
          </w:p>
          <w:p w:rsidR="00E02631" w:rsidRPr="001F551E" w:rsidRDefault="009F4EBA" w:rsidP="002D69D2">
            <w:pPr>
              <w:rPr>
                <w:rFonts w:ascii="Arial" w:hAnsi="Arial" w:cs="Arial"/>
                <w:color w:val="000000"/>
                <w:sz w:val="18"/>
                <w:szCs w:val="18"/>
                <w:lang w:bidi="bn-BD"/>
              </w:rPr>
            </w:pPr>
            <w:sdt>
              <w:sdtPr>
                <w:rPr>
                  <w:rFonts w:ascii="Arial" w:hAnsi="Arial" w:cs="Arial"/>
                  <w:color w:val="000000"/>
                  <w:sz w:val="18"/>
                  <w:szCs w:val="18"/>
                  <w:lang w:bidi="bn-BD"/>
                </w:rPr>
                <w:id w:val="-370543733"/>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Journal paper</w:t>
            </w:r>
          </w:p>
        </w:tc>
        <w:tc>
          <w:tcPr>
            <w:tcW w:w="1612"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02755870"/>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Class Test</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81894773"/>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Final Exam</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12567203"/>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Assignment </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51126276"/>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Participation</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6655322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Presentation</w:t>
            </w:r>
          </w:p>
        </w:tc>
      </w:tr>
    </w:tbl>
    <w:p w:rsidR="00E02631" w:rsidRPr="001F551E" w:rsidRDefault="00E02631" w:rsidP="00E02631">
      <w:pPr>
        <w:autoSpaceDE w:val="0"/>
        <w:autoSpaceDN w:val="0"/>
        <w:adjustRightInd w:val="0"/>
        <w:jc w:val="center"/>
        <w:rPr>
          <w:rFonts w:ascii="Arial" w:eastAsia="Calibri" w:hAnsi="Arial" w:cs="Arial"/>
          <w:b/>
          <w:color w:val="000000"/>
          <w:sz w:val="18"/>
          <w:szCs w:val="18"/>
          <w:lang w:val="en-CA" w:bidi="bn-IN"/>
        </w:rPr>
      </w:pPr>
    </w:p>
    <w:tbl>
      <w:tblPr>
        <w:tblStyle w:val="TableGrid6"/>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E02631" w:rsidRPr="001F551E" w:rsidTr="002D69D2">
        <w:trPr>
          <w:jc w:val="center"/>
        </w:trPr>
        <w:tc>
          <w:tcPr>
            <w:tcW w:w="9264" w:type="dxa"/>
          </w:tcPr>
          <w:p w:rsidR="00E02631" w:rsidRPr="001F551E" w:rsidRDefault="00E02631" w:rsidP="002D69D2">
            <w:pPr>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rsidR="00E02631" w:rsidRPr="001F551E" w:rsidRDefault="00E02631" w:rsidP="002D69D2">
            <w:pPr>
              <w:rPr>
                <w:rFonts w:ascii="Arial" w:hAnsi="Arial" w:cs="Arial"/>
                <w:bCs/>
                <w:color w:val="000000"/>
                <w:sz w:val="18"/>
                <w:szCs w:val="18"/>
                <w:lang w:bidi="bn-BD"/>
              </w:rPr>
            </w:pPr>
            <w:r w:rsidRPr="001F551E">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rsidR="00E02631" w:rsidRPr="001F551E" w:rsidRDefault="00E02631" w:rsidP="002D69D2">
            <w:pPr>
              <w:rPr>
                <w:rFonts w:ascii="Arial" w:hAnsi="Arial" w:cs="Arial"/>
                <w:bCs/>
                <w:color w:val="000000"/>
                <w:sz w:val="18"/>
                <w:szCs w:val="18"/>
                <w:lang w:bidi="bn-BD"/>
              </w:rPr>
            </w:pPr>
            <w:r w:rsidRPr="001F551E">
              <w:rPr>
                <w:rFonts w:ascii="Arial" w:hAnsi="Arial" w:cs="Arial"/>
                <w:bCs/>
                <w:color w:val="000000"/>
                <w:sz w:val="18"/>
                <w:szCs w:val="18"/>
                <w:lang w:bidi="bn-BD"/>
              </w:rPr>
              <w:tab/>
              <w:t>Class tests + Assignments due in different times of the semester (20%)</w:t>
            </w:r>
          </w:p>
          <w:p w:rsidR="00E02631" w:rsidRPr="001F551E" w:rsidRDefault="00E02631" w:rsidP="002D69D2">
            <w:pPr>
              <w:rPr>
                <w:rFonts w:ascii="Arial" w:hAnsi="Arial" w:cs="Arial"/>
                <w:bCs/>
                <w:color w:val="000000"/>
                <w:sz w:val="18"/>
                <w:szCs w:val="18"/>
                <w:lang w:bidi="bn-BD"/>
              </w:rPr>
            </w:pPr>
            <w:r w:rsidRPr="001F551E">
              <w:rPr>
                <w:rFonts w:ascii="Arial" w:hAnsi="Arial" w:cs="Arial"/>
                <w:bCs/>
                <w:color w:val="000000"/>
                <w:sz w:val="18"/>
                <w:szCs w:val="18"/>
                <w:lang w:bidi="bn-BD"/>
              </w:rPr>
              <w:tab/>
              <w:t xml:space="preserve">A comprehensive final exam (70%), Total Time: 3 hours. </w:t>
            </w:r>
          </w:p>
          <w:p w:rsidR="00E02631" w:rsidRPr="001F551E" w:rsidRDefault="00E02631" w:rsidP="002D69D2">
            <w:pPr>
              <w:rPr>
                <w:rFonts w:ascii="Arial" w:hAnsi="Arial" w:cs="Arial"/>
                <w:b/>
                <w:color w:val="000000"/>
                <w:sz w:val="18"/>
                <w:szCs w:val="18"/>
                <w:lang w:bidi="bn-BD"/>
              </w:rPr>
            </w:pPr>
            <w:r w:rsidRPr="001F551E">
              <w:rPr>
                <w:rFonts w:ascii="Arial" w:hAnsi="Arial" w:cs="Arial"/>
                <w:bCs/>
                <w:color w:val="000000"/>
                <w:sz w:val="18"/>
                <w:szCs w:val="18"/>
                <w:lang w:bidi="bn-BD"/>
              </w:rPr>
              <w:tab/>
              <w:t>A class participation mark (10%).</w:t>
            </w:r>
          </w:p>
        </w:tc>
      </w:tr>
      <w:tr w:rsidR="00E02631" w:rsidRPr="001F551E" w:rsidTr="002D69D2">
        <w:trPr>
          <w:jc w:val="center"/>
        </w:trPr>
        <w:tc>
          <w:tcPr>
            <w:tcW w:w="9264" w:type="dxa"/>
          </w:tcPr>
          <w:p w:rsidR="00E02631" w:rsidRPr="001F551E" w:rsidRDefault="00E02631" w:rsidP="002D69D2">
            <w:pPr>
              <w:rPr>
                <w:rFonts w:ascii="Arial" w:hAnsi="Arial" w:cs="Arial"/>
                <w:b/>
                <w:bCs/>
                <w:iCs/>
                <w:sz w:val="18"/>
                <w:szCs w:val="18"/>
                <w:lang w:bidi="bn-BD"/>
              </w:rPr>
            </w:pPr>
          </w:p>
          <w:p w:rsidR="00E02631" w:rsidRDefault="00E02631" w:rsidP="002D69D2">
            <w:pPr>
              <w:rPr>
                <w:rFonts w:ascii="Arial" w:hAnsi="Arial" w:cs="Arial"/>
                <w:b/>
                <w:bCs/>
                <w:iCs/>
                <w:sz w:val="18"/>
                <w:szCs w:val="18"/>
                <w:lang w:bidi="bn-BD"/>
              </w:rPr>
            </w:pPr>
          </w:p>
          <w:p w:rsidR="00E02631" w:rsidRPr="001F551E" w:rsidRDefault="00E02631" w:rsidP="002D69D2">
            <w:pPr>
              <w:rPr>
                <w:rFonts w:ascii="Arial" w:hAnsi="Arial" w:cs="Arial"/>
                <w:b/>
                <w:bCs/>
                <w:iCs/>
                <w:sz w:val="18"/>
                <w:szCs w:val="18"/>
                <w:lang w:bidi="bn-BD"/>
              </w:rPr>
            </w:pPr>
            <w:r w:rsidRPr="001F551E">
              <w:rPr>
                <w:rFonts w:ascii="Arial" w:hAnsi="Arial" w:cs="Arial"/>
                <w:b/>
                <w:bCs/>
                <w:iCs/>
                <w:sz w:val="18"/>
                <w:szCs w:val="18"/>
                <w:lang w:bidi="bn-BD"/>
              </w:rPr>
              <w:t>Course Contents:</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Advanced Software Testing Techniques:</w:t>
            </w:r>
            <w:r w:rsidRPr="003B5093">
              <w:rPr>
                <w:rFonts w:ascii="Arial" w:hAnsi="Arial" w:cs="Arial"/>
                <w:sz w:val="18"/>
                <w:szCs w:val="18"/>
                <w:lang w:bidi="bn-BD"/>
              </w:rPr>
              <w:t xml:space="preserve"> Introduction to advanced testing methodologies</w:t>
            </w:r>
            <w:r>
              <w:rPr>
                <w:rFonts w:ascii="Arial" w:hAnsi="Arial" w:cs="Arial"/>
                <w:sz w:val="18"/>
                <w:szCs w:val="18"/>
                <w:lang w:bidi="bn-BD"/>
              </w:rPr>
              <w:t>,</w:t>
            </w:r>
            <w:r w:rsidRPr="003B5093">
              <w:rPr>
                <w:rFonts w:ascii="Arial" w:hAnsi="Arial" w:cs="Arial"/>
                <w:sz w:val="18"/>
                <w:szCs w:val="18"/>
                <w:lang w:bidi="bn-BD"/>
              </w:rPr>
              <w:t xml:space="preserve"> Automated testing tools and frameworks</w:t>
            </w:r>
            <w:r>
              <w:rPr>
                <w:rFonts w:ascii="Arial" w:hAnsi="Arial" w:cs="Arial"/>
                <w:sz w:val="18"/>
                <w:szCs w:val="18"/>
                <w:lang w:bidi="bn-BD"/>
              </w:rPr>
              <w:t>,</w:t>
            </w:r>
            <w:r w:rsidRPr="003B5093">
              <w:rPr>
                <w:rFonts w:ascii="Arial" w:hAnsi="Arial" w:cs="Arial"/>
                <w:sz w:val="18"/>
                <w:szCs w:val="18"/>
                <w:lang w:bidi="bn-BD"/>
              </w:rPr>
              <w:t xml:space="preserve"> Performance testing and optimization</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Test Planning and Management:</w:t>
            </w:r>
            <w:r w:rsidRPr="003B5093">
              <w:rPr>
                <w:rFonts w:ascii="Arial" w:hAnsi="Arial" w:cs="Arial"/>
                <w:sz w:val="18"/>
                <w:szCs w:val="18"/>
                <w:lang w:bidi="bn-BD"/>
              </w:rPr>
              <w:t>Creating comprehensive test plans</w:t>
            </w:r>
            <w:r>
              <w:rPr>
                <w:rFonts w:ascii="Arial" w:hAnsi="Arial" w:cs="Arial"/>
                <w:sz w:val="18"/>
                <w:szCs w:val="18"/>
                <w:lang w:bidi="bn-BD"/>
              </w:rPr>
              <w:t>,</w:t>
            </w:r>
            <w:r w:rsidRPr="003B5093">
              <w:rPr>
                <w:rFonts w:ascii="Arial" w:hAnsi="Arial" w:cs="Arial"/>
                <w:sz w:val="18"/>
                <w:szCs w:val="18"/>
                <w:lang w:bidi="bn-BD"/>
              </w:rPr>
              <w:t xml:space="preserve"> Test case design and management</w:t>
            </w:r>
            <w:r>
              <w:rPr>
                <w:rFonts w:ascii="Arial" w:hAnsi="Arial" w:cs="Arial"/>
                <w:sz w:val="18"/>
                <w:szCs w:val="18"/>
                <w:lang w:bidi="bn-BD"/>
              </w:rPr>
              <w:t>,</w:t>
            </w:r>
            <w:r w:rsidRPr="003B5093">
              <w:rPr>
                <w:rFonts w:ascii="Arial" w:hAnsi="Arial" w:cs="Arial"/>
                <w:sz w:val="18"/>
                <w:szCs w:val="18"/>
                <w:lang w:bidi="bn-BD"/>
              </w:rPr>
              <w:t xml:space="preserve"> Test data generation and management</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Quality Ass</w:t>
            </w:r>
            <w:r>
              <w:rPr>
                <w:rFonts w:ascii="Arial" w:hAnsi="Arial" w:cs="Arial"/>
                <w:b/>
                <w:sz w:val="18"/>
                <w:szCs w:val="18"/>
                <w:lang w:bidi="bn-BD"/>
              </w:rPr>
              <w:t>urance Standards and Processes:</w:t>
            </w:r>
            <w:r w:rsidRPr="003B5093">
              <w:rPr>
                <w:rFonts w:ascii="Arial" w:hAnsi="Arial" w:cs="Arial"/>
                <w:sz w:val="18"/>
                <w:szCs w:val="18"/>
                <w:lang w:bidi="bn-BD"/>
              </w:rPr>
              <w:t xml:space="preserve"> Overview of industry standards (ISO, IEEE) for software quality</w:t>
            </w:r>
            <w:r>
              <w:rPr>
                <w:rFonts w:ascii="Arial" w:hAnsi="Arial" w:cs="Arial"/>
                <w:sz w:val="18"/>
                <w:szCs w:val="18"/>
                <w:lang w:bidi="bn-BD"/>
              </w:rPr>
              <w:t>,</w:t>
            </w:r>
            <w:r w:rsidRPr="003B5093">
              <w:rPr>
                <w:rFonts w:ascii="Arial" w:hAnsi="Arial" w:cs="Arial"/>
                <w:sz w:val="18"/>
                <w:szCs w:val="18"/>
                <w:lang w:bidi="bn-BD"/>
              </w:rPr>
              <w:t xml:space="preserve"> Process improvement models (CMMI, Six Sigma)</w:t>
            </w:r>
            <w:r>
              <w:rPr>
                <w:rFonts w:ascii="Arial" w:hAnsi="Arial" w:cs="Arial"/>
                <w:sz w:val="18"/>
                <w:szCs w:val="18"/>
                <w:lang w:bidi="bn-BD"/>
              </w:rPr>
              <w:t>,</w:t>
            </w:r>
            <w:r w:rsidRPr="003B5093">
              <w:rPr>
                <w:rFonts w:ascii="Arial" w:hAnsi="Arial" w:cs="Arial"/>
                <w:sz w:val="18"/>
                <w:szCs w:val="18"/>
                <w:lang w:bidi="bn-BD"/>
              </w:rPr>
              <w:t xml:space="preserve"> Implementing and maintaining a quality management system</w:t>
            </w:r>
            <w:r>
              <w:rPr>
                <w:rFonts w:ascii="Arial" w:hAnsi="Arial" w:cs="Arial"/>
                <w:sz w:val="18"/>
                <w:szCs w:val="18"/>
                <w:lang w:bidi="bn-BD"/>
              </w:rPr>
              <w:t>.</w:t>
            </w:r>
            <w:r w:rsidRPr="003B5093">
              <w:rPr>
                <w:rFonts w:ascii="Arial" w:hAnsi="Arial" w:cs="Arial"/>
                <w:b/>
                <w:sz w:val="18"/>
                <w:szCs w:val="18"/>
                <w:lang w:bidi="bn-BD"/>
              </w:rPr>
              <w:t xml:space="preserve"> </w:t>
            </w:r>
            <w:r w:rsidRPr="003B5093">
              <w:rPr>
                <w:rFonts w:ascii="Arial" w:hAnsi="Arial" w:cs="Arial"/>
                <w:b/>
                <w:sz w:val="18"/>
                <w:szCs w:val="18"/>
                <w:lang w:bidi="bn-BD"/>
              </w:rPr>
              <w:lastRenderedPageBreak/>
              <w:t>Security Testing</w:t>
            </w:r>
            <w:r>
              <w:rPr>
                <w:rFonts w:ascii="Arial" w:hAnsi="Arial" w:cs="Arial"/>
                <w:b/>
                <w:sz w:val="18"/>
                <w:szCs w:val="18"/>
                <w:lang w:bidi="bn-BD"/>
              </w:rPr>
              <w:t xml:space="preserve">: </w:t>
            </w:r>
            <w:r w:rsidRPr="003B5093">
              <w:rPr>
                <w:rFonts w:ascii="Arial" w:hAnsi="Arial" w:cs="Arial"/>
                <w:sz w:val="18"/>
                <w:szCs w:val="18"/>
                <w:lang w:bidi="bn-BD"/>
              </w:rPr>
              <w:t>Understanding common security threats</w:t>
            </w:r>
            <w:r>
              <w:rPr>
                <w:rFonts w:ascii="Arial" w:hAnsi="Arial" w:cs="Arial"/>
                <w:sz w:val="18"/>
                <w:szCs w:val="18"/>
                <w:lang w:bidi="bn-BD"/>
              </w:rPr>
              <w:t>,</w:t>
            </w:r>
            <w:r w:rsidRPr="003B5093">
              <w:rPr>
                <w:rFonts w:ascii="Arial" w:hAnsi="Arial" w:cs="Arial"/>
                <w:sz w:val="18"/>
                <w:szCs w:val="18"/>
                <w:lang w:bidi="bn-BD"/>
              </w:rPr>
              <w:t xml:space="preserve"> Techniques for security testing</w:t>
            </w:r>
            <w:r>
              <w:rPr>
                <w:rFonts w:ascii="Arial" w:hAnsi="Arial" w:cs="Arial"/>
                <w:sz w:val="18"/>
                <w:szCs w:val="18"/>
                <w:lang w:bidi="bn-BD"/>
              </w:rPr>
              <w:t>,</w:t>
            </w:r>
            <w:r w:rsidRPr="003B5093">
              <w:rPr>
                <w:rFonts w:ascii="Arial" w:hAnsi="Arial" w:cs="Arial"/>
                <w:sz w:val="18"/>
                <w:szCs w:val="18"/>
                <w:lang w:bidi="bn-BD"/>
              </w:rPr>
              <w:t xml:space="preserve"> Integration of security testing into the SDLC</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Usability and User Experience Testing</w:t>
            </w:r>
            <w:r>
              <w:rPr>
                <w:rFonts w:ascii="Arial" w:hAnsi="Arial" w:cs="Arial"/>
                <w:sz w:val="18"/>
                <w:szCs w:val="18"/>
                <w:lang w:bidi="bn-BD"/>
              </w:rPr>
              <w:t>:</w:t>
            </w:r>
            <w:r w:rsidRPr="003B5093">
              <w:rPr>
                <w:rFonts w:ascii="Arial" w:hAnsi="Arial" w:cs="Arial"/>
                <w:sz w:val="18"/>
                <w:szCs w:val="18"/>
                <w:lang w:bidi="bn-BD"/>
              </w:rPr>
              <w:t xml:space="preserve"> Principles of usability and UX design</w:t>
            </w:r>
            <w:r>
              <w:rPr>
                <w:rFonts w:ascii="Arial" w:hAnsi="Arial" w:cs="Arial"/>
                <w:sz w:val="18"/>
                <w:szCs w:val="18"/>
                <w:lang w:bidi="bn-BD"/>
              </w:rPr>
              <w:t>,</w:t>
            </w:r>
            <w:r w:rsidRPr="003B5093">
              <w:rPr>
                <w:rFonts w:ascii="Arial" w:hAnsi="Arial" w:cs="Arial"/>
                <w:sz w:val="18"/>
                <w:szCs w:val="18"/>
                <w:lang w:bidi="bn-BD"/>
              </w:rPr>
              <w:t xml:space="preserve"> Usability testing methodologies</w:t>
            </w:r>
            <w:r>
              <w:rPr>
                <w:rFonts w:ascii="Arial" w:hAnsi="Arial" w:cs="Arial"/>
                <w:sz w:val="18"/>
                <w:szCs w:val="18"/>
                <w:lang w:bidi="bn-BD"/>
              </w:rPr>
              <w:t>,</w:t>
            </w:r>
            <w:r w:rsidRPr="003B5093">
              <w:rPr>
                <w:rFonts w:ascii="Arial" w:hAnsi="Arial" w:cs="Arial"/>
                <w:sz w:val="18"/>
                <w:szCs w:val="18"/>
                <w:lang w:bidi="bn-BD"/>
              </w:rPr>
              <w:t xml:space="preserve"> Accessibility testing</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Test Automation</w:t>
            </w:r>
            <w:r>
              <w:rPr>
                <w:rFonts w:ascii="Arial" w:hAnsi="Arial" w:cs="Arial"/>
                <w:b/>
                <w:sz w:val="18"/>
                <w:szCs w:val="18"/>
                <w:lang w:bidi="bn-BD"/>
              </w:rPr>
              <w:t xml:space="preserve">: </w:t>
            </w:r>
            <w:r w:rsidRPr="003B5093">
              <w:rPr>
                <w:rFonts w:ascii="Arial" w:hAnsi="Arial" w:cs="Arial"/>
                <w:sz w:val="18"/>
                <w:szCs w:val="18"/>
                <w:lang w:bidi="bn-BD"/>
              </w:rPr>
              <w:t>In-depth study of automation tools (Selenium, JUnit, TestNG, etc.)</w:t>
            </w:r>
            <w:r>
              <w:rPr>
                <w:rFonts w:ascii="Arial" w:hAnsi="Arial" w:cs="Arial"/>
                <w:sz w:val="18"/>
                <w:szCs w:val="18"/>
                <w:lang w:bidi="bn-BD"/>
              </w:rPr>
              <w:t>,</w:t>
            </w:r>
            <w:r w:rsidRPr="003B5093">
              <w:rPr>
                <w:rFonts w:ascii="Arial" w:hAnsi="Arial" w:cs="Arial"/>
                <w:sz w:val="18"/>
                <w:szCs w:val="18"/>
                <w:lang w:bidi="bn-BD"/>
              </w:rPr>
              <w:t xml:space="preserve"> Scripting languages for automation (e.g</w:t>
            </w:r>
            <w:r>
              <w:rPr>
                <w:rFonts w:ascii="Arial" w:hAnsi="Arial" w:cs="Arial"/>
                <w:sz w:val="18"/>
                <w:szCs w:val="18"/>
                <w:lang w:bidi="bn-BD"/>
              </w:rPr>
              <w:t>,</w:t>
            </w:r>
            <w:r w:rsidRPr="003B5093">
              <w:rPr>
                <w:rFonts w:ascii="Arial" w:hAnsi="Arial" w:cs="Arial"/>
                <w:sz w:val="18"/>
                <w:szCs w:val="18"/>
                <w:lang w:bidi="bn-BD"/>
              </w:rPr>
              <w:t xml:space="preserve"> Python, Java)</w:t>
            </w:r>
            <w:r>
              <w:rPr>
                <w:rFonts w:ascii="Arial" w:hAnsi="Arial" w:cs="Arial"/>
                <w:sz w:val="18"/>
                <w:szCs w:val="18"/>
                <w:lang w:bidi="bn-BD"/>
              </w:rPr>
              <w:t>,</w:t>
            </w:r>
            <w:r w:rsidRPr="003B5093">
              <w:rPr>
                <w:rFonts w:ascii="Arial" w:hAnsi="Arial" w:cs="Arial"/>
                <w:sz w:val="18"/>
                <w:szCs w:val="18"/>
                <w:lang w:bidi="bn-BD"/>
              </w:rPr>
              <w:t xml:space="preserve"> Continuous Integration and Continuous Testing</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Mobile Application Testing</w:t>
            </w:r>
            <w:r>
              <w:rPr>
                <w:rFonts w:ascii="Arial" w:hAnsi="Arial" w:cs="Arial"/>
                <w:b/>
                <w:sz w:val="18"/>
                <w:szCs w:val="18"/>
                <w:lang w:bidi="bn-BD"/>
              </w:rPr>
              <w:t xml:space="preserve">: </w:t>
            </w:r>
            <w:r w:rsidRPr="003B5093">
              <w:rPr>
                <w:rFonts w:ascii="Arial" w:hAnsi="Arial" w:cs="Arial"/>
                <w:sz w:val="18"/>
                <w:szCs w:val="18"/>
                <w:lang w:bidi="bn-BD"/>
              </w:rPr>
              <w:t>Challenges and strategies for mobile testing</w:t>
            </w:r>
            <w:r>
              <w:rPr>
                <w:rFonts w:ascii="Arial" w:hAnsi="Arial" w:cs="Arial"/>
                <w:sz w:val="18"/>
                <w:szCs w:val="18"/>
                <w:lang w:bidi="bn-BD"/>
              </w:rPr>
              <w:t>,</w:t>
            </w:r>
            <w:r w:rsidRPr="003B5093">
              <w:rPr>
                <w:rFonts w:ascii="Arial" w:hAnsi="Arial" w:cs="Arial"/>
                <w:sz w:val="18"/>
                <w:szCs w:val="18"/>
                <w:lang w:bidi="bn-BD"/>
              </w:rPr>
              <w:t>Testing mobile apps on different platforms (iOS, Android)</w:t>
            </w:r>
            <w:r>
              <w:rPr>
                <w:rFonts w:ascii="Arial" w:hAnsi="Arial" w:cs="Arial"/>
                <w:sz w:val="18"/>
                <w:szCs w:val="18"/>
                <w:lang w:bidi="bn-BD"/>
              </w:rPr>
              <w:t>,</w:t>
            </w:r>
            <w:r w:rsidRPr="003B5093">
              <w:rPr>
                <w:rFonts w:ascii="Arial" w:hAnsi="Arial" w:cs="Arial"/>
                <w:sz w:val="18"/>
                <w:szCs w:val="18"/>
                <w:lang w:bidi="bn-BD"/>
              </w:rPr>
              <w:t xml:space="preserve"> Mobile automation testing tools</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Advanced Topics in SQA</w:t>
            </w:r>
            <w:r>
              <w:rPr>
                <w:rFonts w:ascii="Arial" w:hAnsi="Arial" w:cs="Arial"/>
                <w:b/>
                <w:sz w:val="18"/>
                <w:szCs w:val="18"/>
                <w:lang w:bidi="bn-BD"/>
              </w:rPr>
              <w:t xml:space="preserve">: </w:t>
            </w:r>
            <w:r w:rsidRPr="003B5093">
              <w:rPr>
                <w:rFonts w:ascii="Arial" w:hAnsi="Arial" w:cs="Arial"/>
                <w:sz w:val="18"/>
                <w:szCs w:val="18"/>
                <w:lang w:bidi="bn-BD"/>
              </w:rPr>
              <w:t>Exploratory testing</w:t>
            </w:r>
            <w:r>
              <w:rPr>
                <w:rFonts w:ascii="Arial" w:hAnsi="Arial" w:cs="Arial"/>
                <w:sz w:val="18"/>
                <w:szCs w:val="18"/>
                <w:lang w:bidi="bn-BD"/>
              </w:rPr>
              <w:t>,</w:t>
            </w:r>
            <w:r w:rsidRPr="003B5093">
              <w:rPr>
                <w:rFonts w:ascii="Arial" w:hAnsi="Arial" w:cs="Arial"/>
                <w:sz w:val="18"/>
                <w:szCs w:val="18"/>
                <w:lang w:bidi="bn-BD"/>
              </w:rPr>
              <w:t xml:space="preserve"> Model-based testing</w:t>
            </w:r>
            <w:r>
              <w:rPr>
                <w:rFonts w:ascii="Arial" w:hAnsi="Arial" w:cs="Arial"/>
                <w:sz w:val="18"/>
                <w:szCs w:val="18"/>
                <w:lang w:bidi="bn-BD"/>
              </w:rPr>
              <w:t>,</w:t>
            </w:r>
            <w:r w:rsidRPr="003B5093">
              <w:rPr>
                <w:rFonts w:ascii="Arial" w:hAnsi="Arial" w:cs="Arial"/>
                <w:sz w:val="18"/>
                <w:szCs w:val="18"/>
                <w:lang w:bidi="bn-BD"/>
              </w:rPr>
              <w:t xml:space="preserve"> Risk-based testing</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Case Studies and Real-world Projects</w:t>
            </w:r>
            <w:r>
              <w:rPr>
                <w:rFonts w:ascii="Arial" w:hAnsi="Arial" w:cs="Arial"/>
                <w:b/>
                <w:sz w:val="18"/>
                <w:szCs w:val="18"/>
                <w:lang w:bidi="bn-BD"/>
              </w:rPr>
              <w:t xml:space="preserve">: </w:t>
            </w:r>
            <w:r w:rsidRPr="003B5093">
              <w:rPr>
                <w:rFonts w:ascii="Arial" w:hAnsi="Arial" w:cs="Arial"/>
                <w:sz w:val="18"/>
                <w:szCs w:val="18"/>
                <w:lang w:bidi="bn-BD"/>
              </w:rPr>
              <w:t>Analyzing real-world software failures</w:t>
            </w:r>
            <w:r>
              <w:rPr>
                <w:rFonts w:ascii="Arial" w:hAnsi="Arial" w:cs="Arial"/>
                <w:sz w:val="18"/>
                <w:szCs w:val="18"/>
                <w:lang w:bidi="bn-BD"/>
              </w:rPr>
              <w:t>,</w:t>
            </w:r>
            <w:r w:rsidRPr="003B5093">
              <w:rPr>
                <w:rFonts w:ascii="Arial" w:hAnsi="Arial" w:cs="Arial"/>
                <w:sz w:val="18"/>
                <w:szCs w:val="18"/>
                <w:lang w:bidi="bn-BD"/>
              </w:rPr>
              <w:t xml:space="preserve"> Collaborative projects applying learned techniques</w:t>
            </w:r>
            <w:r>
              <w:rPr>
                <w:rFonts w:ascii="Arial" w:hAnsi="Arial" w:cs="Arial"/>
                <w:sz w:val="18"/>
                <w:szCs w:val="18"/>
                <w:lang w:bidi="bn-BD"/>
              </w:rPr>
              <w:t>.</w:t>
            </w:r>
          </w:p>
          <w:p w:rsidR="00E02631" w:rsidRDefault="00E02631" w:rsidP="002D69D2">
            <w:pPr>
              <w:jc w:val="both"/>
              <w:outlineLvl w:val="1"/>
              <w:rPr>
                <w:rFonts w:ascii="Arial" w:hAnsi="Arial" w:cs="Arial"/>
                <w:sz w:val="18"/>
                <w:szCs w:val="18"/>
                <w:lang w:bidi="bn-BD"/>
              </w:rPr>
            </w:pPr>
            <w:r w:rsidRPr="003B5093">
              <w:rPr>
                <w:rFonts w:ascii="Arial" w:hAnsi="Arial" w:cs="Arial"/>
                <w:b/>
                <w:sz w:val="18"/>
                <w:szCs w:val="18"/>
                <w:lang w:bidi="bn-BD"/>
              </w:rPr>
              <w:t>Emerging Trends in SQA</w:t>
            </w:r>
            <w:r>
              <w:rPr>
                <w:rFonts w:ascii="Arial" w:hAnsi="Arial" w:cs="Arial"/>
                <w:b/>
                <w:sz w:val="18"/>
                <w:szCs w:val="18"/>
                <w:lang w:bidi="bn-BD"/>
              </w:rPr>
              <w:t xml:space="preserve">: </w:t>
            </w:r>
            <w:r w:rsidRPr="003B5093">
              <w:rPr>
                <w:rFonts w:ascii="Arial" w:hAnsi="Arial" w:cs="Arial"/>
                <w:sz w:val="18"/>
                <w:szCs w:val="18"/>
                <w:lang w:bidi="bn-BD"/>
              </w:rPr>
              <w:t>AI and machine learning in testing</w:t>
            </w:r>
            <w:r>
              <w:rPr>
                <w:rFonts w:ascii="Arial" w:hAnsi="Arial" w:cs="Arial"/>
                <w:sz w:val="18"/>
                <w:szCs w:val="18"/>
                <w:lang w:bidi="bn-BD"/>
              </w:rPr>
              <w:t>,</w:t>
            </w:r>
            <w:r w:rsidRPr="003B5093">
              <w:rPr>
                <w:rFonts w:ascii="Arial" w:hAnsi="Arial" w:cs="Arial"/>
                <w:sz w:val="18"/>
                <w:szCs w:val="18"/>
                <w:lang w:bidi="bn-BD"/>
              </w:rPr>
              <w:t>Blockchain testing</w:t>
            </w:r>
            <w:r>
              <w:rPr>
                <w:rFonts w:ascii="Arial" w:hAnsi="Arial" w:cs="Arial"/>
                <w:sz w:val="18"/>
                <w:szCs w:val="18"/>
                <w:lang w:bidi="bn-BD"/>
              </w:rPr>
              <w:t>,</w:t>
            </w:r>
            <w:r w:rsidRPr="003B5093">
              <w:rPr>
                <w:rFonts w:ascii="Arial" w:hAnsi="Arial" w:cs="Arial"/>
                <w:sz w:val="18"/>
                <w:szCs w:val="18"/>
                <w:lang w:bidi="bn-BD"/>
              </w:rPr>
              <w:t>IoT testing challenges</w:t>
            </w:r>
            <w:r>
              <w:rPr>
                <w:rFonts w:ascii="Arial" w:hAnsi="Arial" w:cs="Arial"/>
                <w:sz w:val="18"/>
                <w:szCs w:val="18"/>
                <w:lang w:bidi="bn-BD"/>
              </w:rPr>
              <w:t>,</w:t>
            </w:r>
            <w:r w:rsidRPr="003B5093">
              <w:rPr>
                <w:rFonts w:ascii="Arial" w:hAnsi="Arial" w:cs="Arial"/>
                <w:sz w:val="18"/>
                <w:szCs w:val="18"/>
                <w:lang w:bidi="bn-BD"/>
              </w:rPr>
              <w:t xml:space="preserve"> 11. </w:t>
            </w:r>
            <w:r w:rsidRPr="003B5093">
              <w:rPr>
                <w:rFonts w:ascii="Arial" w:hAnsi="Arial" w:cs="Arial"/>
                <w:b/>
                <w:sz w:val="18"/>
                <w:szCs w:val="18"/>
                <w:lang w:bidi="bn-BD"/>
              </w:rPr>
              <w:t>Professional Ethics in SQA</w:t>
            </w:r>
            <w:r>
              <w:rPr>
                <w:rFonts w:ascii="Arial" w:hAnsi="Arial" w:cs="Arial"/>
                <w:b/>
                <w:sz w:val="18"/>
                <w:szCs w:val="18"/>
                <w:lang w:bidi="bn-BD"/>
              </w:rPr>
              <w:t xml:space="preserve">: </w:t>
            </w:r>
            <w:r w:rsidRPr="003B5093">
              <w:rPr>
                <w:rFonts w:ascii="Arial" w:hAnsi="Arial" w:cs="Arial"/>
                <w:sz w:val="18"/>
                <w:szCs w:val="18"/>
                <w:lang w:bidi="bn-BD"/>
              </w:rPr>
              <w:t>Ethical considerations in software testing</w:t>
            </w:r>
            <w:r>
              <w:rPr>
                <w:rFonts w:ascii="Arial" w:hAnsi="Arial" w:cs="Arial"/>
                <w:sz w:val="18"/>
                <w:szCs w:val="18"/>
                <w:lang w:bidi="bn-BD"/>
              </w:rPr>
              <w:t>,</w:t>
            </w:r>
            <w:r w:rsidRPr="003B5093">
              <w:rPr>
                <w:rFonts w:ascii="Arial" w:hAnsi="Arial" w:cs="Arial"/>
                <w:sz w:val="18"/>
                <w:szCs w:val="18"/>
                <w:lang w:bidi="bn-BD"/>
              </w:rPr>
              <w:t xml:space="preserve"> Responsibilities of an SQA professional</w:t>
            </w:r>
            <w:r>
              <w:rPr>
                <w:rFonts w:ascii="Arial" w:hAnsi="Arial" w:cs="Arial"/>
                <w:sz w:val="18"/>
                <w:szCs w:val="18"/>
                <w:lang w:bidi="bn-BD"/>
              </w:rPr>
              <w:t>,</w:t>
            </w:r>
          </w:p>
          <w:p w:rsidR="00E02631" w:rsidRPr="003B5093" w:rsidRDefault="00E02631" w:rsidP="002D69D2">
            <w:pPr>
              <w:jc w:val="both"/>
              <w:outlineLvl w:val="1"/>
              <w:rPr>
                <w:rFonts w:ascii="Arial" w:hAnsi="Arial" w:cs="Arial"/>
                <w:sz w:val="18"/>
                <w:szCs w:val="18"/>
                <w:lang w:bidi="bn-BD"/>
              </w:rPr>
            </w:pPr>
            <w:r w:rsidRPr="003B5093">
              <w:rPr>
                <w:rFonts w:ascii="Arial" w:hAnsi="Arial" w:cs="Arial"/>
                <w:sz w:val="18"/>
                <w:szCs w:val="18"/>
                <w:lang w:bidi="bn-BD"/>
              </w:rPr>
              <w:t>12. Capstone Project:,</w:t>
            </w:r>
          </w:p>
        </w:tc>
      </w:tr>
    </w:tbl>
    <w:p w:rsidR="00E02631" w:rsidRPr="001F551E" w:rsidRDefault="00E02631" w:rsidP="00E02631">
      <w:pPr>
        <w:rPr>
          <w:rFonts w:ascii="Arial" w:eastAsia="Calibri" w:hAnsi="Arial" w:cs="Arial"/>
          <w:b/>
          <w:color w:val="FF0000"/>
          <w:sz w:val="18"/>
          <w:szCs w:val="18"/>
          <w:lang w:val="en-CA" w:bidi="bn-IN"/>
        </w:rPr>
      </w:pPr>
    </w:p>
    <w:p w:rsidR="00E02631" w:rsidRPr="001F551E" w:rsidRDefault="00E02631" w:rsidP="00E02631">
      <w:pPr>
        <w:jc w:val="center"/>
        <w:rPr>
          <w:rFonts w:ascii="Arial" w:eastAsia="Calibri" w:hAnsi="Arial" w:cs="Arial"/>
          <w:b/>
          <w:color w:val="FFFFFF"/>
          <w:sz w:val="18"/>
          <w:szCs w:val="18"/>
          <w:highlight w:val="black"/>
          <w:lang w:val="en-CA" w:bidi="bn-IN"/>
        </w:rPr>
      </w:pPr>
    </w:p>
    <w:p w:rsidR="00E02631" w:rsidRPr="001F551E" w:rsidRDefault="00E02631" w:rsidP="00E02631">
      <w:pP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Text Book:</w:t>
      </w:r>
    </w:p>
    <w:tbl>
      <w:tblPr>
        <w:tblW w:w="5000" w:type="pct"/>
        <w:jc w:val="center"/>
        <w:tblLook w:val="0000" w:firstRow="0" w:lastRow="0" w:firstColumn="0" w:lastColumn="0" w:noHBand="0" w:noVBand="0"/>
      </w:tblPr>
      <w:tblGrid>
        <w:gridCol w:w="372"/>
        <w:gridCol w:w="3567"/>
        <w:gridCol w:w="281"/>
        <w:gridCol w:w="5022"/>
      </w:tblGrid>
      <w:tr w:rsidR="00E02631" w:rsidRPr="001F551E" w:rsidTr="002D69D2">
        <w:trPr>
          <w:trHeight w:val="225"/>
          <w:jc w:val="center"/>
        </w:trPr>
        <w:tc>
          <w:tcPr>
            <w:tcW w:w="201" w:type="pct"/>
          </w:tcPr>
          <w:p w:rsidR="00E02631" w:rsidRPr="001F551E" w:rsidRDefault="00E02631" w:rsidP="002D69D2">
            <w:pPr>
              <w:rPr>
                <w:rFonts w:ascii="Arial" w:eastAsia="Calibri" w:hAnsi="Arial" w:cs="Arial"/>
                <w:sz w:val="18"/>
                <w:szCs w:val="18"/>
                <w:lang w:val="en-CA" w:bidi="bn-IN"/>
              </w:rPr>
            </w:pPr>
            <w:r w:rsidRPr="001F551E">
              <w:rPr>
                <w:rFonts w:ascii="Arial" w:eastAsia="Calibri" w:hAnsi="Arial" w:cs="Arial"/>
                <w:sz w:val="18"/>
                <w:szCs w:val="18"/>
                <w:lang w:val="en-CA" w:bidi="bn-IN"/>
              </w:rPr>
              <w:t>1.</w:t>
            </w:r>
          </w:p>
        </w:tc>
        <w:tc>
          <w:tcPr>
            <w:tcW w:w="1930" w:type="pct"/>
          </w:tcPr>
          <w:p w:rsidR="00E02631" w:rsidRPr="001F551E" w:rsidRDefault="00E02631" w:rsidP="002D69D2">
            <w:pPr>
              <w:rPr>
                <w:rFonts w:ascii="Arial" w:eastAsia="Calibri" w:hAnsi="Arial" w:cs="Arial"/>
                <w:sz w:val="18"/>
                <w:szCs w:val="18"/>
                <w:lang w:val="en-CA" w:bidi="bn-IN"/>
              </w:rPr>
            </w:pPr>
            <w:r>
              <w:rPr>
                <w:rFonts w:ascii="Arial" w:eastAsia="Calibri" w:hAnsi="Arial" w:cs="Arial"/>
                <w:sz w:val="18"/>
                <w:szCs w:val="18"/>
                <w:lang w:val="en-CA" w:bidi="bn-IN"/>
              </w:rPr>
              <w:t xml:space="preserve">Dorothy Graham, </w:t>
            </w:r>
            <w:r w:rsidRPr="001E4173">
              <w:rPr>
                <w:rFonts w:ascii="Arial" w:eastAsia="Calibri" w:hAnsi="Arial" w:cs="Arial"/>
                <w:sz w:val="18"/>
                <w:szCs w:val="18"/>
                <w:lang w:val="en-CA" w:bidi="bn-IN"/>
              </w:rPr>
              <w:t xml:space="preserve">Erik </w:t>
            </w:r>
            <w:r>
              <w:rPr>
                <w:rFonts w:ascii="Arial" w:eastAsia="Calibri" w:hAnsi="Arial" w:cs="Arial"/>
                <w:sz w:val="18"/>
                <w:szCs w:val="18"/>
                <w:lang w:val="en-CA" w:bidi="bn-IN"/>
              </w:rPr>
              <w:t xml:space="preserve"> Van Veenendaal, </w:t>
            </w:r>
            <w:r w:rsidRPr="001E4173">
              <w:rPr>
                <w:rFonts w:ascii="Arial" w:eastAsia="Calibri" w:hAnsi="Arial" w:cs="Arial"/>
                <w:sz w:val="18"/>
                <w:szCs w:val="18"/>
                <w:lang w:val="en-CA" w:bidi="bn-IN"/>
              </w:rPr>
              <w:t>Isabel Evans</w:t>
            </w:r>
            <w:r>
              <w:rPr>
                <w:rFonts w:ascii="Arial" w:eastAsia="Calibri" w:hAnsi="Arial" w:cs="Arial"/>
                <w:sz w:val="18"/>
                <w:szCs w:val="18"/>
                <w:lang w:val="en-CA" w:bidi="bn-IN"/>
              </w:rPr>
              <w:t xml:space="preserve">, </w:t>
            </w:r>
            <w:r w:rsidRPr="001E4173">
              <w:rPr>
                <w:rFonts w:ascii="Arial" w:eastAsia="Calibri" w:hAnsi="Arial" w:cs="Arial"/>
                <w:sz w:val="18"/>
                <w:szCs w:val="18"/>
                <w:lang w:val="en-CA" w:bidi="bn-IN"/>
              </w:rPr>
              <w:t xml:space="preserve"> Rex </w:t>
            </w:r>
            <w:r>
              <w:rPr>
                <w:rFonts w:ascii="Arial" w:eastAsia="Calibri" w:hAnsi="Arial" w:cs="Arial"/>
                <w:sz w:val="18"/>
                <w:szCs w:val="18"/>
                <w:lang w:val="en-CA" w:bidi="bn-IN"/>
              </w:rPr>
              <w:t>Black</w:t>
            </w:r>
          </w:p>
        </w:tc>
        <w:tc>
          <w:tcPr>
            <w:tcW w:w="152" w:type="pct"/>
          </w:tcPr>
          <w:p w:rsidR="00E02631" w:rsidRPr="001F551E" w:rsidRDefault="00E02631" w:rsidP="002D69D2">
            <w:pPr>
              <w:rPr>
                <w:rFonts w:ascii="Arial" w:eastAsia="Calibri" w:hAnsi="Arial" w:cs="Arial"/>
                <w:sz w:val="18"/>
                <w:szCs w:val="18"/>
                <w:lang w:val="en-CA" w:bidi="bn-IN"/>
              </w:rPr>
            </w:pPr>
            <w:r w:rsidRPr="001F551E">
              <w:rPr>
                <w:rFonts w:ascii="Arial" w:eastAsia="Calibri" w:hAnsi="Arial" w:cs="Arial"/>
                <w:sz w:val="18"/>
                <w:szCs w:val="18"/>
                <w:lang w:val="en-CA" w:bidi="bn-IN"/>
              </w:rPr>
              <w:t>:</w:t>
            </w:r>
          </w:p>
        </w:tc>
        <w:tc>
          <w:tcPr>
            <w:tcW w:w="2717" w:type="pct"/>
          </w:tcPr>
          <w:p w:rsidR="00E02631" w:rsidRPr="001F551E" w:rsidRDefault="00E02631" w:rsidP="002D69D2">
            <w:pPr>
              <w:rPr>
                <w:rFonts w:ascii="Arial" w:eastAsia="Calibri" w:hAnsi="Arial" w:cs="Arial"/>
                <w:sz w:val="18"/>
                <w:szCs w:val="18"/>
                <w:lang w:val="en-CA" w:bidi="bn-IN"/>
              </w:rPr>
            </w:pPr>
            <w:r>
              <w:rPr>
                <w:rFonts w:ascii="Arial" w:eastAsia="Calibri" w:hAnsi="Arial" w:cs="Arial"/>
                <w:b/>
                <w:sz w:val="18"/>
                <w:szCs w:val="18"/>
                <w:lang w:val="en-CA" w:bidi="bn-IN"/>
              </w:rPr>
              <w:t>Foundations of Software Testing</w:t>
            </w:r>
            <w:r>
              <w:rPr>
                <w:rFonts w:ascii="Arial" w:eastAsia="Calibri" w:hAnsi="Arial" w:cs="Arial"/>
                <w:b/>
                <w:sz w:val="18"/>
                <w:szCs w:val="18"/>
                <w:lang w:val="en-CA" w:bidi="bn-IN"/>
              </w:rPr>
              <w:br/>
            </w:r>
            <w:r w:rsidRPr="001E4173">
              <w:rPr>
                <w:rFonts w:ascii="Arial" w:eastAsia="Calibri" w:hAnsi="Arial" w:cs="Arial"/>
                <w:sz w:val="18"/>
                <w:szCs w:val="18"/>
                <w:lang w:val="en-CA" w:bidi="bn-IN"/>
              </w:rPr>
              <w:t>Cengage Learning EMEA</w:t>
            </w:r>
          </w:p>
        </w:tc>
      </w:tr>
    </w:tbl>
    <w:p w:rsidR="00E02631" w:rsidRPr="001F551E" w:rsidRDefault="00E02631" w:rsidP="00E02631">
      <w:pPr>
        <w:jc w:val="cente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ab/>
      </w:r>
    </w:p>
    <w:p w:rsidR="00E02631" w:rsidRPr="001F551E" w:rsidRDefault="00E02631" w:rsidP="00E02631">
      <w:pP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Books Recommended:</w:t>
      </w:r>
    </w:p>
    <w:tbl>
      <w:tblPr>
        <w:tblW w:w="4975" w:type="pct"/>
        <w:jc w:val="center"/>
        <w:tblLook w:val="0000" w:firstRow="0" w:lastRow="0" w:firstColumn="0" w:lastColumn="0" w:noHBand="0" w:noVBand="0"/>
      </w:tblPr>
      <w:tblGrid>
        <w:gridCol w:w="418"/>
        <w:gridCol w:w="3498"/>
        <w:gridCol w:w="283"/>
        <w:gridCol w:w="4997"/>
      </w:tblGrid>
      <w:tr w:rsidR="00E02631" w:rsidRPr="001F551E" w:rsidTr="002D69D2">
        <w:trPr>
          <w:trHeight w:val="311"/>
          <w:jc w:val="center"/>
        </w:trPr>
        <w:tc>
          <w:tcPr>
            <w:tcW w:w="227" w:type="pct"/>
          </w:tcPr>
          <w:p w:rsidR="00E02631" w:rsidRPr="001F551E" w:rsidRDefault="00E02631" w:rsidP="002D69D2">
            <w:pPr>
              <w:rPr>
                <w:rFonts w:ascii="Arial" w:eastAsia="Calibri" w:hAnsi="Arial" w:cs="Arial"/>
                <w:sz w:val="18"/>
                <w:szCs w:val="18"/>
                <w:lang w:val="en-CA" w:bidi="bn-IN"/>
              </w:rPr>
            </w:pPr>
            <w:r w:rsidRPr="001F551E">
              <w:rPr>
                <w:rFonts w:ascii="Arial" w:eastAsia="Calibri" w:hAnsi="Arial" w:cs="Arial"/>
                <w:sz w:val="18"/>
                <w:szCs w:val="18"/>
                <w:lang w:val="en-CA" w:bidi="bn-IN"/>
              </w:rPr>
              <w:t>1.</w:t>
            </w:r>
          </w:p>
        </w:tc>
        <w:tc>
          <w:tcPr>
            <w:tcW w:w="1902" w:type="pct"/>
          </w:tcPr>
          <w:p w:rsidR="00E02631" w:rsidRPr="001F551E" w:rsidRDefault="00E02631" w:rsidP="002D69D2">
            <w:pPr>
              <w:rPr>
                <w:rFonts w:ascii="Arial" w:eastAsia="Calibri" w:hAnsi="Arial" w:cs="Arial"/>
                <w:sz w:val="18"/>
                <w:szCs w:val="18"/>
                <w:lang w:val="en-CA" w:bidi="bn-IN"/>
              </w:rPr>
            </w:pPr>
            <w:r w:rsidRPr="001E4173">
              <w:rPr>
                <w:rFonts w:ascii="Arial" w:eastAsia="Calibri" w:hAnsi="Arial" w:cs="Arial"/>
                <w:sz w:val="18"/>
                <w:szCs w:val="18"/>
                <w:lang w:val="en-CA" w:bidi="bn-IN"/>
              </w:rPr>
              <w:t>Lisa Crispin and Janet Gregory</w:t>
            </w:r>
          </w:p>
        </w:tc>
        <w:tc>
          <w:tcPr>
            <w:tcW w:w="154" w:type="pct"/>
          </w:tcPr>
          <w:p w:rsidR="00E02631" w:rsidRPr="001F551E" w:rsidRDefault="00E02631" w:rsidP="002D69D2">
            <w:pPr>
              <w:rPr>
                <w:rFonts w:ascii="Arial" w:eastAsia="Calibri" w:hAnsi="Arial" w:cs="Arial"/>
                <w:sz w:val="18"/>
                <w:szCs w:val="18"/>
                <w:lang w:val="en-CA" w:bidi="bn-IN"/>
              </w:rPr>
            </w:pPr>
            <w:r w:rsidRPr="001F551E">
              <w:rPr>
                <w:rFonts w:ascii="Arial" w:eastAsia="Calibri" w:hAnsi="Arial" w:cs="Arial"/>
                <w:sz w:val="18"/>
                <w:szCs w:val="18"/>
                <w:lang w:val="en-CA" w:bidi="bn-IN"/>
              </w:rPr>
              <w:t>:</w:t>
            </w:r>
          </w:p>
        </w:tc>
        <w:tc>
          <w:tcPr>
            <w:tcW w:w="2717" w:type="pct"/>
          </w:tcPr>
          <w:p w:rsidR="00E02631" w:rsidRPr="001E4173" w:rsidRDefault="00E02631" w:rsidP="002D69D2">
            <w:pPr>
              <w:rPr>
                <w:rFonts w:ascii="Arial" w:eastAsia="Calibri" w:hAnsi="Arial" w:cs="Arial"/>
                <w:b/>
                <w:bCs/>
                <w:sz w:val="18"/>
                <w:szCs w:val="18"/>
                <w:lang w:val="en-CA" w:bidi="bn-IN"/>
              </w:rPr>
            </w:pPr>
            <w:r w:rsidRPr="001E4173">
              <w:rPr>
                <w:rFonts w:ascii="Arial" w:eastAsia="Calibri" w:hAnsi="Arial" w:cs="Arial"/>
                <w:b/>
                <w:sz w:val="18"/>
                <w:szCs w:val="18"/>
                <w:lang w:val="en-CA" w:bidi="bn-IN"/>
              </w:rPr>
              <w:t>Agile Testing: A Practical Guide for Testers and Agile Teams</w:t>
            </w:r>
          </w:p>
        </w:tc>
      </w:tr>
      <w:tr w:rsidR="00E02631" w:rsidRPr="001F551E" w:rsidTr="002D69D2">
        <w:trPr>
          <w:trHeight w:val="311"/>
          <w:jc w:val="center"/>
        </w:trPr>
        <w:tc>
          <w:tcPr>
            <w:tcW w:w="227" w:type="pct"/>
          </w:tcPr>
          <w:p w:rsidR="00E02631" w:rsidRPr="001F551E" w:rsidRDefault="00E02631" w:rsidP="002D69D2">
            <w:pPr>
              <w:rPr>
                <w:rFonts w:ascii="Arial" w:eastAsia="Calibri" w:hAnsi="Arial" w:cs="Arial"/>
                <w:sz w:val="18"/>
                <w:szCs w:val="18"/>
                <w:lang w:val="en-CA" w:bidi="bn-IN"/>
              </w:rPr>
            </w:pPr>
            <w:r>
              <w:rPr>
                <w:rFonts w:ascii="Arial" w:eastAsia="Calibri" w:hAnsi="Arial" w:cs="Arial"/>
                <w:sz w:val="18"/>
                <w:szCs w:val="18"/>
                <w:lang w:val="en-CA" w:bidi="bn-IN"/>
              </w:rPr>
              <w:t>2.</w:t>
            </w:r>
          </w:p>
        </w:tc>
        <w:tc>
          <w:tcPr>
            <w:tcW w:w="1902" w:type="pct"/>
          </w:tcPr>
          <w:p w:rsidR="00E02631" w:rsidRPr="001F551E" w:rsidRDefault="00E02631" w:rsidP="002D69D2">
            <w:pPr>
              <w:rPr>
                <w:rFonts w:ascii="Arial" w:eastAsia="Calibri" w:hAnsi="Arial" w:cs="Arial"/>
                <w:sz w:val="18"/>
                <w:szCs w:val="18"/>
                <w:lang w:val="en-CA" w:bidi="bn-IN"/>
              </w:rPr>
            </w:pPr>
            <w:r w:rsidRPr="001E4173">
              <w:rPr>
                <w:rFonts w:ascii="Arial" w:eastAsia="Calibri" w:hAnsi="Arial" w:cs="Arial"/>
                <w:sz w:val="18"/>
                <w:szCs w:val="18"/>
                <w:lang w:val="en-CA" w:bidi="bn-IN"/>
              </w:rPr>
              <w:t>Kanglin Li</w:t>
            </w:r>
          </w:p>
        </w:tc>
        <w:tc>
          <w:tcPr>
            <w:tcW w:w="154" w:type="pct"/>
          </w:tcPr>
          <w:p w:rsidR="00E02631" w:rsidRPr="001F551E" w:rsidRDefault="00E02631" w:rsidP="002D69D2">
            <w:pPr>
              <w:rPr>
                <w:rFonts w:ascii="Arial" w:eastAsia="Calibri" w:hAnsi="Arial" w:cs="Arial"/>
                <w:sz w:val="18"/>
                <w:szCs w:val="18"/>
                <w:lang w:val="en-CA" w:bidi="bn-IN"/>
              </w:rPr>
            </w:pPr>
            <w:r>
              <w:rPr>
                <w:rFonts w:ascii="Arial" w:eastAsia="Calibri" w:hAnsi="Arial" w:cs="Arial"/>
                <w:sz w:val="18"/>
                <w:szCs w:val="18"/>
                <w:lang w:val="en-CA" w:bidi="bn-IN"/>
              </w:rPr>
              <w:t>:</w:t>
            </w:r>
          </w:p>
        </w:tc>
        <w:tc>
          <w:tcPr>
            <w:tcW w:w="2717" w:type="pct"/>
          </w:tcPr>
          <w:p w:rsidR="00E02631" w:rsidRPr="001E4173" w:rsidRDefault="00E02631" w:rsidP="002D69D2">
            <w:pPr>
              <w:rPr>
                <w:rFonts w:ascii="Arial" w:eastAsia="Calibri" w:hAnsi="Arial" w:cs="Arial"/>
                <w:b/>
                <w:bCs/>
                <w:sz w:val="18"/>
                <w:szCs w:val="18"/>
                <w:lang w:val="en-CA" w:bidi="bn-IN"/>
              </w:rPr>
            </w:pPr>
            <w:r w:rsidRPr="001E4173">
              <w:rPr>
                <w:rFonts w:ascii="Arial" w:eastAsia="Calibri" w:hAnsi="Arial" w:cs="Arial"/>
                <w:b/>
                <w:bCs/>
                <w:sz w:val="18"/>
                <w:szCs w:val="18"/>
                <w:lang w:val="en-CA" w:bidi="bn-IN"/>
              </w:rPr>
              <w:t>Effective Software Test Automation</w:t>
            </w:r>
            <w:r>
              <w:rPr>
                <w:rFonts w:ascii="Arial" w:eastAsia="Calibri" w:hAnsi="Arial" w:cs="Arial"/>
                <w:b/>
                <w:bCs/>
                <w:sz w:val="18"/>
                <w:szCs w:val="18"/>
                <w:lang w:val="en-CA" w:bidi="bn-IN"/>
              </w:rPr>
              <w:br/>
            </w:r>
          </w:p>
        </w:tc>
      </w:tr>
      <w:tr w:rsidR="00E02631" w:rsidRPr="001F551E" w:rsidTr="002D69D2">
        <w:trPr>
          <w:trHeight w:val="311"/>
          <w:jc w:val="center"/>
        </w:trPr>
        <w:tc>
          <w:tcPr>
            <w:tcW w:w="227" w:type="pct"/>
          </w:tcPr>
          <w:p w:rsidR="00E02631" w:rsidRPr="001F551E" w:rsidRDefault="00E02631" w:rsidP="002D69D2">
            <w:pPr>
              <w:rPr>
                <w:rFonts w:ascii="Arial" w:eastAsia="Calibri" w:hAnsi="Arial" w:cs="Arial"/>
                <w:sz w:val="18"/>
                <w:szCs w:val="18"/>
                <w:lang w:val="en-CA" w:bidi="bn-IN"/>
              </w:rPr>
            </w:pPr>
            <w:r w:rsidRPr="001F551E">
              <w:rPr>
                <w:rFonts w:ascii="Arial" w:eastAsia="Calibri" w:hAnsi="Arial" w:cs="Arial"/>
                <w:sz w:val="18"/>
                <w:szCs w:val="18"/>
                <w:lang w:val="en-CA" w:bidi="bn-IN"/>
              </w:rPr>
              <w:t>3.</w:t>
            </w:r>
          </w:p>
        </w:tc>
        <w:tc>
          <w:tcPr>
            <w:tcW w:w="1902" w:type="pct"/>
          </w:tcPr>
          <w:p w:rsidR="00E02631" w:rsidRPr="001F551E" w:rsidRDefault="00E02631" w:rsidP="002D69D2">
            <w:pPr>
              <w:rPr>
                <w:rFonts w:ascii="Arial" w:eastAsia="Calibri" w:hAnsi="Arial" w:cs="Arial"/>
                <w:sz w:val="18"/>
                <w:szCs w:val="18"/>
                <w:lang w:val="en-CA" w:bidi="bn-IN"/>
              </w:rPr>
            </w:pPr>
            <w:r w:rsidRPr="001E4173">
              <w:rPr>
                <w:rFonts w:ascii="Arial" w:eastAsia="Calibri" w:hAnsi="Arial" w:cs="Arial"/>
                <w:sz w:val="18"/>
                <w:szCs w:val="18"/>
                <w:lang w:val="en-CA" w:bidi="bn-IN"/>
              </w:rPr>
              <w:t>Glenford J. Myers</w:t>
            </w:r>
          </w:p>
        </w:tc>
        <w:tc>
          <w:tcPr>
            <w:tcW w:w="154" w:type="pct"/>
          </w:tcPr>
          <w:p w:rsidR="00E02631" w:rsidRPr="001F551E" w:rsidRDefault="00E02631" w:rsidP="002D69D2">
            <w:pPr>
              <w:rPr>
                <w:rFonts w:ascii="Arial" w:eastAsia="Calibri" w:hAnsi="Arial" w:cs="Arial"/>
                <w:sz w:val="18"/>
                <w:szCs w:val="18"/>
                <w:lang w:val="en-CA" w:bidi="bn-IN"/>
              </w:rPr>
            </w:pPr>
            <w:r>
              <w:rPr>
                <w:rFonts w:ascii="Arial" w:eastAsia="Calibri" w:hAnsi="Arial" w:cs="Arial"/>
                <w:sz w:val="18"/>
                <w:szCs w:val="18"/>
                <w:lang w:val="en-CA" w:bidi="bn-IN"/>
              </w:rPr>
              <w:t>:</w:t>
            </w:r>
          </w:p>
        </w:tc>
        <w:tc>
          <w:tcPr>
            <w:tcW w:w="2717" w:type="pct"/>
          </w:tcPr>
          <w:p w:rsidR="00E02631" w:rsidRPr="001E4173" w:rsidRDefault="00E02631" w:rsidP="002D69D2">
            <w:pPr>
              <w:rPr>
                <w:rFonts w:ascii="Arial" w:eastAsia="Calibri" w:hAnsi="Arial" w:cs="Arial"/>
                <w:b/>
                <w:bCs/>
                <w:sz w:val="18"/>
                <w:szCs w:val="18"/>
                <w:lang w:val="en-CA" w:bidi="bn-IN"/>
              </w:rPr>
            </w:pPr>
            <w:r w:rsidRPr="001E4173">
              <w:rPr>
                <w:rFonts w:ascii="Arial" w:eastAsia="Calibri" w:hAnsi="Arial" w:cs="Arial"/>
                <w:b/>
                <w:bCs/>
                <w:sz w:val="18"/>
                <w:szCs w:val="18"/>
                <w:lang w:val="en-CA" w:bidi="bn-IN"/>
              </w:rPr>
              <w:t>The Art of Software Testing</w:t>
            </w:r>
          </w:p>
        </w:tc>
      </w:tr>
    </w:tbl>
    <w:p w:rsidR="00E02631" w:rsidRPr="001F551E" w:rsidRDefault="00E02631" w:rsidP="00E02631">
      <w:pPr>
        <w:shd w:val="clear" w:color="auto" w:fill="FFFFFF"/>
        <w:spacing w:after="100" w:afterAutospacing="1" w:line="315" w:lineRule="atLeast"/>
        <w:rPr>
          <w:rFonts w:ascii="Arial" w:hAnsi="Arial" w:cs="Arial"/>
          <w:b/>
          <w:bCs/>
          <w:color w:val="373A3C"/>
          <w:sz w:val="18"/>
          <w:szCs w:val="18"/>
          <w:lang w:val="en-CA" w:bidi="bn-IN"/>
        </w:rPr>
      </w:pPr>
    </w:p>
    <w:p w:rsidR="00E02631" w:rsidRPr="00B82EA3" w:rsidRDefault="00E02631" w:rsidP="00E02631">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B82EA3">
        <w:rPr>
          <w:rFonts w:ascii="Arial" w:eastAsia="Calibri" w:hAnsi="Arial" w:cs="Arial"/>
          <w:b/>
          <w:bCs/>
          <w:iCs/>
          <w:sz w:val="18"/>
          <w:szCs w:val="18"/>
          <w:lang w:val="en-CA" w:bidi="bn-IN"/>
        </w:rPr>
        <w:t>CSE 4172: Software Quality Assurance (SQA) Lab.</w:t>
      </w:r>
    </w:p>
    <w:p w:rsidR="00E02631" w:rsidRPr="00B82EA3" w:rsidRDefault="00E02631" w:rsidP="00E02631">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B82EA3">
        <w:rPr>
          <w:rFonts w:ascii="Arial" w:eastAsia="Calibri" w:hAnsi="Arial" w:cs="Arial"/>
          <w:b/>
          <w:bCs/>
          <w:iCs/>
          <w:sz w:val="18"/>
          <w:szCs w:val="18"/>
          <w:lang w:val="en-CA" w:bidi="bn-IN"/>
        </w:rPr>
        <w:t xml:space="preserve">Credits: </w:t>
      </w:r>
      <w:r w:rsidRPr="00B82EA3">
        <w:rPr>
          <w:rFonts w:ascii="Arial" w:eastAsia="Calibri" w:hAnsi="Arial" w:cs="Arial"/>
          <w:iCs/>
          <w:sz w:val="18"/>
          <w:szCs w:val="18"/>
          <w:lang w:val="en-CA" w:bidi="bn-IN"/>
        </w:rPr>
        <w:t xml:space="preserve">1 </w:t>
      </w:r>
      <w:r w:rsidR="00844CE6" w:rsidRPr="00B82EA3">
        <w:rPr>
          <w:rFonts w:ascii="Arial" w:eastAsia="Calibri" w:hAnsi="Arial" w:cs="Arial"/>
          <w:b/>
          <w:bCs/>
          <w:iCs/>
          <w:sz w:val="18"/>
          <w:szCs w:val="18"/>
          <w:lang w:val="en-CA" w:bidi="bn-IN"/>
        </w:rPr>
        <w:t>Contact Hours: 28</w:t>
      </w:r>
    </w:p>
    <w:p w:rsidR="00E02631" w:rsidRPr="001F551E" w:rsidRDefault="00E02631" w:rsidP="00E02631">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B82EA3">
        <w:rPr>
          <w:rFonts w:ascii="Arial" w:eastAsia="Calibri" w:hAnsi="Arial" w:cs="Arial"/>
          <w:b/>
          <w:bCs/>
          <w:iCs/>
          <w:sz w:val="18"/>
          <w:szCs w:val="18"/>
          <w:lang w:val="en-CA" w:bidi="bn-IN"/>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E02631" w:rsidRPr="001F551E" w:rsidRDefault="00E02631" w:rsidP="00E02631">
      <w:pPr>
        <w:jc w:val="center"/>
        <w:rPr>
          <w:rFonts w:ascii="Arial" w:eastAsia="Calibri" w:hAnsi="Arial" w:cs="Arial"/>
          <w:b/>
          <w:bCs/>
          <w:sz w:val="18"/>
          <w:szCs w:val="18"/>
          <w:lang w:val="en-CA" w:bidi="bn-IN"/>
        </w:rPr>
      </w:pPr>
    </w:p>
    <w:tbl>
      <w:tblPr>
        <w:tblW w:w="9180" w:type="dxa"/>
        <w:jc w:val="center"/>
        <w:tblLook w:val="04A0" w:firstRow="1" w:lastRow="0" w:firstColumn="1" w:lastColumn="0" w:noHBand="0" w:noVBand="1"/>
      </w:tblPr>
      <w:tblGrid>
        <w:gridCol w:w="1439"/>
        <w:gridCol w:w="7741"/>
      </w:tblGrid>
      <w:tr w:rsidR="00E02631" w:rsidRPr="001F551E" w:rsidTr="002D69D2">
        <w:trPr>
          <w:jc w:val="center"/>
        </w:trPr>
        <w:tc>
          <w:tcPr>
            <w:tcW w:w="1439" w:type="dxa"/>
          </w:tcPr>
          <w:p w:rsidR="00E02631" w:rsidRPr="001F551E" w:rsidRDefault="00E02631" w:rsidP="002D69D2">
            <w:pPr>
              <w:rPr>
                <w:rFonts w:ascii="Arial" w:eastAsia="Calibri" w:hAnsi="Arial" w:cs="Arial"/>
                <w:b/>
                <w:bCs/>
                <w:sz w:val="18"/>
                <w:szCs w:val="18"/>
                <w:lang w:val="en-CA" w:bidi="bn-IN"/>
              </w:rPr>
            </w:pPr>
            <w:r w:rsidRPr="001F551E">
              <w:rPr>
                <w:rFonts w:ascii="Arial" w:eastAsia="Calibri" w:hAnsi="Arial" w:cs="Arial"/>
                <w:b/>
                <w:sz w:val="18"/>
                <w:szCs w:val="18"/>
                <w:lang w:val="en-CA" w:bidi="bn-IN"/>
              </w:rPr>
              <w:t>Prerequisite:</w:t>
            </w:r>
          </w:p>
        </w:tc>
        <w:tc>
          <w:tcPr>
            <w:tcW w:w="7741" w:type="dxa"/>
          </w:tcPr>
          <w:p w:rsidR="00E02631" w:rsidRPr="001F551E" w:rsidRDefault="00E02631" w:rsidP="002D69D2">
            <w:pPr>
              <w:rPr>
                <w:rFonts w:ascii="Arial" w:eastAsia="Calibri" w:hAnsi="Arial" w:cs="Arial"/>
                <w:iCs/>
                <w:sz w:val="18"/>
                <w:szCs w:val="18"/>
                <w:lang w:val="en-CA" w:bidi="bn-IN"/>
              </w:rPr>
            </w:pPr>
            <w:r w:rsidRPr="001F551E">
              <w:rPr>
                <w:rFonts w:ascii="Arial" w:eastAsia="Calibri" w:hAnsi="Arial" w:cs="Arial"/>
                <w:iCs/>
                <w:sz w:val="18"/>
                <w:szCs w:val="18"/>
                <w:lang w:val="en-CA" w:bidi="bn-IN"/>
              </w:rPr>
              <w:t>None</w:t>
            </w:r>
          </w:p>
        </w:tc>
      </w:tr>
      <w:tr w:rsidR="00E02631" w:rsidRPr="001F551E" w:rsidTr="002D69D2">
        <w:trPr>
          <w:jc w:val="center"/>
        </w:trPr>
        <w:tc>
          <w:tcPr>
            <w:tcW w:w="1439" w:type="dxa"/>
          </w:tcPr>
          <w:p w:rsidR="00E02631" w:rsidRPr="001F551E" w:rsidRDefault="00E02631" w:rsidP="002D69D2">
            <w:pPr>
              <w:rPr>
                <w:rFonts w:ascii="Arial" w:eastAsia="Calibri" w:hAnsi="Arial" w:cs="Arial"/>
                <w:b/>
                <w:sz w:val="18"/>
                <w:szCs w:val="18"/>
                <w:lang w:val="en-CA" w:bidi="bn-IN"/>
              </w:rPr>
            </w:pPr>
            <w:r w:rsidRPr="001F551E">
              <w:rPr>
                <w:rFonts w:ascii="Arial" w:eastAsia="Calibri" w:hAnsi="Arial" w:cs="Arial"/>
                <w:b/>
                <w:sz w:val="18"/>
                <w:szCs w:val="18"/>
                <w:lang w:val="en-CA" w:bidi="bn-IN"/>
              </w:rPr>
              <w:t>Course Type</w:t>
            </w:r>
          </w:p>
        </w:tc>
        <w:tc>
          <w:tcPr>
            <w:tcW w:w="7741" w:type="dxa"/>
          </w:tcPr>
          <w:p w:rsidR="00E02631" w:rsidRPr="001F551E" w:rsidRDefault="009F4EBA" w:rsidP="002D69D2">
            <w:pPr>
              <w:rPr>
                <w:rFonts w:ascii="Arial" w:eastAsia="Calibri" w:hAnsi="Arial" w:cs="Arial"/>
                <w:iCs/>
                <w:sz w:val="18"/>
                <w:szCs w:val="18"/>
                <w:lang w:val="en-CA" w:bidi="bn-IN"/>
              </w:rPr>
            </w:pPr>
            <w:sdt>
              <w:sdtPr>
                <w:rPr>
                  <w:rFonts w:ascii="Arial" w:eastAsia="Calibri" w:hAnsi="Arial" w:cs="Arial"/>
                  <w:iCs/>
                  <w:sz w:val="18"/>
                  <w:szCs w:val="18"/>
                  <w:lang w:val="en-CA" w:bidi="bn-IN"/>
                </w:rPr>
                <w:id w:val="1314060424"/>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Theory         </w:t>
            </w:r>
            <w:sdt>
              <w:sdtPr>
                <w:rPr>
                  <w:rFonts w:ascii="Arial" w:eastAsia="Calibri" w:hAnsi="Arial" w:cs="Arial"/>
                  <w:iCs/>
                  <w:sz w:val="18"/>
                  <w:szCs w:val="18"/>
                  <w:lang w:val="en-CA" w:bidi="bn-IN"/>
                </w:rPr>
                <w:id w:val="-572967826"/>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Laboratory work         </w:t>
            </w:r>
            <w:sdt>
              <w:sdtPr>
                <w:rPr>
                  <w:rFonts w:ascii="Arial" w:eastAsia="Calibri" w:hAnsi="Arial" w:cs="Arial"/>
                  <w:iCs/>
                  <w:sz w:val="18"/>
                  <w:szCs w:val="18"/>
                  <w:lang w:val="en-CA" w:bidi="bn-IN"/>
                </w:rPr>
                <w:id w:val="-1093933161"/>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Project work      </w:t>
            </w:r>
            <w:sdt>
              <w:sdtPr>
                <w:rPr>
                  <w:rFonts w:ascii="Arial" w:eastAsia="Calibri" w:hAnsi="Arial" w:cs="Arial"/>
                  <w:iCs/>
                  <w:sz w:val="18"/>
                  <w:szCs w:val="18"/>
                  <w:lang w:val="en-CA" w:bidi="bn-IN"/>
                </w:rPr>
                <w:id w:val="184873207"/>
              </w:sdtPr>
              <w:sdtEndPr/>
              <w:sdtContent>
                <w:r w:rsidR="00E02631" w:rsidRPr="001F551E">
                  <w:rPr>
                    <w:rFonts w:ascii="MS Gothic" w:eastAsia="MS Gothic" w:hAnsi="MS Gothic" w:cs="MS Gothic" w:hint="eastAsia"/>
                    <w:iCs/>
                    <w:sz w:val="18"/>
                    <w:szCs w:val="18"/>
                    <w:lang w:val="en-CA" w:bidi="bn-IN"/>
                  </w:rPr>
                  <w:t>☐</w:t>
                </w:r>
              </w:sdtContent>
            </w:sdt>
            <w:r w:rsidR="00E02631" w:rsidRPr="001F551E">
              <w:rPr>
                <w:rFonts w:ascii="Arial" w:eastAsia="Calibri" w:hAnsi="Arial" w:cs="Arial"/>
                <w:iCs/>
                <w:sz w:val="18"/>
                <w:szCs w:val="18"/>
                <w:lang w:val="en-CA" w:bidi="bn-IN"/>
              </w:rPr>
              <w:t xml:space="preserve">  Viva Voce                    </w:t>
            </w:r>
          </w:p>
        </w:tc>
      </w:tr>
      <w:tr w:rsidR="00E02631" w:rsidRPr="001F551E" w:rsidTr="002D69D2">
        <w:trPr>
          <w:trHeight w:val="238"/>
          <w:jc w:val="center"/>
        </w:trPr>
        <w:tc>
          <w:tcPr>
            <w:tcW w:w="1439" w:type="dxa"/>
          </w:tcPr>
          <w:p w:rsidR="00E02631" w:rsidRPr="001F551E" w:rsidRDefault="00E02631" w:rsidP="002D69D2">
            <w:pPr>
              <w:ind w:left="2160" w:hanging="2160"/>
              <w:rPr>
                <w:rFonts w:ascii="Arial" w:eastAsia="Calibri" w:hAnsi="Arial" w:cs="Arial"/>
                <w:b/>
                <w:bCs/>
                <w:sz w:val="18"/>
                <w:szCs w:val="18"/>
                <w:lang w:val="en-CA" w:bidi="bn-IN"/>
              </w:rPr>
            </w:pPr>
            <w:r w:rsidRPr="001F551E">
              <w:rPr>
                <w:rFonts w:ascii="Arial" w:eastAsia="Calibri" w:hAnsi="Arial" w:cs="Arial"/>
                <w:b/>
                <w:bCs/>
                <w:sz w:val="18"/>
                <w:szCs w:val="18"/>
                <w:lang w:val="en-CA" w:bidi="bn-IN"/>
              </w:rPr>
              <w:t>Motivation</w:t>
            </w:r>
          </w:p>
        </w:tc>
        <w:tc>
          <w:tcPr>
            <w:tcW w:w="7741" w:type="dxa"/>
          </w:tcPr>
          <w:p w:rsidR="00E02631" w:rsidRPr="007C0502" w:rsidRDefault="00E02631" w:rsidP="002D69D2">
            <w:pPr>
              <w:jc w:val="both"/>
              <w:rPr>
                <w:rFonts w:ascii="Arial" w:eastAsia="Calibri" w:hAnsi="Arial" w:cs="Arial"/>
                <w:iCs/>
                <w:color w:val="000000" w:themeColor="text1"/>
                <w:sz w:val="18"/>
                <w:szCs w:val="18"/>
                <w:lang w:val="en-CA" w:bidi="bn-IN"/>
              </w:rPr>
            </w:pPr>
            <w:r w:rsidRPr="007C0502">
              <w:rPr>
                <w:rFonts w:ascii="Arial" w:eastAsia="Calibri" w:hAnsi="Arial" w:cs="Arial"/>
                <w:iCs/>
                <w:color w:val="000000" w:themeColor="text1"/>
                <w:sz w:val="18"/>
                <w:szCs w:val="18"/>
                <w:lang w:val="en-CA" w:bidi="bn-IN"/>
              </w:rPr>
              <w:t>To put the knowledge gained from Software Quality Assurance (SQA) theory course into practice and deepen the understandings more.</w:t>
            </w:r>
          </w:p>
        </w:tc>
      </w:tr>
      <w:tr w:rsidR="00E02631" w:rsidRPr="001F551E" w:rsidTr="002D69D2">
        <w:trPr>
          <w:trHeight w:val="238"/>
          <w:jc w:val="center"/>
        </w:trPr>
        <w:tc>
          <w:tcPr>
            <w:tcW w:w="9180" w:type="dxa"/>
            <w:gridSpan w:val="2"/>
          </w:tcPr>
          <w:p w:rsidR="00E02631" w:rsidRPr="007C0502" w:rsidRDefault="00E02631" w:rsidP="002D69D2">
            <w:pPr>
              <w:rPr>
                <w:rFonts w:ascii="Arial" w:eastAsia="Calibri" w:hAnsi="Arial" w:cs="Arial"/>
                <w:b/>
                <w:bCs/>
                <w:color w:val="000000" w:themeColor="text1"/>
                <w:sz w:val="18"/>
                <w:szCs w:val="18"/>
                <w:lang w:val="en-CA" w:bidi="bn-IN"/>
              </w:rPr>
            </w:pPr>
            <w:r w:rsidRPr="007C0502">
              <w:rPr>
                <w:rFonts w:ascii="Arial" w:eastAsia="Calibri" w:hAnsi="Arial" w:cs="Arial"/>
                <w:b/>
                <w:bCs/>
                <w:color w:val="000000" w:themeColor="text1"/>
                <w:sz w:val="18"/>
                <w:szCs w:val="18"/>
                <w:lang w:val="en-CA" w:bidi="bn-IN"/>
              </w:rPr>
              <w:t>Course Objective:</w:t>
            </w:r>
          </w:p>
          <w:p w:rsidR="00E02631" w:rsidRPr="007C0502" w:rsidRDefault="00E02631" w:rsidP="002D69D2">
            <w:pPr>
              <w:jc w:val="both"/>
              <w:rPr>
                <w:rFonts w:ascii="Arial" w:eastAsia="Calibri" w:hAnsi="Arial" w:cs="Arial"/>
                <w:iCs/>
                <w:color w:val="000000" w:themeColor="text1"/>
                <w:sz w:val="18"/>
                <w:szCs w:val="18"/>
                <w:lang w:val="en-CA" w:bidi="bn-IN"/>
              </w:rPr>
            </w:pPr>
            <w:r w:rsidRPr="007C0502">
              <w:rPr>
                <w:rFonts w:ascii="Arial" w:eastAsia="Calibri" w:hAnsi="Arial" w:cs="Arial"/>
                <w:iCs/>
                <w:color w:val="000000" w:themeColor="text1"/>
                <w:sz w:val="18"/>
                <w:szCs w:val="18"/>
                <w:lang w:val="en-CA" w:bidi="bn-IN"/>
              </w:rPr>
              <w:t xml:space="preserve">The lab is primarily based on the theory course Software Quality Assurance (SQA) to practically exercise and implement the knowledge gathered there. </w:t>
            </w:r>
          </w:p>
        </w:tc>
      </w:tr>
      <w:tr w:rsidR="00E02631" w:rsidRPr="001F551E" w:rsidTr="002D69D2">
        <w:trPr>
          <w:trHeight w:val="238"/>
          <w:jc w:val="center"/>
        </w:trPr>
        <w:tc>
          <w:tcPr>
            <w:tcW w:w="9180" w:type="dxa"/>
            <w:gridSpan w:val="2"/>
          </w:tcPr>
          <w:p w:rsidR="00E02631" w:rsidRPr="007C0502" w:rsidRDefault="00E02631" w:rsidP="002D69D2">
            <w:pPr>
              <w:rPr>
                <w:rFonts w:ascii="Arial" w:eastAsia="Calibri" w:hAnsi="Arial" w:cs="Arial"/>
                <w:b/>
                <w:bCs/>
                <w:color w:val="000000" w:themeColor="text1"/>
                <w:sz w:val="18"/>
                <w:szCs w:val="18"/>
                <w:lang w:val="en-CA" w:bidi="bn-IN"/>
              </w:rPr>
            </w:pPr>
          </w:p>
        </w:tc>
      </w:tr>
    </w:tbl>
    <w:p w:rsidR="00E02631" w:rsidRPr="001F551E" w:rsidRDefault="00E02631" w:rsidP="00E02631">
      <w:pPr>
        <w:autoSpaceDE w:val="0"/>
        <w:autoSpaceDN w:val="0"/>
        <w:adjustRightInd w:val="0"/>
        <w:jc w:val="center"/>
        <w:rPr>
          <w:rFonts w:ascii="Arial" w:eastAsia="Calibri" w:hAnsi="Arial" w:cs="Arial"/>
          <w:b/>
          <w:color w:val="000000"/>
          <w:sz w:val="18"/>
          <w:szCs w:val="18"/>
          <w:lang w:val="en-CA" w:bidi="bn-IN"/>
        </w:rPr>
      </w:pPr>
      <w:r w:rsidRPr="001F551E">
        <w:rPr>
          <w:rFonts w:ascii="Arial" w:eastAsia="Calibri" w:hAnsi="Arial" w:cs="Arial"/>
          <w:b/>
          <w:color w:val="000000"/>
          <w:sz w:val="18"/>
          <w:szCs w:val="18"/>
          <w:lang w:val="en-CA" w:bidi="bn-IN"/>
        </w:rPr>
        <w:t>Course Outcomes (COs), Program Outcomes (POs) and Assessment:</w:t>
      </w:r>
    </w:p>
    <w:tbl>
      <w:tblPr>
        <w:tblStyle w:val="TableGrid7"/>
        <w:tblW w:w="9175" w:type="dxa"/>
        <w:jc w:val="center"/>
        <w:tblLook w:val="04A0" w:firstRow="1" w:lastRow="0" w:firstColumn="1" w:lastColumn="0" w:noHBand="0" w:noVBand="1"/>
      </w:tblPr>
      <w:tblGrid>
        <w:gridCol w:w="644"/>
        <w:gridCol w:w="2027"/>
        <w:gridCol w:w="2117"/>
        <w:gridCol w:w="1050"/>
        <w:gridCol w:w="1734"/>
        <w:gridCol w:w="1603"/>
      </w:tblGrid>
      <w:tr w:rsidR="00E02631" w:rsidRPr="001F551E" w:rsidTr="002D69D2">
        <w:trPr>
          <w:trHeight w:val="877"/>
          <w:jc w:val="center"/>
        </w:trPr>
        <w:tc>
          <w:tcPr>
            <w:tcW w:w="646"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984"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135" w:type="dxa"/>
            <w:vAlign w:val="center"/>
          </w:tcPr>
          <w:p w:rsidR="00E02631"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 xml:space="preserve">Corresponding </w:t>
            </w:r>
          </w:p>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PO</w:t>
            </w:r>
          </w:p>
        </w:tc>
        <w:tc>
          <w:tcPr>
            <w:tcW w:w="1051"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47"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12"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E02631" w:rsidRPr="001F551E" w:rsidTr="002D69D2">
        <w:trPr>
          <w:trHeight w:val="1646"/>
          <w:jc w:val="center"/>
        </w:trPr>
        <w:tc>
          <w:tcPr>
            <w:tcW w:w="646"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984" w:type="dxa"/>
            <w:vAlign w:val="center"/>
          </w:tcPr>
          <w:p w:rsidR="00E02631" w:rsidRPr="001F551E" w:rsidRDefault="00E02631" w:rsidP="002D69D2">
            <w:pPr>
              <w:jc w:val="center"/>
              <w:rPr>
                <w:rFonts w:ascii="Arial" w:hAnsi="Arial" w:cs="Arial"/>
                <w:iCs/>
                <w:sz w:val="18"/>
                <w:szCs w:val="18"/>
                <w:lang w:bidi="bn-BD"/>
              </w:rPr>
            </w:pPr>
            <w:r>
              <w:rPr>
                <w:rFonts w:ascii="Arial" w:hAnsi="Arial" w:cs="Arial"/>
                <w:iCs/>
                <w:sz w:val="18"/>
                <w:szCs w:val="18"/>
                <w:lang w:val="en-CA" w:bidi="bn-BD"/>
              </w:rPr>
              <w:t xml:space="preserve">To </w:t>
            </w:r>
            <w:r w:rsidRPr="007C0502">
              <w:rPr>
                <w:rFonts w:ascii="Arial" w:hAnsi="Arial" w:cs="Arial"/>
                <w:b/>
                <w:iCs/>
                <w:sz w:val="18"/>
                <w:szCs w:val="18"/>
                <w:lang w:val="en-CA" w:bidi="bn-BD"/>
              </w:rPr>
              <w:t>Implement</w:t>
            </w:r>
            <w:r w:rsidRPr="007C0502">
              <w:rPr>
                <w:rFonts w:ascii="Arial" w:hAnsi="Arial" w:cs="Arial"/>
                <w:iCs/>
                <w:sz w:val="18"/>
                <w:szCs w:val="18"/>
                <w:lang w:val="en-CA" w:bidi="bn-BD"/>
              </w:rPr>
              <w:t xml:space="preserve">Automation Testing Framework </w:t>
            </w:r>
          </w:p>
        </w:tc>
        <w:tc>
          <w:tcPr>
            <w:tcW w:w="2135" w:type="dxa"/>
            <w:vAlign w:val="center"/>
          </w:tcPr>
          <w:p w:rsidR="00E02631" w:rsidRPr="001F551E" w:rsidRDefault="00E02631" w:rsidP="002D69D2">
            <w:pPr>
              <w:contextualSpacing/>
              <w:jc w:val="center"/>
              <w:rPr>
                <w:rFonts w:ascii="Arial" w:hAnsi="Arial" w:cs="Arial"/>
                <w:color w:val="000000"/>
                <w:sz w:val="18"/>
                <w:szCs w:val="18"/>
                <w:lang w:bidi="bn-BD"/>
              </w:rPr>
            </w:pPr>
            <w:r w:rsidRPr="007C0502">
              <w:rPr>
                <w:rFonts w:ascii="Arial" w:hAnsi="Arial" w:cs="Arial"/>
                <w:b/>
                <w:bCs/>
                <w:sz w:val="18"/>
                <w:szCs w:val="18"/>
                <w:lang w:bidi="bn-BD"/>
              </w:rPr>
              <w:t xml:space="preserve">Modern tool usage </w:t>
            </w:r>
            <w:r w:rsidRPr="001F551E">
              <w:rPr>
                <w:rFonts w:ascii="Arial" w:hAnsi="Arial" w:cs="Arial"/>
                <w:color w:val="000000"/>
                <w:sz w:val="18"/>
                <w:szCs w:val="18"/>
                <w:lang w:bidi="bn-BD"/>
              </w:rPr>
              <w:t>(PO</w:t>
            </w:r>
            <w:r>
              <w:rPr>
                <w:rFonts w:ascii="Arial" w:hAnsi="Arial" w:cs="Arial"/>
                <w:color w:val="000000"/>
                <w:sz w:val="18"/>
                <w:szCs w:val="18"/>
                <w:lang w:bidi="bn-BD"/>
              </w:rPr>
              <w:t>5</w:t>
            </w:r>
            <w:r w:rsidRPr="001F551E">
              <w:rPr>
                <w:rFonts w:ascii="Arial" w:hAnsi="Arial" w:cs="Arial"/>
                <w:color w:val="000000"/>
                <w:sz w:val="18"/>
                <w:szCs w:val="18"/>
                <w:lang w:bidi="bn-BD"/>
              </w:rPr>
              <w:t>)</w:t>
            </w:r>
          </w:p>
        </w:tc>
        <w:tc>
          <w:tcPr>
            <w:tcW w:w="1051"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 xml:space="preserve">Cognitive domain – level </w:t>
            </w:r>
            <w:r>
              <w:rPr>
                <w:rFonts w:ascii="Arial" w:hAnsi="Arial" w:cs="Arial"/>
                <w:color w:val="000000"/>
                <w:sz w:val="18"/>
                <w:szCs w:val="18"/>
                <w:lang w:bidi="bn-BD"/>
              </w:rPr>
              <w:t>4</w:t>
            </w:r>
          </w:p>
        </w:tc>
        <w:tc>
          <w:tcPr>
            <w:tcW w:w="1747"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26377331"/>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Lecture Note</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16351931"/>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Text Book</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2241276"/>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Audio/Video</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19872121"/>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Web Material</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44898232"/>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Journal paper</w:t>
            </w:r>
          </w:p>
        </w:tc>
        <w:tc>
          <w:tcPr>
            <w:tcW w:w="1612" w:type="dxa"/>
            <w:vAlign w:val="center"/>
          </w:tcPr>
          <w:p w:rsidR="00E02631" w:rsidRPr="001F551E" w:rsidRDefault="0078483D" w:rsidP="002D69D2">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E02631" w:rsidRPr="001F551E" w:rsidRDefault="0078483D" w:rsidP="002D69D2">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E02631" w:rsidRPr="001F551E">
              <w:rPr>
                <w:rFonts w:ascii="Arial" w:hAnsi="Arial" w:cs="Arial"/>
                <w:color w:val="000000"/>
                <w:sz w:val="18"/>
                <w:szCs w:val="18"/>
                <w:lang w:bidi="bn-BD"/>
              </w:rPr>
              <w:t xml:space="preserve"> Exam</w:t>
            </w:r>
          </w:p>
          <w:p w:rsidR="00E02631" w:rsidRPr="001F551E" w:rsidRDefault="0078483D" w:rsidP="002D69D2">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E02631" w:rsidRPr="001F551E" w:rsidRDefault="0078483D" w:rsidP="002D69D2">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E02631" w:rsidRPr="001F551E">
              <w:rPr>
                <w:rFonts w:ascii="Arial" w:hAnsi="Arial" w:cs="Arial"/>
                <w:color w:val="000000"/>
                <w:sz w:val="18"/>
                <w:szCs w:val="18"/>
                <w:lang w:bidi="bn-BD"/>
              </w:rPr>
              <w:t xml:space="preserve"> book</w:t>
            </w:r>
          </w:p>
          <w:p w:rsidR="00E02631" w:rsidRPr="001F551E" w:rsidRDefault="00E02631" w:rsidP="002D69D2">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E02631" w:rsidRPr="001F551E" w:rsidTr="002D69D2">
        <w:trPr>
          <w:trHeight w:val="1583"/>
          <w:jc w:val="center"/>
        </w:trPr>
        <w:tc>
          <w:tcPr>
            <w:tcW w:w="646"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984" w:type="dxa"/>
            <w:vAlign w:val="center"/>
          </w:tcPr>
          <w:p w:rsidR="00E02631" w:rsidRPr="001F551E" w:rsidRDefault="00E02631" w:rsidP="002D69D2">
            <w:pPr>
              <w:jc w:val="center"/>
              <w:rPr>
                <w:rFonts w:ascii="Arial" w:hAnsi="Arial" w:cs="Arial"/>
                <w:iCs/>
                <w:sz w:val="18"/>
                <w:szCs w:val="18"/>
                <w:lang w:bidi="bn-BD"/>
              </w:rPr>
            </w:pPr>
            <w:r w:rsidRPr="007C0502">
              <w:rPr>
                <w:rFonts w:ascii="Arial" w:hAnsi="Arial" w:cs="Arial"/>
                <w:iCs/>
                <w:sz w:val="18"/>
                <w:szCs w:val="18"/>
                <w:lang w:val="en-CA" w:bidi="bn-BD"/>
              </w:rPr>
              <w:t xml:space="preserve">To </w:t>
            </w:r>
            <w:r w:rsidRPr="007C0502">
              <w:rPr>
                <w:rFonts w:ascii="Arial" w:hAnsi="Arial" w:cs="Arial"/>
                <w:b/>
                <w:iCs/>
                <w:sz w:val="18"/>
                <w:szCs w:val="18"/>
                <w:lang w:val="en-CA" w:bidi="bn-BD"/>
              </w:rPr>
              <w:t>use</w:t>
            </w:r>
            <w:r w:rsidRPr="007C0502">
              <w:rPr>
                <w:rFonts w:ascii="Arial" w:hAnsi="Arial" w:cs="Arial"/>
                <w:iCs/>
                <w:sz w:val="18"/>
                <w:szCs w:val="18"/>
                <w:lang w:val="en-CA" w:bidi="bn-BD"/>
              </w:rPr>
              <w:t xml:space="preserve"> different types</w:t>
            </w:r>
            <w:r>
              <w:rPr>
                <w:rFonts w:ascii="Arial" w:hAnsi="Arial" w:cs="Arial"/>
                <w:iCs/>
                <w:sz w:val="18"/>
                <w:szCs w:val="18"/>
                <w:lang w:val="en-CA" w:bidi="bn-BD"/>
              </w:rPr>
              <w:t xml:space="preserve"> software quality testing tools. </w:t>
            </w:r>
          </w:p>
        </w:tc>
        <w:tc>
          <w:tcPr>
            <w:tcW w:w="2135" w:type="dxa"/>
            <w:vAlign w:val="center"/>
          </w:tcPr>
          <w:p w:rsidR="00E02631" w:rsidRPr="001F551E" w:rsidRDefault="00E02631" w:rsidP="002D69D2">
            <w:pPr>
              <w:contextualSpacing/>
              <w:jc w:val="center"/>
              <w:rPr>
                <w:rFonts w:ascii="Arial" w:hAnsi="Arial" w:cs="Arial"/>
                <w:color w:val="000000"/>
                <w:sz w:val="18"/>
                <w:szCs w:val="18"/>
                <w:lang w:bidi="bn-BD"/>
              </w:rPr>
            </w:pPr>
            <w:r w:rsidRPr="007C0502">
              <w:rPr>
                <w:rFonts w:ascii="Arial" w:hAnsi="Arial" w:cs="Arial"/>
                <w:b/>
                <w:bCs/>
                <w:sz w:val="18"/>
                <w:szCs w:val="18"/>
                <w:lang w:bidi="bn-BD"/>
              </w:rPr>
              <w:t xml:space="preserve">Modern tool usage </w:t>
            </w:r>
            <w:r w:rsidRPr="001F551E">
              <w:rPr>
                <w:rFonts w:ascii="Arial" w:hAnsi="Arial" w:cs="Arial"/>
                <w:color w:val="000000"/>
                <w:sz w:val="18"/>
                <w:szCs w:val="18"/>
                <w:lang w:bidi="bn-BD"/>
              </w:rPr>
              <w:t>(PO</w:t>
            </w:r>
            <w:r>
              <w:rPr>
                <w:rFonts w:ascii="Arial" w:hAnsi="Arial" w:cs="Arial"/>
                <w:color w:val="000000"/>
                <w:sz w:val="18"/>
                <w:szCs w:val="18"/>
                <w:lang w:bidi="bn-BD"/>
              </w:rPr>
              <w:t>5</w:t>
            </w:r>
            <w:r w:rsidRPr="001F551E">
              <w:rPr>
                <w:rFonts w:ascii="Arial" w:hAnsi="Arial" w:cs="Arial"/>
                <w:color w:val="000000"/>
                <w:sz w:val="18"/>
                <w:szCs w:val="18"/>
                <w:lang w:bidi="bn-BD"/>
              </w:rPr>
              <w:t>)</w:t>
            </w:r>
          </w:p>
        </w:tc>
        <w:tc>
          <w:tcPr>
            <w:tcW w:w="1051" w:type="dxa"/>
            <w:vAlign w:val="center"/>
          </w:tcPr>
          <w:p w:rsidR="00E02631" w:rsidRPr="001F551E" w:rsidRDefault="00E02631" w:rsidP="002D69D2">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47" w:type="dxa"/>
            <w:vAlign w:val="center"/>
          </w:tcPr>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28257237"/>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Lecture Note</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43220596"/>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Text Book</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06221660"/>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Audio/Video</w:t>
            </w:r>
          </w:p>
          <w:p w:rsidR="00E02631" w:rsidRPr="001F551E" w:rsidRDefault="009F4EBA" w:rsidP="002D69D2">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69754799"/>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Web Material</w:t>
            </w:r>
          </w:p>
          <w:p w:rsidR="00E02631" w:rsidRPr="001F551E" w:rsidRDefault="009F4EBA" w:rsidP="002D69D2">
            <w:pPr>
              <w:rPr>
                <w:rFonts w:ascii="Arial" w:hAnsi="Arial" w:cs="Arial"/>
                <w:color w:val="000000"/>
                <w:sz w:val="18"/>
                <w:szCs w:val="18"/>
                <w:lang w:bidi="bn-BD"/>
              </w:rPr>
            </w:pPr>
            <w:sdt>
              <w:sdtPr>
                <w:rPr>
                  <w:rFonts w:ascii="Arial" w:hAnsi="Arial" w:cs="Arial"/>
                  <w:color w:val="000000"/>
                  <w:sz w:val="18"/>
                  <w:szCs w:val="18"/>
                  <w:lang w:bidi="bn-BD"/>
                </w:rPr>
                <w:id w:val="-86766366"/>
              </w:sdtPr>
              <w:sdtEndPr/>
              <w:sdtContent>
                <w:r w:rsidR="00E02631" w:rsidRPr="001F551E">
                  <w:rPr>
                    <w:rFonts w:ascii="MS Gothic" w:eastAsia="MS Gothic" w:hAnsi="MS Gothic" w:cs="MS Gothic" w:hint="eastAsia"/>
                    <w:color w:val="000000"/>
                    <w:sz w:val="18"/>
                    <w:szCs w:val="18"/>
                    <w:lang w:bidi="bn-BD"/>
                  </w:rPr>
                  <w:t>☐</w:t>
                </w:r>
              </w:sdtContent>
            </w:sdt>
            <w:r w:rsidR="00E02631" w:rsidRPr="001F551E">
              <w:rPr>
                <w:rFonts w:ascii="Arial" w:hAnsi="Arial" w:cs="Arial"/>
                <w:color w:val="000000"/>
                <w:sz w:val="18"/>
                <w:szCs w:val="18"/>
                <w:lang w:bidi="bn-BD"/>
              </w:rPr>
              <w:t xml:space="preserve">  Journal paper</w:t>
            </w:r>
          </w:p>
        </w:tc>
        <w:tc>
          <w:tcPr>
            <w:tcW w:w="1612" w:type="dxa"/>
            <w:vAlign w:val="center"/>
          </w:tcPr>
          <w:p w:rsidR="00E02631" w:rsidRPr="001F551E" w:rsidRDefault="0078483D" w:rsidP="002D69D2">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E02631" w:rsidRPr="001F551E" w:rsidRDefault="0078483D" w:rsidP="002D69D2">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E02631" w:rsidRPr="001F551E">
              <w:rPr>
                <w:rFonts w:ascii="Arial" w:hAnsi="Arial" w:cs="Arial"/>
                <w:color w:val="000000"/>
                <w:sz w:val="18"/>
                <w:szCs w:val="18"/>
                <w:lang w:bidi="bn-BD"/>
              </w:rPr>
              <w:t xml:space="preserve"> Exam</w:t>
            </w:r>
          </w:p>
          <w:p w:rsidR="00E02631" w:rsidRPr="001F551E" w:rsidRDefault="0078483D" w:rsidP="002D69D2">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E02631" w:rsidRPr="001F551E" w:rsidRDefault="0078483D" w:rsidP="002D69D2">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E02631" w:rsidRPr="001F551E">
              <w:rPr>
                <w:rFonts w:ascii="Arial" w:hAnsi="Arial" w:cs="Arial"/>
                <w:color w:val="000000"/>
                <w:sz w:val="18"/>
                <w:szCs w:val="18"/>
                <w:lang w:bidi="bn-BD"/>
              </w:rPr>
              <w:t xml:space="preserve"> book</w:t>
            </w:r>
          </w:p>
          <w:p w:rsidR="00E02631" w:rsidRPr="001F551E" w:rsidRDefault="00E02631" w:rsidP="002D69D2">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bl>
    <w:p w:rsidR="007B58D1" w:rsidRDefault="007B58D1" w:rsidP="00E02631">
      <w:pPr>
        <w:autoSpaceDE w:val="0"/>
        <w:autoSpaceDN w:val="0"/>
        <w:adjustRightInd w:val="0"/>
        <w:jc w:val="center"/>
        <w:rPr>
          <w:rFonts w:ascii="Arial" w:eastAsia="Calibri" w:hAnsi="Arial" w:cs="Arial"/>
          <w:b/>
          <w:color w:val="000000"/>
          <w:sz w:val="18"/>
          <w:szCs w:val="18"/>
          <w:lang w:val="en-CA" w:bidi="bn-IN"/>
        </w:rPr>
      </w:pPr>
    </w:p>
    <w:p w:rsidR="007B58D1" w:rsidRDefault="007B58D1">
      <w:pPr>
        <w:rPr>
          <w:rFonts w:ascii="Arial" w:eastAsia="Calibri" w:hAnsi="Arial" w:cs="Arial"/>
          <w:b/>
          <w:color w:val="000000"/>
          <w:sz w:val="18"/>
          <w:szCs w:val="18"/>
          <w:lang w:val="en-CA" w:bidi="bn-IN"/>
        </w:rPr>
      </w:pPr>
      <w:r>
        <w:rPr>
          <w:rFonts w:ascii="Arial" w:eastAsia="Calibri" w:hAnsi="Arial" w:cs="Arial"/>
          <w:b/>
          <w:color w:val="000000"/>
          <w:sz w:val="18"/>
          <w:szCs w:val="18"/>
          <w:lang w:val="en-CA" w:bidi="bn-IN"/>
        </w:rPr>
        <w:br w:type="page"/>
      </w:r>
    </w:p>
    <w:tbl>
      <w:tblPr>
        <w:tblStyle w:val="TableGrid7"/>
        <w:tblW w:w="9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tblGrid>
      <w:tr w:rsidR="00E02631" w:rsidRPr="001F551E" w:rsidTr="002D69D2">
        <w:trPr>
          <w:jc w:val="center"/>
        </w:trPr>
        <w:tc>
          <w:tcPr>
            <w:tcW w:w="9476" w:type="dxa"/>
          </w:tcPr>
          <w:p w:rsidR="00E02631" w:rsidRPr="001F551E" w:rsidRDefault="00E02631" w:rsidP="002D69D2">
            <w:pPr>
              <w:rPr>
                <w:rFonts w:ascii="Arial" w:hAnsi="Arial" w:cs="Arial"/>
                <w:b/>
                <w:color w:val="000000"/>
                <w:sz w:val="18"/>
                <w:szCs w:val="18"/>
                <w:lang w:bidi="bn-BD"/>
              </w:rPr>
            </w:pPr>
            <w:r w:rsidRPr="001F551E">
              <w:rPr>
                <w:rFonts w:ascii="Arial" w:hAnsi="Arial" w:cs="Arial"/>
                <w:b/>
                <w:color w:val="000000"/>
                <w:sz w:val="18"/>
                <w:szCs w:val="18"/>
                <w:lang w:bidi="bn-BD"/>
              </w:rPr>
              <w:lastRenderedPageBreak/>
              <w:t>Assessment and Marks Distribution:</w:t>
            </w:r>
          </w:p>
          <w:p w:rsidR="00E02631" w:rsidRPr="001F551E" w:rsidRDefault="00E02631" w:rsidP="002D69D2">
            <w:pPr>
              <w:rPr>
                <w:rFonts w:ascii="Arial" w:hAnsi="Arial" w:cs="Arial"/>
                <w:bCs/>
                <w:sz w:val="18"/>
                <w:szCs w:val="18"/>
                <w:lang w:bidi="bn-BD"/>
              </w:rPr>
            </w:pPr>
            <w:r w:rsidRPr="001F551E">
              <w:rPr>
                <w:rFonts w:ascii="Arial" w:hAnsi="Arial" w:cs="Arial"/>
                <w:bCs/>
                <w:color w:val="800000"/>
                <w:sz w:val="18"/>
                <w:szCs w:val="18"/>
                <w:lang w:bidi="bn-BD"/>
              </w:rPr>
              <w:tab/>
            </w:r>
            <w:r w:rsidRPr="001F551E">
              <w:rPr>
                <w:rFonts w:ascii="Arial" w:hAnsi="Arial" w:cs="Arial"/>
                <w:bCs/>
                <w:sz w:val="18"/>
                <w:szCs w:val="18"/>
                <w:lang w:bidi="bn-BD"/>
              </w:rPr>
              <w:t>Continuous Assessments (CA)  (20%)</w:t>
            </w:r>
          </w:p>
          <w:p w:rsidR="00E02631" w:rsidRPr="001F551E" w:rsidRDefault="00E02631" w:rsidP="002D69D2">
            <w:pPr>
              <w:rPr>
                <w:rFonts w:ascii="Arial" w:hAnsi="Arial" w:cs="Arial"/>
                <w:bCs/>
                <w:sz w:val="18"/>
                <w:szCs w:val="18"/>
                <w:lang w:bidi="bn-BD"/>
              </w:rPr>
            </w:pPr>
            <w:r w:rsidRPr="001F551E">
              <w:rPr>
                <w:rFonts w:ascii="Arial" w:hAnsi="Arial" w:cs="Arial"/>
                <w:bCs/>
                <w:sz w:val="18"/>
                <w:szCs w:val="18"/>
                <w:lang w:bidi="bn-BD"/>
              </w:rPr>
              <w:tab/>
              <w:t>A comprehensive final exam + Lab note book (70%)</w:t>
            </w:r>
          </w:p>
          <w:p w:rsidR="00E02631" w:rsidRPr="001F551E" w:rsidRDefault="00E02631" w:rsidP="002D69D2">
            <w:pPr>
              <w:rPr>
                <w:rFonts w:ascii="Arial" w:hAnsi="Arial" w:cs="Arial"/>
                <w:b/>
                <w:color w:val="000000"/>
                <w:sz w:val="18"/>
                <w:szCs w:val="18"/>
                <w:lang w:bidi="bn-BD"/>
              </w:rPr>
            </w:pPr>
            <w:r w:rsidRPr="001F551E">
              <w:rPr>
                <w:rFonts w:ascii="Arial" w:hAnsi="Arial" w:cs="Arial"/>
                <w:bCs/>
                <w:sz w:val="18"/>
                <w:szCs w:val="18"/>
                <w:lang w:bidi="bn-BD"/>
              </w:rPr>
              <w:tab/>
              <w:t>A class participation mark (10%).</w:t>
            </w:r>
          </w:p>
        </w:tc>
      </w:tr>
    </w:tbl>
    <w:p w:rsidR="00E02631" w:rsidRPr="00014C6A" w:rsidRDefault="00E02631" w:rsidP="00E02631">
      <w:pPr>
        <w:shd w:val="clear" w:color="auto" w:fill="FFFFFF"/>
        <w:spacing w:line="315" w:lineRule="atLeast"/>
        <w:rPr>
          <w:rFonts w:ascii="Arial" w:hAnsi="Arial" w:cs="Arial"/>
          <w:b/>
          <w:bCs/>
          <w:color w:val="373A3C"/>
          <w:sz w:val="18"/>
          <w:szCs w:val="18"/>
          <w:lang w:val="en-CA" w:bidi="bn-IN"/>
        </w:rPr>
      </w:pPr>
      <w:r w:rsidRPr="001F551E">
        <w:rPr>
          <w:rFonts w:ascii="Arial" w:hAnsi="Arial" w:cs="Arial"/>
          <w:b/>
          <w:bCs/>
          <w:color w:val="373A3C"/>
          <w:sz w:val="18"/>
          <w:szCs w:val="18"/>
          <w:lang w:val="en-CA" w:bidi="bn-IN"/>
        </w:rPr>
        <w:t>Course Contents:</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Automation Testing Framework Implementation:</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Design and implement an automation testing framework using a popular tool (e.g., Selenium, Appium).</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Integrate the framework with a Continuous Integration/Continuous Deployment (CI/CD) pipeline.</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Performance Testing and Tuning: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Conduct performance testing on a real-world application.</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Identify bottlenecks and performance issues.</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Implement optimizations and measure improvements.</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Security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Perform a security assessment on a web application.</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Use tools like OWASP ZAP or Burp Suite to identify and mitigate security vulnerabilities.</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Advanced Test Case Design Techniques:</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Implement test case design techniques such as pairwise testing or state transition testing on a complex system.</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Usability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Design and conduct a usability testing session for a user interface.</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Provide recommendations for enhancing the user experience.</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API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Perform API testing on a set of RESTful APIs.</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Use tools like Postman or RestAssured for testing and validation.</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Code Review and Static Analysis:</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Participate in a code review process for a software project.</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Use static analysis tools to identify code quality issues.</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AI in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Investigate and implement the use of artificial intelligence in test automation or defect prediction.</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Blockchain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Explore and test a blockchain-based application.</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Address challenges specific to testing in a blockchain environment.</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Mobile Application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Test a mobile application on different platforms and devices.</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Address challenges related to mobile testing, such as compatibility and performance.</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Big Data Testing: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Test a system handling large volumes of data (e.g., Hadoop, Spark).</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Verify data integrity and processing efficiency.</w:t>
      </w:r>
    </w:p>
    <w:p w:rsidR="00E02631" w:rsidRPr="00014C6A" w:rsidRDefault="00E02631" w:rsidP="00CB1944">
      <w:pPr>
        <w:numPr>
          <w:ilvl w:val="0"/>
          <w:numId w:val="43"/>
        </w:numPr>
        <w:tabs>
          <w:tab w:val="clear" w:pos="2520"/>
          <w:tab w:val="num" w:pos="3600"/>
        </w:tabs>
        <w:ind w:left="1080"/>
        <w:rPr>
          <w:rFonts w:ascii="Arial" w:hAnsi="Arial" w:cs="Arial"/>
          <w:color w:val="000000" w:themeColor="text1"/>
          <w:sz w:val="18"/>
          <w:szCs w:val="18"/>
          <w:lang w:bidi="ar-SA"/>
        </w:rPr>
      </w:pPr>
      <w:r w:rsidRPr="007C0502">
        <w:rPr>
          <w:rFonts w:ascii="Arial" w:hAnsi="Arial" w:cs="Arial"/>
          <w:b/>
          <w:bCs/>
          <w:color w:val="000000" w:themeColor="text1"/>
          <w:sz w:val="18"/>
          <w:szCs w:val="18"/>
          <w:bdr w:val="single" w:sz="2" w:space="0" w:color="D9D9E3" w:frame="1"/>
          <w:lang w:bidi="ar-SA"/>
        </w:rPr>
        <w:t>Quality Metrics and Reporting:</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Define and implement quality metrics for a software project.</w:t>
      </w:r>
    </w:p>
    <w:p w:rsidR="00E02631" w:rsidRPr="00014C6A" w:rsidRDefault="00E02631" w:rsidP="00CB1944">
      <w:pPr>
        <w:numPr>
          <w:ilvl w:val="1"/>
          <w:numId w:val="43"/>
        </w:numPr>
        <w:tabs>
          <w:tab w:val="clear" w:pos="3240"/>
          <w:tab w:val="num" w:pos="4320"/>
        </w:tabs>
        <w:ind w:left="1800"/>
        <w:rPr>
          <w:rFonts w:ascii="Arial" w:hAnsi="Arial" w:cs="Arial"/>
          <w:color w:val="000000" w:themeColor="text1"/>
          <w:sz w:val="18"/>
          <w:szCs w:val="18"/>
          <w:lang w:bidi="ar-SA"/>
        </w:rPr>
      </w:pPr>
      <w:r w:rsidRPr="00014C6A">
        <w:rPr>
          <w:rFonts w:ascii="Arial" w:hAnsi="Arial" w:cs="Arial"/>
          <w:color w:val="000000" w:themeColor="text1"/>
          <w:sz w:val="18"/>
          <w:szCs w:val="18"/>
          <w:lang w:bidi="ar-SA"/>
        </w:rPr>
        <w:t>Generate comprehensive quality reports for stakeholders.</w:t>
      </w:r>
    </w:p>
    <w:p w:rsidR="00E02631" w:rsidRPr="007C0502" w:rsidRDefault="00E02631" w:rsidP="00E02631">
      <w:pPr>
        <w:ind w:left="1080"/>
        <w:rPr>
          <w:rFonts w:ascii="Arial" w:hAnsi="Arial" w:cs="Arial"/>
          <w:color w:val="000000" w:themeColor="text1"/>
          <w:sz w:val="18"/>
          <w:szCs w:val="18"/>
        </w:rPr>
      </w:pPr>
    </w:p>
    <w:p w:rsidR="00946070" w:rsidRDefault="00946070" w:rsidP="00CF71BD">
      <w:pPr>
        <w:rPr>
          <w:rFonts w:ascii="Arial" w:hAnsi="Arial" w:cs="Arial"/>
          <w:sz w:val="18"/>
          <w:szCs w:val="18"/>
        </w:rPr>
      </w:pPr>
    </w:p>
    <w:p w:rsidR="009F171C" w:rsidRPr="009F171C" w:rsidRDefault="009F171C" w:rsidP="009F171C">
      <w:pPr>
        <w:pBdr>
          <w:top w:val="single" w:sz="4" w:space="1" w:color="000000"/>
          <w:left w:val="single" w:sz="4" w:space="4" w:color="000000"/>
          <w:bottom w:val="single" w:sz="4" w:space="1" w:color="000000"/>
          <w:right w:val="single" w:sz="4" w:space="4" w:color="000000"/>
        </w:pBdr>
        <w:shd w:val="clear" w:color="auto" w:fill="BFBFBF"/>
        <w:jc w:val="center"/>
        <w:rPr>
          <w:rFonts w:ascii="Arial" w:eastAsia="Arial" w:hAnsi="Arial" w:cs="Arial"/>
          <w:b/>
          <w:sz w:val="18"/>
          <w:szCs w:val="18"/>
        </w:rPr>
      </w:pPr>
      <w:r w:rsidRPr="009F171C">
        <w:rPr>
          <w:rFonts w:ascii="Arial" w:eastAsia="Arial" w:hAnsi="Arial" w:cs="Arial"/>
          <w:b/>
          <w:sz w:val="18"/>
          <w:szCs w:val="18"/>
        </w:rPr>
        <w:t>CSE4181: User Interface and User Experience Design (UI/UX Design)</w:t>
      </w:r>
    </w:p>
    <w:p w:rsidR="009F171C" w:rsidRPr="009F171C" w:rsidRDefault="009F171C" w:rsidP="009F171C">
      <w:pPr>
        <w:pBdr>
          <w:top w:val="single" w:sz="4" w:space="1" w:color="000000"/>
          <w:left w:val="single" w:sz="4" w:space="4" w:color="000000"/>
          <w:bottom w:val="single" w:sz="4" w:space="1" w:color="000000"/>
          <w:right w:val="single" w:sz="4" w:space="4" w:color="000000"/>
        </w:pBdr>
        <w:shd w:val="clear" w:color="auto" w:fill="BFBFBF"/>
        <w:jc w:val="center"/>
        <w:rPr>
          <w:rFonts w:ascii="Arial" w:eastAsia="Arial" w:hAnsi="Arial" w:cs="Arial"/>
          <w:b/>
          <w:sz w:val="18"/>
          <w:szCs w:val="18"/>
        </w:rPr>
      </w:pPr>
      <w:r w:rsidRPr="009F171C">
        <w:rPr>
          <w:rFonts w:ascii="Arial" w:eastAsia="Arial" w:hAnsi="Arial" w:cs="Arial"/>
          <w:b/>
          <w:sz w:val="18"/>
          <w:szCs w:val="18"/>
        </w:rPr>
        <w:t xml:space="preserve">Credits: </w:t>
      </w:r>
      <w:r w:rsidRPr="009F171C">
        <w:rPr>
          <w:rFonts w:ascii="Arial" w:eastAsia="Arial" w:hAnsi="Arial" w:cs="Arial"/>
          <w:sz w:val="18"/>
          <w:szCs w:val="18"/>
        </w:rPr>
        <w:t xml:space="preserve">3 </w:t>
      </w:r>
      <w:r w:rsidR="00844CE6">
        <w:rPr>
          <w:rFonts w:ascii="Arial" w:eastAsia="Arial" w:hAnsi="Arial" w:cs="Arial"/>
          <w:b/>
          <w:sz w:val="18"/>
          <w:szCs w:val="18"/>
        </w:rPr>
        <w:t>Contact Hours: 42</w:t>
      </w:r>
    </w:p>
    <w:p w:rsidR="009F171C" w:rsidRPr="009F171C" w:rsidRDefault="009F171C" w:rsidP="009F171C">
      <w:pPr>
        <w:pBdr>
          <w:top w:val="single" w:sz="4" w:space="1" w:color="000000"/>
          <w:left w:val="single" w:sz="4" w:space="4" w:color="000000"/>
          <w:bottom w:val="single" w:sz="4" w:space="1" w:color="000000"/>
          <w:right w:val="single" w:sz="4" w:space="4" w:color="000000"/>
        </w:pBdr>
        <w:shd w:val="clear" w:color="auto" w:fill="BFBFBF"/>
        <w:jc w:val="center"/>
        <w:rPr>
          <w:rFonts w:ascii="Arial" w:eastAsia="Arial" w:hAnsi="Arial" w:cs="Arial"/>
          <w:b/>
          <w:sz w:val="18"/>
          <w:szCs w:val="18"/>
        </w:rPr>
      </w:pPr>
      <w:r w:rsidRPr="009F171C">
        <w:rPr>
          <w:rFonts w:ascii="Arial" w:eastAsia="Arial" w:hAnsi="Arial" w:cs="Arial"/>
          <w:b/>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9F171C" w:rsidRPr="009F171C" w:rsidRDefault="009F171C" w:rsidP="009F171C">
      <w:pPr>
        <w:jc w:val="center"/>
        <w:rPr>
          <w:rFonts w:ascii="Arial" w:eastAsia="Arial" w:hAnsi="Arial" w:cs="Arial"/>
          <w:b/>
          <w:sz w:val="18"/>
          <w:szCs w:val="18"/>
        </w:rPr>
      </w:pPr>
    </w:p>
    <w:tbl>
      <w:tblPr>
        <w:tblW w:w="9180" w:type="dxa"/>
        <w:jc w:val="center"/>
        <w:tblLayout w:type="fixed"/>
        <w:tblLook w:val="0400" w:firstRow="0" w:lastRow="0" w:firstColumn="0" w:lastColumn="0" w:noHBand="0" w:noVBand="1"/>
      </w:tblPr>
      <w:tblGrid>
        <w:gridCol w:w="1439"/>
        <w:gridCol w:w="7741"/>
      </w:tblGrid>
      <w:tr w:rsidR="009F171C" w:rsidRPr="009F171C" w:rsidTr="002D69D2">
        <w:trPr>
          <w:jc w:val="center"/>
        </w:trPr>
        <w:tc>
          <w:tcPr>
            <w:tcW w:w="1439" w:type="dxa"/>
          </w:tcPr>
          <w:p w:rsidR="009F171C" w:rsidRPr="009F171C" w:rsidRDefault="009F171C" w:rsidP="002D69D2">
            <w:pPr>
              <w:rPr>
                <w:rFonts w:ascii="Arial" w:eastAsia="Arial" w:hAnsi="Arial" w:cs="Arial"/>
                <w:b/>
                <w:sz w:val="18"/>
                <w:szCs w:val="18"/>
              </w:rPr>
            </w:pPr>
            <w:r w:rsidRPr="009F171C">
              <w:rPr>
                <w:rFonts w:ascii="Arial" w:eastAsia="Arial" w:hAnsi="Arial" w:cs="Arial"/>
                <w:b/>
                <w:sz w:val="18"/>
                <w:szCs w:val="18"/>
              </w:rPr>
              <w:t>Prerequisite:</w:t>
            </w:r>
          </w:p>
        </w:tc>
        <w:tc>
          <w:tcPr>
            <w:tcW w:w="7741" w:type="dxa"/>
          </w:tcPr>
          <w:p w:rsidR="009F171C" w:rsidRPr="009F171C" w:rsidRDefault="009F171C" w:rsidP="002D69D2">
            <w:pPr>
              <w:rPr>
                <w:rFonts w:ascii="Arial" w:eastAsia="Arial" w:hAnsi="Arial" w:cs="Arial"/>
                <w:sz w:val="18"/>
                <w:szCs w:val="18"/>
              </w:rPr>
            </w:pPr>
            <w:r w:rsidRPr="009F171C">
              <w:rPr>
                <w:rFonts w:ascii="Arial" w:eastAsia="Arial" w:hAnsi="Arial" w:cs="Arial"/>
                <w:sz w:val="18"/>
                <w:szCs w:val="18"/>
              </w:rPr>
              <w:t>None</w:t>
            </w:r>
          </w:p>
        </w:tc>
      </w:tr>
      <w:tr w:rsidR="009F171C" w:rsidRPr="009F171C" w:rsidTr="002D69D2">
        <w:trPr>
          <w:jc w:val="center"/>
        </w:trPr>
        <w:tc>
          <w:tcPr>
            <w:tcW w:w="1439" w:type="dxa"/>
          </w:tcPr>
          <w:p w:rsidR="009F171C" w:rsidRPr="009F171C" w:rsidRDefault="009F171C" w:rsidP="002D69D2">
            <w:pPr>
              <w:rPr>
                <w:rFonts w:ascii="Arial" w:eastAsia="Arial" w:hAnsi="Arial" w:cs="Arial"/>
                <w:b/>
                <w:sz w:val="18"/>
                <w:szCs w:val="18"/>
              </w:rPr>
            </w:pPr>
            <w:r w:rsidRPr="009F171C">
              <w:rPr>
                <w:rFonts w:ascii="Arial" w:eastAsia="Arial" w:hAnsi="Arial" w:cs="Arial"/>
                <w:b/>
                <w:sz w:val="18"/>
                <w:szCs w:val="18"/>
              </w:rPr>
              <w:t>Course Type</w:t>
            </w:r>
          </w:p>
        </w:tc>
        <w:tc>
          <w:tcPr>
            <w:tcW w:w="7741" w:type="dxa"/>
          </w:tcPr>
          <w:p w:rsidR="009F171C" w:rsidRPr="009F171C" w:rsidRDefault="009F171C" w:rsidP="002D69D2">
            <w:pPr>
              <w:rPr>
                <w:rFonts w:ascii="Arial" w:eastAsia="Arial" w:hAnsi="Arial" w:cs="Arial"/>
                <w:sz w:val="18"/>
                <w:szCs w:val="18"/>
              </w:rPr>
            </w:pP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Theory         </w:t>
            </w: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Laboratory work         </w:t>
            </w: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Project work      </w:t>
            </w: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Viva Voce                    </w:t>
            </w:r>
          </w:p>
        </w:tc>
      </w:tr>
      <w:tr w:rsidR="009F171C" w:rsidRPr="009F171C" w:rsidTr="002D69D2">
        <w:trPr>
          <w:trHeight w:val="220"/>
          <w:jc w:val="center"/>
        </w:trPr>
        <w:tc>
          <w:tcPr>
            <w:tcW w:w="1439" w:type="dxa"/>
          </w:tcPr>
          <w:p w:rsidR="009F171C" w:rsidRPr="009F171C" w:rsidRDefault="009F171C" w:rsidP="002D69D2">
            <w:pPr>
              <w:ind w:left="2160" w:hanging="2160"/>
              <w:rPr>
                <w:rFonts w:ascii="Arial" w:eastAsia="Arial" w:hAnsi="Arial" w:cs="Arial"/>
                <w:b/>
                <w:sz w:val="18"/>
                <w:szCs w:val="18"/>
              </w:rPr>
            </w:pPr>
            <w:r w:rsidRPr="009F171C">
              <w:rPr>
                <w:rFonts w:ascii="Arial" w:eastAsia="Arial" w:hAnsi="Arial" w:cs="Arial"/>
                <w:b/>
                <w:sz w:val="18"/>
                <w:szCs w:val="18"/>
              </w:rPr>
              <w:t>Motivation</w:t>
            </w:r>
          </w:p>
        </w:tc>
        <w:tc>
          <w:tcPr>
            <w:tcW w:w="7741" w:type="dxa"/>
          </w:tcPr>
          <w:p w:rsidR="009F171C" w:rsidRPr="009F171C" w:rsidRDefault="009F171C" w:rsidP="002D69D2">
            <w:pPr>
              <w:jc w:val="both"/>
              <w:rPr>
                <w:rFonts w:ascii="Arial" w:eastAsia="Arial" w:hAnsi="Arial" w:cs="Arial"/>
                <w:sz w:val="18"/>
                <w:szCs w:val="18"/>
              </w:rPr>
            </w:pPr>
            <w:r w:rsidRPr="009F171C">
              <w:rPr>
                <w:rFonts w:ascii="Arial" w:eastAsia="Arial" w:hAnsi="Arial" w:cs="Arial"/>
                <w:sz w:val="18"/>
                <w:szCs w:val="18"/>
              </w:rPr>
              <w:t>To accrue adequate knowledge about designing artifacts that allow the users to meet their needs in the most effective efficient and satisfying manner.</w:t>
            </w:r>
          </w:p>
        </w:tc>
      </w:tr>
      <w:tr w:rsidR="009F171C" w:rsidRPr="009F171C" w:rsidTr="002D69D2">
        <w:trPr>
          <w:trHeight w:val="220"/>
          <w:jc w:val="center"/>
        </w:trPr>
        <w:tc>
          <w:tcPr>
            <w:tcW w:w="9180" w:type="dxa"/>
            <w:gridSpan w:val="2"/>
          </w:tcPr>
          <w:p w:rsidR="009F171C" w:rsidRPr="009F171C" w:rsidRDefault="009F171C" w:rsidP="002D69D2">
            <w:pPr>
              <w:ind w:left="2160" w:hanging="2160"/>
              <w:rPr>
                <w:rFonts w:ascii="Arial" w:eastAsia="Arial" w:hAnsi="Arial" w:cs="Arial"/>
                <w:b/>
                <w:sz w:val="18"/>
                <w:szCs w:val="18"/>
              </w:rPr>
            </w:pPr>
            <w:r w:rsidRPr="009F171C">
              <w:rPr>
                <w:rFonts w:ascii="Arial" w:eastAsia="Arial" w:hAnsi="Arial" w:cs="Arial"/>
                <w:b/>
                <w:sz w:val="18"/>
                <w:szCs w:val="18"/>
              </w:rPr>
              <w:t>Course Objective:</w:t>
            </w:r>
          </w:p>
          <w:p w:rsidR="009F171C" w:rsidRPr="009F171C" w:rsidRDefault="009F171C" w:rsidP="002D69D2">
            <w:pPr>
              <w:jc w:val="both"/>
              <w:rPr>
                <w:rFonts w:ascii="Arial" w:eastAsia="Arial" w:hAnsi="Arial" w:cs="Arial"/>
                <w:sz w:val="18"/>
                <w:szCs w:val="18"/>
              </w:rPr>
            </w:pPr>
            <w:r w:rsidRPr="009F171C">
              <w:rPr>
                <w:rFonts w:ascii="Arial" w:eastAsia="Arial" w:hAnsi="Arial" w:cs="Arial"/>
                <w:sz w:val="18"/>
                <w:szCs w:val="18"/>
              </w:rPr>
              <w:t xml:space="preserve">The course introduces the novice to a cycle of discovery and evaluation and a set of techniques that meet the user's needs. The course mantra is that “Design is a systematic and data driven process.” Students will gain an understanding of the critical importance of user interface and user experience design. They will also learn industry-standard methods for how to approach the design of a user interface and user experience along with key theories and frameworks that underlie the design of most interfaces you use today. This course will demonstrate how the costs of bad design can often be severe (in user experience, money, and even human lives). </w:t>
            </w:r>
          </w:p>
        </w:tc>
      </w:tr>
    </w:tbl>
    <w:p w:rsidR="009F171C" w:rsidRPr="009F171C" w:rsidRDefault="009F171C" w:rsidP="009F171C">
      <w:pPr>
        <w:jc w:val="center"/>
        <w:rPr>
          <w:rFonts w:ascii="Arial" w:eastAsia="Arial" w:hAnsi="Arial" w:cs="Arial"/>
          <w:b/>
          <w:color w:val="000000"/>
          <w:sz w:val="18"/>
          <w:szCs w:val="18"/>
        </w:rPr>
      </w:pPr>
      <w:r w:rsidRPr="009F171C">
        <w:rPr>
          <w:rFonts w:ascii="Arial" w:eastAsia="Arial" w:hAnsi="Arial" w:cs="Arial"/>
          <w:b/>
          <w:color w:val="000000"/>
          <w:sz w:val="18"/>
          <w:szCs w:val="18"/>
        </w:rPr>
        <w:lastRenderedPageBreak/>
        <w:t>Course Outcomes (COs), Program Outcomes (POs) and Assessment:</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6"/>
        <w:gridCol w:w="1827"/>
        <w:gridCol w:w="2292"/>
        <w:gridCol w:w="1051"/>
        <w:gridCol w:w="1747"/>
        <w:gridCol w:w="1612"/>
      </w:tblGrid>
      <w:tr w:rsidR="009F171C" w:rsidRPr="009F171C" w:rsidTr="002D69D2">
        <w:trPr>
          <w:trHeight w:val="860"/>
          <w:jc w:val="center"/>
        </w:trPr>
        <w:tc>
          <w:tcPr>
            <w:tcW w:w="646"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 No.</w:t>
            </w:r>
          </w:p>
        </w:tc>
        <w:tc>
          <w:tcPr>
            <w:tcW w:w="1827"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 Statement</w:t>
            </w:r>
          </w:p>
        </w:tc>
        <w:tc>
          <w:tcPr>
            <w:tcW w:w="2292"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Corresponding PO</w:t>
            </w:r>
          </w:p>
        </w:tc>
        <w:tc>
          <w:tcPr>
            <w:tcW w:w="1051"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Domain / level of learning taxonomy</w:t>
            </w:r>
          </w:p>
        </w:tc>
        <w:tc>
          <w:tcPr>
            <w:tcW w:w="1747"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Delivery methods and activities</w:t>
            </w:r>
          </w:p>
        </w:tc>
        <w:tc>
          <w:tcPr>
            <w:tcW w:w="1612"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Assessment tools</w:t>
            </w:r>
          </w:p>
        </w:tc>
      </w:tr>
      <w:tr w:rsidR="009F171C" w:rsidRPr="009F171C" w:rsidTr="002D69D2">
        <w:trPr>
          <w:trHeight w:val="1640"/>
          <w:jc w:val="center"/>
        </w:trPr>
        <w:tc>
          <w:tcPr>
            <w:tcW w:w="646"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CO1</w:t>
            </w:r>
          </w:p>
        </w:tc>
        <w:tc>
          <w:tcPr>
            <w:tcW w:w="1827" w:type="dxa"/>
            <w:vAlign w:val="center"/>
          </w:tcPr>
          <w:p w:rsidR="009F171C" w:rsidRPr="009F171C" w:rsidRDefault="009F171C" w:rsidP="002D69D2">
            <w:pPr>
              <w:jc w:val="center"/>
              <w:rPr>
                <w:rFonts w:ascii="Arial" w:eastAsia="Arial" w:hAnsi="Arial" w:cs="Arial"/>
                <w:sz w:val="18"/>
                <w:szCs w:val="18"/>
              </w:rPr>
            </w:pPr>
            <w:r w:rsidRPr="009F171C">
              <w:rPr>
                <w:rFonts w:ascii="Arial" w:eastAsia="Arial" w:hAnsi="Arial" w:cs="Arial"/>
                <w:sz w:val="18"/>
                <w:szCs w:val="18"/>
              </w:rPr>
              <w:t xml:space="preserve">To </w:t>
            </w:r>
            <w:r w:rsidRPr="009F171C">
              <w:rPr>
                <w:rFonts w:ascii="Arial" w:eastAsia="Arial" w:hAnsi="Arial" w:cs="Arial"/>
                <w:b/>
                <w:bCs/>
                <w:sz w:val="18"/>
                <w:szCs w:val="18"/>
              </w:rPr>
              <w:t>create</w:t>
            </w:r>
            <w:r w:rsidRPr="009F171C">
              <w:rPr>
                <w:rFonts w:ascii="Arial" w:eastAsia="Arial" w:hAnsi="Arial" w:cs="Arial"/>
                <w:sz w:val="18"/>
                <w:szCs w:val="18"/>
              </w:rPr>
              <w:t xml:space="preserve"> new design from scratch</w:t>
            </w:r>
          </w:p>
        </w:tc>
        <w:tc>
          <w:tcPr>
            <w:tcW w:w="2292" w:type="dxa"/>
            <w:vAlign w:val="center"/>
          </w:tcPr>
          <w:p w:rsidR="009F171C" w:rsidRPr="009F171C" w:rsidRDefault="009F171C" w:rsidP="002D69D2">
            <w:pPr>
              <w:pBdr>
                <w:top w:val="nil"/>
                <w:left w:val="nil"/>
                <w:bottom w:val="nil"/>
                <w:right w:val="nil"/>
                <w:between w:val="nil"/>
              </w:pBdr>
              <w:spacing w:line="259" w:lineRule="auto"/>
              <w:jc w:val="center"/>
              <w:rPr>
                <w:rFonts w:ascii="Arial" w:eastAsia="Arial" w:hAnsi="Arial" w:cs="Arial"/>
                <w:b/>
                <w:color w:val="000000"/>
                <w:sz w:val="18"/>
                <w:szCs w:val="18"/>
                <w:lang w:bidi="bn-IN"/>
              </w:rPr>
            </w:pPr>
            <w:r w:rsidRPr="009F171C">
              <w:rPr>
                <w:rFonts w:ascii="Arial" w:eastAsia="Arial" w:hAnsi="Arial" w:cs="Arial"/>
                <w:b/>
                <w:color w:val="000000"/>
                <w:sz w:val="18"/>
                <w:szCs w:val="18"/>
              </w:rPr>
              <w:t xml:space="preserve">Design/development of solutions </w:t>
            </w:r>
          </w:p>
          <w:p w:rsidR="009F171C" w:rsidRPr="009F171C" w:rsidRDefault="009F171C" w:rsidP="002D69D2">
            <w:pPr>
              <w:pBdr>
                <w:top w:val="nil"/>
                <w:left w:val="nil"/>
                <w:bottom w:val="nil"/>
                <w:right w:val="nil"/>
                <w:between w:val="nil"/>
              </w:pBdr>
              <w:spacing w:line="259" w:lineRule="auto"/>
              <w:jc w:val="center"/>
              <w:rPr>
                <w:rFonts w:ascii="Arial" w:eastAsia="Arial" w:hAnsi="Arial" w:cs="Arial"/>
                <w:color w:val="000000"/>
                <w:sz w:val="18"/>
                <w:szCs w:val="18"/>
              </w:rPr>
            </w:pPr>
            <w:r w:rsidRPr="009F171C">
              <w:rPr>
                <w:rFonts w:ascii="Arial" w:eastAsia="Arial" w:hAnsi="Arial" w:cs="Arial"/>
                <w:color w:val="000000"/>
                <w:sz w:val="18"/>
                <w:szCs w:val="18"/>
              </w:rPr>
              <w:t>(PO3)</w:t>
            </w:r>
          </w:p>
        </w:tc>
        <w:tc>
          <w:tcPr>
            <w:tcW w:w="1051"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Cognitive domain – level 5</w:t>
            </w:r>
          </w:p>
        </w:tc>
        <w:tc>
          <w:tcPr>
            <w:tcW w:w="1747" w:type="dxa"/>
            <w:vAlign w:val="center"/>
          </w:tcPr>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Lecture</w:t>
            </w:r>
            <w:r w:rsidR="009F171C" w:rsidRPr="009F171C">
              <w:rPr>
                <w:rFonts w:ascii="Arial" w:eastAsia="Arial" w:hAnsi="Arial" w:cs="Arial"/>
                <w:color w:val="000000"/>
                <w:sz w:val="18"/>
                <w:szCs w:val="18"/>
              </w:rPr>
              <w:t xml:space="preserve"> Note</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Text</w:t>
            </w:r>
            <w:r w:rsidR="009F171C" w:rsidRPr="009F171C">
              <w:rPr>
                <w:rFonts w:ascii="Arial" w:eastAsia="Arial" w:hAnsi="Arial" w:cs="Arial"/>
                <w:color w:val="000000"/>
                <w:sz w:val="18"/>
                <w:szCs w:val="18"/>
              </w:rPr>
              <w:t xml:space="preserve"> Book</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Audio</w:t>
            </w:r>
            <w:r w:rsidR="009F171C" w:rsidRPr="009F171C">
              <w:rPr>
                <w:rFonts w:ascii="Arial" w:eastAsia="Arial" w:hAnsi="Arial" w:cs="Arial"/>
                <w:color w:val="000000"/>
                <w:sz w:val="18"/>
                <w:szCs w:val="18"/>
              </w:rPr>
              <w:t>/Video</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Web</w:t>
            </w:r>
            <w:r w:rsidR="009F171C" w:rsidRPr="009F171C">
              <w:rPr>
                <w:rFonts w:ascii="Arial" w:eastAsia="Arial" w:hAnsi="Arial" w:cs="Arial"/>
                <w:color w:val="000000"/>
                <w:sz w:val="18"/>
                <w:szCs w:val="18"/>
              </w:rPr>
              <w:t xml:space="preserve"> Material</w:t>
            </w:r>
          </w:p>
          <w:p w:rsidR="009F171C" w:rsidRPr="009F171C" w:rsidRDefault="009F171C"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Journal paper</w:t>
            </w:r>
          </w:p>
        </w:tc>
        <w:tc>
          <w:tcPr>
            <w:tcW w:w="1612" w:type="dxa"/>
            <w:vAlign w:val="center"/>
          </w:tcPr>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Class</w:t>
            </w:r>
            <w:r w:rsidR="009F171C" w:rsidRPr="009F171C">
              <w:rPr>
                <w:rFonts w:ascii="Arial" w:eastAsia="Arial" w:hAnsi="Arial" w:cs="Arial"/>
                <w:color w:val="000000"/>
                <w:sz w:val="18"/>
                <w:szCs w:val="18"/>
              </w:rPr>
              <w:t xml:space="preserve"> Test</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Final</w:t>
            </w:r>
            <w:r w:rsidR="009F171C" w:rsidRPr="009F171C">
              <w:rPr>
                <w:rFonts w:ascii="Arial" w:eastAsia="Arial" w:hAnsi="Arial" w:cs="Arial"/>
                <w:color w:val="000000"/>
                <w:sz w:val="18"/>
                <w:szCs w:val="18"/>
              </w:rPr>
              <w:t xml:space="preserve"> Exam</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Assignment</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Participation</w:t>
            </w:r>
          </w:p>
          <w:p w:rsidR="009F171C" w:rsidRPr="009F171C" w:rsidRDefault="009F171C" w:rsidP="002D69D2">
            <w:pPr>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Presentation</w:t>
            </w:r>
          </w:p>
        </w:tc>
      </w:tr>
      <w:tr w:rsidR="009F171C" w:rsidRPr="009F171C" w:rsidTr="002D69D2">
        <w:trPr>
          <w:trHeight w:val="1580"/>
          <w:jc w:val="center"/>
        </w:trPr>
        <w:tc>
          <w:tcPr>
            <w:tcW w:w="646"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CO2</w:t>
            </w:r>
          </w:p>
        </w:tc>
        <w:tc>
          <w:tcPr>
            <w:tcW w:w="1827" w:type="dxa"/>
            <w:vAlign w:val="center"/>
          </w:tcPr>
          <w:p w:rsidR="009F171C" w:rsidRPr="009F171C" w:rsidRDefault="009F171C" w:rsidP="002D69D2">
            <w:pPr>
              <w:jc w:val="center"/>
              <w:rPr>
                <w:rFonts w:ascii="Arial" w:eastAsia="Arial" w:hAnsi="Arial" w:cs="Arial"/>
                <w:b/>
                <w:sz w:val="18"/>
                <w:szCs w:val="18"/>
              </w:rPr>
            </w:pPr>
            <w:r w:rsidRPr="009F171C">
              <w:rPr>
                <w:rFonts w:ascii="Arial" w:eastAsia="Arial" w:hAnsi="Arial" w:cs="Arial"/>
                <w:sz w:val="18"/>
                <w:szCs w:val="18"/>
              </w:rPr>
              <w:t xml:space="preserve">To </w:t>
            </w:r>
            <w:r w:rsidRPr="009F171C">
              <w:rPr>
                <w:rFonts w:ascii="Arial" w:eastAsia="Arial" w:hAnsi="Arial" w:cs="Arial"/>
                <w:b/>
                <w:bCs/>
                <w:sz w:val="18"/>
                <w:szCs w:val="18"/>
              </w:rPr>
              <w:t>jud</w:t>
            </w:r>
            <w:r w:rsidRPr="009F171C">
              <w:rPr>
                <w:rFonts w:ascii="Arial" w:eastAsia="Arial" w:hAnsi="Arial" w:cs="Arial"/>
                <w:sz w:val="18"/>
                <w:szCs w:val="18"/>
              </w:rPr>
              <w:t>ge existing design and suggest improvements</w:t>
            </w:r>
          </w:p>
        </w:tc>
        <w:tc>
          <w:tcPr>
            <w:tcW w:w="2292" w:type="dxa"/>
            <w:vAlign w:val="center"/>
          </w:tcPr>
          <w:p w:rsidR="009F171C" w:rsidRPr="009F171C" w:rsidRDefault="009F171C" w:rsidP="002D69D2">
            <w:pPr>
              <w:pBdr>
                <w:top w:val="nil"/>
                <w:left w:val="nil"/>
                <w:bottom w:val="nil"/>
                <w:right w:val="nil"/>
                <w:between w:val="nil"/>
              </w:pBdr>
              <w:spacing w:line="259" w:lineRule="auto"/>
              <w:jc w:val="center"/>
              <w:rPr>
                <w:rFonts w:ascii="Arial" w:eastAsia="Arial" w:hAnsi="Arial" w:cs="Arial"/>
                <w:b/>
                <w:color w:val="000000"/>
                <w:sz w:val="18"/>
                <w:szCs w:val="18"/>
                <w:lang w:bidi="bn-IN"/>
              </w:rPr>
            </w:pPr>
            <w:r w:rsidRPr="009F171C">
              <w:rPr>
                <w:rFonts w:ascii="Arial" w:eastAsia="Arial" w:hAnsi="Arial" w:cs="Arial"/>
                <w:b/>
                <w:color w:val="000000"/>
                <w:sz w:val="18"/>
                <w:szCs w:val="18"/>
              </w:rPr>
              <w:t>Design/development of solutions</w:t>
            </w:r>
          </w:p>
          <w:p w:rsidR="009F171C" w:rsidRPr="009F171C" w:rsidRDefault="009F171C" w:rsidP="002D69D2">
            <w:pPr>
              <w:pBdr>
                <w:top w:val="nil"/>
                <w:left w:val="nil"/>
                <w:bottom w:val="nil"/>
                <w:right w:val="nil"/>
                <w:between w:val="nil"/>
              </w:pBdr>
              <w:spacing w:line="259" w:lineRule="auto"/>
              <w:jc w:val="center"/>
              <w:rPr>
                <w:rFonts w:ascii="Arial" w:eastAsia="Arial" w:hAnsi="Arial" w:cs="Arial"/>
                <w:color w:val="000000"/>
                <w:sz w:val="18"/>
                <w:szCs w:val="18"/>
              </w:rPr>
            </w:pPr>
            <w:r w:rsidRPr="009F171C">
              <w:rPr>
                <w:rFonts w:ascii="Arial" w:eastAsia="Arial" w:hAnsi="Arial" w:cs="Arial"/>
                <w:color w:val="000000"/>
                <w:sz w:val="18"/>
                <w:szCs w:val="18"/>
              </w:rPr>
              <w:t>(PO</w:t>
            </w:r>
            <w:r w:rsidRPr="009F171C">
              <w:rPr>
                <w:rFonts w:ascii="Arial" w:eastAsia="Arial" w:hAnsi="Arial" w:cs="Arial"/>
                <w:sz w:val="18"/>
                <w:szCs w:val="18"/>
              </w:rPr>
              <w:t>3</w:t>
            </w:r>
            <w:r w:rsidRPr="009F171C">
              <w:rPr>
                <w:rFonts w:ascii="Arial" w:eastAsia="Arial" w:hAnsi="Arial" w:cs="Arial"/>
                <w:color w:val="000000"/>
                <w:sz w:val="18"/>
                <w:szCs w:val="18"/>
              </w:rPr>
              <w:t>)</w:t>
            </w:r>
          </w:p>
        </w:tc>
        <w:tc>
          <w:tcPr>
            <w:tcW w:w="1051" w:type="dxa"/>
            <w:vAlign w:val="center"/>
          </w:tcPr>
          <w:p w:rsidR="009F171C" w:rsidRPr="009F171C" w:rsidRDefault="009F171C" w:rsidP="002D69D2">
            <w:pPr>
              <w:jc w:val="center"/>
              <w:rPr>
                <w:rFonts w:ascii="Arial" w:eastAsia="Arial" w:hAnsi="Arial" w:cs="Arial"/>
                <w:color w:val="000000"/>
                <w:sz w:val="18"/>
                <w:szCs w:val="18"/>
              </w:rPr>
            </w:pPr>
            <w:r w:rsidRPr="009F171C">
              <w:rPr>
                <w:rFonts w:ascii="Arial" w:eastAsia="Arial" w:hAnsi="Arial" w:cs="Arial"/>
                <w:color w:val="000000"/>
                <w:sz w:val="18"/>
                <w:szCs w:val="18"/>
              </w:rPr>
              <w:t>Cognitive domain – level 6</w:t>
            </w:r>
          </w:p>
        </w:tc>
        <w:tc>
          <w:tcPr>
            <w:tcW w:w="1747" w:type="dxa"/>
            <w:vAlign w:val="center"/>
          </w:tcPr>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Lecture</w:t>
            </w:r>
            <w:r w:rsidR="009F171C" w:rsidRPr="009F171C">
              <w:rPr>
                <w:rFonts w:ascii="Arial" w:eastAsia="Arial" w:hAnsi="Arial" w:cs="Arial"/>
                <w:color w:val="000000"/>
                <w:sz w:val="18"/>
                <w:szCs w:val="18"/>
              </w:rPr>
              <w:t xml:space="preserve"> Note</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Text</w:t>
            </w:r>
            <w:r w:rsidR="009F171C" w:rsidRPr="009F171C">
              <w:rPr>
                <w:rFonts w:ascii="Arial" w:eastAsia="Arial" w:hAnsi="Arial" w:cs="Arial"/>
                <w:color w:val="000000"/>
                <w:sz w:val="18"/>
                <w:szCs w:val="18"/>
              </w:rPr>
              <w:t xml:space="preserve"> Book</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Audio</w:t>
            </w:r>
            <w:r w:rsidR="009F171C" w:rsidRPr="009F171C">
              <w:rPr>
                <w:rFonts w:ascii="Arial" w:eastAsia="Arial" w:hAnsi="Arial" w:cs="Arial"/>
                <w:color w:val="000000"/>
                <w:sz w:val="18"/>
                <w:szCs w:val="18"/>
              </w:rPr>
              <w:t>/Video</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Web</w:t>
            </w:r>
            <w:r w:rsidR="009F171C" w:rsidRPr="009F171C">
              <w:rPr>
                <w:rFonts w:ascii="Arial" w:eastAsia="Arial" w:hAnsi="Arial" w:cs="Arial"/>
                <w:color w:val="000000"/>
                <w:sz w:val="18"/>
                <w:szCs w:val="18"/>
              </w:rPr>
              <w:t xml:space="preserve"> Material</w:t>
            </w:r>
          </w:p>
          <w:p w:rsidR="009F171C" w:rsidRPr="009F171C" w:rsidRDefault="009F171C" w:rsidP="002D69D2">
            <w:pPr>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Journal paper</w:t>
            </w:r>
          </w:p>
        </w:tc>
        <w:tc>
          <w:tcPr>
            <w:tcW w:w="1612" w:type="dxa"/>
            <w:vAlign w:val="center"/>
          </w:tcPr>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Class</w:t>
            </w:r>
            <w:r w:rsidR="009F171C" w:rsidRPr="009F171C">
              <w:rPr>
                <w:rFonts w:ascii="Arial" w:eastAsia="Arial" w:hAnsi="Arial" w:cs="Arial"/>
                <w:color w:val="000000"/>
                <w:sz w:val="18"/>
                <w:szCs w:val="18"/>
              </w:rPr>
              <w:t xml:space="preserve"> Test</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Final</w:t>
            </w:r>
            <w:r w:rsidR="009F171C" w:rsidRPr="009F171C">
              <w:rPr>
                <w:rFonts w:ascii="Arial" w:eastAsia="Arial" w:hAnsi="Arial" w:cs="Arial"/>
                <w:color w:val="000000"/>
                <w:sz w:val="18"/>
                <w:szCs w:val="18"/>
              </w:rPr>
              <w:t xml:space="preserve"> Exam</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Assignment</w:t>
            </w:r>
          </w:p>
          <w:p w:rsidR="009F171C" w:rsidRPr="009F171C" w:rsidRDefault="0078483D"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Participation</w:t>
            </w:r>
          </w:p>
          <w:p w:rsidR="009F171C" w:rsidRPr="009F171C" w:rsidRDefault="009F171C" w:rsidP="002D69D2">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Presentation</w:t>
            </w:r>
          </w:p>
        </w:tc>
      </w:tr>
    </w:tbl>
    <w:p w:rsidR="009F171C" w:rsidRPr="009F171C" w:rsidRDefault="009F171C" w:rsidP="009F171C">
      <w:pPr>
        <w:jc w:val="center"/>
        <w:rPr>
          <w:rFonts w:ascii="Arial" w:eastAsia="Arial" w:hAnsi="Arial" w:cs="Arial"/>
          <w:b/>
          <w:color w:val="000000"/>
          <w:sz w:val="18"/>
          <w:szCs w:val="18"/>
        </w:rPr>
      </w:pPr>
    </w:p>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9F171C" w:rsidRPr="009F171C" w:rsidTr="002D69D2">
        <w:trPr>
          <w:jc w:val="center"/>
        </w:trPr>
        <w:tc>
          <w:tcPr>
            <w:tcW w:w="9264" w:type="dxa"/>
          </w:tcPr>
          <w:p w:rsidR="009F171C" w:rsidRPr="009F171C" w:rsidRDefault="009F171C" w:rsidP="002D69D2">
            <w:pPr>
              <w:rPr>
                <w:rFonts w:ascii="Arial" w:eastAsia="Arial" w:hAnsi="Arial" w:cs="Arial"/>
                <w:b/>
                <w:color w:val="000000"/>
                <w:sz w:val="18"/>
                <w:szCs w:val="18"/>
              </w:rPr>
            </w:pPr>
            <w:r w:rsidRPr="009F171C">
              <w:rPr>
                <w:rFonts w:ascii="Arial" w:eastAsia="Arial" w:hAnsi="Arial" w:cs="Arial"/>
                <w:b/>
                <w:color w:val="000000"/>
                <w:sz w:val="18"/>
                <w:szCs w:val="18"/>
              </w:rPr>
              <w:t>Assessment and Marks Distribution:</w:t>
            </w:r>
          </w:p>
          <w:p w:rsidR="009F171C" w:rsidRPr="009F171C" w:rsidRDefault="009F171C" w:rsidP="002D69D2">
            <w:pPr>
              <w:rPr>
                <w:rFonts w:ascii="Arial" w:eastAsia="Arial" w:hAnsi="Arial" w:cs="Arial"/>
                <w:color w:val="000000"/>
                <w:sz w:val="18"/>
                <w:szCs w:val="18"/>
              </w:rPr>
            </w:pPr>
            <w:r w:rsidRPr="009F171C">
              <w:rPr>
                <w:rFonts w:ascii="Arial" w:eastAsia="Arial" w:hAnsi="Arial" w:cs="Arial"/>
                <w:color w:val="000000"/>
                <w:sz w:val="18"/>
                <w:szCs w:val="18"/>
              </w:rPr>
              <w:t>Students will be assessed on the basis of their overall performance in all the exams, class tests, assignments, and class participation. Final numeric reward will be the compilation of:</w:t>
            </w:r>
          </w:p>
          <w:p w:rsidR="009F171C" w:rsidRPr="009F171C" w:rsidRDefault="009F171C" w:rsidP="002D69D2">
            <w:pPr>
              <w:rPr>
                <w:rFonts w:ascii="Arial" w:eastAsia="Arial" w:hAnsi="Arial" w:cs="Arial"/>
                <w:color w:val="000000"/>
                <w:sz w:val="18"/>
                <w:szCs w:val="18"/>
              </w:rPr>
            </w:pPr>
            <w:r w:rsidRPr="009F171C">
              <w:rPr>
                <w:rFonts w:ascii="Arial" w:eastAsia="Arial" w:hAnsi="Arial" w:cs="Arial"/>
                <w:color w:val="000000"/>
                <w:sz w:val="18"/>
                <w:szCs w:val="18"/>
              </w:rPr>
              <w:tab/>
              <w:t>Class tests + Assignments due in different times of the semester (20%)</w:t>
            </w:r>
          </w:p>
          <w:p w:rsidR="009F171C" w:rsidRPr="009F171C" w:rsidRDefault="009F171C" w:rsidP="002D69D2">
            <w:pPr>
              <w:rPr>
                <w:rFonts w:ascii="Arial" w:eastAsia="Arial" w:hAnsi="Arial" w:cs="Arial"/>
                <w:color w:val="000000"/>
                <w:sz w:val="18"/>
                <w:szCs w:val="18"/>
              </w:rPr>
            </w:pPr>
            <w:r w:rsidRPr="009F171C">
              <w:rPr>
                <w:rFonts w:ascii="Arial" w:eastAsia="Arial" w:hAnsi="Arial" w:cs="Arial"/>
                <w:color w:val="000000"/>
                <w:sz w:val="18"/>
                <w:szCs w:val="18"/>
              </w:rPr>
              <w:tab/>
              <w:t xml:space="preserve">A comprehensive final exam (70%), Total Time: 3 hours. </w:t>
            </w:r>
          </w:p>
          <w:p w:rsidR="009F171C" w:rsidRPr="009F171C" w:rsidRDefault="009F171C" w:rsidP="002D69D2">
            <w:pPr>
              <w:rPr>
                <w:rFonts w:ascii="Arial" w:eastAsia="Arial" w:hAnsi="Arial" w:cs="Arial"/>
                <w:b/>
                <w:color w:val="000000"/>
                <w:sz w:val="18"/>
                <w:szCs w:val="18"/>
              </w:rPr>
            </w:pPr>
            <w:r w:rsidRPr="009F171C">
              <w:rPr>
                <w:rFonts w:ascii="Arial" w:eastAsia="Arial" w:hAnsi="Arial" w:cs="Arial"/>
                <w:color w:val="000000"/>
                <w:sz w:val="18"/>
                <w:szCs w:val="18"/>
              </w:rPr>
              <w:tab/>
              <w:t>A class participation mark (10%).</w:t>
            </w:r>
          </w:p>
        </w:tc>
      </w:tr>
      <w:tr w:rsidR="009F171C" w:rsidRPr="009F171C" w:rsidTr="002D69D2">
        <w:trPr>
          <w:jc w:val="center"/>
        </w:trPr>
        <w:tc>
          <w:tcPr>
            <w:tcW w:w="9264" w:type="dxa"/>
          </w:tcPr>
          <w:p w:rsidR="009F171C" w:rsidRPr="009F171C" w:rsidRDefault="009F171C" w:rsidP="002D69D2">
            <w:pPr>
              <w:rPr>
                <w:rFonts w:ascii="Arial" w:eastAsia="Arial" w:hAnsi="Arial" w:cs="Arial"/>
                <w:b/>
                <w:sz w:val="18"/>
                <w:szCs w:val="18"/>
              </w:rPr>
            </w:pPr>
          </w:p>
          <w:p w:rsidR="009F171C" w:rsidRPr="009F171C" w:rsidRDefault="009F171C" w:rsidP="002D69D2">
            <w:pPr>
              <w:rPr>
                <w:rFonts w:ascii="Arial" w:eastAsia="Arial" w:hAnsi="Arial" w:cs="Arial"/>
                <w:b/>
                <w:sz w:val="18"/>
                <w:szCs w:val="18"/>
              </w:rPr>
            </w:pPr>
            <w:r w:rsidRPr="009F171C">
              <w:rPr>
                <w:rFonts w:ascii="Arial" w:eastAsia="Arial" w:hAnsi="Arial" w:cs="Arial"/>
                <w:b/>
                <w:sz w:val="18"/>
                <w:szCs w:val="18"/>
              </w:rPr>
              <w:t>Course Contents:</w:t>
            </w:r>
          </w:p>
          <w:p w:rsidR="009F171C" w:rsidRPr="009F171C" w:rsidRDefault="009F171C" w:rsidP="002D69D2">
            <w:pPr>
              <w:rPr>
                <w:rFonts w:ascii="Arial" w:eastAsia="Arial" w:hAnsi="Arial" w:cs="Arial"/>
                <w:sz w:val="18"/>
                <w:szCs w:val="18"/>
              </w:rPr>
            </w:pPr>
            <w:r w:rsidRPr="009F171C">
              <w:rPr>
                <w:rFonts w:ascii="Arial" w:eastAsia="Arial" w:hAnsi="Arial" w:cs="Arial"/>
                <w:sz w:val="18"/>
                <w:szCs w:val="18"/>
              </w:rPr>
              <w:t>UI Introduction: UI Design and Why it Matters, User Interface Hall of Fame / Shame, Case Study</w:t>
            </w:r>
          </w:p>
          <w:p w:rsidR="009F171C" w:rsidRPr="009F171C" w:rsidRDefault="009F171C" w:rsidP="002D69D2">
            <w:pPr>
              <w:jc w:val="both"/>
              <w:rPr>
                <w:rFonts w:ascii="Arial" w:eastAsia="Arial" w:hAnsi="Arial" w:cs="Arial"/>
                <w:sz w:val="18"/>
                <w:szCs w:val="18"/>
              </w:rPr>
            </w:pPr>
            <w:bookmarkStart w:id="8" w:name="_heading=h.gjdgxs" w:colFirst="0" w:colLast="0"/>
            <w:bookmarkEnd w:id="8"/>
            <w:r w:rsidRPr="009F171C">
              <w:rPr>
                <w:rFonts w:ascii="Arial" w:eastAsia="Arial" w:hAnsi="Arial" w:cs="Arial"/>
                <w:sz w:val="18"/>
                <w:szCs w:val="18"/>
              </w:rPr>
              <w:t>UI Design Process: Design Process Introduction, Designing to Address a Problem w/o Solution Ideas, Designing for a known solution direction, Designing to iterate on/improve an existing solution,  Common Elements, Usability Engineering and Task-Centered Approaches, Use Cases, Personas, Tasks, and Scenarios, Design-Centered Approaches, Design-Centered Methods &amp; When They Work Best, Pulling it all Together: Best from Each; Practical Techniques</w:t>
            </w:r>
          </w:p>
          <w:p w:rsidR="009F171C" w:rsidRPr="009F171C" w:rsidRDefault="009F171C" w:rsidP="002D69D2">
            <w:pPr>
              <w:jc w:val="both"/>
              <w:rPr>
                <w:rFonts w:ascii="Arial" w:eastAsia="Arial" w:hAnsi="Arial" w:cs="Arial"/>
                <w:sz w:val="18"/>
                <w:szCs w:val="18"/>
              </w:rPr>
            </w:pPr>
          </w:p>
          <w:p w:rsidR="009F171C" w:rsidRPr="009F171C" w:rsidRDefault="009F171C" w:rsidP="002D69D2">
            <w:pPr>
              <w:jc w:val="both"/>
              <w:rPr>
                <w:rFonts w:ascii="Arial" w:eastAsia="Arial" w:hAnsi="Arial" w:cs="Arial"/>
                <w:sz w:val="18"/>
                <w:szCs w:val="18"/>
              </w:rPr>
            </w:pPr>
            <w:r w:rsidRPr="009F171C">
              <w:rPr>
                <w:rFonts w:ascii="Arial" w:eastAsia="Arial" w:hAnsi="Arial" w:cs="Arial"/>
                <w:sz w:val="18"/>
                <w:szCs w:val="18"/>
              </w:rPr>
              <w:t>Psychology and Human Factors for UI Design: Fitts' Law, Short- and long-term memory, attention, Perception and visualization, hierarchy, Mistakes, Errors, and Slips, Conceptual models, The Gulf of Execution and the Gulf of Evaluation, Design Principles: Visibility, Feedback, Mappings, Constraints, Interacting beyond individuals (social psychology), High-Level Models: Distributed Cognition, Activity Theory, Situated Action, Interface Critiques, Overview and Properties of a Good Critique, Psychology and Human Factors: Shortcuts to Understanding Your Users</w:t>
            </w:r>
          </w:p>
          <w:p w:rsidR="009F171C" w:rsidRPr="009F171C" w:rsidRDefault="009F171C" w:rsidP="002D69D2">
            <w:pPr>
              <w:jc w:val="both"/>
              <w:rPr>
                <w:rFonts w:ascii="Arial" w:eastAsia="Arial" w:hAnsi="Arial" w:cs="Arial"/>
                <w:sz w:val="18"/>
                <w:szCs w:val="18"/>
              </w:rPr>
            </w:pPr>
          </w:p>
          <w:p w:rsidR="009F171C" w:rsidRPr="009F171C" w:rsidRDefault="009F171C" w:rsidP="002D69D2">
            <w:pPr>
              <w:jc w:val="both"/>
              <w:rPr>
                <w:rFonts w:ascii="Arial" w:eastAsia="Arial" w:hAnsi="Arial" w:cs="Arial"/>
                <w:sz w:val="18"/>
                <w:szCs w:val="18"/>
              </w:rPr>
            </w:pPr>
            <w:r w:rsidRPr="009F171C">
              <w:rPr>
                <w:rFonts w:ascii="Arial" w:eastAsia="Arial" w:hAnsi="Arial" w:cs="Arial"/>
                <w:sz w:val="18"/>
                <w:szCs w:val="18"/>
              </w:rPr>
              <w:t>User Experience Design Overview: Important Terms and Concepts, Features of Good Design, User Engagement Ethics, General Resources, Overview of User Experience Design</w:t>
            </w:r>
          </w:p>
          <w:p w:rsidR="009F171C" w:rsidRPr="009F171C" w:rsidRDefault="009F171C" w:rsidP="002D69D2">
            <w:pPr>
              <w:jc w:val="both"/>
              <w:rPr>
                <w:rFonts w:ascii="Arial" w:eastAsia="Arial" w:hAnsi="Arial" w:cs="Arial"/>
                <w:sz w:val="18"/>
                <w:szCs w:val="18"/>
              </w:rPr>
            </w:pPr>
          </w:p>
          <w:p w:rsidR="009F171C" w:rsidRPr="009F171C" w:rsidRDefault="009F171C" w:rsidP="002D69D2">
            <w:pPr>
              <w:jc w:val="both"/>
              <w:rPr>
                <w:rFonts w:ascii="Arial" w:eastAsia="Arial" w:hAnsi="Arial" w:cs="Arial"/>
                <w:sz w:val="18"/>
                <w:szCs w:val="18"/>
              </w:rPr>
            </w:pPr>
            <w:r w:rsidRPr="009F171C">
              <w:rPr>
                <w:rFonts w:ascii="Arial" w:eastAsia="Arial" w:hAnsi="Arial" w:cs="Arial"/>
                <w:sz w:val="18"/>
                <w:szCs w:val="18"/>
              </w:rPr>
              <w:t>Requirement Gathering: Types of Users and Types of Data, Discovery Technique, Naturalistic Observation, Survey, Focus Group, Interview, User Results, Presenting Task Findings, Elements of Requirement Gathering</w:t>
            </w:r>
          </w:p>
          <w:p w:rsidR="009F171C" w:rsidRPr="009F171C" w:rsidRDefault="009F171C" w:rsidP="002D69D2">
            <w:pPr>
              <w:jc w:val="both"/>
              <w:rPr>
                <w:rFonts w:ascii="Arial" w:eastAsia="Arial" w:hAnsi="Arial" w:cs="Arial"/>
                <w:b/>
                <w:color w:val="FF0000"/>
                <w:sz w:val="18"/>
                <w:szCs w:val="18"/>
              </w:rPr>
            </w:pPr>
            <w:r w:rsidRPr="009F171C">
              <w:rPr>
                <w:rFonts w:ascii="Arial" w:eastAsia="Arial" w:hAnsi="Arial" w:cs="Arial"/>
                <w:sz w:val="18"/>
                <w:szCs w:val="18"/>
              </w:rPr>
              <w:t>Designing Alternatives: Review of Design Goals, Design Alternatives. Prototyping: Resources and Tools for Prototyping, Resources for Prototyping. Evaluation: Resources for Evaluation</w:t>
            </w:r>
          </w:p>
        </w:tc>
      </w:tr>
    </w:tbl>
    <w:p w:rsidR="009F171C" w:rsidRPr="009F171C" w:rsidRDefault="009F171C" w:rsidP="009F171C">
      <w:pPr>
        <w:rPr>
          <w:rFonts w:ascii="Arial" w:hAnsi="Arial" w:cs="Arial"/>
          <w:b/>
          <w:spacing w:val="-3"/>
          <w:sz w:val="18"/>
          <w:szCs w:val="18"/>
        </w:rPr>
      </w:pPr>
    </w:p>
    <w:p w:rsidR="009F171C" w:rsidRPr="009F171C" w:rsidRDefault="009F171C" w:rsidP="009F171C">
      <w:pPr>
        <w:rPr>
          <w:rFonts w:ascii="Arial" w:hAnsi="Arial" w:cs="Arial"/>
          <w:b/>
          <w:spacing w:val="-3"/>
          <w:sz w:val="18"/>
          <w:szCs w:val="18"/>
        </w:rPr>
      </w:pPr>
      <w:r w:rsidRPr="009F171C">
        <w:rPr>
          <w:rFonts w:ascii="Arial" w:hAnsi="Arial" w:cs="Arial"/>
          <w:b/>
          <w:spacing w:val="-3"/>
          <w:sz w:val="18"/>
          <w:szCs w:val="18"/>
        </w:rPr>
        <w:t>Text Book:</w:t>
      </w:r>
    </w:p>
    <w:tbl>
      <w:tblPr>
        <w:tblW w:w="4990" w:type="pct"/>
        <w:jc w:val="center"/>
        <w:tblLook w:val="04A0" w:firstRow="1" w:lastRow="0" w:firstColumn="1" w:lastColumn="0" w:noHBand="0" w:noVBand="1"/>
      </w:tblPr>
      <w:tblGrid>
        <w:gridCol w:w="371"/>
        <w:gridCol w:w="2896"/>
        <w:gridCol w:w="271"/>
        <w:gridCol w:w="5686"/>
      </w:tblGrid>
      <w:tr w:rsidR="009F171C" w:rsidRPr="009F171C" w:rsidTr="002D69D2">
        <w:trPr>
          <w:trHeight w:val="276"/>
          <w:jc w:val="center"/>
        </w:trPr>
        <w:tc>
          <w:tcPr>
            <w:tcW w:w="201" w:type="pct"/>
            <w:hideMark/>
          </w:tcPr>
          <w:p w:rsidR="009F171C" w:rsidRPr="009F171C" w:rsidRDefault="009F171C" w:rsidP="002D69D2">
            <w:pPr>
              <w:suppressAutoHyphens/>
              <w:jc w:val="center"/>
              <w:rPr>
                <w:rFonts w:ascii="Arial" w:hAnsi="Arial" w:cs="Arial"/>
                <w:spacing w:val="-3"/>
                <w:sz w:val="18"/>
                <w:szCs w:val="18"/>
              </w:rPr>
            </w:pPr>
            <w:r w:rsidRPr="009F171C">
              <w:rPr>
                <w:rFonts w:ascii="Arial" w:hAnsi="Arial" w:cs="Arial"/>
                <w:spacing w:val="-3"/>
                <w:sz w:val="18"/>
                <w:szCs w:val="18"/>
              </w:rPr>
              <w:t>1.</w:t>
            </w:r>
          </w:p>
        </w:tc>
        <w:tc>
          <w:tcPr>
            <w:tcW w:w="1570" w:type="pct"/>
            <w:hideMark/>
          </w:tcPr>
          <w:p w:rsidR="009F171C" w:rsidRPr="009F171C" w:rsidRDefault="009F171C" w:rsidP="002D69D2">
            <w:pPr>
              <w:suppressAutoHyphens/>
              <w:rPr>
                <w:rFonts w:ascii="Arial" w:hAnsi="Arial" w:cs="Arial"/>
                <w:spacing w:val="-3"/>
                <w:sz w:val="18"/>
                <w:szCs w:val="18"/>
              </w:rPr>
            </w:pPr>
            <w:r w:rsidRPr="009F171C">
              <w:rPr>
                <w:rFonts w:ascii="Arial" w:hAnsi="Arial" w:cs="Arial"/>
                <w:sz w:val="18"/>
                <w:szCs w:val="18"/>
              </w:rPr>
              <w:t>Donald A. Norman</w:t>
            </w:r>
          </w:p>
        </w:tc>
        <w:tc>
          <w:tcPr>
            <w:tcW w:w="147" w:type="pct"/>
            <w:hideMark/>
          </w:tcPr>
          <w:p w:rsidR="009F171C" w:rsidRPr="009F171C" w:rsidRDefault="009F171C" w:rsidP="002D69D2">
            <w:pPr>
              <w:suppressAutoHyphens/>
              <w:jc w:val="center"/>
              <w:rPr>
                <w:rFonts w:ascii="Arial" w:hAnsi="Arial" w:cs="Arial"/>
                <w:spacing w:val="-3"/>
                <w:sz w:val="18"/>
                <w:szCs w:val="18"/>
              </w:rPr>
            </w:pPr>
            <w:r w:rsidRPr="009F171C">
              <w:rPr>
                <w:rFonts w:ascii="Arial" w:hAnsi="Arial" w:cs="Arial"/>
                <w:spacing w:val="-3"/>
                <w:sz w:val="18"/>
                <w:szCs w:val="18"/>
              </w:rPr>
              <w:t>:</w:t>
            </w:r>
          </w:p>
        </w:tc>
        <w:tc>
          <w:tcPr>
            <w:tcW w:w="3083" w:type="pct"/>
            <w:hideMark/>
          </w:tcPr>
          <w:p w:rsidR="009F171C" w:rsidRPr="009F171C" w:rsidRDefault="009F171C" w:rsidP="002D69D2">
            <w:pPr>
              <w:suppressAutoHyphens/>
              <w:rPr>
                <w:rFonts w:ascii="Arial" w:hAnsi="Arial" w:cs="Arial"/>
                <w:b/>
                <w:bCs/>
                <w:spacing w:val="-3"/>
                <w:sz w:val="18"/>
                <w:szCs w:val="18"/>
              </w:rPr>
            </w:pPr>
            <w:r w:rsidRPr="009F171C">
              <w:rPr>
                <w:rFonts w:ascii="Arial" w:eastAsia="Arial" w:hAnsi="Arial" w:cs="Arial"/>
                <w:b/>
                <w:bCs/>
                <w:sz w:val="18"/>
                <w:szCs w:val="18"/>
              </w:rPr>
              <w:t>The Design of Everyday Things</w:t>
            </w:r>
          </w:p>
        </w:tc>
      </w:tr>
    </w:tbl>
    <w:p w:rsidR="00B436C6" w:rsidRDefault="00B436C6" w:rsidP="009F171C">
      <w:pPr>
        <w:rPr>
          <w:rFonts w:ascii="Arial" w:hAnsi="Arial" w:cs="Arial"/>
          <w:b/>
          <w:spacing w:val="-3"/>
          <w:sz w:val="18"/>
          <w:szCs w:val="18"/>
        </w:rPr>
      </w:pPr>
    </w:p>
    <w:p w:rsidR="009F171C" w:rsidRPr="009F171C" w:rsidRDefault="009F171C" w:rsidP="009F171C">
      <w:pPr>
        <w:rPr>
          <w:rFonts w:ascii="Arial" w:hAnsi="Arial" w:cs="Arial"/>
          <w:b/>
          <w:spacing w:val="-3"/>
          <w:sz w:val="18"/>
          <w:szCs w:val="18"/>
        </w:rPr>
      </w:pPr>
      <w:r w:rsidRPr="009F171C">
        <w:rPr>
          <w:rFonts w:ascii="Arial" w:hAnsi="Arial" w:cs="Arial"/>
          <w:b/>
          <w:spacing w:val="-3"/>
          <w:sz w:val="18"/>
          <w:szCs w:val="18"/>
        </w:rPr>
        <w:t>Books Recommended:</w:t>
      </w:r>
    </w:p>
    <w:tbl>
      <w:tblPr>
        <w:tblW w:w="4953" w:type="pct"/>
        <w:jc w:val="center"/>
        <w:tblLook w:val="04A0" w:firstRow="1" w:lastRow="0" w:firstColumn="1" w:lastColumn="0" w:noHBand="0" w:noVBand="1"/>
      </w:tblPr>
      <w:tblGrid>
        <w:gridCol w:w="361"/>
        <w:gridCol w:w="2966"/>
        <w:gridCol w:w="264"/>
        <w:gridCol w:w="5564"/>
      </w:tblGrid>
      <w:tr w:rsidR="009F171C" w:rsidRPr="009F171C" w:rsidTr="002D69D2">
        <w:trPr>
          <w:trHeight w:val="272"/>
          <w:jc w:val="center"/>
        </w:trPr>
        <w:tc>
          <w:tcPr>
            <w:tcW w:w="197" w:type="pct"/>
            <w:hideMark/>
          </w:tcPr>
          <w:p w:rsidR="009F171C" w:rsidRPr="009F171C" w:rsidRDefault="009F171C" w:rsidP="002D69D2">
            <w:pPr>
              <w:suppressAutoHyphens/>
              <w:jc w:val="center"/>
              <w:rPr>
                <w:rFonts w:ascii="Arial" w:hAnsi="Arial" w:cs="Arial"/>
                <w:spacing w:val="-3"/>
                <w:sz w:val="18"/>
                <w:szCs w:val="18"/>
              </w:rPr>
            </w:pPr>
            <w:r w:rsidRPr="009F171C">
              <w:rPr>
                <w:rFonts w:ascii="Arial" w:hAnsi="Arial" w:cs="Arial"/>
                <w:spacing w:val="-3"/>
                <w:sz w:val="18"/>
                <w:szCs w:val="18"/>
              </w:rPr>
              <w:t>1.</w:t>
            </w:r>
          </w:p>
        </w:tc>
        <w:tc>
          <w:tcPr>
            <w:tcW w:w="1620" w:type="pct"/>
          </w:tcPr>
          <w:p w:rsidR="009F171C" w:rsidRPr="009F171C" w:rsidRDefault="009F171C" w:rsidP="002D69D2">
            <w:pPr>
              <w:suppressAutoHyphens/>
              <w:rPr>
                <w:rFonts w:ascii="Arial" w:hAnsi="Arial" w:cs="Arial"/>
                <w:spacing w:val="-3"/>
                <w:sz w:val="18"/>
                <w:szCs w:val="18"/>
              </w:rPr>
            </w:pPr>
            <w:r w:rsidRPr="009F171C">
              <w:rPr>
                <w:rFonts w:ascii="Arial" w:hAnsi="Arial" w:cs="Arial"/>
                <w:color w:val="000000"/>
                <w:sz w:val="18"/>
                <w:szCs w:val="18"/>
              </w:rPr>
              <w:t xml:space="preserve">Jesse James Garret </w:t>
            </w:r>
          </w:p>
        </w:tc>
        <w:tc>
          <w:tcPr>
            <w:tcW w:w="144" w:type="pct"/>
            <w:hideMark/>
          </w:tcPr>
          <w:p w:rsidR="009F171C" w:rsidRPr="009F171C" w:rsidRDefault="009F171C" w:rsidP="002D69D2">
            <w:pPr>
              <w:suppressAutoHyphens/>
              <w:jc w:val="center"/>
              <w:rPr>
                <w:rFonts w:ascii="Arial" w:hAnsi="Arial" w:cs="Arial"/>
                <w:spacing w:val="-3"/>
                <w:sz w:val="18"/>
                <w:szCs w:val="18"/>
              </w:rPr>
            </w:pPr>
            <w:r w:rsidRPr="009F171C">
              <w:rPr>
                <w:rFonts w:ascii="Arial" w:hAnsi="Arial" w:cs="Arial"/>
                <w:spacing w:val="-3"/>
                <w:sz w:val="18"/>
                <w:szCs w:val="18"/>
              </w:rPr>
              <w:t>:</w:t>
            </w:r>
          </w:p>
        </w:tc>
        <w:tc>
          <w:tcPr>
            <w:tcW w:w="3039" w:type="pct"/>
            <w:hideMark/>
          </w:tcPr>
          <w:p w:rsidR="009F171C" w:rsidRPr="009F171C" w:rsidRDefault="009F171C" w:rsidP="002D69D2">
            <w:pPr>
              <w:suppressAutoHyphens/>
              <w:rPr>
                <w:rFonts w:ascii="Arial" w:hAnsi="Arial" w:cs="Arial"/>
                <w:b/>
                <w:bCs/>
                <w:spacing w:val="-3"/>
                <w:sz w:val="18"/>
                <w:szCs w:val="18"/>
              </w:rPr>
            </w:pPr>
            <w:r w:rsidRPr="009F171C">
              <w:rPr>
                <w:rFonts w:ascii="Arial" w:hAnsi="Arial" w:cs="Arial"/>
                <w:b/>
                <w:bCs/>
                <w:color w:val="000000"/>
                <w:sz w:val="18"/>
                <w:szCs w:val="18"/>
              </w:rPr>
              <w:t>The Elements of User Experience</w:t>
            </w:r>
          </w:p>
        </w:tc>
      </w:tr>
      <w:tr w:rsidR="009F171C" w:rsidRPr="009F171C" w:rsidTr="002D69D2">
        <w:trPr>
          <w:trHeight w:val="417"/>
          <w:jc w:val="center"/>
        </w:trPr>
        <w:tc>
          <w:tcPr>
            <w:tcW w:w="197" w:type="pct"/>
          </w:tcPr>
          <w:p w:rsidR="009F171C" w:rsidRPr="009F171C" w:rsidRDefault="009F171C" w:rsidP="002D69D2">
            <w:pPr>
              <w:suppressAutoHyphens/>
              <w:jc w:val="center"/>
              <w:rPr>
                <w:rFonts w:ascii="Arial" w:hAnsi="Arial" w:cs="Arial"/>
                <w:spacing w:val="-3"/>
                <w:sz w:val="18"/>
                <w:szCs w:val="18"/>
              </w:rPr>
            </w:pPr>
            <w:r w:rsidRPr="009F171C">
              <w:rPr>
                <w:rFonts w:ascii="Arial" w:hAnsi="Arial" w:cs="Arial"/>
                <w:spacing w:val="-3"/>
                <w:sz w:val="18"/>
                <w:szCs w:val="18"/>
              </w:rPr>
              <w:t>2.</w:t>
            </w:r>
          </w:p>
        </w:tc>
        <w:tc>
          <w:tcPr>
            <w:tcW w:w="1620" w:type="pct"/>
          </w:tcPr>
          <w:p w:rsidR="009F171C" w:rsidRPr="009F171C" w:rsidRDefault="009F171C" w:rsidP="002D69D2">
            <w:pPr>
              <w:suppressAutoHyphens/>
              <w:rPr>
                <w:rFonts w:ascii="Arial" w:hAnsi="Arial" w:cs="Arial"/>
                <w:color w:val="000000"/>
                <w:sz w:val="18"/>
                <w:szCs w:val="18"/>
              </w:rPr>
            </w:pPr>
            <w:r w:rsidRPr="009F171C">
              <w:rPr>
                <w:rFonts w:ascii="Arial" w:eastAsia="Arial" w:hAnsi="Arial" w:cs="Arial"/>
                <w:sz w:val="18"/>
                <w:szCs w:val="18"/>
              </w:rPr>
              <w:t>Jenifer Tidwell</w:t>
            </w:r>
          </w:p>
        </w:tc>
        <w:tc>
          <w:tcPr>
            <w:tcW w:w="144" w:type="pct"/>
          </w:tcPr>
          <w:p w:rsidR="009F171C" w:rsidRPr="009F171C" w:rsidRDefault="009F171C" w:rsidP="002D69D2">
            <w:pPr>
              <w:suppressAutoHyphens/>
              <w:jc w:val="center"/>
              <w:rPr>
                <w:rFonts w:ascii="Arial" w:hAnsi="Arial" w:cs="Arial"/>
                <w:spacing w:val="-3"/>
                <w:sz w:val="18"/>
                <w:szCs w:val="18"/>
              </w:rPr>
            </w:pPr>
            <w:r w:rsidRPr="009F171C">
              <w:rPr>
                <w:rFonts w:ascii="Arial" w:hAnsi="Arial" w:cs="Arial"/>
                <w:spacing w:val="-3"/>
                <w:sz w:val="18"/>
                <w:szCs w:val="18"/>
              </w:rPr>
              <w:t>:</w:t>
            </w:r>
          </w:p>
        </w:tc>
        <w:tc>
          <w:tcPr>
            <w:tcW w:w="3039" w:type="pct"/>
          </w:tcPr>
          <w:p w:rsidR="009F171C" w:rsidRPr="009F171C" w:rsidRDefault="009F171C" w:rsidP="002D69D2">
            <w:pPr>
              <w:suppressAutoHyphens/>
              <w:rPr>
                <w:rFonts w:ascii="Arial" w:hAnsi="Arial" w:cs="Arial"/>
                <w:b/>
                <w:bCs/>
                <w:color w:val="000000"/>
                <w:sz w:val="18"/>
                <w:szCs w:val="18"/>
              </w:rPr>
            </w:pPr>
            <w:r w:rsidRPr="009F171C">
              <w:rPr>
                <w:rFonts w:ascii="Arial" w:eastAsia="Arial" w:hAnsi="Arial" w:cs="Arial"/>
                <w:b/>
                <w:bCs/>
                <w:sz w:val="18"/>
                <w:szCs w:val="18"/>
              </w:rPr>
              <w:t>Designing Interfaces: Patterns for Effective Interaction Design</w:t>
            </w:r>
          </w:p>
        </w:tc>
      </w:tr>
    </w:tbl>
    <w:p w:rsidR="00087452" w:rsidRDefault="00087452" w:rsidP="009F171C">
      <w:pPr>
        <w:rPr>
          <w:rFonts w:ascii="Arial" w:eastAsia="Arial" w:hAnsi="Arial" w:cs="Arial"/>
          <w:b/>
          <w:sz w:val="18"/>
          <w:szCs w:val="18"/>
        </w:rPr>
      </w:pPr>
    </w:p>
    <w:p w:rsidR="00087452" w:rsidRDefault="00087452">
      <w:pPr>
        <w:rPr>
          <w:rFonts w:ascii="Arial" w:eastAsia="Arial" w:hAnsi="Arial" w:cs="Arial"/>
          <w:b/>
          <w:sz w:val="18"/>
          <w:szCs w:val="18"/>
        </w:rPr>
      </w:pPr>
      <w:r>
        <w:rPr>
          <w:rFonts w:ascii="Arial" w:eastAsia="Arial" w:hAnsi="Arial" w:cs="Arial"/>
          <w:b/>
          <w:sz w:val="18"/>
          <w:szCs w:val="18"/>
        </w:rPr>
        <w:br w:type="page"/>
      </w:r>
    </w:p>
    <w:p w:rsidR="009F171C" w:rsidRPr="009F171C" w:rsidRDefault="009F171C" w:rsidP="009F171C">
      <w:pPr>
        <w:pBdr>
          <w:top w:val="single" w:sz="4" w:space="1" w:color="000000"/>
          <w:left w:val="single" w:sz="4" w:space="4" w:color="000000"/>
          <w:bottom w:val="single" w:sz="4" w:space="1" w:color="000000"/>
          <w:right w:val="single" w:sz="4" w:space="4" w:color="000000"/>
        </w:pBdr>
        <w:shd w:val="clear" w:color="auto" w:fill="BFBFBF"/>
        <w:spacing w:line="259" w:lineRule="auto"/>
        <w:jc w:val="center"/>
        <w:rPr>
          <w:rFonts w:ascii="Arial" w:eastAsia="Arial" w:hAnsi="Arial" w:cs="Arial"/>
          <w:b/>
          <w:sz w:val="18"/>
          <w:szCs w:val="18"/>
          <w:lang w:bidi="bn-BD"/>
        </w:rPr>
      </w:pPr>
      <w:r w:rsidRPr="009F171C">
        <w:rPr>
          <w:rFonts w:ascii="Arial" w:eastAsia="Arial" w:hAnsi="Arial" w:cs="Arial"/>
          <w:b/>
          <w:sz w:val="18"/>
          <w:szCs w:val="18"/>
          <w:lang w:bidi="bn-BD"/>
        </w:rPr>
        <w:lastRenderedPageBreak/>
        <w:t>CSE4182: User Interface and User Experience Design (UI/UX Design) Lab</w:t>
      </w:r>
    </w:p>
    <w:p w:rsidR="009F171C" w:rsidRPr="009F171C" w:rsidRDefault="009F171C" w:rsidP="009F171C">
      <w:pPr>
        <w:pBdr>
          <w:top w:val="single" w:sz="4" w:space="1" w:color="000000"/>
          <w:left w:val="single" w:sz="4" w:space="4" w:color="000000"/>
          <w:bottom w:val="single" w:sz="4" w:space="1" w:color="000000"/>
          <w:right w:val="single" w:sz="4" w:space="4" w:color="000000"/>
        </w:pBdr>
        <w:shd w:val="clear" w:color="auto" w:fill="BFBFBF"/>
        <w:spacing w:line="259" w:lineRule="auto"/>
        <w:jc w:val="center"/>
        <w:rPr>
          <w:rFonts w:ascii="Arial" w:eastAsia="Arial" w:hAnsi="Arial" w:cs="Arial"/>
          <w:b/>
          <w:sz w:val="18"/>
          <w:szCs w:val="18"/>
          <w:lang w:bidi="bn-BD"/>
        </w:rPr>
      </w:pPr>
      <w:r w:rsidRPr="009F171C">
        <w:rPr>
          <w:rFonts w:ascii="Arial" w:eastAsia="Arial" w:hAnsi="Arial" w:cs="Arial"/>
          <w:b/>
          <w:sz w:val="18"/>
          <w:szCs w:val="18"/>
          <w:lang w:bidi="bn-BD"/>
        </w:rPr>
        <w:t xml:space="preserve">Credits: </w:t>
      </w:r>
      <w:r w:rsidRPr="009F171C">
        <w:rPr>
          <w:rFonts w:ascii="Arial" w:eastAsia="Arial" w:hAnsi="Arial" w:cs="Arial"/>
          <w:sz w:val="18"/>
          <w:szCs w:val="18"/>
          <w:lang w:bidi="bn-BD"/>
        </w:rPr>
        <w:t xml:space="preserve">1 </w:t>
      </w:r>
      <w:r w:rsidR="00844CE6">
        <w:rPr>
          <w:rFonts w:ascii="Arial" w:eastAsia="Arial" w:hAnsi="Arial" w:cs="Arial"/>
          <w:b/>
          <w:sz w:val="18"/>
          <w:szCs w:val="18"/>
          <w:lang w:bidi="bn-BD"/>
        </w:rPr>
        <w:t>Contact Hours: 28</w:t>
      </w:r>
    </w:p>
    <w:p w:rsidR="009F171C" w:rsidRPr="009F171C" w:rsidRDefault="009F171C" w:rsidP="009F171C">
      <w:pPr>
        <w:pBdr>
          <w:top w:val="single" w:sz="4" w:space="1" w:color="000000"/>
          <w:left w:val="single" w:sz="4" w:space="4" w:color="000000"/>
          <w:bottom w:val="single" w:sz="4" w:space="1" w:color="000000"/>
          <w:right w:val="single" w:sz="4" w:space="4" w:color="000000"/>
        </w:pBdr>
        <w:shd w:val="clear" w:color="auto" w:fill="BFBFBF"/>
        <w:spacing w:line="259" w:lineRule="auto"/>
        <w:jc w:val="center"/>
        <w:rPr>
          <w:rFonts w:ascii="Arial" w:eastAsia="Arial" w:hAnsi="Arial" w:cs="Arial"/>
          <w:b/>
          <w:sz w:val="18"/>
          <w:szCs w:val="18"/>
          <w:lang w:bidi="bn-BD"/>
        </w:rPr>
      </w:pPr>
      <w:r w:rsidRPr="009F171C">
        <w:rPr>
          <w:rFonts w:ascii="Arial" w:eastAsia="Arial" w:hAnsi="Arial" w:cs="Arial"/>
          <w:b/>
          <w:sz w:val="18"/>
          <w:szCs w:val="18"/>
          <w:lang w:bidi="bn-BD"/>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9F171C" w:rsidRPr="009F171C" w:rsidRDefault="009F171C" w:rsidP="009F171C">
      <w:pPr>
        <w:spacing w:line="259" w:lineRule="auto"/>
        <w:jc w:val="center"/>
        <w:rPr>
          <w:rFonts w:ascii="Arial" w:eastAsia="Arial" w:hAnsi="Arial" w:cs="Arial"/>
          <w:b/>
          <w:sz w:val="18"/>
          <w:szCs w:val="18"/>
          <w:lang w:bidi="bn-BD"/>
        </w:rPr>
      </w:pPr>
    </w:p>
    <w:tbl>
      <w:tblPr>
        <w:tblW w:w="9180" w:type="dxa"/>
        <w:jc w:val="center"/>
        <w:tblLayout w:type="fixed"/>
        <w:tblLook w:val="0400" w:firstRow="0" w:lastRow="0" w:firstColumn="0" w:lastColumn="0" w:noHBand="0" w:noVBand="1"/>
      </w:tblPr>
      <w:tblGrid>
        <w:gridCol w:w="1778"/>
        <w:gridCol w:w="7402"/>
      </w:tblGrid>
      <w:tr w:rsidR="009F171C" w:rsidRPr="009F171C" w:rsidTr="002D69D2">
        <w:trPr>
          <w:trHeight w:val="214"/>
          <w:jc w:val="center"/>
        </w:trPr>
        <w:tc>
          <w:tcPr>
            <w:tcW w:w="1778" w:type="dxa"/>
          </w:tcPr>
          <w:p w:rsidR="009F171C" w:rsidRPr="009F171C" w:rsidRDefault="009F171C" w:rsidP="009F171C">
            <w:pPr>
              <w:spacing w:line="259" w:lineRule="auto"/>
              <w:rPr>
                <w:rFonts w:ascii="Arial" w:eastAsia="Arial" w:hAnsi="Arial" w:cs="Arial"/>
                <w:b/>
                <w:sz w:val="18"/>
                <w:szCs w:val="18"/>
                <w:lang w:bidi="bn-BD"/>
              </w:rPr>
            </w:pPr>
            <w:r w:rsidRPr="009F171C">
              <w:rPr>
                <w:rFonts w:ascii="Arial" w:eastAsia="Arial" w:hAnsi="Arial" w:cs="Arial"/>
                <w:b/>
                <w:sz w:val="18"/>
                <w:szCs w:val="18"/>
                <w:lang w:bidi="bn-BD"/>
              </w:rPr>
              <w:t>Prerequisite</w:t>
            </w:r>
          </w:p>
        </w:tc>
        <w:tc>
          <w:tcPr>
            <w:tcW w:w="7402" w:type="dxa"/>
          </w:tcPr>
          <w:p w:rsidR="009F171C" w:rsidRPr="009F171C" w:rsidRDefault="009F171C" w:rsidP="009F171C">
            <w:pPr>
              <w:spacing w:line="259" w:lineRule="auto"/>
              <w:rPr>
                <w:rFonts w:ascii="Arial" w:eastAsia="Arial" w:hAnsi="Arial" w:cs="Arial"/>
                <w:sz w:val="18"/>
                <w:szCs w:val="18"/>
                <w:lang w:bidi="bn-BD"/>
              </w:rPr>
            </w:pPr>
            <w:r w:rsidRPr="009F171C">
              <w:rPr>
                <w:rFonts w:ascii="Arial" w:eastAsia="Arial" w:hAnsi="Arial" w:cs="Arial"/>
                <w:sz w:val="18"/>
                <w:szCs w:val="18"/>
                <w:lang w:bidi="bn-BD"/>
              </w:rPr>
              <w:t>None</w:t>
            </w:r>
          </w:p>
        </w:tc>
      </w:tr>
      <w:tr w:rsidR="009F171C" w:rsidRPr="009F171C" w:rsidTr="002D69D2">
        <w:trPr>
          <w:jc w:val="center"/>
        </w:trPr>
        <w:tc>
          <w:tcPr>
            <w:tcW w:w="1778" w:type="dxa"/>
          </w:tcPr>
          <w:p w:rsidR="009F171C" w:rsidRPr="009F171C" w:rsidRDefault="009F171C" w:rsidP="009F171C">
            <w:pPr>
              <w:spacing w:line="259" w:lineRule="auto"/>
              <w:rPr>
                <w:rFonts w:ascii="Arial" w:eastAsia="Arial" w:hAnsi="Arial" w:cs="Arial"/>
                <w:b/>
                <w:sz w:val="18"/>
                <w:szCs w:val="18"/>
                <w:lang w:bidi="bn-BD"/>
              </w:rPr>
            </w:pPr>
            <w:r w:rsidRPr="009F171C">
              <w:rPr>
                <w:rFonts w:ascii="Arial" w:eastAsia="Arial" w:hAnsi="Arial" w:cs="Arial"/>
                <w:b/>
                <w:sz w:val="18"/>
                <w:szCs w:val="18"/>
                <w:lang w:bidi="bn-BD"/>
              </w:rPr>
              <w:t>Course Type</w:t>
            </w:r>
          </w:p>
        </w:tc>
        <w:tc>
          <w:tcPr>
            <w:tcW w:w="7402" w:type="dxa"/>
          </w:tcPr>
          <w:p w:rsidR="009F171C" w:rsidRPr="009F171C" w:rsidRDefault="009F171C" w:rsidP="009F171C">
            <w:pPr>
              <w:spacing w:line="259" w:lineRule="auto"/>
              <w:rPr>
                <w:rFonts w:ascii="Arial" w:eastAsia="Arial" w:hAnsi="Arial" w:cs="Arial"/>
                <w:sz w:val="18"/>
                <w:szCs w:val="18"/>
                <w:lang w:bidi="bn-BD"/>
              </w:rPr>
            </w:pP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  Theory         </w:t>
            </w: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Laboratory work         </w:t>
            </w: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  Project work      </w:t>
            </w: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  Viva Voce                    </w:t>
            </w:r>
          </w:p>
        </w:tc>
      </w:tr>
      <w:tr w:rsidR="009F171C" w:rsidRPr="009F171C" w:rsidTr="002D69D2">
        <w:trPr>
          <w:trHeight w:val="220"/>
          <w:jc w:val="center"/>
        </w:trPr>
        <w:tc>
          <w:tcPr>
            <w:tcW w:w="1778" w:type="dxa"/>
          </w:tcPr>
          <w:p w:rsidR="009F171C" w:rsidRPr="009F171C" w:rsidRDefault="009F171C" w:rsidP="009F171C">
            <w:pPr>
              <w:spacing w:line="259" w:lineRule="auto"/>
              <w:ind w:left="2160" w:hanging="2160"/>
              <w:rPr>
                <w:rFonts w:ascii="Arial" w:eastAsia="Arial" w:hAnsi="Arial" w:cs="Arial"/>
                <w:b/>
                <w:sz w:val="18"/>
                <w:szCs w:val="18"/>
                <w:lang w:bidi="bn-BD"/>
              </w:rPr>
            </w:pPr>
            <w:r w:rsidRPr="009F171C">
              <w:rPr>
                <w:rFonts w:ascii="Arial" w:eastAsia="Arial" w:hAnsi="Arial" w:cs="Arial"/>
                <w:b/>
                <w:sz w:val="18"/>
                <w:szCs w:val="18"/>
                <w:lang w:bidi="bn-BD"/>
              </w:rPr>
              <w:t>Motivation</w:t>
            </w:r>
          </w:p>
        </w:tc>
        <w:tc>
          <w:tcPr>
            <w:tcW w:w="7402" w:type="dxa"/>
          </w:tcPr>
          <w:p w:rsidR="009F171C" w:rsidRPr="009F171C" w:rsidRDefault="009F171C" w:rsidP="009F171C">
            <w:pPr>
              <w:spacing w:line="259" w:lineRule="auto"/>
              <w:jc w:val="both"/>
              <w:rPr>
                <w:rFonts w:ascii="Arial" w:eastAsia="Arial" w:hAnsi="Arial" w:cs="Arial"/>
                <w:sz w:val="18"/>
                <w:szCs w:val="18"/>
                <w:lang w:bidi="bn-BD"/>
              </w:rPr>
            </w:pPr>
            <w:r w:rsidRPr="009F171C">
              <w:rPr>
                <w:rFonts w:ascii="Arial" w:eastAsia="Arial" w:hAnsi="Arial" w:cs="Arial"/>
                <w:sz w:val="18"/>
                <w:szCs w:val="18"/>
                <w:lang w:bidi="bn-BD"/>
              </w:rPr>
              <w:t>To accrue adequate practical knowledge about designing artifacts that allow the users to meet their needs in the most effective efficient and satisfying manner.</w:t>
            </w:r>
          </w:p>
        </w:tc>
      </w:tr>
      <w:tr w:rsidR="009F171C" w:rsidRPr="009F171C" w:rsidTr="002D69D2">
        <w:trPr>
          <w:trHeight w:val="220"/>
          <w:jc w:val="center"/>
        </w:trPr>
        <w:tc>
          <w:tcPr>
            <w:tcW w:w="9180" w:type="dxa"/>
            <w:gridSpan w:val="2"/>
          </w:tcPr>
          <w:p w:rsidR="009F171C" w:rsidRPr="009F171C" w:rsidRDefault="009F171C" w:rsidP="009F171C">
            <w:pPr>
              <w:spacing w:line="259" w:lineRule="auto"/>
              <w:ind w:left="2160" w:hanging="2160"/>
              <w:rPr>
                <w:rFonts w:ascii="Arial" w:eastAsia="Arial" w:hAnsi="Arial" w:cs="Arial"/>
                <w:b/>
                <w:sz w:val="18"/>
                <w:szCs w:val="18"/>
                <w:lang w:bidi="bn-BD"/>
              </w:rPr>
            </w:pPr>
            <w:r w:rsidRPr="009F171C">
              <w:rPr>
                <w:rFonts w:ascii="Arial" w:eastAsia="Arial" w:hAnsi="Arial" w:cs="Arial"/>
                <w:b/>
                <w:sz w:val="18"/>
                <w:szCs w:val="18"/>
                <w:lang w:bidi="bn-BD"/>
              </w:rPr>
              <w:t>Course Objective:</w:t>
            </w:r>
          </w:p>
          <w:p w:rsidR="009F171C" w:rsidRPr="009F171C" w:rsidRDefault="009F171C" w:rsidP="009F171C">
            <w:pPr>
              <w:spacing w:line="259" w:lineRule="auto"/>
              <w:jc w:val="both"/>
              <w:rPr>
                <w:rFonts w:ascii="Arial" w:eastAsia="Arial" w:hAnsi="Arial" w:cs="Arial"/>
                <w:sz w:val="18"/>
                <w:szCs w:val="18"/>
                <w:lang w:bidi="bn-BD"/>
              </w:rPr>
            </w:pPr>
            <w:r w:rsidRPr="009F171C">
              <w:rPr>
                <w:rFonts w:ascii="Arial" w:eastAsia="Arial" w:hAnsi="Arial" w:cs="Arial"/>
                <w:sz w:val="18"/>
                <w:szCs w:val="18"/>
                <w:lang w:bidi="bn-BD"/>
              </w:rPr>
              <w:t xml:space="preserve">The course introduces the novice to a cycle of discovery and evaluation and a set of techniques that meet the user's needs. The course mantra is that “Design is a systematic and data driven process.” Students will gain an understanding of the critical importance of user interface and user experience design and practically demonstrate them. They will also work on industry-standard methods for how to approach the design of a user interface and user experience along with key theories and frameworks that underlie the design of most interfaces you use today. </w:t>
            </w:r>
          </w:p>
        </w:tc>
      </w:tr>
    </w:tbl>
    <w:p w:rsidR="009F171C" w:rsidRPr="009F171C" w:rsidRDefault="009F171C" w:rsidP="009F171C">
      <w:pPr>
        <w:spacing w:line="259" w:lineRule="auto"/>
        <w:jc w:val="center"/>
        <w:rPr>
          <w:rFonts w:ascii="Arial" w:eastAsia="Arial" w:hAnsi="Arial" w:cs="Arial"/>
          <w:b/>
          <w:color w:val="000000"/>
          <w:sz w:val="18"/>
          <w:szCs w:val="18"/>
          <w:lang w:bidi="bn-BD"/>
        </w:rPr>
      </w:pPr>
    </w:p>
    <w:p w:rsidR="009F171C" w:rsidRPr="009F171C" w:rsidRDefault="009F171C" w:rsidP="009F171C">
      <w:pPr>
        <w:spacing w:line="259" w:lineRule="auto"/>
        <w:jc w:val="center"/>
        <w:rPr>
          <w:rFonts w:ascii="Arial" w:eastAsia="Arial" w:hAnsi="Arial" w:cs="Arial"/>
          <w:b/>
          <w:color w:val="000000"/>
          <w:sz w:val="18"/>
          <w:szCs w:val="18"/>
          <w:lang w:bidi="bn-BD"/>
        </w:rPr>
      </w:pPr>
      <w:r w:rsidRPr="009F171C">
        <w:rPr>
          <w:rFonts w:ascii="Arial" w:eastAsia="Arial" w:hAnsi="Arial" w:cs="Arial"/>
          <w:b/>
          <w:color w:val="000000"/>
          <w:sz w:val="18"/>
          <w:szCs w:val="18"/>
          <w:lang w:bidi="bn-BD"/>
        </w:rPr>
        <w:t>Course Outcomes (COs), Program Outcomes (POs) and Assessment:</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6"/>
        <w:gridCol w:w="1414"/>
        <w:gridCol w:w="2268"/>
        <w:gridCol w:w="1417"/>
        <w:gridCol w:w="1843"/>
        <w:gridCol w:w="1587"/>
      </w:tblGrid>
      <w:tr w:rsidR="009F171C" w:rsidRPr="009F171C" w:rsidTr="002D69D2">
        <w:trPr>
          <w:trHeight w:val="860"/>
          <w:jc w:val="center"/>
        </w:trPr>
        <w:tc>
          <w:tcPr>
            <w:tcW w:w="646"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 No.</w:t>
            </w:r>
          </w:p>
        </w:tc>
        <w:tc>
          <w:tcPr>
            <w:tcW w:w="1414"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 Statement</w:t>
            </w:r>
          </w:p>
        </w:tc>
        <w:tc>
          <w:tcPr>
            <w:tcW w:w="2268"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Corresponding PO</w:t>
            </w:r>
          </w:p>
        </w:tc>
        <w:tc>
          <w:tcPr>
            <w:tcW w:w="1417"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Domain / level of learning taxonomy</w:t>
            </w:r>
          </w:p>
        </w:tc>
        <w:tc>
          <w:tcPr>
            <w:tcW w:w="1843"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Delivery methods and activities</w:t>
            </w:r>
          </w:p>
        </w:tc>
        <w:tc>
          <w:tcPr>
            <w:tcW w:w="1587"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Assessment tools</w:t>
            </w:r>
          </w:p>
        </w:tc>
      </w:tr>
      <w:tr w:rsidR="009F171C" w:rsidRPr="009F171C" w:rsidTr="002D69D2">
        <w:trPr>
          <w:trHeight w:val="1640"/>
          <w:jc w:val="center"/>
        </w:trPr>
        <w:tc>
          <w:tcPr>
            <w:tcW w:w="646"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CO1</w:t>
            </w:r>
          </w:p>
        </w:tc>
        <w:tc>
          <w:tcPr>
            <w:tcW w:w="1414" w:type="dxa"/>
            <w:vAlign w:val="center"/>
          </w:tcPr>
          <w:p w:rsidR="009F171C" w:rsidRPr="009F171C" w:rsidRDefault="009F171C" w:rsidP="009F171C">
            <w:pPr>
              <w:jc w:val="center"/>
              <w:rPr>
                <w:rFonts w:ascii="Arial" w:eastAsia="Arial" w:hAnsi="Arial" w:cs="Arial"/>
                <w:sz w:val="18"/>
                <w:szCs w:val="18"/>
                <w:lang w:bidi="bn-BD"/>
              </w:rPr>
            </w:pPr>
            <w:r w:rsidRPr="009F171C">
              <w:rPr>
                <w:rFonts w:ascii="Arial" w:eastAsia="Arial" w:hAnsi="Arial" w:cs="Arial"/>
                <w:sz w:val="18"/>
                <w:szCs w:val="18"/>
                <w:lang w:bidi="bn-BD"/>
              </w:rPr>
              <w:t>Create new UI design from scratch</w:t>
            </w:r>
          </w:p>
        </w:tc>
        <w:tc>
          <w:tcPr>
            <w:tcW w:w="2268" w:type="dxa"/>
            <w:vAlign w:val="center"/>
          </w:tcPr>
          <w:p w:rsidR="009F171C" w:rsidRPr="009F171C" w:rsidRDefault="009F171C" w:rsidP="009F171C">
            <w:pPr>
              <w:pBdr>
                <w:top w:val="nil"/>
                <w:left w:val="nil"/>
                <w:bottom w:val="nil"/>
                <w:right w:val="nil"/>
                <w:between w:val="nil"/>
              </w:pBdr>
              <w:spacing w:line="259" w:lineRule="auto"/>
              <w:jc w:val="center"/>
              <w:rPr>
                <w:rFonts w:ascii="Arial" w:eastAsia="Arial" w:hAnsi="Arial" w:cs="Arial"/>
                <w:color w:val="000000"/>
                <w:sz w:val="18"/>
                <w:szCs w:val="18"/>
                <w:lang w:bidi="bn-BD"/>
              </w:rPr>
            </w:pPr>
            <w:r w:rsidRPr="009F171C">
              <w:rPr>
                <w:rFonts w:ascii="Arial" w:hAnsi="Arial" w:cs="Arial"/>
                <w:b/>
                <w:bCs/>
                <w:sz w:val="18"/>
                <w:szCs w:val="18"/>
                <w:lang w:bidi="bn-BD"/>
              </w:rPr>
              <w:t>Design/development of solutions</w:t>
            </w:r>
          </w:p>
          <w:p w:rsidR="009F171C" w:rsidRPr="009F171C" w:rsidRDefault="009F171C" w:rsidP="009F171C">
            <w:pPr>
              <w:pBdr>
                <w:top w:val="nil"/>
                <w:left w:val="nil"/>
                <w:bottom w:val="nil"/>
                <w:right w:val="nil"/>
                <w:between w:val="nil"/>
              </w:pBdr>
              <w:spacing w:line="259" w:lineRule="auto"/>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(PO</w:t>
            </w:r>
            <w:r w:rsidRPr="009F171C">
              <w:rPr>
                <w:rFonts w:ascii="Arial" w:eastAsia="Arial" w:hAnsi="Arial" w:cs="Arial"/>
                <w:sz w:val="18"/>
                <w:szCs w:val="18"/>
                <w:lang w:bidi="bn-BD"/>
              </w:rPr>
              <w:t>3</w:t>
            </w:r>
            <w:r w:rsidRPr="009F171C">
              <w:rPr>
                <w:rFonts w:ascii="Arial" w:eastAsia="Arial" w:hAnsi="Arial" w:cs="Arial"/>
                <w:color w:val="000000"/>
                <w:sz w:val="18"/>
                <w:szCs w:val="18"/>
                <w:lang w:bidi="bn-BD"/>
              </w:rPr>
              <w:t>)</w:t>
            </w:r>
          </w:p>
        </w:tc>
        <w:tc>
          <w:tcPr>
            <w:tcW w:w="1417"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Cognitive domain – level 5</w:t>
            </w:r>
          </w:p>
        </w:tc>
        <w:tc>
          <w:tcPr>
            <w:tcW w:w="1843" w:type="dxa"/>
            <w:vAlign w:val="center"/>
          </w:tcPr>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Lecture</w:t>
            </w:r>
            <w:r w:rsidR="009F171C" w:rsidRPr="009F171C">
              <w:rPr>
                <w:rFonts w:ascii="Arial" w:eastAsia="Arial" w:hAnsi="Arial" w:cs="Arial"/>
                <w:color w:val="000000"/>
                <w:sz w:val="18"/>
                <w:szCs w:val="18"/>
                <w:lang w:bidi="bn-BD"/>
              </w:rPr>
              <w:t xml:space="preserve"> Note</w:t>
            </w:r>
          </w:p>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Text</w:t>
            </w:r>
            <w:r w:rsidR="009F171C" w:rsidRPr="009F171C">
              <w:rPr>
                <w:rFonts w:ascii="Arial" w:eastAsia="Arial" w:hAnsi="Arial" w:cs="Arial"/>
                <w:color w:val="000000"/>
                <w:sz w:val="18"/>
                <w:szCs w:val="18"/>
                <w:lang w:bidi="bn-BD"/>
              </w:rPr>
              <w:t xml:space="preserve"> Book</w:t>
            </w:r>
          </w:p>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Audio</w:t>
            </w:r>
            <w:r w:rsidR="009F171C" w:rsidRPr="009F171C">
              <w:rPr>
                <w:rFonts w:ascii="Arial" w:eastAsia="Arial" w:hAnsi="Arial" w:cs="Arial"/>
                <w:color w:val="000000"/>
                <w:sz w:val="18"/>
                <w:szCs w:val="18"/>
                <w:lang w:bidi="bn-BD"/>
              </w:rPr>
              <w:t>/Video</w:t>
            </w:r>
          </w:p>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Web</w:t>
            </w:r>
            <w:r w:rsidR="009F171C" w:rsidRPr="009F171C">
              <w:rPr>
                <w:rFonts w:ascii="Arial" w:eastAsia="Arial" w:hAnsi="Arial" w:cs="Arial"/>
                <w:color w:val="000000"/>
                <w:sz w:val="18"/>
                <w:szCs w:val="18"/>
                <w:lang w:bidi="bn-BD"/>
              </w:rPr>
              <w:t xml:space="preserve"> Material</w:t>
            </w:r>
          </w:p>
          <w:p w:rsidR="009F171C" w:rsidRPr="009F171C" w:rsidRDefault="009F171C"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Journal paper</w:t>
            </w:r>
          </w:p>
        </w:tc>
        <w:tc>
          <w:tcPr>
            <w:tcW w:w="1587" w:type="dxa"/>
            <w:vAlign w:val="center"/>
          </w:tcPr>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4782069"/>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CA</w:t>
            </w:r>
          </w:p>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05681917"/>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Final Exam</w:t>
            </w:r>
          </w:p>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85208353"/>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Assignment </w:t>
            </w:r>
          </w:p>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35231516"/>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Note book</w:t>
            </w:r>
          </w:p>
          <w:p w:rsidR="009F171C" w:rsidRPr="009F171C" w:rsidRDefault="009F4EBA" w:rsidP="009F171C">
            <w:pPr>
              <w:rPr>
                <w:rFonts w:ascii="Arial" w:eastAsia="Arial" w:hAnsi="Arial" w:cs="Arial"/>
                <w:color w:val="000000"/>
                <w:sz w:val="18"/>
                <w:szCs w:val="18"/>
                <w:lang w:bidi="bn-BD"/>
              </w:rPr>
            </w:pPr>
            <w:sdt>
              <w:sdtPr>
                <w:rPr>
                  <w:rFonts w:ascii="Arial" w:hAnsi="Arial" w:cs="Arial"/>
                  <w:color w:val="000000"/>
                  <w:sz w:val="18"/>
                  <w:szCs w:val="18"/>
                  <w:lang w:bidi="bn-BD"/>
                </w:rPr>
                <w:id w:val="-1118218359"/>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Presentation</w:t>
            </w:r>
          </w:p>
        </w:tc>
      </w:tr>
      <w:tr w:rsidR="009F171C" w:rsidRPr="009F171C" w:rsidTr="002D69D2">
        <w:trPr>
          <w:trHeight w:val="1580"/>
          <w:jc w:val="center"/>
        </w:trPr>
        <w:tc>
          <w:tcPr>
            <w:tcW w:w="646"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CO2</w:t>
            </w:r>
          </w:p>
        </w:tc>
        <w:tc>
          <w:tcPr>
            <w:tcW w:w="1414" w:type="dxa"/>
            <w:vAlign w:val="center"/>
          </w:tcPr>
          <w:p w:rsidR="009F171C" w:rsidRPr="009F171C" w:rsidRDefault="009F171C" w:rsidP="009F171C">
            <w:pPr>
              <w:jc w:val="center"/>
              <w:rPr>
                <w:rFonts w:ascii="Arial" w:eastAsia="Arial" w:hAnsi="Arial" w:cs="Arial"/>
                <w:b/>
                <w:sz w:val="18"/>
                <w:szCs w:val="18"/>
                <w:lang w:bidi="bn-BD"/>
              </w:rPr>
            </w:pPr>
            <w:r w:rsidRPr="009F171C">
              <w:rPr>
                <w:rFonts w:ascii="Arial" w:eastAsia="Arial" w:hAnsi="Arial" w:cs="Arial"/>
                <w:sz w:val="18"/>
                <w:szCs w:val="18"/>
                <w:lang w:bidi="bn-BD"/>
              </w:rPr>
              <w:t>Gain practical experience in UX Design</w:t>
            </w:r>
          </w:p>
        </w:tc>
        <w:tc>
          <w:tcPr>
            <w:tcW w:w="2268" w:type="dxa"/>
            <w:vAlign w:val="center"/>
          </w:tcPr>
          <w:p w:rsidR="009F171C" w:rsidRPr="009F171C" w:rsidRDefault="009F171C" w:rsidP="009F171C">
            <w:pPr>
              <w:pBdr>
                <w:top w:val="nil"/>
                <w:left w:val="nil"/>
                <w:bottom w:val="nil"/>
                <w:right w:val="nil"/>
                <w:between w:val="nil"/>
              </w:pBdr>
              <w:spacing w:line="259" w:lineRule="auto"/>
              <w:ind w:hanging="27"/>
              <w:jc w:val="center"/>
              <w:rPr>
                <w:rFonts w:ascii="Arial" w:hAnsi="Arial" w:cs="Arial"/>
                <w:b/>
                <w:bCs/>
                <w:sz w:val="18"/>
                <w:szCs w:val="18"/>
                <w:lang w:bidi="bn-BD"/>
              </w:rPr>
            </w:pPr>
            <w:r w:rsidRPr="009F171C">
              <w:rPr>
                <w:rFonts w:ascii="Arial" w:hAnsi="Arial" w:cs="Arial"/>
                <w:b/>
                <w:bCs/>
                <w:sz w:val="18"/>
                <w:szCs w:val="18"/>
                <w:lang w:bidi="bn-BD"/>
              </w:rPr>
              <w:t>Design/development of solutions</w:t>
            </w:r>
          </w:p>
          <w:p w:rsidR="009F171C" w:rsidRPr="009F171C" w:rsidRDefault="009F171C" w:rsidP="009F171C">
            <w:pPr>
              <w:pBdr>
                <w:top w:val="nil"/>
                <w:left w:val="nil"/>
                <w:bottom w:val="nil"/>
                <w:right w:val="nil"/>
                <w:between w:val="nil"/>
              </w:pBdr>
              <w:spacing w:line="259" w:lineRule="auto"/>
              <w:ind w:hanging="27"/>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 xml:space="preserve"> (PO</w:t>
            </w:r>
            <w:r w:rsidRPr="009F171C">
              <w:rPr>
                <w:rFonts w:ascii="Arial" w:eastAsia="Arial" w:hAnsi="Arial" w:cs="Arial"/>
                <w:sz w:val="18"/>
                <w:szCs w:val="18"/>
                <w:lang w:bidi="bn-BD"/>
              </w:rPr>
              <w:t>3</w:t>
            </w:r>
            <w:r w:rsidRPr="009F171C">
              <w:rPr>
                <w:rFonts w:ascii="Arial" w:eastAsia="Arial" w:hAnsi="Arial" w:cs="Arial"/>
                <w:color w:val="000000"/>
                <w:sz w:val="18"/>
                <w:szCs w:val="18"/>
                <w:lang w:bidi="bn-BD"/>
              </w:rPr>
              <w:t>)</w:t>
            </w:r>
          </w:p>
        </w:tc>
        <w:tc>
          <w:tcPr>
            <w:tcW w:w="1417" w:type="dxa"/>
            <w:vAlign w:val="center"/>
          </w:tcPr>
          <w:p w:rsidR="009F171C" w:rsidRPr="009F171C" w:rsidRDefault="009F171C" w:rsidP="009F171C">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Cognitive domain – level 6</w:t>
            </w:r>
          </w:p>
        </w:tc>
        <w:tc>
          <w:tcPr>
            <w:tcW w:w="1843" w:type="dxa"/>
            <w:vAlign w:val="center"/>
          </w:tcPr>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Lecture</w:t>
            </w:r>
            <w:r w:rsidR="009F171C" w:rsidRPr="009F171C">
              <w:rPr>
                <w:rFonts w:ascii="Arial" w:eastAsia="Arial" w:hAnsi="Arial" w:cs="Arial"/>
                <w:color w:val="000000"/>
                <w:sz w:val="18"/>
                <w:szCs w:val="18"/>
                <w:lang w:bidi="bn-BD"/>
              </w:rPr>
              <w:t xml:space="preserve"> Note</w:t>
            </w:r>
          </w:p>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Text</w:t>
            </w:r>
            <w:r w:rsidR="009F171C" w:rsidRPr="009F171C">
              <w:rPr>
                <w:rFonts w:ascii="Arial" w:eastAsia="Arial" w:hAnsi="Arial" w:cs="Arial"/>
                <w:color w:val="000000"/>
                <w:sz w:val="18"/>
                <w:szCs w:val="18"/>
                <w:lang w:bidi="bn-BD"/>
              </w:rPr>
              <w:t xml:space="preserve"> Book</w:t>
            </w:r>
          </w:p>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Audio</w:t>
            </w:r>
            <w:r w:rsidR="009F171C" w:rsidRPr="009F171C">
              <w:rPr>
                <w:rFonts w:ascii="Arial" w:eastAsia="Arial" w:hAnsi="Arial" w:cs="Arial"/>
                <w:color w:val="000000"/>
                <w:sz w:val="18"/>
                <w:szCs w:val="18"/>
                <w:lang w:bidi="bn-BD"/>
              </w:rPr>
              <w:t>/Video</w:t>
            </w:r>
          </w:p>
          <w:p w:rsidR="009F171C" w:rsidRPr="009F171C" w:rsidRDefault="0078483D" w:rsidP="009F171C">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Web</w:t>
            </w:r>
            <w:r w:rsidR="009F171C" w:rsidRPr="009F171C">
              <w:rPr>
                <w:rFonts w:ascii="Arial" w:eastAsia="Arial" w:hAnsi="Arial" w:cs="Arial"/>
                <w:color w:val="000000"/>
                <w:sz w:val="18"/>
                <w:szCs w:val="18"/>
                <w:lang w:bidi="bn-BD"/>
              </w:rPr>
              <w:t xml:space="preserve"> Material</w:t>
            </w:r>
          </w:p>
          <w:p w:rsidR="009F171C" w:rsidRPr="009F171C" w:rsidRDefault="009F171C" w:rsidP="009F171C">
            <w:pPr>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Journal paper</w:t>
            </w:r>
          </w:p>
        </w:tc>
        <w:tc>
          <w:tcPr>
            <w:tcW w:w="1587" w:type="dxa"/>
            <w:vAlign w:val="center"/>
          </w:tcPr>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36876576"/>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CA</w:t>
            </w:r>
          </w:p>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113281538"/>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Final Exam</w:t>
            </w:r>
          </w:p>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143618162"/>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Assignment </w:t>
            </w:r>
          </w:p>
          <w:p w:rsidR="009F171C" w:rsidRPr="009F171C" w:rsidRDefault="009F4EBA" w:rsidP="009F171C">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54016470"/>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Note book</w:t>
            </w:r>
          </w:p>
          <w:p w:rsidR="009F171C" w:rsidRPr="009F171C" w:rsidRDefault="009F4EBA" w:rsidP="009F171C">
            <w:pPr>
              <w:spacing w:line="276" w:lineRule="auto"/>
              <w:rPr>
                <w:rFonts w:ascii="Arial" w:eastAsia="Arial" w:hAnsi="Arial" w:cs="Arial"/>
                <w:color w:val="000000"/>
                <w:sz w:val="18"/>
                <w:szCs w:val="18"/>
                <w:lang w:bidi="bn-BD"/>
              </w:rPr>
            </w:pPr>
            <w:sdt>
              <w:sdtPr>
                <w:rPr>
                  <w:rFonts w:ascii="Arial" w:hAnsi="Arial" w:cs="Arial"/>
                  <w:color w:val="000000"/>
                  <w:sz w:val="18"/>
                  <w:szCs w:val="18"/>
                  <w:lang w:bidi="bn-BD"/>
                </w:rPr>
                <w:id w:val="-1728674629"/>
              </w:sdtPr>
              <w:sdtEndPr/>
              <w:sdtContent>
                <w:r w:rsidR="009F171C" w:rsidRPr="009F171C">
                  <w:rPr>
                    <w:rFonts w:ascii="MS Gothic" w:eastAsia="MS Gothic" w:hAnsi="MS Gothic" w:cs="MS Gothic" w:hint="eastAsia"/>
                    <w:color w:val="000000"/>
                    <w:sz w:val="18"/>
                    <w:szCs w:val="18"/>
                    <w:lang w:bidi="bn-BD"/>
                  </w:rPr>
                  <w:t>☒</w:t>
                </w:r>
              </w:sdtContent>
            </w:sdt>
            <w:r w:rsidR="009F171C" w:rsidRPr="009F171C">
              <w:rPr>
                <w:rFonts w:ascii="Arial" w:hAnsi="Arial" w:cs="Arial"/>
                <w:color w:val="000000"/>
                <w:sz w:val="18"/>
                <w:szCs w:val="18"/>
                <w:lang w:bidi="bn-BD"/>
              </w:rPr>
              <w:t xml:space="preserve">  Presentation</w:t>
            </w:r>
          </w:p>
        </w:tc>
      </w:tr>
    </w:tbl>
    <w:p w:rsidR="009F171C" w:rsidRPr="009F171C" w:rsidRDefault="009F171C" w:rsidP="009F171C">
      <w:pPr>
        <w:spacing w:line="259" w:lineRule="auto"/>
        <w:jc w:val="center"/>
        <w:rPr>
          <w:rFonts w:ascii="Arial" w:eastAsia="Arial" w:hAnsi="Arial" w:cs="Arial"/>
          <w:b/>
          <w:color w:val="000000"/>
          <w:sz w:val="18"/>
          <w:szCs w:val="18"/>
          <w:lang w:bidi="bn-BD"/>
        </w:rPr>
      </w:pPr>
    </w:p>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9F171C" w:rsidRPr="009F171C" w:rsidTr="002D69D2">
        <w:trPr>
          <w:jc w:val="center"/>
        </w:trPr>
        <w:tc>
          <w:tcPr>
            <w:tcW w:w="9264" w:type="dxa"/>
          </w:tcPr>
          <w:p w:rsidR="009F171C" w:rsidRPr="009F171C" w:rsidRDefault="009F171C" w:rsidP="009F171C">
            <w:pPr>
              <w:rPr>
                <w:rFonts w:ascii="Arial" w:eastAsia="Arial" w:hAnsi="Arial" w:cs="Arial"/>
                <w:b/>
                <w:color w:val="000000"/>
                <w:sz w:val="18"/>
                <w:szCs w:val="18"/>
                <w:lang w:bidi="bn-BD"/>
              </w:rPr>
            </w:pPr>
            <w:r w:rsidRPr="009F171C">
              <w:rPr>
                <w:rFonts w:ascii="Arial" w:eastAsia="Arial" w:hAnsi="Arial" w:cs="Arial"/>
                <w:b/>
                <w:color w:val="000000"/>
                <w:sz w:val="18"/>
                <w:szCs w:val="18"/>
                <w:lang w:bidi="bn-BD"/>
              </w:rPr>
              <w:t>Assessment and Marks Distribution:</w:t>
            </w:r>
          </w:p>
          <w:p w:rsidR="009F171C" w:rsidRPr="009F171C" w:rsidRDefault="009F171C" w:rsidP="009F171C">
            <w:pPr>
              <w:rPr>
                <w:rFonts w:ascii="Arial" w:eastAsia="Arial" w:hAnsi="Arial" w:cs="Arial"/>
                <w:color w:val="000000"/>
                <w:sz w:val="18"/>
                <w:szCs w:val="18"/>
                <w:lang w:bidi="bn-BD"/>
              </w:rPr>
            </w:pPr>
            <w:r w:rsidRPr="009F171C">
              <w:rPr>
                <w:rFonts w:ascii="Arial" w:eastAsia="Arial" w:hAnsi="Arial" w:cs="Arial"/>
                <w:color w:val="000000"/>
                <w:sz w:val="18"/>
                <w:szCs w:val="18"/>
                <w:lang w:bidi="bn-BD"/>
              </w:rPr>
              <w:tab/>
              <w:t>Continuous Assessments (CA)  (20%)</w:t>
            </w:r>
          </w:p>
          <w:p w:rsidR="009F171C" w:rsidRPr="009F171C" w:rsidRDefault="009F171C" w:rsidP="009F171C">
            <w:pPr>
              <w:rPr>
                <w:rFonts w:ascii="Arial" w:eastAsia="Arial" w:hAnsi="Arial" w:cs="Arial"/>
                <w:color w:val="000000"/>
                <w:sz w:val="18"/>
                <w:szCs w:val="18"/>
                <w:lang w:bidi="bn-BD"/>
              </w:rPr>
            </w:pPr>
            <w:r w:rsidRPr="009F171C">
              <w:rPr>
                <w:rFonts w:ascii="Arial" w:eastAsia="Arial" w:hAnsi="Arial" w:cs="Arial"/>
                <w:color w:val="000000"/>
                <w:sz w:val="18"/>
                <w:szCs w:val="18"/>
                <w:lang w:bidi="bn-BD"/>
              </w:rPr>
              <w:tab/>
              <w:t>A comprehensive final exam + Lab note book (70%)</w:t>
            </w:r>
          </w:p>
          <w:p w:rsidR="009F171C" w:rsidRPr="009F171C" w:rsidRDefault="009F171C" w:rsidP="009F171C">
            <w:pPr>
              <w:rPr>
                <w:rFonts w:ascii="Arial" w:eastAsia="Arial" w:hAnsi="Arial" w:cs="Arial"/>
                <w:b/>
                <w:color w:val="000000"/>
                <w:sz w:val="18"/>
                <w:szCs w:val="18"/>
                <w:lang w:bidi="bn-BD"/>
              </w:rPr>
            </w:pPr>
            <w:r w:rsidRPr="009F171C">
              <w:rPr>
                <w:rFonts w:ascii="Arial" w:eastAsia="Arial" w:hAnsi="Arial" w:cs="Arial"/>
                <w:color w:val="000000"/>
                <w:sz w:val="18"/>
                <w:szCs w:val="18"/>
                <w:lang w:bidi="bn-BD"/>
              </w:rPr>
              <w:tab/>
              <w:t>A class participation mark (10%).</w:t>
            </w:r>
          </w:p>
        </w:tc>
      </w:tr>
    </w:tbl>
    <w:p w:rsidR="00B436C6" w:rsidRDefault="00B436C6"/>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9F171C" w:rsidRPr="009F171C" w:rsidTr="002D69D2">
        <w:trPr>
          <w:jc w:val="center"/>
        </w:trPr>
        <w:tc>
          <w:tcPr>
            <w:tcW w:w="9264" w:type="dxa"/>
          </w:tcPr>
          <w:p w:rsidR="009F171C" w:rsidRPr="009F171C" w:rsidRDefault="009F171C" w:rsidP="009F171C">
            <w:pPr>
              <w:rPr>
                <w:rFonts w:ascii="Arial" w:eastAsia="Arial" w:hAnsi="Arial" w:cs="Arial"/>
                <w:b/>
                <w:sz w:val="18"/>
                <w:szCs w:val="18"/>
                <w:lang w:bidi="bn-BD"/>
              </w:rPr>
            </w:pPr>
            <w:r w:rsidRPr="009F171C">
              <w:rPr>
                <w:rFonts w:ascii="Arial" w:eastAsia="Arial" w:hAnsi="Arial" w:cs="Arial"/>
                <w:b/>
                <w:sz w:val="18"/>
                <w:szCs w:val="18"/>
                <w:lang w:bidi="bn-BD"/>
              </w:rPr>
              <w:t>Lab Course Contents/List of Experiments:</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Case Studies</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UI Disasters, including GPS fails</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Corporate Value: Citibank ATM</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Microsoft Office 2007 Ribbon</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International Children's Digital Library</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Taxes and Tickets</w:t>
            </w:r>
          </w:p>
          <w:p w:rsidR="009F171C" w:rsidRPr="009F171C" w:rsidRDefault="009F171C" w:rsidP="00CB1944">
            <w:pPr>
              <w:numPr>
                <w:ilvl w:val="0"/>
                <w:numId w:val="31"/>
              </w:numPr>
              <w:contextualSpacing/>
              <w:rPr>
                <w:rFonts w:ascii="Arial" w:eastAsia="Arial" w:hAnsi="Arial" w:cs="Arial"/>
                <w:sz w:val="18"/>
                <w:szCs w:val="18"/>
                <w:lang w:bidi="bn-BD"/>
              </w:rPr>
            </w:pPr>
            <w:r w:rsidRPr="009F171C">
              <w:rPr>
                <w:rFonts w:ascii="Arial" w:eastAsia="Arial" w:hAnsi="Arial" w:cs="Arial"/>
                <w:sz w:val="18"/>
                <w:szCs w:val="18"/>
                <w:lang w:bidi="bn-BD"/>
              </w:rPr>
              <w:t>AirBnB vs. CouchSurfing</w:t>
            </w:r>
          </w:p>
          <w:p w:rsidR="009F171C" w:rsidRPr="009F171C" w:rsidRDefault="009F171C" w:rsidP="00CB1944">
            <w:pPr>
              <w:numPr>
                <w:ilvl w:val="0"/>
                <w:numId w:val="31"/>
              </w:numPr>
              <w:contextualSpacing/>
              <w:rPr>
                <w:rFonts w:ascii="Arial" w:eastAsia="Arial" w:hAnsi="Arial" w:cs="Arial"/>
                <w:bCs/>
                <w:sz w:val="18"/>
                <w:szCs w:val="18"/>
                <w:lang w:bidi="bn-BD"/>
              </w:rPr>
            </w:pPr>
            <w:r w:rsidRPr="009F171C">
              <w:rPr>
                <w:rFonts w:ascii="Arial" w:eastAsia="Arial" w:hAnsi="Arial" w:cs="Arial"/>
                <w:bCs/>
                <w:sz w:val="18"/>
                <w:szCs w:val="18"/>
                <w:lang w:bidi="bn-BD"/>
              </w:rPr>
              <w:t xml:space="preserve">Task: </w:t>
            </w:r>
          </w:p>
          <w:p w:rsidR="009F171C" w:rsidRPr="009F171C" w:rsidRDefault="009F171C" w:rsidP="00CB1944">
            <w:pPr>
              <w:numPr>
                <w:ilvl w:val="0"/>
                <w:numId w:val="32"/>
              </w:numPr>
              <w:contextualSpacing/>
              <w:rPr>
                <w:rFonts w:ascii="Arial" w:eastAsia="Arial" w:hAnsi="Arial" w:cs="Arial"/>
                <w:bCs/>
                <w:sz w:val="18"/>
                <w:szCs w:val="18"/>
                <w:lang w:bidi="bn-BD"/>
              </w:rPr>
            </w:pPr>
            <w:r w:rsidRPr="009F171C">
              <w:rPr>
                <w:rFonts w:ascii="Arial" w:eastAsia="Arial" w:hAnsi="Arial" w:cs="Arial"/>
                <w:bCs/>
                <w:sz w:val="18"/>
                <w:szCs w:val="18"/>
                <w:lang w:bidi="bn-BD"/>
              </w:rPr>
              <w:t>User research and ideation</w:t>
            </w:r>
            <w:r w:rsidRPr="009F171C">
              <w:rPr>
                <w:rFonts w:ascii="Arial" w:eastAsia="Arial" w:hAnsi="Arial" w:cs="Arial"/>
                <w:bCs/>
                <w:sz w:val="18"/>
                <w:szCs w:val="18"/>
                <w:lang w:bidi="bn-BD"/>
              </w:rPr>
              <w:br/>
            </w:r>
            <w:r w:rsidRPr="009F171C">
              <w:rPr>
                <w:rFonts w:ascii="Arial" w:eastAsia="Arial" w:hAnsi="Arial" w:cs="Arial"/>
                <w:b/>
                <w:sz w:val="18"/>
                <w:szCs w:val="18"/>
                <w:lang w:bidi="bn-BD"/>
              </w:rPr>
              <w:t>First prototype</w:t>
            </w:r>
            <w:r w:rsidRPr="009F171C">
              <w:rPr>
                <w:rFonts w:ascii="Arial" w:eastAsia="Arial" w:hAnsi="Arial" w:cs="Arial"/>
                <w:bCs/>
                <w:sz w:val="18"/>
                <w:szCs w:val="18"/>
                <w:lang w:bidi="bn-BD"/>
              </w:rPr>
              <w:br/>
              <w:t>Cognitive Walkthrough and heuristic evaluation</w:t>
            </w:r>
            <w:r w:rsidRPr="009F171C">
              <w:rPr>
                <w:rFonts w:ascii="Arial" w:eastAsia="Arial" w:hAnsi="Arial" w:cs="Arial"/>
                <w:bCs/>
                <w:sz w:val="18"/>
                <w:szCs w:val="18"/>
                <w:lang w:bidi="bn-BD"/>
              </w:rPr>
              <w:br/>
              <w:t>Second prototype and user test plan</w:t>
            </w:r>
            <w:r w:rsidRPr="009F171C">
              <w:rPr>
                <w:rFonts w:ascii="Arial" w:eastAsia="Arial" w:hAnsi="Arial" w:cs="Arial"/>
                <w:bCs/>
                <w:sz w:val="18"/>
                <w:szCs w:val="18"/>
                <w:lang w:bidi="bn-BD"/>
              </w:rPr>
              <w:br/>
            </w:r>
            <w:r w:rsidRPr="009F171C">
              <w:rPr>
                <w:rFonts w:ascii="Arial" w:eastAsia="Arial" w:hAnsi="Arial" w:cs="Arial"/>
                <w:b/>
                <w:sz w:val="18"/>
                <w:szCs w:val="18"/>
                <w:lang w:bidi="bn-BD"/>
              </w:rPr>
              <w:t>User test</w:t>
            </w:r>
            <w:r w:rsidRPr="009F171C">
              <w:rPr>
                <w:rFonts w:ascii="Arial" w:eastAsia="Arial" w:hAnsi="Arial" w:cs="Arial"/>
                <w:bCs/>
                <w:sz w:val="18"/>
                <w:szCs w:val="18"/>
                <w:lang w:bidi="bn-BD"/>
              </w:rPr>
              <w:br/>
              <w:t>Carry out a significant, realistic project from start to finish, applying UX methods in an iterative design process</w:t>
            </w:r>
          </w:p>
          <w:p w:rsidR="009F171C" w:rsidRPr="009F171C" w:rsidRDefault="009F171C" w:rsidP="00CB1944">
            <w:pPr>
              <w:numPr>
                <w:ilvl w:val="1"/>
                <w:numId w:val="32"/>
              </w:numPr>
              <w:contextualSpacing/>
              <w:rPr>
                <w:rFonts w:ascii="Arial" w:eastAsia="Arial" w:hAnsi="Arial" w:cs="Arial"/>
                <w:bCs/>
                <w:sz w:val="18"/>
                <w:szCs w:val="18"/>
                <w:lang w:bidi="bn-BD"/>
              </w:rPr>
            </w:pPr>
            <w:r w:rsidRPr="009F171C">
              <w:rPr>
                <w:rFonts w:ascii="Arial" w:eastAsia="Arial" w:hAnsi="Arial" w:cs="Arial"/>
                <w:bCs/>
                <w:sz w:val="18"/>
                <w:szCs w:val="18"/>
                <w:lang w:bidi="bn-BD"/>
              </w:rPr>
              <w:t>Produce a portfolio project that can show employers what you can do</w:t>
            </w:r>
          </w:p>
          <w:p w:rsidR="009F171C" w:rsidRPr="009F171C" w:rsidRDefault="009F171C" w:rsidP="009F171C">
            <w:pPr>
              <w:rPr>
                <w:rFonts w:ascii="Arial" w:eastAsia="Arial" w:hAnsi="Arial" w:cs="Arial"/>
                <w:bCs/>
                <w:color w:val="FF0000"/>
                <w:sz w:val="18"/>
                <w:szCs w:val="18"/>
                <w:lang w:bidi="bn-BD"/>
              </w:rPr>
            </w:pPr>
          </w:p>
        </w:tc>
      </w:tr>
    </w:tbl>
    <w:p w:rsidR="00087452" w:rsidRDefault="00087452">
      <w:r>
        <w:br w:type="page"/>
      </w:r>
    </w:p>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9F171C" w:rsidRPr="009F171C" w:rsidTr="002D69D2">
        <w:trPr>
          <w:jc w:val="center"/>
        </w:trPr>
        <w:tc>
          <w:tcPr>
            <w:tcW w:w="9264" w:type="dxa"/>
          </w:tcPr>
          <w:p w:rsidR="009F171C" w:rsidRPr="009F171C" w:rsidRDefault="009F171C" w:rsidP="009F171C">
            <w:pPr>
              <w:rPr>
                <w:rFonts w:ascii="Arial" w:eastAsia="Arial" w:hAnsi="Arial" w:cs="Arial"/>
                <w:b/>
                <w:sz w:val="18"/>
                <w:szCs w:val="18"/>
                <w:lang w:bidi="bn-BD"/>
              </w:rPr>
            </w:pPr>
          </w:p>
        </w:tc>
      </w:tr>
    </w:tbl>
    <w:p w:rsidR="009F171C" w:rsidRPr="009F171C" w:rsidRDefault="009F171C" w:rsidP="009F171C">
      <w:pPr>
        <w:spacing w:line="259" w:lineRule="auto"/>
        <w:rPr>
          <w:rFonts w:ascii="Arial" w:eastAsia="Calibri" w:hAnsi="Arial" w:cs="Arial"/>
          <w:b/>
          <w:spacing w:val="-3"/>
          <w:sz w:val="18"/>
          <w:szCs w:val="18"/>
          <w:lang w:bidi="bn-BD"/>
        </w:rPr>
      </w:pPr>
      <w:r w:rsidRPr="009F171C">
        <w:rPr>
          <w:rFonts w:ascii="Arial" w:eastAsia="Calibri" w:hAnsi="Arial" w:cs="Arial"/>
          <w:b/>
          <w:spacing w:val="-3"/>
          <w:sz w:val="18"/>
          <w:szCs w:val="18"/>
          <w:lang w:bidi="bn-BD"/>
        </w:rPr>
        <w:t>Text Book:</w:t>
      </w:r>
    </w:p>
    <w:tbl>
      <w:tblPr>
        <w:tblW w:w="4990" w:type="pct"/>
        <w:jc w:val="center"/>
        <w:tblLook w:val="04A0" w:firstRow="1" w:lastRow="0" w:firstColumn="1" w:lastColumn="0" w:noHBand="0" w:noVBand="1"/>
      </w:tblPr>
      <w:tblGrid>
        <w:gridCol w:w="376"/>
        <w:gridCol w:w="2133"/>
        <w:gridCol w:w="284"/>
        <w:gridCol w:w="6431"/>
      </w:tblGrid>
      <w:tr w:rsidR="009F171C" w:rsidRPr="009F171C" w:rsidTr="002D69D2">
        <w:trPr>
          <w:trHeight w:val="267"/>
          <w:jc w:val="center"/>
        </w:trPr>
        <w:tc>
          <w:tcPr>
            <w:tcW w:w="204" w:type="pct"/>
            <w:hideMark/>
          </w:tcPr>
          <w:p w:rsidR="009F171C" w:rsidRPr="009F171C" w:rsidRDefault="009F171C" w:rsidP="009F171C">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1.</w:t>
            </w:r>
          </w:p>
        </w:tc>
        <w:tc>
          <w:tcPr>
            <w:tcW w:w="1156" w:type="pct"/>
            <w:hideMark/>
          </w:tcPr>
          <w:p w:rsidR="009F171C" w:rsidRPr="009F171C" w:rsidRDefault="009F171C" w:rsidP="009F171C">
            <w:pPr>
              <w:suppressAutoHyphens/>
              <w:spacing w:line="259" w:lineRule="auto"/>
              <w:rPr>
                <w:rFonts w:ascii="Arial" w:eastAsia="Calibri" w:hAnsi="Arial" w:cs="Arial"/>
                <w:spacing w:val="-3"/>
                <w:sz w:val="18"/>
                <w:szCs w:val="18"/>
                <w:lang w:bidi="bn-BD"/>
              </w:rPr>
            </w:pPr>
            <w:r w:rsidRPr="009F171C">
              <w:rPr>
                <w:rFonts w:ascii="Arial" w:eastAsia="Calibri" w:hAnsi="Arial" w:cs="Arial"/>
                <w:sz w:val="18"/>
                <w:szCs w:val="18"/>
                <w:lang w:bidi="bn-BD"/>
              </w:rPr>
              <w:t>Donald A. Norman</w:t>
            </w:r>
          </w:p>
        </w:tc>
        <w:tc>
          <w:tcPr>
            <w:tcW w:w="154" w:type="pct"/>
            <w:hideMark/>
          </w:tcPr>
          <w:p w:rsidR="009F171C" w:rsidRPr="009F171C" w:rsidRDefault="009F171C" w:rsidP="009F171C">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w:t>
            </w:r>
          </w:p>
        </w:tc>
        <w:tc>
          <w:tcPr>
            <w:tcW w:w="3486" w:type="pct"/>
            <w:hideMark/>
          </w:tcPr>
          <w:p w:rsidR="009F171C" w:rsidRPr="009F171C" w:rsidRDefault="009F171C" w:rsidP="009F171C">
            <w:pPr>
              <w:suppressAutoHyphens/>
              <w:spacing w:line="259" w:lineRule="auto"/>
              <w:rPr>
                <w:rFonts w:ascii="Arial" w:eastAsia="Calibri" w:hAnsi="Arial" w:cs="Arial"/>
                <w:b/>
                <w:bCs/>
                <w:spacing w:val="-3"/>
                <w:sz w:val="18"/>
                <w:szCs w:val="18"/>
                <w:lang w:bidi="bn-BD"/>
              </w:rPr>
            </w:pPr>
            <w:r w:rsidRPr="009F171C">
              <w:rPr>
                <w:rFonts w:ascii="Arial" w:eastAsia="Arial" w:hAnsi="Arial" w:cs="Arial"/>
                <w:b/>
                <w:bCs/>
                <w:sz w:val="18"/>
                <w:szCs w:val="18"/>
                <w:lang w:bidi="bn-BD"/>
              </w:rPr>
              <w:t>The Design of Everyday Things</w:t>
            </w:r>
          </w:p>
        </w:tc>
      </w:tr>
    </w:tbl>
    <w:p w:rsidR="009F171C" w:rsidRPr="009F171C" w:rsidRDefault="009F171C" w:rsidP="009F171C">
      <w:pPr>
        <w:spacing w:line="259" w:lineRule="auto"/>
        <w:rPr>
          <w:rFonts w:ascii="Arial" w:eastAsia="Calibri" w:hAnsi="Arial" w:cs="Arial"/>
          <w:b/>
          <w:spacing w:val="-3"/>
          <w:sz w:val="18"/>
          <w:szCs w:val="18"/>
          <w:lang w:bidi="bn-BD"/>
        </w:rPr>
      </w:pPr>
    </w:p>
    <w:p w:rsidR="009F171C" w:rsidRPr="009F171C" w:rsidRDefault="009F171C" w:rsidP="009F171C">
      <w:pPr>
        <w:spacing w:line="259" w:lineRule="auto"/>
        <w:rPr>
          <w:rFonts w:ascii="Arial" w:eastAsia="Calibri" w:hAnsi="Arial" w:cs="Arial"/>
          <w:b/>
          <w:spacing w:val="-3"/>
          <w:sz w:val="18"/>
          <w:szCs w:val="18"/>
          <w:lang w:bidi="bn-BD"/>
        </w:rPr>
      </w:pPr>
      <w:r w:rsidRPr="009F171C">
        <w:rPr>
          <w:rFonts w:ascii="Arial" w:eastAsia="Calibri" w:hAnsi="Arial" w:cs="Arial"/>
          <w:b/>
          <w:spacing w:val="-3"/>
          <w:sz w:val="18"/>
          <w:szCs w:val="18"/>
          <w:lang w:bidi="bn-BD"/>
        </w:rPr>
        <w:t>Books Recommended:</w:t>
      </w:r>
    </w:p>
    <w:tbl>
      <w:tblPr>
        <w:tblW w:w="4953" w:type="pct"/>
        <w:jc w:val="center"/>
        <w:tblLook w:val="04A0" w:firstRow="1" w:lastRow="0" w:firstColumn="1" w:lastColumn="0" w:noHBand="0" w:noVBand="1"/>
      </w:tblPr>
      <w:tblGrid>
        <w:gridCol w:w="377"/>
        <w:gridCol w:w="2098"/>
        <w:gridCol w:w="284"/>
        <w:gridCol w:w="6396"/>
      </w:tblGrid>
      <w:tr w:rsidR="009F171C" w:rsidRPr="009F171C" w:rsidTr="002D69D2">
        <w:trPr>
          <w:trHeight w:val="417"/>
          <w:jc w:val="center"/>
        </w:trPr>
        <w:tc>
          <w:tcPr>
            <w:tcW w:w="206" w:type="pct"/>
            <w:hideMark/>
          </w:tcPr>
          <w:p w:rsidR="009F171C" w:rsidRPr="009F171C" w:rsidRDefault="009F171C" w:rsidP="009F171C">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1.</w:t>
            </w:r>
          </w:p>
        </w:tc>
        <w:tc>
          <w:tcPr>
            <w:tcW w:w="1146" w:type="pct"/>
          </w:tcPr>
          <w:p w:rsidR="009F171C" w:rsidRPr="009F171C" w:rsidRDefault="009F171C" w:rsidP="009F171C">
            <w:pPr>
              <w:suppressAutoHyphens/>
              <w:spacing w:line="259" w:lineRule="auto"/>
              <w:rPr>
                <w:rFonts w:ascii="Arial" w:eastAsia="Calibri" w:hAnsi="Arial" w:cs="Arial"/>
                <w:spacing w:val="-3"/>
                <w:sz w:val="18"/>
                <w:szCs w:val="18"/>
                <w:lang w:bidi="bn-BD"/>
              </w:rPr>
            </w:pPr>
            <w:r w:rsidRPr="009F171C">
              <w:rPr>
                <w:rFonts w:ascii="Arial" w:eastAsia="Calibri" w:hAnsi="Arial" w:cs="Arial"/>
                <w:color w:val="000000"/>
                <w:sz w:val="18"/>
                <w:szCs w:val="18"/>
                <w:lang w:bidi="bn-BD"/>
              </w:rPr>
              <w:t xml:space="preserve">Jesse James Garret </w:t>
            </w:r>
          </w:p>
        </w:tc>
        <w:tc>
          <w:tcPr>
            <w:tcW w:w="155" w:type="pct"/>
            <w:hideMark/>
          </w:tcPr>
          <w:p w:rsidR="009F171C" w:rsidRPr="009F171C" w:rsidRDefault="009F171C" w:rsidP="009F171C">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w:t>
            </w:r>
          </w:p>
        </w:tc>
        <w:tc>
          <w:tcPr>
            <w:tcW w:w="3493" w:type="pct"/>
            <w:hideMark/>
          </w:tcPr>
          <w:p w:rsidR="009F171C" w:rsidRPr="009F171C" w:rsidRDefault="009F171C" w:rsidP="009F171C">
            <w:pPr>
              <w:suppressAutoHyphens/>
              <w:spacing w:line="259" w:lineRule="auto"/>
              <w:rPr>
                <w:rFonts w:ascii="Arial" w:eastAsia="Calibri" w:hAnsi="Arial" w:cs="Arial"/>
                <w:b/>
                <w:bCs/>
                <w:spacing w:val="-3"/>
                <w:sz w:val="18"/>
                <w:szCs w:val="18"/>
                <w:lang w:bidi="bn-BD"/>
              </w:rPr>
            </w:pPr>
            <w:r w:rsidRPr="009F171C">
              <w:rPr>
                <w:rFonts w:ascii="Arial" w:eastAsia="Calibri" w:hAnsi="Arial" w:cs="Arial"/>
                <w:b/>
                <w:bCs/>
                <w:color w:val="000000"/>
                <w:sz w:val="18"/>
                <w:szCs w:val="18"/>
                <w:lang w:bidi="bn-BD"/>
              </w:rPr>
              <w:t>The Elements of User Experience</w:t>
            </w:r>
          </w:p>
        </w:tc>
      </w:tr>
      <w:tr w:rsidR="009F171C" w:rsidRPr="009F171C" w:rsidTr="002D69D2">
        <w:trPr>
          <w:trHeight w:val="417"/>
          <w:jc w:val="center"/>
        </w:trPr>
        <w:tc>
          <w:tcPr>
            <w:tcW w:w="206" w:type="pct"/>
          </w:tcPr>
          <w:p w:rsidR="009F171C" w:rsidRPr="009F171C" w:rsidRDefault="009F171C" w:rsidP="009F171C">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2.</w:t>
            </w:r>
          </w:p>
        </w:tc>
        <w:tc>
          <w:tcPr>
            <w:tcW w:w="1146" w:type="pct"/>
          </w:tcPr>
          <w:p w:rsidR="009F171C" w:rsidRPr="009F171C" w:rsidRDefault="009F171C" w:rsidP="009F171C">
            <w:pPr>
              <w:suppressAutoHyphens/>
              <w:spacing w:line="259" w:lineRule="auto"/>
              <w:rPr>
                <w:rFonts w:ascii="Arial" w:eastAsia="Calibri" w:hAnsi="Arial" w:cs="Arial"/>
                <w:color w:val="000000"/>
                <w:sz w:val="18"/>
                <w:szCs w:val="18"/>
                <w:lang w:bidi="bn-BD"/>
              </w:rPr>
            </w:pPr>
            <w:r w:rsidRPr="009F171C">
              <w:rPr>
                <w:rFonts w:ascii="Arial" w:eastAsia="Arial" w:hAnsi="Arial" w:cs="Arial"/>
                <w:sz w:val="18"/>
                <w:szCs w:val="18"/>
                <w:lang w:bidi="bn-BD"/>
              </w:rPr>
              <w:t>Jenifer Tidwell</w:t>
            </w:r>
          </w:p>
        </w:tc>
        <w:tc>
          <w:tcPr>
            <w:tcW w:w="155" w:type="pct"/>
          </w:tcPr>
          <w:p w:rsidR="009F171C" w:rsidRPr="009F171C" w:rsidRDefault="009F171C" w:rsidP="009F171C">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w:t>
            </w:r>
          </w:p>
        </w:tc>
        <w:tc>
          <w:tcPr>
            <w:tcW w:w="3493" w:type="pct"/>
          </w:tcPr>
          <w:p w:rsidR="009F171C" w:rsidRPr="009F171C" w:rsidRDefault="009F171C" w:rsidP="009F171C">
            <w:pPr>
              <w:suppressAutoHyphens/>
              <w:spacing w:line="259" w:lineRule="auto"/>
              <w:rPr>
                <w:rFonts w:ascii="Arial" w:eastAsia="Calibri" w:hAnsi="Arial" w:cs="Arial"/>
                <w:b/>
                <w:bCs/>
                <w:color w:val="000000"/>
                <w:sz w:val="18"/>
                <w:szCs w:val="18"/>
                <w:lang w:bidi="bn-BD"/>
              </w:rPr>
            </w:pPr>
            <w:r w:rsidRPr="009F171C">
              <w:rPr>
                <w:rFonts w:ascii="Arial" w:eastAsia="Arial" w:hAnsi="Arial" w:cs="Arial"/>
                <w:b/>
                <w:bCs/>
                <w:sz w:val="18"/>
                <w:szCs w:val="18"/>
                <w:lang w:bidi="bn-BD"/>
              </w:rPr>
              <w:t>Designing Interfaces: Patterns for Effective Interaction Design</w:t>
            </w:r>
          </w:p>
        </w:tc>
      </w:tr>
    </w:tbl>
    <w:p w:rsidR="009F171C" w:rsidRPr="009F171C" w:rsidRDefault="009F171C" w:rsidP="009F171C">
      <w:pPr>
        <w:spacing w:line="259" w:lineRule="auto"/>
        <w:rPr>
          <w:rFonts w:ascii="Arial" w:eastAsia="Arial" w:hAnsi="Arial" w:cs="Arial"/>
          <w:b/>
          <w:sz w:val="20"/>
          <w:szCs w:val="20"/>
          <w:lang w:bidi="bn-BD"/>
        </w:rPr>
      </w:pPr>
    </w:p>
    <w:p w:rsidR="009F171C" w:rsidRDefault="009F171C" w:rsidP="00CF71BD">
      <w:pPr>
        <w:rPr>
          <w:rFonts w:ascii="Arial" w:hAnsi="Arial" w:cs="Arial"/>
          <w:sz w:val="18"/>
          <w:szCs w:val="18"/>
        </w:rPr>
      </w:pPr>
    </w:p>
    <w:p w:rsidR="004420B2" w:rsidRPr="004420B2" w:rsidRDefault="004420B2" w:rsidP="004420B2">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4420B2">
        <w:rPr>
          <w:rFonts w:ascii="Arial" w:eastAsia="Calibri" w:hAnsi="Arial" w:cs="Arial"/>
          <w:b/>
          <w:bCs/>
          <w:iCs/>
          <w:sz w:val="18"/>
          <w:szCs w:val="18"/>
          <w:lang w:bidi="bn-BD"/>
        </w:rPr>
        <w:t>CSE4191: Blockchain</w:t>
      </w:r>
    </w:p>
    <w:p w:rsidR="004420B2" w:rsidRPr="004420B2" w:rsidRDefault="004420B2" w:rsidP="004420B2">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iCs/>
          <w:sz w:val="18"/>
          <w:szCs w:val="18"/>
          <w:lang w:bidi="bn-BD"/>
        </w:rPr>
      </w:pPr>
      <w:r w:rsidRPr="004420B2">
        <w:rPr>
          <w:rFonts w:ascii="Arial" w:eastAsia="Calibri" w:hAnsi="Arial" w:cs="Arial"/>
          <w:b/>
          <w:bCs/>
          <w:iCs/>
          <w:sz w:val="18"/>
          <w:szCs w:val="18"/>
          <w:lang w:bidi="bn-BD"/>
        </w:rPr>
        <w:t xml:space="preserve">Credits: </w:t>
      </w:r>
      <w:r w:rsidRPr="004420B2">
        <w:rPr>
          <w:rFonts w:ascii="Arial" w:eastAsia="Calibri" w:hAnsi="Arial" w:cs="Arial"/>
          <w:iCs/>
          <w:sz w:val="18"/>
          <w:szCs w:val="18"/>
          <w:lang w:bidi="bn-BD"/>
        </w:rPr>
        <w:t xml:space="preserve">3 </w:t>
      </w:r>
      <w:r w:rsidR="00844CE6">
        <w:rPr>
          <w:rFonts w:ascii="Arial" w:eastAsia="Calibri" w:hAnsi="Arial" w:cs="Arial"/>
          <w:b/>
          <w:bCs/>
          <w:iCs/>
          <w:sz w:val="18"/>
          <w:szCs w:val="18"/>
          <w:lang w:bidi="bn-BD"/>
        </w:rPr>
        <w:t>Contact Hours: 42</w:t>
      </w:r>
    </w:p>
    <w:p w:rsidR="004420B2" w:rsidRPr="004420B2" w:rsidRDefault="004420B2" w:rsidP="004420B2">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4420B2">
        <w:rPr>
          <w:rFonts w:ascii="Arial" w:eastAsia="Calibri" w:hAnsi="Arial" w:cs="Arial"/>
          <w:b/>
          <w:bCs/>
          <w:iCs/>
          <w:sz w:val="18"/>
          <w:szCs w:val="18"/>
          <w:lang w:bidi="bn-BD"/>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4420B2" w:rsidRPr="004420B2" w:rsidRDefault="004420B2" w:rsidP="004420B2">
      <w:pPr>
        <w:spacing w:line="259" w:lineRule="auto"/>
        <w:jc w:val="center"/>
        <w:rPr>
          <w:rFonts w:ascii="Arial" w:eastAsia="Calibri" w:hAnsi="Arial" w:cs="Arial"/>
          <w:b/>
          <w:color w:val="000000"/>
          <w:sz w:val="18"/>
          <w:szCs w:val="18"/>
          <w:lang w:bidi="bn-BD"/>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27"/>
        <w:gridCol w:w="7599"/>
      </w:tblGrid>
      <w:tr w:rsidR="004420B2" w:rsidRPr="004420B2" w:rsidTr="002D69D2">
        <w:trPr>
          <w:jc w:val="center"/>
        </w:trPr>
        <w:tc>
          <w:tcPr>
            <w:tcW w:w="1427"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b/>
                <w:sz w:val="18"/>
                <w:szCs w:val="18"/>
                <w:lang w:bidi="bn-BD"/>
              </w:rPr>
            </w:pPr>
            <w:r w:rsidRPr="004420B2">
              <w:rPr>
                <w:rFonts w:ascii="Arial" w:eastAsia="Calibri" w:hAnsi="Arial" w:cs="Arial"/>
                <w:b/>
                <w:sz w:val="18"/>
                <w:szCs w:val="18"/>
                <w:lang w:bidi="bn-BD"/>
              </w:rPr>
              <w:t>Prerequisite:</w:t>
            </w:r>
          </w:p>
        </w:tc>
        <w:tc>
          <w:tcPr>
            <w:tcW w:w="7599"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iCs/>
                <w:sz w:val="18"/>
                <w:szCs w:val="18"/>
                <w:lang w:bidi="bn-BD"/>
              </w:rPr>
            </w:pPr>
            <w:r w:rsidRPr="004420B2">
              <w:rPr>
                <w:rFonts w:ascii="Arial" w:eastAsia="Calibri" w:hAnsi="Arial" w:cs="Arial"/>
                <w:iCs/>
                <w:sz w:val="18"/>
                <w:szCs w:val="18"/>
                <w:lang w:bidi="bn-BD"/>
              </w:rPr>
              <w:t>None</w:t>
            </w:r>
          </w:p>
        </w:tc>
      </w:tr>
      <w:tr w:rsidR="004420B2" w:rsidRPr="004420B2" w:rsidTr="002D69D2">
        <w:trPr>
          <w:jc w:val="center"/>
        </w:trPr>
        <w:tc>
          <w:tcPr>
            <w:tcW w:w="1427"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b/>
                <w:sz w:val="18"/>
                <w:szCs w:val="18"/>
                <w:lang w:bidi="bn-BD"/>
              </w:rPr>
            </w:pPr>
            <w:r w:rsidRPr="004420B2">
              <w:rPr>
                <w:rFonts w:ascii="Arial" w:eastAsia="Calibri" w:hAnsi="Arial" w:cs="Arial"/>
                <w:b/>
                <w:sz w:val="18"/>
                <w:szCs w:val="18"/>
                <w:lang w:bidi="bn-BD"/>
              </w:rPr>
              <w:t>Course Type</w:t>
            </w:r>
          </w:p>
        </w:tc>
        <w:tc>
          <w:tcPr>
            <w:tcW w:w="7599"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iCs/>
                <w:sz w:val="18"/>
                <w:szCs w:val="18"/>
                <w:lang w:bidi="bn-BD"/>
              </w:rPr>
            </w:pP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Theory         </w:t>
            </w: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Laboratory work         </w:t>
            </w: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Project work      </w:t>
            </w: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Viva Voce                    </w:t>
            </w:r>
          </w:p>
        </w:tc>
      </w:tr>
      <w:tr w:rsidR="004420B2" w:rsidRPr="004420B2" w:rsidTr="002D69D2">
        <w:trPr>
          <w:trHeight w:val="238"/>
          <w:jc w:val="center"/>
        </w:trPr>
        <w:tc>
          <w:tcPr>
            <w:tcW w:w="1427" w:type="dxa"/>
            <w:tcBorders>
              <w:top w:val="nil"/>
              <w:left w:val="nil"/>
              <w:bottom w:val="nil"/>
              <w:right w:val="nil"/>
            </w:tcBorders>
            <w:shd w:val="clear" w:color="auto" w:fill="FFFFFF"/>
          </w:tcPr>
          <w:p w:rsidR="004420B2" w:rsidRPr="004420B2" w:rsidRDefault="004420B2" w:rsidP="004420B2">
            <w:pPr>
              <w:spacing w:line="259" w:lineRule="auto"/>
              <w:ind w:left="2160" w:hanging="2160"/>
              <w:rPr>
                <w:rFonts w:ascii="Arial" w:eastAsia="Calibri" w:hAnsi="Arial" w:cs="Arial"/>
                <w:b/>
                <w:bCs/>
                <w:sz w:val="18"/>
                <w:szCs w:val="18"/>
                <w:lang w:bidi="bn-BD"/>
              </w:rPr>
            </w:pPr>
            <w:r w:rsidRPr="004420B2">
              <w:rPr>
                <w:rFonts w:ascii="Arial" w:eastAsia="Calibri" w:hAnsi="Arial" w:cs="Arial"/>
                <w:b/>
                <w:bCs/>
                <w:sz w:val="18"/>
                <w:szCs w:val="18"/>
                <w:lang w:bidi="bn-BD"/>
              </w:rPr>
              <w:t>Motivation</w:t>
            </w:r>
          </w:p>
        </w:tc>
        <w:tc>
          <w:tcPr>
            <w:tcW w:w="7599" w:type="dxa"/>
            <w:tcBorders>
              <w:top w:val="nil"/>
              <w:left w:val="nil"/>
              <w:bottom w:val="nil"/>
              <w:right w:val="nil"/>
            </w:tcBorders>
            <w:shd w:val="clear" w:color="auto" w:fill="FFFFFF"/>
          </w:tcPr>
          <w:p w:rsidR="004420B2" w:rsidRPr="004420B2" w:rsidRDefault="004420B2" w:rsidP="004420B2">
            <w:pPr>
              <w:spacing w:line="259" w:lineRule="auto"/>
              <w:jc w:val="both"/>
              <w:rPr>
                <w:rFonts w:ascii="Arial" w:eastAsia="Calibri" w:hAnsi="Arial" w:cs="Arial"/>
                <w:color w:val="373A3C"/>
                <w:sz w:val="18"/>
                <w:szCs w:val="18"/>
                <w:lang w:bidi="bn-BD"/>
              </w:rPr>
            </w:pPr>
            <w:r w:rsidRPr="004420B2">
              <w:rPr>
                <w:rFonts w:ascii="Arial" w:eastAsia="Calibri" w:hAnsi="Arial" w:cs="Arial"/>
                <w:iCs/>
                <w:color w:val="000000"/>
                <w:sz w:val="18"/>
                <w:szCs w:val="18"/>
                <w:lang w:bidi="bn-BD"/>
              </w:rPr>
              <w:t>It is ideal for programmers and designers involved in developing and implementing blockchain applications, and anyone who is interested in understanding its potential.</w:t>
            </w:r>
          </w:p>
        </w:tc>
      </w:tr>
      <w:tr w:rsidR="004420B2" w:rsidRPr="004420B2" w:rsidTr="002D69D2">
        <w:trPr>
          <w:trHeight w:val="238"/>
          <w:jc w:val="center"/>
        </w:trPr>
        <w:tc>
          <w:tcPr>
            <w:tcW w:w="9026" w:type="dxa"/>
            <w:gridSpan w:val="2"/>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b/>
                <w:bCs/>
                <w:sz w:val="18"/>
                <w:szCs w:val="18"/>
                <w:lang w:bidi="bn-BD"/>
              </w:rPr>
            </w:pPr>
            <w:r w:rsidRPr="004420B2">
              <w:rPr>
                <w:rFonts w:ascii="Arial" w:eastAsia="Calibri" w:hAnsi="Arial" w:cs="Arial"/>
                <w:b/>
                <w:bCs/>
                <w:sz w:val="18"/>
                <w:szCs w:val="18"/>
                <w:lang w:bidi="bn-BD"/>
              </w:rPr>
              <w:t>Course Objective:</w:t>
            </w:r>
          </w:p>
          <w:p w:rsidR="004420B2" w:rsidRPr="004420B2" w:rsidRDefault="004420B2" w:rsidP="004420B2">
            <w:pPr>
              <w:spacing w:line="259" w:lineRule="auto"/>
              <w:jc w:val="both"/>
              <w:rPr>
                <w:rFonts w:ascii="Arial" w:eastAsia="Calibri" w:hAnsi="Arial" w:cs="Arial"/>
                <w:iCs/>
                <w:color w:val="000000"/>
                <w:sz w:val="18"/>
                <w:szCs w:val="18"/>
                <w:lang w:bidi="bn-BD"/>
              </w:rPr>
            </w:pPr>
            <w:r w:rsidRPr="004420B2">
              <w:rPr>
                <w:rFonts w:ascii="Arial" w:eastAsia="Calibri" w:hAnsi="Arial" w:cs="Arial"/>
                <w:iCs/>
                <w:color w:val="000000"/>
                <w:sz w:val="18"/>
                <w:szCs w:val="18"/>
                <w:lang w:bidi="bn-BD"/>
              </w:rPr>
              <w:t xml:space="preserve">This Course introduces blockchain, a revolutionary technology that enables peer-to-peer transfer of digital assets without any intermediaries, and is predicted to be just as impactful as the Internet. More specifically, it prepares learners to program on the Ethereumblockchain. </w:t>
            </w:r>
          </w:p>
          <w:p w:rsidR="004420B2" w:rsidRPr="004420B2" w:rsidRDefault="004420B2" w:rsidP="004420B2">
            <w:pPr>
              <w:spacing w:line="259" w:lineRule="auto"/>
              <w:jc w:val="both"/>
              <w:rPr>
                <w:rFonts w:ascii="Arial" w:eastAsia="Calibri" w:hAnsi="Arial" w:cs="Arial"/>
                <w:iCs/>
                <w:color w:val="000000"/>
                <w:sz w:val="18"/>
                <w:szCs w:val="18"/>
                <w:lang w:bidi="bn-BD"/>
              </w:rPr>
            </w:pPr>
            <w:r w:rsidRPr="004420B2">
              <w:rPr>
                <w:rFonts w:ascii="Arial" w:eastAsia="Calibri" w:hAnsi="Arial" w:cs="Arial"/>
                <w:iCs/>
                <w:color w:val="000000"/>
                <w:sz w:val="18"/>
                <w:szCs w:val="18"/>
                <w:lang w:bidi="bn-BD"/>
              </w:rPr>
              <w:t xml:space="preserve">The course covers a range of essential topics, from the cryptographic underpinnings of blockchain technology to enabling decentralized applications on a private Ethereumblockchain platform. </w:t>
            </w:r>
          </w:p>
        </w:tc>
      </w:tr>
    </w:tbl>
    <w:p w:rsidR="004420B2" w:rsidRPr="004420B2" w:rsidRDefault="004420B2" w:rsidP="004420B2">
      <w:pPr>
        <w:spacing w:line="259" w:lineRule="auto"/>
        <w:jc w:val="center"/>
        <w:rPr>
          <w:rFonts w:ascii="Arial" w:eastAsia="Calibri" w:hAnsi="Arial" w:cs="Arial"/>
          <w:b/>
          <w:color w:val="000000"/>
          <w:sz w:val="18"/>
          <w:szCs w:val="18"/>
          <w:lang w:bidi="bn-BD"/>
        </w:rPr>
      </w:pPr>
    </w:p>
    <w:p w:rsidR="004420B2" w:rsidRPr="004420B2" w:rsidRDefault="004420B2" w:rsidP="004420B2">
      <w:pPr>
        <w:spacing w:line="259" w:lineRule="auto"/>
        <w:jc w:val="center"/>
        <w:rPr>
          <w:rFonts w:ascii="Arial" w:eastAsia="Calibri" w:hAnsi="Arial" w:cs="Arial"/>
          <w:b/>
          <w:color w:val="000000"/>
          <w:sz w:val="18"/>
          <w:szCs w:val="18"/>
          <w:lang w:bidi="bn-BD"/>
        </w:rPr>
      </w:pPr>
      <w:r w:rsidRPr="004420B2">
        <w:rPr>
          <w:rFonts w:ascii="Arial" w:eastAsia="Calibri" w:hAnsi="Arial" w:cs="Arial"/>
          <w:b/>
          <w:color w:val="000000"/>
          <w:sz w:val="18"/>
          <w:szCs w:val="18"/>
          <w:lang w:bidi="bn-BD"/>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612"/>
        <w:gridCol w:w="1806"/>
        <w:gridCol w:w="2289"/>
        <w:gridCol w:w="1276"/>
        <w:gridCol w:w="1559"/>
        <w:gridCol w:w="1543"/>
      </w:tblGrid>
      <w:tr w:rsidR="004420B2" w:rsidRPr="004420B2" w:rsidTr="002D69D2">
        <w:trPr>
          <w:trHeight w:val="877"/>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 No.</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 Statement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Assessment tools</w:t>
            </w:r>
          </w:p>
        </w:tc>
      </w:tr>
      <w:tr w:rsidR="004420B2" w:rsidRPr="004420B2" w:rsidTr="002D69D2">
        <w:trPr>
          <w:trHeight w:val="1646"/>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CO1</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sz w:val="18"/>
                <w:szCs w:val="18"/>
                <w:lang w:bidi="bn-BD"/>
              </w:rPr>
            </w:pPr>
            <w:r w:rsidRPr="004420B2">
              <w:rPr>
                <w:rFonts w:ascii="Arial" w:eastAsia="Calibri" w:hAnsi="Arial" w:cs="Arial"/>
                <w:color w:val="373A3C"/>
                <w:sz w:val="18"/>
                <w:szCs w:val="18"/>
                <w:shd w:val="clear" w:color="auto" w:fill="FFFFFF"/>
                <w:lang w:bidi="bn-BD"/>
              </w:rPr>
              <w:t xml:space="preserve">To </w:t>
            </w:r>
            <w:r w:rsidRPr="004420B2">
              <w:rPr>
                <w:rFonts w:ascii="Arial" w:eastAsia="Calibri" w:hAnsi="Arial" w:cs="Arial"/>
                <w:b/>
                <w:bCs/>
                <w:color w:val="373A3C"/>
                <w:sz w:val="18"/>
                <w:szCs w:val="18"/>
                <w:shd w:val="clear" w:color="auto" w:fill="FFFFFF"/>
                <w:lang w:bidi="bn-BD"/>
              </w:rPr>
              <w:t xml:space="preserve">recognize </w:t>
            </w:r>
            <w:r w:rsidRPr="004420B2">
              <w:rPr>
                <w:rFonts w:ascii="Arial" w:eastAsia="Calibri" w:hAnsi="Arial" w:cs="Arial"/>
                <w:color w:val="373A3C"/>
                <w:sz w:val="18"/>
                <w:szCs w:val="18"/>
                <w:shd w:val="clear" w:color="auto" w:fill="FFFFFF"/>
                <w:lang w:bidi="bn-BD"/>
              </w:rPr>
              <w:t>foundational concepts of blockchain, .</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contextualSpacing/>
              <w:jc w:val="center"/>
              <w:rPr>
                <w:rFonts w:ascii="Arial" w:eastAsia="Calibri" w:hAnsi="Arial" w:cs="Arial"/>
                <w:color w:val="000000"/>
                <w:sz w:val="18"/>
                <w:szCs w:val="18"/>
                <w:lang w:bidi="bn-BD"/>
              </w:rPr>
            </w:pPr>
            <w:r w:rsidRPr="004420B2">
              <w:rPr>
                <w:rFonts w:ascii="Arial" w:eastAsia="Calibri" w:hAnsi="Arial" w:cs="Arial"/>
                <w:b/>
                <w:bCs/>
                <w:color w:val="000000"/>
                <w:sz w:val="18"/>
                <w:szCs w:val="18"/>
                <w:lang w:bidi="bn-BD"/>
              </w:rPr>
              <w:t>Engineering knowledge</w:t>
            </w:r>
            <w:r w:rsidRPr="004420B2">
              <w:rPr>
                <w:rFonts w:ascii="Arial" w:eastAsia="Calibri" w:hAnsi="Arial" w:cs="Arial"/>
                <w:color w:val="000000"/>
                <w:sz w:val="18"/>
                <w:szCs w:val="18"/>
                <w:lang w:bidi="bn-BD"/>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Cognitive domain – level 3</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Lecture</w:t>
            </w:r>
            <w:r w:rsidR="004420B2" w:rsidRPr="004420B2">
              <w:rPr>
                <w:rFonts w:ascii="Arial" w:eastAsia="Calibri" w:hAnsi="Arial" w:cs="Arial"/>
                <w:color w:val="000000"/>
                <w:sz w:val="18"/>
                <w:szCs w:val="18"/>
                <w:lang w:bidi="bn-BD"/>
              </w:rPr>
              <w:t xml:space="preserve"> Note</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Text</w:t>
            </w:r>
            <w:r w:rsidR="004420B2" w:rsidRPr="004420B2">
              <w:rPr>
                <w:rFonts w:ascii="Arial" w:eastAsia="Calibri" w:hAnsi="Arial" w:cs="Arial"/>
                <w:color w:val="000000"/>
                <w:sz w:val="18"/>
                <w:szCs w:val="18"/>
                <w:lang w:bidi="bn-BD"/>
              </w:rPr>
              <w:t xml:space="preserve"> Book</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Audio</w:t>
            </w:r>
            <w:r w:rsidR="004420B2" w:rsidRPr="004420B2">
              <w:rPr>
                <w:rFonts w:ascii="Arial" w:eastAsia="Calibri" w:hAnsi="Arial" w:cs="Arial"/>
                <w:color w:val="000000"/>
                <w:sz w:val="18"/>
                <w:szCs w:val="18"/>
                <w:lang w:bidi="bn-BD"/>
              </w:rPr>
              <w:t>/Video</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Web</w:t>
            </w:r>
            <w:r w:rsidR="004420B2" w:rsidRPr="004420B2">
              <w:rPr>
                <w:rFonts w:ascii="Arial" w:eastAsia="Calibri" w:hAnsi="Arial" w:cs="Arial"/>
                <w:color w:val="000000"/>
                <w:sz w:val="18"/>
                <w:szCs w:val="18"/>
                <w:lang w:bidi="bn-BD"/>
              </w:rPr>
              <w:t xml:space="preserve"> Material</w:t>
            </w:r>
          </w:p>
          <w:p w:rsidR="004420B2" w:rsidRPr="004420B2" w:rsidRDefault="004420B2"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Class</w:t>
            </w:r>
            <w:r w:rsidR="004420B2" w:rsidRPr="004420B2">
              <w:rPr>
                <w:rFonts w:ascii="Arial" w:eastAsia="Calibri" w:hAnsi="Arial" w:cs="Arial"/>
                <w:color w:val="000000"/>
                <w:sz w:val="18"/>
                <w:szCs w:val="18"/>
                <w:lang w:bidi="bn-BD"/>
              </w:rPr>
              <w:t xml:space="preserve"> Test</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Final</w:t>
            </w:r>
            <w:r w:rsidR="004420B2" w:rsidRPr="004420B2">
              <w:rPr>
                <w:rFonts w:ascii="Arial" w:eastAsia="Calibri" w:hAnsi="Arial" w:cs="Arial"/>
                <w:color w:val="000000"/>
                <w:sz w:val="18"/>
                <w:szCs w:val="18"/>
                <w:lang w:bidi="bn-BD"/>
              </w:rPr>
              <w:t xml:space="preserve"> Exam</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Assignment</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Participation</w:t>
            </w:r>
          </w:p>
          <w:p w:rsidR="004420B2" w:rsidRPr="004420B2" w:rsidRDefault="004420B2" w:rsidP="004420B2">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Presentation</w:t>
            </w:r>
          </w:p>
        </w:tc>
      </w:tr>
      <w:tr w:rsidR="004420B2" w:rsidRPr="004420B2" w:rsidTr="002D69D2">
        <w:trPr>
          <w:trHeight w:val="1700"/>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CO2</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sz w:val="18"/>
                <w:szCs w:val="18"/>
                <w:lang w:bidi="bn-BD"/>
              </w:rPr>
            </w:pPr>
            <w:r w:rsidRPr="004420B2">
              <w:rPr>
                <w:rFonts w:ascii="Arial" w:eastAsia="Calibri" w:hAnsi="Arial" w:cs="Arial"/>
                <w:sz w:val="18"/>
                <w:szCs w:val="18"/>
                <w:lang w:bidi="bn-BD"/>
              </w:rPr>
              <w:t xml:space="preserve">To </w:t>
            </w:r>
            <w:r w:rsidRPr="004420B2">
              <w:rPr>
                <w:rFonts w:ascii="Arial" w:eastAsia="Calibri" w:hAnsi="Arial" w:cs="Arial"/>
                <w:b/>
                <w:bCs/>
                <w:sz w:val="18"/>
                <w:szCs w:val="18"/>
                <w:lang w:bidi="bn-BD"/>
              </w:rPr>
              <w:t>design</w:t>
            </w:r>
            <w:r w:rsidRPr="004420B2">
              <w:rPr>
                <w:rFonts w:ascii="Arial" w:eastAsia="Calibri" w:hAnsi="Arial" w:cs="Arial"/>
                <w:sz w:val="18"/>
                <w:szCs w:val="18"/>
                <w:lang w:bidi="bn-BD"/>
              </w:rPr>
              <w:t>, code, deploy and execute a smart contract.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contextualSpacing/>
              <w:jc w:val="center"/>
              <w:rPr>
                <w:rFonts w:ascii="Arial" w:eastAsia="Calibri" w:hAnsi="Arial" w:cs="Arial"/>
                <w:color w:val="000000"/>
                <w:sz w:val="18"/>
                <w:szCs w:val="18"/>
                <w:lang w:bidi="bn-BD"/>
              </w:rPr>
            </w:pPr>
            <w:r w:rsidRPr="004420B2">
              <w:rPr>
                <w:rFonts w:ascii="Arial" w:eastAsia="Calibri" w:hAnsi="Arial" w:cs="Arial"/>
                <w:b/>
                <w:bCs/>
                <w:sz w:val="18"/>
                <w:szCs w:val="18"/>
                <w:lang w:bidi="bn-BD"/>
              </w:rPr>
              <w:t>Design/development of solutions</w:t>
            </w:r>
          </w:p>
          <w:p w:rsidR="004420B2" w:rsidRPr="004420B2" w:rsidRDefault="004420B2" w:rsidP="004420B2">
            <w:pPr>
              <w:contextualSpacing/>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(PO3)</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Lecture</w:t>
            </w:r>
            <w:r w:rsidR="004420B2" w:rsidRPr="004420B2">
              <w:rPr>
                <w:rFonts w:ascii="Arial" w:eastAsia="Calibri" w:hAnsi="Arial" w:cs="Arial"/>
                <w:color w:val="000000"/>
                <w:sz w:val="18"/>
                <w:szCs w:val="18"/>
                <w:lang w:bidi="bn-BD"/>
              </w:rPr>
              <w:t xml:space="preserve"> Note</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Text</w:t>
            </w:r>
            <w:r w:rsidR="004420B2" w:rsidRPr="004420B2">
              <w:rPr>
                <w:rFonts w:ascii="Arial" w:eastAsia="Calibri" w:hAnsi="Arial" w:cs="Arial"/>
                <w:color w:val="000000"/>
                <w:sz w:val="18"/>
                <w:szCs w:val="18"/>
                <w:lang w:bidi="bn-BD"/>
              </w:rPr>
              <w:t xml:space="preserve"> Book</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Audio</w:t>
            </w:r>
            <w:r w:rsidR="004420B2" w:rsidRPr="004420B2">
              <w:rPr>
                <w:rFonts w:ascii="Arial" w:eastAsia="Calibri" w:hAnsi="Arial" w:cs="Arial"/>
                <w:color w:val="000000"/>
                <w:sz w:val="18"/>
                <w:szCs w:val="18"/>
                <w:lang w:bidi="bn-BD"/>
              </w:rPr>
              <w:t>/Video</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Web</w:t>
            </w:r>
            <w:r w:rsidR="004420B2" w:rsidRPr="004420B2">
              <w:rPr>
                <w:rFonts w:ascii="Arial" w:eastAsia="Calibri" w:hAnsi="Arial" w:cs="Arial"/>
                <w:color w:val="000000"/>
                <w:sz w:val="18"/>
                <w:szCs w:val="18"/>
                <w:lang w:bidi="bn-BD"/>
              </w:rPr>
              <w:t xml:space="preserve"> Material</w:t>
            </w:r>
          </w:p>
          <w:p w:rsidR="004420B2" w:rsidRPr="004420B2" w:rsidRDefault="004420B2" w:rsidP="004420B2">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Class</w:t>
            </w:r>
            <w:r w:rsidR="004420B2" w:rsidRPr="004420B2">
              <w:rPr>
                <w:rFonts w:ascii="Arial" w:eastAsia="Calibri" w:hAnsi="Arial" w:cs="Arial"/>
                <w:color w:val="000000"/>
                <w:sz w:val="18"/>
                <w:szCs w:val="18"/>
                <w:lang w:bidi="bn-BD"/>
              </w:rPr>
              <w:t xml:space="preserve"> Test</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Final</w:t>
            </w:r>
            <w:r w:rsidR="004420B2" w:rsidRPr="004420B2">
              <w:rPr>
                <w:rFonts w:ascii="Arial" w:eastAsia="Calibri" w:hAnsi="Arial" w:cs="Arial"/>
                <w:color w:val="000000"/>
                <w:sz w:val="18"/>
                <w:szCs w:val="18"/>
                <w:lang w:bidi="bn-BD"/>
              </w:rPr>
              <w:t xml:space="preserve"> Exam</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Assignment</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Participation</w:t>
            </w:r>
          </w:p>
          <w:p w:rsidR="004420B2" w:rsidRPr="004420B2" w:rsidRDefault="004420B2" w:rsidP="004420B2">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Presentation</w:t>
            </w:r>
          </w:p>
        </w:tc>
      </w:tr>
      <w:tr w:rsidR="004420B2" w:rsidRPr="004420B2" w:rsidTr="002D69D2">
        <w:trPr>
          <w:trHeight w:val="1700"/>
          <w:jc w:val="center"/>
        </w:trPr>
        <w:tc>
          <w:tcPr>
            <w:tcW w:w="612"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CO3</w:t>
            </w:r>
          </w:p>
        </w:tc>
        <w:tc>
          <w:tcPr>
            <w:tcW w:w="1806"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sz w:val="18"/>
                <w:szCs w:val="18"/>
                <w:lang w:bidi="bn-BD"/>
              </w:rPr>
            </w:pPr>
            <w:r w:rsidRPr="004420B2">
              <w:rPr>
                <w:rFonts w:ascii="Arial" w:eastAsia="Calibri" w:hAnsi="Arial" w:cs="Arial"/>
                <w:color w:val="373A3C"/>
                <w:sz w:val="18"/>
                <w:szCs w:val="18"/>
                <w:shd w:val="clear" w:color="auto" w:fill="FFFFFF"/>
                <w:lang w:bidi="bn-BD"/>
              </w:rPr>
              <w:t xml:space="preserve">To </w:t>
            </w:r>
            <w:r w:rsidRPr="004420B2">
              <w:rPr>
                <w:rFonts w:ascii="Arial" w:eastAsia="Calibri" w:hAnsi="Arial" w:cs="Arial"/>
                <w:b/>
                <w:bCs/>
                <w:color w:val="373A3C"/>
                <w:sz w:val="18"/>
                <w:szCs w:val="18"/>
                <w:shd w:val="clear" w:color="auto" w:fill="FFFFFF"/>
                <w:lang w:bidi="bn-BD"/>
              </w:rPr>
              <w:t>design</w:t>
            </w:r>
            <w:r w:rsidRPr="004420B2">
              <w:rPr>
                <w:rFonts w:ascii="Arial" w:eastAsia="Calibri" w:hAnsi="Arial" w:cs="Arial"/>
                <w:color w:val="373A3C"/>
                <w:sz w:val="18"/>
                <w:szCs w:val="18"/>
                <w:shd w:val="clear" w:color="auto" w:fill="FFFFFF"/>
                <w:lang w:bidi="bn-BD"/>
              </w:rPr>
              <w:t xml:space="preserve"> and develop end-to-end decentralized applications (Dapps).</w:t>
            </w:r>
          </w:p>
        </w:tc>
        <w:tc>
          <w:tcPr>
            <w:tcW w:w="2289"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contextualSpacing/>
              <w:jc w:val="center"/>
              <w:rPr>
                <w:rFonts w:ascii="Arial" w:eastAsia="Calibri" w:hAnsi="Arial" w:cs="Arial"/>
                <w:color w:val="000000"/>
                <w:sz w:val="18"/>
                <w:szCs w:val="18"/>
                <w:lang w:bidi="bn-BD"/>
              </w:rPr>
            </w:pPr>
            <w:r w:rsidRPr="004420B2">
              <w:rPr>
                <w:rFonts w:ascii="Arial" w:eastAsia="Calibri" w:hAnsi="Arial" w:cs="Arial"/>
                <w:b/>
                <w:bCs/>
                <w:sz w:val="18"/>
                <w:szCs w:val="18"/>
                <w:lang w:bidi="bn-BD"/>
              </w:rPr>
              <w:t>Design/development of solutions</w:t>
            </w:r>
          </w:p>
          <w:p w:rsidR="004420B2" w:rsidRPr="004420B2" w:rsidRDefault="004420B2" w:rsidP="004420B2">
            <w:pPr>
              <w:contextualSpacing/>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(PO3)</w:t>
            </w:r>
          </w:p>
        </w:tc>
        <w:tc>
          <w:tcPr>
            <w:tcW w:w="1276"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4420B2" w:rsidP="004420B2">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Cognitive domain – level 5</w:t>
            </w:r>
          </w:p>
        </w:tc>
        <w:tc>
          <w:tcPr>
            <w:tcW w:w="1559"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Lecture</w:t>
            </w:r>
            <w:r w:rsidR="004420B2" w:rsidRPr="004420B2">
              <w:rPr>
                <w:rFonts w:ascii="Arial" w:eastAsia="Calibri" w:hAnsi="Arial" w:cs="Arial"/>
                <w:color w:val="000000"/>
                <w:sz w:val="18"/>
                <w:szCs w:val="18"/>
                <w:lang w:bidi="bn-BD"/>
              </w:rPr>
              <w:t xml:space="preserve"> Note</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Text</w:t>
            </w:r>
            <w:r w:rsidR="004420B2" w:rsidRPr="004420B2">
              <w:rPr>
                <w:rFonts w:ascii="Arial" w:eastAsia="Calibri" w:hAnsi="Arial" w:cs="Arial"/>
                <w:color w:val="000000"/>
                <w:sz w:val="18"/>
                <w:szCs w:val="18"/>
                <w:lang w:bidi="bn-BD"/>
              </w:rPr>
              <w:t xml:space="preserve"> Book</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Audio</w:t>
            </w:r>
            <w:r w:rsidR="004420B2" w:rsidRPr="004420B2">
              <w:rPr>
                <w:rFonts w:ascii="Arial" w:eastAsia="Calibri" w:hAnsi="Arial" w:cs="Arial"/>
                <w:color w:val="000000"/>
                <w:sz w:val="18"/>
                <w:szCs w:val="18"/>
                <w:lang w:bidi="bn-BD"/>
              </w:rPr>
              <w:t>/Video</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Web</w:t>
            </w:r>
            <w:r w:rsidR="004420B2" w:rsidRPr="004420B2">
              <w:rPr>
                <w:rFonts w:ascii="Arial" w:eastAsia="Calibri" w:hAnsi="Arial" w:cs="Arial"/>
                <w:color w:val="000000"/>
                <w:sz w:val="18"/>
                <w:szCs w:val="18"/>
                <w:lang w:bidi="bn-BD"/>
              </w:rPr>
              <w:t xml:space="preserve"> Material</w:t>
            </w:r>
          </w:p>
          <w:p w:rsidR="004420B2" w:rsidRPr="004420B2" w:rsidRDefault="004420B2" w:rsidP="004420B2">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Class</w:t>
            </w:r>
            <w:r w:rsidR="004420B2" w:rsidRPr="004420B2">
              <w:rPr>
                <w:rFonts w:ascii="Arial" w:eastAsia="Calibri" w:hAnsi="Arial" w:cs="Arial"/>
                <w:color w:val="000000"/>
                <w:sz w:val="18"/>
                <w:szCs w:val="18"/>
                <w:lang w:bidi="bn-BD"/>
              </w:rPr>
              <w:t xml:space="preserve"> Test</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Final</w:t>
            </w:r>
            <w:r w:rsidR="004420B2" w:rsidRPr="004420B2">
              <w:rPr>
                <w:rFonts w:ascii="Arial" w:eastAsia="Calibri" w:hAnsi="Arial" w:cs="Arial"/>
                <w:color w:val="000000"/>
                <w:sz w:val="18"/>
                <w:szCs w:val="18"/>
                <w:lang w:bidi="bn-BD"/>
              </w:rPr>
              <w:t xml:space="preserve"> Exam</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Assignment</w:t>
            </w:r>
          </w:p>
          <w:p w:rsidR="004420B2" w:rsidRPr="004420B2" w:rsidRDefault="0078483D" w:rsidP="004420B2">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Participation</w:t>
            </w:r>
          </w:p>
          <w:p w:rsidR="004420B2" w:rsidRPr="004420B2" w:rsidRDefault="004420B2" w:rsidP="004420B2">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Presentation</w:t>
            </w:r>
          </w:p>
        </w:tc>
      </w:tr>
    </w:tbl>
    <w:p w:rsidR="004420B2" w:rsidRPr="004420B2" w:rsidRDefault="004420B2" w:rsidP="004420B2">
      <w:pPr>
        <w:spacing w:line="259" w:lineRule="auto"/>
        <w:rPr>
          <w:rFonts w:ascii="Arial" w:eastAsia="Calibri" w:hAnsi="Arial" w:cs="Arial"/>
          <w:b/>
          <w:color w:val="000000"/>
          <w:sz w:val="18"/>
          <w:szCs w:val="18"/>
          <w:lang w:bidi="bn-BD"/>
        </w:rPr>
      </w:pPr>
    </w:p>
    <w:p w:rsidR="004420B2" w:rsidRPr="004420B2" w:rsidRDefault="004420B2" w:rsidP="004420B2">
      <w:pPr>
        <w:spacing w:line="259" w:lineRule="auto"/>
        <w:rPr>
          <w:rFonts w:ascii="Arial" w:eastAsia="Calibri" w:hAnsi="Arial" w:cs="Arial"/>
          <w:sz w:val="18"/>
          <w:szCs w:val="18"/>
          <w:lang w:bidi="bn-BD"/>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4420B2" w:rsidRPr="004420B2" w:rsidTr="002D69D2">
        <w:trPr>
          <w:jc w:val="center"/>
        </w:trPr>
        <w:tc>
          <w:tcPr>
            <w:tcW w:w="9127"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b/>
                <w:color w:val="000000"/>
                <w:sz w:val="18"/>
                <w:szCs w:val="18"/>
                <w:lang w:bidi="bn-BD"/>
              </w:rPr>
            </w:pPr>
            <w:r w:rsidRPr="004420B2">
              <w:rPr>
                <w:rFonts w:ascii="Arial" w:eastAsia="Calibri" w:hAnsi="Arial" w:cs="Arial"/>
                <w:b/>
                <w:color w:val="000000"/>
                <w:sz w:val="18"/>
                <w:szCs w:val="18"/>
                <w:lang w:bidi="bn-BD"/>
              </w:rPr>
              <w:t>Assessment and Marks Distribution:</w:t>
            </w:r>
          </w:p>
          <w:p w:rsidR="004420B2" w:rsidRPr="004420B2" w:rsidRDefault="004420B2" w:rsidP="004420B2">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rsidR="004420B2" w:rsidRPr="004420B2" w:rsidRDefault="004420B2" w:rsidP="004420B2">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ab/>
              <w:t>Class tests + Assignments due in different times of the semester (20%)</w:t>
            </w:r>
          </w:p>
          <w:p w:rsidR="004420B2" w:rsidRPr="004420B2" w:rsidRDefault="004420B2" w:rsidP="004420B2">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ab/>
              <w:t xml:space="preserve">A comprehensive final exam (70%), Total Time: 3 hours. </w:t>
            </w:r>
          </w:p>
          <w:p w:rsidR="004420B2" w:rsidRPr="004420B2" w:rsidRDefault="004420B2" w:rsidP="004420B2">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ab/>
              <w:t>A class participation mark (10%).</w:t>
            </w:r>
          </w:p>
        </w:tc>
      </w:tr>
      <w:tr w:rsidR="004420B2" w:rsidRPr="004420B2" w:rsidTr="002D69D2">
        <w:trPr>
          <w:jc w:val="center"/>
        </w:trPr>
        <w:tc>
          <w:tcPr>
            <w:tcW w:w="9127"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b/>
                <w:bCs/>
                <w:iCs/>
                <w:sz w:val="18"/>
                <w:szCs w:val="18"/>
                <w:lang w:bidi="bn-BD"/>
              </w:rPr>
            </w:pPr>
            <w:r w:rsidRPr="004420B2">
              <w:rPr>
                <w:rFonts w:ascii="Arial" w:eastAsia="Calibri" w:hAnsi="Arial" w:cs="Arial"/>
                <w:b/>
                <w:bCs/>
                <w:iCs/>
                <w:sz w:val="18"/>
                <w:szCs w:val="18"/>
                <w:lang w:bidi="bn-BD"/>
              </w:rPr>
              <w:lastRenderedPageBreak/>
              <w:t>Course Contents:</w:t>
            </w: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Blockchain Defined: Practitioner's Perspective, ConsenSys, Blockchain Defined: Bitcoin &amp;Blockchain, Blockchain Structure, Basic Operations, Beyond Bitcoin. EthereumBlockchain: Smart Contracts, Practitioner's Perspective: The Enterprise, Ethereum Structure, Ethereum Operations, Incentive Model.</w:t>
            </w:r>
          </w:p>
          <w:p w:rsidR="004420B2" w:rsidRPr="004420B2" w:rsidRDefault="004420B2" w:rsidP="004420B2">
            <w:pPr>
              <w:spacing w:line="259" w:lineRule="auto"/>
              <w:jc w:val="both"/>
              <w:rPr>
                <w:rFonts w:ascii="Arial" w:eastAsia="Calibri" w:hAnsi="Arial" w:cs="Arial"/>
                <w:iCs/>
                <w:sz w:val="18"/>
                <w:szCs w:val="18"/>
                <w:lang w:bidi="bn-BD"/>
              </w:rPr>
            </w:pP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Algorithms &amp; Techniques: Public-Key Cryptography, Hashing, Transaction Integrity, Securing Blockchain</w:t>
            </w: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Trust Essentials: Decentralized Systems, Consensus Protocol, Practitioner's Perspective: Decentralized Governance, Robustness, Forks. Smart Contract Basics: Smart Contract Basics: Why Smart Contracts? Smart Contracts Defined, Processing Smart Contracts, Deploying Smart Contracts.</w:t>
            </w:r>
          </w:p>
          <w:p w:rsidR="004420B2" w:rsidRPr="004420B2" w:rsidRDefault="004420B2" w:rsidP="004420B2">
            <w:pPr>
              <w:spacing w:line="259" w:lineRule="auto"/>
              <w:jc w:val="both"/>
              <w:rPr>
                <w:rFonts w:ascii="Arial" w:eastAsia="Calibri" w:hAnsi="Arial" w:cs="Arial"/>
                <w:iCs/>
                <w:sz w:val="18"/>
                <w:szCs w:val="18"/>
                <w:lang w:bidi="bn-BD"/>
              </w:rPr>
            </w:pP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Solidity: Solidity: Structure, Basic Data Types &amp; Statements (Bidder Data &amp; Functions Demos), Specific Data Types, Data Structures, Access Modifiers &amp; Applications. Putting it all Together:  Developing Smart Contracts, Time Elements, Validation &amp; Test, Client Applications, Practitioner's Perspective: Shared Rules &amp; Trust</w:t>
            </w: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Best Practices: Evaluating Smart Contracts, Designing Smart Contracts Remix Web IDE</w:t>
            </w:r>
          </w:p>
          <w:p w:rsidR="004420B2" w:rsidRPr="004420B2" w:rsidRDefault="004420B2" w:rsidP="004420B2">
            <w:pPr>
              <w:spacing w:line="259" w:lineRule="auto"/>
              <w:jc w:val="both"/>
              <w:rPr>
                <w:rFonts w:ascii="Arial" w:eastAsia="Calibri" w:hAnsi="Arial" w:cs="Arial"/>
                <w:iCs/>
                <w:sz w:val="18"/>
                <w:szCs w:val="18"/>
                <w:lang w:bidi="bn-BD"/>
              </w:rPr>
            </w:pP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Decentralized Applications (Dapps): Blockchain Server, Dapp Defined, Ethereum APIs, Practitioner's Perspective: Public Network Architecture. Truffle Development: Truffle IDE, Test-Driven Development, Web Interface &amp; Testing.</w:t>
            </w:r>
          </w:p>
          <w:p w:rsidR="004420B2" w:rsidRPr="004420B2" w:rsidRDefault="004420B2" w:rsidP="004420B2">
            <w:pPr>
              <w:spacing w:line="259" w:lineRule="auto"/>
              <w:jc w:val="both"/>
              <w:rPr>
                <w:rFonts w:ascii="Arial" w:eastAsia="Calibri" w:hAnsi="Arial" w:cs="Arial"/>
                <w:iCs/>
                <w:sz w:val="18"/>
                <w:szCs w:val="18"/>
                <w:lang w:bidi="bn-BD"/>
              </w:rPr>
            </w:pP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Design Improvements: Solidity Features, Event Handling, Oraclize. Application Models &amp; Standards: Dapp Models, Dapp Standards. Permissioned Blockchains: Hyperledger, Fabric Services, Fabric Model &amp; Functions, Composer, Microsoft Azure.</w:t>
            </w:r>
          </w:p>
          <w:p w:rsidR="004420B2" w:rsidRPr="004420B2" w:rsidRDefault="004420B2" w:rsidP="004420B2">
            <w:pPr>
              <w:spacing w:line="259" w:lineRule="auto"/>
              <w:jc w:val="both"/>
              <w:rPr>
                <w:rFonts w:ascii="Arial" w:eastAsia="Calibri" w:hAnsi="Arial" w:cs="Arial"/>
                <w:iCs/>
                <w:sz w:val="18"/>
                <w:szCs w:val="18"/>
                <w:lang w:bidi="bn-BD"/>
              </w:rPr>
            </w:pPr>
          </w:p>
          <w:p w:rsidR="004420B2" w:rsidRPr="004420B2" w:rsidRDefault="004420B2" w:rsidP="004420B2">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Decentralized Applications Platforms: Augur, Grid+, Challenges &amp; Solutions: Consensus, Scalability, Privacy &amp; Confidentiality, Escrow &amp; Multi-sig. Alternative Decentralized Solutions: Interplanetary File System, Hashgraph, Social Imperative, Practitioner's Perspective: Market Adoption</w:t>
            </w:r>
          </w:p>
        </w:tc>
      </w:tr>
    </w:tbl>
    <w:p w:rsidR="004420B2" w:rsidRPr="004420B2" w:rsidRDefault="004420B2" w:rsidP="004420B2">
      <w:pPr>
        <w:spacing w:line="259" w:lineRule="auto"/>
        <w:jc w:val="both"/>
        <w:rPr>
          <w:rFonts w:ascii="Arial" w:eastAsia="Calibri" w:hAnsi="Arial" w:cs="Arial"/>
          <w:b/>
          <w:spacing w:val="-3"/>
          <w:sz w:val="18"/>
          <w:szCs w:val="18"/>
          <w:lang w:bidi="bn-BD"/>
        </w:rPr>
      </w:pPr>
    </w:p>
    <w:p w:rsidR="004420B2" w:rsidRPr="004420B2" w:rsidRDefault="004420B2" w:rsidP="004420B2">
      <w:pPr>
        <w:spacing w:line="259" w:lineRule="auto"/>
        <w:jc w:val="both"/>
        <w:rPr>
          <w:rFonts w:ascii="Arial" w:eastAsia="Calibri" w:hAnsi="Arial" w:cs="Arial"/>
          <w:b/>
          <w:spacing w:val="-3"/>
          <w:sz w:val="18"/>
          <w:szCs w:val="18"/>
          <w:lang w:bidi="bn-BD"/>
        </w:rPr>
      </w:pPr>
      <w:r w:rsidRPr="004420B2">
        <w:rPr>
          <w:rFonts w:ascii="Arial" w:eastAsia="Calibri" w:hAnsi="Arial" w:cs="Arial"/>
          <w:b/>
          <w:spacing w:val="-3"/>
          <w:sz w:val="18"/>
          <w:szCs w:val="18"/>
          <w:lang w:bidi="bn-BD"/>
        </w:rPr>
        <w:t>Text Book:</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5"/>
        <w:gridCol w:w="2683"/>
        <w:gridCol w:w="298"/>
        <w:gridCol w:w="5743"/>
      </w:tblGrid>
      <w:tr w:rsidR="004420B2" w:rsidRPr="004420B2" w:rsidTr="002D69D2">
        <w:trPr>
          <w:jc w:val="center"/>
        </w:trPr>
        <w:tc>
          <w:tcPr>
            <w:tcW w:w="415" w:type="dxa"/>
            <w:tcBorders>
              <w:top w:val="nil"/>
              <w:left w:val="nil"/>
              <w:bottom w:val="nil"/>
              <w:right w:val="nil"/>
            </w:tcBorders>
            <w:shd w:val="clear" w:color="auto" w:fill="FFFFFF"/>
          </w:tcPr>
          <w:p w:rsidR="004420B2" w:rsidRPr="004420B2" w:rsidRDefault="004420B2" w:rsidP="004420B2">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1.</w:t>
            </w:r>
          </w:p>
        </w:tc>
        <w:tc>
          <w:tcPr>
            <w:tcW w:w="2683"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spacing w:val="-3"/>
                <w:sz w:val="18"/>
                <w:szCs w:val="18"/>
                <w:lang w:bidi="bn-BD"/>
              </w:rPr>
            </w:pPr>
            <w:r w:rsidRPr="004420B2">
              <w:rPr>
                <w:rFonts w:ascii="Arial" w:eastAsia="Calibri" w:hAnsi="Arial" w:cs="Arial"/>
                <w:spacing w:val="-3"/>
                <w:sz w:val="18"/>
                <w:szCs w:val="18"/>
                <w:lang w:bidi="bn-BD"/>
              </w:rPr>
              <w:t>Tiana Laurence</w:t>
            </w:r>
          </w:p>
        </w:tc>
        <w:tc>
          <w:tcPr>
            <w:tcW w:w="298" w:type="dxa"/>
            <w:tcBorders>
              <w:top w:val="nil"/>
              <w:left w:val="nil"/>
              <w:bottom w:val="nil"/>
              <w:right w:val="nil"/>
            </w:tcBorders>
            <w:shd w:val="clear" w:color="auto" w:fill="FFFFFF"/>
          </w:tcPr>
          <w:p w:rsidR="004420B2" w:rsidRPr="004420B2" w:rsidRDefault="004420B2" w:rsidP="004420B2">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w:t>
            </w:r>
          </w:p>
        </w:tc>
        <w:tc>
          <w:tcPr>
            <w:tcW w:w="5743" w:type="dxa"/>
            <w:tcBorders>
              <w:top w:val="nil"/>
              <w:left w:val="nil"/>
              <w:bottom w:val="nil"/>
              <w:right w:val="nil"/>
            </w:tcBorders>
            <w:shd w:val="clear" w:color="auto" w:fill="FFFFFF"/>
          </w:tcPr>
          <w:p w:rsidR="004420B2" w:rsidRPr="004420B2" w:rsidRDefault="004420B2" w:rsidP="004420B2">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Blockchain for Dummies</w:t>
            </w:r>
            <w:r w:rsidRPr="004420B2">
              <w:rPr>
                <w:rFonts w:ascii="Arial" w:eastAsia="Calibri" w:hAnsi="Arial" w:cs="Arial"/>
                <w:sz w:val="18"/>
                <w:szCs w:val="18"/>
                <w:lang w:bidi="bn-BD"/>
              </w:rPr>
              <w:t>, Wiley, Year: 2019</w:t>
            </w:r>
          </w:p>
        </w:tc>
      </w:tr>
    </w:tbl>
    <w:p w:rsidR="004420B2" w:rsidRPr="004420B2" w:rsidRDefault="004420B2" w:rsidP="004420B2">
      <w:pPr>
        <w:spacing w:line="259" w:lineRule="auto"/>
        <w:rPr>
          <w:rFonts w:ascii="Arial" w:eastAsia="Calibri" w:hAnsi="Arial" w:cs="Arial"/>
          <w:color w:val="FFFFFF"/>
          <w:sz w:val="18"/>
          <w:szCs w:val="18"/>
          <w:shd w:val="clear" w:color="auto" w:fill="000000"/>
          <w:lang w:bidi="bn-BD"/>
        </w:rPr>
      </w:pPr>
    </w:p>
    <w:p w:rsidR="004420B2" w:rsidRPr="004420B2" w:rsidRDefault="004420B2" w:rsidP="004420B2">
      <w:pPr>
        <w:spacing w:line="259" w:lineRule="auto"/>
        <w:jc w:val="both"/>
        <w:rPr>
          <w:rFonts w:ascii="Arial" w:eastAsia="Calibri" w:hAnsi="Arial" w:cs="Arial"/>
          <w:b/>
          <w:spacing w:val="-3"/>
          <w:sz w:val="18"/>
          <w:szCs w:val="18"/>
          <w:lang w:bidi="bn-BD"/>
        </w:rPr>
      </w:pPr>
      <w:r w:rsidRPr="004420B2">
        <w:rPr>
          <w:rFonts w:ascii="Arial" w:eastAsia="Calibri" w:hAnsi="Arial" w:cs="Arial"/>
          <w:b/>
          <w:spacing w:val="-3"/>
          <w:sz w:val="18"/>
          <w:szCs w:val="18"/>
          <w:lang w:bidi="bn-BD"/>
        </w:rPr>
        <w:t>Books Recommended:</w:t>
      </w:r>
    </w:p>
    <w:tbl>
      <w:tblPr>
        <w:tblW w:w="0" w:type="auto"/>
        <w:jc w:val="center"/>
        <w:tblLook w:val="04A0" w:firstRow="1" w:lastRow="0" w:firstColumn="1" w:lastColumn="0" w:noHBand="0" w:noVBand="1"/>
      </w:tblPr>
      <w:tblGrid>
        <w:gridCol w:w="413"/>
        <w:gridCol w:w="2670"/>
        <w:gridCol w:w="298"/>
        <w:gridCol w:w="5645"/>
      </w:tblGrid>
      <w:tr w:rsidR="004420B2" w:rsidRPr="004420B2" w:rsidTr="002D69D2">
        <w:trPr>
          <w:trHeight w:val="196"/>
          <w:jc w:val="center"/>
        </w:trPr>
        <w:tc>
          <w:tcPr>
            <w:tcW w:w="413" w:type="dxa"/>
            <w:shd w:val="clear" w:color="auto" w:fill="FFFFFF"/>
          </w:tcPr>
          <w:p w:rsidR="004420B2" w:rsidRPr="004420B2" w:rsidRDefault="004420B2" w:rsidP="004420B2">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1.</w:t>
            </w:r>
          </w:p>
        </w:tc>
        <w:tc>
          <w:tcPr>
            <w:tcW w:w="2670" w:type="dxa"/>
            <w:shd w:val="clear" w:color="auto" w:fill="FFFFFF"/>
          </w:tcPr>
          <w:p w:rsidR="004420B2" w:rsidRPr="004420B2" w:rsidRDefault="004420B2" w:rsidP="004420B2">
            <w:pPr>
              <w:spacing w:line="259" w:lineRule="auto"/>
              <w:rPr>
                <w:rFonts w:ascii="Arial" w:eastAsia="Calibri" w:hAnsi="Arial" w:cs="Arial"/>
                <w:spacing w:val="-3"/>
                <w:sz w:val="18"/>
                <w:szCs w:val="18"/>
                <w:lang w:bidi="bn-BD"/>
              </w:rPr>
            </w:pPr>
            <w:r w:rsidRPr="004420B2">
              <w:rPr>
                <w:rFonts w:ascii="Arial" w:eastAsia="Calibri" w:hAnsi="Arial" w:cs="Arial"/>
                <w:sz w:val="18"/>
                <w:szCs w:val="18"/>
                <w:lang w:bidi="bn-BD"/>
              </w:rPr>
              <w:t>Horst Treiblmaier, Roman Beck</w:t>
            </w:r>
          </w:p>
        </w:tc>
        <w:tc>
          <w:tcPr>
            <w:tcW w:w="298" w:type="dxa"/>
            <w:shd w:val="clear" w:color="auto" w:fill="FFFFFF"/>
          </w:tcPr>
          <w:p w:rsidR="004420B2" w:rsidRPr="004420B2" w:rsidRDefault="004420B2" w:rsidP="004420B2">
            <w:pPr>
              <w:spacing w:line="259" w:lineRule="auto"/>
              <w:rPr>
                <w:rFonts w:ascii="Arial" w:eastAsia="Calibri" w:hAnsi="Arial" w:cs="Arial"/>
                <w:spacing w:val="-3"/>
                <w:sz w:val="18"/>
                <w:szCs w:val="18"/>
                <w:lang w:bidi="bn-BD"/>
              </w:rPr>
            </w:pPr>
            <w:r w:rsidRPr="004420B2">
              <w:rPr>
                <w:rFonts w:ascii="Arial" w:eastAsia="Calibri" w:hAnsi="Arial" w:cs="Arial"/>
                <w:spacing w:val="-3"/>
                <w:sz w:val="18"/>
                <w:szCs w:val="18"/>
                <w:lang w:bidi="bn-BD"/>
              </w:rPr>
              <w:t>:</w:t>
            </w:r>
          </w:p>
        </w:tc>
        <w:tc>
          <w:tcPr>
            <w:tcW w:w="5645" w:type="dxa"/>
            <w:shd w:val="clear" w:color="auto" w:fill="FFFFFF"/>
          </w:tcPr>
          <w:p w:rsidR="004420B2" w:rsidRPr="004420B2" w:rsidRDefault="004420B2" w:rsidP="004420B2">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Business Transformation through Blockchain</w:t>
            </w:r>
            <w:r w:rsidRPr="004420B2">
              <w:rPr>
                <w:rFonts w:ascii="Arial" w:eastAsia="Calibri" w:hAnsi="Arial" w:cs="Arial"/>
                <w:sz w:val="18"/>
                <w:szCs w:val="18"/>
                <w:lang w:bidi="bn-BD"/>
              </w:rPr>
              <w:t xml:space="preserve">: </w:t>
            </w:r>
            <w:r w:rsidRPr="004420B2">
              <w:rPr>
                <w:rFonts w:ascii="Arial" w:eastAsia="Calibri" w:hAnsi="Arial" w:cs="Arial"/>
                <w:i/>
                <w:iCs/>
                <w:sz w:val="18"/>
                <w:szCs w:val="18"/>
                <w:lang w:bidi="bn-BD"/>
              </w:rPr>
              <w:t>Volume I &amp; II, Palgrave Macmillan, Year: 2019</w:t>
            </w:r>
          </w:p>
        </w:tc>
      </w:tr>
      <w:tr w:rsidR="004420B2" w:rsidRPr="004420B2" w:rsidTr="002D69D2">
        <w:trPr>
          <w:trHeight w:val="196"/>
          <w:jc w:val="center"/>
        </w:trPr>
        <w:tc>
          <w:tcPr>
            <w:tcW w:w="413" w:type="dxa"/>
            <w:shd w:val="clear" w:color="auto" w:fill="FFFFFF"/>
          </w:tcPr>
          <w:p w:rsidR="004420B2" w:rsidRPr="004420B2" w:rsidRDefault="004420B2" w:rsidP="004420B2">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2.</w:t>
            </w:r>
          </w:p>
        </w:tc>
        <w:tc>
          <w:tcPr>
            <w:tcW w:w="2670" w:type="dxa"/>
            <w:shd w:val="clear" w:color="auto" w:fill="FFFFFF"/>
          </w:tcPr>
          <w:p w:rsidR="004420B2" w:rsidRPr="004420B2" w:rsidRDefault="004420B2" w:rsidP="004420B2">
            <w:pPr>
              <w:spacing w:line="259" w:lineRule="auto"/>
              <w:rPr>
                <w:rFonts w:ascii="Arial" w:eastAsia="Calibri" w:hAnsi="Arial" w:cs="Arial"/>
                <w:sz w:val="18"/>
                <w:szCs w:val="18"/>
                <w:lang w:bidi="bn-BD"/>
              </w:rPr>
            </w:pPr>
            <w:r w:rsidRPr="004420B2">
              <w:rPr>
                <w:rFonts w:ascii="Arial" w:eastAsia="Calibri" w:hAnsi="Arial" w:cs="Arial"/>
                <w:sz w:val="18"/>
                <w:szCs w:val="18"/>
                <w:lang w:bidi="bn-BD"/>
              </w:rPr>
              <w:t>Jai Singh Arun; Genarro Cuomo; Nitin Gaur</w:t>
            </w:r>
          </w:p>
        </w:tc>
        <w:tc>
          <w:tcPr>
            <w:tcW w:w="298" w:type="dxa"/>
            <w:shd w:val="clear" w:color="auto" w:fill="FFFFFF"/>
          </w:tcPr>
          <w:p w:rsidR="004420B2" w:rsidRPr="004420B2" w:rsidRDefault="004420B2" w:rsidP="004420B2">
            <w:pPr>
              <w:spacing w:line="259" w:lineRule="auto"/>
              <w:rPr>
                <w:rFonts w:ascii="Arial" w:eastAsia="Calibri" w:hAnsi="Arial" w:cs="Arial"/>
                <w:spacing w:val="-3"/>
                <w:sz w:val="18"/>
                <w:szCs w:val="18"/>
                <w:lang w:bidi="bn-BD"/>
              </w:rPr>
            </w:pPr>
          </w:p>
        </w:tc>
        <w:tc>
          <w:tcPr>
            <w:tcW w:w="5645" w:type="dxa"/>
            <w:shd w:val="clear" w:color="auto" w:fill="FFFFFF"/>
          </w:tcPr>
          <w:p w:rsidR="004420B2" w:rsidRPr="004420B2" w:rsidRDefault="004420B2" w:rsidP="004420B2">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Blockchain for Business</w:t>
            </w:r>
            <w:r w:rsidRPr="004420B2">
              <w:rPr>
                <w:rFonts w:ascii="Arial" w:eastAsia="Calibri" w:hAnsi="Arial" w:cs="Arial"/>
                <w:sz w:val="18"/>
                <w:szCs w:val="18"/>
                <w:lang w:bidi="bn-BD"/>
              </w:rPr>
              <w:t xml:space="preserve">, </w:t>
            </w:r>
            <w:r w:rsidRPr="004420B2">
              <w:rPr>
                <w:rFonts w:ascii="Arial" w:eastAsia="Calibri" w:hAnsi="Arial" w:cs="Arial"/>
                <w:i/>
                <w:iCs/>
                <w:sz w:val="18"/>
                <w:szCs w:val="18"/>
                <w:lang w:bidi="bn-BD"/>
              </w:rPr>
              <w:t>Addison-Wesley Professional, Year: 2019</w:t>
            </w:r>
          </w:p>
        </w:tc>
      </w:tr>
      <w:tr w:rsidR="004420B2" w:rsidRPr="004420B2" w:rsidTr="002D69D2">
        <w:trPr>
          <w:trHeight w:val="196"/>
          <w:jc w:val="center"/>
        </w:trPr>
        <w:tc>
          <w:tcPr>
            <w:tcW w:w="413" w:type="dxa"/>
            <w:shd w:val="clear" w:color="auto" w:fill="FFFFFF"/>
          </w:tcPr>
          <w:p w:rsidR="004420B2" w:rsidRPr="004420B2" w:rsidRDefault="004420B2" w:rsidP="004420B2">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3.</w:t>
            </w:r>
          </w:p>
        </w:tc>
        <w:tc>
          <w:tcPr>
            <w:tcW w:w="2670" w:type="dxa"/>
            <w:shd w:val="clear" w:color="auto" w:fill="FFFFFF"/>
          </w:tcPr>
          <w:p w:rsidR="004420B2" w:rsidRPr="004420B2" w:rsidRDefault="004420B2" w:rsidP="004420B2">
            <w:pPr>
              <w:spacing w:line="259" w:lineRule="auto"/>
              <w:rPr>
                <w:rFonts w:ascii="Arial" w:eastAsia="Calibri" w:hAnsi="Arial" w:cs="Arial"/>
                <w:sz w:val="18"/>
                <w:szCs w:val="18"/>
                <w:lang w:bidi="bn-BD"/>
              </w:rPr>
            </w:pPr>
            <w:r w:rsidRPr="004420B2">
              <w:rPr>
                <w:rFonts w:ascii="Arial" w:eastAsia="Calibri" w:hAnsi="Arial" w:cs="Arial"/>
                <w:sz w:val="18"/>
                <w:szCs w:val="18"/>
                <w:lang w:bidi="bn-BD"/>
              </w:rPr>
              <w:t>Xiwei Xu, Ingo Weber, Mark Staples</w:t>
            </w:r>
          </w:p>
        </w:tc>
        <w:tc>
          <w:tcPr>
            <w:tcW w:w="298" w:type="dxa"/>
            <w:shd w:val="clear" w:color="auto" w:fill="FFFFFF"/>
          </w:tcPr>
          <w:p w:rsidR="004420B2" w:rsidRPr="004420B2" w:rsidRDefault="004420B2" w:rsidP="004420B2">
            <w:pPr>
              <w:spacing w:line="259" w:lineRule="auto"/>
              <w:rPr>
                <w:rFonts w:ascii="Arial" w:eastAsia="Calibri" w:hAnsi="Arial" w:cs="Arial"/>
                <w:spacing w:val="-3"/>
                <w:sz w:val="18"/>
                <w:szCs w:val="18"/>
                <w:lang w:bidi="bn-BD"/>
              </w:rPr>
            </w:pPr>
          </w:p>
        </w:tc>
        <w:tc>
          <w:tcPr>
            <w:tcW w:w="5645" w:type="dxa"/>
            <w:shd w:val="clear" w:color="auto" w:fill="FFFFFF"/>
          </w:tcPr>
          <w:p w:rsidR="004420B2" w:rsidRPr="004420B2" w:rsidRDefault="004420B2" w:rsidP="004420B2">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Architecture for Blockchain Applications</w:t>
            </w:r>
            <w:r w:rsidRPr="004420B2">
              <w:rPr>
                <w:rFonts w:ascii="Arial" w:eastAsia="Calibri" w:hAnsi="Arial" w:cs="Arial"/>
                <w:sz w:val="18"/>
                <w:szCs w:val="18"/>
                <w:lang w:bidi="bn-BD"/>
              </w:rPr>
              <w:t xml:space="preserve">, </w:t>
            </w:r>
            <w:r w:rsidRPr="004420B2">
              <w:rPr>
                <w:rFonts w:ascii="Arial" w:eastAsia="Calibri" w:hAnsi="Arial" w:cs="Arial"/>
                <w:i/>
                <w:iCs/>
                <w:sz w:val="18"/>
                <w:szCs w:val="18"/>
                <w:lang w:bidi="bn-BD"/>
              </w:rPr>
              <w:t>Springer, Year: 2019</w:t>
            </w:r>
          </w:p>
        </w:tc>
      </w:tr>
    </w:tbl>
    <w:p w:rsidR="004420B2" w:rsidRPr="004420B2" w:rsidRDefault="004420B2" w:rsidP="004420B2">
      <w:pPr>
        <w:spacing w:line="259" w:lineRule="auto"/>
        <w:rPr>
          <w:rFonts w:ascii="Arial" w:eastAsia="Calibri" w:hAnsi="Arial" w:cs="Arial"/>
          <w:sz w:val="18"/>
          <w:szCs w:val="18"/>
          <w:lang w:bidi="bn-BD"/>
        </w:rPr>
      </w:pPr>
    </w:p>
    <w:p w:rsidR="002D3428" w:rsidRPr="002D3428" w:rsidRDefault="002D3428" w:rsidP="002D3428">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2D3428">
        <w:rPr>
          <w:rFonts w:ascii="Arial" w:eastAsia="Calibri" w:hAnsi="Arial" w:cs="Arial"/>
          <w:b/>
          <w:bCs/>
          <w:iCs/>
          <w:sz w:val="18"/>
          <w:szCs w:val="18"/>
          <w:lang w:bidi="bn-BD"/>
        </w:rPr>
        <w:t>CSE4192: Blockchain Lab</w:t>
      </w:r>
    </w:p>
    <w:p w:rsidR="002D3428" w:rsidRPr="002D3428" w:rsidRDefault="002D3428" w:rsidP="002D3428">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iCs/>
          <w:sz w:val="18"/>
          <w:szCs w:val="18"/>
          <w:lang w:bidi="bn-BD"/>
        </w:rPr>
      </w:pPr>
      <w:r w:rsidRPr="002D3428">
        <w:rPr>
          <w:rFonts w:ascii="Arial" w:eastAsia="Calibri" w:hAnsi="Arial" w:cs="Arial"/>
          <w:b/>
          <w:bCs/>
          <w:iCs/>
          <w:sz w:val="18"/>
          <w:szCs w:val="18"/>
          <w:lang w:bidi="bn-BD"/>
        </w:rPr>
        <w:t xml:space="preserve">Credits: </w:t>
      </w:r>
      <w:r w:rsidRPr="002D3428">
        <w:rPr>
          <w:rFonts w:ascii="Arial" w:eastAsia="Calibri" w:hAnsi="Arial" w:cs="Arial"/>
          <w:iCs/>
          <w:sz w:val="18"/>
          <w:szCs w:val="18"/>
          <w:lang w:bidi="bn-BD"/>
        </w:rPr>
        <w:t xml:space="preserve">1 </w:t>
      </w:r>
      <w:r w:rsidR="00844CE6">
        <w:rPr>
          <w:rFonts w:ascii="Arial" w:eastAsia="Calibri" w:hAnsi="Arial" w:cs="Arial"/>
          <w:b/>
          <w:bCs/>
          <w:iCs/>
          <w:sz w:val="18"/>
          <w:szCs w:val="18"/>
          <w:lang w:bidi="bn-BD"/>
        </w:rPr>
        <w:t>Contact Hours: 28</w:t>
      </w:r>
    </w:p>
    <w:p w:rsidR="002D3428" w:rsidRPr="002D3428" w:rsidRDefault="002D3428" w:rsidP="002D3428">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2D3428">
        <w:rPr>
          <w:rFonts w:ascii="Arial" w:eastAsia="Calibri" w:hAnsi="Arial" w:cs="Arial"/>
          <w:b/>
          <w:bCs/>
          <w:iCs/>
          <w:sz w:val="18"/>
          <w:szCs w:val="18"/>
          <w:lang w:bidi="bn-BD"/>
        </w:rPr>
        <w:t>Year:</w:t>
      </w:r>
      <w:r w:rsidRPr="002D3428">
        <w:rPr>
          <w:rFonts w:ascii="Arial" w:eastAsia="Calibri" w:hAnsi="Arial" w:cs="Arial"/>
          <w:iCs/>
          <w:sz w:val="18"/>
          <w:szCs w:val="18"/>
          <w:lang w:bidi="bn-BD"/>
        </w:rPr>
        <w:t xml:space="preserve">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2D3428" w:rsidRPr="002D3428" w:rsidRDefault="002D3428" w:rsidP="002D3428">
      <w:pPr>
        <w:spacing w:line="259" w:lineRule="auto"/>
        <w:jc w:val="center"/>
        <w:rPr>
          <w:rFonts w:ascii="Arial" w:eastAsia="Calibri" w:hAnsi="Arial" w:cs="Arial"/>
          <w:b/>
          <w:color w:val="000000"/>
          <w:sz w:val="18"/>
          <w:szCs w:val="18"/>
          <w:lang w:bidi="bn-BD"/>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27"/>
        <w:gridCol w:w="7599"/>
      </w:tblGrid>
      <w:tr w:rsidR="002D3428" w:rsidRPr="002D3428" w:rsidTr="002D69D2">
        <w:trPr>
          <w:jc w:val="center"/>
        </w:trPr>
        <w:tc>
          <w:tcPr>
            <w:tcW w:w="1427"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b/>
                <w:sz w:val="18"/>
                <w:szCs w:val="18"/>
                <w:lang w:bidi="bn-BD"/>
              </w:rPr>
            </w:pPr>
            <w:r w:rsidRPr="002D3428">
              <w:rPr>
                <w:rFonts w:ascii="Arial" w:eastAsia="Calibri" w:hAnsi="Arial" w:cs="Arial"/>
                <w:b/>
                <w:sz w:val="18"/>
                <w:szCs w:val="18"/>
                <w:lang w:bidi="bn-BD"/>
              </w:rPr>
              <w:t>Prerequisite:</w:t>
            </w:r>
          </w:p>
        </w:tc>
        <w:tc>
          <w:tcPr>
            <w:tcW w:w="7599"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iCs/>
                <w:sz w:val="18"/>
                <w:szCs w:val="18"/>
                <w:lang w:bidi="bn-BD"/>
              </w:rPr>
            </w:pPr>
            <w:r w:rsidRPr="002D3428">
              <w:rPr>
                <w:rFonts w:ascii="Arial" w:eastAsia="Calibri" w:hAnsi="Arial" w:cs="Arial"/>
                <w:iCs/>
                <w:sz w:val="18"/>
                <w:szCs w:val="18"/>
                <w:lang w:bidi="bn-BD"/>
              </w:rPr>
              <w:t>None</w:t>
            </w:r>
          </w:p>
        </w:tc>
      </w:tr>
      <w:tr w:rsidR="002D3428" w:rsidRPr="002D3428" w:rsidTr="002D69D2">
        <w:trPr>
          <w:jc w:val="center"/>
        </w:trPr>
        <w:tc>
          <w:tcPr>
            <w:tcW w:w="1427"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b/>
                <w:sz w:val="18"/>
                <w:szCs w:val="18"/>
                <w:lang w:bidi="bn-BD"/>
              </w:rPr>
            </w:pPr>
            <w:r w:rsidRPr="002D3428">
              <w:rPr>
                <w:rFonts w:ascii="Arial" w:eastAsia="Calibri" w:hAnsi="Arial" w:cs="Arial"/>
                <w:b/>
                <w:sz w:val="18"/>
                <w:szCs w:val="18"/>
                <w:lang w:bidi="bn-BD"/>
              </w:rPr>
              <w:t>Course Type</w:t>
            </w:r>
          </w:p>
        </w:tc>
        <w:tc>
          <w:tcPr>
            <w:tcW w:w="7599"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iCs/>
                <w:sz w:val="18"/>
                <w:szCs w:val="18"/>
                <w:lang w:bidi="bn-BD"/>
              </w:rPr>
            </w:pPr>
            <w:r w:rsidRPr="002D3428">
              <w:rPr>
                <w:rFonts w:ascii="MS Gothic" w:eastAsia="MS Gothic" w:hAnsi="MS Gothic" w:cs="MS Gothic" w:hint="eastAsia"/>
                <w:sz w:val="18"/>
                <w:szCs w:val="18"/>
                <w:lang w:bidi="bn-BD"/>
              </w:rPr>
              <w:t>☐</w:t>
            </w:r>
            <w:r w:rsidRPr="002D3428">
              <w:rPr>
                <w:rFonts w:ascii="Arial" w:eastAsia="Calibri" w:hAnsi="Arial" w:cs="Arial"/>
                <w:iCs/>
                <w:sz w:val="18"/>
                <w:szCs w:val="18"/>
                <w:lang w:bidi="bn-BD"/>
              </w:rPr>
              <w:t xml:space="preserve">Theory         </w:t>
            </w:r>
            <w:r w:rsidRPr="002D3428">
              <w:rPr>
                <w:rFonts w:ascii="MS Gothic" w:eastAsia="MS Gothic" w:hAnsi="MS Gothic" w:cs="MS Gothic" w:hint="eastAsia"/>
                <w:iCs/>
                <w:sz w:val="18"/>
                <w:szCs w:val="18"/>
                <w:lang w:bidi="bn-BD"/>
              </w:rPr>
              <w:t>☒</w:t>
            </w:r>
            <w:r w:rsidRPr="002D3428">
              <w:rPr>
                <w:rFonts w:ascii="Arial" w:eastAsia="Calibri" w:hAnsi="Arial" w:cs="Arial"/>
                <w:iCs/>
                <w:sz w:val="18"/>
                <w:szCs w:val="18"/>
                <w:lang w:bidi="bn-BD"/>
              </w:rPr>
              <w:t xml:space="preserve"> Laboratory work         </w:t>
            </w:r>
            <w:r w:rsidRPr="002D3428">
              <w:rPr>
                <w:rFonts w:ascii="MS Gothic" w:eastAsia="MS Gothic" w:hAnsi="MS Gothic" w:cs="MS Gothic" w:hint="eastAsia"/>
                <w:iCs/>
                <w:sz w:val="18"/>
                <w:szCs w:val="18"/>
                <w:lang w:bidi="bn-BD"/>
              </w:rPr>
              <w:t>☐</w:t>
            </w:r>
            <w:r w:rsidRPr="002D3428">
              <w:rPr>
                <w:rFonts w:ascii="Arial" w:eastAsia="Calibri" w:hAnsi="Arial" w:cs="Arial"/>
                <w:iCs/>
                <w:sz w:val="18"/>
                <w:szCs w:val="18"/>
                <w:lang w:bidi="bn-BD"/>
              </w:rPr>
              <w:t xml:space="preserve"> Project work      </w:t>
            </w:r>
            <w:r w:rsidRPr="002D3428">
              <w:rPr>
                <w:rFonts w:ascii="MS Gothic" w:eastAsia="MS Gothic" w:hAnsi="MS Gothic" w:cs="MS Gothic" w:hint="eastAsia"/>
                <w:iCs/>
                <w:sz w:val="18"/>
                <w:szCs w:val="18"/>
                <w:lang w:bidi="bn-BD"/>
              </w:rPr>
              <w:t>☐</w:t>
            </w:r>
            <w:r w:rsidRPr="002D3428">
              <w:rPr>
                <w:rFonts w:ascii="Arial" w:eastAsia="Calibri" w:hAnsi="Arial" w:cs="Arial"/>
                <w:iCs/>
                <w:sz w:val="18"/>
                <w:szCs w:val="18"/>
                <w:lang w:bidi="bn-BD"/>
              </w:rPr>
              <w:t xml:space="preserve"> Viva Voce                    </w:t>
            </w:r>
          </w:p>
        </w:tc>
      </w:tr>
      <w:tr w:rsidR="002D3428" w:rsidRPr="002D3428" w:rsidTr="002D69D2">
        <w:trPr>
          <w:trHeight w:val="238"/>
          <w:jc w:val="center"/>
        </w:trPr>
        <w:tc>
          <w:tcPr>
            <w:tcW w:w="1427" w:type="dxa"/>
            <w:tcBorders>
              <w:top w:val="nil"/>
              <w:left w:val="nil"/>
              <w:bottom w:val="nil"/>
              <w:right w:val="nil"/>
            </w:tcBorders>
            <w:shd w:val="clear" w:color="auto" w:fill="FFFFFF"/>
          </w:tcPr>
          <w:p w:rsidR="002D3428" w:rsidRPr="002D3428" w:rsidRDefault="002D3428" w:rsidP="002D3428">
            <w:pPr>
              <w:spacing w:line="259" w:lineRule="auto"/>
              <w:ind w:left="2160" w:hanging="2160"/>
              <w:rPr>
                <w:rFonts w:ascii="Arial" w:eastAsia="Calibri" w:hAnsi="Arial" w:cs="Arial"/>
                <w:b/>
                <w:bCs/>
                <w:sz w:val="18"/>
                <w:szCs w:val="18"/>
                <w:lang w:bidi="bn-BD"/>
              </w:rPr>
            </w:pPr>
            <w:r w:rsidRPr="002D3428">
              <w:rPr>
                <w:rFonts w:ascii="Arial" w:eastAsia="Calibri" w:hAnsi="Arial" w:cs="Arial"/>
                <w:b/>
                <w:bCs/>
                <w:sz w:val="18"/>
                <w:szCs w:val="18"/>
                <w:lang w:bidi="bn-BD"/>
              </w:rPr>
              <w:t>Motivation</w:t>
            </w:r>
          </w:p>
        </w:tc>
        <w:tc>
          <w:tcPr>
            <w:tcW w:w="7599" w:type="dxa"/>
            <w:tcBorders>
              <w:top w:val="nil"/>
              <w:left w:val="nil"/>
              <w:bottom w:val="nil"/>
              <w:right w:val="nil"/>
            </w:tcBorders>
            <w:shd w:val="clear" w:color="auto" w:fill="FFFFFF"/>
          </w:tcPr>
          <w:p w:rsidR="002D3428" w:rsidRPr="002D3428" w:rsidRDefault="002D3428" w:rsidP="002D3428">
            <w:pPr>
              <w:spacing w:line="259" w:lineRule="auto"/>
              <w:jc w:val="both"/>
              <w:rPr>
                <w:rFonts w:ascii="Arial" w:eastAsia="Calibri" w:hAnsi="Arial" w:cs="Arial"/>
                <w:color w:val="373A3C"/>
                <w:sz w:val="18"/>
                <w:szCs w:val="18"/>
                <w:lang w:bidi="bn-BD"/>
              </w:rPr>
            </w:pPr>
            <w:r w:rsidRPr="002D3428">
              <w:rPr>
                <w:rFonts w:ascii="Arial" w:eastAsia="Calibri" w:hAnsi="Arial" w:cs="Arial"/>
                <w:iCs/>
                <w:color w:val="000000"/>
                <w:sz w:val="18"/>
                <w:szCs w:val="18"/>
                <w:lang w:bidi="bn-BD"/>
              </w:rPr>
              <w:t>It is ideal for programmers and designers involved in developing and implementing blockchain applications, and anyone who is interested in understanding its potential.</w:t>
            </w:r>
          </w:p>
        </w:tc>
      </w:tr>
      <w:tr w:rsidR="002D3428" w:rsidRPr="002D3428" w:rsidTr="002D69D2">
        <w:trPr>
          <w:trHeight w:val="238"/>
          <w:jc w:val="center"/>
        </w:trPr>
        <w:tc>
          <w:tcPr>
            <w:tcW w:w="9026" w:type="dxa"/>
            <w:gridSpan w:val="2"/>
            <w:tcBorders>
              <w:top w:val="nil"/>
              <w:left w:val="nil"/>
              <w:bottom w:val="nil"/>
              <w:right w:val="nil"/>
            </w:tcBorders>
            <w:shd w:val="clear" w:color="auto" w:fill="FFFFFF"/>
          </w:tcPr>
          <w:p w:rsidR="002D3428" w:rsidRPr="00BF4387" w:rsidRDefault="002D3428" w:rsidP="002D3428">
            <w:pPr>
              <w:spacing w:line="259" w:lineRule="auto"/>
              <w:rPr>
                <w:rFonts w:ascii="Arial" w:eastAsia="Calibri" w:hAnsi="Arial" w:cs="Arial"/>
                <w:b/>
                <w:bCs/>
                <w:sz w:val="18"/>
                <w:szCs w:val="18"/>
                <w:lang w:bidi="bn-BD"/>
              </w:rPr>
            </w:pPr>
          </w:p>
          <w:p w:rsidR="002D3428" w:rsidRPr="002D3428" w:rsidRDefault="002D3428" w:rsidP="002D3428">
            <w:pPr>
              <w:spacing w:line="259" w:lineRule="auto"/>
              <w:rPr>
                <w:rFonts w:ascii="Arial" w:eastAsia="Calibri" w:hAnsi="Arial" w:cs="Arial"/>
                <w:b/>
                <w:bCs/>
                <w:sz w:val="18"/>
                <w:szCs w:val="18"/>
                <w:lang w:bidi="bn-BD"/>
              </w:rPr>
            </w:pPr>
            <w:r w:rsidRPr="002D3428">
              <w:rPr>
                <w:rFonts w:ascii="Arial" w:eastAsia="Calibri" w:hAnsi="Arial" w:cs="Arial"/>
                <w:b/>
                <w:bCs/>
                <w:sz w:val="18"/>
                <w:szCs w:val="18"/>
                <w:lang w:bidi="bn-BD"/>
              </w:rPr>
              <w:t>Course Objective:</w:t>
            </w:r>
          </w:p>
          <w:p w:rsidR="002D3428" w:rsidRPr="002D3428" w:rsidRDefault="002D3428" w:rsidP="002D3428">
            <w:pPr>
              <w:spacing w:line="259" w:lineRule="auto"/>
              <w:jc w:val="both"/>
              <w:rPr>
                <w:rFonts w:ascii="Arial" w:eastAsia="Calibri" w:hAnsi="Arial" w:cs="Arial"/>
                <w:iCs/>
                <w:color w:val="000000"/>
                <w:sz w:val="18"/>
                <w:szCs w:val="18"/>
                <w:lang w:bidi="bn-BD"/>
              </w:rPr>
            </w:pPr>
            <w:r w:rsidRPr="002D3428">
              <w:rPr>
                <w:rFonts w:ascii="Arial" w:eastAsia="Calibri" w:hAnsi="Arial" w:cs="Arial"/>
                <w:iCs/>
                <w:color w:val="000000"/>
                <w:sz w:val="18"/>
                <w:szCs w:val="18"/>
                <w:lang w:bidi="bn-BD"/>
              </w:rPr>
              <w:t xml:space="preserve">This Course introduces blockchain, a revolutionary technology that enables peer-to-peer transfer of digital assets without any intermediaries, and is predicted to be just as impactful as the Internet. More specifically, it prepares learners to program on the Ethereumblockchain. </w:t>
            </w:r>
          </w:p>
          <w:p w:rsidR="002D3428" w:rsidRPr="002D3428" w:rsidRDefault="002D3428" w:rsidP="002D3428">
            <w:pPr>
              <w:spacing w:line="259" w:lineRule="auto"/>
              <w:jc w:val="both"/>
              <w:rPr>
                <w:rFonts w:ascii="Arial" w:eastAsia="Calibri" w:hAnsi="Arial" w:cs="Arial"/>
                <w:iCs/>
                <w:color w:val="000000"/>
                <w:sz w:val="18"/>
                <w:szCs w:val="18"/>
                <w:lang w:bidi="bn-BD"/>
              </w:rPr>
            </w:pPr>
            <w:r w:rsidRPr="002D3428">
              <w:rPr>
                <w:rFonts w:ascii="Arial" w:eastAsia="Calibri" w:hAnsi="Arial" w:cs="Arial"/>
                <w:iCs/>
                <w:color w:val="000000"/>
                <w:sz w:val="18"/>
                <w:szCs w:val="18"/>
                <w:lang w:bidi="bn-BD"/>
              </w:rPr>
              <w:t xml:space="preserve">The course covers a range of essential topics, from the cryptographic underpinnings of blockchain technology to enabling decentralized applications on a private Ethereumblockchain platform. </w:t>
            </w:r>
          </w:p>
        </w:tc>
      </w:tr>
    </w:tbl>
    <w:p w:rsidR="002D3428" w:rsidRPr="002D3428" w:rsidRDefault="002D3428" w:rsidP="002D3428">
      <w:pPr>
        <w:spacing w:line="259" w:lineRule="auto"/>
        <w:jc w:val="center"/>
        <w:rPr>
          <w:rFonts w:ascii="Arial" w:eastAsia="Calibri" w:hAnsi="Arial" w:cs="Arial"/>
          <w:b/>
          <w:color w:val="000000"/>
          <w:sz w:val="18"/>
          <w:szCs w:val="18"/>
          <w:lang w:bidi="bn-BD"/>
        </w:rPr>
      </w:pPr>
    </w:p>
    <w:p w:rsidR="002D3428" w:rsidRPr="002D3428" w:rsidRDefault="002D3428" w:rsidP="002D3428">
      <w:pPr>
        <w:spacing w:line="259" w:lineRule="auto"/>
        <w:jc w:val="center"/>
        <w:rPr>
          <w:rFonts w:ascii="Arial" w:eastAsia="Calibri" w:hAnsi="Arial" w:cs="Arial"/>
          <w:b/>
          <w:color w:val="000000"/>
          <w:sz w:val="18"/>
          <w:szCs w:val="18"/>
          <w:lang w:bidi="bn-BD"/>
        </w:rPr>
      </w:pPr>
      <w:r w:rsidRPr="002D3428">
        <w:rPr>
          <w:rFonts w:ascii="Arial" w:eastAsia="Calibri" w:hAnsi="Arial" w:cs="Arial"/>
          <w:b/>
          <w:color w:val="000000"/>
          <w:sz w:val="18"/>
          <w:szCs w:val="18"/>
          <w:lang w:bidi="bn-BD"/>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612"/>
        <w:gridCol w:w="1806"/>
        <w:gridCol w:w="2289"/>
        <w:gridCol w:w="1276"/>
        <w:gridCol w:w="1559"/>
        <w:gridCol w:w="1543"/>
      </w:tblGrid>
      <w:tr w:rsidR="002D3428" w:rsidRPr="002D3428" w:rsidTr="002D69D2">
        <w:trPr>
          <w:trHeight w:val="877"/>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 No.</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 Statement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Assessment tools</w:t>
            </w:r>
          </w:p>
        </w:tc>
      </w:tr>
      <w:tr w:rsidR="002D3428" w:rsidRPr="002D3428" w:rsidTr="002D69D2">
        <w:trPr>
          <w:trHeight w:val="1646"/>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lastRenderedPageBreak/>
              <w:t>CO1</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sz w:val="18"/>
                <w:szCs w:val="18"/>
                <w:lang w:bidi="bn-BD"/>
              </w:rPr>
            </w:pPr>
            <w:r w:rsidRPr="002D3428">
              <w:rPr>
                <w:rFonts w:ascii="Arial" w:eastAsia="Calibri" w:hAnsi="Arial" w:cs="Arial"/>
                <w:iCs/>
                <w:color w:val="373A3C"/>
                <w:sz w:val="18"/>
                <w:szCs w:val="18"/>
                <w:shd w:val="clear" w:color="auto" w:fill="FFFFFF"/>
                <w:lang w:bidi="bn-BD"/>
              </w:rPr>
              <w:t xml:space="preserve">To </w:t>
            </w:r>
            <w:r w:rsidRPr="002D3428">
              <w:rPr>
                <w:rFonts w:ascii="Arial" w:eastAsia="Calibri" w:hAnsi="Arial" w:cs="Arial"/>
                <w:b/>
                <w:bCs/>
                <w:iCs/>
                <w:color w:val="373A3C"/>
                <w:sz w:val="18"/>
                <w:szCs w:val="18"/>
                <w:shd w:val="clear" w:color="auto" w:fill="FFFFFF"/>
                <w:lang w:bidi="bn-BD"/>
              </w:rPr>
              <w:t>creat</w:t>
            </w:r>
            <w:r w:rsidRPr="002D3428">
              <w:rPr>
                <w:rFonts w:ascii="Arial" w:eastAsia="Calibri" w:hAnsi="Arial" w:cs="Arial"/>
                <w:iCs/>
                <w:color w:val="373A3C"/>
                <w:sz w:val="18"/>
                <w:szCs w:val="18"/>
                <w:shd w:val="clear" w:color="auto" w:fill="FFFFFF"/>
                <w:lang w:bidi="bn-BD"/>
              </w:rPr>
              <w:t>e nodes on a private Ethereumblockchain</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contextualSpacing/>
              <w:jc w:val="center"/>
              <w:rPr>
                <w:rFonts w:ascii="Arial" w:eastAsia="Calibri" w:hAnsi="Arial" w:cs="Arial"/>
                <w:color w:val="000000"/>
                <w:sz w:val="18"/>
                <w:szCs w:val="18"/>
                <w:lang w:bidi="bn-BD"/>
              </w:rPr>
            </w:pPr>
            <w:r w:rsidRPr="002D3428">
              <w:rPr>
                <w:rFonts w:ascii="Arial" w:eastAsia="Calibri" w:hAnsi="Arial" w:cs="Arial"/>
                <w:b/>
                <w:bCs/>
                <w:sz w:val="18"/>
                <w:szCs w:val="18"/>
                <w:lang w:bidi="bn-BD"/>
              </w:rPr>
              <w:t>Design/development of solutions</w:t>
            </w:r>
          </w:p>
          <w:p w:rsidR="002D3428" w:rsidRPr="002D3428" w:rsidRDefault="002D3428" w:rsidP="002D3428">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 xml:space="preserve"> (PO3)</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Cognitive domain – level 6</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Lecture</w:t>
            </w:r>
            <w:r w:rsidR="002D3428" w:rsidRPr="002D3428">
              <w:rPr>
                <w:rFonts w:ascii="Arial" w:eastAsia="Calibri" w:hAnsi="Arial" w:cs="Arial"/>
                <w:color w:val="000000"/>
                <w:sz w:val="18"/>
                <w:szCs w:val="18"/>
                <w:lang w:bidi="bn-BD"/>
              </w:rPr>
              <w:t xml:space="preserve"> Note</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Text</w:t>
            </w:r>
            <w:r w:rsidR="002D3428" w:rsidRPr="002D3428">
              <w:rPr>
                <w:rFonts w:ascii="Arial" w:eastAsia="Calibri" w:hAnsi="Arial" w:cs="Arial"/>
                <w:color w:val="000000"/>
                <w:sz w:val="18"/>
                <w:szCs w:val="18"/>
                <w:lang w:bidi="bn-BD"/>
              </w:rPr>
              <w:t xml:space="preserve"> Book</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Audio</w:t>
            </w:r>
            <w:r w:rsidR="002D3428" w:rsidRPr="002D3428">
              <w:rPr>
                <w:rFonts w:ascii="Arial" w:eastAsia="Calibri" w:hAnsi="Arial" w:cs="Arial"/>
                <w:color w:val="000000"/>
                <w:sz w:val="18"/>
                <w:szCs w:val="18"/>
                <w:lang w:bidi="bn-BD"/>
              </w:rPr>
              <w:t>/Video</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Web</w:t>
            </w:r>
            <w:r w:rsidR="002D3428" w:rsidRPr="002D3428">
              <w:rPr>
                <w:rFonts w:ascii="Arial" w:eastAsia="Calibri" w:hAnsi="Arial" w:cs="Arial"/>
                <w:color w:val="000000"/>
                <w:sz w:val="18"/>
                <w:szCs w:val="18"/>
                <w:lang w:bidi="bn-BD"/>
              </w:rPr>
              <w:t xml:space="preserve"> Material</w:t>
            </w:r>
          </w:p>
          <w:p w:rsidR="002D3428" w:rsidRPr="002D3428" w:rsidRDefault="002D3428"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color w:val="000000"/>
                <w:sz w:val="18"/>
                <w:szCs w:val="18"/>
                <w:lang w:bidi="bn-BD"/>
              </w:rPr>
              <w:t>☐</w:t>
            </w:r>
            <w:r w:rsidRPr="002D3428">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CA</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Final</w:t>
            </w:r>
            <w:r w:rsidR="002D3428" w:rsidRPr="002D3428">
              <w:rPr>
                <w:rFonts w:ascii="Arial" w:eastAsia="Calibri" w:hAnsi="Arial" w:cs="Arial"/>
                <w:iCs/>
                <w:color w:val="000000"/>
                <w:sz w:val="18"/>
                <w:szCs w:val="18"/>
                <w:lang w:bidi="bn-BD"/>
              </w:rPr>
              <w:t xml:space="preserve"> Exam</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Assignment</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Note</w:t>
            </w:r>
            <w:r w:rsidR="002D3428" w:rsidRPr="002D3428">
              <w:rPr>
                <w:rFonts w:ascii="Arial" w:eastAsia="Calibri" w:hAnsi="Arial" w:cs="Arial"/>
                <w:iCs/>
                <w:color w:val="000000"/>
                <w:sz w:val="18"/>
                <w:szCs w:val="18"/>
                <w:lang w:bidi="bn-BD"/>
              </w:rPr>
              <w:t xml:space="preserve"> book</w:t>
            </w:r>
          </w:p>
          <w:p w:rsidR="002D3428" w:rsidRPr="002D3428" w:rsidRDefault="002D3428" w:rsidP="002D3428">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Presentation</w:t>
            </w:r>
          </w:p>
        </w:tc>
      </w:tr>
      <w:tr w:rsidR="002D3428" w:rsidRPr="002D3428" w:rsidTr="002D69D2">
        <w:trPr>
          <w:trHeight w:val="1700"/>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CO2</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sz w:val="18"/>
                <w:szCs w:val="18"/>
                <w:lang w:bidi="bn-BD"/>
              </w:rPr>
            </w:pPr>
            <w:r w:rsidRPr="002D3428">
              <w:rPr>
                <w:rFonts w:ascii="Arial" w:eastAsia="Calibri" w:hAnsi="Arial" w:cs="Arial"/>
                <w:sz w:val="18"/>
                <w:szCs w:val="18"/>
                <w:lang w:bidi="bn-BD"/>
              </w:rPr>
              <w:t xml:space="preserve">To </w:t>
            </w:r>
            <w:r w:rsidRPr="002D3428">
              <w:rPr>
                <w:rFonts w:ascii="Arial" w:eastAsia="Calibri" w:hAnsi="Arial" w:cs="Arial"/>
                <w:b/>
                <w:bCs/>
                <w:sz w:val="18"/>
                <w:szCs w:val="18"/>
                <w:lang w:bidi="bn-BD"/>
              </w:rPr>
              <w:t>design</w:t>
            </w:r>
            <w:r w:rsidRPr="002D3428">
              <w:rPr>
                <w:rFonts w:ascii="Arial" w:eastAsia="Calibri" w:hAnsi="Arial" w:cs="Arial"/>
                <w:sz w:val="18"/>
                <w:szCs w:val="18"/>
                <w:lang w:bidi="bn-BD"/>
              </w:rPr>
              <w:t xml:space="preserve"> develop and test a smart contract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contextualSpacing/>
              <w:jc w:val="center"/>
              <w:rPr>
                <w:rFonts w:ascii="Arial" w:eastAsia="Calibri" w:hAnsi="Arial" w:cs="Arial"/>
                <w:color w:val="000000"/>
                <w:sz w:val="18"/>
                <w:szCs w:val="18"/>
                <w:lang w:bidi="bn-BD"/>
              </w:rPr>
            </w:pPr>
            <w:r w:rsidRPr="002D3428">
              <w:rPr>
                <w:rFonts w:ascii="Arial" w:eastAsia="Calibri" w:hAnsi="Arial" w:cs="Arial"/>
                <w:b/>
                <w:bCs/>
                <w:sz w:val="18"/>
                <w:szCs w:val="18"/>
                <w:lang w:bidi="bn-BD"/>
              </w:rPr>
              <w:t>Design/development of solutions</w:t>
            </w:r>
          </w:p>
          <w:p w:rsidR="002D3428" w:rsidRPr="002D3428" w:rsidRDefault="002D3428" w:rsidP="002D3428">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(PO3)</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Lecture</w:t>
            </w:r>
            <w:r w:rsidR="002D3428" w:rsidRPr="002D3428">
              <w:rPr>
                <w:rFonts w:ascii="Arial" w:eastAsia="Calibri" w:hAnsi="Arial" w:cs="Arial"/>
                <w:color w:val="000000"/>
                <w:sz w:val="18"/>
                <w:szCs w:val="18"/>
                <w:lang w:bidi="bn-BD"/>
              </w:rPr>
              <w:t xml:space="preserve"> Note</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Text</w:t>
            </w:r>
            <w:r w:rsidR="002D3428" w:rsidRPr="002D3428">
              <w:rPr>
                <w:rFonts w:ascii="Arial" w:eastAsia="Calibri" w:hAnsi="Arial" w:cs="Arial"/>
                <w:color w:val="000000"/>
                <w:sz w:val="18"/>
                <w:szCs w:val="18"/>
                <w:lang w:bidi="bn-BD"/>
              </w:rPr>
              <w:t xml:space="preserve"> Book</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Audio</w:t>
            </w:r>
            <w:r w:rsidR="002D3428" w:rsidRPr="002D3428">
              <w:rPr>
                <w:rFonts w:ascii="Arial" w:eastAsia="Calibri" w:hAnsi="Arial" w:cs="Arial"/>
                <w:color w:val="000000"/>
                <w:sz w:val="18"/>
                <w:szCs w:val="18"/>
                <w:lang w:bidi="bn-BD"/>
              </w:rPr>
              <w:t>/Video</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Web</w:t>
            </w:r>
            <w:r w:rsidR="002D3428" w:rsidRPr="002D3428">
              <w:rPr>
                <w:rFonts w:ascii="Arial" w:eastAsia="Calibri" w:hAnsi="Arial" w:cs="Arial"/>
                <w:color w:val="000000"/>
                <w:sz w:val="18"/>
                <w:szCs w:val="18"/>
                <w:lang w:bidi="bn-BD"/>
              </w:rPr>
              <w:t xml:space="preserve"> Material</w:t>
            </w:r>
          </w:p>
          <w:p w:rsidR="002D3428" w:rsidRPr="002D3428" w:rsidRDefault="002D3428" w:rsidP="002D3428">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color w:val="000000"/>
                <w:sz w:val="18"/>
                <w:szCs w:val="18"/>
                <w:lang w:bidi="bn-BD"/>
              </w:rPr>
              <w:t>☐</w:t>
            </w:r>
            <w:r w:rsidRPr="002D3428">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CA</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Final</w:t>
            </w:r>
            <w:r w:rsidR="002D3428" w:rsidRPr="002D3428">
              <w:rPr>
                <w:rFonts w:ascii="Arial" w:eastAsia="Calibri" w:hAnsi="Arial" w:cs="Arial"/>
                <w:iCs/>
                <w:color w:val="000000"/>
                <w:sz w:val="18"/>
                <w:szCs w:val="18"/>
                <w:lang w:bidi="bn-BD"/>
              </w:rPr>
              <w:t xml:space="preserve"> Exam</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Assignment</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Note</w:t>
            </w:r>
            <w:r w:rsidR="002D3428" w:rsidRPr="002D3428">
              <w:rPr>
                <w:rFonts w:ascii="Arial" w:eastAsia="Calibri" w:hAnsi="Arial" w:cs="Arial"/>
                <w:iCs/>
                <w:color w:val="000000"/>
                <w:sz w:val="18"/>
                <w:szCs w:val="18"/>
                <w:lang w:bidi="bn-BD"/>
              </w:rPr>
              <w:t xml:space="preserve"> book</w:t>
            </w:r>
          </w:p>
          <w:p w:rsidR="002D3428" w:rsidRPr="002D3428" w:rsidRDefault="002D3428" w:rsidP="002D3428">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Presentation</w:t>
            </w:r>
          </w:p>
        </w:tc>
      </w:tr>
      <w:tr w:rsidR="002D3428" w:rsidRPr="002D3428" w:rsidTr="002D69D2">
        <w:trPr>
          <w:trHeight w:val="1700"/>
          <w:jc w:val="center"/>
        </w:trPr>
        <w:tc>
          <w:tcPr>
            <w:tcW w:w="612"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CO3</w:t>
            </w:r>
          </w:p>
        </w:tc>
        <w:tc>
          <w:tcPr>
            <w:tcW w:w="1806"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sz w:val="18"/>
                <w:szCs w:val="18"/>
                <w:lang w:bidi="bn-BD"/>
              </w:rPr>
            </w:pPr>
            <w:r w:rsidRPr="002D3428">
              <w:rPr>
                <w:rFonts w:ascii="Arial" w:eastAsia="Calibri" w:hAnsi="Arial" w:cs="Arial"/>
                <w:color w:val="373A3C"/>
                <w:sz w:val="18"/>
                <w:szCs w:val="18"/>
                <w:shd w:val="clear" w:color="auto" w:fill="FFFFFF"/>
                <w:lang w:bidi="bn-BD"/>
              </w:rPr>
              <w:t xml:space="preserve">To </w:t>
            </w:r>
            <w:r w:rsidRPr="002D3428">
              <w:rPr>
                <w:rFonts w:ascii="Arial" w:eastAsia="Calibri" w:hAnsi="Arial" w:cs="Arial"/>
                <w:b/>
                <w:bCs/>
                <w:color w:val="373A3C"/>
                <w:sz w:val="18"/>
                <w:szCs w:val="18"/>
                <w:shd w:val="clear" w:color="auto" w:fill="FFFFFF"/>
                <w:lang w:bidi="bn-BD"/>
              </w:rPr>
              <w:t>design</w:t>
            </w:r>
            <w:r w:rsidRPr="002D3428">
              <w:rPr>
                <w:rFonts w:ascii="Arial" w:eastAsia="Calibri" w:hAnsi="Arial" w:cs="Arial"/>
                <w:color w:val="373A3C"/>
                <w:sz w:val="18"/>
                <w:szCs w:val="18"/>
                <w:shd w:val="clear" w:color="auto" w:fill="FFFFFF"/>
                <w:lang w:bidi="bn-BD"/>
              </w:rPr>
              <w:t xml:space="preserve"> and develop a decentralized application</w:t>
            </w:r>
          </w:p>
        </w:tc>
        <w:tc>
          <w:tcPr>
            <w:tcW w:w="2289"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contextualSpacing/>
              <w:jc w:val="center"/>
              <w:rPr>
                <w:rFonts w:ascii="Arial" w:eastAsia="Calibri" w:hAnsi="Arial" w:cs="Arial"/>
                <w:color w:val="000000"/>
                <w:sz w:val="18"/>
                <w:szCs w:val="18"/>
                <w:lang w:bidi="bn-BD"/>
              </w:rPr>
            </w:pPr>
            <w:r w:rsidRPr="002D3428">
              <w:rPr>
                <w:rFonts w:ascii="Arial" w:eastAsia="Calibri" w:hAnsi="Arial" w:cs="Arial"/>
                <w:b/>
                <w:bCs/>
                <w:sz w:val="18"/>
                <w:szCs w:val="18"/>
                <w:lang w:bidi="bn-BD"/>
              </w:rPr>
              <w:t>Design/development of solutions</w:t>
            </w:r>
          </w:p>
          <w:p w:rsidR="002D3428" w:rsidRPr="002D3428" w:rsidRDefault="002D3428" w:rsidP="002D3428">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(PO3)</w:t>
            </w:r>
          </w:p>
        </w:tc>
        <w:tc>
          <w:tcPr>
            <w:tcW w:w="1276"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2D3428" w:rsidP="002D3428">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Cognitive domain – level 5</w:t>
            </w:r>
          </w:p>
        </w:tc>
        <w:tc>
          <w:tcPr>
            <w:tcW w:w="1559"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Lecture</w:t>
            </w:r>
            <w:r w:rsidR="002D3428" w:rsidRPr="002D3428">
              <w:rPr>
                <w:rFonts w:ascii="Arial" w:eastAsia="Calibri" w:hAnsi="Arial" w:cs="Arial"/>
                <w:color w:val="000000"/>
                <w:sz w:val="18"/>
                <w:szCs w:val="18"/>
                <w:lang w:bidi="bn-BD"/>
              </w:rPr>
              <w:t xml:space="preserve"> Note</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Text</w:t>
            </w:r>
            <w:r w:rsidR="002D3428" w:rsidRPr="002D3428">
              <w:rPr>
                <w:rFonts w:ascii="Arial" w:eastAsia="Calibri" w:hAnsi="Arial" w:cs="Arial"/>
                <w:color w:val="000000"/>
                <w:sz w:val="18"/>
                <w:szCs w:val="18"/>
                <w:lang w:bidi="bn-BD"/>
              </w:rPr>
              <w:t xml:space="preserve"> Book</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Audio</w:t>
            </w:r>
            <w:r w:rsidR="002D3428" w:rsidRPr="002D3428">
              <w:rPr>
                <w:rFonts w:ascii="Arial" w:eastAsia="Calibri" w:hAnsi="Arial" w:cs="Arial"/>
                <w:color w:val="000000"/>
                <w:sz w:val="18"/>
                <w:szCs w:val="18"/>
                <w:lang w:bidi="bn-BD"/>
              </w:rPr>
              <w:t>/Video</w:t>
            </w:r>
          </w:p>
          <w:p w:rsidR="002D3428" w:rsidRPr="002D3428" w:rsidRDefault="0078483D" w:rsidP="002D3428">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Web</w:t>
            </w:r>
            <w:r w:rsidR="002D3428" w:rsidRPr="002D3428">
              <w:rPr>
                <w:rFonts w:ascii="Arial" w:eastAsia="Calibri" w:hAnsi="Arial" w:cs="Arial"/>
                <w:color w:val="000000"/>
                <w:sz w:val="18"/>
                <w:szCs w:val="18"/>
                <w:lang w:bidi="bn-BD"/>
              </w:rPr>
              <w:t xml:space="preserve"> Material</w:t>
            </w:r>
          </w:p>
          <w:p w:rsidR="002D3428" w:rsidRPr="002D3428" w:rsidRDefault="002D3428" w:rsidP="002D3428">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color w:val="000000"/>
                <w:sz w:val="18"/>
                <w:szCs w:val="18"/>
                <w:lang w:bidi="bn-BD"/>
              </w:rPr>
              <w:t>☐</w:t>
            </w:r>
            <w:r w:rsidRPr="002D3428">
              <w:rPr>
                <w:rFonts w:ascii="Arial" w:eastAsia="Calibri" w:hAnsi="Arial" w:cs="Arial"/>
                <w:color w:val="000000"/>
                <w:sz w:val="18"/>
                <w:szCs w:val="18"/>
                <w:lang w:bidi="bn-BD"/>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63" w:type="dxa"/>
            </w:tcMar>
            <w:vAlign w:val="center"/>
          </w:tcPr>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CA</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Final</w:t>
            </w:r>
            <w:r w:rsidR="002D3428" w:rsidRPr="002D3428">
              <w:rPr>
                <w:rFonts w:ascii="Arial" w:eastAsia="Calibri" w:hAnsi="Arial" w:cs="Arial"/>
                <w:iCs/>
                <w:color w:val="000000"/>
                <w:sz w:val="18"/>
                <w:szCs w:val="18"/>
                <w:lang w:bidi="bn-BD"/>
              </w:rPr>
              <w:t xml:space="preserve"> Exam</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Assignment</w:t>
            </w:r>
          </w:p>
          <w:p w:rsidR="002D3428" w:rsidRPr="002D3428" w:rsidRDefault="0078483D" w:rsidP="002D3428">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Note</w:t>
            </w:r>
            <w:r w:rsidR="002D3428" w:rsidRPr="002D3428">
              <w:rPr>
                <w:rFonts w:ascii="Arial" w:eastAsia="Calibri" w:hAnsi="Arial" w:cs="Arial"/>
                <w:iCs/>
                <w:color w:val="000000"/>
                <w:sz w:val="18"/>
                <w:szCs w:val="18"/>
                <w:lang w:bidi="bn-BD"/>
              </w:rPr>
              <w:t xml:space="preserve"> book</w:t>
            </w:r>
          </w:p>
          <w:p w:rsidR="002D3428" w:rsidRPr="002D3428" w:rsidRDefault="002D3428" w:rsidP="002D3428">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Presentation</w:t>
            </w:r>
          </w:p>
        </w:tc>
      </w:tr>
    </w:tbl>
    <w:p w:rsidR="002D3428" w:rsidRPr="002D3428" w:rsidRDefault="002D3428" w:rsidP="002D3428">
      <w:pPr>
        <w:spacing w:line="259" w:lineRule="auto"/>
        <w:rPr>
          <w:rFonts w:ascii="Arial" w:eastAsia="Calibri" w:hAnsi="Arial" w:cs="Arial"/>
          <w:b/>
          <w:color w:val="000000"/>
          <w:sz w:val="18"/>
          <w:szCs w:val="18"/>
          <w:lang w:bidi="bn-BD"/>
        </w:rPr>
      </w:pPr>
    </w:p>
    <w:p w:rsidR="002D3428" w:rsidRPr="002D3428" w:rsidRDefault="002D3428" w:rsidP="002D3428">
      <w:pPr>
        <w:spacing w:line="259" w:lineRule="auto"/>
        <w:rPr>
          <w:rFonts w:ascii="Arial" w:eastAsia="Calibri" w:hAnsi="Arial" w:cs="Arial"/>
          <w:sz w:val="18"/>
          <w:szCs w:val="18"/>
          <w:lang w:bidi="bn-BD"/>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D3428" w:rsidRPr="002D3428" w:rsidTr="002D69D2">
        <w:trPr>
          <w:jc w:val="center"/>
        </w:trPr>
        <w:tc>
          <w:tcPr>
            <w:tcW w:w="9127"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b/>
                <w:color w:val="000000"/>
                <w:sz w:val="18"/>
                <w:szCs w:val="18"/>
                <w:lang w:bidi="bn-BD"/>
              </w:rPr>
            </w:pPr>
            <w:r w:rsidRPr="002D3428">
              <w:rPr>
                <w:rFonts w:ascii="Arial" w:eastAsia="Calibri" w:hAnsi="Arial" w:cs="Arial"/>
                <w:b/>
                <w:color w:val="000000"/>
                <w:sz w:val="18"/>
                <w:szCs w:val="18"/>
                <w:lang w:bidi="bn-BD"/>
              </w:rPr>
              <w:t>Assessment and Marks Distribution:</w:t>
            </w:r>
          </w:p>
          <w:p w:rsidR="002D3428" w:rsidRPr="002D3428" w:rsidRDefault="002D3428" w:rsidP="002D3428">
            <w:pPr>
              <w:spacing w:line="259" w:lineRule="auto"/>
              <w:rPr>
                <w:rFonts w:ascii="Arial" w:eastAsia="Calibri" w:hAnsi="Arial" w:cs="Arial"/>
                <w:bCs/>
                <w:color w:val="000000"/>
                <w:sz w:val="18"/>
                <w:szCs w:val="18"/>
                <w:lang w:bidi="bn-BD"/>
              </w:rPr>
            </w:pPr>
            <w:r w:rsidRPr="002D3428">
              <w:rPr>
                <w:rFonts w:ascii="Arial" w:eastAsia="Calibri" w:hAnsi="Arial" w:cs="Arial"/>
                <w:bCs/>
                <w:color w:val="000000"/>
                <w:sz w:val="18"/>
                <w:szCs w:val="18"/>
                <w:lang w:bidi="bn-BD"/>
              </w:rPr>
              <w:tab/>
              <w:t>Continuous Assessments (CA)  (20%)</w:t>
            </w:r>
          </w:p>
          <w:p w:rsidR="002D3428" w:rsidRPr="002D3428" w:rsidRDefault="002D3428" w:rsidP="002D3428">
            <w:pPr>
              <w:spacing w:line="259" w:lineRule="auto"/>
              <w:rPr>
                <w:rFonts w:ascii="Arial" w:eastAsia="Calibri" w:hAnsi="Arial" w:cs="Arial"/>
                <w:bCs/>
                <w:color w:val="000000"/>
                <w:sz w:val="18"/>
                <w:szCs w:val="18"/>
                <w:lang w:bidi="bn-BD"/>
              </w:rPr>
            </w:pPr>
            <w:r w:rsidRPr="002D3428">
              <w:rPr>
                <w:rFonts w:ascii="Arial" w:eastAsia="Calibri" w:hAnsi="Arial" w:cs="Arial"/>
                <w:bCs/>
                <w:color w:val="000000"/>
                <w:sz w:val="18"/>
                <w:szCs w:val="18"/>
                <w:lang w:bidi="bn-BD"/>
              </w:rPr>
              <w:tab/>
              <w:t>A comprehensive final exam + Lab note book (70%)</w:t>
            </w:r>
          </w:p>
          <w:p w:rsidR="002D3428" w:rsidRPr="002D3428" w:rsidRDefault="002D3428" w:rsidP="002D3428">
            <w:pPr>
              <w:spacing w:line="259" w:lineRule="auto"/>
              <w:rPr>
                <w:rFonts w:ascii="Arial" w:eastAsia="Calibri" w:hAnsi="Arial" w:cs="Arial"/>
                <w:bCs/>
                <w:color w:val="000000"/>
                <w:sz w:val="18"/>
                <w:szCs w:val="18"/>
                <w:lang w:bidi="bn-BD"/>
              </w:rPr>
            </w:pPr>
            <w:r w:rsidRPr="002D3428">
              <w:rPr>
                <w:rFonts w:ascii="Arial" w:eastAsia="Calibri" w:hAnsi="Arial" w:cs="Arial"/>
                <w:bCs/>
                <w:color w:val="000000"/>
                <w:sz w:val="18"/>
                <w:szCs w:val="18"/>
                <w:lang w:bidi="bn-BD"/>
              </w:rPr>
              <w:tab/>
              <w:t>A class participation mark (10%).</w:t>
            </w:r>
          </w:p>
          <w:p w:rsidR="002D3428" w:rsidRPr="002D3428" w:rsidRDefault="002D3428" w:rsidP="002D3428">
            <w:pPr>
              <w:spacing w:line="259" w:lineRule="auto"/>
              <w:rPr>
                <w:rFonts w:ascii="Arial" w:eastAsia="Calibri" w:hAnsi="Arial" w:cs="Arial"/>
                <w:bCs/>
                <w:color w:val="000000"/>
                <w:sz w:val="18"/>
                <w:szCs w:val="18"/>
                <w:lang w:bidi="bn-BD"/>
              </w:rPr>
            </w:pPr>
          </w:p>
        </w:tc>
      </w:tr>
      <w:tr w:rsidR="002D3428" w:rsidRPr="002D3428" w:rsidTr="002D69D2">
        <w:trPr>
          <w:jc w:val="center"/>
        </w:trPr>
        <w:tc>
          <w:tcPr>
            <w:tcW w:w="9127"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b/>
                <w:bCs/>
                <w:iCs/>
                <w:sz w:val="18"/>
                <w:szCs w:val="18"/>
                <w:lang w:bidi="bn-BD"/>
              </w:rPr>
            </w:pPr>
            <w:r w:rsidRPr="002D3428">
              <w:rPr>
                <w:rFonts w:ascii="Arial" w:eastAsia="Calibri" w:hAnsi="Arial" w:cs="Arial"/>
                <w:b/>
                <w:bCs/>
                <w:iCs/>
                <w:sz w:val="18"/>
                <w:szCs w:val="18"/>
                <w:lang w:bidi="bn-BD"/>
              </w:rPr>
              <w:t>Course Contents:</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create nodes on a private Ethereumblockchain, create accounts, unlock accounts, mine, transact, transfer Ethers, and check balances.</w:t>
            </w:r>
          </w:p>
          <w:p w:rsidR="002D3428" w:rsidRPr="002D3428" w:rsidRDefault="002D3428" w:rsidP="00CB1944">
            <w:pPr>
              <w:numPr>
                <w:ilvl w:val="0"/>
                <w:numId w:val="33"/>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 xml:space="preserve">To design, develop and test a smart contract for a problem using Solidity language and Remix IDE. </w:t>
            </w:r>
          </w:p>
          <w:p w:rsidR="002D3428" w:rsidRPr="002D3428" w:rsidRDefault="002D3428" w:rsidP="00CB1944">
            <w:pPr>
              <w:numPr>
                <w:ilvl w:val="0"/>
                <w:numId w:val="33"/>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To apply incremental development method and best practices.</w:t>
            </w:r>
          </w:p>
          <w:p w:rsidR="002D3428" w:rsidRPr="002D3428" w:rsidRDefault="002D3428" w:rsidP="00CB1944">
            <w:pPr>
              <w:numPr>
                <w:ilvl w:val="0"/>
                <w:numId w:val="33"/>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 xml:space="preserve">Design and develop a decentralized application (Dapp) using Truffle Integrated Development Environment (IDE) </w:t>
            </w:r>
          </w:p>
          <w:p w:rsidR="002D3428" w:rsidRPr="002D3428" w:rsidRDefault="002D3428" w:rsidP="00CB1944">
            <w:pPr>
              <w:numPr>
                <w:ilvl w:val="0"/>
                <w:numId w:val="33"/>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 xml:space="preserve">Explain and apply the concepts of test-driven development </w:t>
            </w:r>
          </w:p>
          <w:p w:rsidR="002D3428" w:rsidRPr="002D3428" w:rsidRDefault="002D3428" w:rsidP="00CB1944">
            <w:pPr>
              <w:numPr>
                <w:ilvl w:val="0"/>
                <w:numId w:val="33"/>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Steps in Dapp development using Truffle IDE.</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 xml:space="preserve">Install IPFS on your compute machine </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 xml:space="preserve">Use command line interface (CLI) to IPFS to add a file on IPFS </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 xml:space="preserve">Use the web interface to the IPFS to view your peers and add (drag and drop) files to IPFS </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Add a folder of files to IPFS using the web interface to the IPFS, view the hash of the folder and the files on the CLI</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Use IPFS to share files with others</w:t>
            </w:r>
          </w:p>
          <w:p w:rsidR="002D3428" w:rsidRPr="002D3428" w:rsidRDefault="002D3428" w:rsidP="00CB1944">
            <w:pPr>
              <w:numPr>
                <w:ilvl w:val="0"/>
                <w:numId w:val="33"/>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The base-58 addressing scheme of IPFS objects</w:t>
            </w:r>
          </w:p>
          <w:p w:rsidR="002D3428" w:rsidRPr="002D3428" w:rsidRDefault="002D3428" w:rsidP="002D3428">
            <w:pPr>
              <w:spacing w:line="259" w:lineRule="auto"/>
              <w:jc w:val="both"/>
              <w:rPr>
                <w:rFonts w:ascii="Arial" w:eastAsia="Calibri" w:hAnsi="Arial" w:cs="Arial"/>
                <w:iCs/>
                <w:sz w:val="18"/>
                <w:szCs w:val="18"/>
                <w:lang w:bidi="bn-BD"/>
              </w:rPr>
            </w:pPr>
          </w:p>
        </w:tc>
      </w:tr>
    </w:tbl>
    <w:p w:rsidR="002D3428" w:rsidRPr="002D3428" w:rsidRDefault="002D3428" w:rsidP="002D3428">
      <w:pPr>
        <w:spacing w:line="259" w:lineRule="auto"/>
        <w:jc w:val="both"/>
        <w:rPr>
          <w:rFonts w:ascii="Arial" w:eastAsia="Calibri" w:hAnsi="Arial" w:cs="Arial"/>
          <w:b/>
          <w:spacing w:val="-3"/>
          <w:sz w:val="18"/>
          <w:szCs w:val="18"/>
          <w:lang w:bidi="bn-BD"/>
        </w:rPr>
      </w:pPr>
      <w:r w:rsidRPr="002D3428">
        <w:rPr>
          <w:rFonts w:ascii="Arial" w:eastAsia="Calibri" w:hAnsi="Arial" w:cs="Arial"/>
          <w:b/>
          <w:spacing w:val="-3"/>
          <w:sz w:val="18"/>
          <w:szCs w:val="18"/>
          <w:lang w:bidi="bn-BD"/>
        </w:rPr>
        <w:t>Text Book:</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5"/>
        <w:gridCol w:w="2683"/>
        <w:gridCol w:w="298"/>
        <w:gridCol w:w="5743"/>
      </w:tblGrid>
      <w:tr w:rsidR="002D3428" w:rsidRPr="002D3428" w:rsidTr="002D69D2">
        <w:trPr>
          <w:jc w:val="center"/>
        </w:trPr>
        <w:tc>
          <w:tcPr>
            <w:tcW w:w="415" w:type="dxa"/>
            <w:tcBorders>
              <w:top w:val="nil"/>
              <w:left w:val="nil"/>
              <w:bottom w:val="nil"/>
              <w:right w:val="nil"/>
            </w:tcBorders>
            <w:shd w:val="clear" w:color="auto" w:fill="FFFFFF"/>
          </w:tcPr>
          <w:p w:rsidR="002D3428" w:rsidRPr="002D3428" w:rsidRDefault="002D3428" w:rsidP="002D3428">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1.</w:t>
            </w:r>
          </w:p>
        </w:tc>
        <w:tc>
          <w:tcPr>
            <w:tcW w:w="2683"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Tiana Laurence</w:t>
            </w:r>
          </w:p>
        </w:tc>
        <w:tc>
          <w:tcPr>
            <w:tcW w:w="298" w:type="dxa"/>
            <w:tcBorders>
              <w:top w:val="nil"/>
              <w:left w:val="nil"/>
              <w:bottom w:val="nil"/>
              <w:right w:val="nil"/>
            </w:tcBorders>
            <w:shd w:val="clear" w:color="auto" w:fill="FFFFFF"/>
          </w:tcPr>
          <w:p w:rsidR="002D3428" w:rsidRPr="002D3428" w:rsidRDefault="002D3428" w:rsidP="002D3428">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743" w:type="dxa"/>
            <w:tcBorders>
              <w:top w:val="nil"/>
              <w:left w:val="nil"/>
              <w:bottom w:val="nil"/>
              <w:right w:val="nil"/>
            </w:tcBorders>
            <w:shd w:val="clear" w:color="auto" w:fill="FFFFFF"/>
          </w:tcPr>
          <w:p w:rsidR="002D3428" w:rsidRPr="002D3428" w:rsidRDefault="002D3428" w:rsidP="002D3428">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Blockchain for Dummies</w:t>
            </w:r>
            <w:r w:rsidRPr="002D3428">
              <w:rPr>
                <w:rFonts w:ascii="Arial" w:eastAsia="Calibri" w:hAnsi="Arial" w:cs="Arial"/>
                <w:i/>
                <w:iCs/>
                <w:sz w:val="18"/>
                <w:szCs w:val="18"/>
                <w:lang w:bidi="bn-BD"/>
              </w:rPr>
              <w:t>, Wiley, Year: 2019</w:t>
            </w:r>
          </w:p>
        </w:tc>
      </w:tr>
    </w:tbl>
    <w:p w:rsidR="002D3428" w:rsidRPr="002D3428" w:rsidRDefault="002D3428" w:rsidP="002D3428">
      <w:pPr>
        <w:spacing w:line="259" w:lineRule="auto"/>
        <w:jc w:val="both"/>
        <w:rPr>
          <w:rFonts w:ascii="Arial" w:eastAsia="Calibri" w:hAnsi="Arial" w:cs="Arial"/>
          <w:b/>
          <w:spacing w:val="-3"/>
          <w:sz w:val="18"/>
          <w:szCs w:val="18"/>
          <w:lang w:bidi="bn-BD"/>
        </w:rPr>
      </w:pPr>
    </w:p>
    <w:p w:rsidR="002D3428" w:rsidRPr="002D3428" w:rsidRDefault="002D3428" w:rsidP="002D3428">
      <w:pPr>
        <w:spacing w:line="259" w:lineRule="auto"/>
        <w:jc w:val="both"/>
        <w:rPr>
          <w:rFonts w:ascii="Arial" w:eastAsia="Calibri" w:hAnsi="Arial" w:cs="Arial"/>
          <w:b/>
          <w:spacing w:val="-3"/>
          <w:sz w:val="18"/>
          <w:szCs w:val="18"/>
          <w:lang w:bidi="bn-BD"/>
        </w:rPr>
      </w:pPr>
      <w:r w:rsidRPr="002D3428">
        <w:rPr>
          <w:rFonts w:ascii="Arial" w:eastAsia="Calibri" w:hAnsi="Arial" w:cs="Arial"/>
          <w:b/>
          <w:spacing w:val="-3"/>
          <w:sz w:val="18"/>
          <w:szCs w:val="18"/>
          <w:lang w:bidi="bn-BD"/>
        </w:rPr>
        <w:t>Books Recommended:</w:t>
      </w:r>
    </w:p>
    <w:tbl>
      <w:tblPr>
        <w:tblW w:w="0" w:type="auto"/>
        <w:jc w:val="center"/>
        <w:tblLook w:val="04A0" w:firstRow="1" w:lastRow="0" w:firstColumn="1" w:lastColumn="0" w:noHBand="0" w:noVBand="1"/>
      </w:tblPr>
      <w:tblGrid>
        <w:gridCol w:w="413"/>
        <w:gridCol w:w="2670"/>
        <w:gridCol w:w="298"/>
        <w:gridCol w:w="5645"/>
      </w:tblGrid>
      <w:tr w:rsidR="002D3428" w:rsidRPr="002D3428" w:rsidTr="002D69D2">
        <w:trPr>
          <w:trHeight w:val="196"/>
          <w:jc w:val="center"/>
        </w:trPr>
        <w:tc>
          <w:tcPr>
            <w:tcW w:w="413" w:type="dxa"/>
            <w:shd w:val="clear" w:color="auto" w:fill="FFFFFF"/>
          </w:tcPr>
          <w:p w:rsidR="002D3428" w:rsidRPr="002D3428" w:rsidRDefault="002D3428" w:rsidP="002D3428">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1.</w:t>
            </w:r>
          </w:p>
        </w:tc>
        <w:tc>
          <w:tcPr>
            <w:tcW w:w="2670" w:type="dxa"/>
            <w:shd w:val="clear" w:color="auto" w:fill="FFFFFF"/>
          </w:tcPr>
          <w:p w:rsidR="002D3428" w:rsidRPr="002D3428" w:rsidRDefault="002D3428" w:rsidP="002D3428">
            <w:pPr>
              <w:spacing w:line="259" w:lineRule="auto"/>
              <w:rPr>
                <w:rFonts w:ascii="Arial" w:eastAsia="Calibri" w:hAnsi="Arial" w:cs="Arial"/>
                <w:spacing w:val="-3"/>
                <w:sz w:val="18"/>
                <w:szCs w:val="18"/>
                <w:lang w:bidi="bn-BD"/>
              </w:rPr>
            </w:pPr>
            <w:r w:rsidRPr="002D3428">
              <w:rPr>
                <w:rFonts w:ascii="Arial" w:eastAsia="Calibri" w:hAnsi="Arial" w:cs="Arial"/>
                <w:sz w:val="18"/>
                <w:szCs w:val="18"/>
                <w:lang w:bidi="bn-BD"/>
              </w:rPr>
              <w:t>Horst Treiblmaier, Roman Beck</w:t>
            </w:r>
          </w:p>
        </w:tc>
        <w:tc>
          <w:tcPr>
            <w:tcW w:w="298" w:type="dxa"/>
            <w:shd w:val="clear" w:color="auto" w:fill="FFFFFF"/>
          </w:tcPr>
          <w:p w:rsidR="002D3428" w:rsidRPr="002D3428" w:rsidRDefault="002D3428" w:rsidP="002D3428">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645" w:type="dxa"/>
            <w:shd w:val="clear" w:color="auto" w:fill="FFFFFF"/>
          </w:tcPr>
          <w:p w:rsidR="002D3428" w:rsidRPr="002D3428" w:rsidRDefault="002D3428" w:rsidP="002D3428">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Business Transformation through Blockchain</w:t>
            </w:r>
            <w:r w:rsidRPr="002D3428">
              <w:rPr>
                <w:rFonts w:ascii="Arial" w:eastAsia="Calibri" w:hAnsi="Arial" w:cs="Arial"/>
                <w:sz w:val="18"/>
                <w:szCs w:val="18"/>
                <w:lang w:bidi="bn-BD"/>
              </w:rPr>
              <w:t xml:space="preserve">: Volume I &amp; II, </w:t>
            </w:r>
            <w:r w:rsidRPr="002D3428">
              <w:rPr>
                <w:rFonts w:ascii="Arial" w:eastAsia="Calibri" w:hAnsi="Arial" w:cs="Arial"/>
                <w:i/>
                <w:iCs/>
                <w:sz w:val="18"/>
                <w:szCs w:val="18"/>
                <w:lang w:bidi="bn-BD"/>
              </w:rPr>
              <w:t>Palgrave Macmillan</w:t>
            </w:r>
          </w:p>
        </w:tc>
      </w:tr>
      <w:tr w:rsidR="002D3428" w:rsidRPr="002D3428" w:rsidTr="002D69D2">
        <w:trPr>
          <w:trHeight w:val="196"/>
          <w:jc w:val="center"/>
        </w:trPr>
        <w:tc>
          <w:tcPr>
            <w:tcW w:w="413" w:type="dxa"/>
            <w:shd w:val="clear" w:color="auto" w:fill="FFFFFF"/>
          </w:tcPr>
          <w:p w:rsidR="002D3428" w:rsidRPr="002D3428" w:rsidRDefault="002D3428" w:rsidP="002D3428">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2.</w:t>
            </w:r>
          </w:p>
        </w:tc>
        <w:tc>
          <w:tcPr>
            <w:tcW w:w="2670" w:type="dxa"/>
            <w:shd w:val="clear" w:color="auto" w:fill="FFFFFF"/>
          </w:tcPr>
          <w:p w:rsidR="002D3428" w:rsidRPr="002D3428" w:rsidRDefault="002D3428" w:rsidP="002D3428">
            <w:pPr>
              <w:spacing w:line="259" w:lineRule="auto"/>
              <w:rPr>
                <w:rFonts w:ascii="Arial" w:eastAsia="Calibri" w:hAnsi="Arial" w:cs="Arial"/>
                <w:sz w:val="18"/>
                <w:szCs w:val="18"/>
                <w:lang w:bidi="bn-BD"/>
              </w:rPr>
            </w:pPr>
            <w:r w:rsidRPr="002D3428">
              <w:rPr>
                <w:rFonts w:ascii="Arial" w:eastAsia="Calibri" w:hAnsi="Arial" w:cs="Arial"/>
                <w:sz w:val="18"/>
                <w:szCs w:val="18"/>
                <w:lang w:bidi="bn-BD"/>
              </w:rPr>
              <w:t>Jai Singh Arun; Genarro Cuomo; Nitin Gaur</w:t>
            </w:r>
          </w:p>
        </w:tc>
        <w:tc>
          <w:tcPr>
            <w:tcW w:w="298" w:type="dxa"/>
            <w:shd w:val="clear" w:color="auto" w:fill="FFFFFF"/>
          </w:tcPr>
          <w:p w:rsidR="002D3428" w:rsidRPr="002D3428" w:rsidRDefault="002D3428" w:rsidP="002D3428">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645" w:type="dxa"/>
            <w:shd w:val="clear" w:color="auto" w:fill="FFFFFF"/>
          </w:tcPr>
          <w:p w:rsidR="002D3428" w:rsidRPr="002D3428" w:rsidRDefault="002D3428" w:rsidP="002D3428">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Blockchain for Business</w:t>
            </w:r>
            <w:r w:rsidRPr="002D3428">
              <w:rPr>
                <w:rFonts w:ascii="Arial" w:eastAsia="Calibri" w:hAnsi="Arial" w:cs="Arial"/>
                <w:sz w:val="18"/>
                <w:szCs w:val="18"/>
                <w:lang w:bidi="bn-BD"/>
              </w:rPr>
              <w:t xml:space="preserve">, </w:t>
            </w:r>
            <w:r w:rsidRPr="002D3428">
              <w:rPr>
                <w:rFonts w:ascii="Arial" w:eastAsia="Calibri" w:hAnsi="Arial" w:cs="Arial"/>
                <w:i/>
                <w:iCs/>
                <w:sz w:val="18"/>
                <w:szCs w:val="18"/>
                <w:lang w:bidi="bn-BD"/>
              </w:rPr>
              <w:t>Addison-Wesley Professional</w:t>
            </w:r>
          </w:p>
        </w:tc>
      </w:tr>
      <w:tr w:rsidR="002D3428" w:rsidRPr="002D3428" w:rsidTr="002D69D2">
        <w:trPr>
          <w:trHeight w:val="196"/>
          <w:jc w:val="center"/>
        </w:trPr>
        <w:tc>
          <w:tcPr>
            <w:tcW w:w="413" w:type="dxa"/>
            <w:shd w:val="clear" w:color="auto" w:fill="FFFFFF"/>
          </w:tcPr>
          <w:p w:rsidR="002D3428" w:rsidRPr="002D3428" w:rsidRDefault="002D3428" w:rsidP="002D3428">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3.</w:t>
            </w:r>
          </w:p>
        </w:tc>
        <w:tc>
          <w:tcPr>
            <w:tcW w:w="2670" w:type="dxa"/>
            <w:shd w:val="clear" w:color="auto" w:fill="FFFFFF"/>
          </w:tcPr>
          <w:p w:rsidR="002D3428" w:rsidRPr="002D3428" w:rsidRDefault="002D3428" w:rsidP="002D3428">
            <w:pPr>
              <w:spacing w:line="259" w:lineRule="auto"/>
              <w:rPr>
                <w:rFonts w:ascii="Arial" w:eastAsia="Calibri" w:hAnsi="Arial" w:cs="Arial"/>
                <w:sz w:val="18"/>
                <w:szCs w:val="18"/>
                <w:lang w:bidi="bn-BD"/>
              </w:rPr>
            </w:pPr>
            <w:r w:rsidRPr="002D3428">
              <w:rPr>
                <w:rFonts w:ascii="Arial" w:eastAsia="Calibri" w:hAnsi="Arial" w:cs="Arial"/>
                <w:sz w:val="18"/>
                <w:szCs w:val="18"/>
                <w:lang w:bidi="bn-BD"/>
              </w:rPr>
              <w:t>Xiwei Xu, Ingo Weber, Mark Staples</w:t>
            </w:r>
          </w:p>
        </w:tc>
        <w:tc>
          <w:tcPr>
            <w:tcW w:w="298" w:type="dxa"/>
            <w:shd w:val="clear" w:color="auto" w:fill="FFFFFF"/>
          </w:tcPr>
          <w:p w:rsidR="002D3428" w:rsidRPr="002D3428" w:rsidRDefault="002D3428" w:rsidP="002D3428">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645" w:type="dxa"/>
            <w:shd w:val="clear" w:color="auto" w:fill="FFFFFF"/>
          </w:tcPr>
          <w:p w:rsidR="002D3428" w:rsidRPr="002D3428" w:rsidRDefault="002D3428" w:rsidP="002D3428">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Architecture for Blockchain Applications</w:t>
            </w:r>
            <w:r w:rsidRPr="002D3428">
              <w:rPr>
                <w:rFonts w:ascii="Arial" w:eastAsia="Calibri" w:hAnsi="Arial" w:cs="Arial"/>
                <w:sz w:val="18"/>
                <w:szCs w:val="18"/>
                <w:lang w:bidi="bn-BD"/>
              </w:rPr>
              <w:t>, S</w:t>
            </w:r>
            <w:r w:rsidRPr="002D3428">
              <w:rPr>
                <w:rFonts w:ascii="Arial" w:eastAsia="Calibri" w:hAnsi="Arial" w:cs="Arial"/>
                <w:i/>
                <w:iCs/>
                <w:sz w:val="18"/>
                <w:szCs w:val="18"/>
                <w:lang w:bidi="bn-BD"/>
              </w:rPr>
              <w:t>pringer</w:t>
            </w:r>
          </w:p>
        </w:tc>
      </w:tr>
    </w:tbl>
    <w:p w:rsidR="002D3428" w:rsidRPr="002D3428" w:rsidRDefault="002D3428" w:rsidP="002D3428">
      <w:pPr>
        <w:spacing w:line="259" w:lineRule="auto"/>
        <w:rPr>
          <w:rFonts w:ascii="Arial" w:eastAsia="Calibri" w:hAnsi="Arial" w:cs="Arial"/>
          <w:sz w:val="18"/>
          <w:szCs w:val="18"/>
          <w:lang w:bidi="bn-BD"/>
        </w:rPr>
      </w:pPr>
    </w:p>
    <w:p w:rsidR="000F0C32" w:rsidRDefault="000F0C32">
      <w:pPr>
        <w:rPr>
          <w:rFonts w:ascii="Arial" w:hAnsi="Arial" w:cs="Arial"/>
          <w:sz w:val="18"/>
          <w:szCs w:val="18"/>
        </w:rPr>
      </w:pPr>
      <w:r>
        <w:rPr>
          <w:rFonts w:ascii="Arial" w:hAnsi="Arial" w:cs="Arial"/>
          <w:sz w:val="18"/>
          <w:szCs w:val="18"/>
        </w:rPr>
        <w:br w:type="page"/>
      </w:r>
    </w:p>
    <w:p w:rsidR="00A10AA4" w:rsidRPr="00A10AA4" w:rsidRDefault="00A10AA4" w:rsidP="00A10AA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18"/>
          <w:szCs w:val="18"/>
        </w:rPr>
      </w:pPr>
      <w:r w:rsidRPr="00A10AA4">
        <w:rPr>
          <w:rFonts w:ascii="Arial" w:hAnsi="Arial" w:cs="Arial"/>
          <w:b/>
          <w:sz w:val="18"/>
          <w:szCs w:val="18"/>
        </w:rPr>
        <w:lastRenderedPageBreak/>
        <w:t>CSE4</w:t>
      </w:r>
      <w:r w:rsidR="00D35B7C">
        <w:rPr>
          <w:rFonts w:ascii="Arial" w:hAnsi="Arial" w:cs="Arial"/>
          <w:b/>
          <w:sz w:val="18"/>
          <w:szCs w:val="18"/>
        </w:rPr>
        <w:t>1</w:t>
      </w:r>
      <w:r w:rsidR="00500222">
        <w:rPr>
          <w:rFonts w:ascii="Arial" w:hAnsi="Arial" w:cs="Arial"/>
          <w:b/>
          <w:sz w:val="18"/>
          <w:szCs w:val="18"/>
        </w:rPr>
        <w:t>10</w:t>
      </w:r>
      <w:r w:rsidRPr="00A10AA4">
        <w:rPr>
          <w:rFonts w:ascii="Arial" w:hAnsi="Arial" w:cs="Arial"/>
          <w:b/>
          <w:sz w:val="18"/>
          <w:szCs w:val="18"/>
        </w:rPr>
        <w:t>: Thesis/Project (Part-I)</w:t>
      </w:r>
    </w:p>
    <w:p w:rsidR="00A10AA4" w:rsidRPr="00A10AA4" w:rsidRDefault="00A10AA4" w:rsidP="00A10AA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0AA4">
        <w:rPr>
          <w:rFonts w:ascii="Arial" w:hAnsi="Arial" w:cs="Arial"/>
          <w:b/>
          <w:bCs/>
          <w:iCs/>
          <w:sz w:val="18"/>
          <w:szCs w:val="18"/>
        </w:rPr>
        <w:t xml:space="preserve">Credits: </w:t>
      </w:r>
      <w:r w:rsidR="00786D2C">
        <w:rPr>
          <w:rFonts w:ascii="Arial" w:hAnsi="Arial" w:cs="Arial"/>
          <w:b/>
          <w:bCs/>
          <w:iCs/>
          <w:sz w:val="18"/>
          <w:szCs w:val="18"/>
        </w:rPr>
        <w:t>1</w:t>
      </w:r>
      <w:r w:rsidR="00844CE6">
        <w:rPr>
          <w:rFonts w:ascii="Arial" w:hAnsi="Arial" w:cs="Arial"/>
          <w:iCs/>
          <w:sz w:val="18"/>
          <w:szCs w:val="18"/>
        </w:rPr>
        <w:t>Contact Hours: 28</w:t>
      </w:r>
    </w:p>
    <w:p w:rsidR="00A10AA4" w:rsidRPr="00A10AA4" w:rsidRDefault="00A10AA4" w:rsidP="00A10AA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0AA4">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First</w:t>
      </w:r>
      <w:r w:rsidR="003A5BD4" w:rsidRPr="005D1D5F">
        <w:rPr>
          <w:rFonts w:ascii="Arial" w:hAnsi="Arial" w:cs="Arial"/>
          <w:b/>
          <w:bCs/>
          <w:iCs/>
          <w:sz w:val="18"/>
          <w:szCs w:val="18"/>
        </w:rPr>
        <w:t xml:space="preserve"> Semester</w:t>
      </w:r>
    </w:p>
    <w:p w:rsidR="00A10AA4" w:rsidRPr="00A10AA4" w:rsidRDefault="00A10AA4" w:rsidP="00174853">
      <w:pPr>
        <w:shd w:val="clear" w:color="auto" w:fill="FFFFFF" w:themeFill="background1"/>
        <w:rPr>
          <w:rFonts w:ascii="Arial" w:hAnsi="Arial" w:cs="Arial"/>
          <w:sz w:val="18"/>
          <w:szCs w:val="18"/>
        </w:rPr>
      </w:pPr>
    </w:p>
    <w:tbl>
      <w:tblPr>
        <w:tblW w:w="9180" w:type="dxa"/>
        <w:jc w:val="center"/>
        <w:tblLook w:val="04A0" w:firstRow="1" w:lastRow="0" w:firstColumn="1" w:lastColumn="0" w:noHBand="0" w:noVBand="1"/>
      </w:tblPr>
      <w:tblGrid>
        <w:gridCol w:w="1439"/>
        <w:gridCol w:w="7741"/>
      </w:tblGrid>
      <w:tr w:rsidR="00A10AA4" w:rsidRPr="00A10AA4" w:rsidTr="00DB1CAE">
        <w:trPr>
          <w:jc w:val="center"/>
        </w:trPr>
        <w:tc>
          <w:tcPr>
            <w:tcW w:w="1439" w:type="dxa"/>
          </w:tcPr>
          <w:p w:rsidR="00A10AA4" w:rsidRPr="00A10AA4" w:rsidRDefault="00A10AA4" w:rsidP="00A10AA4">
            <w:pPr>
              <w:rPr>
                <w:rFonts w:ascii="Arial" w:hAnsi="Arial" w:cs="Arial"/>
                <w:b/>
                <w:bCs/>
                <w:sz w:val="18"/>
                <w:szCs w:val="18"/>
              </w:rPr>
            </w:pPr>
            <w:r w:rsidRPr="00A10AA4">
              <w:rPr>
                <w:rFonts w:ascii="Arial" w:hAnsi="Arial" w:cs="Arial"/>
                <w:b/>
                <w:bCs/>
                <w:sz w:val="18"/>
                <w:szCs w:val="18"/>
              </w:rPr>
              <w:t>Prerequisite:</w:t>
            </w:r>
          </w:p>
        </w:tc>
        <w:tc>
          <w:tcPr>
            <w:tcW w:w="7741" w:type="dxa"/>
          </w:tcPr>
          <w:p w:rsidR="00A10AA4" w:rsidRPr="00A10AA4" w:rsidRDefault="00A10AA4" w:rsidP="00A10AA4">
            <w:pPr>
              <w:rPr>
                <w:rFonts w:ascii="Arial" w:hAnsi="Arial" w:cs="Arial"/>
                <w:bCs/>
                <w:iCs/>
                <w:sz w:val="18"/>
                <w:szCs w:val="18"/>
              </w:rPr>
            </w:pPr>
            <w:r w:rsidRPr="00A10AA4">
              <w:rPr>
                <w:rFonts w:ascii="Arial" w:hAnsi="Arial" w:cs="Arial"/>
                <w:bCs/>
                <w:iCs/>
                <w:sz w:val="18"/>
                <w:szCs w:val="18"/>
              </w:rPr>
              <w:t>None</w:t>
            </w:r>
          </w:p>
        </w:tc>
      </w:tr>
      <w:tr w:rsidR="00A10AA4" w:rsidRPr="00A10AA4" w:rsidTr="00DB1CAE">
        <w:trPr>
          <w:jc w:val="center"/>
        </w:trPr>
        <w:tc>
          <w:tcPr>
            <w:tcW w:w="1439" w:type="dxa"/>
          </w:tcPr>
          <w:p w:rsidR="00A10AA4" w:rsidRPr="00A10AA4" w:rsidRDefault="00A10AA4" w:rsidP="00A10AA4">
            <w:pPr>
              <w:rPr>
                <w:rFonts w:ascii="Arial" w:hAnsi="Arial" w:cs="Arial"/>
                <w:b/>
                <w:bCs/>
                <w:sz w:val="18"/>
                <w:szCs w:val="18"/>
              </w:rPr>
            </w:pPr>
            <w:r w:rsidRPr="00A10AA4">
              <w:rPr>
                <w:rFonts w:ascii="Arial" w:hAnsi="Arial" w:cs="Arial"/>
                <w:b/>
                <w:bCs/>
                <w:sz w:val="18"/>
                <w:szCs w:val="18"/>
              </w:rPr>
              <w:t>Course Type</w:t>
            </w:r>
          </w:p>
        </w:tc>
        <w:tc>
          <w:tcPr>
            <w:tcW w:w="7741" w:type="dxa"/>
          </w:tcPr>
          <w:p w:rsidR="00A10AA4" w:rsidRPr="00A10AA4" w:rsidRDefault="009F4EBA" w:rsidP="00A10AA4">
            <w:pPr>
              <w:rPr>
                <w:rFonts w:ascii="Arial" w:hAnsi="Arial" w:cs="Arial"/>
                <w:bCs/>
                <w:iCs/>
                <w:sz w:val="18"/>
                <w:szCs w:val="18"/>
              </w:rPr>
            </w:pPr>
            <w:sdt>
              <w:sdtPr>
                <w:rPr>
                  <w:rFonts w:ascii="Arial" w:hAnsi="Arial" w:cs="Arial"/>
                  <w:bCs/>
                  <w:iCs/>
                  <w:sz w:val="18"/>
                  <w:szCs w:val="18"/>
                </w:rPr>
                <w:id w:val="-1874224637"/>
              </w:sdtPr>
              <w:sdtEndPr/>
              <w:sdtContent>
                <w:r w:rsidR="00A10AA4" w:rsidRPr="00A10AA4">
                  <w:rPr>
                    <w:rFonts w:ascii="MS Gothic" w:eastAsia="MS Gothic" w:hAnsi="MS Gothic" w:cs="MS Gothic" w:hint="eastAsia"/>
                    <w:bCs/>
                    <w:iCs/>
                    <w:sz w:val="18"/>
                    <w:szCs w:val="18"/>
                  </w:rPr>
                  <w:t>☐</w:t>
                </w:r>
              </w:sdtContent>
            </w:sdt>
            <w:r w:rsidR="00A10AA4" w:rsidRPr="00A10AA4">
              <w:rPr>
                <w:rFonts w:ascii="Arial" w:hAnsi="Arial" w:cs="Arial"/>
                <w:bCs/>
                <w:iCs/>
                <w:sz w:val="18"/>
                <w:szCs w:val="18"/>
              </w:rPr>
              <w:t xml:space="preserve"> Theory         </w:t>
            </w:r>
            <w:sdt>
              <w:sdtPr>
                <w:rPr>
                  <w:rFonts w:ascii="Arial" w:hAnsi="Arial" w:cs="Arial"/>
                  <w:bCs/>
                  <w:iCs/>
                  <w:sz w:val="18"/>
                  <w:szCs w:val="18"/>
                </w:rPr>
                <w:id w:val="-1162313005"/>
              </w:sdtPr>
              <w:sdtEndPr/>
              <w:sdtContent>
                <w:r w:rsidR="00A10AA4" w:rsidRPr="00A10AA4">
                  <w:rPr>
                    <w:rFonts w:ascii="MS Gothic" w:eastAsia="MS Gothic" w:hAnsi="MS Gothic" w:cs="MS Gothic" w:hint="eastAsia"/>
                    <w:bCs/>
                    <w:iCs/>
                    <w:sz w:val="18"/>
                    <w:szCs w:val="18"/>
                  </w:rPr>
                  <w:t>☐</w:t>
                </w:r>
              </w:sdtContent>
            </w:sdt>
            <w:r w:rsidR="00A10AA4" w:rsidRPr="00A10AA4">
              <w:rPr>
                <w:rFonts w:ascii="Arial" w:hAnsi="Arial" w:cs="Arial"/>
                <w:bCs/>
                <w:iCs/>
                <w:sz w:val="18"/>
                <w:szCs w:val="18"/>
              </w:rPr>
              <w:t xml:space="preserve">  Laboratory work         </w:t>
            </w:r>
            <w:sdt>
              <w:sdtPr>
                <w:rPr>
                  <w:rFonts w:ascii="Arial" w:hAnsi="Arial" w:cs="Arial"/>
                  <w:bCs/>
                  <w:iCs/>
                  <w:sz w:val="18"/>
                  <w:szCs w:val="18"/>
                </w:rPr>
                <w:id w:val="841809818"/>
              </w:sdtPr>
              <w:sdtEndPr/>
              <w:sdtContent>
                <w:r w:rsidR="00A10AA4" w:rsidRPr="00A10AA4">
                  <w:rPr>
                    <w:rFonts w:ascii="MS Gothic" w:eastAsia="MS Gothic" w:hAnsi="MS Gothic" w:cs="MS Gothic" w:hint="eastAsia"/>
                    <w:bCs/>
                    <w:iCs/>
                    <w:sz w:val="18"/>
                    <w:szCs w:val="18"/>
                  </w:rPr>
                  <w:t>☒</w:t>
                </w:r>
              </w:sdtContent>
            </w:sdt>
            <w:r w:rsidR="00A10AA4" w:rsidRPr="00A10AA4">
              <w:rPr>
                <w:rFonts w:ascii="Arial" w:hAnsi="Arial" w:cs="Arial"/>
                <w:bCs/>
                <w:iCs/>
                <w:sz w:val="18"/>
                <w:szCs w:val="18"/>
              </w:rPr>
              <w:t xml:space="preserve">  Project work      </w:t>
            </w:r>
            <w:sdt>
              <w:sdtPr>
                <w:rPr>
                  <w:rFonts w:ascii="Arial" w:hAnsi="Arial" w:cs="Arial"/>
                  <w:bCs/>
                  <w:iCs/>
                  <w:sz w:val="18"/>
                  <w:szCs w:val="18"/>
                </w:rPr>
                <w:id w:val="832654548"/>
              </w:sdtPr>
              <w:sdtEndPr/>
              <w:sdtContent>
                <w:r w:rsidR="00A10AA4" w:rsidRPr="00A10AA4">
                  <w:rPr>
                    <w:rFonts w:ascii="MS Gothic" w:eastAsia="MS Gothic" w:hAnsi="MS Gothic" w:cs="MS Gothic" w:hint="eastAsia"/>
                    <w:bCs/>
                    <w:iCs/>
                    <w:sz w:val="18"/>
                    <w:szCs w:val="18"/>
                  </w:rPr>
                  <w:t>☒</w:t>
                </w:r>
              </w:sdtContent>
            </w:sdt>
            <w:r w:rsidR="00A10AA4" w:rsidRPr="00A10AA4">
              <w:rPr>
                <w:rFonts w:ascii="Arial" w:hAnsi="Arial" w:cs="Arial"/>
                <w:bCs/>
                <w:iCs/>
                <w:sz w:val="18"/>
                <w:szCs w:val="18"/>
              </w:rPr>
              <w:t xml:space="preserve">  Viva Voce                    </w:t>
            </w:r>
          </w:p>
        </w:tc>
      </w:tr>
      <w:tr w:rsidR="00A10AA4" w:rsidRPr="00A10AA4" w:rsidTr="00DB1CAE">
        <w:trPr>
          <w:trHeight w:val="238"/>
          <w:jc w:val="center"/>
        </w:trPr>
        <w:tc>
          <w:tcPr>
            <w:tcW w:w="1439" w:type="dxa"/>
          </w:tcPr>
          <w:p w:rsidR="00A10AA4" w:rsidRPr="00A10AA4" w:rsidRDefault="00A10AA4" w:rsidP="00A10AA4">
            <w:pPr>
              <w:rPr>
                <w:rFonts w:ascii="Arial" w:hAnsi="Arial" w:cs="Arial"/>
                <w:b/>
                <w:bCs/>
                <w:sz w:val="18"/>
                <w:szCs w:val="18"/>
              </w:rPr>
            </w:pPr>
            <w:r w:rsidRPr="00A10AA4">
              <w:rPr>
                <w:rFonts w:ascii="Arial" w:hAnsi="Arial" w:cs="Arial"/>
                <w:b/>
                <w:bCs/>
                <w:sz w:val="18"/>
                <w:szCs w:val="18"/>
              </w:rPr>
              <w:t>Motivation</w:t>
            </w:r>
          </w:p>
        </w:tc>
        <w:tc>
          <w:tcPr>
            <w:tcW w:w="7741" w:type="dxa"/>
          </w:tcPr>
          <w:p w:rsidR="00A10AA4" w:rsidRPr="00A10AA4" w:rsidRDefault="00A10AA4" w:rsidP="00A10AA4">
            <w:pPr>
              <w:rPr>
                <w:rFonts w:ascii="Arial" w:hAnsi="Arial" w:cs="Arial"/>
                <w:bCs/>
                <w:iCs/>
                <w:sz w:val="18"/>
                <w:szCs w:val="18"/>
              </w:rPr>
            </w:pPr>
            <w:r w:rsidRPr="00A10AA4">
              <w:rPr>
                <w:rFonts w:ascii="Arial" w:hAnsi="Arial" w:cs="Arial"/>
                <w:bCs/>
                <w:iCs/>
                <w:sz w:val="18"/>
                <w:szCs w:val="18"/>
              </w:rPr>
              <w:t xml:space="preserve">To design a develop a project from their knowledge they have acquired from their undergraduate program </w:t>
            </w:r>
          </w:p>
          <w:p w:rsidR="00A10AA4" w:rsidRPr="00A10AA4" w:rsidRDefault="00A10AA4" w:rsidP="00A10AA4">
            <w:pPr>
              <w:rPr>
                <w:rFonts w:ascii="Arial" w:hAnsi="Arial" w:cs="Arial"/>
                <w:b/>
                <w:bCs/>
                <w:iCs/>
                <w:sz w:val="18"/>
                <w:szCs w:val="18"/>
              </w:rPr>
            </w:pPr>
          </w:p>
        </w:tc>
      </w:tr>
      <w:tr w:rsidR="00A10AA4" w:rsidRPr="00A10AA4" w:rsidTr="00DB1CAE">
        <w:trPr>
          <w:trHeight w:val="238"/>
          <w:jc w:val="center"/>
        </w:trPr>
        <w:tc>
          <w:tcPr>
            <w:tcW w:w="9180" w:type="dxa"/>
            <w:gridSpan w:val="2"/>
          </w:tcPr>
          <w:p w:rsidR="00A10AA4" w:rsidRPr="00A10AA4" w:rsidRDefault="00A10AA4" w:rsidP="00A10AA4">
            <w:pPr>
              <w:rPr>
                <w:rFonts w:ascii="Arial" w:hAnsi="Arial" w:cs="Arial"/>
                <w:b/>
                <w:bCs/>
                <w:sz w:val="18"/>
                <w:szCs w:val="18"/>
              </w:rPr>
            </w:pPr>
            <w:r w:rsidRPr="00A10AA4">
              <w:rPr>
                <w:rFonts w:ascii="Arial" w:hAnsi="Arial" w:cs="Arial"/>
                <w:b/>
                <w:bCs/>
                <w:sz w:val="18"/>
                <w:szCs w:val="18"/>
              </w:rPr>
              <w:t>Course Objective:</w:t>
            </w:r>
          </w:p>
          <w:p w:rsidR="00A10AA4" w:rsidRPr="00A10AA4" w:rsidRDefault="00910908" w:rsidP="00910908">
            <w:pPr>
              <w:jc w:val="both"/>
              <w:rPr>
                <w:rFonts w:ascii="Arial" w:hAnsi="Arial" w:cs="Arial"/>
                <w:b/>
                <w:bCs/>
                <w:sz w:val="18"/>
                <w:szCs w:val="18"/>
              </w:rPr>
            </w:pPr>
            <w:r w:rsidRPr="00910908">
              <w:rPr>
                <w:rFonts w:ascii="Arial" w:hAnsi="Arial" w:cs="Arial"/>
                <w:bCs/>
                <w:iCs/>
                <w:sz w:val="18"/>
                <w:szCs w:val="18"/>
              </w:rPr>
              <w:t>Each student has to complete one project in the combined duration of two semesters of Part-IV. In odd semester course CSE 4192 (Part-I), a student has to make a proposal defense at the end of the semesters. The defensed project has to be completed in the continuation course CSE 4292 (Part-II) in even semester of Part-IV.</w:t>
            </w:r>
            <w:r>
              <w:rPr>
                <w:rFonts w:ascii="Arial" w:hAnsi="Arial" w:cs="Arial"/>
                <w:bCs/>
                <w:iCs/>
                <w:sz w:val="18"/>
                <w:szCs w:val="18"/>
              </w:rPr>
              <w:t>T</w:t>
            </w:r>
            <w:r w:rsidR="00A10AA4" w:rsidRPr="00A10AA4">
              <w:rPr>
                <w:rFonts w:ascii="Arial" w:hAnsi="Arial" w:cs="Arial"/>
                <w:bCs/>
                <w:iCs/>
                <w:sz w:val="18"/>
                <w:szCs w:val="18"/>
              </w:rPr>
              <w:t>his course is designed for the students to achieve their skills function effectively as an individual and as a member or leader of diverse teams and in multidisciplinary settings</w:t>
            </w:r>
          </w:p>
        </w:tc>
      </w:tr>
    </w:tbl>
    <w:p w:rsidR="00A10AA4" w:rsidRPr="00A10AA4" w:rsidRDefault="00A10AA4" w:rsidP="00A10AA4">
      <w:pPr>
        <w:rPr>
          <w:rFonts w:ascii="Arial" w:hAnsi="Arial" w:cs="Arial"/>
          <w:sz w:val="18"/>
          <w:szCs w:val="18"/>
        </w:rPr>
      </w:pPr>
    </w:p>
    <w:p w:rsidR="00A10AA4" w:rsidRPr="00A10AA4" w:rsidRDefault="00A10AA4" w:rsidP="00A10AA4">
      <w:pPr>
        <w:rPr>
          <w:rFonts w:ascii="Arial" w:hAnsi="Arial" w:cs="Arial"/>
          <w:b/>
          <w:sz w:val="18"/>
          <w:szCs w:val="18"/>
        </w:rPr>
      </w:pPr>
    </w:p>
    <w:p w:rsidR="00A10AA4" w:rsidRPr="00A10AA4" w:rsidRDefault="00A10AA4" w:rsidP="00A10AA4">
      <w:pPr>
        <w:rPr>
          <w:rFonts w:ascii="Arial" w:hAnsi="Arial" w:cs="Arial"/>
          <w:b/>
          <w:sz w:val="18"/>
          <w:szCs w:val="18"/>
        </w:rPr>
      </w:pPr>
      <w:r w:rsidRPr="00A10AA4">
        <w:rPr>
          <w:rFonts w:ascii="Arial" w:hAnsi="Arial" w:cs="Arial"/>
          <w:b/>
          <w:sz w:val="18"/>
          <w:szCs w:val="18"/>
        </w:rPr>
        <w:t>Course Outcomes (COs), Program Outcomes (POs) and Assessment:</w:t>
      </w:r>
    </w:p>
    <w:tbl>
      <w:tblPr>
        <w:tblStyle w:val="TableGrid"/>
        <w:tblW w:w="9184" w:type="dxa"/>
        <w:jc w:val="center"/>
        <w:tblLook w:val="04A0" w:firstRow="1" w:lastRow="0" w:firstColumn="1" w:lastColumn="0" w:noHBand="0" w:noVBand="1"/>
      </w:tblPr>
      <w:tblGrid>
        <w:gridCol w:w="628"/>
        <w:gridCol w:w="1995"/>
        <w:gridCol w:w="2277"/>
        <w:gridCol w:w="1983"/>
        <w:gridCol w:w="2301"/>
      </w:tblGrid>
      <w:tr w:rsidR="00A10AA4" w:rsidRPr="00A10AA4" w:rsidTr="00762B27">
        <w:trPr>
          <w:trHeight w:val="466"/>
          <w:jc w:val="center"/>
        </w:trPr>
        <w:tc>
          <w:tcPr>
            <w:tcW w:w="628" w:type="dxa"/>
            <w:vAlign w:val="center"/>
          </w:tcPr>
          <w:p w:rsidR="00A10AA4" w:rsidRPr="00A10AA4" w:rsidRDefault="00A10AA4" w:rsidP="00A10AA4">
            <w:pPr>
              <w:rPr>
                <w:rFonts w:ascii="Arial" w:hAnsi="Arial" w:cs="Arial"/>
                <w:sz w:val="18"/>
                <w:szCs w:val="18"/>
              </w:rPr>
            </w:pPr>
            <w:r w:rsidRPr="00A10AA4">
              <w:rPr>
                <w:rFonts w:ascii="Arial" w:hAnsi="Arial" w:cs="Arial"/>
                <w:sz w:val="18"/>
                <w:szCs w:val="18"/>
              </w:rPr>
              <w:t>CO No.</w:t>
            </w:r>
          </w:p>
        </w:tc>
        <w:tc>
          <w:tcPr>
            <w:tcW w:w="1995" w:type="dxa"/>
            <w:vAlign w:val="center"/>
          </w:tcPr>
          <w:p w:rsidR="00A10AA4" w:rsidRPr="00A10AA4" w:rsidRDefault="00A10AA4" w:rsidP="00A10AA4">
            <w:pPr>
              <w:rPr>
                <w:rFonts w:ascii="Arial" w:hAnsi="Arial" w:cs="Arial"/>
                <w:sz w:val="18"/>
                <w:szCs w:val="18"/>
              </w:rPr>
            </w:pPr>
            <w:r w:rsidRPr="00A10AA4">
              <w:rPr>
                <w:rFonts w:ascii="Arial" w:hAnsi="Arial" w:cs="Arial"/>
                <w:sz w:val="18"/>
                <w:szCs w:val="18"/>
              </w:rPr>
              <w:t>CO Statement</w:t>
            </w:r>
          </w:p>
        </w:tc>
        <w:tc>
          <w:tcPr>
            <w:tcW w:w="2277" w:type="dxa"/>
            <w:vAlign w:val="center"/>
          </w:tcPr>
          <w:p w:rsidR="00A10AA4" w:rsidRPr="00A10AA4" w:rsidRDefault="00A10AA4" w:rsidP="00A10AA4">
            <w:pPr>
              <w:rPr>
                <w:rFonts w:ascii="Arial" w:hAnsi="Arial" w:cs="Arial"/>
                <w:sz w:val="18"/>
                <w:szCs w:val="18"/>
              </w:rPr>
            </w:pPr>
            <w:r w:rsidRPr="00A10AA4">
              <w:rPr>
                <w:rFonts w:ascii="Arial" w:hAnsi="Arial" w:cs="Arial"/>
                <w:sz w:val="18"/>
                <w:szCs w:val="18"/>
              </w:rPr>
              <w:t>Corresponding PO</w:t>
            </w:r>
          </w:p>
        </w:tc>
        <w:tc>
          <w:tcPr>
            <w:tcW w:w="1983" w:type="dxa"/>
            <w:vAlign w:val="center"/>
          </w:tcPr>
          <w:p w:rsidR="00A10AA4" w:rsidRPr="00A10AA4" w:rsidRDefault="00A10AA4" w:rsidP="00A10AA4">
            <w:pPr>
              <w:rPr>
                <w:rFonts w:ascii="Arial" w:hAnsi="Arial" w:cs="Arial"/>
                <w:sz w:val="18"/>
                <w:szCs w:val="18"/>
              </w:rPr>
            </w:pPr>
            <w:r w:rsidRPr="00A10AA4">
              <w:rPr>
                <w:rFonts w:ascii="Arial" w:hAnsi="Arial" w:cs="Arial"/>
                <w:sz w:val="18"/>
                <w:szCs w:val="18"/>
              </w:rPr>
              <w:t>Domain / level of learning taxonomy</w:t>
            </w:r>
          </w:p>
        </w:tc>
        <w:tc>
          <w:tcPr>
            <w:tcW w:w="2301" w:type="dxa"/>
            <w:vAlign w:val="center"/>
          </w:tcPr>
          <w:p w:rsidR="00A10AA4" w:rsidRPr="00A10AA4" w:rsidRDefault="00A10AA4" w:rsidP="00A10AA4">
            <w:pPr>
              <w:rPr>
                <w:rFonts w:ascii="Arial" w:hAnsi="Arial" w:cs="Arial"/>
                <w:sz w:val="18"/>
                <w:szCs w:val="18"/>
              </w:rPr>
            </w:pPr>
            <w:r w:rsidRPr="00A10AA4">
              <w:rPr>
                <w:rFonts w:ascii="Arial" w:hAnsi="Arial" w:cs="Arial"/>
                <w:sz w:val="18"/>
                <w:szCs w:val="18"/>
              </w:rPr>
              <w:t>Assessment tools</w:t>
            </w:r>
          </w:p>
        </w:tc>
      </w:tr>
      <w:tr w:rsidR="00A10AA4" w:rsidRPr="00A10AA4" w:rsidTr="00762B27">
        <w:trPr>
          <w:trHeight w:val="848"/>
          <w:jc w:val="center"/>
        </w:trPr>
        <w:tc>
          <w:tcPr>
            <w:tcW w:w="628" w:type="dxa"/>
            <w:vAlign w:val="center"/>
          </w:tcPr>
          <w:p w:rsidR="00A10AA4" w:rsidRPr="00A10AA4" w:rsidRDefault="00A10AA4" w:rsidP="00A10AA4">
            <w:pPr>
              <w:rPr>
                <w:rFonts w:ascii="Arial" w:hAnsi="Arial" w:cs="Arial"/>
                <w:sz w:val="18"/>
                <w:szCs w:val="18"/>
              </w:rPr>
            </w:pPr>
            <w:r w:rsidRPr="00A10AA4">
              <w:rPr>
                <w:rFonts w:ascii="Arial" w:hAnsi="Arial" w:cs="Arial"/>
                <w:sz w:val="18"/>
                <w:szCs w:val="18"/>
              </w:rPr>
              <w:t>CO1</w:t>
            </w:r>
          </w:p>
        </w:tc>
        <w:tc>
          <w:tcPr>
            <w:tcW w:w="1995" w:type="dxa"/>
            <w:vAlign w:val="center"/>
          </w:tcPr>
          <w:p w:rsidR="00A10AA4" w:rsidRPr="00A10AA4" w:rsidRDefault="00A10AA4" w:rsidP="00762B27">
            <w:pPr>
              <w:jc w:val="center"/>
              <w:rPr>
                <w:rFonts w:ascii="Arial" w:hAnsi="Arial" w:cs="Arial"/>
                <w:iCs/>
                <w:sz w:val="18"/>
                <w:szCs w:val="18"/>
              </w:rPr>
            </w:pPr>
            <w:r w:rsidRPr="00A10AA4">
              <w:rPr>
                <w:rFonts w:ascii="Arial" w:hAnsi="Arial" w:cs="Arial"/>
                <w:iCs/>
                <w:sz w:val="18"/>
                <w:szCs w:val="18"/>
              </w:rPr>
              <w:t xml:space="preserve">To </w:t>
            </w:r>
            <w:r w:rsidRPr="00A10AA4">
              <w:rPr>
                <w:rFonts w:ascii="Arial" w:hAnsi="Arial" w:cs="Arial"/>
                <w:b/>
                <w:bCs/>
                <w:iCs/>
                <w:sz w:val="18"/>
                <w:szCs w:val="18"/>
              </w:rPr>
              <w:t xml:space="preserve">Construct </w:t>
            </w:r>
            <w:r w:rsidRPr="00A10AA4">
              <w:rPr>
                <w:rFonts w:ascii="Arial" w:hAnsi="Arial" w:cs="Arial"/>
                <w:iCs/>
                <w:sz w:val="18"/>
                <w:szCs w:val="18"/>
              </w:rPr>
              <w:t>a real world project based on their acquired knowledge</w:t>
            </w:r>
          </w:p>
        </w:tc>
        <w:tc>
          <w:tcPr>
            <w:tcW w:w="2277" w:type="dxa"/>
            <w:vAlign w:val="center"/>
          </w:tcPr>
          <w:p w:rsidR="00A10AA4" w:rsidRPr="00A10AA4" w:rsidRDefault="00A10AA4" w:rsidP="00762B27">
            <w:pPr>
              <w:jc w:val="center"/>
              <w:rPr>
                <w:rFonts w:ascii="Arial" w:hAnsi="Arial" w:cs="Arial"/>
                <w:sz w:val="18"/>
                <w:szCs w:val="18"/>
              </w:rPr>
            </w:pPr>
            <w:r w:rsidRPr="00A10AA4">
              <w:rPr>
                <w:rFonts w:ascii="Arial" w:hAnsi="Arial" w:cs="Arial"/>
                <w:b/>
                <w:bCs/>
                <w:sz w:val="18"/>
                <w:szCs w:val="18"/>
              </w:rPr>
              <w:t>Individual work and teamwork</w:t>
            </w:r>
          </w:p>
          <w:p w:rsidR="00A10AA4" w:rsidRPr="00A10AA4" w:rsidRDefault="00A10AA4" w:rsidP="00762B27">
            <w:pPr>
              <w:jc w:val="center"/>
              <w:rPr>
                <w:rFonts w:ascii="Arial" w:hAnsi="Arial" w:cs="Arial"/>
                <w:sz w:val="18"/>
                <w:szCs w:val="18"/>
              </w:rPr>
            </w:pPr>
            <w:r w:rsidRPr="00A10AA4">
              <w:rPr>
                <w:rFonts w:ascii="Arial" w:hAnsi="Arial" w:cs="Arial"/>
                <w:sz w:val="18"/>
                <w:szCs w:val="18"/>
              </w:rPr>
              <w:t>(P09)</w:t>
            </w:r>
          </w:p>
        </w:tc>
        <w:tc>
          <w:tcPr>
            <w:tcW w:w="1983" w:type="dxa"/>
            <w:vAlign w:val="center"/>
          </w:tcPr>
          <w:p w:rsidR="00A10AA4" w:rsidRPr="00A10AA4" w:rsidRDefault="00A10AA4" w:rsidP="00762B27">
            <w:pPr>
              <w:jc w:val="center"/>
              <w:rPr>
                <w:rFonts w:ascii="Arial" w:hAnsi="Arial" w:cs="Arial"/>
                <w:sz w:val="18"/>
                <w:szCs w:val="18"/>
              </w:rPr>
            </w:pPr>
            <w:r w:rsidRPr="00A10AA4">
              <w:rPr>
                <w:rFonts w:ascii="Arial" w:hAnsi="Arial" w:cs="Arial"/>
                <w:sz w:val="18"/>
                <w:szCs w:val="18"/>
              </w:rPr>
              <w:t>Cognitive domain – level 1</w:t>
            </w:r>
          </w:p>
        </w:tc>
        <w:tc>
          <w:tcPr>
            <w:tcW w:w="2301" w:type="dxa"/>
            <w:vAlign w:val="center"/>
          </w:tcPr>
          <w:p w:rsidR="00A10AA4" w:rsidRPr="00A10AA4" w:rsidRDefault="009F4EBA" w:rsidP="00A10AA4">
            <w:pPr>
              <w:rPr>
                <w:rFonts w:ascii="Arial" w:hAnsi="Arial" w:cs="Arial"/>
                <w:sz w:val="18"/>
                <w:szCs w:val="18"/>
              </w:rPr>
            </w:pPr>
            <w:sdt>
              <w:sdtPr>
                <w:rPr>
                  <w:rFonts w:ascii="Arial" w:hAnsi="Arial" w:cs="Arial"/>
                  <w:sz w:val="18"/>
                  <w:szCs w:val="18"/>
                </w:rPr>
                <w:id w:val="-1070274289"/>
              </w:sdtPr>
              <w:sdtEndPr/>
              <w:sdtContent>
                <w:r w:rsidR="00A10AA4" w:rsidRPr="00A10AA4">
                  <w:rPr>
                    <w:rFonts w:ascii="MS Gothic" w:eastAsia="MS Gothic" w:hAnsi="MS Gothic" w:cs="MS Gothic" w:hint="eastAsia"/>
                    <w:sz w:val="18"/>
                    <w:szCs w:val="18"/>
                  </w:rPr>
                  <w:t>☐</w:t>
                </w:r>
              </w:sdtContent>
            </w:sdt>
            <w:r w:rsidR="00A10AA4" w:rsidRPr="00A10AA4">
              <w:rPr>
                <w:rFonts w:ascii="Arial" w:hAnsi="Arial" w:cs="Arial"/>
                <w:sz w:val="18"/>
                <w:szCs w:val="18"/>
              </w:rPr>
              <w:t xml:space="preserve">  CA</w:t>
            </w:r>
          </w:p>
          <w:p w:rsidR="00A10AA4" w:rsidRPr="00A10AA4" w:rsidRDefault="009F4EBA" w:rsidP="00A10AA4">
            <w:pPr>
              <w:rPr>
                <w:rFonts w:ascii="Arial" w:hAnsi="Arial" w:cs="Arial"/>
                <w:sz w:val="18"/>
                <w:szCs w:val="18"/>
              </w:rPr>
            </w:pPr>
            <w:sdt>
              <w:sdtPr>
                <w:rPr>
                  <w:rFonts w:ascii="Arial" w:hAnsi="Arial" w:cs="Arial"/>
                  <w:sz w:val="18"/>
                  <w:szCs w:val="18"/>
                </w:rPr>
                <w:id w:val="1510031807"/>
              </w:sdtPr>
              <w:sdtEndPr/>
              <w:sdtContent>
                <w:r w:rsidR="00A10AA4" w:rsidRPr="00A10AA4">
                  <w:rPr>
                    <w:rFonts w:ascii="MS Gothic" w:eastAsia="MS Gothic" w:hAnsi="MS Gothic" w:cs="MS Gothic" w:hint="eastAsia"/>
                    <w:sz w:val="18"/>
                    <w:szCs w:val="18"/>
                  </w:rPr>
                  <w:t>☒</w:t>
                </w:r>
              </w:sdtContent>
            </w:sdt>
            <w:r w:rsidR="00A10AA4" w:rsidRPr="00A10AA4">
              <w:rPr>
                <w:rFonts w:ascii="Arial" w:hAnsi="Arial" w:cs="Arial"/>
                <w:sz w:val="18"/>
                <w:szCs w:val="18"/>
              </w:rPr>
              <w:t xml:space="preserve">  Project presentation</w:t>
            </w:r>
          </w:p>
          <w:p w:rsidR="00A10AA4" w:rsidRPr="00A10AA4" w:rsidRDefault="009F4EBA" w:rsidP="00A10AA4">
            <w:pPr>
              <w:rPr>
                <w:rFonts w:ascii="Arial" w:hAnsi="Arial" w:cs="Arial"/>
                <w:sz w:val="18"/>
                <w:szCs w:val="18"/>
              </w:rPr>
            </w:pPr>
            <w:sdt>
              <w:sdtPr>
                <w:rPr>
                  <w:rFonts w:ascii="Arial" w:hAnsi="Arial" w:cs="Arial"/>
                  <w:sz w:val="18"/>
                  <w:szCs w:val="18"/>
                </w:rPr>
                <w:id w:val="-1987689851"/>
              </w:sdtPr>
              <w:sdtEndPr/>
              <w:sdtContent>
                <w:r w:rsidR="00A10AA4" w:rsidRPr="00A10AA4">
                  <w:rPr>
                    <w:rFonts w:ascii="MS Gothic" w:eastAsia="MS Gothic" w:hAnsi="MS Gothic" w:cs="MS Gothic" w:hint="eastAsia"/>
                    <w:sz w:val="18"/>
                    <w:szCs w:val="18"/>
                  </w:rPr>
                  <w:t>☐</w:t>
                </w:r>
              </w:sdtContent>
            </w:sdt>
            <w:r w:rsidR="00A10AA4" w:rsidRPr="00A10AA4">
              <w:rPr>
                <w:rFonts w:ascii="Arial" w:hAnsi="Arial" w:cs="Arial"/>
                <w:sz w:val="18"/>
                <w:szCs w:val="18"/>
              </w:rPr>
              <w:t xml:space="preserve">  Assignment </w:t>
            </w:r>
          </w:p>
          <w:p w:rsidR="00A10AA4" w:rsidRPr="00A10AA4" w:rsidRDefault="009F4EBA" w:rsidP="00A10AA4">
            <w:pPr>
              <w:rPr>
                <w:rFonts w:ascii="Arial" w:hAnsi="Arial" w:cs="Arial"/>
                <w:sz w:val="18"/>
                <w:szCs w:val="18"/>
              </w:rPr>
            </w:pPr>
            <w:sdt>
              <w:sdtPr>
                <w:rPr>
                  <w:rFonts w:ascii="Arial" w:hAnsi="Arial" w:cs="Arial"/>
                  <w:sz w:val="18"/>
                  <w:szCs w:val="18"/>
                </w:rPr>
                <w:id w:val="1152951602"/>
              </w:sdtPr>
              <w:sdtEndPr/>
              <w:sdtContent>
                <w:r w:rsidR="00A10AA4" w:rsidRPr="00A10AA4">
                  <w:rPr>
                    <w:rFonts w:ascii="MS Gothic" w:eastAsia="MS Gothic" w:hAnsi="MS Gothic" w:cs="MS Gothic" w:hint="eastAsia"/>
                    <w:sz w:val="18"/>
                    <w:szCs w:val="18"/>
                  </w:rPr>
                  <w:t>☒</w:t>
                </w:r>
              </w:sdtContent>
            </w:sdt>
            <w:r w:rsidR="00A10AA4" w:rsidRPr="00A10AA4">
              <w:rPr>
                <w:rFonts w:ascii="Arial" w:hAnsi="Arial" w:cs="Arial"/>
                <w:sz w:val="18"/>
                <w:szCs w:val="18"/>
              </w:rPr>
              <w:t xml:space="preserve">  Project paper</w:t>
            </w:r>
          </w:p>
          <w:p w:rsidR="00A10AA4" w:rsidRPr="00A10AA4" w:rsidRDefault="009F4EBA" w:rsidP="00A10AA4">
            <w:pPr>
              <w:rPr>
                <w:rFonts w:ascii="Arial" w:hAnsi="Arial" w:cs="Arial"/>
                <w:sz w:val="18"/>
                <w:szCs w:val="18"/>
              </w:rPr>
            </w:pPr>
            <w:sdt>
              <w:sdtPr>
                <w:rPr>
                  <w:rFonts w:ascii="Arial" w:hAnsi="Arial" w:cs="Arial"/>
                  <w:sz w:val="18"/>
                  <w:szCs w:val="18"/>
                </w:rPr>
                <w:id w:val="-1019849826"/>
              </w:sdtPr>
              <w:sdtEndPr/>
              <w:sdtContent>
                <w:r w:rsidR="00A10AA4" w:rsidRPr="00A10AA4">
                  <w:rPr>
                    <w:rFonts w:ascii="MS Gothic" w:eastAsia="MS Gothic" w:hAnsi="MS Gothic" w:cs="MS Gothic" w:hint="eastAsia"/>
                    <w:sz w:val="18"/>
                    <w:szCs w:val="18"/>
                  </w:rPr>
                  <w:t>☒</w:t>
                </w:r>
              </w:sdtContent>
            </w:sdt>
            <w:r w:rsidR="00A10AA4" w:rsidRPr="00A10AA4">
              <w:rPr>
                <w:rFonts w:ascii="Arial" w:hAnsi="Arial" w:cs="Arial"/>
                <w:sz w:val="18"/>
                <w:szCs w:val="18"/>
              </w:rPr>
              <w:t xml:space="preserve">  Oral Presentation</w:t>
            </w:r>
          </w:p>
        </w:tc>
      </w:tr>
    </w:tbl>
    <w:p w:rsidR="00A10AA4" w:rsidRPr="00A10AA4" w:rsidRDefault="00A10AA4" w:rsidP="00A10AA4">
      <w:pPr>
        <w:rPr>
          <w:rFonts w:ascii="Arial" w:hAnsi="Arial" w:cs="Arial"/>
          <w:sz w:val="18"/>
          <w:szCs w:val="18"/>
        </w:rPr>
      </w:pPr>
    </w:p>
    <w:p w:rsidR="00A10AA4" w:rsidRPr="00A10AA4" w:rsidRDefault="00A10AA4" w:rsidP="00A10AA4">
      <w:pPr>
        <w:rPr>
          <w:rFonts w:ascii="Arial" w:hAnsi="Arial" w:cs="Arial"/>
          <w:b/>
          <w:bCs/>
          <w:sz w:val="18"/>
          <w:szCs w:val="18"/>
        </w:rPr>
      </w:pPr>
      <w:r w:rsidRPr="00A10AA4">
        <w:rPr>
          <w:rFonts w:ascii="Arial" w:hAnsi="Arial" w:cs="Arial"/>
          <w:b/>
          <w:bCs/>
          <w:sz w:val="18"/>
          <w:szCs w:val="18"/>
        </w:rPr>
        <w:t>Assessment:</w:t>
      </w:r>
    </w:p>
    <w:p w:rsidR="0029532D" w:rsidRPr="007C437C" w:rsidRDefault="00A10AA4" w:rsidP="00A10AA4">
      <w:pPr>
        <w:rPr>
          <w:rFonts w:ascii="Arial" w:hAnsi="Arial" w:cs="Arial"/>
          <w:sz w:val="18"/>
          <w:szCs w:val="18"/>
        </w:rPr>
      </w:pPr>
      <w:r w:rsidRPr="00A10AA4">
        <w:rPr>
          <w:rFonts w:ascii="Arial" w:hAnsi="Arial" w:cs="Arial"/>
          <w:bCs/>
          <w:sz w:val="18"/>
          <w:szCs w:val="18"/>
        </w:rPr>
        <w:tab/>
      </w:r>
      <w:r w:rsidR="00786D2C">
        <w:rPr>
          <w:rFonts w:ascii="Arial" w:hAnsi="Arial" w:cs="Arial"/>
          <w:bCs/>
          <w:sz w:val="18"/>
          <w:szCs w:val="18"/>
        </w:rPr>
        <w:t>25</w:t>
      </w:r>
      <w:r w:rsidRPr="00A10AA4">
        <w:rPr>
          <w:rFonts w:ascii="Arial" w:hAnsi="Arial" w:cs="Arial"/>
          <w:sz w:val="18"/>
          <w:szCs w:val="18"/>
        </w:rPr>
        <w:t xml:space="preserve"> Marks (35% Internal Examiner, 35% External Examiner, 30% Presentation and Oral)</w:t>
      </w:r>
      <w:r w:rsidRPr="00A10AA4">
        <w:rPr>
          <w:rFonts w:ascii="Arial" w:hAnsi="Arial" w:cs="Arial"/>
          <w:bCs/>
          <w:sz w:val="18"/>
          <w:szCs w:val="18"/>
        </w:rPr>
        <w:t>.</w:t>
      </w:r>
    </w:p>
    <w:p w:rsidR="00D50985" w:rsidRDefault="00D50985" w:rsidP="00D50985">
      <w:pPr>
        <w:jc w:val="center"/>
        <w:rPr>
          <w:rFonts w:ascii="Arial" w:hAnsi="Arial" w:cs="Arial"/>
          <w:b/>
          <w:sz w:val="52"/>
          <w:szCs w:val="52"/>
        </w:rPr>
      </w:pPr>
    </w:p>
    <w:p w:rsidR="00D50985" w:rsidRDefault="00D50985" w:rsidP="00D50985">
      <w:pPr>
        <w:jc w:val="center"/>
        <w:rPr>
          <w:rFonts w:ascii="Arial" w:hAnsi="Arial" w:cs="Arial"/>
          <w:b/>
          <w:sz w:val="52"/>
          <w:szCs w:val="52"/>
        </w:rPr>
      </w:pPr>
    </w:p>
    <w:p w:rsidR="00D50985" w:rsidRDefault="00D50985" w:rsidP="00D50985">
      <w:pPr>
        <w:jc w:val="center"/>
        <w:rPr>
          <w:rFonts w:ascii="Arial" w:hAnsi="Arial" w:cs="Arial"/>
          <w:b/>
          <w:sz w:val="52"/>
          <w:szCs w:val="52"/>
        </w:rPr>
      </w:pPr>
    </w:p>
    <w:p w:rsidR="00925426" w:rsidRDefault="00925426">
      <w:pPr>
        <w:rPr>
          <w:rFonts w:ascii="Arial" w:hAnsi="Arial" w:cs="Arial"/>
          <w:b/>
          <w:sz w:val="52"/>
          <w:szCs w:val="52"/>
        </w:rPr>
      </w:pPr>
      <w:r>
        <w:rPr>
          <w:rFonts w:ascii="Arial" w:hAnsi="Arial" w:cs="Arial"/>
          <w:b/>
          <w:sz w:val="52"/>
          <w:szCs w:val="52"/>
        </w:rPr>
        <w:br w:type="page"/>
      </w:r>
    </w:p>
    <w:p w:rsidR="00D50985" w:rsidRDefault="00D50985" w:rsidP="00D50985">
      <w:pPr>
        <w:jc w:val="center"/>
        <w:rPr>
          <w:rFonts w:ascii="Arial" w:hAnsi="Arial" w:cs="Arial"/>
          <w:b/>
          <w:sz w:val="52"/>
          <w:szCs w:val="52"/>
        </w:rPr>
      </w:pPr>
    </w:p>
    <w:p w:rsidR="00925426" w:rsidRDefault="00925426" w:rsidP="00D50985">
      <w:pPr>
        <w:jc w:val="center"/>
        <w:rPr>
          <w:rFonts w:ascii="Arial" w:hAnsi="Arial" w:cs="Arial"/>
          <w:b/>
          <w:sz w:val="52"/>
          <w:szCs w:val="52"/>
        </w:rPr>
      </w:pPr>
    </w:p>
    <w:p w:rsidR="00925426" w:rsidRDefault="00925426" w:rsidP="00D50985">
      <w:pPr>
        <w:jc w:val="center"/>
        <w:rPr>
          <w:rFonts w:ascii="Arial" w:hAnsi="Arial" w:cs="Arial"/>
          <w:b/>
          <w:sz w:val="52"/>
          <w:szCs w:val="52"/>
        </w:rPr>
      </w:pPr>
    </w:p>
    <w:p w:rsidR="00925426" w:rsidRDefault="00925426" w:rsidP="00D50985">
      <w:pPr>
        <w:jc w:val="center"/>
        <w:rPr>
          <w:rFonts w:ascii="Arial" w:hAnsi="Arial" w:cs="Arial"/>
          <w:b/>
          <w:sz w:val="52"/>
          <w:szCs w:val="52"/>
        </w:rPr>
      </w:pPr>
    </w:p>
    <w:p w:rsidR="00D50985" w:rsidRPr="00B85B1B" w:rsidRDefault="00D50985" w:rsidP="00AB3959">
      <w:pPr>
        <w:ind w:left="-360"/>
        <w:jc w:val="center"/>
        <w:rPr>
          <w:rFonts w:ascii="Arial" w:hAnsi="Arial" w:cs="Arial"/>
          <w:b/>
          <w:sz w:val="52"/>
          <w:szCs w:val="52"/>
        </w:rPr>
        <w:sectPr w:rsidR="00D50985"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4</w:t>
      </w:r>
      <w:r w:rsidRPr="00D50985">
        <w:rPr>
          <w:rFonts w:ascii="Arial" w:hAnsi="Arial" w:cs="Arial"/>
          <w:b/>
          <w:sz w:val="52"/>
          <w:szCs w:val="52"/>
          <w:vertAlign w:val="superscript"/>
        </w:rPr>
        <w:t>th</w:t>
      </w:r>
      <w:r w:rsidR="00AB3959">
        <w:rPr>
          <w:rFonts w:ascii="Arial" w:hAnsi="Arial" w:cs="Arial"/>
          <w:b/>
          <w:sz w:val="52"/>
          <w:szCs w:val="52"/>
          <w:vertAlign w:val="superscript"/>
        </w:rPr>
        <w:t xml:space="preserve"> </w:t>
      </w:r>
      <w:r w:rsidRPr="00B85B1B">
        <w:rPr>
          <w:rFonts w:ascii="Arial" w:hAnsi="Arial" w:cs="Arial"/>
          <w:b/>
          <w:sz w:val="52"/>
          <w:szCs w:val="52"/>
        </w:rPr>
        <w:t>Year</w:t>
      </w:r>
      <w:r w:rsidR="003A5BD4">
        <w:rPr>
          <w:rFonts w:ascii="Arial" w:hAnsi="Arial" w:cs="Arial"/>
          <w:b/>
          <w:sz w:val="52"/>
          <w:szCs w:val="52"/>
        </w:rPr>
        <w:t>, Second Semester</w:t>
      </w:r>
    </w:p>
    <w:p w:rsidR="00AA3F26" w:rsidRPr="00B900C6" w:rsidRDefault="00AA3F26" w:rsidP="001512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0C6">
        <w:rPr>
          <w:rFonts w:ascii="Arial" w:hAnsi="Arial" w:cs="Arial"/>
          <w:b/>
          <w:bCs/>
          <w:iCs/>
          <w:sz w:val="18"/>
          <w:szCs w:val="18"/>
        </w:rPr>
        <w:lastRenderedPageBreak/>
        <w:t>CSE4211: Machine Learning</w:t>
      </w:r>
    </w:p>
    <w:p w:rsidR="00AA3F26" w:rsidRPr="00B900C6" w:rsidRDefault="00AA3F26" w:rsidP="001512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0C6">
        <w:rPr>
          <w:rFonts w:ascii="Arial" w:hAnsi="Arial" w:cs="Arial"/>
          <w:b/>
          <w:bCs/>
          <w:iCs/>
          <w:sz w:val="18"/>
          <w:szCs w:val="18"/>
        </w:rPr>
        <w:t xml:space="preserve">Credits: </w:t>
      </w:r>
      <w:r w:rsidRPr="00B900C6">
        <w:rPr>
          <w:rFonts w:ascii="Arial" w:hAnsi="Arial" w:cs="Arial"/>
          <w:iCs/>
          <w:sz w:val="18"/>
          <w:szCs w:val="18"/>
        </w:rPr>
        <w:t xml:space="preserve">3 </w:t>
      </w:r>
      <w:r w:rsidR="00844CE6">
        <w:rPr>
          <w:rFonts w:ascii="Arial" w:hAnsi="Arial" w:cs="Arial"/>
          <w:b/>
          <w:bCs/>
          <w:iCs/>
          <w:sz w:val="18"/>
          <w:szCs w:val="18"/>
        </w:rPr>
        <w:t>Contact Hours: 42</w:t>
      </w:r>
    </w:p>
    <w:p w:rsidR="00AA3F26" w:rsidRPr="00B900C6" w:rsidRDefault="00AA3F26" w:rsidP="001512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0C6">
        <w:rPr>
          <w:rFonts w:ascii="Arial" w:hAnsi="Arial" w:cs="Arial"/>
          <w:b/>
          <w:bCs/>
          <w:iCs/>
          <w:sz w:val="18"/>
          <w:szCs w:val="18"/>
        </w:rPr>
        <w:t xml:space="preserve">Year: </w:t>
      </w:r>
      <w:r w:rsidR="00AB3959">
        <w:rPr>
          <w:rFonts w:ascii="Arial" w:hAnsi="Arial" w:cs="Arial"/>
          <w:iCs/>
          <w:sz w:val="18"/>
          <w:szCs w:val="18"/>
        </w:rPr>
        <w:t>4</w:t>
      </w:r>
      <w:r w:rsidR="00AB3959" w:rsidRPr="00DB3F39">
        <w:rPr>
          <w:rFonts w:ascii="Arial" w:hAnsi="Arial" w:cs="Arial"/>
          <w:iCs/>
          <w:sz w:val="18"/>
          <w:szCs w:val="18"/>
          <w:vertAlign w:val="superscript"/>
        </w:rPr>
        <w:t>th</w:t>
      </w:r>
      <w:r w:rsidR="00AB3959">
        <w:rPr>
          <w:rFonts w:ascii="Arial" w:hAnsi="Arial" w:cs="Arial"/>
          <w:iCs/>
          <w:sz w:val="18"/>
          <w:szCs w:val="18"/>
        </w:rPr>
        <w:t xml:space="preserve"> Year</w:t>
      </w:r>
      <w:r w:rsidR="003A5BD4">
        <w:rPr>
          <w:rFonts w:ascii="Arial" w:hAnsi="Arial" w:cs="Arial"/>
          <w:iCs/>
          <w:sz w:val="18"/>
          <w:szCs w:val="18"/>
        </w:rPr>
        <w:t xml:space="preserve">, Second </w:t>
      </w:r>
      <w:r w:rsidRPr="00B900C6">
        <w:rPr>
          <w:rFonts w:ascii="Arial" w:hAnsi="Arial" w:cs="Arial"/>
          <w:b/>
          <w:bCs/>
          <w:iCs/>
          <w:sz w:val="18"/>
          <w:szCs w:val="18"/>
        </w:rPr>
        <w:t>Semester</w:t>
      </w:r>
    </w:p>
    <w:p w:rsidR="00AA3F26" w:rsidRPr="00B900C6" w:rsidRDefault="00AA3F2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AA3F26" w:rsidRPr="00B900C6" w:rsidTr="00CF71BD">
        <w:trPr>
          <w:jc w:val="center"/>
        </w:trPr>
        <w:tc>
          <w:tcPr>
            <w:tcW w:w="1439" w:type="dxa"/>
          </w:tcPr>
          <w:p w:rsidR="00AA3F26" w:rsidRPr="00B900C6" w:rsidRDefault="00AA3F26" w:rsidP="00CF71BD">
            <w:pPr>
              <w:rPr>
                <w:rFonts w:ascii="Arial" w:hAnsi="Arial" w:cs="Arial"/>
                <w:b/>
                <w:bCs/>
                <w:sz w:val="18"/>
                <w:szCs w:val="18"/>
              </w:rPr>
            </w:pPr>
            <w:r w:rsidRPr="00B900C6">
              <w:rPr>
                <w:rFonts w:ascii="Arial" w:hAnsi="Arial" w:cs="Arial"/>
                <w:b/>
                <w:sz w:val="18"/>
                <w:szCs w:val="18"/>
              </w:rPr>
              <w:t>Prerequisite:</w:t>
            </w:r>
          </w:p>
        </w:tc>
        <w:tc>
          <w:tcPr>
            <w:tcW w:w="7741" w:type="dxa"/>
          </w:tcPr>
          <w:p w:rsidR="00AA3F26" w:rsidRPr="00B900C6" w:rsidRDefault="00AA3F26" w:rsidP="00CF71BD">
            <w:pPr>
              <w:rPr>
                <w:rFonts w:ascii="Arial" w:hAnsi="Arial" w:cs="Arial"/>
                <w:iCs/>
                <w:sz w:val="18"/>
                <w:szCs w:val="18"/>
              </w:rPr>
            </w:pPr>
            <w:r w:rsidRPr="00B900C6">
              <w:rPr>
                <w:rFonts w:ascii="Arial" w:hAnsi="Arial" w:cs="Arial"/>
                <w:iCs/>
                <w:sz w:val="18"/>
                <w:szCs w:val="18"/>
              </w:rPr>
              <w:t>MATH2241: Linear Algebra</w:t>
            </w:r>
          </w:p>
        </w:tc>
      </w:tr>
      <w:tr w:rsidR="00AA3F26" w:rsidRPr="00B900C6" w:rsidTr="00CF71BD">
        <w:trPr>
          <w:jc w:val="center"/>
        </w:trPr>
        <w:tc>
          <w:tcPr>
            <w:tcW w:w="1439" w:type="dxa"/>
          </w:tcPr>
          <w:p w:rsidR="00AA3F26" w:rsidRPr="00B900C6" w:rsidRDefault="00AA3F26" w:rsidP="00CF71BD">
            <w:pPr>
              <w:rPr>
                <w:rFonts w:ascii="Arial" w:hAnsi="Arial" w:cs="Arial"/>
                <w:b/>
                <w:sz w:val="18"/>
                <w:szCs w:val="18"/>
              </w:rPr>
            </w:pPr>
            <w:r w:rsidRPr="00B900C6">
              <w:rPr>
                <w:rFonts w:ascii="Arial" w:hAnsi="Arial" w:cs="Arial"/>
                <w:b/>
                <w:sz w:val="18"/>
                <w:szCs w:val="18"/>
              </w:rPr>
              <w:t>Course Type</w:t>
            </w:r>
          </w:p>
        </w:tc>
        <w:tc>
          <w:tcPr>
            <w:tcW w:w="7741" w:type="dxa"/>
          </w:tcPr>
          <w:p w:rsidR="00AA3F26" w:rsidRPr="00B900C6" w:rsidRDefault="009F4EBA" w:rsidP="00CF71BD">
            <w:pPr>
              <w:rPr>
                <w:rFonts w:ascii="Arial" w:hAnsi="Arial" w:cs="Arial"/>
                <w:iCs/>
                <w:sz w:val="18"/>
                <w:szCs w:val="18"/>
              </w:rPr>
            </w:pPr>
            <w:sdt>
              <w:sdtPr>
                <w:rPr>
                  <w:rFonts w:ascii="Arial" w:hAnsi="Arial" w:cs="Arial"/>
                  <w:iCs/>
                  <w:sz w:val="18"/>
                  <w:szCs w:val="18"/>
                </w:rPr>
                <w:id w:val="279691446"/>
              </w:sdtPr>
              <w:sdtEndPr/>
              <w:sdtContent>
                <w:r w:rsidR="00AA3F26" w:rsidRPr="00B900C6">
                  <w:rPr>
                    <w:rFonts w:ascii="MS Gothic" w:eastAsia="MS Gothic" w:hAnsi="MS Gothic" w:cs="MS Gothic" w:hint="eastAsia"/>
                    <w:iCs/>
                    <w:sz w:val="18"/>
                    <w:szCs w:val="18"/>
                  </w:rPr>
                  <w:t>☒</w:t>
                </w:r>
              </w:sdtContent>
            </w:sdt>
            <w:r w:rsidR="00AA3F26" w:rsidRPr="00B900C6">
              <w:rPr>
                <w:rFonts w:ascii="Arial" w:hAnsi="Arial" w:cs="Arial"/>
                <w:iCs/>
                <w:sz w:val="18"/>
                <w:szCs w:val="18"/>
              </w:rPr>
              <w:t xml:space="preserve"> Theory         </w:t>
            </w:r>
            <w:sdt>
              <w:sdtPr>
                <w:rPr>
                  <w:rFonts w:ascii="Arial" w:hAnsi="Arial" w:cs="Arial"/>
                  <w:iCs/>
                  <w:sz w:val="18"/>
                  <w:szCs w:val="18"/>
                </w:rPr>
                <w:id w:val="2020428722"/>
              </w:sdtPr>
              <w:sdtEndPr/>
              <w:sdtContent>
                <w:r w:rsidR="00AA3F26" w:rsidRPr="00B900C6">
                  <w:rPr>
                    <w:rFonts w:ascii="MS Gothic" w:eastAsia="MS Gothic" w:hAnsi="MS Gothic" w:cs="MS Gothic" w:hint="eastAsia"/>
                    <w:iCs/>
                    <w:sz w:val="18"/>
                    <w:szCs w:val="18"/>
                  </w:rPr>
                  <w:t>☐</w:t>
                </w:r>
              </w:sdtContent>
            </w:sdt>
            <w:r w:rsidR="00AA3F26" w:rsidRPr="00B900C6">
              <w:rPr>
                <w:rFonts w:ascii="Arial" w:hAnsi="Arial" w:cs="Arial"/>
                <w:iCs/>
                <w:sz w:val="18"/>
                <w:szCs w:val="18"/>
              </w:rPr>
              <w:t xml:space="preserve">  Laboratory work         </w:t>
            </w:r>
            <w:sdt>
              <w:sdtPr>
                <w:rPr>
                  <w:rFonts w:ascii="Arial" w:hAnsi="Arial" w:cs="Arial"/>
                  <w:iCs/>
                  <w:sz w:val="18"/>
                  <w:szCs w:val="18"/>
                </w:rPr>
                <w:id w:val="830645928"/>
              </w:sdtPr>
              <w:sdtEndPr/>
              <w:sdtContent>
                <w:r w:rsidR="00AA3F26" w:rsidRPr="00B900C6">
                  <w:rPr>
                    <w:rFonts w:ascii="MS Gothic" w:eastAsia="MS Gothic" w:hAnsi="MS Gothic" w:cs="MS Gothic" w:hint="eastAsia"/>
                    <w:iCs/>
                    <w:sz w:val="18"/>
                    <w:szCs w:val="18"/>
                  </w:rPr>
                  <w:t>☐</w:t>
                </w:r>
              </w:sdtContent>
            </w:sdt>
            <w:r w:rsidR="00AA3F26" w:rsidRPr="00B900C6">
              <w:rPr>
                <w:rFonts w:ascii="Arial" w:hAnsi="Arial" w:cs="Arial"/>
                <w:iCs/>
                <w:sz w:val="18"/>
                <w:szCs w:val="18"/>
              </w:rPr>
              <w:t xml:space="preserve">  Project work      </w:t>
            </w:r>
            <w:sdt>
              <w:sdtPr>
                <w:rPr>
                  <w:rFonts w:ascii="Arial" w:hAnsi="Arial" w:cs="Arial"/>
                  <w:iCs/>
                  <w:sz w:val="18"/>
                  <w:szCs w:val="18"/>
                </w:rPr>
                <w:id w:val="-743876935"/>
              </w:sdtPr>
              <w:sdtEndPr/>
              <w:sdtContent>
                <w:r w:rsidR="00AA3F26" w:rsidRPr="00B900C6">
                  <w:rPr>
                    <w:rFonts w:ascii="MS Gothic" w:eastAsia="MS Gothic" w:hAnsi="MS Gothic" w:cs="MS Gothic" w:hint="eastAsia"/>
                    <w:iCs/>
                    <w:sz w:val="18"/>
                    <w:szCs w:val="18"/>
                  </w:rPr>
                  <w:t>☐</w:t>
                </w:r>
              </w:sdtContent>
            </w:sdt>
            <w:r w:rsidR="00AA3F26" w:rsidRPr="00B900C6">
              <w:rPr>
                <w:rFonts w:ascii="Arial" w:hAnsi="Arial" w:cs="Arial"/>
                <w:iCs/>
                <w:sz w:val="18"/>
                <w:szCs w:val="18"/>
              </w:rPr>
              <w:t xml:space="preserve">  Viva Voce      </w:t>
            </w:r>
          </w:p>
        </w:tc>
      </w:tr>
      <w:tr w:rsidR="00AA3F26" w:rsidRPr="00B900C6" w:rsidTr="00CF71BD">
        <w:trPr>
          <w:trHeight w:val="238"/>
          <w:jc w:val="center"/>
        </w:trPr>
        <w:tc>
          <w:tcPr>
            <w:tcW w:w="1439" w:type="dxa"/>
          </w:tcPr>
          <w:p w:rsidR="00AA3F26" w:rsidRPr="00B900C6" w:rsidRDefault="00AA3F26" w:rsidP="00CF71BD">
            <w:pPr>
              <w:ind w:left="2160" w:hanging="2160"/>
              <w:rPr>
                <w:rFonts w:ascii="Arial" w:hAnsi="Arial" w:cs="Arial"/>
                <w:b/>
                <w:bCs/>
                <w:sz w:val="18"/>
                <w:szCs w:val="18"/>
              </w:rPr>
            </w:pPr>
            <w:r w:rsidRPr="00B900C6">
              <w:rPr>
                <w:rFonts w:ascii="Arial" w:hAnsi="Arial" w:cs="Arial"/>
                <w:b/>
                <w:bCs/>
                <w:sz w:val="18"/>
                <w:szCs w:val="18"/>
              </w:rPr>
              <w:t>Motivation</w:t>
            </w:r>
          </w:p>
        </w:tc>
        <w:tc>
          <w:tcPr>
            <w:tcW w:w="7741" w:type="dxa"/>
          </w:tcPr>
          <w:p w:rsidR="00AA3F26" w:rsidRPr="00B900C6" w:rsidRDefault="00AA3F26" w:rsidP="00CF71BD">
            <w:pPr>
              <w:rPr>
                <w:rFonts w:ascii="Arial" w:hAnsi="Arial" w:cs="Arial"/>
                <w:b/>
                <w:iCs/>
                <w:sz w:val="18"/>
                <w:szCs w:val="18"/>
              </w:rPr>
            </w:pPr>
            <w:r w:rsidRPr="00B900C6">
              <w:rPr>
                <w:rFonts w:ascii="Arial" w:hAnsi="Arial" w:cs="Arial"/>
                <w:iCs/>
                <w:sz w:val="18"/>
                <w:szCs w:val="18"/>
              </w:rPr>
              <w:t>This course is offered to provide an introduction to several fundamental concepts and methods for machine learning.</w:t>
            </w:r>
          </w:p>
        </w:tc>
      </w:tr>
      <w:tr w:rsidR="00AA3F26" w:rsidRPr="00B900C6" w:rsidTr="00CF71BD">
        <w:trPr>
          <w:trHeight w:val="238"/>
          <w:jc w:val="center"/>
        </w:trPr>
        <w:tc>
          <w:tcPr>
            <w:tcW w:w="9180" w:type="dxa"/>
            <w:gridSpan w:val="2"/>
          </w:tcPr>
          <w:p w:rsidR="00AA3F26" w:rsidRPr="00B900C6" w:rsidRDefault="00AA3F26" w:rsidP="00CF71BD">
            <w:pPr>
              <w:rPr>
                <w:rFonts w:ascii="Arial" w:hAnsi="Arial" w:cs="Arial"/>
                <w:b/>
                <w:bCs/>
                <w:sz w:val="18"/>
                <w:szCs w:val="18"/>
              </w:rPr>
            </w:pPr>
            <w:r w:rsidRPr="00B900C6">
              <w:rPr>
                <w:rFonts w:ascii="Arial" w:hAnsi="Arial" w:cs="Arial"/>
                <w:b/>
                <w:bCs/>
                <w:sz w:val="18"/>
                <w:szCs w:val="18"/>
              </w:rPr>
              <w:t>Course Objective:</w:t>
            </w:r>
          </w:p>
          <w:p w:rsidR="00AA3F26" w:rsidRPr="00B900C6" w:rsidRDefault="00AA3F26" w:rsidP="00CF71BD">
            <w:pPr>
              <w:jc w:val="both"/>
              <w:rPr>
                <w:rFonts w:ascii="Arial" w:hAnsi="Arial" w:cs="Arial"/>
                <w:iCs/>
                <w:sz w:val="18"/>
                <w:szCs w:val="18"/>
              </w:rPr>
            </w:pPr>
            <w:r w:rsidRPr="00B900C6">
              <w:rPr>
                <w:rFonts w:ascii="Arial" w:hAnsi="Arial" w:cs="Arial"/>
                <w:iCs/>
                <w:sz w:val="18"/>
                <w:szCs w:val="18"/>
              </w:rPr>
              <w:t>The objective is to familiarize the students with some basic learning algorithms and techniques and their applications, as well as general questions related to analyzing and handling large data sets.</w:t>
            </w:r>
          </w:p>
        </w:tc>
      </w:tr>
    </w:tbl>
    <w:p w:rsidR="00AA3F26" w:rsidRPr="00B900C6" w:rsidRDefault="00AA3F26" w:rsidP="00CF71BD">
      <w:pPr>
        <w:jc w:val="center"/>
        <w:rPr>
          <w:rFonts w:ascii="Arial" w:hAnsi="Arial" w:cs="Arial"/>
          <w:sz w:val="18"/>
          <w:szCs w:val="18"/>
        </w:rPr>
      </w:pPr>
    </w:p>
    <w:p w:rsidR="00AA3F26" w:rsidRPr="00B900C6" w:rsidRDefault="00AA3F26" w:rsidP="00CF71BD">
      <w:pPr>
        <w:autoSpaceDE w:val="0"/>
        <w:autoSpaceDN w:val="0"/>
        <w:adjustRightInd w:val="0"/>
        <w:jc w:val="center"/>
        <w:rPr>
          <w:rFonts w:ascii="Arial" w:hAnsi="Arial" w:cs="Arial"/>
          <w:b/>
          <w:color w:val="000000" w:themeColor="text1"/>
          <w:sz w:val="18"/>
          <w:szCs w:val="18"/>
        </w:rPr>
      </w:pPr>
      <w:r w:rsidRPr="00B900C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AA3F26" w:rsidRPr="00B900C6" w:rsidTr="00CF71BD">
        <w:trPr>
          <w:trHeight w:val="877"/>
          <w:jc w:val="center"/>
        </w:trPr>
        <w:tc>
          <w:tcPr>
            <w:tcW w:w="646"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 No.</w:t>
            </w:r>
          </w:p>
        </w:tc>
        <w:tc>
          <w:tcPr>
            <w:tcW w:w="1534"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 Statement</w:t>
            </w:r>
          </w:p>
        </w:tc>
        <w:tc>
          <w:tcPr>
            <w:tcW w:w="2585"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Corresponding PO</w:t>
            </w:r>
          </w:p>
        </w:tc>
        <w:tc>
          <w:tcPr>
            <w:tcW w:w="1051"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Domain / level of learning taxonomy</w:t>
            </w:r>
          </w:p>
        </w:tc>
        <w:tc>
          <w:tcPr>
            <w:tcW w:w="1747"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Delivery methods and activities</w:t>
            </w:r>
          </w:p>
        </w:tc>
        <w:tc>
          <w:tcPr>
            <w:tcW w:w="1612"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Assessment tools</w:t>
            </w:r>
          </w:p>
        </w:tc>
      </w:tr>
      <w:tr w:rsidR="00AA3F26" w:rsidRPr="00B900C6" w:rsidTr="00CF71BD">
        <w:trPr>
          <w:trHeight w:val="1646"/>
          <w:jc w:val="center"/>
        </w:trPr>
        <w:tc>
          <w:tcPr>
            <w:tcW w:w="646"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CO1</w:t>
            </w:r>
          </w:p>
        </w:tc>
        <w:tc>
          <w:tcPr>
            <w:tcW w:w="1534" w:type="dxa"/>
            <w:vAlign w:val="center"/>
          </w:tcPr>
          <w:p w:rsidR="00AA3F26" w:rsidRPr="00B900C6" w:rsidRDefault="00AA3F26"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917A49">
              <w:rPr>
                <w:rFonts w:ascii="Arial" w:hAnsi="Arial" w:cs="Arial"/>
                <w:b/>
                <w:bCs/>
                <w:color w:val="000000" w:themeColor="text1"/>
                <w:sz w:val="18"/>
                <w:szCs w:val="18"/>
              </w:rPr>
              <w:t>understand</w:t>
            </w:r>
            <w:r w:rsidRPr="00B900C6">
              <w:rPr>
                <w:rFonts w:ascii="Arial" w:hAnsi="Arial" w:cs="Arial"/>
                <w:color w:val="000000" w:themeColor="text1"/>
                <w:sz w:val="18"/>
                <w:szCs w:val="18"/>
              </w:rPr>
              <w:t xml:space="preserve"> a wide variety of learning algorithms</w:t>
            </w:r>
          </w:p>
        </w:tc>
        <w:tc>
          <w:tcPr>
            <w:tcW w:w="2585" w:type="dxa"/>
            <w:vAlign w:val="center"/>
          </w:tcPr>
          <w:p w:rsidR="00AA3F26" w:rsidRPr="00B900C6" w:rsidRDefault="00AA3F26" w:rsidP="00CF71BD">
            <w:pPr>
              <w:pStyle w:val="ListParagraph"/>
              <w:spacing w:after="0" w:line="240" w:lineRule="auto"/>
              <w:ind w:left="0"/>
              <w:jc w:val="center"/>
              <w:rPr>
                <w:rFonts w:ascii="Arial" w:hAnsi="Arial" w:cs="Arial"/>
                <w:bCs/>
                <w:color w:val="000000" w:themeColor="text1"/>
                <w:sz w:val="18"/>
                <w:szCs w:val="18"/>
              </w:rPr>
            </w:pPr>
            <w:r w:rsidRPr="00B900C6">
              <w:rPr>
                <w:rFonts w:ascii="Arial" w:hAnsi="Arial" w:cs="Arial"/>
                <w:b/>
                <w:bCs/>
                <w:color w:val="000000" w:themeColor="text1"/>
                <w:sz w:val="18"/>
                <w:szCs w:val="18"/>
              </w:rPr>
              <w:t>Design/development of solutions:</w:t>
            </w:r>
          </w:p>
          <w:p w:rsidR="00AA3F26" w:rsidRPr="00B900C6" w:rsidRDefault="00AA3F26" w:rsidP="00CF71BD">
            <w:pPr>
              <w:pStyle w:val="ListParagraph"/>
              <w:spacing w:after="0" w:line="240" w:lineRule="auto"/>
              <w:ind w:left="0"/>
              <w:jc w:val="center"/>
              <w:rPr>
                <w:rFonts w:ascii="Arial" w:hAnsi="Arial" w:cs="Arial"/>
                <w:color w:val="000000" w:themeColor="text1"/>
                <w:sz w:val="18"/>
                <w:szCs w:val="18"/>
              </w:rPr>
            </w:pPr>
            <w:r w:rsidRPr="00B900C6">
              <w:rPr>
                <w:rFonts w:ascii="Arial" w:hAnsi="Arial" w:cs="Arial"/>
                <w:color w:val="000000" w:themeColor="text1"/>
                <w:sz w:val="18"/>
                <w:szCs w:val="18"/>
              </w:rPr>
              <w:t xml:space="preserve"> (PO3)</w:t>
            </w:r>
          </w:p>
        </w:tc>
        <w:tc>
          <w:tcPr>
            <w:tcW w:w="1051"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Cognitive domain – level 5</w:t>
            </w:r>
          </w:p>
        </w:tc>
        <w:tc>
          <w:tcPr>
            <w:tcW w:w="1747" w:type="dxa"/>
            <w:vAlign w:val="center"/>
          </w:tcPr>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1658760"/>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Lecture Note</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7534535"/>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Text Book</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2345435"/>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Audio/Video</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443779"/>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Web Material</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4728829"/>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Journal paper</w:t>
            </w:r>
          </w:p>
        </w:tc>
        <w:tc>
          <w:tcPr>
            <w:tcW w:w="1612" w:type="dxa"/>
            <w:vAlign w:val="center"/>
          </w:tcPr>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9502024"/>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Class Test</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0634349"/>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Final Exam</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518109"/>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Assignment </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2211406"/>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Participation</w:t>
            </w:r>
          </w:p>
          <w:p w:rsidR="00AA3F26" w:rsidRPr="00B900C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838184778"/>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Presentation</w:t>
            </w:r>
          </w:p>
        </w:tc>
      </w:tr>
      <w:tr w:rsidR="00AA3F26" w:rsidRPr="00B900C6" w:rsidTr="00CF71BD">
        <w:trPr>
          <w:trHeight w:val="1583"/>
          <w:jc w:val="center"/>
        </w:trPr>
        <w:tc>
          <w:tcPr>
            <w:tcW w:w="646"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CO2</w:t>
            </w:r>
          </w:p>
        </w:tc>
        <w:tc>
          <w:tcPr>
            <w:tcW w:w="1534" w:type="dxa"/>
            <w:vAlign w:val="center"/>
          </w:tcPr>
          <w:p w:rsidR="00AA3F26" w:rsidRPr="00B900C6" w:rsidRDefault="00AA3F26" w:rsidP="00CF71BD">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917A49">
              <w:rPr>
                <w:rFonts w:ascii="Arial" w:hAnsi="Arial" w:cs="Arial"/>
                <w:b/>
                <w:bCs/>
                <w:color w:val="000000" w:themeColor="text1"/>
                <w:sz w:val="18"/>
                <w:szCs w:val="18"/>
              </w:rPr>
              <w:t>apply</w:t>
            </w:r>
            <w:r w:rsidRPr="00B900C6">
              <w:rPr>
                <w:rFonts w:ascii="Arial" w:hAnsi="Arial" w:cs="Arial"/>
                <w:color w:val="000000" w:themeColor="text1"/>
                <w:sz w:val="18"/>
                <w:szCs w:val="18"/>
              </w:rPr>
              <w:t xml:space="preserve"> the algorithms to a real-world problem</w:t>
            </w:r>
          </w:p>
        </w:tc>
        <w:tc>
          <w:tcPr>
            <w:tcW w:w="2585" w:type="dxa"/>
            <w:vAlign w:val="center"/>
          </w:tcPr>
          <w:p w:rsidR="00AA3F26" w:rsidRPr="00B900C6" w:rsidRDefault="00AA3F26" w:rsidP="00CF71BD">
            <w:pPr>
              <w:pStyle w:val="ListParagraph"/>
              <w:spacing w:after="0" w:line="240" w:lineRule="auto"/>
              <w:ind w:left="0"/>
              <w:jc w:val="center"/>
              <w:rPr>
                <w:rFonts w:ascii="Arial" w:hAnsi="Arial" w:cs="Arial"/>
                <w:bCs/>
                <w:color w:val="000000" w:themeColor="text1"/>
                <w:sz w:val="18"/>
                <w:szCs w:val="18"/>
              </w:rPr>
            </w:pPr>
            <w:r w:rsidRPr="00B900C6">
              <w:rPr>
                <w:rFonts w:ascii="Arial" w:hAnsi="Arial" w:cs="Arial"/>
                <w:b/>
                <w:bCs/>
                <w:color w:val="000000" w:themeColor="text1"/>
                <w:sz w:val="18"/>
                <w:szCs w:val="18"/>
              </w:rPr>
              <w:t>Problem analysis:</w:t>
            </w:r>
          </w:p>
          <w:p w:rsidR="00AA3F26" w:rsidRPr="00B900C6" w:rsidRDefault="00AA3F26" w:rsidP="00CF71BD">
            <w:pPr>
              <w:pStyle w:val="ListParagraph"/>
              <w:spacing w:after="0" w:line="240" w:lineRule="auto"/>
              <w:ind w:left="0"/>
              <w:jc w:val="center"/>
              <w:rPr>
                <w:rFonts w:ascii="Arial" w:hAnsi="Arial" w:cs="Arial"/>
                <w:color w:val="000000" w:themeColor="text1"/>
                <w:sz w:val="18"/>
                <w:szCs w:val="18"/>
              </w:rPr>
            </w:pPr>
            <w:r w:rsidRPr="00B900C6">
              <w:rPr>
                <w:rFonts w:ascii="Arial" w:hAnsi="Arial" w:cs="Arial"/>
                <w:color w:val="000000" w:themeColor="text1"/>
                <w:sz w:val="18"/>
                <w:szCs w:val="18"/>
              </w:rPr>
              <w:t>(PO2)</w:t>
            </w:r>
          </w:p>
        </w:tc>
        <w:tc>
          <w:tcPr>
            <w:tcW w:w="1051" w:type="dxa"/>
            <w:vAlign w:val="center"/>
          </w:tcPr>
          <w:p w:rsidR="00AA3F26" w:rsidRPr="00B900C6" w:rsidRDefault="00AA3F26" w:rsidP="00CF71BD">
            <w:pPr>
              <w:jc w:val="center"/>
              <w:rPr>
                <w:rFonts w:ascii="Arial" w:hAnsi="Arial" w:cs="Arial"/>
                <w:color w:val="000000" w:themeColor="text1"/>
                <w:sz w:val="18"/>
                <w:szCs w:val="18"/>
              </w:rPr>
            </w:pPr>
            <w:r w:rsidRPr="00B900C6">
              <w:rPr>
                <w:rFonts w:ascii="Arial" w:hAnsi="Arial" w:cs="Arial"/>
                <w:color w:val="000000" w:themeColor="text1"/>
                <w:sz w:val="18"/>
                <w:szCs w:val="18"/>
              </w:rPr>
              <w:t>Cognitive domain – level 4</w:t>
            </w:r>
          </w:p>
        </w:tc>
        <w:tc>
          <w:tcPr>
            <w:tcW w:w="1747" w:type="dxa"/>
            <w:vAlign w:val="center"/>
          </w:tcPr>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9347277"/>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Lecture Note</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0234082"/>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Text Book</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2550469"/>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Audio/Video</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7787316"/>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Web Material</w:t>
            </w:r>
          </w:p>
          <w:p w:rsidR="00AA3F26" w:rsidRPr="00B900C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398136639"/>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Journal paper</w:t>
            </w:r>
          </w:p>
        </w:tc>
        <w:tc>
          <w:tcPr>
            <w:tcW w:w="1612" w:type="dxa"/>
            <w:vAlign w:val="center"/>
          </w:tcPr>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6478262"/>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Class Test</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1391092"/>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Final Exam</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8877936"/>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Assignment </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3398157"/>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Participation</w:t>
            </w:r>
          </w:p>
          <w:p w:rsidR="00AA3F26" w:rsidRPr="00B900C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0998341"/>
              </w:sdtPr>
              <w:sdtEndPr/>
              <w:sdtContent>
                <w:r w:rsidR="00AA3F26" w:rsidRPr="00B900C6">
                  <w:rPr>
                    <w:rFonts w:ascii="MS Gothic" w:eastAsia="MS Gothic" w:hAnsi="MS Gothic" w:cs="MS Gothic" w:hint="eastAsia"/>
                    <w:color w:val="000000" w:themeColor="text1"/>
                    <w:sz w:val="18"/>
                    <w:szCs w:val="18"/>
                  </w:rPr>
                  <w:t>☐</w:t>
                </w:r>
              </w:sdtContent>
            </w:sdt>
            <w:r w:rsidR="00AA3F26" w:rsidRPr="00B900C6">
              <w:rPr>
                <w:rFonts w:ascii="Arial" w:hAnsi="Arial" w:cs="Arial"/>
                <w:color w:val="000000" w:themeColor="text1"/>
                <w:sz w:val="18"/>
                <w:szCs w:val="18"/>
              </w:rPr>
              <w:t xml:space="preserve">  Presentation</w:t>
            </w:r>
          </w:p>
        </w:tc>
      </w:tr>
    </w:tbl>
    <w:p w:rsidR="00AA3F26" w:rsidRPr="00B900C6" w:rsidRDefault="00AA3F26"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AA3F26" w:rsidRPr="00B900C6" w:rsidTr="0015122C">
        <w:trPr>
          <w:jc w:val="center"/>
        </w:trPr>
        <w:tc>
          <w:tcPr>
            <w:tcW w:w="9127" w:type="dxa"/>
          </w:tcPr>
          <w:p w:rsidR="00AA3F26" w:rsidRPr="00B900C6" w:rsidRDefault="00AA3F26" w:rsidP="00CF71BD">
            <w:pPr>
              <w:rPr>
                <w:rFonts w:ascii="Arial" w:hAnsi="Arial" w:cs="Arial"/>
                <w:b/>
                <w:color w:val="000000" w:themeColor="text1"/>
                <w:sz w:val="18"/>
                <w:szCs w:val="18"/>
              </w:rPr>
            </w:pPr>
            <w:r w:rsidRPr="00B900C6">
              <w:rPr>
                <w:rFonts w:ascii="Arial" w:hAnsi="Arial" w:cs="Arial"/>
                <w:b/>
                <w:color w:val="000000" w:themeColor="text1"/>
                <w:sz w:val="18"/>
                <w:szCs w:val="18"/>
              </w:rPr>
              <w:t>Assessment and Marks Distribution:</w:t>
            </w:r>
          </w:p>
          <w:p w:rsidR="00AA3F26" w:rsidRPr="00B900C6" w:rsidRDefault="00AA3F26" w:rsidP="00CF71BD">
            <w:pPr>
              <w:rPr>
                <w:rFonts w:ascii="Arial" w:hAnsi="Arial" w:cs="Arial"/>
                <w:bCs/>
                <w:color w:val="000000" w:themeColor="text1"/>
                <w:sz w:val="18"/>
                <w:szCs w:val="18"/>
              </w:rPr>
            </w:pPr>
            <w:r w:rsidRPr="00B900C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AA3F26" w:rsidRPr="00B900C6" w:rsidRDefault="00AA3F26" w:rsidP="00CF71BD">
            <w:pPr>
              <w:rPr>
                <w:rFonts w:ascii="Arial" w:hAnsi="Arial" w:cs="Arial"/>
                <w:bCs/>
                <w:color w:val="000000" w:themeColor="text1"/>
                <w:sz w:val="18"/>
                <w:szCs w:val="18"/>
              </w:rPr>
            </w:pPr>
            <w:r w:rsidRPr="00B900C6">
              <w:rPr>
                <w:rFonts w:ascii="Arial" w:hAnsi="Arial" w:cs="Arial"/>
                <w:bCs/>
                <w:color w:val="000000" w:themeColor="text1"/>
                <w:sz w:val="18"/>
                <w:szCs w:val="18"/>
              </w:rPr>
              <w:tab/>
              <w:t>Class tests + Assignments due in different times of the semester (20%)</w:t>
            </w:r>
          </w:p>
          <w:p w:rsidR="00AA3F26" w:rsidRPr="00B900C6" w:rsidRDefault="00AA3F26" w:rsidP="00CF71BD">
            <w:pPr>
              <w:rPr>
                <w:rFonts w:ascii="Arial" w:hAnsi="Arial" w:cs="Arial"/>
                <w:bCs/>
                <w:color w:val="000000" w:themeColor="text1"/>
                <w:sz w:val="18"/>
                <w:szCs w:val="18"/>
              </w:rPr>
            </w:pPr>
            <w:r w:rsidRPr="00B900C6">
              <w:rPr>
                <w:rFonts w:ascii="Arial" w:hAnsi="Arial" w:cs="Arial"/>
                <w:bCs/>
                <w:color w:val="000000" w:themeColor="text1"/>
                <w:sz w:val="18"/>
                <w:szCs w:val="18"/>
              </w:rPr>
              <w:tab/>
              <w:t xml:space="preserve">A comprehensive final exam (70%), Total Time: 3 hours. </w:t>
            </w:r>
          </w:p>
          <w:p w:rsidR="00AA3F26" w:rsidRPr="00B900C6" w:rsidRDefault="00AA3F26" w:rsidP="00CF71BD">
            <w:pPr>
              <w:rPr>
                <w:rFonts w:ascii="Arial" w:hAnsi="Arial" w:cs="Arial"/>
                <w:b/>
                <w:color w:val="000000" w:themeColor="text1"/>
                <w:sz w:val="18"/>
                <w:szCs w:val="18"/>
              </w:rPr>
            </w:pPr>
            <w:r w:rsidRPr="00B900C6">
              <w:rPr>
                <w:rFonts w:ascii="Arial" w:hAnsi="Arial" w:cs="Arial"/>
                <w:bCs/>
                <w:color w:val="000000" w:themeColor="text1"/>
                <w:sz w:val="18"/>
                <w:szCs w:val="18"/>
              </w:rPr>
              <w:tab/>
              <w:t>A class participation mark (10%).</w:t>
            </w:r>
          </w:p>
        </w:tc>
      </w:tr>
      <w:tr w:rsidR="00AA3F26" w:rsidRPr="00B900C6" w:rsidTr="0015122C">
        <w:trPr>
          <w:jc w:val="center"/>
        </w:trPr>
        <w:tc>
          <w:tcPr>
            <w:tcW w:w="9127" w:type="dxa"/>
          </w:tcPr>
          <w:p w:rsidR="00AA3F26" w:rsidRPr="00B900C6" w:rsidRDefault="00AA3F26" w:rsidP="00CF71BD">
            <w:pPr>
              <w:spacing w:after="120"/>
              <w:rPr>
                <w:rFonts w:ascii="Arial" w:hAnsi="Arial" w:cs="Arial"/>
                <w:b/>
                <w:bCs/>
                <w:iCs/>
                <w:sz w:val="18"/>
                <w:szCs w:val="18"/>
              </w:rPr>
            </w:pPr>
          </w:p>
          <w:p w:rsidR="00AA3F26" w:rsidRPr="00B900C6" w:rsidRDefault="00AA3F26" w:rsidP="00CF71BD">
            <w:pPr>
              <w:spacing w:after="120"/>
              <w:rPr>
                <w:rFonts w:ascii="Arial" w:hAnsi="Arial" w:cs="Arial"/>
                <w:b/>
                <w:bCs/>
                <w:iCs/>
                <w:sz w:val="18"/>
                <w:szCs w:val="18"/>
              </w:rPr>
            </w:pPr>
            <w:r w:rsidRPr="00B900C6">
              <w:rPr>
                <w:rFonts w:ascii="Arial" w:hAnsi="Arial" w:cs="Arial"/>
                <w:b/>
                <w:bCs/>
                <w:iCs/>
                <w:sz w:val="18"/>
                <w:szCs w:val="18"/>
              </w:rPr>
              <w:t>Course Contents:</w:t>
            </w:r>
          </w:p>
          <w:p w:rsidR="00AA56CD" w:rsidRPr="00AA56CD"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Basic machine learning concepts and examples.Basic probability notions.</w:t>
            </w:r>
          </w:p>
          <w:p w:rsidR="00AA56CD" w:rsidRPr="00AA56CD"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Bayesian classifier.Nearest-neighbour algorithms.On-line learning (Halving, Weighted Majority, Perceptron, Winnow).</w:t>
            </w:r>
          </w:p>
          <w:p w:rsidR="00AA56CD" w:rsidRPr="00AA56CD"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Support vector machines.Kernel methods.Decision trees, Random Forest,Ensemble methods (Boosting, Bagging).</w:t>
            </w:r>
          </w:p>
          <w:p w:rsidR="00AA56CD" w:rsidRPr="00AA56CD"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Logistic regression.</w:t>
            </w:r>
          </w:p>
          <w:p w:rsidR="00AA56CD" w:rsidRPr="00AA56CD"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Density estimation, ML, MAP, Maxent models.Multi-class classification (Conditional Maxent models, binary classifiers and error-correction codes).</w:t>
            </w:r>
          </w:p>
          <w:p w:rsidR="00AA56CD" w:rsidRPr="00AA56CD"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Regression (linear regression, Kernel Ridge Regression, Lasso, neural networks).Clustering (K-means, DT clustering).</w:t>
            </w:r>
          </w:p>
          <w:p w:rsidR="00AA3F26" w:rsidRPr="0077571A" w:rsidRDefault="00AA56CD" w:rsidP="00AA56CD">
            <w:pPr>
              <w:spacing w:after="120"/>
              <w:jc w:val="both"/>
              <w:rPr>
                <w:rFonts w:ascii="Arial" w:hAnsi="Arial" w:cs="Arial"/>
                <w:sz w:val="18"/>
                <w:szCs w:val="18"/>
                <w:lang w:val="en-GB"/>
              </w:rPr>
            </w:pPr>
            <w:r w:rsidRPr="00AA56CD">
              <w:rPr>
                <w:rFonts w:ascii="Arial" w:hAnsi="Arial" w:cs="Arial"/>
                <w:sz w:val="18"/>
                <w:szCs w:val="18"/>
                <w:lang w:val="en-GB"/>
              </w:rPr>
              <w:t>Dimensionality reduction (PCA, KPCA).Introduction to reinforcement learning.Elements of learning theory.</w:t>
            </w:r>
          </w:p>
        </w:tc>
      </w:tr>
    </w:tbl>
    <w:p w:rsidR="00AA3F26" w:rsidRPr="00B900C6" w:rsidRDefault="00AA3F26" w:rsidP="00CF71BD">
      <w:pPr>
        <w:rPr>
          <w:rFonts w:ascii="Arial" w:hAnsi="Arial" w:cs="Arial"/>
          <w:b/>
          <w:color w:val="FF0000"/>
          <w:sz w:val="18"/>
          <w:szCs w:val="18"/>
        </w:rPr>
      </w:pPr>
    </w:p>
    <w:p w:rsidR="00AA3F26" w:rsidRPr="00B900C6" w:rsidRDefault="00AA3F26" w:rsidP="00CF71BD">
      <w:pPr>
        <w:jc w:val="center"/>
        <w:rPr>
          <w:rFonts w:ascii="Arial" w:hAnsi="Arial" w:cs="Arial"/>
          <w:b/>
          <w:color w:val="FFFFFF"/>
          <w:sz w:val="18"/>
          <w:szCs w:val="18"/>
          <w:highlight w:val="black"/>
        </w:rPr>
      </w:pPr>
    </w:p>
    <w:p w:rsidR="00AA3F26" w:rsidRPr="00B900C6" w:rsidRDefault="00AA3F26" w:rsidP="00322865">
      <w:pPr>
        <w:rPr>
          <w:rFonts w:ascii="Arial" w:hAnsi="Arial" w:cs="Arial"/>
          <w:b/>
          <w:spacing w:val="-3"/>
          <w:sz w:val="18"/>
          <w:szCs w:val="18"/>
        </w:rPr>
      </w:pPr>
      <w:r w:rsidRPr="00B900C6">
        <w:rPr>
          <w:rFonts w:ascii="Arial" w:hAnsi="Arial" w:cs="Arial"/>
          <w:b/>
          <w:spacing w:val="-3"/>
          <w:sz w:val="18"/>
          <w:szCs w:val="18"/>
        </w:rPr>
        <w:t>Text Book:</w:t>
      </w:r>
    </w:p>
    <w:tbl>
      <w:tblPr>
        <w:tblW w:w="4911" w:type="pct"/>
        <w:jc w:val="center"/>
        <w:tblLook w:val="0000" w:firstRow="0" w:lastRow="0" w:firstColumn="0" w:lastColumn="0" w:noHBand="0" w:noVBand="0"/>
      </w:tblPr>
      <w:tblGrid>
        <w:gridCol w:w="361"/>
        <w:gridCol w:w="2431"/>
        <w:gridCol w:w="264"/>
        <w:gridCol w:w="6022"/>
      </w:tblGrid>
      <w:tr w:rsidR="00AA3F26" w:rsidRPr="00B900C6" w:rsidTr="00322865">
        <w:trPr>
          <w:jc w:val="center"/>
        </w:trPr>
        <w:tc>
          <w:tcPr>
            <w:tcW w:w="199" w:type="pct"/>
          </w:tcPr>
          <w:p w:rsidR="00AA3F26" w:rsidRPr="00B900C6" w:rsidRDefault="00AA3F26" w:rsidP="00CF71BD">
            <w:pPr>
              <w:suppressAutoHyphens/>
              <w:jc w:val="center"/>
              <w:rPr>
                <w:rFonts w:ascii="Arial" w:hAnsi="Arial" w:cs="Arial"/>
                <w:spacing w:val="-3"/>
                <w:sz w:val="18"/>
                <w:szCs w:val="18"/>
              </w:rPr>
            </w:pPr>
            <w:r w:rsidRPr="00B900C6">
              <w:rPr>
                <w:rFonts w:ascii="Arial" w:hAnsi="Arial" w:cs="Arial"/>
                <w:spacing w:val="-3"/>
                <w:sz w:val="18"/>
                <w:szCs w:val="18"/>
              </w:rPr>
              <w:t>1.</w:t>
            </w:r>
          </w:p>
        </w:tc>
        <w:tc>
          <w:tcPr>
            <w:tcW w:w="1339" w:type="pct"/>
          </w:tcPr>
          <w:p w:rsidR="00AA3F26" w:rsidRPr="00B900C6" w:rsidRDefault="00AA3F26" w:rsidP="00CF71BD">
            <w:pPr>
              <w:suppressAutoHyphens/>
              <w:rPr>
                <w:rFonts w:ascii="Arial" w:hAnsi="Arial" w:cs="Arial"/>
                <w:spacing w:val="-3"/>
                <w:sz w:val="18"/>
                <w:szCs w:val="18"/>
              </w:rPr>
            </w:pPr>
            <w:r w:rsidRPr="00B900C6">
              <w:rPr>
                <w:rFonts w:ascii="Arial" w:hAnsi="Arial" w:cs="Arial"/>
                <w:spacing w:val="-3"/>
                <w:sz w:val="18"/>
                <w:szCs w:val="18"/>
              </w:rPr>
              <w:t>EthemAlpaydin</w:t>
            </w:r>
          </w:p>
        </w:tc>
        <w:tc>
          <w:tcPr>
            <w:tcW w:w="145" w:type="pct"/>
          </w:tcPr>
          <w:p w:rsidR="00AA3F26" w:rsidRPr="00B900C6" w:rsidRDefault="00AA3F26" w:rsidP="00CF71BD">
            <w:pPr>
              <w:suppressAutoHyphens/>
              <w:jc w:val="center"/>
              <w:rPr>
                <w:rFonts w:ascii="Arial" w:hAnsi="Arial" w:cs="Arial"/>
                <w:spacing w:val="-3"/>
                <w:sz w:val="18"/>
                <w:szCs w:val="18"/>
              </w:rPr>
            </w:pPr>
            <w:r w:rsidRPr="00B900C6">
              <w:rPr>
                <w:rFonts w:ascii="Arial" w:hAnsi="Arial" w:cs="Arial"/>
                <w:spacing w:val="-3"/>
                <w:sz w:val="18"/>
                <w:szCs w:val="18"/>
              </w:rPr>
              <w:t>:</w:t>
            </w:r>
          </w:p>
        </w:tc>
        <w:tc>
          <w:tcPr>
            <w:tcW w:w="3316" w:type="pct"/>
          </w:tcPr>
          <w:p w:rsidR="00AA3F26" w:rsidRPr="00B900C6" w:rsidRDefault="00AA3F26" w:rsidP="00CF71BD">
            <w:pPr>
              <w:suppressAutoHyphens/>
              <w:rPr>
                <w:rFonts w:ascii="Arial" w:hAnsi="Arial" w:cs="Arial"/>
                <w:b/>
                <w:bCs/>
                <w:spacing w:val="-3"/>
                <w:sz w:val="18"/>
                <w:szCs w:val="18"/>
              </w:rPr>
            </w:pPr>
            <w:r w:rsidRPr="00B900C6">
              <w:rPr>
                <w:rFonts w:ascii="Arial" w:hAnsi="Arial" w:cs="Arial"/>
                <w:b/>
                <w:bCs/>
                <w:spacing w:val="-3"/>
                <w:sz w:val="18"/>
                <w:szCs w:val="18"/>
              </w:rPr>
              <w:t xml:space="preserve">Introduction to Machine Learning, </w:t>
            </w:r>
            <w:r w:rsidRPr="00B900C6">
              <w:rPr>
                <w:rFonts w:ascii="Arial" w:hAnsi="Arial" w:cs="Arial"/>
                <w:i/>
                <w:iCs/>
                <w:spacing w:val="-3"/>
                <w:sz w:val="18"/>
                <w:szCs w:val="18"/>
              </w:rPr>
              <w:t>Phi</w:t>
            </w:r>
          </w:p>
        </w:tc>
      </w:tr>
    </w:tbl>
    <w:p w:rsidR="00AA3F26" w:rsidRPr="00B900C6" w:rsidRDefault="00AA3F26" w:rsidP="00CF71BD">
      <w:pPr>
        <w:jc w:val="center"/>
        <w:rPr>
          <w:rFonts w:ascii="Arial" w:hAnsi="Arial" w:cs="Arial"/>
          <w:b/>
          <w:spacing w:val="-3"/>
          <w:sz w:val="18"/>
          <w:szCs w:val="18"/>
        </w:rPr>
      </w:pPr>
    </w:p>
    <w:p w:rsidR="00AA3F26" w:rsidRPr="00B900C6" w:rsidRDefault="00AA3F26" w:rsidP="00322865">
      <w:pPr>
        <w:rPr>
          <w:rFonts w:ascii="Arial" w:hAnsi="Arial" w:cs="Arial"/>
          <w:b/>
          <w:spacing w:val="-3"/>
          <w:sz w:val="18"/>
          <w:szCs w:val="18"/>
        </w:rPr>
      </w:pPr>
      <w:r w:rsidRPr="00B900C6">
        <w:rPr>
          <w:rFonts w:ascii="Arial" w:hAnsi="Arial" w:cs="Arial"/>
          <w:b/>
          <w:spacing w:val="-3"/>
          <w:sz w:val="18"/>
          <w:szCs w:val="18"/>
        </w:rPr>
        <w:t>Books Recommended:</w:t>
      </w:r>
    </w:p>
    <w:tbl>
      <w:tblPr>
        <w:tblW w:w="4900" w:type="pct"/>
        <w:jc w:val="center"/>
        <w:tblLook w:val="0000" w:firstRow="0" w:lastRow="0" w:firstColumn="0" w:lastColumn="0" w:noHBand="0" w:noVBand="0"/>
      </w:tblPr>
      <w:tblGrid>
        <w:gridCol w:w="361"/>
        <w:gridCol w:w="2431"/>
        <w:gridCol w:w="264"/>
        <w:gridCol w:w="6002"/>
      </w:tblGrid>
      <w:tr w:rsidR="00AA3F26" w:rsidRPr="00B900C6" w:rsidTr="00322865">
        <w:trPr>
          <w:trHeight w:val="196"/>
          <w:jc w:val="center"/>
        </w:trPr>
        <w:tc>
          <w:tcPr>
            <w:tcW w:w="199" w:type="pct"/>
          </w:tcPr>
          <w:p w:rsidR="00AA3F26" w:rsidRPr="00B900C6" w:rsidRDefault="00AA3F26" w:rsidP="00CF71BD">
            <w:pPr>
              <w:suppressAutoHyphens/>
              <w:jc w:val="center"/>
              <w:rPr>
                <w:rFonts w:ascii="Arial" w:hAnsi="Arial" w:cs="Arial"/>
                <w:spacing w:val="-3"/>
                <w:sz w:val="18"/>
                <w:szCs w:val="18"/>
              </w:rPr>
            </w:pPr>
            <w:r w:rsidRPr="00B900C6">
              <w:rPr>
                <w:rFonts w:ascii="Arial" w:hAnsi="Arial" w:cs="Arial"/>
                <w:spacing w:val="-3"/>
                <w:sz w:val="18"/>
                <w:szCs w:val="18"/>
              </w:rPr>
              <w:t>1.</w:t>
            </w:r>
          </w:p>
        </w:tc>
        <w:tc>
          <w:tcPr>
            <w:tcW w:w="1342" w:type="pct"/>
          </w:tcPr>
          <w:p w:rsidR="00AA3F26" w:rsidRPr="00B900C6" w:rsidRDefault="00AA3F26" w:rsidP="00CF71BD">
            <w:pPr>
              <w:suppressAutoHyphens/>
              <w:rPr>
                <w:rFonts w:ascii="Arial" w:hAnsi="Arial" w:cs="Arial"/>
                <w:spacing w:val="-3"/>
                <w:sz w:val="18"/>
                <w:szCs w:val="18"/>
              </w:rPr>
            </w:pPr>
            <w:r w:rsidRPr="00B900C6">
              <w:rPr>
                <w:rFonts w:ascii="Arial" w:hAnsi="Arial" w:cs="Arial"/>
                <w:color w:val="000000"/>
                <w:sz w:val="18"/>
                <w:szCs w:val="18"/>
              </w:rPr>
              <w:t>Stephen Marsland</w:t>
            </w:r>
          </w:p>
        </w:tc>
        <w:tc>
          <w:tcPr>
            <w:tcW w:w="146" w:type="pct"/>
          </w:tcPr>
          <w:p w:rsidR="00AA3F26" w:rsidRPr="00B900C6" w:rsidRDefault="00AA3F26" w:rsidP="00CF71BD">
            <w:pPr>
              <w:suppressAutoHyphens/>
              <w:jc w:val="center"/>
              <w:rPr>
                <w:rFonts w:ascii="Arial" w:hAnsi="Arial" w:cs="Arial"/>
                <w:spacing w:val="-3"/>
                <w:sz w:val="18"/>
                <w:szCs w:val="18"/>
              </w:rPr>
            </w:pPr>
            <w:r w:rsidRPr="00B900C6">
              <w:rPr>
                <w:rFonts w:ascii="Arial" w:hAnsi="Arial" w:cs="Arial"/>
                <w:spacing w:val="-3"/>
                <w:sz w:val="18"/>
                <w:szCs w:val="18"/>
              </w:rPr>
              <w:t>:</w:t>
            </w:r>
          </w:p>
        </w:tc>
        <w:tc>
          <w:tcPr>
            <w:tcW w:w="3312" w:type="pct"/>
          </w:tcPr>
          <w:p w:rsidR="00AA3F26" w:rsidRPr="00B900C6" w:rsidRDefault="00AA3F26" w:rsidP="00CF71BD">
            <w:pPr>
              <w:suppressAutoHyphens/>
              <w:rPr>
                <w:rFonts w:ascii="Arial" w:hAnsi="Arial" w:cs="Arial"/>
                <w:spacing w:val="-3"/>
                <w:sz w:val="18"/>
                <w:szCs w:val="18"/>
              </w:rPr>
            </w:pPr>
            <w:r w:rsidRPr="00B900C6">
              <w:rPr>
                <w:rFonts w:ascii="Arial" w:hAnsi="Arial" w:cs="Arial"/>
                <w:b/>
                <w:bCs/>
                <w:spacing w:val="-3"/>
                <w:sz w:val="18"/>
                <w:szCs w:val="18"/>
              </w:rPr>
              <w:t xml:space="preserve">Machine Learning: An Algorithmic Perspective, </w:t>
            </w:r>
            <w:r w:rsidRPr="00B900C6">
              <w:rPr>
                <w:rFonts w:ascii="Arial" w:hAnsi="Arial" w:cs="Arial"/>
                <w:i/>
                <w:iCs/>
                <w:spacing w:val="-3"/>
                <w:sz w:val="18"/>
                <w:szCs w:val="18"/>
              </w:rPr>
              <w:t>Chapman and Hall</w:t>
            </w:r>
          </w:p>
        </w:tc>
      </w:tr>
    </w:tbl>
    <w:p w:rsidR="0077571A" w:rsidRDefault="0077571A" w:rsidP="00CF71BD">
      <w:pPr>
        <w:jc w:val="center"/>
        <w:rPr>
          <w:rFonts w:ascii="Arial" w:hAnsi="Arial" w:cs="Arial"/>
          <w:sz w:val="18"/>
          <w:szCs w:val="18"/>
        </w:rPr>
      </w:pPr>
    </w:p>
    <w:p w:rsidR="00AA3F26" w:rsidRPr="00F36680" w:rsidRDefault="00AA3F26" w:rsidP="001512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36680">
        <w:rPr>
          <w:rFonts w:ascii="Arial" w:hAnsi="Arial" w:cs="Arial"/>
          <w:b/>
          <w:bCs/>
          <w:iCs/>
          <w:sz w:val="18"/>
          <w:szCs w:val="18"/>
        </w:rPr>
        <w:lastRenderedPageBreak/>
        <w:t>CSE4212: Machine Learning Lab</w:t>
      </w:r>
    </w:p>
    <w:p w:rsidR="00AA3F26" w:rsidRPr="00F36680" w:rsidRDefault="00AA3F26" w:rsidP="0015122C">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36680">
        <w:rPr>
          <w:rFonts w:ascii="Arial" w:hAnsi="Arial" w:cs="Arial"/>
          <w:b/>
          <w:bCs/>
          <w:iCs/>
          <w:sz w:val="18"/>
          <w:szCs w:val="18"/>
        </w:rPr>
        <w:t xml:space="preserve">Credits: </w:t>
      </w:r>
      <w:r w:rsidRPr="00F36680">
        <w:rPr>
          <w:rFonts w:ascii="Arial" w:hAnsi="Arial" w:cs="Arial"/>
          <w:iCs/>
          <w:sz w:val="18"/>
          <w:szCs w:val="18"/>
        </w:rPr>
        <w:t xml:space="preserve">1 </w:t>
      </w:r>
      <w:r w:rsidR="00844CE6">
        <w:rPr>
          <w:rFonts w:ascii="Arial" w:hAnsi="Arial" w:cs="Arial"/>
          <w:b/>
          <w:bCs/>
          <w:iCs/>
          <w:sz w:val="18"/>
          <w:szCs w:val="18"/>
        </w:rPr>
        <w:t>Contact Hours: 28</w:t>
      </w:r>
    </w:p>
    <w:p w:rsidR="00AA3F26" w:rsidRPr="00F36680" w:rsidRDefault="00AA3F26" w:rsidP="003A5BD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36680">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A3F26" w:rsidRPr="00F36680" w:rsidRDefault="00AA3F2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AA3F26" w:rsidRPr="00F36680" w:rsidTr="00CF71BD">
        <w:trPr>
          <w:jc w:val="center"/>
        </w:trPr>
        <w:tc>
          <w:tcPr>
            <w:tcW w:w="1439" w:type="dxa"/>
          </w:tcPr>
          <w:p w:rsidR="00AA3F26" w:rsidRPr="00F36680" w:rsidRDefault="00AA3F26" w:rsidP="00CF71BD">
            <w:pPr>
              <w:rPr>
                <w:rFonts w:ascii="Arial" w:hAnsi="Arial" w:cs="Arial"/>
                <w:b/>
                <w:bCs/>
                <w:sz w:val="18"/>
                <w:szCs w:val="18"/>
              </w:rPr>
            </w:pPr>
            <w:r w:rsidRPr="00F36680">
              <w:rPr>
                <w:rFonts w:ascii="Arial" w:hAnsi="Arial" w:cs="Arial"/>
                <w:b/>
                <w:sz w:val="18"/>
                <w:szCs w:val="18"/>
              </w:rPr>
              <w:t>Prerequisite:</w:t>
            </w:r>
          </w:p>
        </w:tc>
        <w:tc>
          <w:tcPr>
            <w:tcW w:w="7741" w:type="dxa"/>
          </w:tcPr>
          <w:p w:rsidR="00AA3F26" w:rsidRPr="00F36680" w:rsidRDefault="00AA3F26" w:rsidP="00CF71BD">
            <w:pPr>
              <w:rPr>
                <w:rFonts w:ascii="Arial" w:hAnsi="Arial" w:cs="Arial"/>
                <w:iCs/>
                <w:sz w:val="18"/>
                <w:szCs w:val="18"/>
              </w:rPr>
            </w:pPr>
            <w:r w:rsidRPr="00F36680">
              <w:rPr>
                <w:rFonts w:ascii="Arial" w:hAnsi="Arial" w:cs="Arial"/>
                <w:iCs/>
                <w:sz w:val="18"/>
                <w:szCs w:val="18"/>
              </w:rPr>
              <w:t>MATH2241: Linear Algebra</w:t>
            </w:r>
          </w:p>
        </w:tc>
      </w:tr>
      <w:tr w:rsidR="00AA3F26" w:rsidRPr="00F36680" w:rsidTr="00CF71BD">
        <w:trPr>
          <w:jc w:val="center"/>
        </w:trPr>
        <w:tc>
          <w:tcPr>
            <w:tcW w:w="1439" w:type="dxa"/>
          </w:tcPr>
          <w:p w:rsidR="00AA3F26" w:rsidRPr="00F36680" w:rsidRDefault="00AA3F26" w:rsidP="00CF71BD">
            <w:pPr>
              <w:rPr>
                <w:rFonts w:ascii="Arial" w:hAnsi="Arial" w:cs="Arial"/>
                <w:b/>
                <w:sz w:val="18"/>
                <w:szCs w:val="18"/>
              </w:rPr>
            </w:pPr>
            <w:r w:rsidRPr="00F36680">
              <w:rPr>
                <w:rFonts w:ascii="Arial" w:hAnsi="Arial" w:cs="Arial"/>
                <w:b/>
                <w:sz w:val="18"/>
                <w:szCs w:val="18"/>
              </w:rPr>
              <w:t>Course Type</w:t>
            </w:r>
          </w:p>
        </w:tc>
        <w:tc>
          <w:tcPr>
            <w:tcW w:w="7741" w:type="dxa"/>
          </w:tcPr>
          <w:p w:rsidR="00AA3F26" w:rsidRPr="00F36680" w:rsidRDefault="009F4EBA" w:rsidP="00CF71BD">
            <w:pPr>
              <w:rPr>
                <w:rFonts w:ascii="Arial" w:hAnsi="Arial" w:cs="Arial"/>
                <w:iCs/>
                <w:sz w:val="18"/>
                <w:szCs w:val="18"/>
              </w:rPr>
            </w:pPr>
            <w:sdt>
              <w:sdtPr>
                <w:rPr>
                  <w:rFonts w:ascii="Arial" w:hAnsi="Arial" w:cs="Arial"/>
                  <w:iCs/>
                  <w:sz w:val="18"/>
                  <w:szCs w:val="18"/>
                </w:rPr>
                <w:id w:val="-1798058198"/>
              </w:sdtPr>
              <w:sdtEndPr/>
              <w:sdtContent>
                <w:r w:rsidR="00AA3F26" w:rsidRPr="00F36680">
                  <w:rPr>
                    <w:rFonts w:ascii="MS Gothic" w:eastAsia="MS Gothic" w:hAnsi="MS Gothic" w:cs="MS Gothic" w:hint="eastAsia"/>
                    <w:iCs/>
                    <w:sz w:val="18"/>
                    <w:szCs w:val="18"/>
                  </w:rPr>
                  <w:t>☐</w:t>
                </w:r>
              </w:sdtContent>
            </w:sdt>
            <w:r w:rsidR="00AA3F26" w:rsidRPr="00F36680">
              <w:rPr>
                <w:rFonts w:ascii="Arial" w:hAnsi="Arial" w:cs="Arial"/>
                <w:iCs/>
                <w:sz w:val="18"/>
                <w:szCs w:val="18"/>
              </w:rPr>
              <w:t xml:space="preserve"> Theory         </w:t>
            </w:r>
            <w:sdt>
              <w:sdtPr>
                <w:rPr>
                  <w:rFonts w:ascii="Arial" w:hAnsi="Arial" w:cs="Arial"/>
                  <w:iCs/>
                  <w:sz w:val="18"/>
                  <w:szCs w:val="18"/>
                </w:rPr>
                <w:id w:val="-725219396"/>
              </w:sdtPr>
              <w:sdtEndPr/>
              <w:sdtContent>
                <w:r w:rsidR="00AA3F26" w:rsidRPr="00F36680">
                  <w:rPr>
                    <w:rFonts w:ascii="MS Gothic" w:eastAsia="MS Gothic" w:hAnsi="MS Gothic" w:cs="MS Gothic" w:hint="eastAsia"/>
                    <w:iCs/>
                    <w:sz w:val="18"/>
                    <w:szCs w:val="18"/>
                  </w:rPr>
                  <w:t>☒</w:t>
                </w:r>
              </w:sdtContent>
            </w:sdt>
            <w:r w:rsidR="00AA3F26" w:rsidRPr="00F36680">
              <w:rPr>
                <w:rFonts w:ascii="Arial" w:hAnsi="Arial" w:cs="Arial"/>
                <w:iCs/>
                <w:sz w:val="18"/>
                <w:szCs w:val="18"/>
              </w:rPr>
              <w:t xml:space="preserve">  Laboratory work         </w:t>
            </w:r>
            <w:sdt>
              <w:sdtPr>
                <w:rPr>
                  <w:rFonts w:ascii="Arial" w:hAnsi="Arial" w:cs="Arial"/>
                  <w:iCs/>
                  <w:sz w:val="18"/>
                  <w:szCs w:val="18"/>
                </w:rPr>
                <w:id w:val="-215364768"/>
              </w:sdtPr>
              <w:sdtEndPr/>
              <w:sdtContent>
                <w:r w:rsidR="00AA3F26" w:rsidRPr="00F36680">
                  <w:rPr>
                    <w:rFonts w:ascii="MS Gothic" w:eastAsia="MS Gothic" w:hAnsi="MS Gothic" w:cs="MS Gothic" w:hint="eastAsia"/>
                    <w:iCs/>
                    <w:sz w:val="18"/>
                    <w:szCs w:val="18"/>
                  </w:rPr>
                  <w:t>☐</w:t>
                </w:r>
              </w:sdtContent>
            </w:sdt>
            <w:r w:rsidR="00AA3F26" w:rsidRPr="00F36680">
              <w:rPr>
                <w:rFonts w:ascii="Arial" w:hAnsi="Arial" w:cs="Arial"/>
                <w:iCs/>
                <w:sz w:val="18"/>
                <w:szCs w:val="18"/>
              </w:rPr>
              <w:t xml:space="preserve">  Project work      </w:t>
            </w:r>
            <w:sdt>
              <w:sdtPr>
                <w:rPr>
                  <w:rFonts w:ascii="Arial" w:hAnsi="Arial" w:cs="Arial"/>
                  <w:iCs/>
                  <w:sz w:val="18"/>
                  <w:szCs w:val="18"/>
                </w:rPr>
                <w:id w:val="-1679339233"/>
              </w:sdtPr>
              <w:sdtEndPr/>
              <w:sdtContent>
                <w:r w:rsidR="00AA3F26" w:rsidRPr="00F36680">
                  <w:rPr>
                    <w:rFonts w:ascii="MS Gothic" w:eastAsia="MS Gothic" w:hAnsi="MS Gothic" w:cs="MS Gothic" w:hint="eastAsia"/>
                    <w:iCs/>
                    <w:sz w:val="18"/>
                    <w:szCs w:val="18"/>
                  </w:rPr>
                  <w:t>☐</w:t>
                </w:r>
              </w:sdtContent>
            </w:sdt>
            <w:r w:rsidR="00AA3F26" w:rsidRPr="00F36680">
              <w:rPr>
                <w:rFonts w:ascii="Arial" w:hAnsi="Arial" w:cs="Arial"/>
                <w:iCs/>
                <w:sz w:val="18"/>
                <w:szCs w:val="18"/>
              </w:rPr>
              <w:t xml:space="preserve">  Viva Voce      </w:t>
            </w:r>
          </w:p>
        </w:tc>
      </w:tr>
      <w:tr w:rsidR="00AA3F26" w:rsidRPr="00F36680" w:rsidTr="00CF71BD">
        <w:trPr>
          <w:trHeight w:val="238"/>
          <w:jc w:val="center"/>
        </w:trPr>
        <w:tc>
          <w:tcPr>
            <w:tcW w:w="1439" w:type="dxa"/>
          </w:tcPr>
          <w:p w:rsidR="00AA3F26" w:rsidRPr="00F36680" w:rsidRDefault="00AA3F26" w:rsidP="00CF71BD">
            <w:pPr>
              <w:ind w:left="2160" w:hanging="2160"/>
              <w:rPr>
                <w:rFonts w:ascii="Arial" w:hAnsi="Arial" w:cs="Arial"/>
                <w:b/>
                <w:bCs/>
                <w:sz w:val="18"/>
                <w:szCs w:val="18"/>
              </w:rPr>
            </w:pPr>
            <w:r w:rsidRPr="00F36680">
              <w:rPr>
                <w:rFonts w:ascii="Arial" w:hAnsi="Arial" w:cs="Arial"/>
                <w:b/>
                <w:bCs/>
                <w:sz w:val="18"/>
                <w:szCs w:val="18"/>
              </w:rPr>
              <w:t>Motivation</w:t>
            </w:r>
          </w:p>
        </w:tc>
        <w:tc>
          <w:tcPr>
            <w:tcW w:w="7741" w:type="dxa"/>
          </w:tcPr>
          <w:p w:rsidR="00AA3F26" w:rsidRPr="00F36680" w:rsidRDefault="00AA3F26" w:rsidP="00CF71BD">
            <w:pPr>
              <w:rPr>
                <w:rFonts w:ascii="Arial" w:hAnsi="Arial" w:cs="Arial"/>
                <w:b/>
                <w:iCs/>
                <w:sz w:val="18"/>
                <w:szCs w:val="18"/>
              </w:rPr>
            </w:pPr>
            <w:r w:rsidRPr="00F36680">
              <w:rPr>
                <w:rFonts w:ascii="Arial" w:hAnsi="Arial" w:cs="Arial"/>
                <w:iCs/>
                <w:sz w:val="18"/>
                <w:szCs w:val="18"/>
              </w:rPr>
              <w:t xml:space="preserve">This course is offered for the students to make understand the implementation procedures for the machine learning algorithms. </w:t>
            </w:r>
          </w:p>
        </w:tc>
      </w:tr>
      <w:tr w:rsidR="00AA3F26" w:rsidRPr="00F36680" w:rsidTr="00CF71BD">
        <w:trPr>
          <w:trHeight w:val="238"/>
          <w:jc w:val="center"/>
        </w:trPr>
        <w:tc>
          <w:tcPr>
            <w:tcW w:w="9180" w:type="dxa"/>
            <w:gridSpan w:val="2"/>
          </w:tcPr>
          <w:p w:rsidR="00AA3F26" w:rsidRPr="00F36680" w:rsidRDefault="00AA3F26" w:rsidP="00CF71BD">
            <w:pPr>
              <w:rPr>
                <w:rFonts w:ascii="Arial" w:hAnsi="Arial" w:cs="Arial"/>
                <w:b/>
                <w:bCs/>
                <w:sz w:val="18"/>
                <w:szCs w:val="18"/>
              </w:rPr>
            </w:pPr>
            <w:r w:rsidRPr="00F36680">
              <w:rPr>
                <w:rFonts w:ascii="Arial" w:hAnsi="Arial" w:cs="Arial"/>
                <w:b/>
                <w:bCs/>
                <w:sz w:val="18"/>
                <w:szCs w:val="18"/>
              </w:rPr>
              <w:t>Course Objective:</w:t>
            </w:r>
          </w:p>
          <w:p w:rsidR="00AA3F26" w:rsidRPr="00F36680" w:rsidRDefault="00AA3F26" w:rsidP="00CF71BD">
            <w:pPr>
              <w:jc w:val="both"/>
              <w:rPr>
                <w:rFonts w:ascii="Arial" w:hAnsi="Arial" w:cs="Arial"/>
                <w:iCs/>
                <w:sz w:val="18"/>
                <w:szCs w:val="18"/>
              </w:rPr>
            </w:pPr>
            <w:r w:rsidRPr="00F36680">
              <w:rPr>
                <w:rFonts w:ascii="Arial" w:hAnsi="Arial" w:cs="Arial"/>
                <w:iCs/>
                <w:sz w:val="18"/>
                <w:szCs w:val="18"/>
              </w:rPr>
              <w:t>To introduce students to give practical experience on use of data sets in implementing the machine learning algorithms and implement the machine learning concepts and algorithms.</w:t>
            </w:r>
          </w:p>
        </w:tc>
      </w:tr>
    </w:tbl>
    <w:p w:rsidR="00AA3F26" w:rsidRPr="00F36680" w:rsidRDefault="00AA3F26" w:rsidP="00CF71BD">
      <w:pPr>
        <w:jc w:val="center"/>
        <w:rPr>
          <w:rFonts w:ascii="Arial" w:hAnsi="Arial" w:cs="Arial"/>
          <w:sz w:val="18"/>
          <w:szCs w:val="18"/>
        </w:rPr>
      </w:pPr>
    </w:p>
    <w:p w:rsidR="00AA3F26" w:rsidRPr="00F36680" w:rsidRDefault="00AA3F26" w:rsidP="00CF71BD">
      <w:pPr>
        <w:autoSpaceDE w:val="0"/>
        <w:autoSpaceDN w:val="0"/>
        <w:adjustRightInd w:val="0"/>
        <w:jc w:val="center"/>
        <w:rPr>
          <w:rFonts w:ascii="Arial" w:hAnsi="Arial" w:cs="Arial"/>
          <w:b/>
          <w:color w:val="000000" w:themeColor="text1"/>
          <w:sz w:val="18"/>
          <w:szCs w:val="18"/>
        </w:rPr>
      </w:pPr>
      <w:r w:rsidRPr="00F36680">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AA3F26" w:rsidRPr="00F36680" w:rsidTr="00CF71BD">
        <w:trPr>
          <w:trHeight w:val="877"/>
          <w:jc w:val="center"/>
        </w:trPr>
        <w:tc>
          <w:tcPr>
            <w:tcW w:w="646"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 No.</w:t>
            </w:r>
          </w:p>
        </w:tc>
        <w:tc>
          <w:tcPr>
            <w:tcW w:w="1827"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 Statement</w:t>
            </w:r>
          </w:p>
        </w:tc>
        <w:tc>
          <w:tcPr>
            <w:tcW w:w="2292"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Corresponding PO</w:t>
            </w:r>
          </w:p>
        </w:tc>
        <w:tc>
          <w:tcPr>
            <w:tcW w:w="1051"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Domain / level of learning taxonomy</w:t>
            </w:r>
          </w:p>
        </w:tc>
        <w:tc>
          <w:tcPr>
            <w:tcW w:w="1747"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Delivery methods and activities</w:t>
            </w:r>
          </w:p>
        </w:tc>
        <w:tc>
          <w:tcPr>
            <w:tcW w:w="1612"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Assessment tools</w:t>
            </w:r>
          </w:p>
        </w:tc>
      </w:tr>
      <w:tr w:rsidR="00AA3F26" w:rsidRPr="00F36680" w:rsidTr="00CF71BD">
        <w:trPr>
          <w:trHeight w:val="1646"/>
          <w:jc w:val="center"/>
        </w:trPr>
        <w:tc>
          <w:tcPr>
            <w:tcW w:w="646"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CO1</w:t>
            </w:r>
          </w:p>
        </w:tc>
        <w:tc>
          <w:tcPr>
            <w:tcW w:w="1827" w:type="dxa"/>
            <w:vAlign w:val="center"/>
          </w:tcPr>
          <w:p w:rsidR="00AA3F26" w:rsidRPr="00F36680" w:rsidRDefault="00AA3F26"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5162F6">
              <w:rPr>
                <w:rFonts w:ascii="Arial" w:hAnsi="Arial" w:cs="Arial"/>
                <w:b/>
                <w:bCs/>
                <w:color w:val="000000" w:themeColor="text1"/>
                <w:sz w:val="18"/>
                <w:szCs w:val="18"/>
              </w:rPr>
              <w:t xml:space="preserve">implement </w:t>
            </w:r>
            <w:r w:rsidRPr="00F36680">
              <w:rPr>
                <w:rFonts w:ascii="Arial" w:hAnsi="Arial" w:cs="Arial"/>
                <w:color w:val="000000" w:themeColor="text1"/>
                <w:sz w:val="18"/>
                <w:szCs w:val="18"/>
              </w:rPr>
              <w:t>machine learning algorithms</w:t>
            </w:r>
          </w:p>
        </w:tc>
        <w:tc>
          <w:tcPr>
            <w:tcW w:w="2292" w:type="dxa"/>
            <w:vAlign w:val="center"/>
          </w:tcPr>
          <w:p w:rsidR="00AA3F26" w:rsidRPr="00F36680" w:rsidRDefault="00AA3F26" w:rsidP="00CF71BD">
            <w:pPr>
              <w:pStyle w:val="ListParagraph"/>
              <w:spacing w:after="0" w:line="240" w:lineRule="auto"/>
              <w:ind w:left="0"/>
              <w:jc w:val="center"/>
              <w:rPr>
                <w:rFonts w:ascii="Arial" w:hAnsi="Arial" w:cs="Arial"/>
                <w:bCs/>
                <w:color w:val="000000" w:themeColor="text1"/>
                <w:sz w:val="18"/>
                <w:szCs w:val="18"/>
              </w:rPr>
            </w:pPr>
            <w:r w:rsidRPr="00F36680">
              <w:rPr>
                <w:rFonts w:ascii="Arial" w:hAnsi="Arial" w:cs="Arial"/>
                <w:b/>
                <w:bCs/>
                <w:color w:val="000000" w:themeColor="text1"/>
                <w:sz w:val="18"/>
                <w:szCs w:val="18"/>
              </w:rPr>
              <w:t>Design/development of solutions:</w:t>
            </w:r>
          </w:p>
          <w:p w:rsidR="00AA3F26" w:rsidRPr="00F36680" w:rsidRDefault="00AA3F26" w:rsidP="00CF71BD">
            <w:pPr>
              <w:pStyle w:val="ListParagraph"/>
              <w:spacing w:after="0" w:line="240" w:lineRule="auto"/>
              <w:ind w:left="0"/>
              <w:jc w:val="center"/>
              <w:rPr>
                <w:rFonts w:ascii="Arial" w:hAnsi="Arial" w:cs="Arial"/>
                <w:color w:val="000000" w:themeColor="text1"/>
                <w:sz w:val="18"/>
                <w:szCs w:val="18"/>
              </w:rPr>
            </w:pPr>
            <w:r w:rsidRPr="00F36680">
              <w:rPr>
                <w:rFonts w:ascii="Arial" w:hAnsi="Arial" w:cs="Arial"/>
                <w:color w:val="000000" w:themeColor="text1"/>
                <w:sz w:val="18"/>
                <w:szCs w:val="18"/>
              </w:rPr>
              <w:t xml:space="preserve"> (PO3)</w:t>
            </w:r>
          </w:p>
        </w:tc>
        <w:tc>
          <w:tcPr>
            <w:tcW w:w="1051"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Cognitive domain – level 5</w:t>
            </w:r>
          </w:p>
        </w:tc>
        <w:tc>
          <w:tcPr>
            <w:tcW w:w="1747" w:type="dxa"/>
            <w:vAlign w:val="center"/>
          </w:tcPr>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w:t>
            </w:r>
            <w:r w:rsidR="00AA3F26" w:rsidRPr="006A714F">
              <w:rPr>
                <w:rFonts w:ascii="Arial" w:hAnsi="Arial" w:cs="Arial"/>
                <w:color w:val="000000" w:themeColor="text1"/>
                <w:sz w:val="18"/>
                <w:szCs w:val="18"/>
              </w:rPr>
              <w:t xml:space="preserve"> Note</w:t>
            </w:r>
          </w:p>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w:t>
            </w:r>
            <w:r w:rsidR="00AA3F26" w:rsidRPr="006A714F">
              <w:rPr>
                <w:rFonts w:ascii="Arial" w:hAnsi="Arial" w:cs="Arial"/>
                <w:color w:val="000000" w:themeColor="text1"/>
                <w:sz w:val="18"/>
                <w:szCs w:val="18"/>
              </w:rPr>
              <w:t xml:space="preserve"> Book</w:t>
            </w:r>
          </w:p>
          <w:p w:rsidR="00AA3F26" w:rsidRPr="006A714F" w:rsidRDefault="0078483D" w:rsidP="00CF71BD">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w:t>
            </w:r>
            <w:r w:rsidR="00AA3F26" w:rsidRPr="006A714F">
              <w:rPr>
                <w:rFonts w:ascii="Arial" w:hAnsi="Arial" w:cs="Arial"/>
                <w:color w:val="000000" w:themeColor="text1"/>
                <w:sz w:val="18"/>
                <w:szCs w:val="18"/>
              </w:rPr>
              <w:t>/Video</w:t>
            </w:r>
          </w:p>
          <w:p w:rsidR="00AA3F26" w:rsidRPr="006A714F" w:rsidRDefault="0078483D" w:rsidP="00CF71BD">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w:t>
            </w:r>
            <w:r w:rsidR="00AA3F26" w:rsidRPr="006A714F">
              <w:rPr>
                <w:rFonts w:ascii="Arial" w:hAnsi="Arial" w:cs="Arial"/>
                <w:color w:val="000000" w:themeColor="text1"/>
                <w:sz w:val="18"/>
                <w:szCs w:val="18"/>
              </w:rPr>
              <w:t xml:space="preserve"> Material</w:t>
            </w:r>
          </w:p>
          <w:p w:rsidR="00AA3F26" w:rsidRPr="00F36680" w:rsidRDefault="00AA3F26"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Pr>
                <w:rFonts w:ascii="Arial" w:hAnsi="Arial" w:cs="Arial"/>
                <w:color w:val="000000" w:themeColor="text1"/>
                <w:sz w:val="18"/>
                <w:szCs w:val="18"/>
              </w:rPr>
              <w:t>Lab Manual</w:t>
            </w:r>
          </w:p>
        </w:tc>
        <w:tc>
          <w:tcPr>
            <w:tcW w:w="1612" w:type="dxa"/>
            <w:vAlign w:val="center"/>
          </w:tcPr>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CA</w:t>
            </w:r>
          </w:p>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Final</w:t>
            </w:r>
            <w:r w:rsidR="00AA3F26" w:rsidRPr="006A714F">
              <w:rPr>
                <w:rFonts w:ascii="Arial" w:hAnsi="Arial" w:cs="Arial"/>
                <w:color w:val="000000" w:themeColor="text1"/>
                <w:sz w:val="18"/>
                <w:szCs w:val="18"/>
              </w:rPr>
              <w:t xml:space="preserve"> Exam</w:t>
            </w:r>
          </w:p>
          <w:p w:rsidR="00AA3F26" w:rsidRPr="006A714F" w:rsidRDefault="0078483D" w:rsidP="00CF71BD">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w:t>
            </w:r>
          </w:p>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Note</w:t>
            </w:r>
            <w:r w:rsidR="00AA3F26">
              <w:rPr>
                <w:rFonts w:ascii="Arial" w:hAnsi="Arial" w:cs="Arial"/>
                <w:color w:val="000000" w:themeColor="text1"/>
                <w:sz w:val="18"/>
                <w:szCs w:val="18"/>
              </w:rPr>
              <w:t xml:space="preserve"> book</w:t>
            </w:r>
          </w:p>
          <w:p w:rsidR="00AA3F26" w:rsidRPr="00F36680" w:rsidRDefault="00AA3F26" w:rsidP="00CF71BD">
            <w:pPr>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r w:rsidR="00AA3F26" w:rsidRPr="00F36680" w:rsidTr="00CF71BD">
        <w:trPr>
          <w:trHeight w:val="1583"/>
          <w:jc w:val="center"/>
        </w:trPr>
        <w:tc>
          <w:tcPr>
            <w:tcW w:w="646"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CO2</w:t>
            </w:r>
          </w:p>
        </w:tc>
        <w:tc>
          <w:tcPr>
            <w:tcW w:w="1827" w:type="dxa"/>
            <w:vAlign w:val="center"/>
          </w:tcPr>
          <w:p w:rsidR="00AA3F26" w:rsidRPr="00F36680" w:rsidRDefault="00AA3F26" w:rsidP="00CF71BD">
            <w:pPr>
              <w:jc w:val="center"/>
              <w:rPr>
                <w:rFonts w:ascii="Arial" w:hAnsi="Arial" w:cs="Arial"/>
                <w:color w:val="000000" w:themeColor="text1"/>
                <w:sz w:val="18"/>
                <w:szCs w:val="18"/>
              </w:rPr>
            </w:pPr>
            <w:r w:rsidRPr="005162F6">
              <w:rPr>
                <w:rFonts w:ascii="Arial" w:hAnsi="Arial" w:cs="Arial"/>
                <w:b/>
                <w:bCs/>
                <w:color w:val="000000" w:themeColor="text1"/>
                <w:sz w:val="18"/>
                <w:szCs w:val="18"/>
              </w:rPr>
              <w:t>To</w:t>
            </w:r>
            <w:r>
              <w:rPr>
                <w:rFonts w:ascii="Arial" w:hAnsi="Arial" w:cs="Arial"/>
                <w:color w:val="000000" w:themeColor="text1"/>
                <w:sz w:val="18"/>
                <w:szCs w:val="18"/>
              </w:rPr>
              <w:t xml:space="preserve"> a</w:t>
            </w:r>
            <w:r w:rsidRPr="00F36680">
              <w:rPr>
                <w:rFonts w:ascii="Arial" w:hAnsi="Arial" w:cs="Arial"/>
                <w:color w:val="000000" w:themeColor="text1"/>
                <w:sz w:val="18"/>
                <w:szCs w:val="18"/>
              </w:rPr>
              <w:t>pply appropriate data sets to the machine learning algorithms</w:t>
            </w:r>
          </w:p>
        </w:tc>
        <w:tc>
          <w:tcPr>
            <w:tcW w:w="2292" w:type="dxa"/>
            <w:vAlign w:val="center"/>
          </w:tcPr>
          <w:p w:rsidR="00AA3F26" w:rsidRPr="00F36680" w:rsidRDefault="00AA3F26" w:rsidP="00CF71BD">
            <w:pPr>
              <w:pStyle w:val="ListParagraph"/>
              <w:spacing w:after="0" w:line="240" w:lineRule="auto"/>
              <w:ind w:left="0"/>
              <w:jc w:val="center"/>
              <w:rPr>
                <w:rFonts w:ascii="Arial" w:hAnsi="Arial" w:cs="Arial"/>
                <w:color w:val="000000" w:themeColor="text1"/>
                <w:sz w:val="18"/>
                <w:szCs w:val="18"/>
              </w:rPr>
            </w:pPr>
            <w:r w:rsidRPr="00F36680">
              <w:rPr>
                <w:rFonts w:ascii="Arial" w:hAnsi="Arial" w:cs="Arial"/>
                <w:b/>
                <w:color w:val="000000" w:themeColor="text1"/>
                <w:sz w:val="18"/>
                <w:szCs w:val="18"/>
              </w:rPr>
              <w:t xml:space="preserve">Modern tool usage: </w:t>
            </w:r>
          </w:p>
          <w:p w:rsidR="00AA3F26" w:rsidRPr="00F36680" w:rsidRDefault="00AA3F26" w:rsidP="00CF71BD">
            <w:pPr>
              <w:pStyle w:val="ListParagraph"/>
              <w:spacing w:after="0" w:line="240" w:lineRule="auto"/>
              <w:ind w:left="0"/>
              <w:jc w:val="center"/>
              <w:rPr>
                <w:rFonts w:ascii="Arial" w:hAnsi="Arial" w:cs="Arial"/>
                <w:color w:val="000000" w:themeColor="text1"/>
                <w:sz w:val="18"/>
                <w:szCs w:val="18"/>
              </w:rPr>
            </w:pPr>
            <w:r w:rsidRPr="00F36680">
              <w:rPr>
                <w:rFonts w:ascii="Arial" w:hAnsi="Arial" w:cs="Arial"/>
                <w:color w:val="000000" w:themeColor="text1"/>
                <w:sz w:val="18"/>
                <w:szCs w:val="18"/>
              </w:rPr>
              <w:t xml:space="preserve"> (PO5)</w:t>
            </w:r>
          </w:p>
        </w:tc>
        <w:tc>
          <w:tcPr>
            <w:tcW w:w="1051" w:type="dxa"/>
            <w:vAlign w:val="center"/>
          </w:tcPr>
          <w:p w:rsidR="00AA3F26" w:rsidRPr="00F36680" w:rsidRDefault="00AA3F26" w:rsidP="00CF71BD">
            <w:pPr>
              <w:jc w:val="center"/>
              <w:rPr>
                <w:rFonts w:ascii="Arial" w:hAnsi="Arial" w:cs="Arial"/>
                <w:color w:val="000000" w:themeColor="text1"/>
                <w:sz w:val="18"/>
                <w:szCs w:val="18"/>
              </w:rPr>
            </w:pPr>
            <w:r w:rsidRPr="00F36680">
              <w:rPr>
                <w:rFonts w:ascii="Arial" w:hAnsi="Arial" w:cs="Arial"/>
                <w:color w:val="000000" w:themeColor="text1"/>
                <w:sz w:val="18"/>
                <w:szCs w:val="18"/>
              </w:rPr>
              <w:t>Cognitive domain – level 4</w:t>
            </w:r>
          </w:p>
        </w:tc>
        <w:tc>
          <w:tcPr>
            <w:tcW w:w="1747" w:type="dxa"/>
            <w:vAlign w:val="center"/>
          </w:tcPr>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w:t>
            </w:r>
            <w:r w:rsidR="00AA3F26" w:rsidRPr="006A714F">
              <w:rPr>
                <w:rFonts w:ascii="Arial" w:hAnsi="Arial" w:cs="Arial"/>
                <w:color w:val="000000" w:themeColor="text1"/>
                <w:sz w:val="18"/>
                <w:szCs w:val="18"/>
              </w:rPr>
              <w:t xml:space="preserve"> Note</w:t>
            </w:r>
          </w:p>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w:t>
            </w:r>
            <w:r w:rsidR="00AA3F26" w:rsidRPr="006A714F">
              <w:rPr>
                <w:rFonts w:ascii="Arial" w:hAnsi="Arial" w:cs="Arial"/>
                <w:color w:val="000000" w:themeColor="text1"/>
                <w:sz w:val="18"/>
                <w:szCs w:val="18"/>
              </w:rPr>
              <w:t xml:space="preserve"> Book</w:t>
            </w:r>
          </w:p>
          <w:p w:rsidR="00AA3F26" w:rsidRPr="006A714F" w:rsidRDefault="0078483D" w:rsidP="00CF71BD">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w:t>
            </w:r>
            <w:r w:rsidR="00AA3F26" w:rsidRPr="006A714F">
              <w:rPr>
                <w:rFonts w:ascii="Arial" w:hAnsi="Arial" w:cs="Arial"/>
                <w:color w:val="000000" w:themeColor="text1"/>
                <w:sz w:val="18"/>
                <w:szCs w:val="18"/>
              </w:rPr>
              <w:t>/Video</w:t>
            </w:r>
          </w:p>
          <w:p w:rsidR="00AA3F26" w:rsidRPr="006A714F" w:rsidRDefault="0078483D" w:rsidP="00CF71BD">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w:t>
            </w:r>
            <w:r w:rsidR="00AA3F26" w:rsidRPr="006A714F">
              <w:rPr>
                <w:rFonts w:ascii="Arial" w:hAnsi="Arial" w:cs="Arial"/>
                <w:color w:val="000000" w:themeColor="text1"/>
                <w:sz w:val="18"/>
                <w:szCs w:val="18"/>
              </w:rPr>
              <w:t xml:space="preserve"> Material</w:t>
            </w:r>
          </w:p>
          <w:p w:rsidR="00AA3F26" w:rsidRPr="00F36680" w:rsidRDefault="00AA3F26" w:rsidP="00CF71BD">
            <w:pPr>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Pr>
                <w:rFonts w:ascii="Arial" w:hAnsi="Arial" w:cs="Arial"/>
                <w:color w:val="000000" w:themeColor="text1"/>
                <w:sz w:val="18"/>
                <w:szCs w:val="18"/>
              </w:rPr>
              <w:t>Lab Manual</w:t>
            </w:r>
          </w:p>
        </w:tc>
        <w:tc>
          <w:tcPr>
            <w:tcW w:w="1612" w:type="dxa"/>
            <w:vAlign w:val="center"/>
          </w:tcPr>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CA</w:t>
            </w:r>
          </w:p>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Final</w:t>
            </w:r>
            <w:r w:rsidR="00AA3F26" w:rsidRPr="006A714F">
              <w:rPr>
                <w:rFonts w:ascii="Arial" w:hAnsi="Arial" w:cs="Arial"/>
                <w:color w:val="000000" w:themeColor="text1"/>
                <w:sz w:val="18"/>
                <w:szCs w:val="18"/>
              </w:rPr>
              <w:t xml:space="preserve"> Exam</w:t>
            </w:r>
          </w:p>
          <w:p w:rsidR="00AA3F26" w:rsidRPr="006A714F" w:rsidRDefault="0078483D" w:rsidP="00CF71BD">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w:t>
            </w:r>
          </w:p>
          <w:p w:rsidR="00AA3F26" w:rsidRPr="006A714F" w:rsidRDefault="0078483D"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Note</w:t>
            </w:r>
            <w:r w:rsidR="00AA3F26">
              <w:rPr>
                <w:rFonts w:ascii="Arial" w:hAnsi="Arial" w:cs="Arial"/>
                <w:color w:val="000000" w:themeColor="text1"/>
                <w:sz w:val="18"/>
                <w:szCs w:val="18"/>
              </w:rPr>
              <w:t xml:space="preserve"> book</w:t>
            </w:r>
          </w:p>
          <w:p w:rsidR="00AA3F26" w:rsidRPr="00F36680" w:rsidRDefault="00AA3F26" w:rsidP="00CF71BD">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bl>
    <w:p w:rsidR="00AA3F26" w:rsidRPr="00F36680" w:rsidRDefault="00AA3F26" w:rsidP="00CF71BD">
      <w:pPr>
        <w:jc w:val="center"/>
        <w:rPr>
          <w:rFonts w:ascii="Arial" w:hAnsi="Arial" w:cs="Arial"/>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AA3F26" w:rsidRPr="00F36680" w:rsidTr="0015122C">
        <w:trPr>
          <w:jc w:val="center"/>
        </w:trPr>
        <w:tc>
          <w:tcPr>
            <w:tcW w:w="9127" w:type="dxa"/>
          </w:tcPr>
          <w:p w:rsidR="00AA3F26" w:rsidRPr="00F36680" w:rsidRDefault="00AA3F26" w:rsidP="00CF71BD">
            <w:pPr>
              <w:rPr>
                <w:rFonts w:ascii="Arial" w:hAnsi="Arial" w:cs="Arial"/>
                <w:b/>
                <w:color w:val="000000" w:themeColor="text1"/>
                <w:sz w:val="18"/>
                <w:szCs w:val="18"/>
              </w:rPr>
            </w:pPr>
            <w:r w:rsidRPr="00F36680">
              <w:rPr>
                <w:rFonts w:ascii="Arial" w:hAnsi="Arial" w:cs="Arial"/>
                <w:b/>
                <w:color w:val="000000" w:themeColor="text1"/>
                <w:sz w:val="18"/>
                <w:szCs w:val="18"/>
              </w:rPr>
              <w:t>Assessment and Marks Distribution:</w:t>
            </w:r>
          </w:p>
          <w:p w:rsidR="00AA3F26" w:rsidRPr="00A44666" w:rsidRDefault="00AA3F26" w:rsidP="00CF71BD">
            <w:pPr>
              <w:rPr>
                <w:rFonts w:ascii="Arial" w:hAnsi="Arial" w:cs="Arial"/>
                <w:bCs/>
                <w:color w:val="000000" w:themeColor="text1"/>
                <w:sz w:val="18"/>
                <w:szCs w:val="18"/>
              </w:rPr>
            </w:pPr>
            <w:r w:rsidRPr="00A44666">
              <w:rPr>
                <w:rFonts w:ascii="Arial" w:hAnsi="Arial" w:cs="Arial"/>
                <w:bCs/>
                <w:color w:val="000000" w:themeColor="text1"/>
                <w:sz w:val="18"/>
                <w:szCs w:val="18"/>
              </w:rPr>
              <w:tab/>
              <w:t>Continuous Assessments (CA)  (20%)</w:t>
            </w:r>
          </w:p>
          <w:p w:rsidR="00AA3F26" w:rsidRPr="00A44666" w:rsidRDefault="00AA3F26" w:rsidP="00CF71BD">
            <w:pPr>
              <w:rPr>
                <w:rFonts w:ascii="Arial" w:hAnsi="Arial" w:cs="Arial"/>
                <w:bCs/>
                <w:color w:val="000000" w:themeColor="text1"/>
                <w:sz w:val="18"/>
                <w:szCs w:val="18"/>
              </w:rPr>
            </w:pPr>
            <w:r w:rsidRPr="00A44666">
              <w:rPr>
                <w:rFonts w:ascii="Arial" w:hAnsi="Arial" w:cs="Arial"/>
                <w:bCs/>
                <w:color w:val="000000" w:themeColor="text1"/>
                <w:sz w:val="18"/>
                <w:szCs w:val="18"/>
              </w:rPr>
              <w:tab/>
              <w:t>A comprehensive final exam + Lab note book (70%)</w:t>
            </w:r>
          </w:p>
          <w:p w:rsidR="00AA3F26" w:rsidRPr="00F36680" w:rsidRDefault="00AA3F26" w:rsidP="00CF71BD">
            <w:pPr>
              <w:rPr>
                <w:rFonts w:ascii="Arial" w:hAnsi="Arial" w:cs="Arial"/>
                <w:b/>
                <w:color w:val="000000" w:themeColor="text1"/>
                <w:sz w:val="18"/>
                <w:szCs w:val="18"/>
              </w:rPr>
            </w:pPr>
            <w:r w:rsidRPr="00A44666">
              <w:rPr>
                <w:rFonts w:ascii="Arial" w:hAnsi="Arial" w:cs="Arial"/>
                <w:bCs/>
                <w:color w:val="000000" w:themeColor="text1"/>
                <w:sz w:val="18"/>
                <w:szCs w:val="18"/>
              </w:rPr>
              <w:tab/>
              <w:t>A class participation mark (10%).</w:t>
            </w:r>
          </w:p>
        </w:tc>
      </w:tr>
      <w:tr w:rsidR="00AA3F26" w:rsidRPr="00F36680" w:rsidTr="0015122C">
        <w:trPr>
          <w:trHeight w:val="557"/>
          <w:jc w:val="center"/>
        </w:trPr>
        <w:tc>
          <w:tcPr>
            <w:tcW w:w="9127" w:type="dxa"/>
          </w:tcPr>
          <w:p w:rsidR="00AA3F26" w:rsidRPr="00F36680" w:rsidRDefault="00AA3F26" w:rsidP="00CF71BD">
            <w:pPr>
              <w:spacing w:after="120"/>
              <w:jc w:val="both"/>
              <w:rPr>
                <w:rFonts w:ascii="Arial" w:hAnsi="Arial" w:cs="Arial"/>
                <w:sz w:val="18"/>
                <w:szCs w:val="18"/>
              </w:rPr>
            </w:pPr>
          </w:p>
          <w:p w:rsidR="00AA3F26" w:rsidRPr="00A22224" w:rsidRDefault="00AA3F26" w:rsidP="00CF71BD">
            <w:pPr>
              <w:tabs>
                <w:tab w:val="left" w:pos="1635"/>
              </w:tabs>
              <w:spacing w:after="120"/>
              <w:jc w:val="both"/>
              <w:rPr>
                <w:rFonts w:ascii="Arial" w:hAnsi="Arial" w:cs="Arial"/>
                <w:b/>
                <w:bCs/>
                <w:sz w:val="18"/>
                <w:szCs w:val="18"/>
              </w:rPr>
            </w:pPr>
            <w:r w:rsidRPr="00A22224">
              <w:rPr>
                <w:rFonts w:ascii="Arial" w:hAnsi="Arial" w:cs="Arial"/>
                <w:b/>
                <w:bCs/>
                <w:sz w:val="18"/>
                <w:szCs w:val="18"/>
              </w:rPr>
              <w:t>Lab Course Contents</w:t>
            </w:r>
            <w:r>
              <w:rPr>
                <w:rFonts w:ascii="Arial" w:hAnsi="Arial" w:cs="Arial"/>
                <w:b/>
                <w:bCs/>
                <w:sz w:val="18"/>
                <w:szCs w:val="18"/>
              </w:rPr>
              <w:t>/List of Experiments:</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Write a program to implement the naïve Bayesian classifier for a sample training data set. Compute the accuracy of the classifier, considering few test data sets.</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Assuming a set of documents that need to be classified, use the naïve Bayesian Classifier model to perform this task. Calculate the accuracy, precision, and recall for your data set.</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Write a program to construct a Bayesian network considering medical data. Use this model to demonstrate the diagnosis of heart patients using standard Heart Disease Data Set.</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Apply EM algorithm to cluster a set of data. Use the same data set for clustering using k-Means algorithm. Compare the results of these two algorithms and comment on the quality of clustering.</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 xml:space="preserve">Write a program to implement k-Nearest Neighbor algorithm to classify the iris data set. Find out both correct and wrong predictions. </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Write a program to demonstrate the working of the decision tree based ID3 algorithm. Use an appropriate data set for building the decision tree and apply this knowledge to classify a new sample.</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Implement the non-parametric Locally Weighted Regression algorithm in order to fit data points. Select appropriate data set for your experiment and draw graphs</w:t>
            </w:r>
          </w:p>
          <w:p w:rsidR="00AA3F26" w:rsidRPr="00A22224" w:rsidRDefault="00AA3F26" w:rsidP="00CB1944">
            <w:pPr>
              <w:pStyle w:val="ListParagraph"/>
              <w:numPr>
                <w:ilvl w:val="0"/>
                <w:numId w:val="28"/>
              </w:numPr>
              <w:tabs>
                <w:tab w:val="left" w:pos="1635"/>
              </w:tabs>
              <w:spacing w:after="120"/>
              <w:jc w:val="both"/>
              <w:rPr>
                <w:rFonts w:ascii="Arial" w:hAnsi="Arial" w:cs="Arial"/>
                <w:sz w:val="18"/>
                <w:szCs w:val="18"/>
              </w:rPr>
            </w:pPr>
            <w:r w:rsidRPr="00A22224">
              <w:rPr>
                <w:rFonts w:ascii="Arial" w:hAnsi="Arial" w:cs="Arial"/>
                <w:sz w:val="18"/>
                <w:szCs w:val="18"/>
              </w:rPr>
              <w:t>For a given set of training data examples, implement and demonstrate the Candidate-Elimination algorithm to output a description of the set of all hypotheses consistent with the training examples.</w:t>
            </w:r>
          </w:p>
          <w:p w:rsidR="00AA3F26" w:rsidRPr="00F36680" w:rsidRDefault="00AA3F26" w:rsidP="00CF71BD">
            <w:pPr>
              <w:tabs>
                <w:tab w:val="left" w:pos="1635"/>
              </w:tabs>
              <w:spacing w:after="120"/>
              <w:jc w:val="both"/>
              <w:rPr>
                <w:rFonts w:ascii="Arial" w:hAnsi="Arial" w:cs="Arial"/>
                <w:b/>
                <w:sz w:val="18"/>
                <w:szCs w:val="18"/>
              </w:rPr>
            </w:pPr>
          </w:p>
        </w:tc>
      </w:tr>
    </w:tbl>
    <w:p w:rsidR="00925426" w:rsidRDefault="00925426" w:rsidP="00CF71BD">
      <w:pPr>
        <w:jc w:val="center"/>
        <w:rPr>
          <w:rFonts w:ascii="Arial" w:hAnsi="Arial" w:cs="Arial"/>
          <w:sz w:val="18"/>
          <w:szCs w:val="18"/>
        </w:rPr>
      </w:pPr>
    </w:p>
    <w:p w:rsidR="00925426" w:rsidRDefault="00925426" w:rsidP="00925426">
      <w:r>
        <w:br w:type="page"/>
      </w:r>
    </w:p>
    <w:p w:rsidR="00CC7C44" w:rsidRPr="00E24438" w:rsidRDefault="00CC7C44" w:rsidP="00CC7C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CSE4221</w:t>
      </w:r>
      <w:r w:rsidRPr="00E24438">
        <w:rPr>
          <w:rFonts w:ascii="Arial" w:hAnsi="Arial" w:cs="Arial"/>
          <w:b/>
          <w:bCs/>
          <w:iCs/>
          <w:sz w:val="18"/>
          <w:szCs w:val="18"/>
        </w:rPr>
        <w:t>: Computer Graphics</w:t>
      </w:r>
    </w:p>
    <w:p w:rsidR="00CC7C44" w:rsidRPr="00E24438" w:rsidRDefault="00CC7C44" w:rsidP="00CC7C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24438">
        <w:rPr>
          <w:rFonts w:ascii="Arial" w:hAnsi="Arial" w:cs="Arial"/>
          <w:b/>
          <w:bCs/>
          <w:iCs/>
          <w:sz w:val="18"/>
          <w:szCs w:val="18"/>
        </w:rPr>
        <w:t xml:space="preserve">Credits: </w:t>
      </w:r>
      <w:r w:rsidRPr="00E24438">
        <w:rPr>
          <w:rFonts w:ascii="Arial" w:hAnsi="Arial" w:cs="Arial"/>
          <w:iCs/>
          <w:sz w:val="18"/>
          <w:szCs w:val="18"/>
        </w:rPr>
        <w:t xml:space="preserve">3 </w:t>
      </w:r>
      <w:r w:rsidR="00844CE6">
        <w:rPr>
          <w:rFonts w:ascii="Arial" w:hAnsi="Arial" w:cs="Arial"/>
          <w:b/>
          <w:bCs/>
          <w:iCs/>
          <w:sz w:val="18"/>
          <w:szCs w:val="18"/>
        </w:rPr>
        <w:t>Contact Hours: 42</w:t>
      </w:r>
    </w:p>
    <w:p w:rsidR="00CC7C44" w:rsidRPr="00E24438" w:rsidRDefault="00CC7C44" w:rsidP="003A5BD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24438">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CC7C44" w:rsidRPr="00E24438" w:rsidRDefault="00CC7C44" w:rsidP="00CC7C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CC7C44" w:rsidRPr="00E24438" w:rsidTr="00852CE1">
        <w:trPr>
          <w:jc w:val="center"/>
        </w:trPr>
        <w:tc>
          <w:tcPr>
            <w:tcW w:w="1439" w:type="dxa"/>
          </w:tcPr>
          <w:p w:rsidR="00CC7C44" w:rsidRPr="00E24438" w:rsidRDefault="00CC7C44" w:rsidP="00852CE1">
            <w:pPr>
              <w:rPr>
                <w:rFonts w:ascii="Arial" w:hAnsi="Arial" w:cs="Arial"/>
                <w:b/>
                <w:bCs/>
                <w:sz w:val="18"/>
                <w:szCs w:val="18"/>
              </w:rPr>
            </w:pPr>
            <w:r w:rsidRPr="00E24438">
              <w:rPr>
                <w:rFonts w:ascii="Arial" w:hAnsi="Arial" w:cs="Arial"/>
                <w:b/>
                <w:sz w:val="18"/>
                <w:szCs w:val="18"/>
              </w:rPr>
              <w:t>Prerequisite:</w:t>
            </w:r>
          </w:p>
        </w:tc>
        <w:tc>
          <w:tcPr>
            <w:tcW w:w="7741" w:type="dxa"/>
          </w:tcPr>
          <w:p w:rsidR="00CC7C44" w:rsidRPr="00E24438" w:rsidRDefault="000736C1" w:rsidP="00852CE1">
            <w:pPr>
              <w:rPr>
                <w:rFonts w:ascii="Arial" w:hAnsi="Arial" w:cs="Arial"/>
                <w:iCs/>
                <w:sz w:val="18"/>
                <w:szCs w:val="18"/>
              </w:rPr>
            </w:pPr>
            <w:r>
              <w:rPr>
                <w:rFonts w:ascii="Arial" w:hAnsi="Arial" w:cs="Arial"/>
                <w:iCs/>
                <w:sz w:val="18"/>
                <w:szCs w:val="18"/>
              </w:rPr>
              <w:t xml:space="preserve">MATH1221 </w:t>
            </w:r>
            <w:r w:rsidRPr="000736C1">
              <w:rPr>
                <w:rFonts w:ascii="Arial" w:hAnsi="Arial" w:cs="Arial"/>
                <w:iCs/>
                <w:sz w:val="18"/>
                <w:szCs w:val="18"/>
              </w:rPr>
              <w:t>Co-ordinate Geometry, Vector analysis and Complex Variable</w:t>
            </w:r>
            <w:r>
              <w:rPr>
                <w:rFonts w:ascii="Arial" w:hAnsi="Arial" w:cs="Arial"/>
                <w:iCs/>
                <w:sz w:val="18"/>
                <w:szCs w:val="18"/>
              </w:rPr>
              <w:t>, MATH2241</w:t>
            </w:r>
            <w:r w:rsidRPr="000736C1">
              <w:rPr>
                <w:rFonts w:ascii="Arial" w:hAnsi="Arial" w:cs="Arial"/>
                <w:iCs/>
                <w:sz w:val="18"/>
                <w:szCs w:val="18"/>
              </w:rPr>
              <w:t>Linear Algebra</w:t>
            </w:r>
          </w:p>
        </w:tc>
      </w:tr>
      <w:tr w:rsidR="00CC7C44" w:rsidRPr="00E24438" w:rsidTr="00852CE1">
        <w:trPr>
          <w:jc w:val="center"/>
        </w:trPr>
        <w:tc>
          <w:tcPr>
            <w:tcW w:w="1439" w:type="dxa"/>
          </w:tcPr>
          <w:p w:rsidR="00CC7C44" w:rsidRPr="00E24438" w:rsidRDefault="00CC7C44" w:rsidP="00852CE1">
            <w:pPr>
              <w:rPr>
                <w:rFonts w:ascii="Arial" w:hAnsi="Arial" w:cs="Arial"/>
                <w:b/>
                <w:sz w:val="18"/>
                <w:szCs w:val="18"/>
              </w:rPr>
            </w:pPr>
            <w:r w:rsidRPr="00E24438">
              <w:rPr>
                <w:rFonts w:ascii="Arial" w:hAnsi="Arial" w:cs="Arial"/>
                <w:b/>
                <w:sz w:val="18"/>
                <w:szCs w:val="18"/>
              </w:rPr>
              <w:t>Course Type</w:t>
            </w:r>
          </w:p>
        </w:tc>
        <w:tc>
          <w:tcPr>
            <w:tcW w:w="7741" w:type="dxa"/>
          </w:tcPr>
          <w:p w:rsidR="00CC7C44" w:rsidRPr="00E24438" w:rsidRDefault="00CC7C44" w:rsidP="00852CE1">
            <w:pPr>
              <w:rPr>
                <w:rFonts w:ascii="Arial" w:hAnsi="Arial" w:cs="Arial"/>
                <w:iCs/>
                <w:sz w:val="18"/>
                <w:szCs w:val="18"/>
              </w:rPr>
            </w:pPr>
            <w:r w:rsidRPr="00E24438">
              <w:rPr>
                <w:rFonts w:ascii="MS Gothic" w:eastAsia="MS Gothic" w:hAnsi="MS Gothic" w:cs="MS Gothic" w:hint="eastAsia"/>
                <w:iCs/>
                <w:sz w:val="18"/>
                <w:szCs w:val="18"/>
              </w:rPr>
              <w:t>☒</w:t>
            </w:r>
            <w:r w:rsidRPr="00E24438">
              <w:rPr>
                <w:rFonts w:ascii="Arial" w:hAnsi="Arial" w:cs="Arial"/>
                <w:iCs/>
                <w:sz w:val="18"/>
                <w:szCs w:val="18"/>
              </w:rPr>
              <w:t xml:space="preserve"> Theory         </w:t>
            </w:r>
            <w:r w:rsidRPr="00E24438">
              <w:rPr>
                <w:rFonts w:ascii="MS Gothic" w:eastAsia="MS Gothic" w:hAnsi="MS Gothic" w:cs="MS Gothic" w:hint="eastAsia"/>
                <w:iCs/>
                <w:sz w:val="18"/>
                <w:szCs w:val="18"/>
              </w:rPr>
              <w:t>☐</w:t>
            </w:r>
            <w:r w:rsidRPr="00E24438">
              <w:rPr>
                <w:rFonts w:ascii="Arial" w:hAnsi="Arial" w:cs="Arial"/>
                <w:iCs/>
                <w:sz w:val="18"/>
                <w:szCs w:val="18"/>
              </w:rPr>
              <w:t xml:space="preserve"> Laboratory work         </w:t>
            </w:r>
            <w:r w:rsidRPr="00E24438">
              <w:rPr>
                <w:rFonts w:ascii="MS Gothic" w:eastAsia="MS Gothic" w:hAnsi="MS Gothic" w:cs="MS Gothic" w:hint="eastAsia"/>
                <w:iCs/>
                <w:sz w:val="18"/>
                <w:szCs w:val="18"/>
              </w:rPr>
              <w:t>☐</w:t>
            </w:r>
            <w:r w:rsidRPr="00E24438">
              <w:rPr>
                <w:rFonts w:ascii="Arial" w:hAnsi="Arial" w:cs="Arial"/>
                <w:iCs/>
                <w:sz w:val="18"/>
                <w:szCs w:val="18"/>
              </w:rPr>
              <w:t xml:space="preserve"> Project work      </w:t>
            </w:r>
            <w:r w:rsidRPr="00E24438">
              <w:rPr>
                <w:rFonts w:ascii="MS Gothic" w:eastAsia="MS Gothic" w:hAnsi="MS Gothic" w:cs="MS Gothic" w:hint="eastAsia"/>
                <w:iCs/>
                <w:sz w:val="18"/>
                <w:szCs w:val="18"/>
              </w:rPr>
              <w:t>☐</w:t>
            </w:r>
            <w:r w:rsidRPr="00E24438">
              <w:rPr>
                <w:rFonts w:ascii="Arial" w:hAnsi="Arial" w:cs="Arial"/>
                <w:iCs/>
                <w:sz w:val="18"/>
                <w:szCs w:val="18"/>
              </w:rPr>
              <w:t xml:space="preserve"> Viva Voce  </w:t>
            </w:r>
          </w:p>
        </w:tc>
      </w:tr>
      <w:tr w:rsidR="00CC7C44" w:rsidRPr="00E24438" w:rsidTr="00852CE1">
        <w:trPr>
          <w:trHeight w:val="238"/>
          <w:jc w:val="center"/>
        </w:trPr>
        <w:tc>
          <w:tcPr>
            <w:tcW w:w="1439" w:type="dxa"/>
          </w:tcPr>
          <w:p w:rsidR="00CC7C44" w:rsidRPr="00E24438" w:rsidRDefault="00CC7C44" w:rsidP="00852CE1">
            <w:pPr>
              <w:ind w:left="2160" w:hanging="2160"/>
              <w:rPr>
                <w:rFonts w:ascii="Arial" w:hAnsi="Arial" w:cs="Arial"/>
                <w:b/>
                <w:bCs/>
                <w:sz w:val="18"/>
                <w:szCs w:val="18"/>
              </w:rPr>
            </w:pPr>
            <w:r w:rsidRPr="00E24438">
              <w:rPr>
                <w:rFonts w:ascii="Arial" w:hAnsi="Arial" w:cs="Arial"/>
                <w:b/>
                <w:bCs/>
                <w:sz w:val="18"/>
                <w:szCs w:val="18"/>
              </w:rPr>
              <w:t>Motivation</w:t>
            </w:r>
          </w:p>
        </w:tc>
        <w:tc>
          <w:tcPr>
            <w:tcW w:w="7741" w:type="dxa"/>
          </w:tcPr>
          <w:p w:rsidR="00CC7C44" w:rsidRPr="00E24438" w:rsidRDefault="00CC7C44" w:rsidP="00852CE1">
            <w:pPr>
              <w:jc w:val="both"/>
              <w:rPr>
                <w:rFonts w:ascii="Arial" w:hAnsi="Arial" w:cs="Arial"/>
                <w:b/>
                <w:iCs/>
                <w:sz w:val="18"/>
                <w:szCs w:val="18"/>
              </w:rPr>
            </w:pPr>
            <w:r w:rsidRPr="00E24438">
              <w:rPr>
                <w:rFonts w:ascii="Arial" w:hAnsi="Arial" w:cs="Arial"/>
                <w:iCs/>
                <w:sz w:val="18"/>
                <w:szCs w:val="18"/>
              </w:rPr>
              <w:t>To study how computer, draw and display graphics, and to design 2D/3D graphical user interface.</w:t>
            </w:r>
          </w:p>
        </w:tc>
      </w:tr>
      <w:tr w:rsidR="00CC7C44" w:rsidRPr="00E24438" w:rsidTr="00852CE1">
        <w:trPr>
          <w:trHeight w:val="238"/>
          <w:jc w:val="center"/>
        </w:trPr>
        <w:tc>
          <w:tcPr>
            <w:tcW w:w="9180" w:type="dxa"/>
            <w:gridSpan w:val="2"/>
          </w:tcPr>
          <w:p w:rsidR="00CC7C44" w:rsidRPr="00E24438" w:rsidRDefault="00CC7C44" w:rsidP="00852CE1">
            <w:pPr>
              <w:rPr>
                <w:rFonts w:ascii="Arial" w:hAnsi="Arial" w:cs="Arial"/>
                <w:b/>
                <w:bCs/>
                <w:sz w:val="18"/>
                <w:szCs w:val="18"/>
              </w:rPr>
            </w:pPr>
          </w:p>
          <w:p w:rsidR="00CC7C44" w:rsidRPr="00E24438" w:rsidRDefault="00CC7C44" w:rsidP="00852CE1">
            <w:pPr>
              <w:rPr>
                <w:rFonts w:ascii="Arial" w:hAnsi="Arial" w:cs="Arial"/>
                <w:b/>
                <w:bCs/>
                <w:sz w:val="18"/>
                <w:szCs w:val="18"/>
              </w:rPr>
            </w:pPr>
            <w:r w:rsidRPr="00E24438">
              <w:rPr>
                <w:rFonts w:ascii="Arial" w:hAnsi="Arial" w:cs="Arial"/>
                <w:b/>
                <w:bCs/>
                <w:sz w:val="18"/>
                <w:szCs w:val="18"/>
              </w:rPr>
              <w:t>Course Objective:</w:t>
            </w:r>
          </w:p>
          <w:p w:rsidR="00CC7C44" w:rsidRPr="00E24438" w:rsidRDefault="00CC7C44" w:rsidP="00852CE1">
            <w:pPr>
              <w:jc w:val="both"/>
              <w:rPr>
                <w:rFonts w:ascii="Arial" w:hAnsi="Arial" w:cs="Arial"/>
                <w:iCs/>
                <w:sz w:val="18"/>
                <w:szCs w:val="18"/>
              </w:rPr>
            </w:pPr>
            <w:r w:rsidRPr="00E24438">
              <w:rPr>
                <w:rFonts w:ascii="Arial" w:hAnsi="Arial" w:cs="Arial"/>
                <w:iCs/>
                <w:sz w:val="18"/>
                <w:szCs w:val="18"/>
              </w:rPr>
              <w:t>The main objective of this course is to provide necessary knowledge on the structure of modern computer graphics systems, basic principles of implementing computer graphics primitives, modelling and rendering graphical data, write basic graphics application programs including animation, synthesize designs, shading and texture mapping algorithms and modern 3D computer graphics.</w:t>
            </w:r>
          </w:p>
        </w:tc>
      </w:tr>
    </w:tbl>
    <w:p w:rsidR="00CC7C44" w:rsidRPr="00E24438" w:rsidRDefault="00CC7C44" w:rsidP="00CC7C44">
      <w:pPr>
        <w:jc w:val="center"/>
        <w:rPr>
          <w:rFonts w:ascii="Arial" w:hAnsi="Arial" w:cs="Arial"/>
          <w:sz w:val="18"/>
          <w:szCs w:val="18"/>
        </w:rPr>
      </w:pPr>
    </w:p>
    <w:p w:rsidR="00CC7C44" w:rsidRPr="00E24438" w:rsidRDefault="00CC7C44" w:rsidP="00CC7C44">
      <w:pPr>
        <w:autoSpaceDE w:val="0"/>
        <w:autoSpaceDN w:val="0"/>
        <w:adjustRightInd w:val="0"/>
        <w:jc w:val="center"/>
        <w:rPr>
          <w:rFonts w:ascii="Arial" w:hAnsi="Arial" w:cs="Arial"/>
          <w:b/>
          <w:color w:val="000000"/>
          <w:sz w:val="18"/>
          <w:szCs w:val="18"/>
        </w:rPr>
      </w:pPr>
      <w:r w:rsidRPr="00E24438">
        <w:rPr>
          <w:rFonts w:ascii="Arial" w:hAnsi="Arial" w:cs="Arial"/>
          <w:b/>
          <w:color w:val="000000"/>
          <w:sz w:val="18"/>
          <w:szCs w:val="18"/>
        </w:rPr>
        <w:t>Course Outcomes (COs), Program Outcomes (POs) and Assessment:</w:t>
      </w:r>
    </w:p>
    <w:p w:rsidR="00CC7C44" w:rsidRPr="00E24438" w:rsidRDefault="00CC7C44" w:rsidP="00CC7C44">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3"/>
        <w:gridCol w:w="2216"/>
        <w:gridCol w:w="1051"/>
        <w:gridCol w:w="1747"/>
        <w:gridCol w:w="1612"/>
      </w:tblGrid>
      <w:tr w:rsidR="00CC7C44" w:rsidRPr="00E24438" w:rsidTr="00852CE1">
        <w:trPr>
          <w:trHeight w:val="877"/>
          <w:jc w:val="center"/>
        </w:trPr>
        <w:tc>
          <w:tcPr>
            <w:tcW w:w="646"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 No.</w:t>
            </w:r>
          </w:p>
        </w:tc>
        <w:tc>
          <w:tcPr>
            <w:tcW w:w="1903"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 Statement</w:t>
            </w:r>
          </w:p>
        </w:tc>
        <w:tc>
          <w:tcPr>
            <w:tcW w:w="2216"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Corresponding PO</w:t>
            </w:r>
          </w:p>
        </w:tc>
        <w:tc>
          <w:tcPr>
            <w:tcW w:w="1051"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Domain / level of learning taxonomy</w:t>
            </w:r>
          </w:p>
        </w:tc>
        <w:tc>
          <w:tcPr>
            <w:tcW w:w="1747"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Delivery methods and activities</w:t>
            </w:r>
          </w:p>
        </w:tc>
        <w:tc>
          <w:tcPr>
            <w:tcW w:w="1612"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Assessment tools</w:t>
            </w:r>
          </w:p>
        </w:tc>
      </w:tr>
      <w:tr w:rsidR="00CC7C44" w:rsidRPr="00E24438" w:rsidTr="00852CE1">
        <w:trPr>
          <w:trHeight w:val="1646"/>
          <w:jc w:val="center"/>
        </w:trPr>
        <w:tc>
          <w:tcPr>
            <w:tcW w:w="646"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CO1</w:t>
            </w:r>
          </w:p>
        </w:tc>
        <w:tc>
          <w:tcPr>
            <w:tcW w:w="1903" w:type="dxa"/>
            <w:vAlign w:val="center"/>
          </w:tcPr>
          <w:p w:rsidR="00CC7C44" w:rsidRPr="00E24438" w:rsidRDefault="00CC7C44" w:rsidP="00852CE1">
            <w:pPr>
              <w:pStyle w:val="ListParagraph"/>
              <w:spacing w:after="0" w:line="240" w:lineRule="auto"/>
              <w:ind w:left="0"/>
              <w:jc w:val="center"/>
              <w:rPr>
                <w:rFonts w:ascii="Arial" w:hAnsi="Arial" w:cs="Arial"/>
                <w:bCs/>
                <w:color w:val="000000"/>
                <w:sz w:val="18"/>
                <w:szCs w:val="18"/>
              </w:rPr>
            </w:pPr>
            <w:r w:rsidRPr="00FE3EE1">
              <w:rPr>
                <w:rFonts w:ascii="Arial" w:hAnsi="Arial" w:cs="Arial"/>
                <w:bCs/>
                <w:color w:val="000000"/>
                <w:sz w:val="18"/>
                <w:szCs w:val="18"/>
              </w:rPr>
              <w:t>To</w:t>
            </w:r>
            <w:r w:rsidRPr="00E24438">
              <w:rPr>
                <w:rFonts w:ascii="Arial" w:hAnsi="Arial" w:cs="Arial"/>
                <w:b/>
                <w:color w:val="000000"/>
                <w:sz w:val="18"/>
                <w:szCs w:val="18"/>
              </w:rPr>
              <w:t xml:space="preserve">Explain </w:t>
            </w:r>
            <w:r w:rsidRPr="00E24438">
              <w:rPr>
                <w:rFonts w:ascii="Arial" w:hAnsi="Arial" w:cs="Arial"/>
                <w:bCs/>
                <w:color w:val="000000"/>
                <w:sz w:val="18"/>
                <w:szCs w:val="18"/>
              </w:rPr>
              <w:t>the structure of modern computer graphics systems, basic principles of implementing computer graphics primitives</w:t>
            </w:r>
          </w:p>
        </w:tc>
        <w:tc>
          <w:tcPr>
            <w:tcW w:w="2216" w:type="dxa"/>
            <w:vAlign w:val="center"/>
          </w:tcPr>
          <w:p w:rsidR="00CC7C44" w:rsidRDefault="00CC7C44" w:rsidP="00852CE1">
            <w:pPr>
              <w:pStyle w:val="ListParagraph"/>
              <w:spacing w:after="0" w:line="240" w:lineRule="auto"/>
              <w:ind w:left="0"/>
              <w:jc w:val="center"/>
              <w:rPr>
                <w:rFonts w:ascii="Arial" w:hAnsi="Arial" w:cs="Arial"/>
                <w:b/>
                <w:bCs/>
                <w:color w:val="000000"/>
                <w:sz w:val="18"/>
                <w:szCs w:val="18"/>
              </w:rPr>
            </w:pPr>
            <w:r w:rsidRPr="00E24438">
              <w:rPr>
                <w:rFonts w:ascii="Arial" w:hAnsi="Arial" w:cs="Arial"/>
                <w:b/>
                <w:bCs/>
                <w:color w:val="000000"/>
                <w:sz w:val="18"/>
                <w:szCs w:val="18"/>
              </w:rPr>
              <w:t>Engineering knowledge</w:t>
            </w:r>
          </w:p>
          <w:p w:rsidR="00CC7C44" w:rsidRPr="00E24438" w:rsidRDefault="00CC7C44" w:rsidP="00852CE1">
            <w:pPr>
              <w:pStyle w:val="ListParagraph"/>
              <w:spacing w:after="0" w:line="240" w:lineRule="auto"/>
              <w:ind w:left="0"/>
              <w:jc w:val="center"/>
              <w:rPr>
                <w:rFonts w:ascii="Arial" w:hAnsi="Arial" w:cs="Arial"/>
                <w:color w:val="000000"/>
                <w:sz w:val="18"/>
                <w:szCs w:val="18"/>
              </w:rPr>
            </w:pPr>
            <w:r w:rsidRPr="00E24438">
              <w:rPr>
                <w:rFonts w:ascii="Arial" w:hAnsi="Arial" w:cs="Arial"/>
                <w:color w:val="000000"/>
                <w:sz w:val="18"/>
                <w:szCs w:val="18"/>
              </w:rPr>
              <w:t>(PO1)</w:t>
            </w:r>
          </w:p>
        </w:tc>
        <w:tc>
          <w:tcPr>
            <w:tcW w:w="1051"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Cognitive domain – level 5</w:t>
            </w:r>
          </w:p>
        </w:tc>
        <w:tc>
          <w:tcPr>
            <w:tcW w:w="1747"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1552402"/>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Lecture Note</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4164228"/>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Text Book</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4418053"/>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Audio/Video</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6264637"/>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Web Material</w:t>
            </w:r>
          </w:p>
          <w:p w:rsidR="00CC7C44" w:rsidRPr="00E24438" w:rsidRDefault="009F4EBA" w:rsidP="00852CE1">
            <w:pPr>
              <w:spacing w:line="276" w:lineRule="auto"/>
              <w:rPr>
                <w:rFonts w:ascii="Arial" w:hAnsi="Arial" w:cs="Arial"/>
                <w:color w:val="000000"/>
                <w:sz w:val="18"/>
                <w:szCs w:val="18"/>
              </w:rPr>
            </w:pPr>
            <w:sdt>
              <w:sdtPr>
                <w:rPr>
                  <w:rFonts w:ascii="Arial" w:hAnsi="Arial" w:cs="Arial"/>
                  <w:color w:val="000000" w:themeColor="text1"/>
                  <w:sz w:val="18"/>
                  <w:szCs w:val="18"/>
                </w:rPr>
                <w:id w:val="251408685"/>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Journal paper</w:t>
            </w:r>
          </w:p>
        </w:tc>
        <w:tc>
          <w:tcPr>
            <w:tcW w:w="1612"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8616321"/>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Class Test</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641136"/>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Final Exam</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5193740"/>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Assignment </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5295512"/>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Participation</w:t>
            </w:r>
          </w:p>
          <w:p w:rsidR="00CC7C44" w:rsidRPr="00E24438" w:rsidRDefault="009F4EBA" w:rsidP="00852CE1">
            <w:pPr>
              <w:rPr>
                <w:rFonts w:ascii="Arial" w:hAnsi="Arial" w:cs="Arial"/>
                <w:color w:val="000000"/>
                <w:sz w:val="18"/>
                <w:szCs w:val="18"/>
              </w:rPr>
            </w:pPr>
            <w:sdt>
              <w:sdtPr>
                <w:rPr>
                  <w:rFonts w:ascii="Arial" w:hAnsi="Arial" w:cs="Arial"/>
                  <w:color w:val="000000" w:themeColor="text1"/>
                  <w:sz w:val="18"/>
                  <w:szCs w:val="18"/>
                </w:rPr>
                <w:id w:val="-2043582672"/>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Presentation</w:t>
            </w:r>
          </w:p>
        </w:tc>
      </w:tr>
      <w:tr w:rsidR="00CC7C44" w:rsidRPr="00E24438" w:rsidTr="00852CE1">
        <w:trPr>
          <w:trHeight w:val="1583"/>
          <w:jc w:val="center"/>
        </w:trPr>
        <w:tc>
          <w:tcPr>
            <w:tcW w:w="646"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CO2</w:t>
            </w:r>
          </w:p>
        </w:tc>
        <w:tc>
          <w:tcPr>
            <w:tcW w:w="1903" w:type="dxa"/>
          </w:tcPr>
          <w:p w:rsidR="00CC7C44" w:rsidRPr="00E24438" w:rsidRDefault="00CC7C44" w:rsidP="00852CE1">
            <w:pPr>
              <w:pStyle w:val="ListParagraph"/>
              <w:spacing w:after="0" w:line="240" w:lineRule="auto"/>
              <w:ind w:left="-18"/>
              <w:jc w:val="center"/>
              <w:rPr>
                <w:rFonts w:ascii="Arial" w:hAnsi="Arial" w:cs="Arial"/>
                <w:b/>
                <w:bCs/>
                <w:iCs/>
                <w:sz w:val="18"/>
                <w:szCs w:val="18"/>
              </w:rPr>
            </w:pPr>
          </w:p>
          <w:p w:rsidR="00CC7C44" w:rsidRPr="00E24438" w:rsidRDefault="00CC7C44" w:rsidP="00852CE1">
            <w:pPr>
              <w:jc w:val="center"/>
              <w:rPr>
                <w:rFonts w:ascii="Arial" w:hAnsi="Arial" w:cs="Arial"/>
                <w:iCs/>
                <w:sz w:val="18"/>
                <w:szCs w:val="18"/>
              </w:rPr>
            </w:pPr>
            <w:r w:rsidRPr="00FE3EE1">
              <w:rPr>
                <w:rFonts w:ascii="Arial" w:hAnsi="Arial" w:cs="Arial"/>
                <w:iCs/>
                <w:sz w:val="18"/>
                <w:szCs w:val="18"/>
              </w:rPr>
              <w:t>To</w:t>
            </w:r>
            <w:r w:rsidRPr="00E24438">
              <w:rPr>
                <w:rFonts w:ascii="Arial" w:hAnsi="Arial" w:cs="Arial"/>
                <w:b/>
                <w:bCs/>
                <w:iCs/>
                <w:sz w:val="18"/>
                <w:szCs w:val="18"/>
              </w:rPr>
              <w:t>Identify</w:t>
            </w:r>
            <w:r w:rsidRPr="00E24438">
              <w:rPr>
                <w:rFonts w:ascii="Arial" w:hAnsi="Arial" w:cs="Arial"/>
                <w:iCs/>
                <w:sz w:val="18"/>
                <w:szCs w:val="18"/>
              </w:rPr>
              <w:t xml:space="preserve"> and apply geometric view and projection models and transformations of homogeneous coordinates in</w:t>
            </w:r>
          </w:p>
          <w:p w:rsidR="00CC7C44" w:rsidRPr="00E24438" w:rsidRDefault="00CC7C44" w:rsidP="00852CE1">
            <w:pPr>
              <w:jc w:val="center"/>
              <w:rPr>
                <w:rFonts w:ascii="Arial" w:hAnsi="Arial" w:cs="Arial"/>
                <w:sz w:val="18"/>
                <w:szCs w:val="18"/>
                <w:lang w:bidi="bn-BD"/>
              </w:rPr>
            </w:pPr>
            <w:r w:rsidRPr="00E24438">
              <w:rPr>
                <w:rFonts w:ascii="Arial" w:hAnsi="Arial" w:cs="Arial"/>
                <w:iCs/>
                <w:sz w:val="18"/>
                <w:szCs w:val="18"/>
              </w:rPr>
              <w:t>computer graphics</w:t>
            </w:r>
          </w:p>
        </w:tc>
        <w:tc>
          <w:tcPr>
            <w:tcW w:w="2216" w:type="dxa"/>
            <w:vAlign w:val="center"/>
          </w:tcPr>
          <w:p w:rsidR="00CC7C44" w:rsidRPr="00E24438" w:rsidRDefault="00CC7C44" w:rsidP="00852CE1">
            <w:pPr>
              <w:pStyle w:val="ListParagraph"/>
              <w:spacing w:after="0" w:line="240" w:lineRule="auto"/>
              <w:ind w:left="0"/>
              <w:jc w:val="center"/>
              <w:rPr>
                <w:rFonts w:ascii="Arial" w:hAnsi="Arial" w:cs="Arial"/>
                <w:b/>
                <w:bCs/>
                <w:color w:val="000000"/>
                <w:sz w:val="18"/>
                <w:szCs w:val="18"/>
              </w:rPr>
            </w:pPr>
            <w:r w:rsidRPr="00E24438">
              <w:rPr>
                <w:rFonts w:ascii="Arial" w:hAnsi="Arial" w:cs="Arial"/>
                <w:b/>
                <w:bCs/>
                <w:color w:val="000000"/>
                <w:sz w:val="18"/>
                <w:szCs w:val="18"/>
              </w:rPr>
              <w:t>Problem analysis:</w:t>
            </w:r>
          </w:p>
          <w:p w:rsidR="00CC7C44" w:rsidRPr="00E24438" w:rsidRDefault="00CC7C44" w:rsidP="00852CE1">
            <w:pPr>
              <w:pStyle w:val="ListParagraph"/>
              <w:spacing w:after="0" w:line="240" w:lineRule="auto"/>
              <w:ind w:left="0"/>
              <w:jc w:val="center"/>
              <w:rPr>
                <w:rFonts w:ascii="Arial" w:hAnsi="Arial" w:cs="Arial"/>
                <w:color w:val="000000"/>
                <w:sz w:val="18"/>
                <w:szCs w:val="18"/>
              </w:rPr>
            </w:pPr>
            <w:r w:rsidRPr="00E24438">
              <w:rPr>
                <w:rFonts w:ascii="Arial" w:hAnsi="Arial" w:cs="Arial"/>
                <w:color w:val="000000"/>
                <w:sz w:val="18"/>
                <w:szCs w:val="18"/>
              </w:rPr>
              <w:t xml:space="preserve"> (PO2)</w:t>
            </w:r>
          </w:p>
        </w:tc>
        <w:tc>
          <w:tcPr>
            <w:tcW w:w="1051"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Cognitive domain – level 3</w:t>
            </w:r>
          </w:p>
        </w:tc>
        <w:tc>
          <w:tcPr>
            <w:tcW w:w="1747"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3056708"/>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Lecture Note</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841050"/>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Text Book</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9214611"/>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Audio/Video</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2751174"/>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Web Material</w:t>
            </w:r>
          </w:p>
          <w:p w:rsidR="00CC7C44" w:rsidRPr="00E24438" w:rsidRDefault="009F4EBA" w:rsidP="00852CE1">
            <w:pPr>
              <w:rPr>
                <w:rFonts w:ascii="Arial" w:hAnsi="Arial" w:cs="Arial"/>
                <w:color w:val="000000"/>
                <w:sz w:val="18"/>
                <w:szCs w:val="18"/>
              </w:rPr>
            </w:pPr>
            <w:sdt>
              <w:sdtPr>
                <w:rPr>
                  <w:rFonts w:ascii="Arial" w:hAnsi="Arial" w:cs="Arial"/>
                  <w:color w:val="000000" w:themeColor="text1"/>
                  <w:sz w:val="18"/>
                  <w:szCs w:val="18"/>
                </w:rPr>
                <w:id w:val="-1751030147"/>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Journal paper</w:t>
            </w:r>
          </w:p>
        </w:tc>
        <w:tc>
          <w:tcPr>
            <w:tcW w:w="1612"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88643129"/>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Class Test</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2206245"/>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Final Exam</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7914978"/>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Assignment </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0292785"/>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Participation</w:t>
            </w:r>
          </w:p>
          <w:p w:rsidR="00CC7C44" w:rsidRPr="00E24438" w:rsidRDefault="009F4EBA" w:rsidP="00852CE1">
            <w:pPr>
              <w:spacing w:line="276" w:lineRule="auto"/>
              <w:rPr>
                <w:rFonts w:ascii="Arial" w:hAnsi="Arial" w:cs="Arial"/>
                <w:color w:val="000000"/>
                <w:sz w:val="18"/>
                <w:szCs w:val="18"/>
              </w:rPr>
            </w:pPr>
            <w:sdt>
              <w:sdtPr>
                <w:rPr>
                  <w:rFonts w:ascii="Arial" w:hAnsi="Arial" w:cs="Arial"/>
                  <w:color w:val="000000" w:themeColor="text1"/>
                  <w:sz w:val="18"/>
                  <w:szCs w:val="18"/>
                </w:rPr>
                <w:id w:val="1363873951"/>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Presentation</w:t>
            </w:r>
          </w:p>
        </w:tc>
      </w:tr>
      <w:tr w:rsidR="00CC7C44" w:rsidRPr="00E24438" w:rsidTr="00852CE1">
        <w:trPr>
          <w:trHeight w:val="1700"/>
          <w:jc w:val="center"/>
        </w:trPr>
        <w:tc>
          <w:tcPr>
            <w:tcW w:w="646"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CO3</w:t>
            </w:r>
          </w:p>
        </w:tc>
        <w:tc>
          <w:tcPr>
            <w:tcW w:w="1903" w:type="dxa"/>
          </w:tcPr>
          <w:p w:rsidR="00CC7C44" w:rsidRPr="00E24438" w:rsidRDefault="00CC7C44" w:rsidP="00852CE1">
            <w:pPr>
              <w:jc w:val="center"/>
              <w:rPr>
                <w:rFonts w:ascii="Arial" w:hAnsi="Arial" w:cs="Arial"/>
                <w:color w:val="222222"/>
                <w:sz w:val="18"/>
                <w:szCs w:val="18"/>
                <w:shd w:val="clear" w:color="auto" w:fill="FFFFFF"/>
              </w:rPr>
            </w:pPr>
          </w:p>
          <w:p w:rsidR="00CC7C44" w:rsidRPr="00E24438" w:rsidRDefault="00CC7C44" w:rsidP="00852CE1">
            <w:pPr>
              <w:jc w:val="center"/>
              <w:rPr>
                <w:rFonts w:ascii="Arial" w:hAnsi="Arial" w:cs="Arial"/>
                <w:b/>
                <w:bCs/>
                <w:color w:val="222222"/>
                <w:sz w:val="18"/>
                <w:szCs w:val="18"/>
                <w:shd w:val="clear" w:color="auto" w:fill="FFFFFF"/>
              </w:rPr>
            </w:pPr>
          </w:p>
          <w:p w:rsidR="00CC7C44" w:rsidRPr="00E24438" w:rsidRDefault="00CC7C44" w:rsidP="00852CE1">
            <w:pPr>
              <w:jc w:val="center"/>
              <w:rPr>
                <w:rFonts w:ascii="Arial" w:hAnsi="Arial" w:cs="Arial"/>
                <w:iCs/>
                <w:sz w:val="18"/>
                <w:szCs w:val="18"/>
              </w:rPr>
            </w:pPr>
            <w:r w:rsidRPr="00FE3EE1">
              <w:rPr>
                <w:rFonts w:ascii="Arial" w:hAnsi="Arial" w:cs="Arial"/>
                <w:color w:val="222222"/>
                <w:sz w:val="18"/>
                <w:szCs w:val="18"/>
                <w:shd w:val="clear" w:color="auto" w:fill="FFFFFF"/>
              </w:rPr>
              <w:t>To</w:t>
            </w:r>
            <w:r w:rsidRPr="00E24438">
              <w:rPr>
                <w:rFonts w:ascii="Arial" w:hAnsi="Arial" w:cs="Arial"/>
                <w:b/>
                <w:bCs/>
                <w:color w:val="222222"/>
                <w:sz w:val="18"/>
                <w:szCs w:val="18"/>
                <w:shd w:val="clear" w:color="auto" w:fill="FFFFFF"/>
              </w:rPr>
              <w:t>Apply</w:t>
            </w:r>
            <w:r w:rsidRPr="00E24438">
              <w:rPr>
                <w:rFonts w:ascii="Arial" w:hAnsi="Arial" w:cs="Arial"/>
                <w:color w:val="222222"/>
                <w:sz w:val="18"/>
                <w:szCs w:val="18"/>
                <w:shd w:val="clear" w:color="auto" w:fill="FFFFFF"/>
              </w:rPr>
              <w:t xml:space="preserve"> curves and hidden surfaces concepts </w:t>
            </w:r>
          </w:p>
          <w:p w:rsidR="00CC7C44" w:rsidRPr="00E24438" w:rsidRDefault="00CC7C44" w:rsidP="00852CE1">
            <w:pPr>
              <w:jc w:val="center"/>
              <w:rPr>
                <w:rFonts w:ascii="Arial" w:hAnsi="Arial" w:cs="Arial"/>
                <w:color w:val="000000"/>
                <w:sz w:val="18"/>
                <w:szCs w:val="18"/>
              </w:rPr>
            </w:pPr>
          </w:p>
        </w:tc>
        <w:tc>
          <w:tcPr>
            <w:tcW w:w="2216" w:type="dxa"/>
            <w:vAlign w:val="center"/>
          </w:tcPr>
          <w:p w:rsidR="00CC7C44" w:rsidRPr="00E24438" w:rsidRDefault="00CC7C44" w:rsidP="00852CE1">
            <w:pPr>
              <w:pStyle w:val="ListParagraph"/>
              <w:spacing w:after="0" w:line="240" w:lineRule="auto"/>
              <w:ind w:left="0"/>
              <w:jc w:val="center"/>
              <w:rPr>
                <w:rFonts w:ascii="Arial" w:hAnsi="Arial" w:cs="Arial"/>
                <w:b/>
                <w:bCs/>
                <w:color w:val="000000"/>
                <w:sz w:val="18"/>
                <w:szCs w:val="18"/>
              </w:rPr>
            </w:pPr>
            <w:r w:rsidRPr="00E24438">
              <w:rPr>
                <w:rFonts w:ascii="Arial" w:hAnsi="Arial" w:cs="Arial"/>
                <w:b/>
                <w:bCs/>
                <w:color w:val="000000"/>
                <w:sz w:val="18"/>
                <w:szCs w:val="18"/>
              </w:rPr>
              <w:t xml:space="preserve">Design/Development of solutions: </w:t>
            </w:r>
          </w:p>
          <w:p w:rsidR="00CC7C44" w:rsidRPr="00E24438" w:rsidRDefault="00CC7C44" w:rsidP="00852CE1">
            <w:pPr>
              <w:pStyle w:val="ListParagraph"/>
              <w:spacing w:after="0" w:line="240" w:lineRule="auto"/>
              <w:ind w:left="0"/>
              <w:jc w:val="center"/>
              <w:rPr>
                <w:rFonts w:ascii="Arial" w:hAnsi="Arial" w:cs="Arial"/>
                <w:color w:val="000000"/>
                <w:sz w:val="18"/>
                <w:szCs w:val="18"/>
              </w:rPr>
            </w:pPr>
            <w:r w:rsidRPr="00E24438">
              <w:rPr>
                <w:rFonts w:ascii="Arial" w:hAnsi="Arial" w:cs="Arial"/>
                <w:color w:val="000000"/>
                <w:sz w:val="18"/>
                <w:szCs w:val="18"/>
              </w:rPr>
              <w:t>(PO3)</w:t>
            </w:r>
          </w:p>
        </w:tc>
        <w:tc>
          <w:tcPr>
            <w:tcW w:w="1051" w:type="dxa"/>
            <w:vAlign w:val="center"/>
          </w:tcPr>
          <w:p w:rsidR="00CC7C44" w:rsidRPr="00E24438" w:rsidRDefault="00CC7C44" w:rsidP="00852CE1">
            <w:pPr>
              <w:jc w:val="center"/>
              <w:rPr>
                <w:rFonts w:ascii="Arial" w:hAnsi="Arial" w:cs="Arial"/>
                <w:color w:val="000000"/>
                <w:sz w:val="18"/>
                <w:szCs w:val="18"/>
              </w:rPr>
            </w:pPr>
            <w:r w:rsidRPr="00E24438">
              <w:rPr>
                <w:rFonts w:ascii="Arial" w:hAnsi="Arial" w:cs="Arial"/>
                <w:color w:val="000000"/>
                <w:sz w:val="18"/>
                <w:szCs w:val="18"/>
              </w:rPr>
              <w:t>Cognitive domain – level 4</w:t>
            </w:r>
          </w:p>
        </w:tc>
        <w:tc>
          <w:tcPr>
            <w:tcW w:w="1747"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7284717"/>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Lecture Note</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7732680"/>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Text Book</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9783800"/>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Audio/Video</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888815"/>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Web Material</w:t>
            </w:r>
          </w:p>
          <w:p w:rsidR="00CC7C44" w:rsidRPr="00E24438" w:rsidRDefault="009F4EBA" w:rsidP="00852CE1">
            <w:pPr>
              <w:rPr>
                <w:rFonts w:ascii="Arial" w:hAnsi="Arial" w:cs="Arial"/>
                <w:color w:val="000000"/>
                <w:sz w:val="18"/>
                <w:szCs w:val="18"/>
              </w:rPr>
            </w:pPr>
            <w:sdt>
              <w:sdtPr>
                <w:rPr>
                  <w:rFonts w:ascii="Arial" w:hAnsi="Arial" w:cs="Arial"/>
                  <w:color w:val="000000" w:themeColor="text1"/>
                  <w:sz w:val="18"/>
                  <w:szCs w:val="18"/>
                </w:rPr>
                <w:id w:val="-767536063"/>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Journal paper</w:t>
            </w:r>
          </w:p>
        </w:tc>
        <w:tc>
          <w:tcPr>
            <w:tcW w:w="1612"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8940757"/>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Class Test</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5723536"/>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Final Exam</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2842941"/>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Assignment </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99636132"/>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Participation</w:t>
            </w:r>
          </w:p>
          <w:p w:rsidR="00CC7C44" w:rsidRPr="00E24438" w:rsidRDefault="009F4EBA" w:rsidP="00852CE1">
            <w:pPr>
              <w:rPr>
                <w:rFonts w:ascii="Arial" w:hAnsi="Arial" w:cs="Arial"/>
                <w:color w:val="000000"/>
                <w:sz w:val="18"/>
                <w:szCs w:val="18"/>
              </w:rPr>
            </w:pPr>
            <w:sdt>
              <w:sdtPr>
                <w:rPr>
                  <w:rFonts w:ascii="Arial" w:hAnsi="Arial" w:cs="Arial"/>
                  <w:color w:val="000000" w:themeColor="text1"/>
                  <w:sz w:val="18"/>
                  <w:szCs w:val="18"/>
                </w:rPr>
                <w:id w:val="1173688292"/>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Presentation</w:t>
            </w:r>
          </w:p>
        </w:tc>
      </w:tr>
    </w:tbl>
    <w:p w:rsidR="00CC7C44" w:rsidRPr="00E24438" w:rsidRDefault="00CC7C44" w:rsidP="00CC7C44">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CC7C44" w:rsidRPr="00E24438" w:rsidTr="00852CE1">
        <w:trPr>
          <w:jc w:val="center"/>
        </w:trPr>
        <w:tc>
          <w:tcPr>
            <w:tcW w:w="9269" w:type="dxa"/>
          </w:tcPr>
          <w:p w:rsidR="00CC7C44" w:rsidRPr="00E24438" w:rsidRDefault="00CC7C44" w:rsidP="00852CE1">
            <w:pPr>
              <w:rPr>
                <w:rFonts w:ascii="Arial" w:hAnsi="Arial" w:cs="Arial"/>
                <w:b/>
                <w:color w:val="000000"/>
                <w:sz w:val="18"/>
                <w:szCs w:val="18"/>
              </w:rPr>
            </w:pPr>
          </w:p>
          <w:p w:rsidR="00CC7C44" w:rsidRPr="00E24438" w:rsidRDefault="00CC7C44" w:rsidP="00852CE1">
            <w:pPr>
              <w:rPr>
                <w:rFonts w:ascii="Arial" w:hAnsi="Arial" w:cs="Arial"/>
                <w:b/>
                <w:color w:val="000000"/>
                <w:sz w:val="18"/>
                <w:szCs w:val="18"/>
              </w:rPr>
            </w:pPr>
            <w:r w:rsidRPr="00E24438">
              <w:rPr>
                <w:rFonts w:ascii="Arial" w:hAnsi="Arial" w:cs="Arial"/>
                <w:b/>
                <w:color w:val="000000"/>
                <w:sz w:val="18"/>
                <w:szCs w:val="18"/>
              </w:rPr>
              <w:t>Assessment and Marks Distribution:</w:t>
            </w:r>
          </w:p>
          <w:p w:rsidR="00CC7C44" w:rsidRPr="00E24438" w:rsidRDefault="00CC7C44" w:rsidP="00852CE1">
            <w:pPr>
              <w:rPr>
                <w:rFonts w:ascii="Arial" w:hAnsi="Arial" w:cs="Arial"/>
                <w:bCs/>
                <w:color w:val="000000"/>
                <w:sz w:val="18"/>
                <w:szCs w:val="18"/>
              </w:rPr>
            </w:pPr>
            <w:r w:rsidRPr="00E24438">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rsidR="00CC7C44" w:rsidRPr="00E24438" w:rsidRDefault="00CC7C44" w:rsidP="00852CE1">
            <w:pPr>
              <w:rPr>
                <w:rFonts w:ascii="Arial" w:hAnsi="Arial" w:cs="Arial"/>
                <w:bCs/>
                <w:color w:val="000000"/>
                <w:sz w:val="18"/>
                <w:szCs w:val="18"/>
              </w:rPr>
            </w:pPr>
            <w:r w:rsidRPr="00E24438">
              <w:rPr>
                <w:rFonts w:ascii="Arial" w:hAnsi="Arial" w:cs="Arial"/>
                <w:bCs/>
                <w:color w:val="000000"/>
                <w:sz w:val="18"/>
                <w:szCs w:val="18"/>
              </w:rPr>
              <w:tab/>
              <w:t>Class tests + Assignments due in different times of the semester (20%)</w:t>
            </w:r>
          </w:p>
          <w:p w:rsidR="00CC7C44" w:rsidRPr="00E24438" w:rsidRDefault="00CC7C44" w:rsidP="00852CE1">
            <w:pPr>
              <w:rPr>
                <w:rFonts w:ascii="Arial" w:hAnsi="Arial" w:cs="Arial"/>
                <w:bCs/>
                <w:color w:val="000000"/>
                <w:sz w:val="18"/>
                <w:szCs w:val="18"/>
              </w:rPr>
            </w:pPr>
            <w:r w:rsidRPr="00E24438">
              <w:rPr>
                <w:rFonts w:ascii="Arial" w:hAnsi="Arial" w:cs="Arial"/>
                <w:bCs/>
                <w:color w:val="000000"/>
                <w:sz w:val="18"/>
                <w:szCs w:val="18"/>
              </w:rPr>
              <w:tab/>
              <w:t xml:space="preserve">A comprehensive final exam (70%), Total Time: 3 hours. </w:t>
            </w:r>
          </w:p>
          <w:p w:rsidR="00CC7C44" w:rsidRPr="00E24438" w:rsidRDefault="00CC7C44" w:rsidP="00852CE1">
            <w:pPr>
              <w:rPr>
                <w:rFonts w:ascii="Arial" w:hAnsi="Arial" w:cs="Arial"/>
                <w:b/>
                <w:color w:val="000000"/>
                <w:sz w:val="18"/>
                <w:szCs w:val="18"/>
              </w:rPr>
            </w:pPr>
            <w:r w:rsidRPr="00E24438">
              <w:rPr>
                <w:rFonts w:ascii="Arial" w:hAnsi="Arial" w:cs="Arial"/>
                <w:bCs/>
                <w:color w:val="000000"/>
                <w:sz w:val="18"/>
                <w:szCs w:val="18"/>
              </w:rPr>
              <w:tab/>
              <w:t>A class participation mark (10%).</w:t>
            </w:r>
          </w:p>
        </w:tc>
      </w:tr>
      <w:tr w:rsidR="00CC7C44" w:rsidRPr="00E24438" w:rsidTr="00852CE1">
        <w:trPr>
          <w:jc w:val="center"/>
        </w:trPr>
        <w:tc>
          <w:tcPr>
            <w:tcW w:w="9269" w:type="dxa"/>
          </w:tcPr>
          <w:p w:rsidR="00CC7C44" w:rsidRPr="00E24438" w:rsidRDefault="00CC7C44" w:rsidP="00852CE1">
            <w:pPr>
              <w:spacing w:after="120"/>
              <w:rPr>
                <w:rFonts w:ascii="Arial" w:hAnsi="Arial" w:cs="Arial"/>
                <w:b/>
                <w:bCs/>
                <w:iCs/>
                <w:sz w:val="18"/>
                <w:szCs w:val="18"/>
              </w:rPr>
            </w:pPr>
          </w:p>
          <w:p w:rsidR="00CC7C44" w:rsidRPr="00E24438" w:rsidRDefault="00CC7C44" w:rsidP="00852CE1">
            <w:pPr>
              <w:spacing w:after="120"/>
              <w:rPr>
                <w:rFonts w:ascii="Arial" w:hAnsi="Arial" w:cs="Arial"/>
                <w:b/>
                <w:bCs/>
                <w:iCs/>
                <w:sz w:val="18"/>
                <w:szCs w:val="18"/>
              </w:rPr>
            </w:pPr>
            <w:r w:rsidRPr="00E24438">
              <w:rPr>
                <w:rFonts w:ascii="Arial" w:hAnsi="Arial" w:cs="Arial"/>
                <w:b/>
                <w:bCs/>
                <w:iCs/>
                <w:sz w:val="18"/>
                <w:szCs w:val="18"/>
              </w:rPr>
              <w:t>Course Contents:</w:t>
            </w:r>
          </w:p>
          <w:p w:rsidR="00CC7C44" w:rsidRPr="00FE3EE1" w:rsidRDefault="00CC7C44" w:rsidP="00852CE1">
            <w:pPr>
              <w:spacing w:after="120"/>
              <w:jc w:val="both"/>
              <w:rPr>
                <w:rFonts w:ascii="Arial" w:hAnsi="Arial" w:cs="Arial"/>
                <w:bCs/>
                <w:sz w:val="18"/>
                <w:szCs w:val="18"/>
              </w:rPr>
            </w:pPr>
            <w:r w:rsidRPr="00FE3EE1">
              <w:rPr>
                <w:rFonts w:ascii="Arial" w:hAnsi="Arial" w:cs="Arial"/>
                <w:bCs/>
                <w:sz w:val="18"/>
                <w:szCs w:val="18"/>
              </w:rPr>
              <w:t>Introduction to Computer Graphics and Graphics systems: Overview of computer graphics, representing pictures, preparing, presenting and interacting with pictures for presentations; Visualization and image processing; RGB color model, direct coding, lookup table; storage tube graphics display, Raster scan display, 3D viewing devices, Plotters, printers, digitizers, Light pens etc.; Active and Passive graphics devices; Computer graphics software.</w:t>
            </w:r>
          </w:p>
          <w:p w:rsidR="00CC7C44" w:rsidRPr="00FE3EE1" w:rsidRDefault="00CC7C44" w:rsidP="00852CE1">
            <w:pPr>
              <w:spacing w:after="120"/>
              <w:jc w:val="both"/>
              <w:rPr>
                <w:rFonts w:ascii="Arial" w:hAnsi="Arial" w:cs="Arial"/>
                <w:bCs/>
                <w:sz w:val="18"/>
                <w:szCs w:val="18"/>
              </w:rPr>
            </w:pPr>
            <w:r w:rsidRPr="00FE3EE1">
              <w:rPr>
                <w:rFonts w:ascii="Arial" w:hAnsi="Arial" w:cs="Arial"/>
                <w:bCs/>
                <w:sz w:val="18"/>
                <w:szCs w:val="18"/>
              </w:rPr>
              <w:t>Scan conversion: Points &amp; lines, Line drawing algorithms; DDA algorithm, Bresenham’s line algorithm, Circle generation algorithm; Ellipse generating algorithm; scan line polygon, fill algorithm, boundary fill algorithm, flood fill algorithm.</w:t>
            </w:r>
          </w:p>
          <w:p w:rsidR="00CC7C44" w:rsidRPr="00FE3EE1" w:rsidRDefault="00CC7C44" w:rsidP="00852CE1">
            <w:pPr>
              <w:spacing w:after="120"/>
              <w:jc w:val="both"/>
              <w:rPr>
                <w:rFonts w:ascii="Arial" w:hAnsi="Arial" w:cs="Arial"/>
                <w:bCs/>
                <w:sz w:val="18"/>
                <w:szCs w:val="18"/>
              </w:rPr>
            </w:pPr>
            <w:r w:rsidRPr="00FE3EE1">
              <w:rPr>
                <w:rFonts w:ascii="Arial" w:hAnsi="Arial" w:cs="Arial"/>
                <w:bCs/>
                <w:sz w:val="18"/>
                <w:szCs w:val="18"/>
              </w:rPr>
              <w:t xml:space="preserve">2D transformation and viewing: Basic transformations: translation, rotation, scaling; Matrix representations and </w:t>
            </w:r>
            <w:r w:rsidRPr="00FE3EE1">
              <w:rPr>
                <w:rFonts w:ascii="Arial" w:hAnsi="Arial" w:cs="Arial"/>
                <w:bCs/>
                <w:sz w:val="18"/>
                <w:szCs w:val="18"/>
              </w:rPr>
              <w:lastRenderedPageBreak/>
              <w:t>homogeneous coordinates, transformations between coordinate systems; reflection shear; Transformation of points, lines, parallel lines, intersecting lines. Viewing pipeline, Window to view port co-ordinate transformation, clipping operations, point clipping, line clipping, clipping circles, polygons &amp; ellipse.</w:t>
            </w:r>
          </w:p>
          <w:p w:rsidR="00CC7C44" w:rsidRPr="00FE3EE1" w:rsidRDefault="00CC7C44" w:rsidP="00852CE1">
            <w:pPr>
              <w:spacing w:after="120"/>
              <w:jc w:val="both"/>
              <w:rPr>
                <w:rFonts w:ascii="Arial" w:hAnsi="Arial" w:cs="Arial"/>
                <w:bCs/>
                <w:sz w:val="18"/>
                <w:szCs w:val="18"/>
              </w:rPr>
            </w:pPr>
            <w:r w:rsidRPr="00FE3EE1">
              <w:rPr>
                <w:rFonts w:ascii="Arial" w:hAnsi="Arial" w:cs="Arial"/>
                <w:bCs/>
                <w:sz w:val="18"/>
                <w:szCs w:val="18"/>
              </w:rPr>
              <w:t>3D transformation and viewing: 3D transformations: translation, rotation, scaling and other transformations. Rotation about an arbitrary axis in space, reflection through an arbitrary plane; general parallel projection transformation; clipping, view port clipping, 3D viewing.</w:t>
            </w:r>
          </w:p>
          <w:p w:rsidR="00CC7C44" w:rsidRPr="00FE3EE1" w:rsidRDefault="00CC7C44" w:rsidP="00852CE1">
            <w:pPr>
              <w:spacing w:after="120"/>
              <w:jc w:val="both"/>
              <w:rPr>
                <w:rFonts w:ascii="Arial" w:hAnsi="Arial" w:cs="Arial"/>
                <w:bCs/>
                <w:sz w:val="18"/>
                <w:szCs w:val="18"/>
              </w:rPr>
            </w:pPr>
            <w:r w:rsidRPr="00FE3EE1">
              <w:rPr>
                <w:rFonts w:ascii="Arial" w:hAnsi="Arial" w:cs="Arial"/>
                <w:bCs/>
                <w:sz w:val="18"/>
                <w:szCs w:val="18"/>
              </w:rPr>
              <w:t>Curves: Curve representation, surfaces, designs, Bezier curves, B-spline curves, end conditions for periodic Bspline curves, rational B-spline curves.</w:t>
            </w:r>
          </w:p>
          <w:p w:rsidR="00CC7C44" w:rsidRPr="00FE3EE1" w:rsidRDefault="00CC7C44" w:rsidP="00852CE1">
            <w:pPr>
              <w:spacing w:after="120"/>
              <w:jc w:val="both"/>
              <w:rPr>
                <w:rFonts w:ascii="Arial" w:hAnsi="Arial" w:cs="Arial"/>
                <w:bCs/>
                <w:sz w:val="18"/>
                <w:szCs w:val="18"/>
              </w:rPr>
            </w:pPr>
            <w:r w:rsidRPr="00FE3EE1">
              <w:rPr>
                <w:rFonts w:ascii="Arial" w:hAnsi="Arial" w:cs="Arial"/>
                <w:bCs/>
                <w:sz w:val="18"/>
                <w:szCs w:val="18"/>
              </w:rPr>
              <w:t>Hidden surfaces: Depth comparison, Z-buffer algorithm, Back face detection, BSP tree method, the Printer’s algorithm, scan-line algorithm; Hidden line elimination, wire frame methods, fractal - geometry.</w:t>
            </w:r>
          </w:p>
          <w:p w:rsidR="00CC7C44" w:rsidRPr="00E24438" w:rsidRDefault="00CC7C44" w:rsidP="00852CE1">
            <w:pPr>
              <w:spacing w:after="120"/>
              <w:jc w:val="both"/>
              <w:rPr>
                <w:rFonts w:ascii="Arial" w:hAnsi="Arial" w:cs="Arial"/>
                <w:sz w:val="18"/>
                <w:szCs w:val="18"/>
              </w:rPr>
            </w:pPr>
            <w:r w:rsidRPr="00FE3EE1">
              <w:rPr>
                <w:rFonts w:ascii="Arial" w:hAnsi="Arial" w:cs="Arial"/>
                <w:bCs/>
                <w:sz w:val="18"/>
                <w:szCs w:val="18"/>
              </w:rPr>
              <w:t>Color and shading models: Light &amp; color model; interpolative shading model; Texture.</w:t>
            </w:r>
          </w:p>
        </w:tc>
      </w:tr>
    </w:tbl>
    <w:p w:rsidR="00CC7C44" w:rsidRPr="00E24438" w:rsidRDefault="00CC7C44" w:rsidP="00CC7C44">
      <w:pPr>
        <w:rPr>
          <w:rFonts w:ascii="Arial" w:hAnsi="Arial" w:cs="Arial"/>
          <w:sz w:val="18"/>
          <w:szCs w:val="18"/>
          <w:highlight w:val="yellow"/>
        </w:rPr>
      </w:pPr>
    </w:p>
    <w:p w:rsidR="00CC7C44" w:rsidRPr="00E24438" w:rsidRDefault="00CC7C44" w:rsidP="00CC7C44">
      <w:pPr>
        <w:jc w:val="center"/>
        <w:rPr>
          <w:rFonts w:ascii="Arial" w:hAnsi="Arial" w:cs="Arial"/>
          <w:b/>
          <w:color w:val="FFFFFF"/>
          <w:sz w:val="18"/>
          <w:szCs w:val="18"/>
          <w:highlight w:val="black"/>
        </w:rPr>
      </w:pPr>
    </w:p>
    <w:p w:rsidR="00CC7C44" w:rsidRPr="00E24438" w:rsidRDefault="00CC7C44" w:rsidP="00CC7C44">
      <w:pPr>
        <w:rPr>
          <w:rFonts w:ascii="Arial" w:hAnsi="Arial" w:cs="Arial"/>
          <w:b/>
          <w:spacing w:val="-3"/>
          <w:sz w:val="18"/>
          <w:szCs w:val="18"/>
        </w:rPr>
      </w:pPr>
      <w:r w:rsidRPr="00E24438">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701"/>
        <w:gridCol w:w="285"/>
        <w:gridCol w:w="5853"/>
      </w:tblGrid>
      <w:tr w:rsidR="00CC7C44" w:rsidRPr="00E24438" w:rsidTr="00852CE1">
        <w:trPr>
          <w:jc w:val="center"/>
        </w:trPr>
        <w:tc>
          <w:tcPr>
            <w:tcW w:w="196" w:type="pct"/>
          </w:tcPr>
          <w:p w:rsidR="00CC7C44" w:rsidRPr="00E24438" w:rsidRDefault="00CC7C44" w:rsidP="00852CE1">
            <w:pPr>
              <w:suppressAutoHyphens/>
              <w:jc w:val="center"/>
              <w:rPr>
                <w:rFonts w:ascii="Arial" w:hAnsi="Arial" w:cs="Arial"/>
                <w:spacing w:val="-3"/>
                <w:sz w:val="18"/>
                <w:szCs w:val="18"/>
              </w:rPr>
            </w:pPr>
            <w:r w:rsidRPr="00E24438">
              <w:rPr>
                <w:rFonts w:ascii="Arial" w:hAnsi="Arial" w:cs="Arial"/>
                <w:spacing w:val="-3"/>
                <w:sz w:val="18"/>
                <w:szCs w:val="18"/>
              </w:rPr>
              <w:t>1.</w:t>
            </w:r>
          </w:p>
        </w:tc>
        <w:tc>
          <w:tcPr>
            <w:tcW w:w="1468" w:type="pct"/>
          </w:tcPr>
          <w:p w:rsidR="00CC7C44" w:rsidRPr="00E24438" w:rsidRDefault="00CC7C44" w:rsidP="00852CE1">
            <w:pPr>
              <w:suppressAutoHyphens/>
              <w:rPr>
                <w:rFonts w:ascii="Arial" w:hAnsi="Arial" w:cs="Arial"/>
                <w:spacing w:val="-3"/>
                <w:sz w:val="18"/>
                <w:szCs w:val="18"/>
              </w:rPr>
            </w:pPr>
            <w:r w:rsidRPr="00E24438">
              <w:rPr>
                <w:rFonts w:ascii="Arial" w:hAnsi="Arial" w:cs="Arial"/>
                <w:spacing w:val="-3"/>
                <w:sz w:val="18"/>
                <w:szCs w:val="18"/>
              </w:rPr>
              <w:t>Donald Hearn and M. Pauline Baker</w:t>
            </w:r>
          </w:p>
        </w:tc>
        <w:tc>
          <w:tcPr>
            <w:tcW w:w="155" w:type="pct"/>
          </w:tcPr>
          <w:p w:rsidR="00CC7C44" w:rsidRPr="00E24438" w:rsidRDefault="00CC7C44" w:rsidP="00852CE1">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rsidR="00CC7C44" w:rsidRPr="00E24438" w:rsidRDefault="00CC7C44" w:rsidP="00852CE1">
            <w:pPr>
              <w:suppressAutoHyphens/>
              <w:rPr>
                <w:rFonts w:ascii="Arial" w:hAnsi="Arial" w:cs="Arial"/>
                <w:b/>
                <w:bCs/>
                <w:spacing w:val="-3"/>
                <w:sz w:val="18"/>
                <w:szCs w:val="18"/>
              </w:rPr>
            </w:pPr>
            <w:r w:rsidRPr="00E24438">
              <w:rPr>
                <w:rFonts w:ascii="Arial" w:hAnsi="Arial" w:cs="Arial"/>
                <w:b/>
                <w:bCs/>
                <w:spacing w:val="-3"/>
                <w:sz w:val="18"/>
                <w:szCs w:val="18"/>
              </w:rPr>
              <w:t xml:space="preserve">Computer Graphics, </w:t>
            </w:r>
            <w:r w:rsidRPr="00E24438">
              <w:rPr>
                <w:rFonts w:ascii="Arial" w:hAnsi="Arial" w:cs="Arial"/>
                <w:i/>
                <w:iCs/>
                <w:spacing w:val="-3"/>
                <w:sz w:val="18"/>
                <w:szCs w:val="18"/>
              </w:rPr>
              <w:t>Prentice Hall.</w:t>
            </w:r>
          </w:p>
        </w:tc>
      </w:tr>
      <w:tr w:rsidR="00CC7C44" w:rsidRPr="00E24438" w:rsidTr="00852CE1">
        <w:trPr>
          <w:jc w:val="center"/>
        </w:trPr>
        <w:tc>
          <w:tcPr>
            <w:tcW w:w="196" w:type="pct"/>
          </w:tcPr>
          <w:p w:rsidR="00CC7C44" w:rsidRPr="00E24438" w:rsidRDefault="00CC7C44" w:rsidP="00852CE1">
            <w:pPr>
              <w:suppressAutoHyphens/>
              <w:jc w:val="center"/>
              <w:rPr>
                <w:rFonts w:ascii="Arial" w:hAnsi="Arial" w:cs="Arial"/>
                <w:spacing w:val="-3"/>
                <w:sz w:val="18"/>
                <w:szCs w:val="18"/>
              </w:rPr>
            </w:pPr>
            <w:r w:rsidRPr="00E24438">
              <w:rPr>
                <w:rFonts w:ascii="Arial" w:hAnsi="Arial" w:cs="Arial"/>
                <w:spacing w:val="-3"/>
                <w:sz w:val="18"/>
                <w:szCs w:val="18"/>
              </w:rPr>
              <w:t>2.</w:t>
            </w:r>
          </w:p>
        </w:tc>
        <w:tc>
          <w:tcPr>
            <w:tcW w:w="1468" w:type="pct"/>
          </w:tcPr>
          <w:p w:rsidR="00CC7C44" w:rsidRPr="00E24438" w:rsidRDefault="00CC7C44" w:rsidP="00852CE1">
            <w:pPr>
              <w:suppressAutoHyphens/>
              <w:rPr>
                <w:rFonts w:ascii="Arial" w:hAnsi="Arial" w:cs="Arial"/>
                <w:sz w:val="18"/>
                <w:szCs w:val="18"/>
              </w:rPr>
            </w:pPr>
            <w:r w:rsidRPr="00E24438">
              <w:rPr>
                <w:rFonts w:ascii="Arial" w:hAnsi="Arial" w:cs="Arial"/>
                <w:spacing w:val="-3"/>
                <w:sz w:val="18"/>
                <w:szCs w:val="18"/>
              </w:rPr>
              <w:t>Steven Harrington</w:t>
            </w:r>
          </w:p>
        </w:tc>
        <w:tc>
          <w:tcPr>
            <w:tcW w:w="155" w:type="pct"/>
          </w:tcPr>
          <w:p w:rsidR="00CC7C44" w:rsidRPr="00E24438" w:rsidRDefault="00CC7C44" w:rsidP="00852CE1">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rsidR="00CC7C44" w:rsidRPr="00E24438" w:rsidRDefault="00CC7C44" w:rsidP="00852CE1">
            <w:pPr>
              <w:suppressAutoHyphens/>
              <w:rPr>
                <w:rFonts w:ascii="Arial" w:hAnsi="Arial" w:cs="Arial"/>
                <w:b/>
                <w:bCs/>
                <w:spacing w:val="-3"/>
                <w:sz w:val="18"/>
                <w:szCs w:val="18"/>
              </w:rPr>
            </w:pPr>
            <w:r w:rsidRPr="00E24438">
              <w:rPr>
                <w:rFonts w:ascii="Arial" w:hAnsi="Arial" w:cs="Arial"/>
                <w:b/>
                <w:bCs/>
                <w:spacing w:val="-3"/>
                <w:sz w:val="18"/>
                <w:szCs w:val="18"/>
              </w:rPr>
              <w:t xml:space="preserve">Computer Graphics: A Programming Approach, </w:t>
            </w:r>
            <w:r w:rsidRPr="00E24438">
              <w:rPr>
                <w:rFonts w:ascii="Arial" w:hAnsi="Arial" w:cs="Arial"/>
                <w:i/>
                <w:iCs/>
                <w:spacing w:val="-3"/>
                <w:sz w:val="18"/>
                <w:szCs w:val="18"/>
              </w:rPr>
              <w:t>McGraw-Hill College.</w:t>
            </w:r>
          </w:p>
        </w:tc>
      </w:tr>
    </w:tbl>
    <w:p w:rsidR="00CC7C44" w:rsidRPr="00E24438" w:rsidRDefault="00CC7C44" w:rsidP="00CC7C44">
      <w:pPr>
        <w:jc w:val="center"/>
        <w:rPr>
          <w:rFonts w:ascii="Arial" w:hAnsi="Arial" w:cs="Arial"/>
          <w:b/>
          <w:spacing w:val="-3"/>
          <w:sz w:val="18"/>
          <w:szCs w:val="18"/>
        </w:rPr>
      </w:pPr>
    </w:p>
    <w:p w:rsidR="00CC7C44" w:rsidRPr="00E24438" w:rsidRDefault="00CC7C44" w:rsidP="00CC7C44">
      <w:pPr>
        <w:rPr>
          <w:rFonts w:ascii="Arial" w:hAnsi="Arial" w:cs="Arial"/>
          <w:b/>
          <w:spacing w:val="-3"/>
          <w:sz w:val="18"/>
          <w:szCs w:val="18"/>
        </w:rPr>
      </w:pPr>
      <w:r w:rsidRPr="00E24438">
        <w:rPr>
          <w:rFonts w:ascii="Arial" w:hAnsi="Arial" w:cs="Arial"/>
          <w:b/>
          <w:spacing w:val="-3"/>
          <w:sz w:val="18"/>
          <w:szCs w:val="18"/>
        </w:rPr>
        <w:t>Books Recommended:</w:t>
      </w:r>
    </w:p>
    <w:tbl>
      <w:tblPr>
        <w:tblW w:w="4977" w:type="pct"/>
        <w:jc w:val="center"/>
        <w:tblLayout w:type="fixed"/>
        <w:tblLook w:val="0000" w:firstRow="0" w:lastRow="0" w:firstColumn="0" w:lastColumn="0" w:noHBand="0" w:noVBand="0"/>
      </w:tblPr>
      <w:tblGrid>
        <w:gridCol w:w="339"/>
        <w:gridCol w:w="2725"/>
        <w:gridCol w:w="283"/>
        <w:gridCol w:w="5853"/>
      </w:tblGrid>
      <w:tr w:rsidR="00CC7C44" w:rsidRPr="00E24438" w:rsidTr="0077571A">
        <w:trPr>
          <w:trHeight w:val="237"/>
          <w:jc w:val="center"/>
        </w:trPr>
        <w:tc>
          <w:tcPr>
            <w:tcW w:w="184" w:type="pct"/>
          </w:tcPr>
          <w:p w:rsidR="00CC7C44" w:rsidRPr="00E24438" w:rsidRDefault="00CC7C44" w:rsidP="0077571A">
            <w:pPr>
              <w:suppressAutoHyphens/>
              <w:jc w:val="center"/>
              <w:rPr>
                <w:rFonts w:ascii="Arial" w:hAnsi="Arial" w:cs="Arial"/>
                <w:spacing w:val="-3"/>
                <w:sz w:val="18"/>
                <w:szCs w:val="18"/>
              </w:rPr>
            </w:pPr>
            <w:r w:rsidRPr="00E24438">
              <w:rPr>
                <w:rFonts w:ascii="Arial" w:hAnsi="Arial" w:cs="Arial"/>
                <w:spacing w:val="-3"/>
                <w:sz w:val="18"/>
                <w:szCs w:val="18"/>
              </w:rPr>
              <w:t>1</w:t>
            </w:r>
          </w:p>
        </w:tc>
        <w:tc>
          <w:tcPr>
            <w:tcW w:w="1481" w:type="pct"/>
          </w:tcPr>
          <w:p w:rsidR="00CC7C44" w:rsidRPr="00E24438" w:rsidRDefault="00CC7C44" w:rsidP="0077571A">
            <w:pPr>
              <w:suppressAutoHyphens/>
              <w:rPr>
                <w:rFonts w:ascii="Arial" w:hAnsi="Arial" w:cs="Arial"/>
                <w:spacing w:val="-3"/>
                <w:sz w:val="18"/>
                <w:szCs w:val="18"/>
              </w:rPr>
            </w:pPr>
            <w:r w:rsidRPr="00E24438">
              <w:rPr>
                <w:rFonts w:ascii="Arial" w:hAnsi="Arial" w:cs="Arial"/>
                <w:spacing w:val="-3"/>
                <w:sz w:val="18"/>
                <w:szCs w:val="18"/>
              </w:rPr>
              <w:t>F. S. Hill</w:t>
            </w:r>
          </w:p>
        </w:tc>
        <w:tc>
          <w:tcPr>
            <w:tcW w:w="154" w:type="pct"/>
          </w:tcPr>
          <w:p w:rsidR="00CC7C44" w:rsidRPr="00E24438" w:rsidRDefault="00CC7C44" w:rsidP="0077571A">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rsidR="00CC7C44" w:rsidRPr="00E24438" w:rsidRDefault="00CC7C44" w:rsidP="0077571A">
            <w:pPr>
              <w:suppressAutoHyphens/>
              <w:rPr>
                <w:rFonts w:ascii="Arial" w:hAnsi="Arial" w:cs="Arial"/>
                <w:spacing w:val="-3"/>
                <w:sz w:val="18"/>
                <w:szCs w:val="18"/>
              </w:rPr>
            </w:pPr>
            <w:r w:rsidRPr="00E24438">
              <w:rPr>
                <w:rFonts w:ascii="Arial" w:hAnsi="Arial" w:cs="Arial"/>
                <w:b/>
                <w:bCs/>
                <w:spacing w:val="-3"/>
                <w:sz w:val="18"/>
                <w:szCs w:val="18"/>
              </w:rPr>
              <w:t xml:space="preserve">Fundamentals of Computer </w:t>
            </w:r>
            <w:r w:rsidRPr="00E24438">
              <w:rPr>
                <w:rFonts w:ascii="Arial" w:hAnsi="Arial" w:cs="Arial"/>
                <w:i/>
                <w:iCs/>
                <w:spacing w:val="-3"/>
                <w:sz w:val="18"/>
                <w:szCs w:val="18"/>
              </w:rPr>
              <w:t>Graphics,Prentice Hall.</w:t>
            </w:r>
          </w:p>
        </w:tc>
      </w:tr>
      <w:tr w:rsidR="00CC7C44" w:rsidRPr="00E24438" w:rsidTr="0077571A">
        <w:trPr>
          <w:trHeight w:val="269"/>
          <w:jc w:val="center"/>
        </w:trPr>
        <w:tc>
          <w:tcPr>
            <w:tcW w:w="184" w:type="pct"/>
          </w:tcPr>
          <w:p w:rsidR="00CC7C44" w:rsidRPr="00E24438" w:rsidRDefault="00CC7C44" w:rsidP="0077571A">
            <w:pPr>
              <w:suppressAutoHyphens/>
              <w:jc w:val="center"/>
              <w:rPr>
                <w:rFonts w:ascii="Arial" w:hAnsi="Arial" w:cs="Arial"/>
                <w:spacing w:val="-3"/>
                <w:sz w:val="18"/>
                <w:szCs w:val="18"/>
              </w:rPr>
            </w:pPr>
            <w:r w:rsidRPr="00E24438">
              <w:rPr>
                <w:rFonts w:ascii="Arial" w:hAnsi="Arial" w:cs="Arial"/>
                <w:spacing w:val="-3"/>
                <w:sz w:val="18"/>
                <w:szCs w:val="18"/>
              </w:rPr>
              <w:t>2</w:t>
            </w:r>
          </w:p>
        </w:tc>
        <w:tc>
          <w:tcPr>
            <w:tcW w:w="1481" w:type="pct"/>
          </w:tcPr>
          <w:p w:rsidR="00CC7C44" w:rsidRPr="00E24438" w:rsidRDefault="00CC7C44" w:rsidP="0077571A">
            <w:pPr>
              <w:suppressAutoHyphens/>
              <w:rPr>
                <w:rFonts w:ascii="Arial" w:hAnsi="Arial" w:cs="Arial"/>
                <w:spacing w:val="-3"/>
                <w:sz w:val="18"/>
                <w:szCs w:val="18"/>
              </w:rPr>
            </w:pPr>
            <w:r w:rsidRPr="00E24438">
              <w:rPr>
                <w:rFonts w:ascii="Arial" w:hAnsi="Arial" w:cs="Arial"/>
                <w:spacing w:val="-3"/>
                <w:sz w:val="18"/>
                <w:szCs w:val="18"/>
              </w:rPr>
              <w:t>Plastock and Kalley</w:t>
            </w:r>
          </w:p>
        </w:tc>
        <w:tc>
          <w:tcPr>
            <w:tcW w:w="154" w:type="pct"/>
          </w:tcPr>
          <w:p w:rsidR="00CC7C44" w:rsidRPr="00E24438" w:rsidRDefault="00CC7C44" w:rsidP="0077571A">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rsidR="00CC7C44" w:rsidRPr="00E24438" w:rsidRDefault="00CC7C44" w:rsidP="0077571A">
            <w:pPr>
              <w:suppressAutoHyphens/>
              <w:rPr>
                <w:rFonts w:ascii="Arial" w:hAnsi="Arial" w:cs="Arial"/>
                <w:spacing w:val="-3"/>
                <w:sz w:val="18"/>
                <w:szCs w:val="18"/>
              </w:rPr>
            </w:pPr>
            <w:r w:rsidRPr="00E24438">
              <w:rPr>
                <w:rFonts w:ascii="Arial" w:hAnsi="Arial" w:cs="Arial"/>
                <w:b/>
                <w:bCs/>
                <w:spacing w:val="-3"/>
                <w:sz w:val="18"/>
                <w:szCs w:val="18"/>
              </w:rPr>
              <w:t xml:space="preserve">Computer Graphics, </w:t>
            </w:r>
            <w:r w:rsidRPr="00E24438">
              <w:rPr>
                <w:rFonts w:ascii="Arial" w:hAnsi="Arial" w:cs="Arial"/>
                <w:i/>
                <w:iCs/>
                <w:spacing w:val="-3"/>
                <w:sz w:val="18"/>
                <w:szCs w:val="18"/>
              </w:rPr>
              <w:t>Mcgraw-hill.</w:t>
            </w:r>
          </w:p>
        </w:tc>
      </w:tr>
      <w:tr w:rsidR="00CC7C44" w:rsidRPr="00E24438" w:rsidTr="00852CE1">
        <w:trPr>
          <w:trHeight w:val="109"/>
          <w:jc w:val="center"/>
        </w:trPr>
        <w:tc>
          <w:tcPr>
            <w:tcW w:w="184" w:type="pct"/>
          </w:tcPr>
          <w:p w:rsidR="00CC7C44" w:rsidRPr="00E24438" w:rsidRDefault="00CC7C44" w:rsidP="00852CE1">
            <w:pPr>
              <w:suppressAutoHyphens/>
              <w:jc w:val="center"/>
              <w:rPr>
                <w:rFonts w:ascii="Arial" w:hAnsi="Arial" w:cs="Arial"/>
                <w:spacing w:val="-3"/>
                <w:sz w:val="18"/>
                <w:szCs w:val="18"/>
              </w:rPr>
            </w:pPr>
            <w:r w:rsidRPr="00E24438">
              <w:rPr>
                <w:rFonts w:ascii="Arial" w:hAnsi="Arial" w:cs="Arial"/>
                <w:spacing w:val="-3"/>
                <w:sz w:val="18"/>
                <w:szCs w:val="18"/>
              </w:rPr>
              <w:t>3.</w:t>
            </w:r>
          </w:p>
        </w:tc>
        <w:tc>
          <w:tcPr>
            <w:tcW w:w="1481" w:type="pct"/>
          </w:tcPr>
          <w:p w:rsidR="00CC7C44" w:rsidRPr="00E24438" w:rsidRDefault="00CC7C44" w:rsidP="0077571A">
            <w:pPr>
              <w:suppressAutoHyphens/>
              <w:rPr>
                <w:rFonts w:ascii="Arial" w:hAnsi="Arial" w:cs="Arial"/>
                <w:spacing w:val="-3"/>
                <w:sz w:val="18"/>
                <w:szCs w:val="18"/>
              </w:rPr>
            </w:pPr>
            <w:r w:rsidRPr="00E24438">
              <w:rPr>
                <w:rFonts w:ascii="Arial" w:hAnsi="Arial" w:cs="Arial"/>
                <w:spacing w:val="-3"/>
                <w:sz w:val="18"/>
                <w:szCs w:val="18"/>
              </w:rPr>
              <w:t>Zhigang Xiang &amp; Roy Plastock</w:t>
            </w:r>
          </w:p>
        </w:tc>
        <w:tc>
          <w:tcPr>
            <w:tcW w:w="154" w:type="pct"/>
          </w:tcPr>
          <w:p w:rsidR="00CC7C44" w:rsidRPr="00E24438" w:rsidRDefault="00CC7C44" w:rsidP="0077571A">
            <w:pPr>
              <w:suppressAutoHyphens/>
              <w:jc w:val="center"/>
              <w:rPr>
                <w:rFonts w:ascii="Arial" w:hAnsi="Arial" w:cs="Arial"/>
                <w:spacing w:val="-3"/>
                <w:sz w:val="18"/>
                <w:szCs w:val="18"/>
              </w:rPr>
            </w:pPr>
          </w:p>
        </w:tc>
        <w:tc>
          <w:tcPr>
            <w:tcW w:w="3180" w:type="pct"/>
          </w:tcPr>
          <w:p w:rsidR="00CC7C44" w:rsidRPr="00E24438" w:rsidRDefault="00CC7C44" w:rsidP="0077571A">
            <w:pPr>
              <w:suppressAutoHyphens/>
              <w:rPr>
                <w:rFonts w:ascii="Arial" w:hAnsi="Arial" w:cs="Arial"/>
                <w:b/>
                <w:bCs/>
                <w:spacing w:val="-3"/>
                <w:sz w:val="18"/>
                <w:szCs w:val="18"/>
              </w:rPr>
            </w:pPr>
            <w:r w:rsidRPr="00E24438">
              <w:rPr>
                <w:rFonts w:ascii="Arial" w:hAnsi="Arial" w:cs="Arial"/>
                <w:b/>
                <w:bCs/>
                <w:spacing w:val="-3"/>
                <w:sz w:val="18"/>
                <w:szCs w:val="18"/>
              </w:rPr>
              <w:t xml:space="preserve">Computer Graphics, </w:t>
            </w:r>
            <w:r w:rsidRPr="00E24438">
              <w:rPr>
                <w:rFonts w:ascii="Arial" w:hAnsi="Arial" w:cs="Arial"/>
                <w:i/>
                <w:iCs/>
                <w:spacing w:val="-3"/>
                <w:sz w:val="18"/>
                <w:szCs w:val="18"/>
              </w:rPr>
              <w:t>Mcgraw-hill.</w:t>
            </w:r>
          </w:p>
        </w:tc>
      </w:tr>
    </w:tbl>
    <w:p w:rsidR="00CC7C44" w:rsidRPr="00E24438" w:rsidRDefault="00CC7C44" w:rsidP="00CC7C44">
      <w:pPr>
        <w:jc w:val="center"/>
        <w:rPr>
          <w:rFonts w:ascii="Arial" w:hAnsi="Arial" w:cs="Arial"/>
          <w:sz w:val="18"/>
          <w:szCs w:val="18"/>
        </w:rPr>
      </w:pPr>
    </w:p>
    <w:p w:rsidR="00CC7C44" w:rsidRPr="00BD41BE" w:rsidRDefault="00CC7C44" w:rsidP="00CC7C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CSE4222</w:t>
      </w:r>
      <w:r w:rsidRPr="00BD41BE">
        <w:rPr>
          <w:rFonts w:ascii="Arial" w:hAnsi="Arial" w:cs="Arial"/>
          <w:b/>
          <w:bCs/>
          <w:iCs/>
          <w:sz w:val="18"/>
          <w:szCs w:val="18"/>
        </w:rPr>
        <w:t>: Computer Graphics Lab</w:t>
      </w:r>
    </w:p>
    <w:p w:rsidR="00CC7C44" w:rsidRPr="00BD41BE" w:rsidRDefault="00CC7C44" w:rsidP="00CC7C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D41BE">
        <w:rPr>
          <w:rFonts w:ascii="Arial" w:hAnsi="Arial" w:cs="Arial"/>
          <w:b/>
          <w:bCs/>
          <w:iCs/>
          <w:sz w:val="18"/>
          <w:szCs w:val="18"/>
        </w:rPr>
        <w:t xml:space="preserve">Credits: </w:t>
      </w:r>
      <w:r w:rsidRPr="00BD41BE">
        <w:rPr>
          <w:rFonts w:ascii="Arial" w:hAnsi="Arial" w:cs="Arial"/>
          <w:iCs/>
          <w:sz w:val="18"/>
          <w:szCs w:val="18"/>
        </w:rPr>
        <w:t xml:space="preserve">1 </w:t>
      </w:r>
      <w:r w:rsidR="00844CE6">
        <w:rPr>
          <w:rFonts w:ascii="Arial" w:hAnsi="Arial" w:cs="Arial"/>
          <w:b/>
          <w:bCs/>
          <w:iCs/>
          <w:sz w:val="18"/>
          <w:szCs w:val="18"/>
        </w:rPr>
        <w:t>Contact Hours: 28</w:t>
      </w:r>
    </w:p>
    <w:p w:rsidR="00CC7C44" w:rsidRPr="00BD41BE" w:rsidRDefault="00CC7C44" w:rsidP="00CC7C44">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D41BE">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CC7C44" w:rsidRPr="00BD41BE" w:rsidRDefault="00CC7C44" w:rsidP="00CC7C44">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CC7C44" w:rsidRPr="00BD41BE" w:rsidTr="00852CE1">
        <w:trPr>
          <w:jc w:val="center"/>
        </w:trPr>
        <w:tc>
          <w:tcPr>
            <w:tcW w:w="1439" w:type="dxa"/>
          </w:tcPr>
          <w:p w:rsidR="00CC7C44" w:rsidRPr="00BD41BE" w:rsidRDefault="00CC7C44" w:rsidP="00852CE1">
            <w:pPr>
              <w:rPr>
                <w:rFonts w:ascii="Arial" w:hAnsi="Arial" w:cs="Arial"/>
                <w:b/>
                <w:bCs/>
                <w:sz w:val="18"/>
                <w:szCs w:val="18"/>
              </w:rPr>
            </w:pPr>
            <w:r w:rsidRPr="00BD41BE">
              <w:rPr>
                <w:rFonts w:ascii="Arial" w:hAnsi="Arial" w:cs="Arial"/>
                <w:b/>
                <w:sz w:val="18"/>
                <w:szCs w:val="18"/>
              </w:rPr>
              <w:t>Prerequisite:</w:t>
            </w:r>
          </w:p>
        </w:tc>
        <w:tc>
          <w:tcPr>
            <w:tcW w:w="7741" w:type="dxa"/>
          </w:tcPr>
          <w:p w:rsidR="00CC7C44" w:rsidRPr="00BD41BE" w:rsidRDefault="00D81784" w:rsidP="00852CE1">
            <w:pPr>
              <w:rPr>
                <w:rFonts w:ascii="Arial" w:hAnsi="Arial" w:cs="Arial"/>
                <w:iCs/>
                <w:sz w:val="18"/>
                <w:szCs w:val="18"/>
              </w:rPr>
            </w:pPr>
            <w:r w:rsidRPr="00D81784">
              <w:rPr>
                <w:rFonts w:ascii="Arial" w:hAnsi="Arial" w:cs="Arial"/>
                <w:iCs/>
                <w:sz w:val="18"/>
                <w:szCs w:val="18"/>
              </w:rPr>
              <w:t>MATH1221 Co-ordinate Geometry, Vector analysis and Complex Variable, MATH2241Linear Algebra</w:t>
            </w:r>
          </w:p>
        </w:tc>
      </w:tr>
      <w:tr w:rsidR="00CC7C44" w:rsidRPr="00BD41BE" w:rsidTr="00852CE1">
        <w:trPr>
          <w:jc w:val="center"/>
        </w:trPr>
        <w:tc>
          <w:tcPr>
            <w:tcW w:w="1439" w:type="dxa"/>
          </w:tcPr>
          <w:p w:rsidR="00CC7C44" w:rsidRPr="00BD41BE" w:rsidRDefault="00CC7C44" w:rsidP="00852CE1">
            <w:pPr>
              <w:rPr>
                <w:rFonts w:ascii="Arial" w:hAnsi="Arial" w:cs="Arial"/>
                <w:b/>
                <w:sz w:val="18"/>
                <w:szCs w:val="18"/>
              </w:rPr>
            </w:pPr>
            <w:r w:rsidRPr="00BD41BE">
              <w:rPr>
                <w:rFonts w:ascii="Arial" w:hAnsi="Arial" w:cs="Arial"/>
                <w:b/>
                <w:sz w:val="18"/>
                <w:szCs w:val="18"/>
              </w:rPr>
              <w:t>Course Type</w:t>
            </w:r>
          </w:p>
        </w:tc>
        <w:tc>
          <w:tcPr>
            <w:tcW w:w="7741" w:type="dxa"/>
          </w:tcPr>
          <w:p w:rsidR="00CC7C44" w:rsidRPr="00BD41BE" w:rsidRDefault="00CC7C44" w:rsidP="00852CE1">
            <w:pPr>
              <w:rPr>
                <w:rFonts w:ascii="Arial" w:hAnsi="Arial" w:cs="Arial"/>
                <w:iCs/>
                <w:sz w:val="18"/>
                <w:szCs w:val="18"/>
              </w:rPr>
            </w:pPr>
            <w:r w:rsidRPr="00BD41BE">
              <w:rPr>
                <w:rFonts w:ascii="MS Gothic" w:eastAsia="MS Gothic" w:hAnsi="MS Gothic" w:cs="MS Gothic" w:hint="eastAsia"/>
                <w:iCs/>
                <w:sz w:val="18"/>
                <w:szCs w:val="18"/>
              </w:rPr>
              <w:t>☐</w:t>
            </w:r>
            <w:r w:rsidRPr="00BD41BE">
              <w:rPr>
                <w:rFonts w:ascii="Arial" w:hAnsi="Arial" w:cs="Arial"/>
                <w:iCs/>
                <w:sz w:val="18"/>
                <w:szCs w:val="18"/>
              </w:rPr>
              <w:t xml:space="preserve">Theory         </w:t>
            </w:r>
            <w:r w:rsidRPr="00BD41BE">
              <w:rPr>
                <w:rFonts w:ascii="MS Gothic" w:eastAsia="MS Gothic" w:hAnsi="MS Gothic" w:cs="MS Gothic" w:hint="eastAsia"/>
                <w:iCs/>
                <w:sz w:val="18"/>
                <w:szCs w:val="18"/>
              </w:rPr>
              <w:t>☒</w:t>
            </w:r>
            <w:r w:rsidRPr="00BD41BE">
              <w:rPr>
                <w:rFonts w:ascii="Arial" w:hAnsi="Arial" w:cs="Arial"/>
                <w:iCs/>
                <w:sz w:val="18"/>
                <w:szCs w:val="18"/>
              </w:rPr>
              <w:t xml:space="preserve">Laboratory work         </w:t>
            </w:r>
            <w:r w:rsidRPr="00BD41BE">
              <w:rPr>
                <w:rFonts w:ascii="MS Gothic" w:eastAsia="MS Gothic" w:hAnsi="MS Gothic" w:cs="MS Gothic" w:hint="eastAsia"/>
                <w:iCs/>
                <w:sz w:val="18"/>
                <w:szCs w:val="18"/>
              </w:rPr>
              <w:t>☐</w:t>
            </w:r>
            <w:r w:rsidRPr="00BD41BE">
              <w:rPr>
                <w:rFonts w:ascii="Arial" w:hAnsi="Arial" w:cs="Arial"/>
                <w:iCs/>
                <w:sz w:val="18"/>
                <w:szCs w:val="18"/>
              </w:rPr>
              <w:t xml:space="preserve"> Project work      </w:t>
            </w:r>
            <w:r w:rsidRPr="00BD41BE">
              <w:rPr>
                <w:rFonts w:ascii="MS Gothic" w:eastAsia="MS Gothic" w:hAnsi="MS Gothic" w:cs="MS Gothic" w:hint="eastAsia"/>
                <w:iCs/>
                <w:sz w:val="18"/>
                <w:szCs w:val="18"/>
              </w:rPr>
              <w:t>☐</w:t>
            </w:r>
            <w:r w:rsidRPr="00BD41BE">
              <w:rPr>
                <w:rFonts w:ascii="Arial" w:hAnsi="Arial" w:cs="Arial"/>
                <w:iCs/>
                <w:sz w:val="18"/>
                <w:szCs w:val="18"/>
              </w:rPr>
              <w:t xml:space="preserve"> Viva Voce  </w:t>
            </w:r>
          </w:p>
        </w:tc>
      </w:tr>
      <w:tr w:rsidR="00CC7C44" w:rsidRPr="00BD41BE" w:rsidTr="00852CE1">
        <w:trPr>
          <w:trHeight w:val="238"/>
          <w:jc w:val="center"/>
        </w:trPr>
        <w:tc>
          <w:tcPr>
            <w:tcW w:w="1439" w:type="dxa"/>
          </w:tcPr>
          <w:p w:rsidR="00CC7C44" w:rsidRPr="00BD41BE" w:rsidRDefault="00CC7C44" w:rsidP="00852CE1">
            <w:pPr>
              <w:ind w:left="2160" w:hanging="2160"/>
              <w:rPr>
                <w:rFonts w:ascii="Arial" w:hAnsi="Arial" w:cs="Arial"/>
                <w:b/>
                <w:bCs/>
                <w:sz w:val="18"/>
                <w:szCs w:val="18"/>
              </w:rPr>
            </w:pPr>
            <w:r w:rsidRPr="00BD41BE">
              <w:rPr>
                <w:rFonts w:ascii="Arial" w:hAnsi="Arial" w:cs="Arial"/>
                <w:b/>
                <w:bCs/>
                <w:sz w:val="18"/>
                <w:szCs w:val="18"/>
              </w:rPr>
              <w:t>Motivation</w:t>
            </w:r>
          </w:p>
        </w:tc>
        <w:tc>
          <w:tcPr>
            <w:tcW w:w="7741" w:type="dxa"/>
          </w:tcPr>
          <w:p w:rsidR="00CC7C44" w:rsidRPr="00BD41BE" w:rsidRDefault="00CC7C44" w:rsidP="00852CE1">
            <w:pPr>
              <w:rPr>
                <w:rFonts w:ascii="Arial" w:hAnsi="Arial" w:cs="Arial"/>
                <w:b/>
                <w:iCs/>
                <w:sz w:val="18"/>
                <w:szCs w:val="18"/>
              </w:rPr>
            </w:pPr>
            <w:r w:rsidRPr="00BD41BE">
              <w:rPr>
                <w:rFonts w:ascii="Arial" w:hAnsi="Arial" w:cs="Arial"/>
                <w:iCs/>
                <w:sz w:val="18"/>
                <w:szCs w:val="18"/>
              </w:rPr>
              <w:t>To study how computer, draw and display graphics, and to design 2D/3D graphical user interface.</w:t>
            </w:r>
          </w:p>
        </w:tc>
      </w:tr>
      <w:tr w:rsidR="00CC7C44" w:rsidRPr="00BD41BE" w:rsidTr="00852CE1">
        <w:trPr>
          <w:trHeight w:val="238"/>
          <w:jc w:val="center"/>
        </w:trPr>
        <w:tc>
          <w:tcPr>
            <w:tcW w:w="9180" w:type="dxa"/>
            <w:gridSpan w:val="2"/>
          </w:tcPr>
          <w:p w:rsidR="00CC7C44" w:rsidRPr="00BD41BE" w:rsidRDefault="00CC7C44" w:rsidP="00852CE1">
            <w:pPr>
              <w:jc w:val="both"/>
              <w:rPr>
                <w:rFonts w:ascii="Arial" w:hAnsi="Arial" w:cs="Arial"/>
                <w:b/>
                <w:bCs/>
                <w:sz w:val="18"/>
                <w:szCs w:val="18"/>
              </w:rPr>
            </w:pPr>
          </w:p>
          <w:p w:rsidR="00CC7C44" w:rsidRPr="00BD41BE" w:rsidRDefault="00CC7C44" w:rsidP="00852CE1">
            <w:pPr>
              <w:jc w:val="both"/>
              <w:rPr>
                <w:rFonts w:ascii="Arial" w:hAnsi="Arial" w:cs="Arial"/>
                <w:b/>
                <w:bCs/>
                <w:sz w:val="18"/>
                <w:szCs w:val="18"/>
              </w:rPr>
            </w:pPr>
            <w:r w:rsidRPr="00BD41BE">
              <w:rPr>
                <w:rFonts w:ascii="Arial" w:hAnsi="Arial" w:cs="Arial"/>
                <w:b/>
                <w:bCs/>
                <w:sz w:val="18"/>
                <w:szCs w:val="18"/>
              </w:rPr>
              <w:t>Course Objective:</w:t>
            </w:r>
          </w:p>
          <w:p w:rsidR="00CC7C44" w:rsidRPr="00BD41BE" w:rsidRDefault="00CC7C44" w:rsidP="00852CE1">
            <w:pPr>
              <w:jc w:val="both"/>
              <w:rPr>
                <w:rFonts w:ascii="Arial" w:hAnsi="Arial" w:cs="Arial"/>
                <w:iCs/>
                <w:sz w:val="18"/>
                <w:szCs w:val="18"/>
              </w:rPr>
            </w:pPr>
            <w:r w:rsidRPr="00BD41BE">
              <w:rPr>
                <w:rFonts w:ascii="Arial" w:hAnsi="Arial" w:cs="Arial"/>
                <w:iCs/>
                <w:sz w:val="18"/>
                <w:szCs w:val="18"/>
              </w:rPr>
              <w:t>Computer graphics is one of the most exciting and rapidly growing computer fields and has many applications,</w:t>
            </w:r>
          </w:p>
          <w:p w:rsidR="00CC7C44" w:rsidRPr="00BD41BE" w:rsidRDefault="00CC7C44" w:rsidP="00852CE1">
            <w:pPr>
              <w:jc w:val="both"/>
              <w:rPr>
                <w:rFonts w:ascii="Arial" w:hAnsi="Arial" w:cs="Arial"/>
                <w:iCs/>
                <w:sz w:val="18"/>
                <w:szCs w:val="18"/>
              </w:rPr>
            </w:pPr>
            <w:r w:rsidRPr="00BD41BE">
              <w:rPr>
                <w:rFonts w:ascii="Arial" w:hAnsi="Arial" w:cs="Arial"/>
                <w:iCs/>
                <w:sz w:val="18"/>
                <w:szCs w:val="18"/>
              </w:rPr>
              <w:t xml:space="preserve">including user interfaces, data visualization, computer-aided design, motion pictures and image processing. This unit concentrates on the hands-on experience of the fundamentals of computer graphics which are essential for computing professionals. </w:t>
            </w:r>
          </w:p>
        </w:tc>
      </w:tr>
    </w:tbl>
    <w:p w:rsidR="00CC7C44" w:rsidRPr="00BD41BE" w:rsidRDefault="00CC7C44" w:rsidP="00CC7C44">
      <w:pPr>
        <w:jc w:val="center"/>
        <w:rPr>
          <w:rFonts w:ascii="Arial" w:hAnsi="Arial" w:cs="Arial"/>
          <w:sz w:val="18"/>
          <w:szCs w:val="18"/>
        </w:rPr>
      </w:pPr>
    </w:p>
    <w:p w:rsidR="00CC7C44" w:rsidRPr="00BD41BE" w:rsidRDefault="00CC7C44" w:rsidP="00CC7C44">
      <w:pPr>
        <w:autoSpaceDE w:val="0"/>
        <w:autoSpaceDN w:val="0"/>
        <w:adjustRightInd w:val="0"/>
        <w:jc w:val="center"/>
        <w:rPr>
          <w:rFonts w:ascii="Arial" w:hAnsi="Arial" w:cs="Arial"/>
          <w:b/>
          <w:color w:val="000000"/>
          <w:sz w:val="18"/>
          <w:szCs w:val="18"/>
        </w:rPr>
      </w:pPr>
      <w:r w:rsidRPr="00BD41BE">
        <w:rPr>
          <w:rFonts w:ascii="Arial" w:hAnsi="Arial" w:cs="Arial"/>
          <w:b/>
          <w:color w:val="000000"/>
          <w:sz w:val="18"/>
          <w:szCs w:val="18"/>
        </w:rPr>
        <w:t>Course Outcomes (COs), Program Outcomes (POs) and Assessment:</w:t>
      </w:r>
    </w:p>
    <w:p w:rsidR="00CC7C44" w:rsidRPr="00BD41BE" w:rsidRDefault="00CC7C44" w:rsidP="00CC7C44">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CC7C44" w:rsidRPr="00BD41BE" w:rsidTr="00852CE1">
        <w:trPr>
          <w:trHeight w:val="877"/>
          <w:jc w:val="center"/>
        </w:trPr>
        <w:tc>
          <w:tcPr>
            <w:tcW w:w="646"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CO No.</w:t>
            </w:r>
          </w:p>
        </w:tc>
        <w:tc>
          <w:tcPr>
            <w:tcW w:w="1762"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CO Statement</w:t>
            </w:r>
          </w:p>
        </w:tc>
        <w:tc>
          <w:tcPr>
            <w:tcW w:w="2357"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Corresponding PO</w:t>
            </w:r>
          </w:p>
        </w:tc>
        <w:tc>
          <w:tcPr>
            <w:tcW w:w="1051"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Domain / level of learning taxonomy</w:t>
            </w:r>
          </w:p>
        </w:tc>
        <w:tc>
          <w:tcPr>
            <w:tcW w:w="1747"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Delivery methods and activities</w:t>
            </w:r>
          </w:p>
        </w:tc>
        <w:tc>
          <w:tcPr>
            <w:tcW w:w="1612"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Assessment tools</w:t>
            </w:r>
          </w:p>
        </w:tc>
      </w:tr>
      <w:tr w:rsidR="00CC7C44" w:rsidRPr="00BD41BE" w:rsidTr="00852CE1">
        <w:trPr>
          <w:trHeight w:val="1646"/>
          <w:jc w:val="center"/>
        </w:trPr>
        <w:tc>
          <w:tcPr>
            <w:tcW w:w="646"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CO1</w:t>
            </w:r>
          </w:p>
        </w:tc>
        <w:tc>
          <w:tcPr>
            <w:tcW w:w="1762" w:type="dxa"/>
            <w:vAlign w:val="center"/>
          </w:tcPr>
          <w:p w:rsidR="00CC7C44" w:rsidRPr="00BD41BE" w:rsidRDefault="00CC7C44" w:rsidP="00852CE1">
            <w:pPr>
              <w:pStyle w:val="ListParagraph"/>
              <w:spacing w:after="0" w:line="240" w:lineRule="auto"/>
              <w:ind w:left="0"/>
              <w:jc w:val="center"/>
              <w:rPr>
                <w:rFonts w:ascii="Arial" w:hAnsi="Arial" w:cs="Arial"/>
                <w:bCs/>
                <w:color w:val="000000"/>
                <w:sz w:val="18"/>
                <w:szCs w:val="18"/>
              </w:rPr>
            </w:pPr>
            <w:r w:rsidRPr="005E3156">
              <w:rPr>
                <w:rFonts w:ascii="Arial" w:hAnsi="Arial" w:cs="Arial"/>
                <w:bCs/>
                <w:color w:val="000000"/>
                <w:sz w:val="18"/>
                <w:szCs w:val="18"/>
              </w:rPr>
              <w:t>To</w:t>
            </w:r>
            <w:r>
              <w:rPr>
                <w:rFonts w:ascii="Arial" w:hAnsi="Arial" w:cs="Arial"/>
                <w:b/>
                <w:color w:val="000000"/>
                <w:sz w:val="18"/>
                <w:szCs w:val="18"/>
              </w:rPr>
              <w:t xml:space="preserve"> i</w:t>
            </w:r>
            <w:r w:rsidRPr="00BD41BE">
              <w:rPr>
                <w:rFonts w:ascii="Arial" w:hAnsi="Arial" w:cs="Arial"/>
                <w:b/>
                <w:color w:val="000000"/>
                <w:sz w:val="18"/>
                <w:szCs w:val="18"/>
              </w:rPr>
              <w:t xml:space="preserve">dentify </w:t>
            </w:r>
            <w:r w:rsidRPr="00BD41BE">
              <w:rPr>
                <w:rFonts w:ascii="Arial" w:hAnsi="Arial" w:cs="Arial"/>
                <w:bCs/>
                <w:color w:val="000000"/>
                <w:sz w:val="18"/>
                <w:szCs w:val="18"/>
              </w:rPr>
              <w:t>graphics programming and graphics tool</w:t>
            </w:r>
          </w:p>
        </w:tc>
        <w:tc>
          <w:tcPr>
            <w:tcW w:w="2357" w:type="dxa"/>
            <w:vAlign w:val="center"/>
          </w:tcPr>
          <w:p w:rsidR="00CC7C44" w:rsidRPr="00BD41BE" w:rsidRDefault="00CC7C44" w:rsidP="00852CE1">
            <w:pPr>
              <w:pStyle w:val="ListParagraph"/>
              <w:spacing w:after="0" w:line="240" w:lineRule="auto"/>
              <w:ind w:left="0"/>
              <w:jc w:val="center"/>
              <w:rPr>
                <w:rFonts w:ascii="Arial" w:hAnsi="Arial" w:cs="Arial"/>
                <w:b/>
                <w:bCs/>
                <w:color w:val="000000"/>
                <w:sz w:val="18"/>
                <w:szCs w:val="18"/>
              </w:rPr>
            </w:pPr>
            <w:r w:rsidRPr="00BD41BE">
              <w:rPr>
                <w:rFonts w:ascii="Arial" w:hAnsi="Arial" w:cs="Arial"/>
                <w:b/>
                <w:bCs/>
                <w:color w:val="000000"/>
                <w:sz w:val="18"/>
                <w:szCs w:val="18"/>
              </w:rPr>
              <w:t>Modern tool usage</w:t>
            </w:r>
          </w:p>
          <w:p w:rsidR="00CC7C44" w:rsidRPr="00BD41BE" w:rsidRDefault="00CC7C44" w:rsidP="00852CE1">
            <w:pPr>
              <w:pStyle w:val="ListParagraph"/>
              <w:spacing w:after="0" w:line="240" w:lineRule="auto"/>
              <w:ind w:left="0"/>
              <w:jc w:val="center"/>
              <w:rPr>
                <w:rFonts w:ascii="Arial" w:hAnsi="Arial" w:cs="Arial"/>
                <w:color w:val="000000"/>
                <w:sz w:val="18"/>
                <w:szCs w:val="18"/>
              </w:rPr>
            </w:pPr>
            <w:r w:rsidRPr="00BD41BE">
              <w:rPr>
                <w:rFonts w:ascii="Arial" w:hAnsi="Arial" w:cs="Arial"/>
                <w:color w:val="000000"/>
                <w:sz w:val="18"/>
                <w:szCs w:val="18"/>
              </w:rPr>
              <w:t>(PO5)</w:t>
            </w:r>
          </w:p>
        </w:tc>
        <w:tc>
          <w:tcPr>
            <w:tcW w:w="1051"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 xml:space="preserve">Cognitive domain – level 5 </w:t>
            </w:r>
          </w:p>
        </w:tc>
        <w:tc>
          <w:tcPr>
            <w:tcW w:w="1747"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4217722"/>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Lecture Note</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8299437"/>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Text Book</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201848"/>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Audio/Video</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5664946"/>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Web Material</w:t>
            </w:r>
          </w:p>
          <w:p w:rsidR="00CC7C44" w:rsidRPr="00BD41BE" w:rsidRDefault="009F4EBA" w:rsidP="00852CE1">
            <w:pPr>
              <w:spacing w:line="276" w:lineRule="auto"/>
              <w:rPr>
                <w:rFonts w:ascii="Arial" w:hAnsi="Arial" w:cs="Arial"/>
                <w:color w:val="000000"/>
                <w:sz w:val="18"/>
                <w:szCs w:val="18"/>
              </w:rPr>
            </w:pPr>
            <w:sdt>
              <w:sdtPr>
                <w:rPr>
                  <w:rFonts w:ascii="Arial" w:hAnsi="Arial" w:cs="Arial"/>
                  <w:color w:val="000000" w:themeColor="text1"/>
                  <w:sz w:val="18"/>
                  <w:szCs w:val="18"/>
                </w:rPr>
                <w:id w:val="-407461866"/>
              </w:sdtPr>
              <w:sdtEndPr/>
              <w:sdtContent>
                <w:r w:rsidR="00CC7C44">
                  <w:rPr>
                    <w:rFonts w:ascii="MS Gothic" w:eastAsia="MS Gothic" w:hAnsi="MS Gothic" w:cs="Arial" w:hint="eastAsia"/>
                    <w:color w:val="000000" w:themeColor="text1"/>
                    <w:sz w:val="18"/>
                    <w:szCs w:val="18"/>
                  </w:rPr>
                  <w:t>☒</w:t>
                </w:r>
              </w:sdtContent>
            </w:sdt>
            <w:r w:rsidR="00CC7C44">
              <w:rPr>
                <w:rFonts w:ascii="Arial" w:hAnsi="Arial" w:cs="Arial"/>
                <w:color w:val="000000" w:themeColor="text1"/>
                <w:sz w:val="18"/>
                <w:szCs w:val="18"/>
              </w:rPr>
              <w:t>Lab Manual</w:t>
            </w:r>
          </w:p>
        </w:tc>
        <w:tc>
          <w:tcPr>
            <w:tcW w:w="1612"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1731617"/>
              </w:sdtPr>
              <w:sdtEndPr/>
              <w:sdtContent>
                <w:r w:rsidR="00CC7C44">
                  <w:rPr>
                    <w:rFonts w:ascii="MS Gothic" w:eastAsia="MS Gothic" w:hAnsi="MS Gothic" w:cs="Arial" w:hint="eastAsia"/>
                    <w:color w:val="000000" w:themeColor="text1"/>
                    <w:sz w:val="18"/>
                    <w:szCs w:val="18"/>
                  </w:rPr>
                  <w:t>☒</w:t>
                </w:r>
              </w:sdtContent>
            </w:sdt>
            <w:r w:rsidR="00CC7C44">
              <w:rPr>
                <w:rFonts w:ascii="Arial" w:hAnsi="Arial" w:cs="Arial"/>
                <w:color w:val="000000" w:themeColor="text1"/>
                <w:sz w:val="18"/>
                <w:szCs w:val="18"/>
              </w:rPr>
              <w:t>CA</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5321639"/>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Final Exam</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9175866"/>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Assignment </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9231997"/>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N</w:t>
            </w:r>
            <w:r w:rsidR="00CC7C44">
              <w:rPr>
                <w:rFonts w:ascii="Arial" w:hAnsi="Arial" w:cs="Arial"/>
                <w:color w:val="000000" w:themeColor="text1"/>
                <w:sz w:val="18"/>
                <w:szCs w:val="18"/>
              </w:rPr>
              <w:t>ote book</w:t>
            </w:r>
          </w:p>
          <w:p w:rsidR="00CC7C44" w:rsidRPr="00BD41BE" w:rsidRDefault="009F4EBA" w:rsidP="00852CE1">
            <w:pPr>
              <w:rPr>
                <w:rFonts w:ascii="Arial" w:hAnsi="Arial" w:cs="Arial"/>
                <w:color w:val="000000"/>
                <w:sz w:val="18"/>
                <w:szCs w:val="18"/>
              </w:rPr>
            </w:pPr>
            <w:sdt>
              <w:sdtPr>
                <w:rPr>
                  <w:rFonts w:ascii="Arial" w:hAnsi="Arial" w:cs="Arial"/>
                  <w:color w:val="000000" w:themeColor="text1"/>
                  <w:sz w:val="18"/>
                  <w:szCs w:val="18"/>
                </w:rPr>
                <w:id w:val="386308293"/>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Presentation</w:t>
            </w:r>
          </w:p>
        </w:tc>
      </w:tr>
      <w:tr w:rsidR="00CC7C44" w:rsidRPr="00BD41BE" w:rsidTr="00852CE1">
        <w:trPr>
          <w:trHeight w:val="1700"/>
          <w:jc w:val="center"/>
        </w:trPr>
        <w:tc>
          <w:tcPr>
            <w:tcW w:w="646"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CO2</w:t>
            </w:r>
          </w:p>
        </w:tc>
        <w:tc>
          <w:tcPr>
            <w:tcW w:w="1762" w:type="dxa"/>
          </w:tcPr>
          <w:p w:rsidR="00CC7C44" w:rsidRPr="00BD41BE" w:rsidRDefault="00CC7C44" w:rsidP="00852CE1">
            <w:pPr>
              <w:rPr>
                <w:rFonts w:ascii="Arial" w:hAnsi="Arial" w:cs="Arial"/>
                <w:iCs/>
                <w:sz w:val="18"/>
                <w:szCs w:val="18"/>
              </w:rPr>
            </w:pPr>
          </w:p>
          <w:p w:rsidR="00CC7C44" w:rsidRPr="00BD41BE" w:rsidRDefault="00CC7C44" w:rsidP="00852CE1">
            <w:pPr>
              <w:jc w:val="center"/>
              <w:rPr>
                <w:rFonts w:ascii="Arial" w:hAnsi="Arial" w:cs="Arial"/>
                <w:b/>
                <w:bCs/>
                <w:iCs/>
                <w:sz w:val="18"/>
                <w:szCs w:val="18"/>
              </w:rPr>
            </w:pPr>
          </w:p>
          <w:p w:rsidR="00CC7C44" w:rsidRPr="00BD41BE" w:rsidRDefault="00CC7C44" w:rsidP="00852CE1">
            <w:pPr>
              <w:jc w:val="center"/>
              <w:rPr>
                <w:rFonts w:ascii="Arial" w:hAnsi="Arial" w:cs="Arial"/>
                <w:color w:val="000000"/>
                <w:sz w:val="18"/>
                <w:szCs w:val="18"/>
              </w:rPr>
            </w:pPr>
            <w:r w:rsidRPr="005E3156">
              <w:rPr>
                <w:rFonts w:ascii="Arial" w:hAnsi="Arial" w:cs="Arial"/>
                <w:iCs/>
                <w:sz w:val="18"/>
                <w:szCs w:val="18"/>
              </w:rPr>
              <w:t>To</w:t>
            </w:r>
            <w:r>
              <w:rPr>
                <w:rFonts w:ascii="Arial" w:hAnsi="Arial" w:cs="Arial"/>
                <w:b/>
                <w:bCs/>
                <w:iCs/>
                <w:sz w:val="18"/>
                <w:szCs w:val="18"/>
              </w:rPr>
              <w:t xml:space="preserve"> a</w:t>
            </w:r>
            <w:r w:rsidRPr="00BD41BE">
              <w:rPr>
                <w:rFonts w:ascii="Arial" w:hAnsi="Arial" w:cs="Arial"/>
                <w:b/>
                <w:bCs/>
                <w:iCs/>
                <w:sz w:val="18"/>
                <w:szCs w:val="18"/>
              </w:rPr>
              <w:t xml:space="preserve">nalyze </w:t>
            </w:r>
            <w:r w:rsidRPr="00BD41BE">
              <w:rPr>
                <w:rFonts w:ascii="Arial" w:hAnsi="Arial" w:cs="Arial"/>
                <w:iCs/>
                <w:sz w:val="18"/>
                <w:szCs w:val="18"/>
              </w:rPr>
              <w:t>2D and 3D graphical scenes using open graphics library suits</w:t>
            </w:r>
          </w:p>
        </w:tc>
        <w:tc>
          <w:tcPr>
            <w:tcW w:w="2357" w:type="dxa"/>
            <w:vAlign w:val="center"/>
          </w:tcPr>
          <w:p w:rsidR="00CC7C44" w:rsidRPr="00BD41BE" w:rsidRDefault="00CC7C44" w:rsidP="00852CE1">
            <w:pPr>
              <w:pStyle w:val="ListParagraph"/>
              <w:spacing w:after="0" w:line="240" w:lineRule="auto"/>
              <w:ind w:left="0"/>
              <w:jc w:val="center"/>
              <w:rPr>
                <w:rFonts w:ascii="Arial" w:hAnsi="Arial" w:cs="Arial"/>
                <w:b/>
                <w:bCs/>
                <w:color w:val="000000"/>
                <w:sz w:val="18"/>
                <w:szCs w:val="18"/>
              </w:rPr>
            </w:pPr>
            <w:r w:rsidRPr="00BD41BE">
              <w:rPr>
                <w:rFonts w:ascii="Arial" w:hAnsi="Arial" w:cs="Arial"/>
                <w:b/>
                <w:bCs/>
                <w:color w:val="000000"/>
                <w:sz w:val="18"/>
                <w:szCs w:val="18"/>
              </w:rPr>
              <w:t>Design/Development of solutions</w:t>
            </w:r>
          </w:p>
          <w:p w:rsidR="00CC7C44" w:rsidRPr="00BD41BE" w:rsidRDefault="00CC7C44" w:rsidP="00852CE1">
            <w:pPr>
              <w:pStyle w:val="ListParagraph"/>
              <w:spacing w:after="0" w:line="240" w:lineRule="auto"/>
              <w:ind w:left="0"/>
              <w:jc w:val="center"/>
              <w:rPr>
                <w:rFonts w:ascii="Arial" w:hAnsi="Arial" w:cs="Arial"/>
                <w:color w:val="000000"/>
                <w:sz w:val="18"/>
                <w:szCs w:val="18"/>
              </w:rPr>
            </w:pPr>
            <w:r w:rsidRPr="00BD41BE">
              <w:rPr>
                <w:rFonts w:ascii="Arial" w:hAnsi="Arial" w:cs="Arial"/>
                <w:color w:val="000000"/>
                <w:sz w:val="18"/>
                <w:szCs w:val="18"/>
              </w:rPr>
              <w:t xml:space="preserve"> (PO3)</w:t>
            </w:r>
          </w:p>
        </w:tc>
        <w:tc>
          <w:tcPr>
            <w:tcW w:w="1051" w:type="dxa"/>
            <w:vAlign w:val="center"/>
          </w:tcPr>
          <w:p w:rsidR="00CC7C44" w:rsidRPr="00BD41BE" w:rsidRDefault="00CC7C44" w:rsidP="00852CE1">
            <w:pPr>
              <w:jc w:val="center"/>
              <w:rPr>
                <w:rFonts w:ascii="Arial" w:hAnsi="Arial" w:cs="Arial"/>
                <w:color w:val="000000"/>
                <w:sz w:val="18"/>
                <w:szCs w:val="18"/>
              </w:rPr>
            </w:pPr>
            <w:r w:rsidRPr="00BD41BE">
              <w:rPr>
                <w:rFonts w:ascii="Arial" w:hAnsi="Arial" w:cs="Arial"/>
                <w:color w:val="000000"/>
                <w:sz w:val="18"/>
                <w:szCs w:val="18"/>
              </w:rPr>
              <w:t>Cognitive domain – level 3</w:t>
            </w:r>
          </w:p>
        </w:tc>
        <w:tc>
          <w:tcPr>
            <w:tcW w:w="1747"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64877"/>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Lecture Note</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199737"/>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Text Book</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987533"/>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Audio/Video</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5095092"/>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Web Material</w:t>
            </w:r>
          </w:p>
          <w:p w:rsidR="00CC7C44" w:rsidRPr="00BD41BE" w:rsidRDefault="009F4EBA" w:rsidP="00852CE1">
            <w:pPr>
              <w:rPr>
                <w:rFonts w:ascii="Arial" w:hAnsi="Arial" w:cs="Arial"/>
                <w:color w:val="000000"/>
                <w:sz w:val="18"/>
                <w:szCs w:val="18"/>
              </w:rPr>
            </w:pPr>
            <w:sdt>
              <w:sdtPr>
                <w:rPr>
                  <w:rFonts w:ascii="Arial" w:hAnsi="Arial" w:cs="Arial"/>
                  <w:color w:val="000000" w:themeColor="text1"/>
                  <w:sz w:val="18"/>
                  <w:szCs w:val="18"/>
                </w:rPr>
                <w:id w:val="1310128888"/>
              </w:sdtPr>
              <w:sdtEndPr/>
              <w:sdtContent>
                <w:r w:rsidR="00CC7C44">
                  <w:rPr>
                    <w:rFonts w:ascii="MS Gothic" w:eastAsia="MS Gothic" w:hAnsi="MS Gothic" w:cs="Arial" w:hint="eastAsia"/>
                    <w:color w:val="000000" w:themeColor="text1"/>
                    <w:sz w:val="18"/>
                    <w:szCs w:val="18"/>
                  </w:rPr>
                  <w:t>☒</w:t>
                </w:r>
              </w:sdtContent>
            </w:sdt>
            <w:r w:rsidR="00CC7C44">
              <w:rPr>
                <w:rFonts w:ascii="Arial" w:hAnsi="Arial" w:cs="Arial"/>
                <w:color w:val="000000" w:themeColor="text1"/>
                <w:sz w:val="18"/>
                <w:szCs w:val="18"/>
              </w:rPr>
              <w:t>Lab Manual</w:t>
            </w:r>
          </w:p>
        </w:tc>
        <w:tc>
          <w:tcPr>
            <w:tcW w:w="1612" w:type="dxa"/>
            <w:vAlign w:val="center"/>
          </w:tcPr>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3168567"/>
              </w:sdtPr>
              <w:sdtEndPr/>
              <w:sdtContent>
                <w:r w:rsidR="00CC7C44">
                  <w:rPr>
                    <w:rFonts w:ascii="MS Gothic" w:eastAsia="MS Gothic" w:hAnsi="MS Gothic" w:cs="Arial" w:hint="eastAsia"/>
                    <w:color w:val="000000" w:themeColor="text1"/>
                    <w:sz w:val="18"/>
                    <w:szCs w:val="18"/>
                  </w:rPr>
                  <w:t>☒</w:t>
                </w:r>
              </w:sdtContent>
            </w:sdt>
            <w:r w:rsidR="00CC7C44">
              <w:rPr>
                <w:rFonts w:ascii="Arial" w:hAnsi="Arial" w:cs="Arial"/>
                <w:color w:val="000000" w:themeColor="text1"/>
                <w:sz w:val="18"/>
                <w:szCs w:val="18"/>
              </w:rPr>
              <w:t>CA</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373327"/>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Final Exam</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86503216"/>
              </w:sdtPr>
              <w:sdtEndPr/>
              <w:sdtContent>
                <w:r w:rsidR="00CC7C44" w:rsidRPr="006A714F">
                  <w:rPr>
                    <w:rFonts w:ascii="MS Gothic" w:eastAsia="MS Gothic" w:hAnsi="MS Gothic" w:cs="MS Gothic" w:hint="eastAsia"/>
                    <w:color w:val="000000" w:themeColor="text1"/>
                    <w:sz w:val="18"/>
                    <w:szCs w:val="18"/>
                  </w:rPr>
                  <w:t>☒</w:t>
                </w:r>
              </w:sdtContent>
            </w:sdt>
            <w:r w:rsidR="00CC7C44" w:rsidRPr="006A714F">
              <w:rPr>
                <w:rFonts w:ascii="Arial" w:hAnsi="Arial" w:cs="Arial"/>
                <w:color w:val="000000" w:themeColor="text1"/>
                <w:sz w:val="18"/>
                <w:szCs w:val="18"/>
              </w:rPr>
              <w:t xml:space="preserve">  Assignment </w:t>
            </w:r>
          </w:p>
          <w:p w:rsidR="00CC7C44" w:rsidRPr="006A714F" w:rsidRDefault="009F4EBA" w:rsidP="00852CE1">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678630"/>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N</w:t>
            </w:r>
            <w:r w:rsidR="00CC7C44">
              <w:rPr>
                <w:rFonts w:ascii="Arial" w:hAnsi="Arial" w:cs="Arial"/>
                <w:color w:val="000000" w:themeColor="text1"/>
                <w:sz w:val="18"/>
                <w:szCs w:val="18"/>
              </w:rPr>
              <w:t>ote book</w:t>
            </w:r>
          </w:p>
          <w:p w:rsidR="00CC7C44" w:rsidRPr="00BD41BE" w:rsidRDefault="009F4EBA" w:rsidP="00852CE1">
            <w:pPr>
              <w:rPr>
                <w:rFonts w:ascii="Arial" w:hAnsi="Arial" w:cs="Arial"/>
                <w:color w:val="000000"/>
                <w:sz w:val="18"/>
                <w:szCs w:val="18"/>
              </w:rPr>
            </w:pPr>
            <w:sdt>
              <w:sdtPr>
                <w:rPr>
                  <w:rFonts w:ascii="Arial" w:hAnsi="Arial" w:cs="Arial"/>
                  <w:color w:val="000000" w:themeColor="text1"/>
                  <w:sz w:val="18"/>
                  <w:szCs w:val="18"/>
                </w:rPr>
                <w:id w:val="-1681497459"/>
              </w:sdtPr>
              <w:sdtEndPr/>
              <w:sdtContent>
                <w:r w:rsidR="00CC7C44">
                  <w:rPr>
                    <w:rFonts w:ascii="MS Gothic" w:eastAsia="MS Gothic" w:hAnsi="MS Gothic" w:cs="Arial" w:hint="eastAsia"/>
                    <w:color w:val="000000" w:themeColor="text1"/>
                    <w:sz w:val="18"/>
                    <w:szCs w:val="18"/>
                  </w:rPr>
                  <w:t>☒</w:t>
                </w:r>
              </w:sdtContent>
            </w:sdt>
            <w:r w:rsidR="00CC7C44" w:rsidRPr="006A714F">
              <w:rPr>
                <w:rFonts w:ascii="Arial" w:hAnsi="Arial" w:cs="Arial"/>
                <w:color w:val="000000" w:themeColor="text1"/>
                <w:sz w:val="18"/>
                <w:szCs w:val="18"/>
              </w:rPr>
              <w:t xml:space="preserve">  Presentation</w:t>
            </w:r>
          </w:p>
        </w:tc>
      </w:tr>
    </w:tbl>
    <w:p w:rsidR="00CC7C44" w:rsidRPr="00BD41BE" w:rsidRDefault="00CC7C44" w:rsidP="00CC7C44">
      <w:pPr>
        <w:autoSpaceDE w:val="0"/>
        <w:autoSpaceDN w:val="0"/>
        <w:adjustRightInd w:val="0"/>
        <w:jc w:val="center"/>
        <w:rPr>
          <w:rFonts w:ascii="Arial" w:hAnsi="Arial" w:cs="Arial"/>
          <w:b/>
          <w:color w:val="000000"/>
          <w:sz w:val="18"/>
          <w:szCs w:val="18"/>
        </w:rPr>
      </w:pPr>
    </w:p>
    <w:tbl>
      <w:tblPr>
        <w:tblW w:w="9214" w:type="dxa"/>
        <w:jc w:val="center"/>
        <w:tblLayout w:type="fixed"/>
        <w:tblLook w:val="04A0" w:firstRow="1" w:lastRow="0" w:firstColumn="1" w:lastColumn="0" w:noHBand="0" w:noVBand="1"/>
      </w:tblPr>
      <w:tblGrid>
        <w:gridCol w:w="9214"/>
      </w:tblGrid>
      <w:tr w:rsidR="00CC7C44" w:rsidRPr="00BD41BE" w:rsidTr="00852CE1">
        <w:trPr>
          <w:jc w:val="center"/>
        </w:trPr>
        <w:tc>
          <w:tcPr>
            <w:tcW w:w="9214" w:type="dxa"/>
          </w:tcPr>
          <w:p w:rsidR="00CC7C44" w:rsidRPr="00BD41BE" w:rsidRDefault="00CC7C44" w:rsidP="00852CE1">
            <w:pPr>
              <w:rPr>
                <w:rFonts w:ascii="Arial" w:hAnsi="Arial" w:cs="Arial"/>
                <w:b/>
                <w:color w:val="000000"/>
                <w:sz w:val="18"/>
                <w:szCs w:val="18"/>
              </w:rPr>
            </w:pPr>
            <w:r w:rsidRPr="00BD41BE">
              <w:rPr>
                <w:rFonts w:ascii="Arial" w:hAnsi="Arial" w:cs="Arial"/>
                <w:b/>
                <w:color w:val="000000"/>
                <w:sz w:val="18"/>
                <w:szCs w:val="18"/>
              </w:rPr>
              <w:lastRenderedPageBreak/>
              <w:t>Assessment and Marks Distribution:</w:t>
            </w:r>
          </w:p>
          <w:p w:rsidR="00CC7C44" w:rsidRPr="00D07B06" w:rsidRDefault="00CC7C44" w:rsidP="00852CE1">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CC7C44" w:rsidRPr="00D07B06" w:rsidRDefault="00CC7C44" w:rsidP="00852CE1">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CC7C44" w:rsidRPr="00BD41BE" w:rsidRDefault="00CC7C44" w:rsidP="00852CE1">
            <w:pPr>
              <w:rPr>
                <w:rFonts w:ascii="Arial" w:hAnsi="Arial" w:cs="Arial"/>
                <w:b/>
                <w:color w:val="000000"/>
                <w:sz w:val="18"/>
                <w:szCs w:val="18"/>
              </w:rPr>
            </w:pPr>
            <w:r w:rsidRPr="00D07B06">
              <w:rPr>
                <w:rFonts w:ascii="Arial" w:hAnsi="Arial" w:cs="Arial"/>
                <w:bCs/>
                <w:sz w:val="18"/>
                <w:szCs w:val="18"/>
              </w:rPr>
              <w:tab/>
              <w:t>A class participation mark (10%).</w:t>
            </w:r>
          </w:p>
        </w:tc>
      </w:tr>
      <w:tr w:rsidR="00CC7C44" w:rsidRPr="00BD41BE" w:rsidTr="00852CE1">
        <w:trPr>
          <w:jc w:val="center"/>
        </w:trPr>
        <w:tc>
          <w:tcPr>
            <w:tcW w:w="9214" w:type="dxa"/>
          </w:tcPr>
          <w:p w:rsidR="00CC7C44" w:rsidRPr="00BD41BE" w:rsidRDefault="00CC7C44" w:rsidP="00852CE1">
            <w:pPr>
              <w:rPr>
                <w:rFonts w:ascii="Arial" w:hAnsi="Arial" w:cs="Arial"/>
                <w:b/>
                <w:bCs/>
                <w:iCs/>
                <w:sz w:val="18"/>
                <w:szCs w:val="18"/>
              </w:rPr>
            </w:pPr>
          </w:p>
          <w:p w:rsidR="00CC7C44" w:rsidRDefault="00CC7C44" w:rsidP="00852CE1">
            <w:pPr>
              <w:rPr>
                <w:rFonts w:ascii="Arial" w:hAnsi="Arial" w:cs="Arial"/>
                <w:b/>
                <w:bCs/>
                <w:iCs/>
                <w:sz w:val="18"/>
                <w:szCs w:val="18"/>
              </w:rPr>
            </w:pPr>
            <w:r>
              <w:rPr>
                <w:rFonts w:ascii="Arial" w:hAnsi="Arial" w:cs="Arial"/>
                <w:b/>
                <w:bCs/>
                <w:iCs/>
                <w:sz w:val="18"/>
                <w:szCs w:val="18"/>
              </w:rPr>
              <w:t xml:space="preserve">Lab </w:t>
            </w:r>
            <w:r w:rsidRPr="00BD41BE">
              <w:rPr>
                <w:rFonts w:ascii="Arial" w:hAnsi="Arial" w:cs="Arial"/>
                <w:b/>
                <w:bCs/>
                <w:iCs/>
                <w:sz w:val="18"/>
                <w:szCs w:val="18"/>
              </w:rPr>
              <w:t>Course Contents</w:t>
            </w:r>
            <w:r>
              <w:rPr>
                <w:rFonts w:ascii="Arial" w:hAnsi="Arial" w:cs="Arial"/>
                <w:b/>
                <w:bCs/>
                <w:iCs/>
                <w:sz w:val="18"/>
                <w:szCs w:val="18"/>
              </w:rPr>
              <w:t>/List of Experiments</w:t>
            </w:r>
            <w:r w:rsidRPr="00BD41BE">
              <w:rPr>
                <w:rFonts w:ascii="Arial" w:hAnsi="Arial" w:cs="Arial"/>
                <w:b/>
                <w:bCs/>
                <w:iCs/>
                <w:sz w:val="18"/>
                <w:szCs w:val="18"/>
              </w:rPr>
              <w:t>:</w:t>
            </w:r>
          </w:p>
          <w:p w:rsidR="00CC7C44" w:rsidRPr="00C344D1" w:rsidRDefault="00CC7C44" w:rsidP="00CB1944">
            <w:pPr>
              <w:numPr>
                <w:ilvl w:val="0"/>
                <w:numId w:val="21"/>
              </w:numPr>
              <w:rPr>
                <w:rFonts w:ascii="Arial" w:hAnsi="Arial" w:cs="Arial"/>
                <w:iCs/>
                <w:sz w:val="18"/>
                <w:szCs w:val="18"/>
              </w:rPr>
            </w:pPr>
            <w:r w:rsidRPr="00C344D1">
              <w:rPr>
                <w:rFonts w:ascii="Arial" w:hAnsi="Arial" w:cs="Arial"/>
                <w:iCs/>
                <w:sz w:val="18"/>
                <w:szCs w:val="18"/>
              </w:rPr>
              <w:t xml:space="preserve">Implementation of Algorithms for drawing 2D Primitives – Line </w:t>
            </w:r>
          </w:p>
          <w:p w:rsidR="00CC7C44" w:rsidRPr="00C344D1" w:rsidRDefault="00CC7C44" w:rsidP="00CB1944">
            <w:pPr>
              <w:numPr>
                <w:ilvl w:val="0"/>
                <w:numId w:val="21"/>
              </w:numPr>
              <w:rPr>
                <w:rFonts w:ascii="Arial" w:hAnsi="Arial" w:cs="Arial"/>
                <w:iCs/>
                <w:sz w:val="18"/>
                <w:szCs w:val="18"/>
              </w:rPr>
            </w:pPr>
            <w:r w:rsidRPr="00C344D1">
              <w:rPr>
                <w:rFonts w:ascii="Arial" w:hAnsi="Arial" w:cs="Arial"/>
                <w:iCs/>
                <w:sz w:val="18"/>
                <w:szCs w:val="18"/>
              </w:rPr>
              <w:t xml:space="preserve">All slopes Circle (Midpoint) </w:t>
            </w:r>
          </w:p>
          <w:p w:rsidR="00CC7C44" w:rsidRPr="00C344D1" w:rsidRDefault="00CC7C44" w:rsidP="00CB1944">
            <w:pPr>
              <w:numPr>
                <w:ilvl w:val="0"/>
                <w:numId w:val="21"/>
              </w:numPr>
              <w:rPr>
                <w:rFonts w:ascii="Arial" w:hAnsi="Arial" w:cs="Arial"/>
                <w:iCs/>
                <w:sz w:val="18"/>
                <w:szCs w:val="18"/>
              </w:rPr>
            </w:pPr>
            <w:r w:rsidRPr="00C344D1">
              <w:rPr>
                <w:rFonts w:ascii="Arial" w:hAnsi="Arial" w:cs="Arial"/>
                <w:iCs/>
                <w:sz w:val="18"/>
                <w:szCs w:val="18"/>
              </w:rPr>
              <w:t xml:space="preserve">Implementation of Line, Circle and ellipse attributes. </w:t>
            </w:r>
          </w:p>
          <w:p w:rsidR="00CC7C44" w:rsidRPr="00C344D1" w:rsidRDefault="00CC7C44" w:rsidP="00CB1944">
            <w:pPr>
              <w:numPr>
                <w:ilvl w:val="0"/>
                <w:numId w:val="21"/>
              </w:numPr>
              <w:rPr>
                <w:rFonts w:ascii="Arial" w:hAnsi="Arial" w:cs="Arial"/>
                <w:iCs/>
                <w:sz w:val="18"/>
                <w:szCs w:val="18"/>
              </w:rPr>
            </w:pPr>
            <w:r w:rsidRPr="00C344D1">
              <w:rPr>
                <w:rFonts w:ascii="Arial" w:hAnsi="Arial" w:cs="Arial"/>
                <w:iCs/>
                <w:sz w:val="18"/>
                <w:szCs w:val="18"/>
              </w:rPr>
              <w:t>2D Geometric transformations –Translation</w:t>
            </w:r>
            <w:r>
              <w:rPr>
                <w:rFonts w:ascii="Arial" w:hAnsi="Arial" w:cs="Arial"/>
                <w:iCs/>
                <w:sz w:val="18"/>
                <w:szCs w:val="18"/>
              </w:rPr>
              <w:t>,</w:t>
            </w:r>
            <w:r w:rsidRPr="00C344D1">
              <w:rPr>
                <w:rFonts w:ascii="Arial" w:hAnsi="Arial" w:cs="Arial"/>
                <w:iCs/>
                <w:sz w:val="18"/>
                <w:szCs w:val="18"/>
              </w:rPr>
              <w:t xml:space="preserve"> Rotation</w:t>
            </w:r>
            <w:r>
              <w:rPr>
                <w:rFonts w:ascii="Arial" w:hAnsi="Arial" w:cs="Arial"/>
                <w:iCs/>
                <w:sz w:val="18"/>
                <w:szCs w:val="18"/>
              </w:rPr>
              <w:t>,</w:t>
            </w:r>
            <w:r w:rsidRPr="00C344D1">
              <w:rPr>
                <w:rFonts w:ascii="Arial" w:hAnsi="Arial" w:cs="Arial"/>
                <w:iCs/>
                <w:sz w:val="18"/>
                <w:szCs w:val="18"/>
              </w:rPr>
              <w:t xml:space="preserve"> Scaling </w:t>
            </w:r>
          </w:p>
          <w:p w:rsidR="00CC7C44" w:rsidRPr="00C344D1" w:rsidRDefault="00CC7C44" w:rsidP="00CB1944">
            <w:pPr>
              <w:numPr>
                <w:ilvl w:val="0"/>
                <w:numId w:val="21"/>
              </w:numPr>
              <w:rPr>
                <w:rFonts w:ascii="Arial" w:hAnsi="Arial" w:cs="Arial"/>
                <w:iCs/>
                <w:sz w:val="18"/>
                <w:szCs w:val="18"/>
              </w:rPr>
            </w:pPr>
            <w:r w:rsidRPr="00C344D1">
              <w:rPr>
                <w:rFonts w:ascii="Arial" w:hAnsi="Arial" w:cs="Arial"/>
                <w:iCs/>
                <w:sz w:val="18"/>
                <w:szCs w:val="18"/>
              </w:rPr>
              <w:t xml:space="preserve">Creating two dimensional objects </w:t>
            </w:r>
          </w:p>
          <w:p w:rsidR="00CC7C44" w:rsidRPr="00C344D1" w:rsidRDefault="00CC7C44" w:rsidP="00CB1944">
            <w:pPr>
              <w:numPr>
                <w:ilvl w:val="0"/>
                <w:numId w:val="21"/>
              </w:numPr>
              <w:rPr>
                <w:rFonts w:ascii="Arial" w:hAnsi="Arial" w:cs="Arial"/>
                <w:b/>
                <w:bCs/>
                <w:iCs/>
                <w:sz w:val="18"/>
                <w:szCs w:val="18"/>
              </w:rPr>
            </w:pPr>
            <w:r w:rsidRPr="00C344D1">
              <w:rPr>
                <w:rFonts w:ascii="Arial" w:hAnsi="Arial" w:cs="Arial"/>
                <w:iCs/>
                <w:sz w:val="18"/>
                <w:szCs w:val="18"/>
              </w:rPr>
              <w:t>3D Transformations – Translation, Rotation, Scaling</w:t>
            </w:r>
          </w:p>
          <w:p w:rsidR="00CC7C44" w:rsidRPr="00BD41BE" w:rsidRDefault="00CC7C44" w:rsidP="00852CE1">
            <w:pPr>
              <w:rPr>
                <w:rFonts w:ascii="Arial" w:hAnsi="Arial" w:cs="Arial"/>
                <w:b/>
                <w:color w:val="FF0000"/>
                <w:sz w:val="18"/>
                <w:szCs w:val="18"/>
              </w:rPr>
            </w:pPr>
          </w:p>
        </w:tc>
      </w:tr>
    </w:tbl>
    <w:p w:rsidR="00CC7C44" w:rsidRDefault="00CC7C44" w:rsidP="00CC7C44">
      <w:pPr>
        <w:rPr>
          <w:rFonts w:ascii="Arial" w:hAnsi="Arial" w:cs="Arial"/>
          <w:sz w:val="18"/>
          <w:szCs w:val="18"/>
          <w:highlight w:val="yellow"/>
        </w:rPr>
      </w:pPr>
    </w:p>
    <w:p w:rsidR="00CC7C44" w:rsidRPr="00BD41BE" w:rsidRDefault="00CC7C44" w:rsidP="00CC7C44">
      <w:pPr>
        <w:rPr>
          <w:rFonts w:ascii="Arial" w:hAnsi="Arial" w:cs="Arial"/>
          <w:b/>
          <w:spacing w:val="-3"/>
          <w:sz w:val="18"/>
          <w:szCs w:val="18"/>
        </w:rPr>
      </w:pPr>
      <w:r w:rsidRPr="00BD41BE">
        <w:rPr>
          <w:rFonts w:ascii="Arial" w:hAnsi="Arial" w:cs="Arial"/>
          <w:b/>
          <w:spacing w:val="-3"/>
          <w:sz w:val="18"/>
          <w:szCs w:val="18"/>
        </w:rPr>
        <w:t>Text Book:</w:t>
      </w:r>
    </w:p>
    <w:tbl>
      <w:tblPr>
        <w:tblW w:w="4977" w:type="pct"/>
        <w:jc w:val="center"/>
        <w:tblLayout w:type="fixed"/>
        <w:tblLook w:val="0000" w:firstRow="0" w:lastRow="0" w:firstColumn="0" w:lastColumn="0" w:noHBand="0" w:noVBand="0"/>
      </w:tblPr>
      <w:tblGrid>
        <w:gridCol w:w="378"/>
        <w:gridCol w:w="2824"/>
        <w:gridCol w:w="250"/>
        <w:gridCol w:w="5748"/>
      </w:tblGrid>
      <w:tr w:rsidR="00CC7C44" w:rsidRPr="00BD41BE" w:rsidTr="00852CE1">
        <w:trPr>
          <w:jc w:val="center"/>
        </w:trPr>
        <w:tc>
          <w:tcPr>
            <w:tcW w:w="205"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1.</w:t>
            </w:r>
          </w:p>
        </w:tc>
        <w:tc>
          <w:tcPr>
            <w:tcW w:w="1535" w:type="pct"/>
          </w:tcPr>
          <w:p w:rsidR="00CC7C44" w:rsidRPr="00BD41BE" w:rsidRDefault="00CC7C44" w:rsidP="00852CE1">
            <w:pPr>
              <w:suppressAutoHyphens/>
              <w:rPr>
                <w:rFonts w:ascii="Arial" w:hAnsi="Arial" w:cs="Arial"/>
                <w:spacing w:val="-3"/>
                <w:sz w:val="18"/>
                <w:szCs w:val="18"/>
              </w:rPr>
            </w:pPr>
            <w:r w:rsidRPr="00BD41BE">
              <w:rPr>
                <w:rFonts w:ascii="Arial" w:hAnsi="Arial" w:cs="Arial"/>
                <w:spacing w:val="-3"/>
                <w:sz w:val="18"/>
                <w:szCs w:val="18"/>
              </w:rPr>
              <w:t>Donald Hearn and M. Pauline Baker</w:t>
            </w:r>
          </w:p>
        </w:tc>
        <w:tc>
          <w:tcPr>
            <w:tcW w:w="136"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123" w:type="pct"/>
          </w:tcPr>
          <w:p w:rsidR="00CC7C44" w:rsidRPr="00BD41BE" w:rsidRDefault="00CC7C44" w:rsidP="00852CE1">
            <w:pPr>
              <w:suppressAutoHyphens/>
              <w:rPr>
                <w:rFonts w:ascii="Arial" w:hAnsi="Arial" w:cs="Arial"/>
                <w:b/>
                <w:bCs/>
                <w:spacing w:val="-3"/>
                <w:sz w:val="18"/>
                <w:szCs w:val="18"/>
              </w:rPr>
            </w:pPr>
            <w:r w:rsidRPr="00BD41BE">
              <w:rPr>
                <w:rFonts w:ascii="Arial" w:hAnsi="Arial" w:cs="Arial"/>
                <w:b/>
                <w:bCs/>
                <w:spacing w:val="-3"/>
                <w:sz w:val="18"/>
                <w:szCs w:val="18"/>
              </w:rPr>
              <w:t xml:space="preserve">Computer Graphics, </w:t>
            </w:r>
            <w:r w:rsidRPr="00BD41BE">
              <w:rPr>
                <w:rFonts w:ascii="Arial" w:hAnsi="Arial" w:cs="Arial"/>
                <w:i/>
                <w:iCs/>
                <w:spacing w:val="-3"/>
                <w:sz w:val="18"/>
                <w:szCs w:val="18"/>
              </w:rPr>
              <w:t>Prentice Hall.</w:t>
            </w:r>
          </w:p>
        </w:tc>
      </w:tr>
      <w:tr w:rsidR="00CC7C44" w:rsidRPr="00BD41BE" w:rsidTr="00852CE1">
        <w:trPr>
          <w:jc w:val="center"/>
        </w:trPr>
        <w:tc>
          <w:tcPr>
            <w:tcW w:w="205"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2.</w:t>
            </w:r>
          </w:p>
        </w:tc>
        <w:tc>
          <w:tcPr>
            <w:tcW w:w="1535" w:type="pct"/>
          </w:tcPr>
          <w:p w:rsidR="00CC7C44" w:rsidRPr="00BD41BE" w:rsidRDefault="00CC7C44" w:rsidP="00852CE1">
            <w:pPr>
              <w:suppressAutoHyphens/>
              <w:rPr>
                <w:rFonts w:ascii="Arial" w:hAnsi="Arial" w:cs="Arial"/>
                <w:sz w:val="18"/>
                <w:szCs w:val="18"/>
              </w:rPr>
            </w:pPr>
            <w:r w:rsidRPr="00BD41BE">
              <w:rPr>
                <w:rFonts w:ascii="Arial" w:hAnsi="Arial" w:cs="Arial"/>
                <w:spacing w:val="-3"/>
                <w:sz w:val="18"/>
                <w:szCs w:val="18"/>
              </w:rPr>
              <w:t>Steven Harrington</w:t>
            </w:r>
          </w:p>
        </w:tc>
        <w:tc>
          <w:tcPr>
            <w:tcW w:w="136"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123" w:type="pct"/>
          </w:tcPr>
          <w:p w:rsidR="00CC7C44" w:rsidRPr="00BD41BE" w:rsidRDefault="00CC7C44" w:rsidP="00852CE1">
            <w:pPr>
              <w:suppressAutoHyphens/>
              <w:rPr>
                <w:rFonts w:ascii="Arial" w:hAnsi="Arial" w:cs="Arial"/>
                <w:b/>
                <w:bCs/>
                <w:spacing w:val="-3"/>
                <w:sz w:val="18"/>
                <w:szCs w:val="18"/>
              </w:rPr>
            </w:pPr>
            <w:r w:rsidRPr="00BD41BE">
              <w:rPr>
                <w:rFonts w:ascii="Arial" w:hAnsi="Arial" w:cs="Arial"/>
                <w:b/>
                <w:bCs/>
                <w:spacing w:val="-3"/>
                <w:sz w:val="18"/>
                <w:szCs w:val="18"/>
              </w:rPr>
              <w:t xml:space="preserve">Computer Graphics: A Programming Approach, </w:t>
            </w:r>
            <w:r w:rsidRPr="00BD41BE">
              <w:rPr>
                <w:rFonts w:ascii="Arial" w:hAnsi="Arial" w:cs="Arial"/>
                <w:i/>
                <w:iCs/>
                <w:spacing w:val="-3"/>
                <w:sz w:val="18"/>
                <w:szCs w:val="18"/>
              </w:rPr>
              <w:t>McGraw-Hill College.</w:t>
            </w:r>
          </w:p>
        </w:tc>
      </w:tr>
    </w:tbl>
    <w:p w:rsidR="00CC7C44" w:rsidRPr="00BD41BE" w:rsidRDefault="00CC7C44" w:rsidP="00CC7C44">
      <w:pPr>
        <w:jc w:val="center"/>
        <w:rPr>
          <w:rFonts w:ascii="Arial" w:hAnsi="Arial" w:cs="Arial"/>
          <w:b/>
          <w:spacing w:val="-3"/>
          <w:sz w:val="18"/>
          <w:szCs w:val="18"/>
        </w:rPr>
      </w:pPr>
    </w:p>
    <w:p w:rsidR="00CC7C44" w:rsidRPr="00BD41BE" w:rsidRDefault="00CC7C44" w:rsidP="00CC7C44">
      <w:pPr>
        <w:rPr>
          <w:rFonts w:ascii="Arial" w:hAnsi="Arial" w:cs="Arial"/>
          <w:b/>
          <w:spacing w:val="-3"/>
          <w:sz w:val="18"/>
          <w:szCs w:val="18"/>
        </w:rPr>
      </w:pPr>
      <w:r w:rsidRPr="00BD41BE">
        <w:rPr>
          <w:rFonts w:ascii="Arial" w:hAnsi="Arial" w:cs="Arial"/>
          <w:b/>
          <w:spacing w:val="-3"/>
          <w:sz w:val="18"/>
          <w:szCs w:val="18"/>
        </w:rPr>
        <w:t>Books Recommended:</w:t>
      </w:r>
    </w:p>
    <w:tbl>
      <w:tblPr>
        <w:tblW w:w="4977" w:type="pct"/>
        <w:jc w:val="center"/>
        <w:tblLayout w:type="fixed"/>
        <w:tblLook w:val="0000" w:firstRow="0" w:lastRow="0" w:firstColumn="0" w:lastColumn="0" w:noHBand="0" w:noVBand="0"/>
      </w:tblPr>
      <w:tblGrid>
        <w:gridCol w:w="377"/>
        <w:gridCol w:w="2869"/>
        <w:gridCol w:w="263"/>
        <w:gridCol w:w="5691"/>
      </w:tblGrid>
      <w:tr w:rsidR="00CC7C44" w:rsidRPr="00BD41BE" w:rsidTr="00852CE1">
        <w:trPr>
          <w:trHeight w:val="196"/>
          <w:jc w:val="center"/>
        </w:trPr>
        <w:tc>
          <w:tcPr>
            <w:tcW w:w="205"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1.</w:t>
            </w:r>
          </w:p>
        </w:tc>
        <w:tc>
          <w:tcPr>
            <w:tcW w:w="1559" w:type="pct"/>
          </w:tcPr>
          <w:p w:rsidR="00CC7C44" w:rsidRPr="00BD41BE" w:rsidRDefault="00CC7C44" w:rsidP="00852CE1">
            <w:pPr>
              <w:suppressAutoHyphens/>
              <w:rPr>
                <w:rFonts w:ascii="Arial" w:hAnsi="Arial" w:cs="Arial"/>
                <w:spacing w:val="-3"/>
                <w:sz w:val="18"/>
                <w:szCs w:val="18"/>
              </w:rPr>
            </w:pPr>
            <w:r w:rsidRPr="00BD41BE">
              <w:rPr>
                <w:rFonts w:ascii="Arial" w:hAnsi="Arial" w:cs="Arial"/>
                <w:spacing w:val="-3"/>
                <w:sz w:val="18"/>
                <w:szCs w:val="18"/>
              </w:rPr>
              <w:t>F. S. Hill</w:t>
            </w:r>
          </w:p>
        </w:tc>
        <w:tc>
          <w:tcPr>
            <w:tcW w:w="143"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093" w:type="pct"/>
          </w:tcPr>
          <w:p w:rsidR="00CC7C44" w:rsidRPr="00BD41BE" w:rsidRDefault="00CC7C44" w:rsidP="00852CE1">
            <w:pPr>
              <w:suppressAutoHyphens/>
              <w:rPr>
                <w:rFonts w:ascii="Arial" w:hAnsi="Arial" w:cs="Arial"/>
                <w:spacing w:val="-3"/>
                <w:sz w:val="18"/>
                <w:szCs w:val="18"/>
              </w:rPr>
            </w:pPr>
            <w:r w:rsidRPr="00BD41BE">
              <w:rPr>
                <w:rFonts w:ascii="Arial" w:hAnsi="Arial" w:cs="Arial"/>
                <w:b/>
                <w:bCs/>
                <w:spacing w:val="-3"/>
                <w:sz w:val="18"/>
                <w:szCs w:val="18"/>
              </w:rPr>
              <w:t xml:space="preserve">Fundamentals of Computer </w:t>
            </w:r>
            <w:r w:rsidRPr="00BD41BE">
              <w:rPr>
                <w:rFonts w:ascii="Arial" w:hAnsi="Arial" w:cs="Arial"/>
                <w:i/>
                <w:iCs/>
                <w:spacing w:val="-3"/>
                <w:sz w:val="18"/>
                <w:szCs w:val="18"/>
              </w:rPr>
              <w:t>Graphics,Prentice Hall.</w:t>
            </w:r>
          </w:p>
        </w:tc>
      </w:tr>
      <w:tr w:rsidR="00CC7C44" w:rsidRPr="00BD41BE" w:rsidTr="00852CE1">
        <w:trPr>
          <w:trHeight w:val="109"/>
          <w:jc w:val="center"/>
        </w:trPr>
        <w:tc>
          <w:tcPr>
            <w:tcW w:w="205"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2.</w:t>
            </w:r>
          </w:p>
        </w:tc>
        <w:tc>
          <w:tcPr>
            <w:tcW w:w="1559" w:type="pct"/>
          </w:tcPr>
          <w:p w:rsidR="00CC7C44" w:rsidRPr="00BD41BE" w:rsidRDefault="00CC7C44" w:rsidP="00852CE1">
            <w:pPr>
              <w:suppressAutoHyphens/>
              <w:rPr>
                <w:rFonts w:ascii="Arial" w:hAnsi="Arial" w:cs="Arial"/>
                <w:spacing w:val="-3"/>
                <w:sz w:val="18"/>
                <w:szCs w:val="18"/>
              </w:rPr>
            </w:pPr>
            <w:r w:rsidRPr="00BD41BE">
              <w:rPr>
                <w:rFonts w:ascii="Arial" w:hAnsi="Arial" w:cs="Arial"/>
                <w:spacing w:val="-3"/>
                <w:sz w:val="18"/>
                <w:szCs w:val="18"/>
              </w:rPr>
              <w:t>Plastock and Kalley</w:t>
            </w:r>
          </w:p>
        </w:tc>
        <w:tc>
          <w:tcPr>
            <w:tcW w:w="143"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093" w:type="pct"/>
          </w:tcPr>
          <w:p w:rsidR="00CC7C44" w:rsidRPr="00BD41BE" w:rsidRDefault="00CC7C44" w:rsidP="00852CE1">
            <w:pPr>
              <w:suppressAutoHyphens/>
              <w:rPr>
                <w:rFonts w:ascii="Arial" w:hAnsi="Arial" w:cs="Arial"/>
                <w:spacing w:val="-3"/>
                <w:sz w:val="18"/>
                <w:szCs w:val="18"/>
              </w:rPr>
            </w:pPr>
            <w:r w:rsidRPr="00BD41BE">
              <w:rPr>
                <w:rFonts w:ascii="Arial" w:hAnsi="Arial" w:cs="Arial"/>
                <w:b/>
                <w:bCs/>
                <w:spacing w:val="-3"/>
                <w:sz w:val="18"/>
                <w:szCs w:val="18"/>
              </w:rPr>
              <w:t xml:space="preserve">Computer Graphics, </w:t>
            </w:r>
            <w:r w:rsidRPr="00BD41BE">
              <w:rPr>
                <w:rFonts w:ascii="Arial" w:hAnsi="Arial" w:cs="Arial"/>
                <w:i/>
                <w:iCs/>
                <w:spacing w:val="-3"/>
                <w:sz w:val="18"/>
                <w:szCs w:val="18"/>
              </w:rPr>
              <w:t>Mcgraw-hill.</w:t>
            </w:r>
          </w:p>
        </w:tc>
      </w:tr>
      <w:tr w:rsidR="00CC7C44" w:rsidRPr="00BD41BE" w:rsidTr="00852CE1">
        <w:trPr>
          <w:trHeight w:val="109"/>
          <w:jc w:val="center"/>
        </w:trPr>
        <w:tc>
          <w:tcPr>
            <w:tcW w:w="205" w:type="pct"/>
          </w:tcPr>
          <w:p w:rsidR="00CC7C44" w:rsidRPr="00BD41BE" w:rsidRDefault="00CC7C44" w:rsidP="00852CE1">
            <w:pPr>
              <w:suppressAutoHyphens/>
              <w:jc w:val="center"/>
              <w:rPr>
                <w:rFonts w:ascii="Arial" w:hAnsi="Arial" w:cs="Arial"/>
                <w:spacing w:val="-3"/>
                <w:sz w:val="18"/>
                <w:szCs w:val="18"/>
              </w:rPr>
            </w:pPr>
            <w:r w:rsidRPr="00BD41BE">
              <w:rPr>
                <w:rFonts w:ascii="Arial" w:hAnsi="Arial" w:cs="Arial"/>
                <w:spacing w:val="-3"/>
                <w:sz w:val="18"/>
                <w:szCs w:val="18"/>
              </w:rPr>
              <w:t>3.</w:t>
            </w:r>
          </w:p>
        </w:tc>
        <w:tc>
          <w:tcPr>
            <w:tcW w:w="1559" w:type="pct"/>
          </w:tcPr>
          <w:p w:rsidR="00CC7C44" w:rsidRPr="00BD41BE" w:rsidRDefault="00CC7C44" w:rsidP="00852CE1">
            <w:pPr>
              <w:suppressAutoHyphens/>
              <w:rPr>
                <w:rFonts w:ascii="Arial" w:hAnsi="Arial" w:cs="Arial"/>
                <w:spacing w:val="-3"/>
                <w:sz w:val="18"/>
                <w:szCs w:val="18"/>
              </w:rPr>
            </w:pPr>
            <w:r w:rsidRPr="00BD41BE">
              <w:rPr>
                <w:rFonts w:ascii="Arial" w:hAnsi="Arial" w:cs="Arial"/>
                <w:spacing w:val="-3"/>
                <w:sz w:val="18"/>
                <w:szCs w:val="18"/>
              </w:rPr>
              <w:t>Zhigang Xiang &amp; Roy Plastock</w:t>
            </w:r>
          </w:p>
        </w:tc>
        <w:tc>
          <w:tcPr>
            <w:tcW w:w="143" w:type="pct"/>
          </w:tcPr>
          <w:p w:rsidR="00CC7C44" w:rsidRPr="00BD41BE" w:rsidRDefault="00CC7C44" w:rsidP="00852CE1">
            <w:pPr>
              <w:suppressAutoHyphens/>
              <w:jc w:val="center"/>
              <w:rPr>
                <w:rFonts w:ascii="Arial" w:hAnsi="Arial" w:cs="Arial"/>
                <w:spacing w:val="-3"/>
                <w:sz w:val="18"/>
                <w:szCs w:val="18"/>
              </w:rPr>
            </w:pPr>
          </w:p>
        </w:tc>
        <w:tc>
          <w:tcPr>
            <w:tcW w:w="3093" w:type="pct"/>
          </w:tcPr>
          <w:p w:rsidR="00CC7C44" w:rsidRPr="00BD41BE" w:rsidRDefault="00CC7C44" w:rsidP="00852CE1">
            <w:pPr>
              <w:suppressAutoHyphens/>
              <w:rPr>
                <w:rFonts w:ascii="Arial" w:hAnsi="Arial" w:cs="Arial"/>
                <w:b/>
                <w:bCs/>
                <w:spacing w:val="-3"/>
                <w:sz w:val="18"/>
                <w:szCs w:val="18"/>
              </w:rPr>
            </w:pPr>
            <w:r w:rsidRPr="00BD41BE">
              <w:rPr>
                <w:rFonts w:ascii="Arial" w:hAnsi="Arial" w:cs="Arial"/>
                <w:b/>
                <w:bCs/>
                <w:spacing w:val="-3"/>
                <w:sz w:val="18"/>
                <w:szCs w:val="18"/>
              </w:rPr>
              <w:t xml:space="preserve">Computer Graphics, </w:t>
            </w:r>
            <w:r w:rsidRPr="00BD41BE">
              <w:rPr>
                <w:rFonts w:ascii="Arial" w:hAnsi="Arial" w:cs="Arial"/>
                <w:i/>
                <w:iCs/>
                <w:spacing w:val="-3"/>
                <w:sz w:val="18"/>
                <w:szCs w:val="18"/>
              </w:rPr>
              <w:t>Mcgraw-hill.</w:t>
            </w:r>
          </w:p>
        </w:tc>
      </w:tr>
    </w:tbl>
    <w:p w:rsidR="00CC7C44" w:rsidRDefault="00CC7C44" w:rsidP="00CC7C44">
      <w:pPr>
        <w:rPr>
          <w:rFonts w:ascii="Arial" w:hAnsi="Arial" w:cs="Arial"/>
          <w:sz w:val="18"/>
          <w:szCs w:val="18"/>
          <w:highlight w:val="yellow"/>
        </w:rPr>
      </w:pPr>
    </w:p>
    <w:p w:rsidR="00CC7C44" w:rsidRDefault="00CC7C44" w:rsidP="00CC7C44">
      <w:pPr>
        <w:rPr>
          <w:highlight w:val="yellow"/>
        </w:rPr>
      </w:pPr>
    </w:p>
    <w:p w:rsidR="00AA3F26" w:rsidRPr="001F2F84" w:rsidRDefault="00AA3F26" w:rsidP="00065DE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2F84">
        <w:rPr>
          <w:rFonts w:ascii="Arial" w:hAnsi="Arial" w:cs="Arial"/>
          <w:b/>
          <w:bCs/>
          <w:iCs/>
          <w:sz w:val="18"/>
          <w:szCs w:val="18"/>
        </w:rPr>
        <w:t>CSE 4231: Cryptography and Network Security</w:t>
      </w:r>
    </w:p>
    <w:p w:rsidR="00AA3F26" w:rsidRPr="001F2F84" w:rsidRDefault="00AA3F26" w:rsidP="00065DE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2F84">
        <w:rPr>
          <w:rFonts w:ascii="Arial" w:hAnsi="Arial" w:cs="Arial"/>
          <w:b/>
          <w:bCs/>
          <w:iCs/>
          <w:sz w:val="18"/>
          <w:szCs w:val="18"/>
        </w:rPr>
        <w:t xml:space="preserve">Credits: </w:t>
      </w:r>
      <w:r w:rsidRPr="001F2F84">
        <w:rPr>
          <w:rFonts w:ascii="Arial" w:hAnsi="Arial" w:cs="Arial"/>
          <w:iCs/>
          <w:sz w:val="18"/>
          <w:szCs w:val="18"/>
        </w:rPr>
        <w:t>3</w:t>
      </w:r>
      <w:r w:rsidR="00844CE6">
        <w:rPr>
          <w:rFonts w:ascii="Arial" w:hAnsi="Arial" w:cs="Arial"/>
          <w:b/>
          <w:bCs/>
          <w:iCs/>
          <w:sz w:val="18"/>
          <w:szCs w:val="18"/>
        </w:rPr>
        <w:t>Contact Hours: 42</w:t>
      </w:r>
    </w:p>
    <w:p w:rsidR="00AA3F26" w:rsidRPr="001F2F84" w:rsidRDefault="00AA3F26" w:rsidP="00065DE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2F84">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A3F26" w:rsidRPr="001F2F84" w:rsidRDefault="00AA3F2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AA3F26" w:rsidRPr="001F2F84" w:rsidTr="00CF71BD">
        <w:trPr>
          <w:jc w:val="center"/>
        </w:trPr>
        <w:tc>
          <w:tcPr>
            <w:tcW w:w="1439" w:type="dxa"/>
          </w:tcPr>
          <w:p w:rsidR="00AA3F26" w:rsidRPr="001F2F84" w:rsidRDefault="00AA3F26" w:rsidP="00CF71BD">
            <w:pPr>
              <w:rPr>
                <w:rFonts w:ascii="Arial" w:hAnsi="Arial" w:cs="Arial"/>
                <w:b/>
                <w:bCs/>
                <w:sz w:val="18"/>
                <w:szCs w:val="18"/>
              </w:rPr>
            </w:pPr>
            <w:r w:rsidRPr="001F2F84">
              <w:rPr>
                <w:rFonts w:ascii="Arial" w:hAnsi="Arial" w:cs="Arial"/>
                <w:b/>
                <w:sz w:val="18"/>
                <w:szCs w:val="18"/>
              </w:rPr>
              <w:t>Prerequisite:</w:t>
            </w:r>
          </w:p>
        </w:tc>
        <w:tc>
          <w:tcPr>
            <w:tcW w:w="7741" w:type="dxa"/>
          </w:tcPr>
          <w:p w:rsidR="00AA3F26" w:rsidRPr="001F2F84" w:rsidRDefault="00D81784" w:rsidP="00CF71BD">
            <w:pPr>
              <w:rPr>
                <w:rFonts w:ascii="Arial" w:hAnsi="Arial" w:cs="Arial"/>
                <w:iCs/>
                <w:sz w:val="18"/>
                <w:szCs w:val="18"/>
              </w:rPr>
            </w:pPr>
            <w:r w:rsidRPr="00D81784">
              <w:rPr>
                <w:rFonts w:ascii="Arial" w:hAnsi="Arial" w:cs="Arial"/>
                <w:iCs/>
                <w:sz w:val="18"/>
                <w:szCs w:val="18"/>
              </w:rPr>
              <w:t>ICE3161</w:t>
            </w:r>
            <w:r w:rsidRPr="00D81784">
              <w:rPr>
                <w:rFonts w:ascii="Arial" w:hAnsi="Arial" w:cs="Arial"/>
                <w:iCs/>
                <w:sz w:val="18"/>
                <w:szCs w:val="18"/>
              </w:rPr>
              <w:tab/>
              <w:t>Communication Engineering</w:t>
            </w:r>
            <w:r>
              <w:rPr>
                <w:rFonts w:ascii="Arial" w:hAnsi="Arial" w:cs="Arial"/>
                <w:iCs/>
                <w:sz w:val="18"/>
                <w:szCs w:val="18"/>
              </w:rPr>
              <w:t xml:space="preserve">, CSE 3251 </w:t>
            </w:r>
            <w:r w:rsidRPr="00D81784">
              <w:rPr>
                <w:rFonts w:ascii="Arial" w:hAnsi="Arial" w:cs="Arial"/>
                <w:iCs/>
                <w:sz w:val="18"/>
                <w:szCs w:val="18"/>
              </w:rPr>
              <w:t>Computer Networks</w:t>
            </w:r>
          </w:p>
        </w:tc>
      </w:tr>
      <w:tr w:rsidR="00AA3F26" w:rsidRPr="001F2F84" w:rsidTr="00CF71BD">
        <w:trPr>
          <w:jc w:val="center"/>
        </w:trPr>
        <w:tc>
          <w:tcPr>
            <w:tcW w:w="1439" w:type="dxa"/>
          </w:tcPr>
          <w:p w:rsidR="00AA3F26" w:rsidRPr="001F2F84" w:rsidRDefault="00AA3F26" w:rsidP="00CF71BD">
            <w:pPr>
              <w:rPr>
                <w:rFonts w:ascii="Arial" w:hAnsi="Arial" w:cs="Arial"/>
                <w:b/>
                <w:sz w:val="18"/>
                <w:szCs w:val="18"/>
              </w:rPr>
            </w:pPr>
            <w:r w:rsidRPr="001F2F84">
              <w:rPr>
                <w:rFonts w:ascii="Arial" w:hAnsi="Arial" w:cs="Arial"/>
                <w:b/>
                <w:sz w:val="18"/>
                <w:szCs w:val="18"/>
              </w:rPr>
              <w:t>Course Type</w:t>
            </w:r>
          </w:p>
        </w:tc>
        <w:tc>
          <w:tcPr>
            <w:tcW w:w="7741" w:type="dxa"/>
          </w:tcPr>
          <w:p w:rsidR="00AA3F26" w:rsidRPr="001F2F84" w:rsidRDefault="009F4EBA" w:rsidP="00CF71BD">
            <w:pPr>
              <w:rPr>
                <w:rFonts w:ascii="Arial" w:hAnsi="Arial" w:cs="Arial"/>
                <w:iCs/>
                <w:sz w:val="18"/>
                <w:szCs w:val="18"/>
              </w:rPr>
            </w:pPr>
            <w:sdt>
              <w:sdtPr>
                <w:rPr>
                  <w:rFonts w:ascii="Arial" w:hAnsi="Arial" w:cs="Arial"/>
                  <w:iCs/>
                  <w:sz w:val="18"/>
                  <w:szCs w:val="18"/>
                </w:rPr>
                <w:id w:val="-1152050562"/>
              </w:sdtPr>
              <w:sdtEndPr/>
              <w:sdtContent>
                <w:r w:rsidR="00AA3F26" w:rsidRPr="001F2F84">
                  <w:rPr>
                    <w:rFonts w:ascii="MS Gothic" w:eastAsia="MS Gothic" w:hAnsi="MS Gothic" w:cs="MS Gothic" w:hint="eastAsia"/>
                    <w:iCs/>
                    <w:sz w:val="18"/>
                    <w:szCs w:val="18"/>
                  </w:rPr>
                  <w:t>☒</w:t>
                </w:r>
              </w:sdtContent>
            </w:sdt>
            <w:r w:rsidR="00AA3F26" w:rsidRPr="001F2F84">
              <w:rPr>
                <w:rFonts w:ascii="Arial" w:hAnsi="Arial" w:cs="Arial"/>
                <w:iCs/>
                <w:sz w:val="18"/>
                <w:szCs w:val="18"/>
              </w:rPr>
              <w:t xml:space="preserve"> Theory         </w:t>
            </w:r>
            <w:sdt>
              <w:sdtPr>
                <w:rPr>
                  <w:rFonts w:ascii="Arial" w:hAnsi="Arial" w:cs="Arial"/>
                  <w:iCs/>
                  <w:sz w:val="18"/>
                  <w:szCs w:val="18"/>
                </w:rPr>
                <w:id w:val="-1543281038"/>
              </w:sdtPr>
              <w:sdtEndPr/>
              <w:sdtContent>
                <w:r w:rsidR="00AA3F26" w:rsidRPr="001F2F84">
                  <w:rPr>
                    <w:rFonts w:ascii="MS Gothic" w:eastAsia="MS Gothic" w:hAnsi="MS Gothic" w:cs="MS Gothic" w:hint="eastAsia"/>
                    <w:iCs/>
                    <w:sz w:val="18"/>
                    <w:szCs w:val="18"/>
                  </w:rPr>
                  <w:t>☐</w:t>
                </w:r>
              </w:sdtContent>
            </w:sdt>
            <w:r w:rsidR="00AA3F26" w:rsidRPr="001F2F84">
              <w:rPr>
                <w:rFonts w:ascii="Arial" w:hAnsi="Arial" w:cs="Arial"/>
                <w:iCs/>
                <w:sz w:val="18"/>
                <w:szCs w:val="18"/>
              </w:rPr>
              <w:t xml:space="preserve">  Laboratory work         </w:t>
            </w:r>
            <w:sdt>
              <w:sdtPr>
                <w:rPr>
                  <w:rFonts w:ascii="Arial" w:hAnsi="Arial" w:cs="Arial"/>
                  <w:iCs/>
                  <w:sz w:val="18"/>
                  <w:szCs w:val="18"/>
                </w:rPr>
                <w:id w:val="2135743228"/>
              </w:sdtPr>
              <w:sdtEndPr/>
              <w:sdtContent>
                <w:r w:rsidR="00AA3F26" w:rsidRPr="001F2F84">
                  <w:rPr>
                    <w:rFonts w:ascii="MS Gothic" w:eastAsia="MS Gothic" w:hAnsi="MS Gothic" w:cs="MS Gothic" w:hint="eastAsia"/>
                    <w:iCs/>
                    <w:sz w:val="18"/>
                    <w:szCs w:val="18"/>
                  </w:rPr>
                  <w:t>☐</w:t>
                </w:r>
              </w:sdtContent>
            </w:sdt>
            <w:r w:rsidR="00AA3F26" w:rsidRPr="001F2F84">
              <w:rPr>
                <w:rFonts w:ascii="Arial" w:hAnsi="Arial" w:cs="Arial"/>
                <w:iCs/>
                <w:sz w:val="18"/>
                <w:szCs w:val="18"/>
              </w:rPr>
              <w:t xml:space="preserve">  Project work      </w:t>
            </w:r>
            <w:sdt>
              <w:sdtPr>
                <w:rPr>
                  <w:rFonts w:ascii="Arial" w:hAnsi="Arial" w:cs="Arial"/>
                  <w:iCs/>
                  <w:sz w:val="18"/>
                  <w:szCs w:val="18"/>
                </w:rPr>
                <w:id w:val="1882281962"/>
              </w:sdtPr>
              <w:sdtEndPr/>
              <w:sdtContent>
                <w:r w:rsidR="00AA3F26" w:rsidRPr="001F2F84">
                  <w:rPr>
                    <w:rFonts w:ascii="MS Gothic" w:eastAsia="MS Gothic" w:hAnsi="MS Gothic" w:cs="MS Gothic" w:hint="eastAsia"/>
                    <w:iCs/>
                    <w:sz w:val="18"/>
                    <w:szCs w:val="18"/>
                  </w:rPr>
                  <w:t>☐</w:t>
                </w:r>
              </w:sdtContent>
            </w:sdt>
            <w:r w:rsidR="00AA3F26" w:rsidRPr="001F2F84">
              <w:rPr>
                <w:rFonts w:ascii="Arial" w:hAnsi="Arial" w:cs="Arial"/>
                <w:iCs/>
                <w:sz w:val="18"/>
                <w:szCs w:val="18"/>
              </w:rPr>
              <w:t xml:space="preserve">  Viva Voce                    </w:t>
            </w:r>
          </w:p>
        </w:tc>
      </w:tr>
      <w:tr w:rsidR="00AA3F26" w:rsidRPr="001F2F84" w:rsidTr="00CF71BD">
        <w:trPr>
          <w:trHeight w:val="238"/>
          <w:jc w:val="center"/>
        </w:trPr>
        <w:tc>
          <w:tcPr>
            <w:tcW w:w="1439" w:type="dxa"/>
          </w:tcPr>
          <w:p w:rsidR="00AA3F26" w:rsidRPr="001F2F84" w:rsidRDefault="00AA3F26" w:rsidP="00CF71BD">
            <w:pPr>
              <w:ind w:left="2160" w:hanging="2160"/>
              <w:rPr>
                <w:rFonts w:ascii="Arial" w:hAnsi="Arial" w:cs="Arial"/>
                <w:b/>
                <w:bCs/>
                <w:sz w:val="18"/>
                <w:szCs w:val="18"/>
              </w:rPr>
            </w:pPr>
            <w:r w:rsidRPr="001F2F84">
              <w:rPr>
                <w:rFonts w:ascii="Arial" w:hAnsi="Arial" w:cs="Arial"/>
                <w:b/>
                <w:bCs/>
                <w:sz w:val="18"/>
                <w:szCs w:val="18"/>
              </w:rPr>
              <w:t>Motivation</w:t>
            </w:r>
          </w:p>
        </w:tc>
        <w:tc>
          <w:tcPr>
            <w:tcW w:w="7741" w:type="dxa"/>
          </w:tcPr>
          <w:p w:rsidR="00AA3F26" w:rsidRPr="001F2F84" w:rsidRDefault="00AA3F26" w:rsidP="00CF71BD">
            <w:pPr>
              <w:rPr>
                <w:rFonts w:ascii="Arial" w:hAnsi="Arial" w:cs="Arial"/>
                <w:b/>
                <w:iCs/>
                <w:sz w:val="18"/>
                <w:szCs w:val="18"/>
              </w:rPr>
            </w:pPr>
            <w:r w:rsidRPr="001F2F84">
              <w:rPr>
                <w:rFonts w:ascii="Arial" w:hAnsi="Arial" w:cs="Arial"/>
                <w:iCs/>
                <w:sz w:val="18"/>
                <w:szCs w:val="18"/>
              </w:rPr>
              <w:t>To know basic of cryptography and network security, different secure protocol, network security issues.</w:t>
            </w:r>
          </w:p>
        </w:tc>
      </w:tr>
      <w:tr w:rsidR="00AA3F26" w:rsidRPr="001F2F84" w:rsidTr="00CF71BD">
        <w:trPr>
          <w:trHeight w:val="238"/>
          <w:jc w:val="center"/>
        </w:trPr>
        <w:tc>
          <w:tcPr>
            <w:tcW w:w="9180" w:type="dxa"/>
            <w:gridSpan w:val="2"/>
          </w:tcPr>
          <w:p w:rsidR="00AA3F26" w:rsidRPr="001F2F84" w:rsidRDefault="00AA3F26" w:rsidP="00CF71BD">
            <w:pPr>
              <w:rPr>
                <w:rFonts w:ascii="Arial" w:hAnsi="Arial" w:cs="Arial"/>
                <w:b/>
                <w:bCs/>
                <w:sz w:val="18"/>
                <w:szCs w:val="18"/>
              </w:rPr>
            </w:pPr>
            <w:r w:rsidRPr="001F2F84">
              <w:rPr>
                <w:rFonts w:ascii="Arial" w:hAnsi="Arial" w:cs="Arial"/>
                <w:b/>
                <w:bCs/>
                <w:sz w:val="18"/>
                <w:szCs w:val="18"/>
              </w:rPr>
              <w:t>Course Objective:</w:t>
            </w:r>
          </w:p>
          <w:p w:rsidR="00AA3F26" w:rsidRPr="001F2F84" w:rsidRDefault="00AA3F26" w:rsidP="00CF71BD">
            <w:pPr>
              <w:jc w:val="both"/>
              <w:rPr>
                <w:rFonts w:ascii="Arial" w:hAnsi="Arial" w:cs="Arial"/>
                <w:iCs/>
                <w:sz w:val="18"/>
                <w:szCs w:val="18"/>
              </w:rPr>
            </w:pPr>
            <w:r w:rsidRPr="001F2F84">
              <w:rPr>
                <w:rFonts w:ascii="Arial" w:hAnsi="Arial" w:cs="Arial"/>
                <w:iCs/>
                <w:sz w:val="18"/>
                <w:szCs w:val="18"/>
              </w:rPr>
              <w:t>The main objective of this course is to completely understand what ICT security is and how real scenarios can be affected by the lack of security. Students will learn how cryptography can support security and why this is not sufficient, needing to be embodied into shared standards. The course provides also an overview on other tools used for guaranteeing the security of networks, applications, and systems. Students will become familiar with the main attack techniques and will be able to choose and use secure protocols and other tools/systems for security that are indispensable for network administration and design of secure applications.</w:t>
            </w:r>
          </w:p>
        </w:tc>
      </w:tr>
    </w:tbl>
    <w:p w:rsidR="00AA3F26" w:rsidRPr="001F2F84" w:rsidRDefault="00AA3F26" w:rsidP="00CF71BD">
      <w:pPr>
        <w:jc w:val="center"/>
        <w:rPr>
          <w:rFonts w:ascii="Arial" w:hAnsi="Arial" w:cs="Arial"/>
          <w:sz w:val="18"/>
          <w:szCs w:val="18"/>
        </w:rPr>
      </w:pPr>
    </w:p>
    <w:p w:rsidR="00AA3F26" w:rsidRPr="001F2F84" w:rsidRDefault="00AA3F26" w:rsidP="00CF71BD">
      <w:pPr>
        <w:autoSpaceDE w:val="0"/>
        <w:autoSpaceDN w:val="0"/>
        <w:adjustRightInd w:val="0"/>
        <w:jc w:val="center"/>
        <w:rPr>
          <w:rFonts w:ascii="Arial" w:hAnsi="Arial" w:cs="Arial"/>
          <w:b/>
          <w:color w:val="000000" w:themeColor="text1"/>
          <w:sz w:val="18"/>
          <w:szCs w:val="18"/>
        </w:rPr>
      </w:pPr>
      <w:r w:rsidRPr="001F2F8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AA3F26" w:rsidRPr="001F2F84" w:rsidTr="00CF71BD">
        <w:trPr>
          <w:trHeight w:val="877"/>
          <w:jc w:val="center"/>
        </w:trPr>
        <w:tc>
          <w:tcPr>
            <w:tcW w:w="646"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 No.</w:t>
            </w:r>
          </w:p>
        </w:tc>
        <w:tc>
          <w:tcPr>
            <w:tcW w:w="1827"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 Statement</w:t>
            </w:r>
          </w:p>
        </w:tc>
        <w:tc>
          <w:tcPr>
            <w:tcW w:w="2292"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Corresponding PO</w:t>
            </w:r>
          </w:p>
        </w:tc>
        <w:tc>
          <w:tcPr>
            <w:tcW w:w="1051"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Domain / level of learning taxonomy</w:t>
            </w:r>
          </w:p>
        </w:tc>
        <w:tc>
          <w:tcPr>
            <w:tcW w:w="1747"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Delivery methods and activities</w:t>
            </w:r>
          </w:p>
        </w:tc>
        <w:tc>
          <w:tcPr>
            <w:tcW w:w="1612"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Assessment tools</w:t>
            </w:r>
          </w:p>
        </w:tc>
      </w:tr>
      <w:tr w:rsidR="00AA3F26" w:rsidRPr="001F2F84" w:rsidTr="00CF71BD">
        <w:trPr>
          <w:trHeight w:val="1646"/>
          <w:jc w:val="center"/>
        </w:trPr>
        <w:tc>
          <w:tcPr>
            <w:tcW w:w="646"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CO1</w:t>
            </w:r>
          </w:p>
        </w:tc>
        <w:tc>
          <w:tcPr>
            <w:tcW w:w="1827" w:type="dxa"/>
            <w:vAlign w:val="center"/>
          </w:tcPr>
          <w:p w:rsidR="00AA3F26" w:rsidRPr="001F2F84" w:rsidRDefault="00AA3F26" w:rsidP="00CF71BD">
            <w:pPr>
              <w:pStyle w:val="ListParagraph"/>
              <w:spacing w:after="0" w:line="240" w:lineRule="auto"/>
              <w:ind w:left="-18"/>
              <w:jc w:val="center"/>
              <w:rPr>
                <w:rFonts w:ascii="Arial" w:hAnsi="Arial" w:cs="Arial"/>
                <w:color w:val="000000" w:themeColor="text1"/>
                <w:sz w:val="18"/>
                <w:szCs w:val="18"/>
              </w:rPr>
            </w:pPr>
            <w:r w:rsidRPr="00C23DCD">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1F2F84">
              <w:rPr>
                <w:rFonts w:ascii="Arial" w:hAnsi="Arial" w:cs="Arial"/>
                <w:b/>
                <w:color w:val="000000" w:themeColor="text1"/>
                <w:sz w:val="18"/>
                <w:szCs w:val="18"/>
              </w:rPr>
              <w:t xml:space="preserve">llustrate </w:t>
            </w:r>
            <w:r w:rsidRPr="001F2F84">
              <w:rPr>
                <w:rFonts w:ascii="Arial" w:hAnsi="Arial" w:cs="Arial"/>
                <w:color w:val="000000" w:themeColor="text1"/>
                <w:sz w:val="18"/>
                <w:szCs w:val="18"/>
              </w:rPr>
              <w:t>various Public key and Symmetric key cryptographic techniques.</w:t>
            </w:r>
          </w:p>
        </w:tc>
        <w:tc>
          <w:tcPr>
            <w:tcW w:w="2292" w:type="dxa"/>
            <w:vAlign w:val="center"/>
          </w:tcPr>
          <w:p w:rsidR="00AA3F26" w:rsidRPr="001F2F84" w:rsidRDefault="00AA3F26" w:rsidP="00CF71BD">
            <w:pPr>
              <w:pStyle w:val="ListParagraph"/>
              <w:spacing w:after="0" w:line="240" w:lineRule="auto"/>
              <w:ind w:left="0"/>
              <w:jc w:val="center"/>
              <w:rPr>
                <w:rFonts w:ascii="Arial" w:hAnsi="Arial" w:cs="Arial"/>
                <w:color w:val="000000" w:themeColor="text1"/>
                <w:sz w:val="18"/>
                <w:szCs w:val="18"/>
              </w:rPr>
            </w:pPr>
            <w:r w:rsidRPr="001F2F84">
              <w:rPr>
                <w:rFonts w:ascii="Arial" w:hAnsi="Arial" w:cs="Arial"/>
                <w:b/>
                <w:bCs/>
                <w:color w:val="000000" w:themeColor="text1"/>
                <w:sz w:val="18"/>
                <w:szCs w:val="18"/>
              </w:rPr>
              <w:t>Engineering knowledge:</w:t>
            </w:r>
            <w:r w:rsidRPr="001F2F84">
              <w:rPr>
                <w:rFonts w:ascii="Arial" w:hAnsi="Arial" w:cs="Arial"/>
                <w:color w:val="000000" w:themeColor="text1"/>
                <w:sz w:val="18"/>
                <w:szCs w:val="18"/>
              </w:rPr>
              <w:t xml:space="preserve"> (PO1)</w:t>
            </w:r>
          </w:p>
        </w:tc>
        <w:tc>
          <w:tcPr>
            <w:tcW w:w="1051"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Cognitive domain – level 5</w:t>
            </w:r>
          </w:p>
        </w:tc>
        <w:tc>
          <w:tcPr>
            <w:tcW w:w="1747" w:type="dxa"/>
            <w:vAlign w:val="center"/>
          </w:tcPr>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3062004"/>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Lecture Note</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3555713"/>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Text Book</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6033179"/>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Audio/Video</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2381407"/>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Web Material</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254852"/>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Journal paper</w:t>
            </w:r>
          </w:p>
        </w:tc>
        <w:tc>
          <w:tcPr>
            <w:tcW w:w="1612" w:type="dxa"/>
            <w:vAlign w:val="center"/>
          </w:tcPr>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2173949"/>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Class Test</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3672767"/>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Final Exam</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5933273"/>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Assignment </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9568502"/>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Participation</w:t>
            </w:r>
          </w:p>
          <w:p w:rsidR="00AA3F26" w:rsidRPr="001F2F84"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921164408"/>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Presentation</w:t>
            </w:r>
          </w:p>
        </w:tc>
      </w:tr>
      <w:tr w:rsidR="00AA3F26" w:rsidRPr="001F2F84" w:rsidTr="00CF71BD">
        <w:trPr>
          <w:trHeight w:val="1583"/>
          <w:jc w:val="center"/>
        </w:trPr>
        <w:tc>
          <w:tcPr>
            <w:tcW w:w="646"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CO2</w:t>
            </w:r>
          </w:p>
        </w:tc>
        <w:tc>
          <w:tcPr>
            <w:tcW w:w="1827" w:type="dxa"/>
            <w:vAlign w:val="center"/>
          </w:tcPr>
          <w:p w:rsidR="00AA3F26" w:rsidRPr="001F2F84" w:rsidRDefault="00AA3F26" w:rsidP="00CF71BD">
            <w:pPr>
              <w:pStyle w:val="ListParagraph"/>
              <w:spacing w:after="0" w:line="240" w:lineRule="auto"/>
              <w:ind w:left="-18"/>
              <w:jc w:val="center"/>
              <w:rPr>
                <w:rFonts w:ascii="Arial" w:hAnsi="Arial" w:cs="Arial"/>
                <w:color w:val="000000" w:themeColor="text1"/>
                <w:sz w:val="18"/>
                <w:szCs w:val="18"/>
              </w:rPr>
            </w:pPr>
            <w:r w:rsidRPr="00C23DCD">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1F2F84">
              <w:rPr>
                <w:rFonts w:ascii="Arial" w:hAnsi="Arial" w:cs="Arial"/>
                <w:b/>
                <w:color w:val="000000" w:themeColor="text1"/>
                <w:sz w:val="18"/>
                <w:szCs w:val="18"/>
              </w:rPr>
              <w:t>nalyze</w:t>
            </w:r>
            <w:r w:rsidRPr="001F2F84">
              <w:rPr>
                <w:rFonts w:ascii="Arial" w:hAnsi="Arial" w:cs="Arial"/>
                <w:color w:val="000000" w:themeColor="text1"/>
                <w:sz w:val="18"/>
                <w:szCs w:val="18"/>
              </w:rPr>
              <w:t xml:space="preserve"> the vulnerabilities in any computing system and hence be able to design a security solution.</w:t>
            </w:r>
          </w:p>
        </w:tc>
        <w:tc>
          <w:tcPr>
            <w:tcW w:w="2292" w:type="dxa"/>
            <w:vAlign w:val="center"/>
          </w:tcPr>
          <w:p w:rsidR="00AA3F26" w:rsidRPr="001F2F84" w:rsidRDefault="00AA3F26" w:rsidP="00CF71BD">
            <w:pPr>
              <w:pStyle w:val="ListParagraph"/>
              <w:spacing w:after="0" w:line="240" w:lineRule="auto"/>
              <w:ind w:left="0"/>
              <w:jc w:val="center"/>
              <w:rPr>
                <w:rFonts w:ascii="Arial" w:hAnsi="Arial" w:cs="Arial"/>
                <w:b/>
                <w:bCs/>
                <w:sz w:val="18"/>
                <w:szCs w:val="18"/>
              </w:rPr>
            </w:pPr>
            <w:r w:rsidRPr="001F2F84">
              <w:rPr>
                <w:rFonts w:ascii="Arial" w:hAnsi="Arial" w:cs="Arial"/>
                <w:b/>
                <w:bCs/>
                <w:sz w:val="18"/>
                <w:szCs w:val="18"/>
              </w:rPr>
              <w:t>Design/development of solutions:</w:t>
            </w:r>
          </w:p>
          <w:p w:rsidR="00AA3F26" w:rsidRPr="001F2F84" w:rsidRDefault="00AA3F26" w:rsidP="00CF71BD">
            <w:pPr>
              <w:pStyle w:val="ListParagraph"/>
              <w:spacing w:after="0" w:line="240" w:lineRule="auto"/>
              <w:ind w:left="0"/>
              <w:jc w:val="center"/>
              <w:rPr>
                <w:rFonts w:ascii="Arial" w:hAnsi="Arial" w:cs="Arial"/>
                <w:color w:val="000000" w:themeColor="text1"/>
                <w:sz w:val="18"/>
                <w:szCs w:val="18"/>
              </w:rPr>
            </w:pPr>
            <w:r w:rsidRPr="001F2F84">
              <w:rPr>
                <w:rFonts w:ascii="Arial" w:hAnsi="Arial" w:cs="Arial"/>
                <w:color w:val="000000" w:themeColor="text1"/>
                <w:sz w:val="18"/>
                <w:szCs w:val="18"/>
              </w:rPr>
              <w:t>(PO4)</w:t>
            </w:r>
          </w:p>
        </w:tc>
        <w:tc>
          <w:tcPr>
            <w:tcW w:w="1051"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Cognitive domain – level 3</w:t>
            </w:r>
          </w:p>
        </w:tc>
        <w:tc>
          <w:tcPr>
            <w:tcW w:w="1747" w:type="dxa"/>
            <w:vAlign w:val="center"/>
          </w:tcPr>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488830"/>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Lecture Note</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5392239"/>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Text Book</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4643596"/>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Audio/Video</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5023898"/>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Web Material</w:t>
            </w:r>
          </w:p>
          <w:p w:rsidR="00AA3F26" w:rsidRPr="001F2F84"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203248268"/>
              </w:sdtPr>
              <w:sdtEndPr/>
              <w:sdtContent>
                <w:r w:rsidR="00AA3F26">
                  <w:rPr>
                    <w:rFonts w:ascii="MS Gothic" w:eastAsia="MS Gothic" w:hAnsi="MS Gothic" w:cs="Arial" w:hint="eastAsia"/>
                    <w:color w:val="000000" w:themeColor="text1"/>
                    <w:sz w:val="18"/>
                    <w:szCs w:val="18"/>
                  </w:rPr>
                  <w:t>☐</w:t>
                </w:r>
              </w:sdtContent>
            </w:sdt>
            <w:r w:rsidR="00AA3F26" w:rsidRPr="001F2F84">
              <w:rPr>
                <w:rFonts w:ascii="Arial" w:hAnsi="Arial" w:cs="Arial"/>
                <w:color w:val="000000" w:themeColor="text1"/>
                <w:sz w:val="18"/>
                <w:szCs w:val="18"/>
              </w:rPr>
              <w:t xml:space="preserve">  Journal paper</w:t>
            </w:r>
          </w:p>
        </w:tc>
        <w:tc>
          <w:tcPr>
            <w:tcW w:w="1612" w:type="dxa"/>
            <w:vAlign w:val="center"/>
          </w:tcPr>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6340368"/>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Class Test</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2565028"/>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Final Exam</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8454488"/>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Assignment </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4691003"/>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Participation</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3699932"/>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Presentation</w:t>
            </w:r>
          </w:p>
        </w:tc>
      </w:tr>
      <w:tr w:rsidR="00AA3F26" w:rsidRPr="001F2F84" w:rsidTr="00CF71BD">
        <w:trPr>
          <w:trHeight w:val="1700"/>
          <w:jc w:val="center"/>
        </w:trPr>
        <w:tc>
          <w:tcPr>
            <w:tcW w:w="646"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lastRenderedPageBreak/>
              <w:t>CO3</w:t>
            </w:r>
          </w:p>
        </w:tc>
        <w:tc>
          <w:tcPr>
            <w:tcW w:w="1827" w:type="dxa"/>
            <w:vAlign w:val="center"/>
          </w:tcPr>
          <w:p w:rsidR="00AA3F26" w:rsidRPr="001F2F84" w:rsidRDefault="00AA3F26" w:rsidP="00CF71BD">
            <w:pPr>
              <w:jc w:val="center"/>
              <w:rPr>
                <w:rFonts w:ascii="Arial" w:hAnsi="Arial" w:cs="Arial"/>
                <w:color w:val="000000" w:themeColor="text1"/>
                <w:sz w:val="18"/>
                <w:szCs w:val="18"/>
              </w:rPr>
            </w:pPr>
            <w:r w:rsidRPr="00C23DCD">
              <w:rPr>
                <w:rFonts w:ascii="Arial" w:hAnsi="Arial" w:cs="Arial"/>
                <w:bCs/>
                <w:color w:val="000000" w:themeColor="text1"/>
                <w:sz w:val="18"/>
                <w:szCs w:val="18"/>
              </w:rPr>
              <w:t>To</w:t>
            </w:r>
            <w:r>
              <w:rPr>
                <w:rFonts w:ascii="Arial" w:hAnsi="Arial" w:cs="Arial"/>
                <w:b/>
                <w:color w:val="000000" w:themeColor="text1"/>
                <w:sz w:val="18"/>
                <w:szCs w:val="18"/>
              </w:rPr>
              <w:t xml:space="preserve"> e</w:t>
            </w:r>
            <w:r w:rsidRPr="001F2F84">
              <w:rPr>
                <w:rFonts w:ascii="Arial" w:hAnsi="Arial" w:cs="Arial"/>
                <w:b/>
                <w:color w:val="000000" w:themeColor="text1"/>
                <w:sz w:val="18"/>
                <w:szCs w:val="18"/>
              </w:rPr>
              <w:t xml:space="preserve">valuate </w:t>
            </w:r>
            <w:r w:rsidRPr="001F2F84">
              <w:rPr>
                <w:rFonts w:ascii="Arial" w:hAnsi="Arial" w:cs="Arial"/>
                <w:color w:val="000000" w:themeColor="text1"/>
                <w:sz w:val="18"/>
                <w:szCs w:val="18"/>
              </w:rPr>
              <w:t>authentication protocols and requirements.</w:t>
            </w:r>
          </w:p>
        </w:tc>
        <w:tc>
          <w:tcPr>
            <w:tcW w:w="2292" w:type="dxa"/>
            <w:vAlign w:val="center"/>
          </w:tcPr>
          <w:p w:rsidR="00AA3F26" w:rsidRPr="001F2F84" w:rsidRDefault="00AA3F26" w:rsidP="00CF71BD">
            <w:pPr>
              <w:pStyle w:val="ListParagraph"/>
              <w:spacing w:after="0" w:line="240" w:lineRule="auto"/>
              <w:ind w:left="0"/>
              <w:jc w:val="center"/>
              <w:rPr>
                <w:rFonts w:ascii="Arial" w:hAnsi="Arial" w:cs="Arial"/>
                <w:color w:val="000000" w:themeColor="text1"/>
                <w:sz w:val="18"/>
                <w:szCs w:val="18"/>
              </w:rPr>
            </w:pPr>
            <w:r w:rsidRPr="001F2F84">
              <w:rPr>
                <w:rFonts w:ascii="Arial" w:hAnsi="Arial" w:cs="Arial"/>
                <w:b/>
                <w:bCs/>
                <w:sz w:val="18"/>
                <w:szCs w:val="18"/>
              </w:rPr>
              <w:t>The engineer and society</w:t>
            </w:r>
            <w:r w:rsidRPr="001F2F84">
              <w:rPr>
                <w:rFonts w:ascii="Arial" w:hAnsi="Arial" w:cs="Arial"/>
                <w:sz w:val="18"/>
                <w:szCs w:val="18"/>
              </w:rPr>
              <w:t xml:space="preserve">: </w:t>
            </w:r>
            <w:r w:rsidRPr="001F2F84">
              <w:rPr>
                <w:rFonts w:ascii="Arial" w:hAnsi="Arial" w:cs="Arial"/>
                <w:color w:val="000000" w:themeColor="text1"/>
                <w:sz w:val="18"/>
                <w:szCs w:val="18"/>
              </w:rPr>
              <w:t>(PO6)</w:t>
            </w:r>
          </w:p>
        </w:tc>
        <w:tc>
          <w:tcPr>
            <w:tcW w:w="1051" w:type="dxa"/>
            <w:vAlign w:val="center"/>
          </w:tcPr>
          <w:p w:rsidR="00AA3F26" w:rsidRPr="001F2F84" w:rsidRDefault="00AA3F26" w:rsidP="00CF71BD">
            <w:pPr>
              <w:jc w:val="center"/>
              <w:rPr>
                <w:rFonts w:ascii="Arial" w:hAnsi="Arial" w:cs="Arial"/>
                <w:color w:val="000000" w:themeColor="text1"/>
                <w:sz w:val="18"/>
                <w:szCs w:val="18"/>
              </w:rPr>
            </w:pPr>
            <w:r w:rsidRPr="001F2F84">
              <w:rPr>
                <w:rFonts w:ascii="Arial" w:hAnsi="Arial" w:cs="Arial"/>
                <w:color w:val="000000" w:themeColor="text1"/>
                <w:sz w:val="18"/>
                <w:szCs w:val="18"/>
              </w:rPr>
              <w:t>Cognitive domain – level 2</w:t>
            </w:r>
          </w:p>
        </w:tc>
        <w:tc>
          <w:tcPr>
            <w:tcW w:w="1747" w:type="dxa"/>
            <w:vAlign w:val="center"/>
          </w:tcPr>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0768679"/>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Lecture Note</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5392481"/>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Text Book</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0599683"/>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Audio/Video</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3489721"/>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Web Material</w:t>
            </w:r>
          </w:p>
          <w:p w:rsidR="00AA3F26" w:rsidRPr="001F2F84"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681051264"/>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Journal paper</w:t>
            </w:r>
          </w:p>
        </w:tc>
        <w:tc>
          <w:tcPr>
            <w:tcW w:w="1612" w:type="dxa"/>
            <w:vAlign w:val="center"/>
          </w:tcPr>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3117487"/>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Class Test</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8470541"/>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Final Exam</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3907255"/>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Assignment </w:t>
            </w:r>
          </w:p>
          <w:p w:rsidR="00AA3F26" w:rsidRPr="001F2F84"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773539"/>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Participation</w:t>
            </w:r>
          </w:p>
          <w:p w:rsidR="00AA3F26" w:rsidRPr="001F2F84"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833597274"/>
              </w:sdtPr>
              <w:sdtEndPr/>
              <w:sdtContent>
                <w:r w:rsidR="00AA3F26" w:rsidRPr="001F2F84">
                  <w:rPr>
                    <w:rFonts w:ascii="MS Gothic" w:eastAsia="MS Gothic" w:hAnsi="MS Gothic" w:cs="MS Gothic" w:hint="eastAsia"/>
                    <w:color w:val="000000" w:themeColor="text1"/>
                    <w:sz w:val="18"/>
                    <w:szCs w:val="18"/>
                  </w:rPr>
                  <w:t>☒</w:t>
                </w:r>
              </w:sdtContent>
            </w:sdt>
            <w:r w:rsidR="00AA3F26" w:rsidRPr="001F2F84">
              <w:rPr>
                <w:rFonts w:ascii="Arial" w:hAnsi="Arial" w:cs="Arial"/>
                <w:color w:val="000000" w:themeColor="text1"/>
                <w:sz w:val="18"/>
                <w:szCs w:val="18"/>
              </w:rPr>
              <w:t xml:space="preserve">  Presentation</w:t>
            </w:r>
          </w:p>
        </w:tc>
      </w:tr>
    </w:tbl>
    <w:p w:rsidR="00AA3F26" w:rsidRPr="001F2F84" w:rsidRDefault="00AA3F26"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AA3F26" w:rsidRPr="001F2F84" w:rsidTr="00065DE6">
        <w:trPr>
          <w:jc w:val="center"/>
        </w:trPr>
        <w:tc>
          <w:tcPr>
            <w:tcW w:w="9127" w:type="dxa"/>
          </w:tcPr>
          <w:p w:rsidR="00AA3F26" w:rsidRPr="001F2F84" w:rsidRDefault="00AA3F26" w:rsidP="00CF71BD">
            <w:pPr>
              <w:rPr>
                <w:rFonts w:ascii="Arial" w:hAnsi="Arial" w:cs="Arial"/>
                <w:b/>
                <w:color w:val="000000" w:themeColor="text1"/>
                <w:sz w:val="18"/>
                <w:szCs w:val="18"/>
              </w:rPr>
            </w:pPr>
            <w:r w:rsidRPr="001F2F84">
              <w:rPr>
                <w:rFonts w:ascii="Arial" w:hAnsi="Arial" w:cs="Arial"/>
                <w:b/>
                <w:color w:val="000000" w:themeColor="text1"/>
                <w:sz w:val="18"/>
                <w:szCs w:val="18"/>
              </w:rPr>
              <w:t>Assessment and Marks Distribution:</w:t>
            </w:r>
          </w:p>
          <w:p w:rsidR="00AA3F26" w:rsidRPr="001F2F84" w:rsidRDefault="00AA3F26" w:rsidP="00CF71BD">
            <w:pPr>
              <w:rPr>
                <w:rFonts w:ascii="Arial" w:hAnsi="Arial" w:cs="Arial"/>
                <w:bCs/>
                <w:color w:val="000000" w:themeColor="text1"/>
                <w:sz w:val="18"/>
                <w:szCs w:val="18"/>
              </w:rPr>
            </w:pPr>
            <w:r w:rsidRPr="001F2F8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AA3F26" w:rsidRPr="001F2F84" w:rsidRDefault="00AA3F26" w:rsidP="00CF71BD">
            <w:pPr>
              <w:rPr>
                <w:rFonts w:ascii="Arial" w:hAnsi="Arial" w:cs="Arial"/>
                <w:bCs/>
                <w:color w:val="000000" w:themeColor="text1"/>
                <w:sz w:val="18"/>
                <w:szCs w:val="18"/>
              </w:rPr>
            </w:pPr>
            <w:r w:rsidRPr="001F2F84">
              <w:rPr>
                <w:rFonts w:ascii="Arial" w:hAnsi="Arial" w:cs="Arial"/>
                <w:bCs/>
                <w:color w:val="000000" w:themeColor="text1"/>
                <w:sz w:val="18"/>
                <w:szCs w:val="18"/>
              </w:rPr>
              <w:tab/>
              <w:t>Class tests + Assignments due in different times of the semester (20%)</w:t>
            </w:r>
          </w:p>
          <w:p w:rsidR="00AA3F26" w:rsidRPr="001F2F84" w:rsidRDefault="00AA3F26" w:rsidP="00CF71BD">
            <w:pPr>
              <w:rPr>
                <w:rFonts w:ascii="Arial" w:hAnsi="Arial" w:cs="Arial"/>
                <w:bCs/>
                <w:color w:val="000000" w:themeColor="text1"/>
                <w:sz w:val="18"/>
                <w:szCs w:val="18"/>
              </w:rPr>
            </w:pPr>
            <w:r w:rsidRPr="001F2F84">
              <w:rPr>
                <w:rFonts w:ascii="Arial" w:hAnsi="Arial" w:cs="Arial"/>
                <w:bCs/>
                <w:color w:val="000000" w:themeColor="text1"/>
                <w:sz w:val="18"/>
                <w:szCs w:val="18"/>
              </w:rPr>
              <w:tab/>
              <w:t xml:space="preserve">A comprehensive final exam (70%), Total Time: 3 hours. </w:t>
            </w:r>
          </w:p>
          <w:p w:rsidR="00AA3F26" w:rsidRPr="001F2F84" w:rsidRDefault="00AA3F26" w:rsidP="00CF71BD">
            <w:pPr>
              <w:rPr>
                <w:rFonts w:ascii="Arial" w:hAnsi="Arial" w:cs="Arial"/>
                <w:b/>
                <w:color w:val="000000" w:themeColor="text1"/>
                <w:sz w:val="18"/>
                <w:szCs w:val="18"/>
              </w:rPr>
            </w:pPr>
            <w:r w:rsidRPr="001F2F84">
              <w:rPr>
                <w:rFonts w:ascii="Arial" w:hAnsi="Arial" w:cs="Arial"/>
                <w:bCs/>
                <w:color w:val="000000" w:themeColor="text1"/>
                <w:sz w:val="18"/>
                <w:szCs w:val="18"/>
              </w:rPr>
              <w:tab/>
              <w:t>A class participation mark (10%).</w:t>
            </w:r>
          </w:p>
        </w:tc>
      </w:tr>
      <w:tr w:rsidR="00AA3F26" w:rsidRPr="001F2F84" w:rsidTr="00065DE6">
        <w:trPr>
          <w:jc w:val="center"/>
        </w:trPr>
        <w:tc>
          <w:tcPr>
            <w:tcW w:w="9127" w:type="dxa"/>
          </w:tcPr>
          <w:p w:rsidR="00AA3F26" w:rsidRPr="001F2F84" w:rsidRDefault="00AA3F26" w:rsidP="00CF71BD">
            <w:pPr>
              <w:spacing w:after="120"/>
              <w:rPr>
                <w:rFonts w:ascii="Arial" w:hAnsi="Arial" w:cs="Arial"/>
                <w:b/>
                <w:bCs/>
                <w:iCs/>
                <w:sz w:val="18"/>
                <w:szCs w:val="18"/>
              </w:rPr>
            </w:pPr>
          </w:p>
          <w:p w:rsidR="00AA3F26" w:rsidRPr="001F2F84" w:rsidRDefault="00AA3F26" w:rsidP="00CF71BD">
            <w:pPr>
              <w:spacing w:after="120"/>
              <w:jc w:val="both"/>
              <w:rPr>
                <w:rFonts w:ascii="Arial" w:hAnsi="Arial" w:cs="Arial"/>
                <w:b/>
                <w:bCs/>
                <w:iCs/>
                <w:sz w:val="18"/>
                <w:szCs w:val="18"/>
              </w:rPr>
            </w:pPr>
            <w:r w:rsidRPr="001F2F84">
              <w:rPr>
                <w:rFonts w:ascii="Arial" w:hAnsi="Arial" w:cs="Arial"/>
                <w:b/>
                <w:bCs/>
                <w:iCs/>
                <w:sz w:val="18"/>
                <w:szCs w:val="18"/>
              </w:rPr>
              <w:t>Course Contents:</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 xml:space="preserve">Overview: Cryptography Overview and Terminologies. </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 xml:space="preserve">Symmetric Ciphers: Symmetric Cipher Model, Substitution Techniques, Transposition Techniques, Steganography, Simplified DES, Block Cipher Principles, The Data Encryption Standard, The Strength of DES, Block Cipher Design Principles, Evaluation Criteria for AES, The AES Cipher, Triple DES, Blowfish, RC5, Characteristics of Advanced Symmetric Block Ciphers, RC4 Stream Cipher, Placement of Encryption Function, Traffic Confidentiality, Key Distribution. </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Number theory: Fields, algebraic closures, Integers - divisibility, primes, testing primes, factorization, Euclidean algorithm</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Public-Key Encryption: Principles of Public-Key Cryptosystems, The RSA Algorithm, Key Management.</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Network Security:</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 xml:space="preserve">Message Authentication: Authentication Requirements, Authentication Functions, Message Authentication Codes, Hash Functions, MD5 Message Digest Algorithm, Secure Hash Algorithm, Digital Signatures, Authentication Protocols. </w:t>
            </w:r>
          </w:p>
          <w:p w:rsidR="00AA3F26" w:rsidRPr="001F2F84" w:rsidRDefault="00AA3F26" w:rsidP="00CF71BD">
            <w:pPr>
              <w:spacing w:after="120"/>
              <w:jc w:val="both"/>
              <w:rPr>
                <w:rFonts w:ascii="Arial" w:hAnsi="Arial" w:cs="Arial"/>
                <w:sz w:val="18"/>
                <w:szCs w:val="18"/>
              </w:rPr>
            </w:pPr>
            <w:r w:rsidRPr="001F2F84">
              <w:rPr>
                <w:rFonts w:ascii="Arial" w:hAnsi="Arial" w:cs="Arial"/>
                <w:sz w:val="18"/>
                <w:szCs w:val="18"/>
              </w:rPr>
              <w:t xml:space="preserve">Network Security Practice: Kerberos, Pretty Good Privacy, S/Mime, IP Security Overview, IP Security Architecture, Authentication Header, Encapsulating Security Payload, Web Security Considerations, Secure Socket Layer and Transport Layer Security. </w:t>
            </w:r>
          </w:p>
          <w:p w:rsidR="00AA3F26" w:rsidRPr="001F2F84" w:rsidRDefault="00AA3F26" w:rsidP="00CF71BD">
            <w:pPr>
              <w:spacing w:after="120"/>
              <w:rPr>
                <w:rFonts w:ascii="Arial" w:hAnsi="Arial" w:cs="Arial"/>
                <w:b/>
                <w:color w:val="FF0000"/>
                <w:sz w:val="18"/>
                <w:szCs w:val="18"/>
              </w:rPr>
            </w:pPr>
            <w:r w:rsidRPr="001F2F84">
              <w:rPr>
                <w:rFonts w:ascii="Arial" w:hAnsi="Arial" w:cs="Arial"/>
                <w:sz w:val="18"/>
                <w:szCs w:val="18"/>
              </w:rPr>
              <w:t>System Security: Intruders, Intrusion Detection, Password Management, Viruses and Related Threats, Virus Countermeasures, Firewalls.</w:t>
            </w:r>
          </w:p>
        </w:tc>
      </w:tr>
    </w:tbl>
    <w:p w:rsidR="00AA3F26" w:rsidRPr="001F2F84" w:rsidRDefault="00AA3F26" w:rsidP="00CF71BD">
      <w:pPr>
        <w:jc w:val="center"/>
        <w:rPr>
          <w:rFonts w:ascii="Arial" w:hAnsi="Arial" w:cs="Arial"/>
          <w:b/>
          <w:color w:val="FFFFFF"/>
          <w:sz w:val="18"/>
          <w:szCs w:val="18"/>
          <w:highlight w:val="black"/>
        </w:rPr>
      </w:pPr>
    </w:p>
    <w:p w:rsidR="00AA3F26" w:rsidRPr="001F2F84" w:rsidRDefault="00AA3F26" w:rsidP="00EA3B88">
      <w:pPr>
        <w:rPr>
          <w:rFonts w:ascii="Arial" w:hAnsi="Arial" w:cs="Arial"/>
          <w:b/>
          <w:spacing w:val="-3"/>
          <w:sz w:val="18"/>
          <w:szCs w:val="18"/>
        </w:rPr>
      </w:pPr>
      <w:r w:rsidRPr="001F2F84">
        <w:rPr>
          <w:rFonts w:ascii="Arial" w:hAnsi="Arial" w:cs="Arial"/>
          <w:b/>
          <w:spacing w:val="-3"/>
          <w:sz w:val="18"/>
          <w:szCs w:val="18"/>
        </w:rPr>
        <w:t>Text Book:</w:t>
      </w:r>
    </w:p>
    <w:tbl>
      <w:tblPr>
        <w:tblW w:w="4906" w:type="pct"/>
        <w:jc w:val="center"/>
        <w:tblLook w:val="0000" w:firstRow="0" w:lastRow="0" w:firstColumn="0" w:lastColumn="0" w:noHBand="0" w:noVBand="0"/>
      </w:tblPr>
      <w:tblGrid>
        <w:gridCol w:w="361"/>
        <w:gridCol w:w="2432"/>
        <w:gridCol w:w="265"/>
        <w:gridCol w:w="6011"/>
      </w:tblGrid>
      <w:tr w:rsidR="00AA3F26" w:rsidRPr="001F2F84" w:rsidTr="00F74C55">
        <w:trPr>
          <w:jc w:val="center"/>
        </w:trPr>
        <w:tc>
          <w:tcPr>
            <w:tcW w:w="199"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1.</w:t>
            </w:r>
          </w:p>
        </w:tc>
        <w:tc>
          <w:tcPr>
            <w:tcW w:w="1341" w:type="pct"/>
          </w:tcPr>
          <w:p w:rsidR="00AA3F26" w:rsidRPr="001F2F84" w:rsidRDefault="00AA3F26" w:rsidP="00CF71BD">
            <w:pPr>
              <w:suppressAutoHyphens/>
              <w:rPr>
                <w:rFonts w:ascii="Arial" w:hAnsi="Arial" w:cs="Arial"/>
                <w:spacing w:val="-3"/>
                <w:sz w:val="18"/>
                <w:szCs w:val="18"/>
              </w:rPr>
            </w:pPr>
            <w:r w:rsidRPr="001F2F84">
              <w:rPr>
                <w:rFonts w:ascii="Arial" w:hAnsi="Arial" w:cs="Arial"/>
                <w:sz w:val="18"/>
                <w:szCs w:val="18"/>
              </w:rPr>
              <w:t>Bruce Schneier</w:t>
            </w:r>
          </w:p>
        </w:tc>
        <w:tc>
          <w:tcPr>
            <w:tcW w:w="146"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w:t>
            </w:r>
          </w:p>
        </w:tc>
        <w:tc>
          <w:tcPr>
            <w:tcW w:w="3315" w:type="pct"/>
          </w:tcPr>
          <w:p w:rsidR="00AA3F26" w:rsidRPr="001F2F84" w:rsidRDefault="00AA3F26" w:rsidP="00CF71BD">
            <w:pPr>
              <w:suppressAutoHyphens/>
              <w:rPr>
                <w:rFonts w:ascii="Arial" w:hAnsi="Arial" w:cs="Arial"/>
                <w:b/>
                <w:bCs/>
                <w:spacing w:val="-3"/>
                <w:sz w:val="18"/>
                <w:szCs w:val="18"/>
              </w:rPr>
            </w:pPr>
            <w:r w:rsidRPr="001F2F84">
              <w:rPr>
                <w:rFonts w:ascii="Arial" w:hAnsi="Arial" w:cs="Arial"/>
                <w:b/>
                <w:bCs/>
                <w:sz w:val="18"/>
                <w:szCs w:val="18"/>
              </w:rPr>
              <w:t>Applied Cryptography</w:t>
            </w:r>
            <w:r w:rsidRPr="001F2F84">
              <w:rPr>
                <w:rFonts w:ascii="Arial" w:hAnsi="Arial" w:cs="Arial"/>
                <w:sz w:val="18"/>
                <w:szCs w:val="18"/>
              </w:rPr>
              <w:t xml:space="preserve">, </w:t>
            </w:r>
            <w:r w:rsidRPr="001F2F84">
              <w:rPr>
                <w:rFonts w:ascii="Arial" w:hAnsi="Arial" w:cs="Arial"/>
                <w:i/>
                <w:iCs/>
                <w:sz w:val="18"/>
                <w:szCs w:val="18"/>
              </w:rPr>
              <w:t>John Wiley &amp; Sons.</w:t>
            </w:r>
          </w:p>
        </w:tc>
      </w:tr>
      <w:tr w:rsidR="00AA3F26" w:rsidRPr="001F2F84" w:rsidTr="00F74C55">
        <w:trPr>
          <w:jc w:val="center"/>
        </w:trPr>
        <w:tc>
          <w:tcPr>
            <w:tcW w:w="199"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2.</w:t>
            </w:r>
          </w:p>
        </w:tc>
        <w:tc>
          <w:tcPr>
            <w:tcW w:w="1341" w:type="pct"/>
          </w:tcPr>
          <w:p w:rsidR="00AA3F26" w:rsidRPr="001F2F84" w:rsidRDefault="00AA3F26" w:rsidP="00CF71BD">
            <w:pPr>
              <w:suppressAutoHyphens/>
              <w:rPr>
                <w:rFonts w:ascii="Arial" w:hAnsi="Arial" w:cs="Arial"/>
                <w:spacing w:val="-3"/>
                <w:sz w:val="18"/>
                <w:szCs w:val="18"/>
              </w:rPr>
            </w:pPr>
            <w:r w:rsidRPr="001F2F84">
              <w:rPr>
                <w:rFonts w:ascii="Arial" w:hAnsi="Arial" w:cs="Arial"/>
                <w:sz w:val="18"/>
                <w:szCs w:val="18"/>
              </w:rPr>
              <w:t xml:space="preserve">W. Stallings </w:t>
            </w:r>
          </w:p>
        </w:tc>
        <w:tc>
          <w:tcPr>
            <w:tcW w:w="146" w:type="pct"/>
          </w:tcPr>
          <w:p w:rsidR="00AA3F26" w:rsidRPr="001F2F84" w:rsidRDefault="00AA3F26" w:rsidP="00CF71BD">
            <w:pPr>
              <w:suppressAutoHyphens/>
              <w:jc w:val="center"/>
              <w:rPr>
                <w:rFonts w:ascii="Arial" w:hAnsi="Arial" w:cs="Arial"/>
                <w:spacing w:val="-3"/>
                <w:sz w:val="18"/>
                <w:szCs w:val="18"/>
              </w:rPr>
            </w:pPr>
          </w:p>
        </w:tc>
        <w:tc>
          <w:tcPr>
            <w:tcW w:w="3315" w:type="pct"/>
          </w:tcPr>
          <w:p w:rsidR="00AA3F26" w:rsidRPr="001F2F84" w:rsidRDefault="00AA3F26" w:rsidP="00CF71BD">
            <w:pPr>
              <w:suppressAutoHyphens/>
              <w:rPr>
                <w:rFonts w:ascii="Arial" w:hAnsi="Arial" w:cs="Arial"/>
                <w:b/>
                <w:bCs/>
                <w:spacing w:val="-3"/>
                <w:sz w:val="18"/>
                <w:szCs w:val="18"/>
              </w:rPr>
            </w:pPr>
            <w:r w:rsidRPr="001F2F84">
              <w:rPr>
                <w:rFonts w:ascii="Arial" w:hAnsi="Arial" w:cs="Arial"/>
                <w:b/>
                <w:bCs/>
                <w:sz w:val="18"/>
                <w:szCs w:val="18"/>
              </w:rPr>
              <w:t>Cryptography and Network Security Principles and Practice</w:t>
            </w:r>
            <w:r w:rsidRPr="001F2F84">
              <w:rPr>
                <w:rFonts w:ascii="Arial" w:hAnsi="Arial" w:cs="Arial"/>
                <w:sz w:val="18"/>
                <w:szCs w:val="18"/>
              </w:rPr>
              <w:t xml:space="preserve">, </w:t>
            </w:r>
            <w:r w:rsidRPr="001F2F84">
              <w:rPr>
                <w:rFonts w:ascii="Arial" w:hAnsi="Arial" w:cs="Arial"/>
                <w:i/>
                <w:iCs/>
                <w:sz w:val="18"/>
                <w:szCs w:val="18"/>
              </w:rPr>
              <w:t>Prentice Hall.</w:t>
            </w:r>
          </w:p>
        </w:tc>
      </w:tr>
    </w:tbl>
    <w:p w:rsidR="00AA3F26" w:rsidRPr="001F2F84" w:rsidRDefault="00AA3F26" w:rsidP="00CF71BD">
      <w:pPr>
        <w:jc w:val="center"/>
        <w:rPr>
          <w:rFonts w:ascii="Arial" w:hAnsi="Arial" w:cs="Arial"/>
          <w:b/>
          <w:spacing w:val="-3"/>
          <w:sz w:val="18"/>
          <w:szCs w:val="18"/>
        </w:rPr>
      </w:pPr>
    </w:p>
    <w:p w:rsidR="00AA3F26" w:rsidRPr="001F2F84" w:rsidRDefault="00AA3F26" w:rsidP="00EA3B88">
      <w:pPr>
        <w:rPr>
          <w:rFonts w:ascii="Arial" w:hAnsi="Arial" w:cs="Arial"/>
          <w:b/>
          <w:spacing w:val="-3"/>
          <w:sz w:val="18"/>
          <w:szCs w:val="18"/>
        </w:rPr>
      </w:pPr>
      <w:r w:rsidRPr="001F2F84">
        <w:rPr>
          <w:rFonts w:ascii="Arial" w:hAnsi="Arial" w:cs="Arial"/>
          <w:b/>
          <w:spacing w:val="-3"/>
          <w:sz w:val="18"/>
          <w:szCs w:val="18"/>
        </w:rPr>
        <w:t>Books Recommended:</w:t>
      </w:r>
    </w:p>
    <w:tbl>
      <w:tblPr>
        <w:tblW w:w="4868" w:type="pct"/>
        <w:jc w:val="center"/>
        <w:tblLook w:val="0000" w:firstRow="0" w:lastRow="0" w:firstColumn="0" w:lastColumn="0" w:noHBand="0" w:noVBand="0"/>
      </w:tblPr>
      <w:tblGrid>
        <w:gridCol w:w="361"/>
        <w:gridCol w:w="2432"/>
        <w:gridCol w:w="265"/>
        <w:gridCol w:w="5941"/>
      </w:tblGrid>
      <w:tr w:rsidR="00AA3F26" w:rsidRPr="001F2F84" w:rsidTr="00F74C55">
        <w:trPr>
          <w:trHeight w:val="196"/>
          <w:jc w:val="center"/>
        </w:trPr>
        <w:tc>
          <w:tcPr>
            <w:tcW w:w="201"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1.</w:t>
            </w:r>
          </w:p>
        </w:tc>
        <w:tc>
          <w:tcPr>
            <w:tcW w:w="1351" w:type="pct"/>
          </w:tcPr>
          <w:p w:rsidR="00AA3F26" w:rsidRPr="001F2F84" w:rsidRDefault="00AA3F26" w:rsidP="00CF71BD">
            <w:pPr>
              <w:suppressAutoHyphens/>
              <w:rPr>
                <w:rFonts w:ascii="Arial" w:hAnsi="Arial" w:cs="Arial"/>
                <w:spacing w:val="-3"/>
                <w:sz w:val="18"/>
                <w:szCs w:val="18"/>
              </w:rPr>
            </w:pPr>
            <w:r w:rsidRPr="001F2F84">
              <w:rPr>
                <w:rFonts w:ascii="Arial" w:hAnsi="Arial" w:cs="Arial"/>
                <w:sz w:val="18"/>
                <w:szCs w:val="18"/>
              </w:rPr>
              <w:t>Dieter Gollmann</w:t>
            </w:r>
          </w:p>
        </w:tc>
        <w:tc>
          <w:tcPr>
            <w:tcW w:w="147"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w:t>
            </w:r>
          </w:p>
        </w:tc>
        <w:tc>
          <w:tcPr>
            <w:tcW w:w="3301" w:type="pct"/>
          </w:tcPr>
          <w:p w:rsidR="00AA3F26" w:rsidRPr="001F2F84" w:rsidRDefault="00AA3F26" w:rsidP="00CF71BD">
            <w:pPr>
              <w:suppressAutoHyphens/>
              <w:rPr>
                <w:rFonts w:ascii="Arial" w:hAnsi="Arial" w:cs="Arial"/>
                <w:spacing w:val="-3"/>
                <w:sz w:val="18"/>
                <w:szCs w:val="18"/>
              </w:rPr>
            </w:pPr>
            <w:r w:rsidRPr="001F2F84">
              <w:rPr>
                <w:rFonts w:ascii="Arial" w:hAnsi="Arial" w:cs="Arial"/>
                <w:b/>
                <w:bCs/>
                <w:sz w:val="18"/>
                <w:szCs w:val="18"/>
              </w:rPr>
              <w:t>Computer Security</w:t>
            </w:r>
            <w:r w:rsidRPr="001F2F84">
              <w:rPr>
                <w:rFonts w:ascii="Arial" w:hAnsi="Arial" w:cs="Arial"/>
                <w:sz w:val="18"/>
                <w:szCs w:val="18"/>
              </w:rPr>
              <w:t xml:space="preserve">, </w:t>
            </w:r>
            <w:r w:rsidRPr="001F2F84">
              <w:rPr>
                <w:rFonts w:ascii="Arial" w:hAnsi="Arial" w:cs="Arial"/>
                <w:i/>
                <w:iCs/>
                <w:sz w:val="18"/>
                <w:szCs w:val="18"/>
              </w:rPr>
              <w:t>John Wiley and Son.</w:t>
            </w:r>
          </w:p>
        </w:tc>
      </w:tr>
      <w:tr w:rsidR="00AA3F26" w:rsidRPr="001F2F84" w:rsidTr="00F74C55">
        <w:trPr>
          <w:trHeight w:val="109"/>
          <w:jc w:val="center"/>
        </w:trPr>
        <w:tc>
          <w:tcPr>
            <w:tcW w:w="201"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2.</w:t>
            </w:r>
          </w:p>
        </w:tc>
        <w:tc>
          <w:tcPr>
            <w:tcW w:w="1351" w:type="pct"/>
          </w:tcPr>
          <w:p w:rsidR="00AA3F26" w:rsidRPr="001F2F84" w:rsidRDefault="00AA3F26" w:rsidP="00CF71BD">
            <w:pPr>
              <w:suppressAutoHyphens/>
              <w:rPr>
                <w:rFonts w:ascii="Arial" w:hAnsi="Arial" w:cs="Arial"/>
                <w:spacing w:val="-3"/>
                <w:sz w:val="18"/>
                <w:szCs w:val="18"/>
              </w:rPr>
            </w:pPr>
            <w:r w:rsidRPr="001F2F84">
              <w:rPr>
                <w:rFonts w:ascii="Arial" w:hAnsi="Arial" w:cs="Arial"/>
                <w:sz w:val="18"/>
                <w:szCs w:val="18"/>
              </w:rPr>
              <w:t>E. Biham and A. Shamir</w:t>
            </w:r>
          </w:p>
        </w:tc>
        <w:tc>
          <w:tcPr>
            <w:tcW w:w="147" w:type="pct"/>
          </w:tcPr>
          <w:p w:rsidR="00AA3F26" w:rsidRPr="001F2F84" w:rsidRDefault="00AA3F26" w:rsidP="00CF71BD">
            <w:pPr>
              <w:suppressAutoHyphens/>
              <w:jc w:val="center"/>
              <w:rPr>
                <w:rFonts w:ascii="Arial" w:hAnsi="Arial" w:cs="Arial"/>
                <w:spacing w:val="-3"/>
                <w:sz w:val="18"/>
                <w:szCs w:val="18"/>
              </w:rPr>
            </w:pPr>
            <w:r w:rsidRPr="001F2F84">
              <w:rPr>
                <w:rFonts w:ascii="Arial" w:hAnsi="Arial" w:cs="Arial"/>
                <w:spacing w:val="-3"/>
                <w:sz w:val="18"/>
                <w:szCs w:val="18"/>
              </w:rPr>
              <w:t>:</w:t>
            </w:r>
          </w:p>
        </w:tc>
        <w:tc>
          <w:tcPr>
            <w:tcW w:w="3301" w:type="pct"/>
          </w:tcPr>
          <w:p w:rsidR="00AA3F26" w:rsidRPr="001F2F84" w:rsidRDefault="00AA3F26" w:rsidP="00CF71BD">
            <w:pPr>
              <w:suppressAutoHyphens/>
              <w:rPr>
                <w:rFonts w:ascii="Arial" w:hAnsi="Arial" w:cs="Arial"/>
                <w:spacing w:val="-3"/>
                <w:sz w:val="18"/>
                <w:szCs w:val="18"/>
              </w:rPr>
            </w:pPr>
            <w:r w:rsidRPr="001F2F84">
              <w:rPr>
                <w:rFonts w:ascii="Arial" w:hAnsi="Arial" w:cs="Arial"/>
                <w:b/>
                <w:bCs/>
                <w:sz w:val="18"/>
                <w:szCs w:val="18"/>
              </w:rPr>
              <w:t>Differential Crypt Analysis of the Data Encryption Standard</w:t>
            </w:r>
            <w:r w:rsidRPr="001F2F84">
              <w:rPr>
                <w:rFonts w:ascii="Arial" w:hAnsi="Arial" w:cs="Arial"/>
                <w:bCs/>
                <w:sz w:val="18"/>
                <w:szCs w:val="18"/>
              </w:rPr>
              <w:t xml:space="preserve">, </w:t>
            </w:r>
            <w:r w:rsidRPr="001F2F84">
              <w:rPr>
                <w:rFonts w:ascii="Arial" w:hAnsi="Arial" w:cs="Arial"/>
                <w:i/>
                <w:iCs/>
                <w:sz w:val="18"/>
                <w:szCs w:val="18"/>
              </w:rPr>
              <w:t>Springer Verlag.</w:t>
            </w:r>
          </w:p>
        </w:tc>
      </w:tr>
    </w:tbl>
    <w:p w:rsidR="005A0051" w:rsidRDefault="005A0051" w:rsidP="00CF71BD">
      <w:pPr>
        <w:jc w:val="center"/>
        <w:rPr>
          <w:rFonts w:ascii="Arial" w:hAnsi="Arial" w:cs="Arial"/>
          <w:sz w:val="18"/>
          <w:szCs w:val="18"/>
        </w:rPr>
      </w:pPr>
    </w:p>
    <w:p w:rsidR="005A0051" w:rsidRDefault="005A0051">
      <w:pPr>
        <w:rPr>
          <w:rFonts w:ascii="Arial" w:hAnsi="Arial" w:cs="Arial"/>
          <w:sz w:val="18"/>
          <w:szCs w:val="18"/>
        </w:rPr>
      </w:pPr>
      <w:r>
        <w:rPr>
          <w:rFonts w:ascii="Arial" w:hAnsi="Arial" w:cs="Arial"/>
          <w:sz w:val="18"/>
          <w:szCs w:val="18"/>
        </w:rPr>
        <w:br w:type="page"/>
      </w:r>
    </w:p>
    <w:p w:rsidR="00AA3F26" w:rsidRPr="000F70AD" w:rsidRDefault="00AA3F26" w:rsidP="00065DE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F70AD">
        <w:rPr>
          <w:rFonts w:ascii="Arial" w:hAnsi="Arial" w:cs="Arial"/>
          <w:b/>
          <w:bCs/>
          <w:iCs/>
          <w:sz w:val="18"/>
          <w:szCs w:val="18"/>
        </w:rPr>
        <w:lastRenderedPageBreak/>
        <w:t>CSE 4232: Cryptography and Network Security Lab</w:t>
      </w:r>
    </w:p>
    <w:p w:rsidR="00AA3F26" w:rsidRPr="000F70AD" w:rsidRDefault="00AA3F26" w:rsidP="00065DE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F70AD">
        <w:rPr>
          <w:rFonts w:ascii="Arial" w:hAnsi="Arial" w:cs="Arial"/>
          <w:b/>
          <w:bCs/>
          <w:iCs/>
          <w:sz w:val="18"/>
          <w:szCs w:val="18"/>
        </w:rPr>
        <w:t>Credits: 1</w:t>
      </w:r>
      <w:r w:rsidR="00844CE6">
        <w:rPr>
          <w:rFonts w:ascii="Arial" w:hAnsi="Arial" w:cs="Arial"/>
          <w:b/>
          <w:bCs/>
          <w:iCs/>
          <w:sz w:val="18"/>
          <w:szCs w:val="18"/>
        </w:rPr>
        <w:t>Contact Hours: 28</w:t>
      </w:r>
    </w:p>
    <w:p w:rsidR="00AA3F26" w:rsidRPr="000F70AD" w:rsidRDefault="00AA3F26" w:rsidP="00065DE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F70AD">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A3F26" w:rsidRPr="000F70AD" w:rsidRDefault="00AA3F2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AA3F26" w:rsidRPr="000F70AD" w:rsidTr="00CF71BD">
        <w:trPr>
          <w:jc w:val="center"/>
        </w:trPr>
        <w:tc>
          <w:tcPr>
            <w:tcW w:w="1439" w:type="dxa"/>
          </w:tcPr>
          <w:p w:rsidR="00AA3F26" w:rsidRPr="000F70AD" w:rsidRDefault="00AA3F26" w:rsidP="00CF71BD">
            <w:pPr>
              <w:rPr>
                <w:rFonts w:ascii="Arial" w:hAnsi="Arial" w:cs="Arial"/>
                <w:b/>
                <w:bCs/>
                <w:sz w:val="18"/>
                <w:szCs w:val="18"/>
              </w:rPr>
            </w:pPr>
            <w:r w:rsidRPr="000F70AD">
              <w:rPr>
                <w:rFonts w:ascii="Arial" w:hAnsi="Arial" w:cs="Arial"/>
                <w:b/>
                <w:sz w:val="18"/>
                <w:szCs w:val="18"/>
              </w:rPr>
              <w:t>Prerequisite:</w:t>
            </w:r>
          </w:p>
        </w:tc>
        <w:tc>
          <w:tcPr>
            <w:tcW w:w="7741" w:type="dxa"/>
          </w:tcPr>
          <w:p w:rsidR="00AA3F26" w:rsidRPr="000F70AD" w:rsidRDefault="00AA3F26" w:rsidP="00CF71BD">
            <w:pPr>
              <w:rPr>
                <w:rFonts w:ascii="Arial" w:hAnsi="Arial" w:cs="Arial"/>
                <w:iCs/>
                <w:sz w:val="18"/>
                <w:szCs w:val="18"/>
              </w:rPr>
            </w:pPr>
            <w:r w:rsidRPr="000F70AD">
              <w:rPr>
                <w:rFonts w:ascii="Arial" w:hAnsi="Arial" w:cs="Arial"/>
                <w:iCs/>
                <w:sz w:val="18"/>
                <w:szCs w:val="18"/>
              </w:rPr>
              <w:t>CSE 1221: Object Oriented Programming Java</w:t>
            </w:r>
          </w:p>
        </w:tc>
      </w:tr>
      <w:tr w:rsidR="00AA3F26" w:rsidRPr="000F70AD" w:rsidTr="00CF71BD">
        <w:trPr>
          <w:jc w:val="center"/>
        </w:trPr>
        <w:tc>
          <w:tcPr>
            <w:tcW w:w="1439" w:type="dxa"/>
          </w:tcPr>
          <w:p w:rsidR="00AA3F26" w:rsidRPr="000F70AD" w:rsidRDefault="00AA3F26" w:rsidP="00CF71BD">
            <w:pPr>
              <w:rPr>
                <w:rFonts w:ascii="Arial" w:hAnsi="Arial" w:cs="Arial"/>
                <w:b/>
                <w:sz w:val="18"/>
                <w:szCs w:val="18"/>
              </w:rPr>
            </w:pPr>
            <w:r w:rsidRPr="000F70AD">
              <w:rPr>
                <w:rFonts w:ascii="Arial" w:hAnsi="Arial" w:cs="Arial"/>
                <w:b/>
                <w:sz w:val="18"/>
                <w:szCs w:val="18"/>
              </w:rPr>
              <w:t>Course Type</w:t>
            </w:r>
          </w:p>
        </w:tc>
        <w:tc>
          <w:tcPr>
            <w:tcW w:w="7741" w:type="dxa"/>
          </w:tcPr>
          <w:p w:rsidR="00AA3F26" w:rsidRPr="000F70AD" w:rsidRDefault="009F4EBA" w:rsidP="00CF71BD">
            <w:pPr>
              <w:rPr>
                <w:rFonts w:ascii="Arial" w:hAnsi="Arial" w:cs="Arial"/>
                <w:iCs/>
                <w:sz w:val="18"/>
                <w:szCs w:val="18"/>
              </w:rPr>
            </w:pPr>
            <w:sdt>
              <w:sdtPr>
                <w:rPr>
                  <w:rFonts w:ascii="Arial" w:hAnsi="Arial" w:cs="Arial"/>
                  <w:iCs/>
                  <w:sz w:val="18"/>
                  <w:szCs w:val="18"/>
                </w:rPr>
                <w:id w:val="827018186"/>
              </w:sdtPr>
              <w:sdtEndPr/>
              <w:sdtContent>
                <w:r w:rsidR="00AA3F26" w:rsidRPr="000F70AD">
                  <w:rPr>
                    <w:rFonts w:ascii="MS Gothic" w:eastAsia="MS Gothic" w:hAnsi="MS Gothic" w:cs="MS Gothic" w:hint="eastAsia"/>
                    <w:iCs/>
                    <w:sz w:val="18"/>
                    <w:szCs w:val="18"/>
                  </w:rPr>
                  <w:t>☐</w:t>
                </w:r>
              </w:sdtContent>
            </w:sdt>
            <w:r w:rsidR="00AA3F26" w:rsidRPr="000F70AD">
              <w:rPr>
                <w:rFonts w:ascii="Arial" w:hAnsi="Arial" w:cs="Arial"/>
                <w:iCs/>
                <w:sz w:val="18"/>
                <w:szCs w:val="18"/>
              </w:rPr>
              <w:t xml:space="preserve"> Theory         </w:t>
            </w:r>
            <w:sdt>
              <w:sdtPr>
                <w:rPr>
                  <w:rFonts w:ascii="Arial" w:hAnsi="Arial" w:cs="Arial"/>
                  <w:iCs/>
                  <w:sz w:val="18"/>
                  <w:szCs w:val="18"/>
                </w:rPr>
                <w:id w:val="-702396524"/>
              </w:sdtPr>
              <w:sdtEndPr/>
              <w:sdtContent>
                <w:r w:rsidR="00AA3F26" w:rsidRPr="000F70AD">
                  <w:rPr>
                    <w:rFonts w:ascii="MS Gothic" w:eastAsia="MS Gothic" w:hAnsi="MS Gothic" w:cs="MS Gothic" w:hint="eastAsia"/>
                    <w:iCs/>
                    <w:sz w:val="18"/>
                    <w:szCs w:val="18"/>
                  </w:rPr>
                  <w:t>☒</w:t>
                </w:r>
              </w:sdtContent>
            </w:sdt>
            <w:r w:rsidR="00AA3F26" w:rsidRPr="000F70AD">
              <w:rPr>
                <w:rFonts w:ascii="Arial" w:hAnsi="Arial" w:cs="Arial"/>
                <w:iCs/>
                <w:sz w:val="18"/>
                <w:szCs w:val="18"/>
              </w:rPr>
              <w:t xml:space="preserve">  Laboratory work         </w:t>
            </w:r>
            <w:sdt>
              <w:sdtPr>
                <w:rPr>
                  <w:rFonts w:ascii="Arial" w:hAnsi="Arial" w:cs="Arial"/>
                  <w:iCs/>
                  <w:sz w:val="18"/>
                  <w:szCs w:val="18"/>
                </w:rPr>
                <w:id w:val="1571924483"/>
              </w:sdtPr>
              <w:sdtEndPr/>
              <w:sdtContent>
                <w:r w:rsidR="00AA3F26" w:rsidRPr="000F70AD">
                  <w:rPr>
                    <w:rFonts w:ascii="MS Gothic" w:eastAsia="MS Gothic" w:hAnsi="MS Gothic" w:cs="MS Gothic" w:hint="eastAsia"/>
                    <w:iCs/>
                    <w:sz w:val="18"/>
                    <w:szCs w:val="18"/>
                  </w:rPr>
                  <w:t>☐</w:t>
                </w:r>
              </w:sdtContent>
            </w:sdt>
            <w:r w:rsidR="00AA3F26" w:rsidRPr="000F70AD">
              <w:rPr>
                <w:rFonts w:ascii="Arial" w:hAnsi="Arial" w:cs="Arial"/>
                <w:iCs/>
                <w:sz w:val="18"/>
                <w:szCs w:val="18"/>
              </w:rPr>
              <w:t xml:space="preserve">  Project work      </w:t>
            </w:r>
            <w:sdt>
              <w:sdtPr>
                <w:rPr>
                  <w:rFonts w:ascii="Arial" w:hAnsi="Arial" w:cs="Arial"/>
                  <w:iCs/>
                  <w:sz w:val="18"/>
                  <w:szCs w:val="18"/>
                </w:rPr>
                <w:id w:val="-1484466082"/>
              </w:sdtPr>
              <w:sdtEndPr/>
              <w:sdtContent>
                <w:r w:rsidR="00AA3F26" w:rsidRPr="000F70AD">
                  <w:rPr>
                    <w:rFonts w:ascii="MS Gothic" w:eastAsia="MS Gothic" w:hAnsi="MS Gothic" w:cs="MS Gothic" w:hint="eastAsia"/>
                    <w:iCs/>
                    <w:sz w:val="18"/>
                    <w:szCs w:val="18"/>
                  </w:rPr>
                  <w:t>☐</w:t>
                </w:r>
              </w:sdtContent>
            </w:sdt>
            <w:r w:rsidR="00AA3F26" w:rsidRPr="000F70AD">
              <w:rPr>
                <w:rFonts w:ascii="Arial" w:hAnsi="Arial" w:cs="Arial"/>
                <w:iCs/>
                <w:sz w:val="18"/>
                <w:szCs w:val="18"/>
              </w:rPr>
              <w:t xml:space="preserve">  Viva Voce                    </w:t>
            </w:r>
          </w:p>
        </w:tc>
      </w:tr>
      <w:tr w:rsidR="00AA3F26" w:rsidRPr="000F70AD" w:rsidTr="00CF71BD">
        <w:trPr>
          <w:trHeight w:val="238"/>
          <w:jc w:val="center"/>
        </w:trPr>
        <w:tc>
          <w:tcPr>
            <w:tcW w:w="1439" w:type="dxa"/>
          </w:tcPr>
          <w:p w:rsidR="00AA3F26" w:rsidRPr="000F70AD" w:rsidRDefault="00AA3F26" w:rsidP="00CF71BD">
            <w:pPr>
              <w:ind w:left="2160" w:hanging="2160"/>
              <w:rPr>
                <w:rFonts w:ascii="Arial" w:hAnsi="Arial" w:cs="Arial"/>
                <w:b/>
                <w:bCs/>
                <w:sz w:val="18"/>
                <w:szCs w:val="18"/>
              </w:rPr>
            </w:pPr>
            <w:r w:rsidRPr="000F70AD">
              <w:rPr>
                <w:rFonts w:ascii="Arial" w:hAnsi="Arial" w:cs="Arial"/>
                <w:b/>
                <w:bCs/>
                <w:sz w:val="18"/>
                <w:szCs w:val="18"/>
              </w:rPr>
              <w:t>Motivation</w:t>
            </w:r>
          </w:p>
        </w:tc>
        <w:tc>
          <w:tcPr>
            <w:tcW w:w="7741" w:type="dxa"/>
          </w:tcPr>
          <w:p w:rsidR="00AA3F26" w:rsidRPr="000F70AD" w:rsidRDefault="00AA3F26" w:rsidP="00CF71BD">
            <w:pPr>
              <w:rPr>
                <w:rFonts w:ascii="Arial" w:hAnsi="Arial" w:cs="Arial"/>
                <w:b/>
                <w:iCs/>
                <w:sz w:val="18"/>
                <w:szCs w:val="18"/>
              </w:rPr>
            </w:pPr>
            <w:r w:rsidRPr="000F70AD">
              <w:rPr>
                <w:rFonts w:ascii="Arial" w:hAnsi="Arial" w:cs="Arial"/>
                <w:iCs/>
                <w:sz w:val="18"/>
                <w:szCs w:val="18"/>
              </w:rPr>
              <w:t>To know basic of cryptography and network security, different secure protocol, network security issues.</w:t>
            </w:r>
          </w:p>
        </w:tc>
      </w:tr>
      <w:tr w:rsidR="00AA3F26" w:rsidRPr="000F70AD" w:rsidTr="00CF71BD">
        <w:trPr>
          <w:trHeight w:val="238"/>
          <w:jc w:val="center"/>
        </w:trPr>
        <w:tc>
          <w:tcPr>
            <w:tcW w:w="9180" w:type="dxa"/>
            <w:gridSpan w:val="2"/>
          </w:tcPr>
          <w:p w:rsidR="00AA3F26" w:rsidRPr="000F70AD" w:rsidRDefault="00AA3F26" w:rsidP="00CF71BD">
            <w:pPr>
              <w:rPr>
                <w:rFonts w:ascii="Arial" w:hAnsi="Arial" w:cs="Arial"/>
                <w:b/>
                <w:bCs/>
                <w:sz w:val="18"/>
                <w:szCs w:val="18"/>
              </w:rPr>
            </w:pPr>
            <w:r w:rsidRPr="000F70AD">
              <w:rPr>
                <w:rFonts w:ascii="Arial" w:hAnsi="Arial" w:cs="Arial"/>
                <w:b/>
                <w:bCs/>
                <w:sz w:val="18"/>
                <w:szCs w:val="18"/>
              </w:rPr>
              <w:t>Course Objective:</w:t>
            </w:r>
          </w:p>
          <w:p w:rsidR="00AA3F26" w:rsidRPr="000F70AD" w:rsidRDefault="00AA3F26" w:rsidP="00CF71BD">
            <w:pPr>
              <w:jc w:val="both"/>
              <w:rPr>
                <w:rFonts w:ascii="Arial" w:hAnsi="Arial" w:cs="Arial"/>
                <w:iCs/>
                <w:sz w:val="18"/>
                <w:szCs w:val="18"/>
              </w:rPr>
            </w:pPr>
            <w:r w:rsidRPr="000F70AD">
              <w:rPr>
                <w:rFonts w:ascii="Arial" w:hAnsi="Arial" w:cs="Arial"/>
                <w:iCs/>
                <w:sz w:val="18"/>
                <w:szCs w:val="18"/>
              </w:rPr>
              <w:t>The main objective of this Lab course is to develop computer program based on theory course CSE4231 (Cryptography and Network Security) in C or C++ or Java language.</w:t>
            </w:r>
          </w:p>
        </w:tc>
      </w:tr>
    </w:tbl>
    <w:p w:rsidR="00AA3F26" w:rsidRPr="000F70AD" w:rsidRDefault="00AA3F26" w:rsidP="00CF71BD">
      <w:pPr>
        <w:jc w:val="center"/>
        <w:rPr>
          <w:rFonts w:ascii="Arial" w:hAnsi="Arial" w:cs="Arial"/>
          <w:sz w:val="18"/>
          <w:szCs w:val="18"/>
        </w:rPr>
      </w:pPr>
    </w:p>
    <w:p w:rsidR="009F3CCA" w:rsidRDefault="009F3CCA">
      <w:pPr>
        <w:rPr>
          <w:rFonts w:ascii="Arial" w:hAnsi="Arial" w:cs="Arial"/>
          <w:b/>
          <w:color w:val="000000" w:themeColor="text1"/>
          <w:sz w:val="18"/>
          <w:szCs w:val="18"/>
        </w:rPr>
      </w:pPr>
    </w:p>
    <w:p w:rsidR="00AA3F26" w:rsidRPr="000F70AD" w:rsidRDefault="00AA3F26" w:rsidP="00CF71BD">
      <w:pPr>
        <w:autoSpaceDE w:val="0"/>
        <w:autoSpaceDN w:val="0"/>
        <w:adjustRightInd w:val="0"/>
        <w:jc w:val="center"/>
        <w:rPr>
          <w:rFonts w:ascii="Arial" w:hAnsi="Arial" w:cs="Arial"/>
          <w:b/>
          <w:color w:val="000000" w:themeColor="text1"/>
          <w:sz w:val="18"/>
          <w:szCs w:val="18"/>
        </w:rPr>
      </w:pPr>
      <w:r w:rsidRPr="000F70A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AA3F26" w:rsidRPr="000F70AD" w:rsidTr="00CF71BD">
        <w:trPr>
          <w:trHeight w:val="877"/>
          <w:jc w:val="center"/>
        </w:trPr>
        <w:tc>
          <w:tcPr>
            <w:tcW w:w="646"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 No.</w:t>
            </w:r>
          </w:p>
        </w:tc>
        <w:tc>
          <w:tcPr>
            <w:tcW w:w="1827"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 Statement</w:t>
            </w:r>
          </w:p>
        </w:tc>
        <w:tc>
          <w:tcPr>
            <w:tcW w:w="2292"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Corresponding PO</w:t>
            </w:r>
          </w:p>
        </w:tc>
        <w:tc>
          <w:tcPr>
            <w:tcW w:w="1051"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Domain / level of learning taxonomy</w:t>
            </w:r>
          </w:p>
        </w:tc>
        <w:tc>
          <w:tcPr>
            <w:tcW w:w="1747"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Delivery methods and activities</w:t>
            </w:r>
          </w:p>
        </w:tc>
        <w:tc>
          <w:tcPr>
            <w:tcW w:w="1612"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Assessment tools</w:t>
            </w:r>
          </w:p>
        </w:tc>
      </w:tr>
      <w:tr w:rsidR="00AA3F26" w:rsidRPr="000F70AD" w:rsidTr="00CF71BD">
        <w:trPr>
          <w:trHeight w:val="1646"/>
          <w:jc w:val="center"/>
        </w:trPr>
        <w:tc>
          <w:tcPr>
            <w:tcW w:w="646"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CO1</w:t>
            </w:r>
          </w:p>
        </w:tc>
        <w:tc>
          <w:tcPr>
            <w:tcW w:w="1827" w:type="dxa"/>
            <w:vAlign w:val="center"/>
          </w:tcPr>
          <w:p w:rsidR="00AA3F26" w:rsidRPr="000F70AD" w:rsidRDefault="00AA3F26"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To i</w:t>
            </w:r>
            <w:r w:rsidRPr="000F70AD">
              <w:rPr>
                <w:rFonts w:ascii="Arial" w:hAnsi="Arial" w:cs="Arial"/>
                <w:b/>
                <w:color w:val="000000" w:themeColor="text1"/>
                <w:sz w:val="18"/>
                <w:szCs w:val="18"/>
              </w:rPr>
              <w:t>mplement</w:t>
            </w:r>
            <w:r w:rsidRPr="000F70AD">
              <w:rPr>
                <w:rFonts w:ascii="Arial" w:hAnsi="Arial" w:cs="Arial"/>
                <w:color w:val="000000" w:themeColor="text1"/>
                <w:sz w:val="18"/>
                <w:szCs w:val="18"/>
              </w:rPr>
              <w:t xml:space="preserve"> elementary algorithms such as Caesar cipher, Transposition cipher, DES, RSA, MD5, SHA </w:t>
            </w:r>
          </w:p>
        </w:tc>
        <w:tc>
          <w:tcPr>
            <w:tcW w:w="2292" w:type="dxa"/>
            <w:vAlign w:val="center"/>
          </w:tcPr>
          <w:p w:rsidR="00AA3F26" w:rsidRPr="000F70AD" w:rsidRDefault="00AA3F26" w:rsidP="00CF71BD">
            <w:pPr>
              <w:pStyle w:val="ListParagraph"/>
              <w:spacing w:after="0" w:line="240" w:lineRule="auto"/>
              <w:ind w:left="0"/>
              <w:jc w:val="center"/>
              <w:rPr>
                <w:rFonts w:ascii="Arial" w:hAnsi="Arial" w:cs="Arial"/>
                <w:b/>
                <w:bCs/>
                <w:color w:val="000000" w:themeColor="text1"/>
                <w:sz w:val="18"/>
                <w:szCs w:val="18"/>
              </w:rPr>
            </w:pPr>
            <w:r w:rsidRPr="000F70AD">
              <w:rPr>
                <w:rFonts w:ascii="Arial" w:hAnsi="Arial" w:cs="Arial"/>
                <w:b/>
                <w:bCs/>
                <w:color w:val="000000" w:themeColor="text1"/>
                <w:sz w:val="18"/>
                <w:szCs w:val="18"/>
              </w:rPr>
              <w:t xml:space="preserve">Design/development of solutions: </w:t>
            </w:r>
          </w:p>
          <w:p w:rsidR="00AA3F26" w:rsidRPr="000F70AD" w:rsidRDefault="00AA3F26" w:rsidP="00CF71BD">
            <w:pPr>
              <w:pStyle w:val="ListParagraph"/>
              <w:spacing w:after="0" w:line="240" w:lineRule="auto"/>
              <w:ind w:left="0"/>
              <w:jc w:val="center"/>
              <w:rPr>
                <w:rFonts w:ascii="Arial" w:hAnsi="Arial" w:cs="Arial"/>
                <w:color w:val="000000" w:themeColor="text1"/>
                <w:sz w:val="18"/>
                <w:szCs w:val="18"/>
              </w:rPr>
            </w:pPr>
            <w:r w:rsidRPr="000F70AD">
              <w:rPr>
                <w:rFonts w:ascii="Arial" w:hAnsi="Arial" w:cs="Arial"/>
                <w:color w:val="000000" w:themeColor="text1"/>
                <w:sz w:val="18"/>
                <w:szCs w:val="18"/>
              </w:rPr>
              <w:t>(PO3)</w:t>
            </w:r>
          </w:p>
        </w:tc>
        <w:tc>
          <w:tcPr>
            <w:tcW w:w="1051"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Cognitive domain – level 2</w:t>
            </w:r>
          </w:p>
        </w:tc>
        <w:tc>
          <w:tcPr>
            <w:tcW w:w="1747" w:type="dxa"/>
            <w:vAlign w:val="center"/>
          </w:tcPr>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28663"/>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Lecture Note</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7635571"/>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Text Book</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7578812"/>
              </w:sdtPr>
              <w:sdtEndPr/>
              <w:sdtContent>
                <w:r w:rsidR="00AA3F26" w:rsidRPr="006A714F">
                  <w:rPr>
                    <w:rFonts w:ascii="MS Gothic" w:eastAsia="MS Gothic" w:hAnsi="MS Gothic" w:cs="MS Gothic" w:hint="eastAsia"/>
                    <w:color w:val="000000" w:themeColor="text1"/>
                    <w:sz w:val="18"/>
                    <w:szCs w:val="18"/>
                  </w:rPr>
                  <w:t>☐</w:t>
                </w:r>
              </w:sdtContent>
            </w:sdt>
            <w:r w:rsidR="00AA3F26" w:rsidRPr="006A714F">
              <w:rPr>
                <w:rFonts w:ascii="Arial" w:hAnsi="Arial" w:cs="Arial"/>
                <w:color w:val="000000" w:themeColor="text1"/>
                <w:sz w:val="18"/>
                <w:szCs w:val="18"/>
              </w:rPr>
              <w:t xml:space="preserve">  Audio/Video</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60093"/>
              </w:sdtPr>
              <w:sdtEndPr/>
              <w:sdtContent>
                <w:r w:rsidR="00AA3F26" w:rsidRPr="006A714F">
                  <w:rPr>
                    <w:rFonts w:ascii="MS Gothic" w:eastAsia="MS Gothic" w:hAnsi="MS Gothic" w:cs="MS Gothic" w:hint="eastAsia"/>
                    <w:color w:val="000000" w:themeColor="text1"/>
                    <w:sz w:val="18"/>
                    <w:szCs w:val="18"/>
                  </w:rPr>
                  <w:t>☐</w:t>
                </w:r>
              </w:sdtContent>
            </w:sdt>
            <w:r w:rsidR="00AA3F26" w:rsidRPr="006A714F">
              <w:rPr>
                <w:rFonts w:ascii="Arial" w:hAnsi="Arial" w:cs="Arial"/>
                <w:color w:val="000000" w:themeColor="text1"/>
                <w:sz w:val="18"/>
                <w:szCs w:val="18"/>
              </w:rPr>
              <w:t xml:space="preserve">  Web Material</w:t>
            </w:r>
          </w:p>
          <w:p w:rsidR="00AA3F26" w:rsidRPr="000F70A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2656832"/>
              </w:sdtPr>
              <w:sdtEndPr/>
              <w:sdtContent>
                <w:r w:rsidR="00AA3F26">
                  <w:rPr>
                    <w:rFonts w:ascii="MS Gothic" w:eastAsia="MS Gothic" w:hAnsi="MS Gothic" w:cs="Arial" w:hint="eastAsia"/>
                    <w:color w:val="000000" w:themeColor="text1"/>
                    <w:sz w:val="18"/>
                    <w:szCs w:val="18"/>
                  </w:rPr>
                  <w:t>☒</w:t>
                </w:r>
              </w:sdtContent>
            </w:sdt>
            <w:r w:rsidR="00AA3F26">
              <w:rPr>
                <w:rFonts w:ascii="Arial" w:hAnsi="Arial" w:cs="Arial"/>
                <w:color w:val="000000" w:themeColor="text1"/>
                <w:sz w:val="18"/>
                <w:szCs w:val="18"/>
              </w:rPr>
              <w:t>Lab Manual</w:t>
            </w:r>
          </w:p>
        </w:tc>
        <w:tc>
          <w:tcPr>
            <w:tcW w:w="1612" w:type="dxa"/>
            <w:vAlign w:val="center"/>
          </w:tcPr>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4000202"/>
              </w:sdtPr>
              <w:sdtEndPr/>
              <w:sdtContent>
                <w:r w:rsidR="00AA3F26">
                  <w:rPr>
                    <w:rFonts w:ascii="MS Gothic" w:eastAsia="MS Gothic" w:hAnsi="MS Gothic" w:cs="Arial" w:hint="eastAsia"/>
                    <w:color w:val="000000" w:themeColor="text1"/>
                    <w:sz w:val="18"/>
                    <w:szCs w:val="18"/>
                  </w:rPr>
                  <w:t>☒</w:t>
                </w:r>
              </w:sdtContent>
            </w:sdt>
            <w:r w:rsidR="00AA3F26">
              <w:rPr>
                <w:rFonts w:ascii="Arial" w:hAnsi="Arial" w:cs="Arial"/>
                <w:color w:val="000000" w:themeColor="text1"/>
                <w:sz w:val="18"/>
                <w:szCs w:val="18"/>
              </w:rPr>
              <w:t>CA</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7323491"/>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Final Exam</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8769603"/>
              </w:sdtPr>
              <w:sdtEndPr/>
              <w:sdtContent>
                <w:r w:rsidR="00AA3F26" w:rsidRPr="006A714F">
                  <w:rPr>
                    <w:rFonts w:ascii="MS Gothic" w:eastAsia="MS Gothic" w:hAnsi="MS Gothic" w:cs="MS Gothic" w:hint="eastAsia"/>
                    <w:color w:val="000000" w:themeColor="text1"/>
                    <w:sz w:val="18"/>
                    <w:szCs w:val="18"/>
                  </w:rPr>
                  <w:t>☒</w:t>
                </w:r>
              </w:sdtContent>
            </w:sdt>
            <w:r w:rsidR="00AA3F26" w:rsidRPr="006A714F">
              <w:rPr>
                <w:rFonts w:ascii="Arial" w:hAnsi="Arial" w:cs="Arial"/>
                <w:color w:val="000000" w:themeColor="text1"/>
                <w:sz w:val="18"/>
                <w:szCs w:val="18"/>
              </w:rPr>
              <w:t xml:space="preserve">  Assignment </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6984133"/>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N</w:t>
            </w:r>
            <w:r w:rsidR="00AA3F26">
              <w:rPr>
                <w:rFonts w:ascii="Arial" w:hAnsi="Arial" w:cs="Arial"/>
                <w:color w:val="000000" w:themeColor="text1"/>
                <w:sz w:val="18"/>
                <w:szCs w:val="18"/>
              </w:rPr>
              <w:t>ote book</w:t>
            </w:r>
          </w:p>
          <w:p w:rsidR="00AA3F26" w:rsidRPr="000F70A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03122636"/>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Presentation</w:t>
            </w:r>
          </w:p>
        </w:tc>
      </w:tr>
      <w:tr w:rsidR="00AA3F26" w:rsidRPr="000F70AD" w:rsidTr="00CF71BD">
        <w:trPr>
          <w:trHeight w:val="1583"/>
          <w:jc w:val="center"/>
        </w:trPr>
        <w:tc>
          <w:tcPr>
            <w:tcW w:w="646"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CO2</w:t>
            </w:r>
          </w:p>
        </w:tc>
        <w:tc>
          <w:tcPr>
            <w:tcW w:w="1827" w:type="dxa"/>
            <w:vAlign w:val="center"/>
          </w:tcPr>
          <w:p w:rsidR="00AA3F26" w:rsidRPr="000F70AD" w:rsidRDefault="00AA3F26" w:rsidP="00CF71BD">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To a</w:t>
            </w:r>
            <w:r w:rsidRPr="000F70AD">
              <w:rPr>
                <w:rFonts w:ascii="Arial" w:hAnsi="Arial" w:cs="Arial"/>
                <w:b/>
                <w:color w:val="000000" w:themeColor="text1"/>
                <w:sz w:val="18"/>
                <w:szCs w:val="18"/>
              </w:rPr>
              <w:t>pply</w:t>
            </w:r>
            <w:r w:rsidRPr="000F70AD">
              <w:rPr>
                <w:rFonts w:ascii="Arial" w:hAnsi="Arial" w:cs="Arial"/>
                <w:color w:val="000000" w:themeColor="text1"/>
                <w:sz w:val="18"/>
                <w:szCs w:val="18"/>
              </w:rPr>
              <w:t xml:space="preserve"> Cryptographic algorithms to solve real world problems.</w:t>
            </w:r>
          </w:p>
        </w:tc>
        <w:tc>
          <w:tcPr>
            <w:tcW w:w="2292" w:type="dxa"/>
            <w:vAlign w:val="center"/>
          </w:tcPr>
          <w:p w:rsidR="00AA3F26" w:rsidRPr="000F70AD" w:rsidRDefault="00AA3F26" w:rsidP="00CF71BD">
            <w:pPr>
              <w:pStyle w:val="ListParagraph"/>
              <w:spacing w:after="0" w:line="240" w:lineRule="auto"/>
              <w:ind w:left="0"/>
              <w:jc w:val="center"/>
              <w:rPr>
                <w:rFonts w:ascii="Arial" w:hAnsi="Arial" w:cs="Arial"/>
                <w:b/>
                <w:bCs/>
                <w:color w:val="000000" w:themeColor="text1"/>
                <w:sz w:val="18"/>
                <w:szCs w:val="18"/>
              </w:rPr>
            </w:pPr>
            <w:r w:rsidRPr="000F70AD">
              <w:rPr>
                <w:rFonts w:ascii="Arial" w:hAnsi="Arial" w:cs="Arial"/>
                <w:b/>
                <w:bCs/>
                <w:color w:val="000000" w:themeColor="text1"/>
                <w:sz w:val="18"/>
                <w:szCs w:val="18"/>
              </w:rPr>
              <w:t xml:space="preserve">Modern tool usage: </w:t>
            </w:r>
          </w:p>
          <w:p w:rsidR="00AA3F26" w:rsidRPr="000F70AD" w:rsidRDefault="00AA3F26" w:rsidP="00CF71BD">
            <w:pPr>
              <w:pStyle w:val="ListParagraph"/>
              <w:spacing w:after="0" w:line="240" w:lineRule="auto"/>
              <w:ind w:left="0"/>
              <w:jc w:val="center"/>
              <w:rPr>
                <w:rFonts w:ascii="Arial" w:hAnsi="Arial" w:cs="Arial"/>
                <w:color w:val="000000" w:themeColor="text1"/>
                <w:sz w:val="18"/>
                <w:szCs w:val="18"/>
              </w:rPr>
            </w:pPr>
            <w:r w:rsidRPr="000F70AD">
              <w:rPr>
                <w:rFonts w:ascii="Arial" w:hAnsi="Arial" w:cs="Arial"/>
                <w:color w:val="000000" w:themeColor="text1"/>
                <w:sz w:val="18"/>
                <w:szCs w:val="18"/>
              </w:rPr>
              <w:t>(PO5)</w:t>
            </w:r>
          </w:p>
        </w:tc>
        <w:tc>
          <w:tcPr>
            <w:tcW w:w="1051" w:type="dxa"/>
            <w:vAlign w:val="center"/>
          </w:tcPr>
          <w:p w:rsidR="00AA3F26" w:rsidRPr="000F70AD" w:rsidRDefault="00AA3F26" w:rsidP="00CF71BD">
            <w:pPr>
              <w:jc w:val="center"/>
              <w:rPr>
                <w:rFonts w:ascii="Arial" w:hAnsi="Arial" w:cs="Arial"/>
                <w:color w:val="000000" w:themeColor="text1"/>
                <w:sz w:val="18"/>
                <w:szCs w:val="18"/>
              </w:rPr>
            </w:pPr>
            <w:r w:rsidRPr="000F70AD">
              <w:rPr>
                <w:rFonts w:ascii="Arial" w:hAnsi="Arial" w:cs="Arial"/>
                <w:color w:val="000000" w:themeColor="text1"/>
                <w:sz w:val="18"/>
                <w:szCs w:val="18"/>
              </w:rPr>
              <w:t>Cognitive domain – level 4</w:t>
            </w:r>
          </w:p>
        </w:tc>
        <w:tc>
          <w:tcPr>
            <w:tcW w:w="1747" w:type="dxa"/>
            <w:vAlign w:val="center"/>
          </w:tcPr>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6214657"/>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Lecture Note</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966731"/>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Text Book</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499464"/>
              </w:sdtPr>
              <w:sdtEndPr/>
              <w:sdtContent>
                <w:r w:rsidR="00AA3F26" w:rsidRPr="006A714F">
                  <w:rPr>
                    <w:rFonts w:ascii="MS Gothic" w:eastAsia="MS Gothic" w:hAnsi="MS Gothic" w:cs="MS Gothic" w:hint="eastAsia"/>
                    <w:color w:val="000000" w:themeColor="text1"/>
                    <w:sz w:val="18"/>
                    <w:szCs w:val="18"/>
                  </w:rPr>
                  <w:t>☐</w:t>
                </w:r>
              </w:sdtContent>
            </w:sdt>
            <w:r w:rsidR="00AA3F26" w:rsidRPr="006A714F">
              <w:rPr>
                <w:rFonts w:ascii="Arial" w:hAnsi="Arial" w:cs="Arial"/>
                <w:color w:val="000000" w:themeColor="text1"/>
                <w:sz w:val="18"/>
                <w:szCs w:val="18"/>
              </w:rPr>
              <w:t xml:space="preserve">  Audio/Video</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8312885"/>
              </w:sdtPr>
              <w:sdtEndPr/>
              <w:sdtContent>
                <w:r w:rsidR="00AA3F26" w:rsidRPr="006A714F">
                  <w:rPr>
                    <w:rFonts w:ascii="MS Gothic" w:eastAsia="MS Gothic" w:hAnsi="MS Gothic" w:cs="MS Gothic" w:hint="eastAsia"/>
                    <w:color w:val="000000" w:themeColor="text1"/>
                    <w:sz w:val="18"/>
                    <w:szCs w:val="18"/>
                  </w:rPr>
                  <w:t>☐</w:t>
                </w:r>
              </w:sdtContent>
            </w:sdt>
            <w:r w:rsidR="00AA3F26" w:rsidRPr="006A714F">
              <w:rPr>
                <w:rFonts w:ascii="Arial" w:hAnsi="Arial" w:cs="Arial"/>
                <w:color w:val="000000" w:themeColor="text1"/>
                <w:sz w:val="18"/>
                <w:szCs w:val="18"/>
              </w:rPr>
              <w:t xml:space="preserve">  Web Material</w:t>
            </w:r>
          </w:p>
          <w:p w:rsidR="00AA3F26" w:rsidRPr="000F70AD"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7116475"/>
              </w:sdtPr>
              <w:sdtEndPr/>
              <w:sdtContent>
                <w:r w:rsidR="00AA3F26">
                  <w:rPr>
                    <w:rFonts w:ascii="MS Gothic" w:eastAsia="MS Gothic" w:hAnsi="MS Gothic" w:cs="Arial" w:hint="eastAsia"/>
                    <w:color w:val="000000" w:themeColor="text1"/>
                    <w:sz w:val="18"/>
                    <w:szCs w:val="18"/>
                  </w:rPr>
                  <w:t>☒</w:t>
                </w:r>
              </w:sdtContent>
            </w:sdt>
            <w:r w:rsidR="00AA3F26">
              <w:rPr>
                <w:rFonts w:ascii="Arial" w:hAnsi="Arial" w:cs="Arial"/>
                <w:color w:val="000000" w:themeColor="text1"/>
                <w:sz w:val="18"/>
                <w:szCs w:val="18"/>
              </w:rPr>
              <w:t>Lab Manual</w:t>
            </w:r>
          </w:p>
        </w:tc>
        <w:tc>
          <w:tcPr>
            <w:tcW w:w="1612" w:type="dxa"/>
            <w:vAlign w:val="center"/>
          </w:tcPr>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5963676"/>
              </w:sdtPr>
              <w:sdtEndPr/>
              <w:sdtContent>
                <w:r w:rsidR="00AA3F26">
                  <w:rPr>
                    <w:rFonts w:ascii="MS Gothic" w:eastAsia="MS Gothic" w:hAnsi="MS Gothic" w:cs="Arial" w:hint="eastAsia"/>
                    <w:color w:val="000000" w:themeColor="text1"/>
                    <w:sz w:val="18"/>
                    <w:szCs w:val="18"/>
                  </w:rPr>
                  <w:t>☒</w:t>
                </w:r>
              </w:sdtContent>
            </w:sdt>
            <w:r w:rsidR="00AA3F26">
              <w:rPr>
                <w:rFonts w:ascii="Arial" w:hAnsi="Arial" w:cs="Arial"/>
                <w:color w:val="000000" w:themeColor="text1"/>
                <w:sz w:val="18"/>
                <w:szCs w:val="18"/>
              </w:rPr>
              <w:t>CA</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5740585"/>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Final Exam</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3499714"/>
              </w:sdtPr>
              <w:sdtEndPr/>
              <w:sdtContent>
                <w:r w:rsidR="00AA3F26" w:rsidRPr="006A714F">
                  <w:rPr>
                    <w:rFonts w:ascii="MS Gothic" w:eastAsia="MS Gothic" w:hAnsi="MS Gothic" w:cs="MS Gothic" w:hint="eastAsia"/>
                    <w:color w:val="000000" w:themeColor="text1"/>
                    <w:sz w:val="18"/>
                    <w:szCs w:val="18"/>
                  </w:rPr>
                  <w:t>☒</w:t>
                </w:r>
              </w:sdtContent>
            </w:sdt>
            <w:r w:rsidR="00AA3F26" w:rsidRPr="006A714F">
              <w:rPr>
                <w:rFonts w:ascii="Arial" w:hAnsi="Arial" w:cs="Arial"/>
                <w:color w:val="000000" w:themeColor="text1"/>
                <w:sz w:val="18"/>
                <w:szCs w:val="18"/>
              </w:rPr>
              <w:t xml:space="preserve">  Assignment </w:t>
            </w:r>
          </w:p>
          <w:p w:rsidR="00AA3F26" w:rsidRPr="006A714F"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476533"/>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N</w:t>
            </w:r>
            <w:r w:rsidR="00AA3F26">
              <w:rPr>
                <w:rFonts w:ascii="Arial" w:hAnsi="Arial" w:cs="Arial"/>
                <w:color w:val="000000" w:themeColor="text1"/>
                <w:sz w:val="18"/>
                <w:szCs w:val="18"/>
              </w:rPr>
              <w:t>ote book</w:t>
            </w:r>
          </w:p>
          <w:p w:rsidR="00AA3F26" w:rsidRPr="000F70AD"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8508923"/>
              </w:sdtPr>
              <w:sdtEndPr/>
              <w:sdtContent>
                <w:r w:rsidR="00AA3F26">
                  <w:rPr>
                    <w:rFonts w:ascii="MS Gothic" w:eastAsia="MS Gothic" w:hAnsi="MS Gothic" w:cs="Arial" w:hint="eastAsia"/>
                    <w:color w:val="000000" w:themeColor="text1"/>
                    <w:sz w:val="18"/>
                    <w:szCs w:val="18"/>
                  </w:rPr>
                  <w:t>☒</w:t>
                </w:r>
              </w:sdtContent>
            </w:sdt>
            <w:r w:rsidR="00AA3F26" w:rsidRPr="006A714F">
              <w:rPr>
                <w:rFonts w:ascii="Arial" w:hAnsi="Arial" w:cs="Arial"/>
                <w:color w:val="000000" w:themeColor="text1"/>
                <w:sz w:val="18"/>
                <w:szCs w:val="18"/>
              </w:rPr>
              <w:t xml:space="preserve">  Presentation</w:t>
            </w:r>
          </w:p>
        </w:tc>
      </w:tr>
    </w:tbl>
    <w:p w:rsidR="00AA3F26" w:rsidRPr="000F70AD" w:rsidRDefault="00AA3F26" w:rsidP="00CF71BD">
      <w:pPr>
        <w:autoSpaceDE w:val="0"/>
        <w:autoSpaceDN w:val="0"/>
        <w:adjustRightInd w:val="0"/>
        <w:jc w:val="center"/>
        <w:rPr>
          <w:rFonts w:ascii="Arial" w:hAnsi="Arial" w:cs="Arial"/>
          <w:b/>
          <w:color w:val="000000" w:themeColor="text1"/>
          <w:sz w:val="18"/>
          <w:szCs w:val="18"/>
        </w:rPr>
      </w:pPr>
    </w:p>
    <w:tbl>
      <w:tblPr>
        <w:tblStyle w:val="TableGrid"/>
        <w:tblW w:w="9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2"/>
      </w:tblGrid>
      <w:tr w:rsidR="00AA3F26" w:rsidRPr="000F70AD" w:rsidTr="00065DE6">
        <w:trPr>
          <w:jc w:val="center"/>
        </w:trPr>
        <w:tc>
          <w:tcPr>
            <w:tcW w:w="9122" w:type="dxa"/>
          </w:tcPr>
          <w:p w:rsidR="00AA3F26" w:rsidRPr="000F70AD" w:rsidRDefault="00AA3F26" w:rsidP="00CF71BD">
            <w:pPr>
              <w:rPr>
                <w:rFonts w:ascii="Arial" w:hAnsi="Arial" w:cs="Arial"/>
                <w:b/>
                <w:color w:val="000000" w:themeColor="text1"/>
                <w:sz w:val="18"/>
                <w:szCs w:val="18"/>
              </w:rPr>
            </w:pPr>
            <w:r w:rsidRPr="000F70AD">
              <w:rPr>
                <w:rFonts w:ascii="Arial" w:hAnsi="Arial" w:cs="Arial"/>
                <w:b/>
                <w:color w:val="000000" w:themeColor="text1"/>
                <w:sz w:val="18"/>
                <w:szCs w:val="18"/>
              </w:rPr>
              <w:t>Assessment and Marks Distribution:</w:t>
            </w:r>
          </w:p>
          <w:p w:rsidR="00AA3F26" w:rsidRPr="00D07B06" w:rsidRDefault="00AA3F26" w:rsidP="00CF71BD">
            <w:pPr>
              <w:rPr>
                <w:rFonts w:ascii="Arial" w:hAnsi="Arial" w:cs="Arial"/>
                <w:bCs/>
                <w:sz w:val="18"/>
                <w:szCs w:val="18"/>
              </w:rPr>
            </w:pPr>
            <w:r w:rsidRPr="00D07B06">
              <w:rPr>
                <w:rFonts w:ascii="Arial" w:hAnsi="Arial" w:cs="Arial"/>
                <w:bCs/>
                <w:sz w:val="18"/>
                <w:szCs w:val="18"/>
              </w:rPr>
              <w:t>Continuous Assessments</w:t>
            </w:r>
            <w:r>
              <w:rPr>
                <w:rFonts w:ascii="Arial" w:hAnsi="Arial" w:cs="Arial"/>
                <w:bCs/>
                <w:sz w:val="18"/>
                <w:szCs w:val="18"/>
              </w:rPr>
              <w:t xml:space="preserve"> (CA) </w:t>
            </w:r>
            <w:r w:rsidRPr="00D07B06">
              <w:rPr>
                <w:rFonts w:ascii="Arial" w:hAnsi="Arial" w:cs="Arial"/>
                <w:bCs/>
                <w:sz w:val="18"/>
                <w:szCs w:val="18"/>
              </w:rPr>
              <w:t xml:space="preserve"> (20%)</w:t>
            </w:r>
          </w:p>
          <w:p w:rsidR="00AA3F26" w:rsidRPr="00D07B06" w:rsidRDefault="00AA3F26" w:rsidP="00CF71BD">
            <w:pPr>
              <w:rPr>
                <w:rFonts w:ascii="Arial" w:hAnsi="Arial" w:cs="Arial"/>
                <w:bCs/>
                <w:sz w:val="18"/>
                <w:szCs w:val="18"/>
              </w:rPr>
            </w:pP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(70%)</w:t>
            </w:r>
          </w:p>
          <w:p w:rsidR="00AA3F26" w:rsidRPr="000F70AD" w:rsidRDefault="00AA3F26" w:rsidP="00CF71BD">
            <w:pPr>
              <w:rPr>
                <w:rFonts w:ascii="Arial" w:hAnsi="Arial" w:cs="Arial"/>
                <w:b/>
                <w:color w:val="000000" w:themeColor="text1"/>
                <w:sz w:val="18"/>
                <w:szCs w:val="18"/>
              </w:rPr>
            </w:pPr>
            <w:r w:rsidRPr="00D07B06">
              <w:rPr>
                <w:rFonts w:ascii="Arial" w:hAnsi="Arial" w:cs="Arial"/>
                <w:bCs/>
                <w:sz w:val="18"/>
                <w:szCs w:val="18"/>
              </w:rPr>
              <w:tab/>
              <w:t>A class participation mark (10%).</w:t>
            </w:r>
          </w:p>
        </w:tc>
      </w:tr>
      <w:tr w:rsidR="00AA3F26" w:rsidRPr="000F70AD" w:rsidTr="00065DE6">
        <w:trPr>
          <w:jc w:val="center"/>
        </w:trPr>
        <w:tc>
          <w:tcPr>
            <w:tcW w:w="9122" w:type="dxa"/>
          </w:tcPr>
          <w:p w:rsidR="00AA3F26" w:rsidRPr="000F70AD" w:rsidRDefault="00AA3F26" w:rsidP="00CF71BD">
            <w:pPr>
              <w:spacing w:after="120"/>
              <w:rPr>
                <w:rFonts w:ascii="Arial" w:hAnsi="Arial" w:cs="Arial"/>
                <w:b/>
                <w:bCs/>
                <w:iCs/>
                <w:sz w:val="18"/>
                <w:szCs w:val="18"/>
              </w:rPr>
            </w:pPr>
          </w:p>
          <w:p w:rsidR="00AA3F26" w:rsidRPr="000F70AD" w:rsidRDefault="00AA3F26" w:rsidP="00CF71BD">
            <w:pPr>
              <w:spacing w:after="120"/>
              <w:rPr>
                <w:rFonts w:ascii="Arial" w:hAnsi="Arial" w:cs="Arial"/>
                <w:b/>
                <w:bCs/>
                <w:iCs/>
                <w:sz w:val="18"/>
                <w:szCs w:val="18"/>
              </w:rPr>
            </w:pPr>
            <w:r w:rsidRPr="000F70AD">
              <w:rPr>
                <w:rFonts w:ascii="Arial" w:hAnsi="Arial" w:cs="Arial"/>
                <w:b/>
                <w:bCs/>
                <w:iCs/>
                <w:sz w:val="18"/>
                <w:szCs w:val="18"/>
              </w:rPr>
              <w:t>Lab Course Contents</w:t>
            </w:r>
            <w:r>
              <w:rPr>
                <w:rFonts w:ascii="Arial" w:hAnsi="Arial" w:cs="Arial"/>
                <w:b/>
                <w:bCs/>
                <w:iCs/>
                <w:sz w:val="18"/>
                <w:szCs w:val="18"/>
              </w:rPr>
              <w:t>/List of Experiments</w:t>
            </w:r>
            <w:r w:rsidRPr="000F70AD">
              <w:rPr>
                <w:rFonts w:ascii="Arial" w:hAnsi="Arial" w:cs="Arial"/>
                <w:b/>
                <w:bCs/>
                <w:iCs/>
                <w:sz w:val="18"/>
                <w:szCs w:val="1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6"/>
            </w:tblGrid>
            <w:tr w:rsidR="00AA3F26" w:rsidRPr="000F70AD" w:rsidTr="00CF71BD">
              <w:trPr>
                <w:jc w:val="center"/>
              </w:trPr>
              <w:tc>
                <w:tcPr>
                  <w:tcW w:w="8983" w:type="dxa"/>
                  <w:vAlign w:val="center"/>
                </w:tcPr>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Suppose you are given a line of text as a plaintext, find out the corresponding Caesar Cipher (i.e. character three to the right modulo 26). Then perform the reverse operation to get original plaintext.</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 xml:space="preserve">Find out the Polygram Substitution Cipher of a given plaintext (Consider the block size of 3). Then perform the reverse operation to get original plaintext. </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Consider the plaintext “DEPARTMENT OF COMPUTER SCIENCE AND TECHNOLY UNIVERSITY OF RAJSHAHI BANGLADESH”, find out the corresponding Transposition Cipher (Take width as input). Then perform the reverse operation to get original plaintext.</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Find out corresponding double Transposition Cipher of the above plaintext. Then perform the reverse operation to get original plaintext.</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You are supplied a file of large nonrepeating set of truly random key letter. Your job is to encrypt the plaintext using ONE TIME PAD technique. Then perform the reverse operation to get original plaintext.</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Use the Lehmann algorithm to check whether the given number P is prime or not?</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 xml:space="preserve">Use the Robin-Miller algorithm to check whether the given number P is prime or not?  </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Write a program to implement MD5 one way hash function.</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Write a program to implement Secured Hash Algorithm (SHA) one way hash function.</w:t>
                  </w:r>
                </w:p>
                <w:p w:rsidR="00AA3F26" w:rsidRPr="000F70AD" w:rsidRDefault="00AA3F26" w:rsidP="00CB1944">
                  <w:pPr>
                    <w:numPr>
                      <w:ilvl w:val="0"/>
                      <w:numId w:val="25"/>
                    </w:numPr>
                    <w:ind w:left="357" w:hanging="357"/>
                    <w:jc w:val="both"/>
                    <w:rPr>
                      <w:rFonts w:ascii="Arial" w:hAnsi="Arial" w:cs="Arial"/>
                      <w:bCs/>
                      <w:sz w:val="18"/>
                      <w:szCs w:val="18"/>
                    </w:rPr>
                  </w:pPr>
                  <w:r w:rsidRPr="000F70AD">
                    <w:rPr>
                      <w:rFonts w:ascii="Arial" w:hAnsi="Arial" w:cs="Arial"/>
                      <w:bCs/>
                      <w:sz w:val="18"/>
                      <w:szCs w:val="18"/>
                    </w:rPr>
                    <w:t>Encrypt the plaintext message using RSA algorithm.Then perform the reverse operation to get original plaintext.</w:t>
                  </w:r>
                </w:p>
                <w:p w:rsidR="00AA3F26" w:rsidRPr="000F70AD" w:rsidRDefault="00AA3F26" w:rsidP="00CB1944">
                  <w:pPr>
                    <w:numPr>
                      <w:ilvl w:val="0"/>
                      <w:numId w:val="25"/>
                    </w:numPr>
                    <w:ind w:left="357" w:hanging="357"/>
                    <w:rPr>
                      <w:rFonts w:ascii="Arial" w:hAnsi="Arial" w:cs="Arial"/>
                      <w:bCs/>
                      <w:sz w:val="18"/>
                      <w:szCs w:val="18"/>
                    </w:rPr>
                  </w:pPr>
                  <w:r w:rsidRPr="000F70AD">
                    <w:rPr>
                      <w:rFonts w:ascii="Arial" w:hAnsi="Arial" w:cs="Arial"/>
                      <w:bCs/>
                      <w:sz w:val="18"/>
                      <w:szCs w:val="18"/>
                    </w:rPr>
                    <w:t>Write a program to implement Diffie-Hellman Key Exchange.</w:t>
                  </w:r>
                </w:p>
                <w:p w:rsidR="00AA3F26" w:rsidRPr="000F70AD" w:rsidRDefault="00AA3F26" w:rsidP="00CF71BD">
                  <w:pPr>
                    <w:spacing w:after="120"/>
                    <w:rPr>
                      <w:rFonts w:ascii="Arial" w:hAnsi="Arial" w:cs="Arial"/>
                      <w:b/>
                      <w:sz w:val="18"/>
                      <w:szCs w:val="18"/>
                    </w:rPr>
                  </w:pPr>
                </w:p>
              </w:tc>
            </w:tr>
          </w:tbl>
          <w:p w:rsidR="00AA3F26" w:rsidRPr="000F70AD" w:rsidRDefault="00AA3F26" w:rsidP="00CF71BD">
            <w:pPr>
              <w:spacing w:after="120"/>
              <w:rPr>
                <w:rFonts w:ascii="Arial" w:hAnsi="Arial" w:cs="Arial"/>
                <w:b/>
                <w:color w:val="FF0000"/>
                <w:sz w:val="18"/>
                <w:szCs w:val="18"/>
              </w:rPr>
            </w:pPr>
          </w:p>
        </w:tc>
      </w:tr>
    </w:tbl>
    <w:p w:rsidR="005A0051" w:rsidRDefault="005A0051" w:rsidP="005A0051">
      <w:pPr>
        <w:rPr>
          <w:rFonts w:ascii="Arial" w:hAnsi="Arial" w:cs="Arial"/>
          <w:b/>
          <w:color w:val="FFFFFF"/>
          <w:sz w:val="18"/>
          <w:szCs w:val="18"/>
          <w:highlight w:val="black"/>
        </w:rPr>
      </w:pPr>
    </w:p>
    <w:p w:rsidR="005A0051" w:rsidRDefault="005A0051">
      <w:pPr>
        <w:rPr>
          <w:rFonts w:ascii="Arial" w:hAnsi="Arial" w:cs="Arial"/>
          <w:b/>
          <w:color w:val="FFFFFF"/>
          <w:sz w:val="18"/>
          <w:szCs w:val="18"/>
          <w:highlight w:val="black"/>
        </w:rPr>
      </w:pPr>
    </w:p>
    <w:p w:rsidR="00DF660E" w:rsidRDefault="00DF660E">
      <w:pPr>
        <w:rPr>
          <w:rFonts w:ascii="Arial" w:hAnsi="Arial" w:cs="Arial"/>
          <w:b/>
          <w:color w:val="FFFFFF"/>
          <w:sz w:val="18"/>
          <w:szCs w:val="18"/>
          <w:highlight w:val="black"/>
        </w:rPr>
      </w:pPr>
    </w:p>
    <w:p w:rsidR="00DF660E" w:rsidRDefault="00DF660E">
      <w:pPr>
        <w:rPr>
          <w:rFonts w:ascii="Arial" w:hAnsi="Arial" w:cs="Arial"/>
          <w:b/>
          <w:color w:val="FFFFFF"/>
          <w:sz w:val="18"/>
          <w:szCs w:val="18"/>
          <w:highlight w:val="black"/>
        </w:rPr>
      </w:pPr>
    </w:p>
    <w:p w:rsidR="00DF660E" w:rsidRDefault="00DF660E">
      <w:pPr>
        <w:rPr>
          <w:rFonts w:ascii="Arial" w:hAnsi="Arial" w:cs="Arial"/>
          <w:b/>
          <w:color w:val="FFFFFF"/>
          <w:sz w:val="18"/>
          <w:szCs w:val="18"/>
          <w:highlight w:val="black"/>
        </w:rPr>
      </w:pPr>
    </w:p>
    <w:p w:rsidR="00AD5C54" w:rsidRPr="005221DD" w:rsidRDefault="00AD5C54" w:rsidP="00AD5C54">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BD"/>
        </w:rPr>
      </w:pPr>
      <w:r w:rsidRPr="005221DD">
        <w:rPr>
          <w:rFonts w:ascii="Arial" w:eastAsia="Calibri" w:hAnsi="Arial" w:cs="Arial"/>
          <w:b/>
          <w:bCs/>
          <w:iCs/>
          <w:sz w:val="18"/>
          <w:szCs w:val="18"/>
          <w:lang w:bidi="bn-BD"/>
        </w:rPr>
        <w:lastRenderedPageBreak/>
        <w:t>CSE 4241: Cloud Engineering</w:t>
      </w:r>
    </w:p>
    <w:p w:rsidR="00AD5C54" w:rsidRPr="005221DD" w:rsidRDefault="00AD5C54" w:rsidP="00AD5C54">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BD"/>
        </w:rPr>
      </w:pPr>
      <w:r w:rsidRPr="005221DD">
        <w:rPr>
          <w:rFonts w:ascii="Arial" w:eastAsia="Calibri" w:hAnsi="Arial" w:cs="Arial"/>
          <w:b/>
          <w:bCs/>
          <w:iCs/>
          <w:sz w:val="18"/>
          <w:szCs w:val="18"/>
          <w:lang w:bidi="bn-BD"/>
        </w:rPr>
        <w:t xml:space="preserve">Credits: </w:t>
      </w:r>
      <w:r w:rsidRPr="005221DD">
        <w:rPr>
          <w:rFonts w:ascii="Arial" w:eastAsia="Calibri" w:hAnsi="Arial" w:cs="Arial"/>
          <w:iCs/>
          <w:sz w:val="18"/>
          <w:szCs w:val="18"/>
          <w:lang w:bidi="bn-BD"/>
        </w:rPr>
        <w:t xml:space="preserve">3 </w:t>
      </w:r>
      <w:r w:rsidR="00844CE6" w:rsidRPr="005221DD">
        <w:rPr>
          <w:rFonts w:ascii="Arial" w:eastAsia="Calibri" w:hAnsi="Arial" w:cs="Arial"/>
          <w:b/>
          <w:bCs/>
          <w:iCs/>
          <w:sz w:val="18"/>
          <w:szCs w:val="18"/>
          <w:lang w:bidi="bn-BD"/>
        </w:rPr>
        <w:t>Contact Hours: 42</w:t>
      </w:r>
    </w:p>
    <w:p w:rsidR="00AD5C54" w:rsidRPr="006C24C3" w:rsidRDefault="00AD5C54" w:rsidP="00AD5C54">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color w:val="0D0D0D" w:themeColor="text1" w:themeTint="F2"/>
          <w:sz w:val="18"/>
          <w:szCs w:val="18"/>
          <w:lang w:bidi="bn-BD"/>
        </w:rPr>
      </w:pPr>
      <w:r w:rsidRPr="005221DD">
        <w:rPr>
          <w:rFonts w:ascii="Arial" w:eastAsia="Calibri" w:hAnsi="Arial" w:cs="Arial"/>
          <w:b/>
          <w:bCs/>
          <w:iCs/>
          <w:color w:val="0D0D0D" w:themeColor="text1" w:themeTint="F2"/>
          <w:sz w:val="18"/>
          <w:szCs w:val="18"/>
          <w:lang w:bidi="bn-BD"/>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D5C54" w:rsidRPr="006C24C3" w:rsidRDefault="00AD5C54" w:rsidP="00AD5C54">
      <w:pPr>
        <w:jc w:val="center"/>
        <w:rPr>
          <w:rFonts w:ascii="Arial" w:eastAsia="Calibri" w:hAnsi="Arial" w:cs="Arial"/>
          <w:b/>
          <w:bCs/>
          <w:sz w:val="18"/>
          <w:szCs w:val="18"/>
          <w:lang w:bidi="bn-BD"/>
        </w:rPr>
      </w:pPr>
    </w:p>
    <w:tbl>
      <w:tblPr>
        <w:tblW w:w="9265" w:type="dxa"/>
        <w:jc w:val="center"/>
        <w:tblLook w:val="04A0" w:firstRow="1" w:lastRow="0" w:firstColumn="1" w:lastColumn="0" w:noHBand="0" w:noVBand="1"/>
      </w:tblPr>
      <w:tblGrid>
        <w:gridCol w:w="1615"/>
        <w:gridCol w:w="7650"/>
      </w:tblGrid>
      <w:tr w:rsidR="00AD5C54" w:rsidRPr="006C24C3" w:rsidTr="002D69D2">
        <w:trPr>
          <w:jc w:val="center"/>
        </w:trPr>
        <w:tc>
          <w:tcPr>
            <w:tcW w:w="1615" w:type="dxa"/>
          </w:tcPr>
          <w:p w:rsidR="00AD5C54" w:rsidRPr="006C24C3" w:rsidRDefault="00AD5C54" w:rsidP="002D69D2">
            <w:pPr>
              <w:rPr>
                <w:rFonts w:ascii="Arial" w:eastAsia="Calibri" w:hAnsi="Arial" w:cs="Arial"/>
                <w:b/>
                <w:bCs/>
                <w:sz w:val="18"/>
                <w:szCs w:val="18"/>
                <w:lang w:bidi="bn-BD"/>
              </w:rPr>
            </w:pPr>
            <w:r w:rsidRPr="006C24C3">
              <w:rPr>
                <w:rFonts w:ascii="Arial" w:eastAsia="Calibri" w:hAnsi="Arial" w:cs="Arial"/>
                <w:b/>
                <w:sz w:val="18"/>
                <w:szCs w:val="18"/>
                <w:lang w:bidi="bn-BD"/>
              </w:rPr>
              <w:t>Prerequisite:</w:t>
            </w:r>
          </w:p>
        </w:tc>
        <w:tc>
          <w:tcPr>
            <w:tcW w:w="7650" w:type="dxa"/>
          </w:tcPr>
          <w:p w:rsidR="00AD5C54" w:rsidRPr="006C24C3" w:rsidRDefault="00AD5C54" w:rsidP="002D69D2">
            <w:pPr>
              <w:rPr>
                <w:rFonts w:ascii="Arial" w:eastAsia="Calibri" w:hAnsi="Arial" w:cs="Arial"/>
                <w:iCs/>
                <w:sz w:val="18"/>
                <w:szCs w:val="18"/>
                <w:lang w:bidi="bn-BD"/>
              </w:rPr>
            </w:pPr>
            <w:r w:rsidRPr="006C24C3">
              <w:rPr>
                <w:rFonts w:ascii="Arial" w:eastAsia="Roboto" w:hAnsi="Arial" w:cs="Arial"/>
                <w:color w:val="0D0D0D" w:themeColor="text1" w:themeTint="F2"/>
                <w:sz w:val="18"/>
                <w:szCs w:val="18"/>
              </w:rPr>
              <w:t>CSE 2121: Data structures, CSE 2221: Algorithms, CSE 3251: Networking, CSE 3241: Operating systems.</w:t>
            </w:r>
          </w:p>
        </w:tc>
      </w:tr>
      <w:tr w:rsidR="00AD5C54" w:rsidRPr="006C24C3" w:rsidTr="002D69D2">
        <w:trPr>
          <w:jc w:val="center"/>
        </w:trPr>
        <w:tc>
          <w:tcPr>
            <w:tcW w:w="1615" w:type="dxa"/>
          </w:tcPr>
          <w:p w:rsidR="00AD5C54" w:rsidRPr="006C24C3" w:rsidRDefault="00AD5C54" w:rsidP="002D69D2">
            <w:pPr>
              <w:rPr>
                <w:rFonts w:ascii="Arial" w:eastAsia="Calibri" w:hAnsi="Arial" w:cs="Arial"/>
                <w:b/>
                <w:sz w:val="18"/>
                <w:szCs w:val="18"/>
                <w:lang w:bidi="bn-BD"/>
              </w:rPr>
            </w:pPr>
            <w:r w:rsidRPr="006C24C3">
              <w:rPr>
                <w:rFonts w:ascii="Arial" w:eastAsia="Calibri" w:hAnsi="Arial" w:cs="Arial"/>
                <w:b/>
                <w:sz w:val="18"/>
                <w:szCs w:val="18"/>
                <w:lang w:bidi="bn-BD"/>
              </w:rPr>
              <w:t>Course Type</w:t>
            </w:r>
          </w:p>
        </w:tc>
        <w:tc>
          <w:tcPr>
            <w:tcW w:w="7650" w:type="dxa"/>
          </w:tcPr>
          <w:p w:rsidR="00AD5C54" w:rsidRPr="006C24C3" w:rsidRDefault="009F4EBA" w:rsidP="002D69D2">
            <w:pPr>
              <w:rPr>
                <w:rFonts w:ascii="Arial" w:eastAsia="Calibri" w:hAnsi="Arial" w:cs="Arial"/>
                <w:iCs/>
                <w:sz w:val="18"/>
                <w:szCs w:val="18"/>
                <w:lang w:bidi="bn-BD"/>
              </w:rPr>
            </w:pPr>
            <w:sdt>
              <w:sdtPr>
                <w:rPr>
                  <w:rFonts w:ascii="Arial" w:eastAsia="Calibri" w:hAnsi="Arial" w:cs="Arial"/>
                  <w:iCs/>
                  <w:sz w:val="18"/>
                  <w:szCs w:val="18"/>
                  <w:lang w:bidi="bn-BD"/>
                </w:rPr>
                <w:id w:val="1484886369"/>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Theory         </w:t>
            </w:r>
            <w:sdt>
              <w:sdtPr>
                <w:rPr>
                  <w:rFonts w:ascii="Arial" w:eastAsia="Calibri" w:hAnsi="Arial" w:cs="Arial"/>
                  <w:iCs/>
                  <w:sz w:val="18"/>
                  <w:szCs w:val="18"/>
                  <w:lang w:bidi="bn-BD"/>
                </w:rPr>
                <w:id w:val="-1470661728"/>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Laboratory work         </w:t>
            </w:r>
            <w:sdt>
              <w:sdtPr>
                <w:rPr>
                  <w:rFonts w:ascii="Arial" w:eastAsia="Calibri" w:hAnsi="Arial" w:cs="Arial"/>
                  <w:iCs/>
                  <w:sz w:val="18"/>
                  <w:szCs w:val="18"/>
                  <w:lang w:bidi="bn-BD"/>
                </w:rPr>
                <w:id w:val="-162555363"/>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Project work      </w:t>
            </w:r>
            <w:sdt>
              <w:sdtPr>
                <w:rPr>
                  <w:rFonts w:ascii="Arial" w:eastAsia="Calibri" w:hAnsi="Arial" w:cs="Arial"/>
                  <w:iCs/>
                  <w:sz w:val="18"/>
                  <w:szCs w:val="18"/>
                  <w:lang w:bidi="bn-BD"/>
                </w:rPr>
                <w:id w:val="-1692290632"/>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Viva Voce                    </w:t>
            </w:r>
          </w:p>
        </w:tc>
      </w:tr>
      <w:tr w:rsidR="00AD5C54" w:rsidRPr="006C24C3" w:rsidTr="002D69D2">
        <w:trPr>
          <w:trHeight w:val="238"/>
          <w:jc w:val="center"/>
        </w:trPr>
        <w:tc>
          <w:tcPr>
            <w:tcW w:w="1615" w:type="dxa"/>
          </w:tcPr>
          <w:p w:rsidR="00AD5C54" w:rsidRPr="006C24C3" w:rsidRDefault="00AD5C54" w:rsidP="002D69D2">
            <w:pPr>
              <w:ind w:left="2160" w:hanging="2160"/>
              <w:rPr>
                <w:rFonts w:ascii="Arial" w:eastAsia="Calibri" w:hAnsi="Arial" w:cs="Arial"/>
                <w:b/>
                <w:bCs/>
                <w:sz w:val="18"/>
                <w:szCs w:val="18"/>
                <w:lang w:bidi="bn-BD"/>
              </w:rPr>
            </w:pPr>
            <w:r w:rsidRPr="006C24C3">
              <w:rPr>
                <w:rFonts w:ascii="Arial" w:eastAsia="Calibri" w:hAnsi="Arial" w:cs="Arial"/>
                <w:b/>
                <w:bCs/>
                <w:sz w:val="18"/>
                <w:szCs w:val="18"/>
                <w:lang w:bidi="bn-BD"/>
              </w:rPr>
              <w:t>Motivation</w:t>
            </w:r>
          </w:p>
        </w:tc>
        <w:tc>
          <w:tcPr>
            <w:tcW w:w="7650" w:type="dxa"/>
          </w:tcPr>
          <w:p w:rsidR="00AD5C54" w:rsidRPr="006C24C3" w:rsidRDefault="00AD5C54" w:rsidP="002D69D2">
            <w:pPr>
              <w:rPr>
                <w:rFonts w:ascii="Arial" w:eastAsia="Calibri" w:hAnsi="Arial" w:cs="Arial"/>
                <w:bCs/>
                <w:iCs/>
                <w:sz w:val="18"/>
                <w:szCs w:val="18"/>
                <w:lang w:bidi="bn-BD"/>
              </w:rPr>
            </w:pPr>
            <w:r w:rsidRPr="006C24C3">
              <w:rPr>
                <w:rFonts w:ascii="Arial" w:eastAsia="Calibri" w:hAnsi="Arial" w:cs="Arial"/>
                <w:bCs/>
                <w:iCs/>
                <w:sz w:val="18"/>
                <w:szCs w:val="18"/>
                <w:lang w:bidi="bn-BD"/>
              </w:rPr>
              <w:t>Drive better business decisions with an overview of how big data is organized, analyzed, and interpreted. Apply your insights to real-world problems and questions.</w:t>
            </w:r>
          </w:p>
          <w:p w:rsidR="00AD5C54" w:rsidRPr="006C24C3" w:rsidRDefault="00AD5C54" w:rsidP="002D69D2">
            <w:pPr>
              <w:rPr>
                <w:rFonts w:ascii="Arial" w:eastAsia="Calibri" w:hAnsi="Arial" w:cs="Arial"/>
                <w:bCs/>
                <w:iCs/>
                <w:sz w:val="18"/>
                <w:szCs w:val="18"/>
                <w:lang w:bidi="bn-BD"/>
              </w:rPr>
            </w:pPr>
            <w:r w:rsidRPr="006C24C3">
              <w:rPr>
                <w:rFonts w:ascii="Arial" w:eastAsia="Calibri" w:hAnsi="Arial" w:cs="Arial"/>
                <w:bCs/>
                <w:iCs/>
                <w:sz w:val="18"/>
                <w:szCs w:val="18"/>
                <w:lang w:bidi="bn-BD"/>
              </w:rPr>
              <w:t>In a world increasingly reliant on cloud technology, the Cloud Engineering course empowers students to shape the digital future by mastering the tools and skills needed to build, secure, and scale cloud-based solutions.</w:t>
            </w:r>
          </w:p>
        </w:tc>
      </w:tr>
      <w:tr w:rsidR="00AD5C54" w:rsidRPr="006C24C3" w:rsidTr="002D69D2">
        <w:trPr>
          <w:trHeight w:val="238"/>
          <w:jc w:val="center"/>
        </w:trPr>
        <w:tc>
          <w:tcPr>
            <w:tcW w:w="9265" w:type="dxa"/>
            <w:gridSpan w:val="2"/>
          </w:tcPr>
          <w:p w:rsidR="00AD5C54" w:rsidRPr="006C24C3" w:rsidRDefault="00AD5C54" w:rsidP="002D69D2">
            <w:pPr>
              <w:rPr>
                <w:rFonts w:ascii="Arial" w:eastAsia="Calibri" w:hAnsi="Arial" w:cs="Arial"/>
                <w:b/>
                <w:bCs/>
                <w:sz w:val="18"/>
                <w:szCs w:val="18"/>
                <w:lang w:bidi="bn-BD"/>
              </w:rPr>
            </w:pPr>
            <w:r w:rsidRPr="006C24C3">
              <w:rPr>
                <w:rFonts w:ascii="Arial" w:eastAsia="Calibri" w:hAnsi="Arial" w:cs="Arial"/>
                <w:b/>
                <w:bCs/>
                <w:sz w:val="18"/>
                <w:szCs w:val="18"/>
                <w:lang w:bidi="bn-BD"/>
              </w:rPr>
              <w:t>Course Objective:</w:t>
            </w:r>
          </w:p>
          <w:p w:rsidR="00AD5C54" w:rsidRPr="006C24C3" w:rsidRDefault="00AD5C54" w:rsidP="002D69D2">
            <w:pPr>
              <w:jc w:val="both"/>
              <w:rPr>
                <w:rFonts w:ascii="Arial" w:eastAsia="Calibri" w:hAnsi="Arial" w:cs="Arial"/>
                <w:iCs/>
                <w:sz w:val="18"/>
                <w:szCs w:val="18"/>
                <w:lang w:bidi="bn-BD"/>
              </w:rPr>
            </w:pPr>
            <w:r w:rsidRPr="006C24C3">
              <w:rPr>
                <w:rFonts w:ascii="Arial" w:eastAsia="Calibri" w:hAnsi="Arial" w:cs="Arial"/>
                <w:iCs/>
                <w:sz w:val="18"/>
                <w:szCs w:val="18"/>
                <w:lang w:bidi="bn-BD"/>
              </w:rPr>
              <w:t>Develop a solid understanding of cloud computing and its various service models. Gain proficiency in using popular cloud platforms and tools. Learn best practices for designing and implementing cloud-based solutions. Master the deployment and management of cloud resources for scalability, security, and reliability. Explore emerging trends and challenges in cloud engineering.</w:t>
            </w:r>
          </w:p>
          <w:p w:rsidR="00AD5C54" w:rsidRPr="006C24C3" w:rsidRDefault="00AD5C54" w:rsidP="002D69D2">
            <w:pPr>
              <w:jc w:val="both"/>
              <w:rPr>
                <w:rFonts w:ascii="Arial" w:eastAsia="Calibri" w:hAnsi="Arial" w:cs="Arial"/>
                <w:iCs/>
                <w:sz w:val="18"/>
                <w:szCs w:val="18"/>
                <w:lang w:bidi="bn-BD"/>
              </w:rPr>
            </w:pPr>
          </w:p>
        </w:tc>
      </w:tr>
    </w:tbl>
    <w:p w:rsidR="00AD5C54" w:rsidRPr="006C24C3" w:rsidRDefault="00AD5C54" w:rsidP="00AD5C54">
      <w:pPr>
        <w:autoSpaceDE w:val="0"/>
        <w:autoSpaceDN w:val="0"/>
        <w:adjustRightInd w:val="0"/>
        <w:jc w:val="center"/>
        <w:rPr>
          <w:rFonts w:ascii="Arial" w:eastAsia="Calibri" w:hAnsi="Arial" w:cs="Arial"/>
          <w:b/>
          <w:color w:val="000000"/>
          <w:sz w:val="18"/>
          <w:szCs w:val="18"/>
          <w:lang w:bidi="bn-BD"/>
        </w:rPr>
      </w:pPr>
      <w:r w:rsidRPr="006C24C3">
        <w:rPr>
          <w:rFonts w:ascii="Arial" w:eastAsia="Calibri" w:hAnsi="Arial" w:cs="Arial"/>
          <w:b/>
          <w:color w:val="000000"/>
          <w:sz w:val="18"/>
          <w:szCs w:val="18"/>
          <w:lang w:bidi="bn-BD"/>
        </w:rPr>
        <w:t>Course Outcomes (COs), Program Outcomes (POs) and Assessment:</w:t>
      </w:r>
    </w:p>
    <w:tbl>
      <w:tblPr>
        <w:tblStyle w:val="TableGrid4"/>
        <w:tblW w:w="9355" w:type="dxa"/>
        <w:jc w:val="center"/>
        <w:tblLook w:val="04A0" w:firstRow="1" w:lastRow="0" w:firstColumn="1" w:lastColumn="0" w:noHBand="0" w:noVBand="1"/>
      </w:tblPr>
      <w:tblGrid>
        <w:gridCol w:w="640"/>
        <w:gridCol w:w="1935"/>
        <w:gridCol w:w="2298"/>
        <w:gridCol w:w="1232"/>
        <w:gridCol w:w="1720"/>
        <w:gridCol w:w="1530"/>
      </w:tblGrid>
      <w:tr w:rsidR="00AD5C54" w:rsidRPr="006C24C3" w:rsidTr="002D69D2">
        <w:trPr>
          <w:trHeight w:val="728"/>
          <w:jc w:val="center"/>
        </w:trPr>
        <w:tc>
          <w:tcPr>
            <w:tcW w:w="640"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 No.</w:t>
            </w:r>
          </w:p>
        </w:tc>
        <w:tc>
          <w:tcPr>
            <w:tcW w:w="1935"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 Statement</w:t>
            </w:r>
          </w:p>
        </w:tc>
        <w:tc>
          <w:tcPr>
            <w:tcW w:w="2298"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Corresponding PO</w:t>
            </w:r>
          </w:p>
        </w:tc>
        <w:tc>
          <w:tcPr>
            <w:tcW w:w="1232"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Domain / level of learning taxonomy</w:t>
            </w:r>
          </w:p>
        </w:tc>
        <w:tc>
          <w:tcPr>
            <w:tcW w:w="1720"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Delivery methods and activities</w:t>
            </w:r>
          </w:p>
        </w:tc>
        <w:tc>
          <w:tcPr>
            <w:tcW w:w="1530"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Assessment tools</w:t>
            </w:r>
          </w:p>
        </w:tc>
      </w:tr>
      <w:tr w:rsidR="00AD5C54" w:rsidRPr="006C24C3" w:rsidTr="002D69D2">
        <w:trPr>
          <w:trHeight w:val="1232"/>
          <w:jc w:val="center"/>
        </w:trPr>
        <w:tc>
          <w:tcPr>
            <w:tcW w:w="640"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CO1</w:t>
            </w:r>
          </w:p>
        </w:tc>
        <w:tc>
          <w:tcPr>
            <w:tcW w:w="1935" w:type="dxa"/>
            <w:vAlign w:val="center"/>
          </w:tcPr>
          <w:p w:rsidR="00AD5C54" w:rsidRPr="006C24C3" w:rsidRDefault="00AD5C54" w:rsidP="002D69D2">
            <w:pPr>
              <w:ind w:left="-18"/>
              <w:contextualSpacing/>
              <w:jc w:val="center"/>
              <w:rPr>
                <w:rFonts w:ascii="Arial" w:hAnsi="Arial" w:cs="Arial"/>
                <w:bCs/>
                <w:color w:val="000000"/>
                <w:sz w:val="18"/>
                <w:szCs w:val="18"/>
              </w:rPr>
            </w:pPr>
            <w:r w:rsidRPr="006C24C3">
              <w:rPr>
                <w:rFonts w:ascii="Arial" w:hAnsi="Arial" w:cs="Arial"/>
                <w:bCs/>
                <w:iCs/>
                <w:color w:val="000000"/>
                <w:sz w:val="18"/>
                <w:szCs w:val="18"/>
              </w:rPr>
              <w:t xml:space="preserve">To </w:t>
            </w:r>
            <w:r w:rsidRPr="00612475">
              <w:rPr>
                <w:rFonts w:ascii="Arial" w:hAnsi="Arial" w:cs="Arial"/>
                <w:b/>
                <w:iCs/>
                <w:color w:val="000000"/>
                <w:sz w:val="18"/>
                <w:szCs w:val="18"/>
              </w:rPr>
              <w:t>design and deploy</w:t>
            </w:r>
            <w:r w:rsidRPr="006C24C3">
              <w:rPr>
                <w:rFonts w:ascii="Arial" w:hAnsi="Arial" w:cs="Arial"/>
                <w:bCs/>
                <w:iCs/>
                <w:color w:val="000000"/>
                <w:sz w:val="18"/>
                <w:szCs w:val="18"/>
              </w:rPr>
              <w:t xml:space="preserve"> scalable and secure cloud-based applications and infrastructure.</w:t>
            </w:r>
          </w:p>
        </w:tc>
        <w:tc>
          <w:tcPr>
            <w:tcW w:w="2298" w:type="dxa"/>
            <w:vAlign w:val="center"/>
          </w:tcPr>
          <w:p w:rsidR="00AD5C54" w:rsidRPr="006C24C3" w:rsidRDefault="00AD5C54" w:rsidP="002D69D2">
            <w:pPr>
              <w:contextualSpacing/>
              <w:jc w:val="center"/>
              <w:rPr>
                <w:rFonts w:ascii="Arial" w:hAnsi="Arial" w:cs="Arial"/>
                <w:b/>
                <w:bCs/>
                <w:color w:val="000000"/>
                <w:sz w:val="18"/>
                <w:szCs w:val="18"/>
              </w:rPr>
            </w:pPr>
            <w:r w:rsidRPr="006C24C3">
              <w:rPr>
                <w:rFonts w:ascii="Arial" w:hAnsi="Arial" w:cs="Arial"/>
                <w:b/>
                <w:bCs/>
                <w:color w:val="000000"/>
                <w:sz w:val="18"/>
                <w:szCs w:val="18"/>
              </w:rPr>
              <w:t>Engineering knowledge (PO1), Problem analysis (PO2), Investigation (PO4)</w:t>
            </w:r>
          </w:p>
        </w:tc>
        <w:tc>
          <w:tcPr>
            <w:tcW w:w="1232"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Cognitive domain – level 5 &amp; 6</w:t>
            </w:r>
          </w:p>
        </w:tc>
        <w:tc>
          <w:tcPr>
            <w:tcW w:w="1720" w:type="dxa"/>
            <w:vAlign w:val="center"/>
          </w:tcPr>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939489830"/>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Lecture Note</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70027883"/>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Text Book</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660699140"/>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Audio/Video</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023367079"/>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Web Material</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448165109"/>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Journal paper</w:t>
            </w:r>
          </w:p>
        </w:tc>
        <w:tc>
          <w:tcPr>
            <w:tcW w:w="1530" w:type="dxa"/>
            <w:vAlign w:val="center"/>
          </w:tcPr>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21647569"/>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Class Test</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113598197"/>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Final Exam</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970556718"/>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Assignment </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706320689"/>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Participation</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462242028"/>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Presentation</w:t>
            </w:r>
          </w:p>
        </w:tc>
      </w:tr>
      <w:tr w:rsidR="00AD5C54" w:rsidRPr="006C24C3" w:rsidTr="002D69D2">
        <w:trPr>
          <w:trHeight w:val="962"/>
          <w:jc w:val="center"/>
        </w:trPr>
        <w:tc>
          <w:tcPr>
            <w:tcW w:w="640"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CO2</w:t>
            </w:r>
          </w:p>
        </w:tc>
        <w:tc>
          <w:tcPr>
            <w:tcW w:w="1935" w:type="dxa"/>
            <w:vAlign w:val="center"/>
          </w:tcPr>
          <w:p w:rsidR="00AD5C54" w:rsidRPr="006C24C3" w:rsidRDefault="00AD5C54" w:rsidP="002D69D2">
            <w:pPr>
              <w:ind w:left="-18"/>
              <w:contextualSpacing/>
              <w:jc w:val="center"/>
              <w:rPr>
                <w:rFonts w:ascii="Arial" w:hAnsi="Arial" w:cs="Arial"/>
                <w:bCs/>
                <w:sz w:val="18"/>
                <w:szCs w:val="18"/>
              </w:rPr>
            </w:pPr>
            <w:r w:rsidRPr="006C24C3">
              <w:rPr>
                <w:rFonts w:ascii="Arial" w:hAnsi="Arial" w:cs="Arial"/>
                <w:bCs/>
                <w:sz w:val="18"/>
                <w:szCs w:val="18"/>
              </w:rPr>
              <w:t xml:space="preserve">To </w:t>
            </w:r>
            <w:r w:rsidRPr="00612475">
              <w:rPr>
                <w:rFonts w:ascii="Arial" w:hAnsi="Arial" w:cs="Arial"/>
                <w:b/>
                <w:sz w:val="18"/>
                <w:szCs w:val="18"/>
              </w:rPr>
              <w:t xml:space="preserve">Acquire </w:t>
            </w:r>
            <w:r w:rsidRPr="006C24C3">
              <w:rPr>
                <w:rFonts w:ascii="Arial" w:hAnsi="Arial" w:cs="Arial"/>
                <w:bCs/>
                <w:sz w:val="18"/>
                <w:szCs w:val="18"/>
              </w:rPr>
              <w:t>proficiency in utilizing major cloud service providers and their tools for practical applications.</w:t>
            </w:r>
          </w:p>
        </w:tc>
        <w:tc>
          <w:tcPr>
            <w:tcW w:w="2298" w:type="dxa"/>
            <w:vAlign w:val="center"/>
          </w:tcPr>
          <w:p w:rsidR="00AD5C54" w:rsidRPr="006C24C3" w:rsidRDefault="00AD5C54" w:rsidP="002D69D2">
            <w:pPr>
              <w:contextualSpacing/>
              <w:jc w:val="center"/>
              <w:rPr>
                <w:rFonts w:ascii="Arial" w:hAnsi="Arial" w:cs="Arial"/>
                <w:color w:val="000000"/>
                <w:sz w:val="18"/>
                <w:szCs w:val="18"/>
              </w:rPr>
            </w:pPr>
            <w:r w:rsidRPr="006C24C3">
              <w:rPr>
                <w:rFonts w:ascii="Arial" w:hAnsi="Arial" w:cs="Arial"/>
                <w:b/>
                <w:bCs/>
                <w:color w:val="000000"/>
                <w:sz w:val="18"/>
                <w:szCs w:val="18"/>
              </w:rPr>
              <w:t>Design/development of solutions (PO3), Modern tool usage (PO5), Individual work and teamwork (PO9)</w:t>
            </w:r>
          </w:p>
        </w:tc>
        <w:tc>
          <w:tcPr>
            <w:tcW w:w="1232" w:type="dxa"/>
            <w:vAlign w:val="center"/>
          </w:tcPr>
          <w:p w:rsidR="00AD5C54" w:rsidRPr="006C24C3" w:rsidRDefault="00AD5C54" w:rsidP="002D69D2">
            <w:pPr>
              <w:contextualSpacing/>
              <w:jc w:val="center"/>
              <w:rPr>
                <w:rFonts w:ascii="Arial" w:hAnsi="Arial" w:cs="Arial"/>
                <w:color w:val="000000"/>
                <w:sz w:val="18"/>
                <w:szCs w:val="18"/>
              </w:rPr>
            </w:pPr>
            <w:r w:rsidRPr="006C24C3">
              <w:rPr>
                <w:rFonts w:ascii="Arial" w:hAnsi="Arial" w:cs="Arial"/>
                <w:color w:val="000000"/>
                <w:sz w:val="18"/>
                <w:szCs w:val="18"/>
              </w:rPr>
              <w:t>Cognitive domain – level 3 &amp; 4</w:t>
            </w:r>
          </w:p>
        </w:tc>
        <w:tc>
          <w:tcPr>
            <w:tcW w:w="1720" w:type="dxa"/>
            <w:vAlign w:val="center"/>
          </w:tcPr>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3833197"/>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Lecture Note</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2125880290"/>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Text Book</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171056585"/>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Audio/Video</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993008061"/>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Web Material</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64814446"/>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Journal paper</w:t>
            </w:r>
          </w:p>
        </w:tc>
        <w:tc>
          <w:tcPr>
            <w:tcW w:w="1530" w:type="dxa"/>
            <w:vAlign w:val="center"/>
          </w:tcPr>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702007970"/>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Class Test</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352061861"/>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Final Exam</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759986332"/>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Assignment </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18295343"/>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Participation</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241312046"/>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Presentation</w:t>
            </w:r>
          </w:p>
        </w:tc>
      </w:tr>
      <w:tr w:rsidR="00AD5C54" w:rsidRPr="006C24C3" w:rsidTr="002D69D2">
        <w:trPr>
          <w:trHeight w:val="962"/>
          <w:jc w:val="center"/>
        </w:trPr>
        <w:tc>
          <w:tcPr>
            <w:tcW w:w="640"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CO2</w:t>
            </w:r>
          </w:p>
        </w:tc>
        <w:tc>
          <w:tcPr>
            <w:tcW w:w="1935" w:type="dxa"/>
            <w:vAlign w:val="center"/>
          </w:tcPr>
          <w:p w:rsidR="00AD5C54" w:rsidRPr="006C24C3" w:rsidRDefault="00AD5C54" w:rsidP="002D69D2">
            <w:pPr>
              <w:ind w:left="-18"/>
              <w:contextualSpacing/>
              <w:jc w:val="center"/>
              <w:rPr>
                <w:rFonts w:ascii="Arial" w:hAnsi="Arial" w:cs="Arial"/>
                <w:bCs/>
                <w:sz w:val="18"/>
                <w:szCs w:val="18"/>
              </w:rPr>
            </w:pPr>
            <w:r w:rsidRPr="006C24C3">
              <w:rPr>
                <w:rFonts w:ascii="Arial" w:hAnsi="Arial" w:cs="Arial"/>
                <w:bCs/>
                <w:iCs/>
                <w:sz w:val="18"/>
                <w:szCs w:val="18"/>
              </w:rPr>
              <w:t xml:space="preserve">To </w:t>
            </w:r>
            <w:r w:rsidRPr="00612475">
              <w:rPr>
                <w:rFonts w:ascii="Arial" w:hAnsi="Arial" w:cs="Arial"/>
                <w:b/>
                <w:iCs/>
                <w:sz w:val="18"/>
                <w:szCs w:val="18"/>
              </w:rPr>
              <w:t>understand</w:t>
            </w:r>
            <w:r w:rsidRPr="006C24C3">
              <w:rPr>
                <w:rFonts w:ascii="Arial" w:hAnsi="Arial" w:cs="Arial"/>
                <w:bCs/>
                <w:iCs/>
                <w:sz w:val="18"/>
                <w:szCs w:val="18"/>
              </w:rPr>
              <w:t xml:space="preserve"> and apply best practices for cloud engineering, ensuring the reliability, performance, and compliance of cloud solutions.</w:t>
            </w:r>
          </w:p>
        </w:tc>
        <w:tc>
          <w:tcPr>
            <w:tcW w:w="2298" w:type="dxa"/>
            <w:vAlign w:val="center"/>
          </w:tcPr>
          <w:p w:rsidR="00AD5C54" w:rsidRPr="006C24C3" w:rsidRDefault="00AD5C54" w:rsidP="002D69D2">
            <w:pPr>
              <w:contextualSpacing/>
              <w:jc w:val="center"/>
              <w:rPr>
                <w:rFonts w:ascii="Arial" w:hAnsi="Arial" w:cs="Arial"/>
                <w:b/>
                <w:bCs/>
                <w:color w:val="000000"/>
                <w:sz w:val="18"/>
                <w:szCs w:val="18"/>
              </w:rPr>
            </w:pPr>
            <w:r w:rsidRPr="006C24C3">
              <w:rPr>
                <w:rFonts w:ascii="Arial" w:hAnsi="Arial" w:cs="Arial"/>
                <w:b/>
                <w:bCs/>
                <w:color w:val="000000"/>
                <w:sz w:val="18"/>
                <w:szCs w:val="18"/>
              </w:rPr>
              <w:t>The engineer and society (PO6), Environment and sustainability (PO7), Ethics (PO8)</w:t>
            </w:r>
          </w:p>
        </w:tc>
        <w:tc>
          <w:tcPr>
            <w:tcW w:w="1232" w:type="dxa"/>
            <w:vAlign w:val="center"/>
          </w:tcPr>
          <w:p w:rsidR="00AD5C54" w:rsidRPr="006C24C3" w:rsidRDefault="00AD5C54" w:rsidP="002D69D2">
            <w:pPr>
              <w:contextualSpacing/>
              <w:jc w:val="center"/>
              <w:rPr>
                <w:rFonts w:ascii="Arial" w:hAnsi="Arial" w:cs="Arial"/>
                <w:color w:val="000000"/>
                <w:sz w:val="18"/>
                <w:szCs w:val="18"/>
              </w:rPr>
            </w:pPr>
            <w:r w:rsidRPr="006C24C3">
              <w:rPr>
                <w:rFonts w:ascii="Arial" w:hAnsi="Arial" w:cs="Arial"/>
                <w:color w:val="000000"/>
                <w:sz w:val="18"/>
                <w:szCs w:val="18"/>
              </w:rPr>
              <w:t>Cognitive domain – level 4 &amp; 5</w:t>
            </w:r>
          </w:p>
        </w:tc>
        <w:tc>
          <w:tcPr>
            <w:tcW w:w="1720" w:type="dxa"/>
            <w:vAlign w:val="center"/>
          </w:tcPr>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560295075"/>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Lecture Note</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74190909"/>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Text Book</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28354771"/>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Audio/Video</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761949789"/>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Web Material</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869136573"/>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Journal paper</w:t>
            </w:r>
          </w:p>
        </w:tc>
        <w:tc>
          <w:tcPr>
            <w:tcW w:w="1530" w:type="dxa"/>
            <w:vAlign w:val="center"/>
          </w:tcPr>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781637612"/>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Class Test</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2041861556"/>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Final Exam</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269542180"/>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Assignment </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2115884323"/>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Participation</w:t>
            </w:r>
          </w:p>
          <w:p w:rsidR="00AD5C54" w:rsidRPr="006C24C3" w:rsidRDefault="009F4EBA" w:rsidP="002D69D2">
            <w:pPr>
              <w:rPr>
                <w:rFonts w:ascii="Arial" w:hAnsi="Arial" w:cs="Arial"/>
                <w:color w:val="000000"/>
                <w:sz w:val="18"/>
                <w:szCs w:val="18"/>
              </w:rPr>
            </w:pPr>
            <w:sdt>
              <w:sdtPr>
                <w:rPr>
                  <w:rFonts w:ascii="Arial" w:hAnsi="Arial" w:cs="Arial"/>
                  <w:color w:val="000000"/>
                  <w:sz w:val="18"/>
                  <w:szCs w:val="18"/>
                </w:rPr>
                <w:id w:val="-1401668318"/>
              </w:sdtPr>
              <w:sdtEndPr/>
              <w:sdtContent>
                <w:r w:rsidR="00AD5C54" w:rsidRPr="006C24C3">
                  <w:rPr>
                    <w:rFonts w:ascii="Segoe UI Symbol" w:eastAsia="MS Gothic" w:hAnsi="Segoe UI Symbol" w:cs="Segoe UI Symbol"/>
                    <w:color w:val="000000"/>
                    <w:sz w:val="18"/>
                    <w:szCs w:val="18"/>
                  </w:rPr>
                  <w:t>☒</w:t>
                </w:r>
              </w:sdtContent>
            </w:sdt>
            <w:r w:rsidR="00AD5C54" w:rsidRPr="006C24C3">
              <w:rPr>
                <w:rFonts w:ascii="Arial" w:hAnsi="Arial" w:cs="Arial"/>
                <w:color w:val="000000"/>
                <w:sz w:val="18"/>
                <w:szCs w:val="18"/>
              </w:rPr>
              <w:t xml:space="preserve">  Presentation</w:t>
            </w:r>
          </w:p>
        </w:tc>
      </w:tr>
    </w:tbl>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spacing w:after="300"/>
        <w:rPr>
          <w:rFonts w:ascii="Arial" w:eastAsia="Roboto" w:hAnsi="Arial" w:cs="Arial"/>
          <w:sz w:val="18"/>
          <w:szCs w:val="18"/>
        </w:rPr>
      </w:pPr>
    </w:p>
    <w:p w:rsidR="00AD5C54" w:rsidRPr="006C24C3" w:rsidRDefault="00AD5C54" w:rsidP="00AD5C54">
      <w:pPr>
        <w:rPr>
          <w:rFonts w:ascii="Arial" w:hAnsi="Arial" w:cs="Arial"/>
          <w:b/>
          <w:color w:val="000000"/>
          <w:sz w:val="18"/>
          <w:szCs w:val="18"/>
        </w:rPr>
      </w:pPr>
      <w:r w:rsidRPr="006C24C3">
        <w:rPr>
          <w:rFonts w:ascii="Arial" w:hAnsi="Arial" w:cs="Arial"/>
          <w:b/>
          <w:color w:val="000000"/>
          <w:sz w:val="18"/>
          <w:szCs w:val="18"/>
        </w:rPr>
        <w:t>Assessment and Marks Distribution:</w:t>
      </w:r>
    </w:p>
    <w:p w:rsidR="00AD5C54" w:rsidRPr="006C24C3" w:rsidRDefault="00AD5C54" w:rsidP="00AD5C54">
      <w:pPr>
        <w:rPr>
          <w:rFonts w:ascii="Arial" w:hAnsi="Arial" w:cs="Arial"/>
          <w:bCs/>
          <w:color w:val="000000"/>
          <w:sz w:val="18"/>
          <w:szCs w:val="18"/>
        </w:rPr>
      </w:pPr>
      <w:r w:rsidRPr="006C24C3">
        <w:rPr>
          <w:rFonts w:ascii="Arial" w:hAnsi="Arial" w:cs="Arial"/>
          <w:bCs/>
          <w:color w:val="000000"/>
          <w:sz w:val="18"/>
          <w:szCs w:val="18"/>
        </w:rPr>
        <w:t>Students will be assessed based on their overall performance in all the exams, class tests, assignments, and class participation. Final numeric reward will be the compilation of:</w:t>
      </w:r>
    </w:p>
    <w:p w:rsidR="00AD5C54" w:rsidRPr="006C24C3" w:rsidRDefault="00AD5C54" w:rsidP="00AD5C54">
      <w:pPr>
        <w:rPr>
          <w:rFonts w:ascii="Arial" w:hAnsi="Arial" w:cs="Arial"/>
          <w:bCs/>
          <w:color w:val="000000"/>
          <w:sz w:val="18"/>
          <w:szCs w:val="18"/>
        </w:rPr>
      </w:pPr>
      <w:r w:rsidRPr="006C24C3">
        <w:rPr>
          <w:rFonts w:ascii="Arial" w:hAnsi="Arial" w:cs="Arial"/>
          <w:bCs/>
          <w:color w:val="000000"/>
          <w:sz w:val="18"/>
          <w:szCs w:val="18"/>
        </w:rPr>
        <w:tab/>
        <w:t>Class tests + Assignments due in different times of the semester (20%)</w:t>
      </w:r>
    </w:p>
    <w:p w:rsidR="00AD5C54" w:rsidRPr="006C24C3" w:rsidRDefault="00AD5C54" w:rsidP="00AD5C54">
      <w:pPr>
        <w:rPr>
          <w:rFonts w:ascii="Arial" w:hAnsi="Arial" w:cs="Arial"/>
          <w:bCs/>
          <w:color w:val="000000"/>
          <w:sz w:val="18"/>
          <w:szCs w:val="18"/>
        </w:rPr>
      </w:pPr>
      <w:r w:rsidRPr="006C24C3">
        <w:rPr>
          <w:rFonts w:ascii="Arial" w:hAnsi="Arial" w:cs="Arial"/>
          <w:bCs/>
          <w:color w:val="000000"/>
          <w:sz w:val="18"/>
          <w:szCs w:val="18"/>
        </w:rPr>
        <w:tab/>
        <w:t xml:space="preserve">A comprehensive final exam (70%), Total Time: 3 hours. </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spacing w:after="300"/>
        <w:jc w:val="both"/>
        <w:rPr>
          <w:rFonts w:ascii="Arial" w:eastAsia="Roboto" w:hAnsi="Arial" w:cs="Arial"/>
          <w:sz w:val="18"/>
          <w:szCs w:val="18"/>
        </w:rPr>
      </w:pPr>
      <w:r w:rsidRPr="006C24C3">
        <w:rPr>
          <w:rFonts w:ascii="Arial" w:hAnsi="Arial" w:cs="Arial"/>
          <w:bCs/>
          <w:color w:val="000000"/>
          <w:sz w:val="18"/>
          <w:szCs w:val="18"/>
        </w:rPr>
        <w:t>A class participation mark (10%).</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eastAsia="Roboto" w:hAnsi="Arial" w:cs="Arial"/>
          <w:b/>
          <w:bCs/>
          <w:sz w:val="18"/>
          <w:szCs w:val="18"/>
        </w:rPr>
      </w:pPr>
      <w:r w:rsidRPr="006C24C3">
        <w:rPr>
          <w:rFonts w:ascii="Arial" w:eastAsia="Roboto" w:hAnsi="Arial" w:cs="Arial"/>
          <w:b/>
          <w:bCs/>
          <w:sz w:val="18"/>
          <w:szCs w:val="18"/>
        </w:rPr>
        <w:t>Course contents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hAnsi="Arial" w:cs="Arial"/>
          <w:sz w:val="18"/>
          <w:szCs w:val="18"/>
        </w:rPr>
      </w:pPr>
      <w:r w:rsidRPr="006C24C3">
        <w:rPr>
          <w:rFonts w:ascii="Arial" w:eastAsia="Roboto" w:hAnsi="Arial" w:cs="Arial"/>
          <w:b/>
          <w:bCs/>
          <w:sz w:val="18"/>
          <w:szCs w:val="18"/>
        </w:rPr>
        <w:t xml:space="preserve">Introduction to Cloud Computing: </w:t>
      </w:r>
      <w:r w:rsidRPr="006C24C3">
        <w:rPr>
          <w:rFonts w:ascii="Arial" w:eastAsia="Roboto" w:hAnsi="Arial" w:cs="Arial"/>
          <w:sz w:val="18"/>
          <w:szCs w:val="18"/>
        </w:rPr>
        <w:t>What is cloud computing? Historical context and evolution. Advantages and challenges. Cloud service models (IaaS, PaaS, SaaS). Cloud deployment models (public, private, hybrid).</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hAnsi="Arial" w:cs="Arial"/>
          <w:sz w:val="18"/>
          <w:szCs w:val="18"/>
        </w:rPr>
      </w:pPr>
      <w:r w:rsidRPr="006C24C3">
        <w:rPr>
          <w:rFonts w:ascii="Arial" w:eastAsia="Roboto" w:hAnsi="Arial" w:cs="Arial"/>
          <w:b/>
          <w:bCs/>
          <w:sz w:val="18"/>
          <w:szCs w:val="18"/>
        </w:rPr>
        <w:t xml:space="preserve">Cloud Service Providers: </w:t>
      </w:r>
      <w:r w:rsidRPr="006C24C3">
        <w:rPr>
          <w:rFonts w:ascii="Arial" w:eastAsia="Roboto" w:hAnsi="Arial" w:cs="Arial"/>
          <w:sz w:val="18"/>
          <w:szCs w:val="18"/>
        </w:rPr>
        <w:t>Major cloud providers (AWS, Azure, Google Cloud, etc.). Choosing the right provider for specific needs. Setting up accounts and understanding billing.</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hAnsi="Arial" w:cs="Arial"/>
          <w:sz w:val="18"/>
          <w:szCs w:val="18"/>
        </w:rPr>
      </w:pPr>
      <w:r w:rsidRPr="006C24C3">
        <w:rPr>
          <w:rFonts w:ascii="Arial" w:eastAsia="Roboto" w:hAnsi="Arial" w:cs="Arial"/>
          <w:b/>
          <w:bCs/>
          <w:sz w:val="18"/>
          <w:szCs w:val="18"/>
        </w:rPr>
        <w:t xml:space="preserve">Virtualization and Containerization: </w:t>
      </w:r>
      <w:r w:rsidRPr="006C24C3">
        <w:rPr>
          <w:rFonts w:ascii="Arial" w:eastAsia="Roboto" w:hAnsi="Arial" w:cs="Arial"/>
          <w:sz w:val="18"/>
          <w:szCs w:val="18"/>
        </w:rPr>
        <w:t>Virtual machines (VMs) vs. containers. Docker and container orchestration (Kubernetes). Building and deploying containerized applications.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hAnsi="Arial" w:cs="Arial"/>
          <w:sz w:val="18"/>
          <w:szCs w:val="18"/>
        </w:rPr>
      </w:pPr>
      <w:r w:rsidRPr="006C24C3">
        <w:rPr>
          <w:rFonts w:ascii="Arial" w:eastAsia="Roboto" w:hAnsi="Arial" w:cs="Arial"/>
          <w:b/>
          <w:bCs/>
          <w:sz w:val="18"/>
          <w:szCs w:val="18"/>
        </w:rPr>
        <w:t xml:space="preserve">Cloud Storage: </w:t>
      </w:r>
      <w:r w:rsidRPr="006C24C3">
        <w:rPr>
          <w:rFonts w:ascii="Arial" w:eastAsia="Roboto" w:hAnsi="Arial" w:cs="Arial"/>
          <w:sz w:val="18"/>
          <w:szCs w:val="18"/>
        </w:rPr>
        <w:t>Object storage (e.g., Amazon S3). Block storage (e.g., Amazon EBS). File storage (e.g., Amazon EFS). Data migration strategies.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hAnsi="Arial" w:cs="Arial"/>
          <w:sz w:val="18"/>
          <w:szCs w:val="18"/>
        </w:rPr>
      </w:pPr>
      <w:r w:rsidRPr="006C24C3">
        <w:rPr>
          <w:rFonts w:ascii="Arial" w:eastAsia="Roboto" w:hAnsi="Arial" w:cs="Arial"/>
          <w:b/>
          <w:bCs/>
          <w:sz w:val="18"/>
          <w:szCs w:val="18"/>
        </w:rPr>
        <w:t xml:space="preserve">Cloud Networking: </w:t>
      </w:r>
      <w:r w:rsidRPr="006C24C3">
        <w:rPr>
          <w:rFonts w:ascii="Arial" w:eastAsia="Roboto" w:hAnsi="Arial" w:cs="Arial"/>
          <w:sz w:val="18"/>
          <w:szCs w:val="18"/>
        </w:rPr>
        <w:t>Virtual networks and subnets, Security groups and network access control, Load balancing and content delivery networks (CDNs), VPC peering and VPN connections.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jc w:val="both"/>
        <w:rPr>
          <w:rFonts w:ascii="Arial" w:hAnsi="Arial" w:cs="Arial"/>
          <w:sz w:val="18"/>
          <w:szCs w:val="18"/>
        </w:rPr>
      </w:pPr>
      <w:r w:rsidRPr="006C24C3">
        <w:rPr>
          <w:rFonts w:ascii="Arial" w:eastAsia="Roboto" w:hAnsi="Arial" w:cs="Arial"/>
          <w:b/>
          <w:bCs/>
          <w:sz w:val="18"/>
          <w:szCs w:val="18"/>
        </w:rPr>
        <w:t xml:space="preserve">Security and Compliance in the Cloud: </w:t>
      </w:r>
      <w:r w:rsidRPr="006C24C3">
        <w:rPr>
          <w:rFonts w:ascii="Arial" w:eastAsia="Roboto" w:hAnsi="Arial" w:cs="Arial"/>
          <w:sz w:val="18"/>
          <w:szCs w:val="18"/>
        </w:rPr>
        <w:t>Identity and Access Management (IAM), Encryption and key management, Compliance frameworks (e.g., GDPR, HIPAA), Security best practices.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rPr>
          <w:rFonts w:ascii="Arial" w:hAnsi="Arial" w:cs="Arial"/>
          <w:sz w:val="18"/>
          <w:szCs w:val="18"/>
        </w:rPr>
      </w:pPr>
      <w:r w:rsidRPr="006C24C3">
        <w:rPr>
          <w:rFonts w:ascii="Arial" w:eastAsia="Roboto" w:hAnsi="Arial" w:cs="Arial"/>
          <w:b/>
          <w:bCs/>
          <w:sz w:val="18"/>
          <w:szCs w:val="18"/>
        </w:rPr>
        <w:lastRenderedPageBreak/>
        <w:t xml:space="preserve">Cloud Application Development: </w:t>
      </w:r>
      <w:r w:rsidRPr="006C24C3">
        <w:rPr>
          <w:rFonts w:ascii="Arial" w:eastAsia="Roboto" w:hAnsi="Arial" w:cs="Arial"/>
          <w:sz w:val="18"/>
          <w:szCs w:val="18"/>
        </w:rPr>
        <w:t>Developing applications for the cloud, Serverless computing (e.g., AWS Lambda), DevOps and CI/CD pipelines, Monitoring and debugging cloud-based applications.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rPr>
          <w:rFonts w:ascii="Arial" w:eastAsia="Roboto" w:hAnsi="Arial" w:cs="Arial"/>
          <w:sz w:val="18"/>
          <w:szCs w:val="18"/>
        </w:rPr>
      </w:pPr>
      <w:r w:rsidRPr="006C24C3">
        <w:rPr>
          <w:rFonts w:ascii="Arial" w:eastAsia="Roboto" w:hAnsi="Arial" w:cs="Arial"/>
          <w:b/>
          <w:bCs/>
          <w:sz w:val="18"/>
          <w:szCs w:val="18"/>
        </w:rPr>
        <w:t xml:space="preserve">Emerging Trends: </w:t>
      </w:r>
      <w:r w:rsidRPr="006C24C3">
        <w:rPr>
          <w:rFonts w:ascii="Arial" w:eastAsia="Roboto" w:hAnsi="Arial" w:cs="Arial"/>
          <w:sz w:val="18"/>
          <w:szCs w:val="18"/>
        </w:rPr>
        <w:t>Edge computing and IoT in the cloud, Serverless architecture patterns.</w:t>
      </w:r>
    </w:p>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rPr>
          <w:rFonts w:ascii="Arial" w:eastAsia="Roboto" w:hAnsi="Arial" w:cs="Arial"/>
          <w:sz w:val="18"/>
          <w:szCs w:val="18"/>
        </w:rPr>
      </w:pPr>
    </w:p>
    <w:p w:rsidR="00AD5C54" w:rsidRPr="006C24C3" w:rsidRDefault="00AD5C54" w:rsidP="00AD5C54">
      <w:pPr>
        <w:rPr>
          <w:rFonts w:ascii="Arial" w:hAnsi="Arial" w:cs="Arial"/>
          <w:b/>
          <w:color w:val="FF0000"/>
          <w:sz w:val="18"/>
          <w:szCs w:val="18"/>
        </w:rPr>
      </w:pPr>
    </w:p>
    <w:p w:rsidR="00AD5C54" w:rsidRPr="006C24C3" w:rsidRDefault="00AD5C54" w:rsidP="00AD5C54">
      <w:pPr>
        <w:rPr>
          <w:rFonts w:ascii="Arial" w:hAnsi="Arial" w:cs="Arial"/>
          <w:b/>
          <w:spacing w:val="-3"/>
          <w:sz w:val="18"/>
          <w:szCs w:val="18"/>
        </w:rPr>
      </w:pPr>
      <w:r w:rsidRPr="006C24C3">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2425"/>
        <w:gridCol w:w="264"/>
        <w:gridCol w:w="6193"/>
      </w:tblGrid>
      <w:tr w:rsidR="00AD5C54" w:rsidRPr="006C24C3" w:rsidTr="002D69D2">
        <w:trPr>
          <w:jc w:val="center"/>
        </w:trPr>
        <w:tc>
          <w:tcPr>
            <w:tcW w:w="195"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1.</w:t>
            </w:r>
          </w:p>
        </w:tc>
        <w:tc>
          <w:tcPr>
            <w:tcW w:w="1312" w:type="pct"/>
          </w:tcPr>
          <w:p w:rsidR="00AD5C54" w:rsidRPr="006C24C3" w:rsidRDefault="00AD5C54" w:rsidP="002D69D2">
            <w:pPr>
              <w:suppressAutoHyphens/>
              <w:rPr>
                <w:rFonts w:ascii="Arial" w:hAnsi="Arial" w:cs="Arial"/>
                <w:spacing w:val="-3"/>
                <w:sz w:val="18"/>
                <w:szCs w:val="18"/>
                <w:lang w:val="pl-PL"/>
              </w:rPr>
            </w:pPr>
            <w:r w:rsidRPr="006C24C3">
              <w:rPr>
                <w:rFonts w:ascii="Arial" w:hAnsi="Arial" w:cs="Arial"/>
                <w:spacing w:val="-3"/>
                <w:sz w:val="18"/>
                <w:szCs w:val="18"/>
              </w:rPr>
              <w:t>David Linthicum</w:t>
            </w:r>
          </w:p>
        </w:tc>
        <w:tc>
          <w:tcPr>
            <w:tcW w:w="143"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w:t>
            </w:r>
          </w:p>
        </w:tc>
        <w:tc>
          <w:tcPr>
            <w:tcW w:w="3349" w:type="pct"/>
          </w:tcPr>
          <w:p w:rsidR="00AD5C54" w:rsidRPr="006C24C3" w:rsidRDefault="00AD5C54" w:rsidP="002D69D2">
            <w:pPr>
              <w:suppressAutoHyphens/>
              <w:rPr>
                <w:rFonts w:ascii="Arial" w:hAnsi="Arial" w:cs="Arial"/>
                <w:b/>
                <w:bCs/>
                <w:spacing w:val="-3"/>
                <w:sz w:val="18"/>
                <w:szCs w:val="18"/>
              </w:rPr>
            </w:pPr>
            <w:r w:rsidRPr="006C24C3">
              <w:rPr>
                <w:rFonts w:ascii="Arial" w:hAnsi="Arial" w:cs="Arial"/>
                <w:b/>
                <w:bCs/>
                <w:spacing w:val="-3"/>
                <w:sz w:val="18"/>
                <w:szCs w:val="18"/>
              </w:rPr>
              <w:t xml:space="preserve">An Insider's Guide to Cloud Computing, </w:t>
            </w:r>
            <w:r w:rsidRPr="006C24C3">
              <w:rPr>
                <w:rFonts w:ascii="Arial" w:hAnsi="Arial" w:cs="Arial"/>
                <w:spacing w:val="-3"/>
                <w:sz w:val="18"/>
                <w:szCs w:val="18"/>
              </w:rPr>
              <w:t>Addison-Wesley Professional, 2023</w:t>
            </w:r>
          </w:p>
        </w:tc>
      </w:tr>
      <w:tr w:rsidR="00AD5C54" w:rsidRPr="006C24C3" w:rsidTr="002D69D2">
        <w:trPr>
          <w:jc w:val="center"/>
        </w:trPr>
        <w:tc>
          <w:tcPr>
            <w:tcW w:w="195"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2.</w:t>
            </w:r>
          </w:p>
        </w:tc>
        <w:tc>
          <w:tcPr>
            <w:tcW w:w="1312" w:type="pct"/>
          </w:tcPr>
          <w:p w:rsidR="00AD5C54" w:rsidRPr="006C24C3" w:rsidRDefault="00AD5C54" w:rsidP="002D69D2">
            <w:pPr>
              <w:suppressAutoHyphens/>
              <w:rPr>
                <w:rFonts w:ascii="Arial" w:hAnsi="Arial" w:cs="Arial"/>
                <w:spacing w:val="-3"/>
                <w:sz w:val="18"/>
                <w:szCs w:val="18"/>
              </w:rPr>
            </w:pPr>
            <w:r w:rsidRPr="006C24C3">
              <w:rPr>
                <w:rFonts w:ascii="Arial" w:hAnsi="Arial" w:cs="Arial"/>
                <w:spacing w:val="-3"/>
                <w:sz w:val="18"/>
                <w:szCs w:val="18"/>
              </w:rPr>
              <w:t>Thomas Erl, Eric Barcelo</w:t>
            </w:r>
          </w:p>
        </w:tc>
        <w:tc>
          <w:tcPr>
            <w:tcW w:w="143" w:type="pct"/>
          </w:tcPr>
          <w:p w:rsidR="00AD5C54" w:rsidRPr="006C24C3" w:rsidRDefault="00AD5C54" w:rsidP="002D69D2">
            <w:pPr>
              <w:suppressAutoHyphens/>
              <w:jc w:val="center"/>
              <w:rPr>
                <w:rFonts w:ascii="Arial" w:hAnsi="Arial" w:cs="Arial"/>
                <w:spacing w:val="-3"/>
                <w:sz w:val="18"/>
                <w:szCs w:val="18"/>
              </w:rPr>
            </w:pPr>
          </w:p>
        </w:tc>
        <w:tc>
          <w:tcPr>
            <w:tcW w:w="3349" w:type="pct"/>
          </w:tcPr>
          <w:p w:rsidR="00AD5C54" w:rsidRPr="006C24C3" w:rsidRDefault="00AD5C54" w:rsidP="002D69D2">
            <w:pPr>
              <w:suppressAutoHyphens/>
              <w:rPr>
                <w:rFonts w:ascii="Arial" w:hAnsi="Arial" w:cs="Arial"/>
                <w:b/>
                <w:bCs/>
                <w:spacing w:val="-3"/>
                <w:sz w:val="18"/>
                <w:szCs w:val="18"/>
              </w:rPr>
            </w:pPr>
            <w:r w:rsidRPr="006C24C3">
              <w:rPr>
                <w:rFonts w:ascii="Arial" w:hAnsi="Arial" w:cs="Arial"/>
                <w:b/>
                <w:bCs/>
                <w:spacing w:val="-3"/>
                <w:sz w:val="18"/>
                <w:szCs w:val="18"/>
              </w:rPr>
              <w:t xml:space="preserve">Cloud Computing: Concepts, Technology, Security, and Architecture, Second Edition, </w:t>
            </w:r>
            <w:r w:rsidRPr="006C24C3">
              <w:rPr>
                <w:rFonts w:ascii="Arial" w:hAnsi="Arial" w:cs="Arial"/>
                <w:color w:val="000000"/>
                <w:sz w:val="18"/>
                <w:szCs w:val="18"/>
              </w:rPr>
              <w:t>Pearson, 2023</w:t>
            </w:r>
          </w:p>
        </w:tc>
      </w:tr>
    </w:tbl>
    <w:p w:rsidR="00AD5C54" w:rsidRPr="006C24C3" w:rsidRDefault="00AD5C54" w:rsidP="00AD5C54">
      <w:pPr>
        <w:jc w:val="center"/>
        <w:rPr>
          <w:rFonts w:ascii="Arial" w:hAnsi="Arial" w:cs="Arial"/>
          <w:b/>
          <w:spacing w:val="-3"/>
          <w:sz w:val="18"/>
          <w:szCs w:val="18"/>
        </w:rPr>
      </w:pPr>
    </w:p>
    <w:p w:rsidR="00AD5C54" w:rsidRPr="006C24C3" w:rsidRDefault="00AD5C54" w:rsidP="00AD5C54">
      <w:pPr>
        <w:rPr>
          <w:rFonts w:ascii="Arial" w:hAnsi="Arial" w:cs="Arial"/>
          <w:b/>
          <w:spacing w:val="-3"/>
          <w:sz w:val="18"/>
          <w:szCs w:val="18"/>
        </w:rPr>
      </w:pPr>
      <w:r w:rsidRPr="006C24C3">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2"/>
        <w:gridCol w:w="265"/>
        <w:gridCol w:w="6142"/>
      </w:tblGrid>
      <w:tr w:rsidR="00AD5C54" w:rsidRPr="006C24C3" w:rsidTr="002D69D2">
        <w:trPr>
          <w:trHeight w:val="196"/>
          <w:jc w:val="center"/>
        </w:trPr>
        <w:tc>
          <w:tcPr>
            <w:tcW w:w="196"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1.</w:t>
            </w:r>
          </w:p>
        </w:tc>
        <w:tc>
          <w:tcPr>
            <w:tcW w:w="1322" w:type="pct"/>
          </w:tcPr>
          <w:p w:rsidR="00AD5C54" w:rsidRPr="006C24C3" w:rsidRDefault="00AD5C54" w:rsidP="002D69D2">
            <w:pPr>
              <w:suppressAutoHyphens/>
              <w:rPr>
                <w:rFonts w:ascii="Arial" w:hAnsi="Arial" w:cs="Arial"/>
                <w:spacing w:val="-3"/>
                <w:sz w:val="18"/>
                <w:szCs w:val="18"/>
              </w:rPr>
            </w:pPr>
            <w:r w:rsidRPr="006C24C3">
              <w:rPr>
                <w:rFonts w:ascii="Arial" w:hAnsi="Arial" w:cs="Arial"/>
                <w:color w:val="000000"/>
                <w:sz w:val="18"/>
                <w:szCs w:val="18"/>
              </w:rPr>
              <w:t>David Santana</w:t>
            </w:r>
          </w:p>
        </w:tc>
        <w:tc>
          <w:tcPr>
            <w:tcW w:w="144"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w:t>
            </w:r>
          </w:p>
        </w:tc>
        <w:tc>
          <w:tcPr>
            <w:tcW w:w="3338" w:type="pct"/>
          </w:tcPr>
          <w:p w:rsidR="00AD5C54" w:rsidRPr="006C24C3" w:rsidRDefault="00AD5C54" w:rsidP="002D69D2">
            <w:pPr>
              <w:suppressAutoHyphens/>
              <w:rPr>
                <w:rFonts w:ascii="Arial" w:hAnsi="Arial" w:cs="Arial"/>
                <w:spacing w:val="-3"/>
                <w:sz w:val="18"/>
                <w:szCs w:val="18"/>
              </w:rPr>
            </w:pPr>
            <w:r w:rsidRPr="006C24C3">
              <w:rPr>
                <w:rFonts w:ascii="Arial" w:hAnsi="Arial" w:cs="Arial"/>
                <w:spacing w:val="-3"/>
                <w:sz w:val="18"/>
                <w:szCs w:val="18"/>
              </w:rPr>
              <w:t xml:space="preserve">Cloud Computing Demystified for Aspiring Professionals: Hone your skills in AWS, Azure, and Google cloud computing and boost your career as a cloud engineer, </w:t>
            </w:r>
            <w:r w:rsidRPr="006C24C3">
              <w:rPr>
                <w:rFonts w:ascii="Arial" w:hAnsi="Arial" w:cs="Arial"/>
                <w:color w:val="000000"/>
                <w:sz w:val="18"/>
                <w:szCs w:val="18"/>
              </w:rPr>
              <w:t>Packt Publishing, 2023</w:t>
            </w:r>
          </w:p>
        </w:tc>
      </w:tr>
    </w:tbl>
    <w:p w:rsidR="00AD5C54" w:rsidRPr="006C24C3" w:rsidRDefault="00AD5C54" w:rsidP="00AD5C54">
      <w:pPr>
        <w:pBdr>
          <w:top w:val="none" w:sz="0" w:space="0" w:color="D9D9E3"/>
          <w:left w:val="none" w:sz="0" w:space="0" w:color="D9D9E3"/>
          <w:bottom w:val="none" w:sz="0" w:space="0" w:color="D9D9E3"/>
          <w:right w:val="none" w:sz="0" w:space="0" w:color="D9D9E3"/>
          <w:between w:val="none" w:sz="0" w:space="0" w:color="D9D9E3"/>
        </w:pBdr>
        <w:rPr>
          <w:rFonts w:ascii="Arial" w:hAnsi="Arial" w:cs="Arial"/>
          <w:sz w:val="18"/>
          <w:szCs w:val="18"/>
        </w:rPr>
      </w:pPr>
    </w:p>
    <w:p w:rsidR="00AD5C54" w:rsidRPr="006C24C3" w:rsidRDefault="00AD5C54" w:rsidP="00AD5C54">
      <w:pPr>
        <w:rPr>
          <w:rFonts w:ascii="Arial" w:eastAsia="Roboto" w:hAnsi="Arial" w:cs="Arial"/>
          <w:sz w:val="18"/>
          <w:szCs w:val="18"/>
        </w:rPr>
      </w:pPr>
    </w:p>
    <w:p w:rsidR="00AD5C54" w:rsidRPr="005221DD" w:rsidRDefault="00AD5C54" w:rsidP="00AD5C54">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BD"/>
        </w:rPr>
      </w:pPr>
      <w:r w:rsidRPr="005221DD">
        <w:rPr>
          <w:rFonts w:ascii="Arial" w:eastAsia="Calibri" w:hAnsi="Arial" w:cs="Arial"/>
          <w:b/>
          <w:bCs/>
          <w:iCs/>
          <w:sz w:val="18"/>
          <w:szCs w:val="18"/>
          <w:lang w:bidi="bn-BD"/>
        </w:rPr>
        <w:t>CSE 4242: Cloud Engineering Lab</w:t>
      </w:r>
    </w:p>
    <w:p w:rsidR="00AD5C54" w:rsidRPr="005221DD" w:rsidRDefault="00AD5C54" w:rsidP="00AD5C54">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BD"/>
        </w:rPr>
      </w:pPr>
      <w:r w:rsidRPr="005221DD">
        <w:rPr>
          <w:rFonts w:ascii="Arial" w:eastAsia="Calibri" w:hAnsi="Arial" w:cs="Arial"/>
          <w:b/>
          <w:bCs/>
          <w:iCs/>
          <w:sz w:val="18"/>
          <w:szCs w:val="18"/>
          <w:lang w:bidi="bn-BD"/>
        </w:rPr>
        <w:t>Credits: 1</w:t>
      </w:r>
      <w:r w:rsidR="00844CE6" w:rsidRPr="005221DD">
        <w:rPr>
          <w:rFonts w:ascii="Arial" w:eastAsia="Calibri" w:hAnsi="Arial" w:cs="Arial"/>
          <w:b/>
          <w:bCs/>
          <w:iCs/>
          <w:sz w:val="18"/>
          <w:szCs w:val="18"/>
          <w:lang w:bidi="bn-BD"/>
        </w:rPr>
        <w:t>Contact Hours: 28</w:t>
      </w:r>
    </w:p>
    <w:p w:rsidR="00AD5C54" w:rsidRPr="006C24C3" w:rsidRDefault="00AD5C54" w:rsidP="00AD5C54">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color w:val="0D0D0D" w:themeColor="text1" w:themeTint="F2"/>
          <w:sz w:val="18"/>
          <w:szCs w:val="18"/>
          <w:lang w:bidi="bn-BD"/>
        </w:rPr>
      </w:pPr>
      <w:r w:rsidRPr="005221DD">
        <w:rPr>
          <w:rFonts w:ascii="Arial" w:eastAsia="Calibri" w:hAnsi="Arial" w:cs="Arial"/>
          <w:b/>
          <w:bCs/>
          <w:iCs/>
          <w:color w:val="0D0D0D" w:themeColor="text1" w:themeTint="F2"/>
          <w:sz w:val="18"/>
          <w:szCs w:val="18"/>
          <w:lang w:bidi="bn-BD"/>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D5C54" w:rsidRPr="006C24C3" w:rsidRDefault="00AD5C54" w:rsidP="00AD5C54">
      <w:pPr>
        <w:jc w:val="center"/>
        <w:rPr>
          <w:rFonts w:ascii="Arial" w:eastAsia="Calibri" w:hAnsi="Arial" w:cs="Arial"/>
          <w:b/>
          <w:bCs/>
          <w:sz w:val="18"/>
          <w:szCs w:val="18"/>
          <w:lang w:bidi="bn-BD"/>
        </w:rPr>
      </w:pPr>
    </w:p>
    <w:tbl>
      <w:tblPr>
        <w:tblW w:w="9180" w:type="dxa"/>
        <w:jc w:val="center"/>
        <w:tblLook w:val="04A0" w:firstRow="1" w:lastRow="0" w:firstColumn="1" w:lastColumn="0" w:noHBand="0" w:noVBand="1"/>
      </w:tblPr>
      <w:tblGrid>
        <w:gridCol w:w="1439"/>
        <w:gridCol w:w="7741"/>
      </w:tblGrid>
      <w:tr w:rsidR="00AD5C54" w:rsidRPr="006C24C3" w:rsidTr="002D69D2">
        <w:trPr>
          <w:jc w:val="center"/>
        </w:trPr>
        <w:tc>
          <w:tcPr>
            <w:tcW w:w="1439" w:type="dxa"/>
          </w:tcPr>
          <w:p w:rsidR="00AD5C54" w:rsidRPr="006C24C3" w:rsidRDefault="00AD5C54" w:rsidP="002D69D2">
            <w:pPr>
              <w:rPr>
                <w:rFonts w:ascii="Arial" w:eastAsia="Calibri" w:hAnsi="Arial" w:cs="Arial"/>
                <w:b/>
                <w:bCs/>
                <w:sz w:val="18"/>
                <w:szCs w:val="18"/>
                <w:lang w:bidi="bn-BD"/>
              </w:rPr>
            </w:pPr>
            <w:r w:rsidRPr="006C24C3">
              <w:rPr>
                <w:rFonts w:ascii="Arial" w:eastAsia="Calibri" w:hAnsi="Arial" w:cs="Arial"/>
                <w:b/>
                <w:sz w:val="18"/>
                <w:szCs w:val="18"/>
                <w:lang w:bidi="bn-BD"/>
              </w:rPr>
              <w:t>Prerequisite:</w:t>
            </w:r>
          </w:p>
        </w:tc>
        <w:tc>
          <w:tcPr>
            <w:tcW w:w="7741" w:type="dxa"/>
          </w:tcPr>
          <w:p w:rsidR="00AD5C54" w:rsidRPr="006C24C3" w:rsidRDefault="00AD5C54" w:rsidP="002D69D2">
            <w:pPr>
              <w:rPr>
                <w:rFonts w:ascii="Arial" w:eastAsia="Calibri" w:hAnsi="Arial" w:cs="Arial"/>
                <w:iCs/>
                <w:sz w:val="18"/>
                <w:szCs w:val="18"/>
                <w:lang w:bidi="bn-BD"/>
              </w:rPr>
            </w:pPr>
            <w:r w:rsidRPr="006C24C3">
              <w:rPr>
                <w:rFonts w:ascii="Arial" w:eastAsia="Roboto" w:hAnsi="Arial" w:cs="Arial"/>
                <w:color w:val="0D0D0D" w:themeColor="text1" w:themeTint="F2"/>
                <w:sz w:val="18"/>
                <w:szCs w:val="18"/>
              </w:rPr>
              <w:t>CSE 2122: Data structures, CSE 2222: Algorithms, CSE 3252: Networking, CSE 3242: Operating systems.</w:t>
            </w:r>
          </w:p>
        </w:tc>
      </w:tr>
      <w:tr w:rsidR="00AD5C54" w:rsidRPr="006C24C3" w:rsidTr="002D69D2">
        <w:trPr>
          <w:jc w:val="center"/>
        </w:trPr>
        <w:tc>
          <w:tcPr>
            <w:tcW w:w="1439" w:type="dxa"/>
          </w:tcPr>
          <w:p w:rsidR="00AD5C54" w:rsidRPr="006C24C3" w:rsidRDefault="00AD5C54" w:rsidP="002D69D2">
            <w:pPr>
              <w:rPr>
                <w:rFonts w:ascii="Arial" w:eastAsia="Calibri" w:hAnsi="Arial" w:cs="Arial"/>
                <w:b/>
                <w:sz w:val="18"/>
                <w:szCs w:val="18"/>
                <w:lang w:bidi="bn-BD"/>
              </w:rPr>
            </w:pPr>
            <w:r w:rsidRPr="006C24C3">
              <w:rPr>
                <w:rFonts w:ascii="Arial" w:eastAsia="Calibri" w:hAnsi="Arial" w:cs="Arial"/>
                <w:b/>
                <w:sz w:val="18"/>
                <w:szCs w:val="18"/>
                <w:lang w:bidi="bn-BD"/>
              </w:rPr>
              <w:t>Course Type</w:t>
            </w:r>
          </w:p>
        </w:tc>
        <w:tc>
          <w:tcPr>
            <w:tcW w:w="7741" w:type="dxa"/>
          </w:tcPr>
          <w:p w:rsidR="00AD5C54" w:rsidRPr="006C24C3" w:rsidRDefault="009F4EBA" w:rsidP="002D69D2">
            <w:pPr>
              <w:rPr>
                <w:rFonts w:ascii="Arial" w:eastAsia="Calibri" w:hAnsi="Arial" w:cs="Arial"/>
                <w:iCs/>
                <w:sz w:val="18"/>
                <w:szCs w:val="18"/>
                <w:lang w:bidi="bn-BD"/>
              </w:rPr>
            </w:pPr>
            <w:sdt>
              <w:sdtPr>
                <w:rPr>
                  <w:rFonts w:ascii="Arial" w:eastAsia="Calibri" w:hAnsi="Arial" w:cs="Arial"/>
                  <w:iCs/>
                  <w:sz w:val="18"/>
                  <w:szCs w:val="18"/>
                  <w:lang w:bidi="bn-BD"/>
                </w:rPr>
                <w:id w:val="1841729104"/>
              </w:sdtPr>
              <w:sdtEndPr/>
              <w:sdtContent>
                <w:sdt>
                  <w:sdtPr>
                    <w:rPr>
                      <w:rFonts w:ascii="Arial" w:eastAsia="Calibri" w:hAnsi="Arial" w:cs="Arial"/>
                      <w:iCs/>
                      <w:sz w:val="18"/>
                      <w:szCs w:val="18"/>
                      <w:lang w:bidi="bn-BD"/>
                    </w:rPr>
                    <w:id w:val="72786551"/>
                  </w:sdtPr>
                  <w:sdtEndPr/>
                  <w:sdtContent>
                    <w:r w:rsidR="00AD5C54" w:rsidRPr="006C24C3">
                      <w:rPr>
                        <w:rFonts w:ascii="Segoe UI Symbol" w:eastAsia="MS Gothic" w:hAnsi="Segoe UI Symbol" w:cs="Segoe UI Symbol"/>
                        <w:iCs/>
                        <w:sz w:val="18"/>
                        <w:szCs w:val="18"/>
                        <w:lang w:bidi="bn-BD"/>
                      </w:rPr>
                      <w:t>☐</w:t>
                    </w:r>
                  </w:sdtContent>
                </w:sdt>
              </w:sdtContent>
            </w:sdt>
            <w:r w:rsidR="00AD5C54" w:rsidRPr="006C24C3">
              <w:rPr>
                <w:rFonts w:ascii="Arial" w:eastAsia="Calibri" w:hAnsi="Arial" w:cs="Arial"/>
                <w:iCs/>
                <w:sz w:val="18"/>
                <w:szCs w:val="18"/>
                <w:lang w:bidi="bn-BD"/>
              </w:rPr>
              <w:t xml:space="preserve"> Theory         </w:t>
            </w:r>
            <w:sdt>
              <w:sdtPr>
                <w:rPr>
                  <w:rFonts w:ascii="Arial" w:eastAsia="Calibri" w:hAnsi="Arial" w:cs="Arial"/>
                  <w:iCs/>
                  <w:sz w:val="18"/>
                  <w:szCs w:val="18"/>
                  <w:lang w:bidi="bn-BD"/>
                </w:rPr>
                <w:id w:val="650487201"/>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Laboratory work         </w:t>
            </w:r>
            <w:sdt>
              <w:sdtPr>
                <w:rPr>
                  <w:rFonts w:ascii="Arial" w:eastAsia="Calibri" w:hAnsi="Arial" w:cs="Arial"/>
                  <w:iCs/>
                  <w:sz w:val="18"/>
                  <w:szCs w:val="18"/>
                  <w:lang w:bidi="bn-BD"/>
                </w:rPr>
                <w:id w:val="-30187539"/>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Project work      </w:t>
            </w:r>
            <w:sdt>
              <w:sdtPr>
                <w:rPr>
                  <w:rFonts w:ascii="Arial" w:eastAsia="Calibri" w:hAnsi="Arial" w:cs="Arial"/>
                  <w:iCs/>
                  <w:sz w:val="18"/>
                  <w:szCs w:val="18"/>
                  <w:lang w:bidi="bn-BD"/>
                </w:rPr>
                <w:id w:val="1748460265"/>
              </w:sdtPr>
              <w:sdtEndPr/>
              <w:sdtContent>
                <w:r w:rsidR="00AD5C54" w:rsidRPr="006C24C3">
                  <w:rPr>
                    <w:rFonts w:ascii="Segoe UI Symbol" w:eastAsia="MS Gothic" w:hAnsi="Segoe UI Symbol" w:cs="Segoe UI Symbol"/>
                    <w:iCs/>
                    <w:sz w:val="18"/>
                    <w:szCs w:val="18"/>
                    <w:lang w:bidi="bn-BD"/>
                  </w:rPr>
                  <w:t>☐</w:t>
                </w:r>
              </w:sdtContent>
            </w:sdt>
            <w:r w:rsidR="00AD5C54" w:rsidRPr="006C24C3">
              <w:rPr>
                <w:rFonts w:ascii="Arial" w:eastAsia="Calibri" w:hAnsi="Arial" w:cs="Arial"/>
                <w:iCs/>
                <w:sz w:val="18"/>
                <w:szCs w:val="18"/>
                <w:lang w:bidi="bn-BD"/>
              </w:rPr>
              <w:t xml:space="preserve">  Viva Voce                    </w:t>
            </w:r>
          </w:p>
        </w:tc>
      </w:tr>
      <w:tr w:rsidR="00AD5C54" w:rsidRPr="006C24C3" w:rsidTr="002D69D2">
        <w:trPr>
          <w:trHeight w:val="238"/>
          <w:jc w:val="center"/>
        </w:trPr>
        <w:tc>
          <w:tcPr>
            <w:tcW w:w="1439" w:type="dxa"/>
          </w:tcPr>
          <w:p w:rsidR="00AD5C54" w:rsidRPr="006C24C3" w:rsidRDefault="00AD5C54" w:rsidP="002D69D2">
            <w:pPr>
              <w:ind w:left="2160" w:hanging="2160"/>
              <w:rPr>
                <w:rFonts w:ascii="Arial" w:eastAsia="Calibri" w:hAnsi="Arial" w:cs="Arial"/>
                <w:b/>
                <w:bCs/>
                <w:sz w:val="18"/>
                <w:szCs w:val="18"/>
                <w:lang w:bidi="bn-BD"/>
              </w:rPr>
            </w:pPr>
          </w:p>
        </w:tc>
        <w:tc>
          <w:tcPr>
            <w:tcW w:w="7741" w:type="dxa"/>
          </w:tcPr>
          <w:p w:rsidR="00AD5C54" w:rsidRPr="006C24C3" w:rsidRDefault="00AD5C54" w:rsidP="002D69D2">
            <w:pPr>
              <w:rPr>
                <w:rFonts w:ascii="Arial" w:eastAsia="Calibri" w:hAnsi="Arial" w:cs="Arial"/>
                <w:bCs/>
                <w:iCs/>
                <w:sz w:val="18"/>
                <w:szCs w:val="18"/>
                <w:lang w:bidi="bn-BD"/>
              </w:rPr>
            </w:pPr>
          </w:p>
        </w:tc>
      </w:tr>
      <w:tr w:rsidR="00AD5C54" w:rsidRPr="006C24C3" w:rsidTr="002D69D2">
        <w:trPr>
          <w:trHeight w:val="238"/>
          <w:jc w:val="center"/>
        </w:trPr>
        <w:tc>
          <w:tcPr>
            <w:tcW w:w="9180" w:type="dxa"/>
            <w:gridSpan w:val="2"/>
          </w:tcPr>
          <w:p w:rsidR="00AD5C54" w:rsidRPr="006C24C3" w:rsidRDefault="00AD5C54" w:rsidP="002D69D2">
            <w:pPr>
              <w:rPr>
                <w:rFonts w:ascii="Arial" w:eastAsia="Calibri" w:hAnsi="Arial" w:cs="Arial"/>
                <w:b/>
                <w:bCs/>
                <w:sz w:val="18"/>
                <w:szCs w:val="18"/>
                <w:lang w:bidi="bn-BD"/>
              </w:rPr>
            </w:pPr>
            <w:r w:rsidRPr="006C24C3">
              <w:rPr>
                <w:rFonts w:ascii="Arial" w:eastAsia="Calibri" w:hAnsi="Arial" w:cs="Arial"/>
                <w:b/>
                <w:bCs/>
                <w:sz w:val="18"/>
                <w:szCs w:val="18"/>
                <w:lang w:bidi="bn-BD"/>
              </w:rPr>
              <w:t>Course Objective:</w:t>
            </w:r>
          </w:p>
          <w:p w:rsidR="00AD5C54" w:rsidRPr="006C24C3" w:rsidRDefault="00AD5C54" w:rsidP="002D69D2">
            <w:pPr>
              <w:jc w:val="both"/>
              <w:rPr>
                <w:rFonts w:ascii="Arial" w:eastAsia="Roboto" w:hAnsi="Arial" w:cs="Arial"/>
                <w:sz w:val="18"/>
                <w:szCs w:val="18"/>
              </w:rPr>
            </w:pPr>
            <w:r w:rsidRPr="006C24C3">
              <w:rPr>
                <w:rFonts w:ascii="Arial" w:eastAsia="Roboto" w:hAnsi="Arial" w:cs="Arial"/>
                <w:sz w:val="18"/>
                <w:szCs w:val="18"/>
              </w:rPr>
              <w:t>The Cloud Engineering Laboratory is a practical, hands-on component of Cloud Engineering. This lab complements the theoretical knowledge acquired in the main course and provides students with the opportunity to gain practical experience with cloud computing technologies and platforms.</w:t>
            </w:r>
          </w:p>
          <w:p w:rsidR="00AD5C54" w:rsidRPr="006C24C3" w:rsidRDefault="00AD5C54" w:rsidP="002D69D2">
            <w:pPr>
              <w:jc w:val="both"/>
              <w:rPr>
                <w:rFonts w:ascii="Arial" w:eastAsia="Calibri" w:hAnsi="Arial" w:cs="Arial"/>
                <w:iCs/>
                <w:sz w:val="18"/>
                <w:szCs w:val="18"/>
                <w:lang w:bidi="bn-BD"/>
              </w:rPr>
            </w:pPr>
          </w:p>
          <w:p w:rsidR="00AD5C54" w:rsidRPr="006C24C3" w:rsidRDefault="00AD5C54" w:rsidP="002D69D2">
            <w:pPr>
              <w:jc w:val="both"/>
              <w:rPr>
                <w:rFonts w:ascii="Arial" w:eastAsia="Calibri" w:hAnsi="Arial" w:cs="Arial"/>
                <w:iCs/>
                <w:sz w:val="18"/>
                <w:szCs w:val="18"/>
                <w:lang w:bidi="bn-BD"/>
              </w:rPr>
            </w:pPr>
            <w:r w:rsidRPr="006C24C3">
              <w:rPr>
                <w:rFonts w:ascii="Arial" w:eastAsia="Calibri" w:hAnsi="Arial" w:cs="Arial"/>
                <w:iCs/>
                <w:sz w:val="18"/>
                <w:szCs w:val="18"/>
                <w:lang w:bidi="bn-BD"/>
              </w:rPr>
              <w:t>Course Outcome:</w:t>
            </w:r>
          </w:p>
          <w:p w:rsidR="00AD5C54" w:rsidRPr="006C24C3" w:rsidRDefault="00AD5C54" w:rsidP="002D69D2">
            <w:pPr>
              <w:jc w:val="both"/>
              <w:rPr>
                <w:rFonts w:ascii="Arial" w:eastAsia="Calibri" w:hAnsi="Arial" w:cs="Arial"/>
                <w:iCs/>
                <w:sz w:val="18"/>
                <w:szCs w:val="18"/>
                <w:lang w:bidi="bn-BD"/>
              </w:rPr>
            </w:pPr>
            <w:r w:rsidRPr="006C24C3">
              <w:rPr>
                <w:rFonts w:ascii="Arial" w:eastAsia="Calibri" w:hAnsi="Arial" w:cs="Arial"/>
                <w:b/>
                <w:bCs/>
                <w:iCs/>
                <w:sz w:val="18"/>
                <w:szCs w:val="18"/>
                <w:lang w:bidi="bn-BD"/>
              </w:rPr>
              <w:t>CO1 - Hands-On Proficiency</w:t>
            </w:r>
            <w:r w:rsidRPr="006C24C3">
              <w:rPr>
                <w:rFonts w:ascii="Arial" w:eastAsia="Calibri" w:hAnsi="Arial" w:cs="Arial"/>
                <w:iCs/>
                <w:sz w:val="18"/>
                <w:szCs w:val="18"/>
                <w:lang w:bidi="bn-BD"/>
              </w:rPr>
              <w:t>: Gain practical skills in deploying, managing, and optimizing cloud resources on major platforms, equipping students with the ability to work confidently in a real-world cloud engineering environment.</w:t>
            </w:r>
          </w:p>
          <w:p w:rsidR="00AD5C54" w:rsidRPr="006C24C3" w:rsidRDefault="00AD5C54" w:rsidP="002D69D2">
            <w:pPr>
              <w:jc w:val="both"/>
              <w:rPr>
                <w:rFonts w:ascii="Arial" w:eastAsia="Calibri" w:hAnsi="Arial" w:cs="Arial"/>
                <w:iCs/>
                <w:sz w:val="18"/>
                <w:szCs w:val="18"/>
                <w:lang w:bidi="bn-BD"/>
              </w:rPr>
            </w:pPr>
            <w:r w:rsidRPr="006C24C3">
              <w:rPr>
                <w:rFonts w:ascii="Arial" w:eastAsia="Calibri" w:hAnsi="Arial" w:cs="Arial"/>
                <w:b/>
                <w:bCs/>
                <w:iCs/>
                <w:sz w:val="18"/>
                <w:szCs w:val="18"/>
                <w:lang w:bidi="bn-BD"/>
              </w:rPr>
              <w:t>CO2 - Problem-Solving and Troubleshooting</w:t>
            </w:r>
            <w:r w:rsidRPr="006C24C3">
              <w:rPr>
                <w:rFonts w:ascii="Arial" w:eastAsia="Calibri" w:hAnsi="Arial" w:cs="Arial"/>
                <w:iCs/>
                <w:sz w:val="18"/>
                <w:szCs w:val="18"/>
                <w:lang w:bidi="bn-BD"/>
              </w:rPr>
              <w:t>: Develop the capability to analyze, diagnose, and resolve complex cloud-related challenges, fostering a deep understanding of cloud systems and their practical applications.</w:t>
            </w:r>
          </w:p>
          <w:p w:rsidR="00AD5C54" w:rsidRPr="006C24C3" w:rsidRDefault="00AD5C54" w:rsidP="002D69D2">
            <w:pPr>
              <w:jc w:val="both"/>
              <w:rPr>
                <w:rFonts w:ascii="Arial" w:eastAsia="Calibri" w:hAnsi="Arial" w:cs="Arial"/>
                <w:iCs/>
                <w:sz w:val="18"/>
                <w:szCs w:val="18"/>
                <w:lang w:bidi="bn-BD"/>
              </w:rPr>
            </w:pPr>
          </w:p>
        </w:tc>
      </w:tr>
    </w:tbl>
    <w:p w:rsidR="00AD5C54" w:rsidRPr="006C24C3" w:rsidRDefault="00AD5C54" w:rsidP="00AD5C54">
      <w:pPr>
        <w:rPr>
          <w:rFonts w:ascii="Arial" w:eastAsia="Roboto" w:hAnsi="Arial" w:cs="Arial"/>
          <w:sz w:val="18"/>
          <w:szCs w:val="18"/>
        </w:rPr>
      </w:pPr>
    </w:p>
    <w:p w:rsidR="00AD5C54" w:rsidRPr="006C24C3" w:rsidRDefault="00AD5C54" w:rsidP="00AD5C54">
      <w:pPr>
        <w:autoSpaceDE w:val="0"/>
        <w:autoSpaceDN w:val="0"/>
        <w:adjustRightInd w:val="0"/>
        <w:jc w:val="center"/>
        <w:rPr>
          <w:rFonts w:ascii="Arial" w:hAnsi="Arial" w:cs="Arial"/>
          <w:b/>
          <w:color w:val="000000"/>
          <w:sz w:val="18"/>
          <w:szCs w:val="18"/>
        </w:rPr>
      </w:pPr>
      <w:r w:rsidRPr="006C24C3">
        <w:rPr>
          <w:rFonts w:ascii="Arial" w:hAnsi="Arial" w:cs="Arial"/>
          <w:b/>
          <w:color w:val="000000"/>
          <w:sz w:val="18"/>
          <w:szCs w:val="18"/>
        </w:rPr>
        <w:t>Course Outcomes (COs), Program Outcomes (POs) and Assessment:</w:t>
      </w:r>
    </w:p>
    <w:p w:rsidR="00AD5C54" w:rsidRPr="006C24C3" w:rsidRDefault="00AD5C54" w:rsidP="00AD5C54">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AD5C54" w:rsidRPr="006C24C3" w:rsidTr="002D69D2">
        <w:trPr>
          <w:trHeight w:val="877"/>
          <w:jc w:val="center"/>
        </w:trPr>
        <w:tc>
          <w:tcPr>
            <w:tcW w:w="646"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 No.</w:t>
            </w:r>
          </w:p>
        </w:tc>
        <w:tc>
          <w:tcPr>
            <w:tcW w:w="1762"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 Statement</w:t>
            </w:r>
          </w:p>
        </w:tc>
        <w:tc>
          <w:tcPr>
            <w:tcW w:w="2357"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Corresponding PO</w:t>
            </w:r>
          </w:p>
        </w:tc>
        <w:tc>
          <w:tcPr>
            <w:tcW w:w="1051"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Domain / level of learning taxonomy</w:t>
            </w:r>
          </w:p>
        </w:tc>
        <w:tc>
          <w:tcPr>
            <w:tcW w:w="1747"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Delivery methods and activities</w:t>
            </w:r>
          </w:p>
        </w:tc>
        <w:tc>
          <w:tcPr>
            <w:tcW w:w="1612"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Assessment tools</w:t>
            </w:r>
          </w:p>
        </w:tc>
      </w:tr>
      <w:tr w:rsidR="00AD5C54" w:rsidRPr="006C24C3" w:rsidTr="002D69D2">
        <w:trPr>
          <w:trHeight w:val="1646"/>
          <w:jc w:val="center"/>
        </w:trPr>
        <w:tc>
          <w:tcPr>
            <w:tcW w:w="646"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CO1</w:t>
            </w:r>
          </w:p>
        </w:tc>
        <w:tc>
          <w:tcPr>
            <w:tcW w:w="1762" w:type="dxa"/>
            <w:vAlign w:val="center"/>
          </w:tcPr>
          <w:p w:rsidR="00AD5C54" w:rsidRPr="006C24C3" w:rsidRDefault="00AD5C54" w:rsidP="002D69D2">
            <w:pPr>
              <w:pStyle w:val="ListParagraph"/>
              <w:spacing w:line="240" w:lineRule="auto"/>
              <w:ind w:left="0"/>
              <w:jc w:val="center"/>
              <w:rPr>
                <w:rFonts w:ascii="Arial" w:hAnsi="Arial" w:cs="Arial"/>
                <w:bCs/>
                <w:color w:val="000000"/>
                <w:sz w:val="18"/>
                <w:szCs w:val="18"/>
              </w:rPr>
            </w:pPr>
            <w:r w:rsidRPr="006C24C3">
              <w:rPr>
                <w:rFonts w:ascii="Arial" w:hAnsi="Arial" w:cs="Arial"/>
                <w:bCs/>
                <w:color w:val="000000"/>
                <w:sz w:val="18"/>
                <w:szCs w:val="18"/>
              </w:rPr>
              <w:t>To</w:t>
            </w:r>
            <w:r w:rsidRPr="006C24C3">
              <w:rPr>
                <w:rFonts w:ascii="Arial" w:hAnsi="Arial" w:cs="Arial"/>
                <w:b/>
                <w:color w:val="000000"/>
                <w:sz w:val="18"/>
                <w:szCs w:val="18"/>
              </w:rPr>
              <w:t xml:space="preserve"> gain</w:t>
            </w:r>
            <w:r w:rsidRPr="006C24C3">
              <w:rPr>
                <w:rFonts w:ascii="Arial" w:eastAsia="Calibri" w:hAnsi="Arial" w:cs="Arial"/>
                <w:iCs/>
                <w:sz w:val="18"/>
                <w:szCs w:val="18"/>
              </w:rPr>
              <w:t xml:space="preserve"> practical skills in deploying, managing, and optimizing cloud resources</w:t>
            </w:r>
          </w:p>
        </w:tc>
        <w:tc>
          <w:tcPr>
            <w:tcW w:w="2357" w:type="dxa"/>
            <w:vAlign w:val="center"/>
          </w:tcPr>
          <w:p w:rsidR="00AD5C54" w:rsidRPr="006C24C3" w:rsidRDefault="00AD5C54" w:rsidP="002D69D2">
            <w:pPr>
              <w:pStyle w:val="ListParagraph"/>
              <w:spacing w:line="240" w:lineRule="auto"/>
              <w:ind w:left="0"/>
              <w:jc w:val="center"/>
              <w:rPr>
                <w:rFonts w:ascii="Arial" w:hAnsi="Arial" w:cs="Arial"/>
                <w:b/>
                <w:bCs/>
                <w:sz w:val="18"/>
                <w:szCs w:val="18"/>
              </w:rPr>
            </w:pPr>
            <w:r w:rsidRPr="006C24C3">
              <w:rPr>
                <w:rFonts w:ascii="Arial" w:hAnsi="Arial" w:cs="Arial"/>
                <w:b/>
                <w:bCs/>
                <w:sz w:val="18"/>
                <w:szCs w:val="18"/>
              </w:rPr>
              <w:t xml:space="preserve">Modern tool usage </w:t>
            </w:r>
          </w:p>
          <w:p w:rsidR="00AD5C54" w:rsidRPr="006C24C3" w:rsidRDefault="00AD5C54" w:rsidP="002D69D2">
            <w:pPr>
              <w:pStyle w:val="ListParagraph"/>
              <w:spacing w:line="240" w:lineRule="auto"/>
              <w:ind w:left="0"/>
              <w:jc w:val="center"/>
              <w:rPr>
                <w:rFonts w:ascii="Arial" w:hAnsi="Arial" w:cs="Arial"/>
                <w:color w:val="000000"/>
                <w:sz w:val="18"/>
                <w:szCs w:val="18"/>
              </w:rPr>
            </w:pPr>
            <w:r w:rsidRPr="006C24C3">
              <w:rPr>
                <w:rFonts w:ascii="Arial" w:hAnsi="Arial" w:cs="Arial"/>
                <w:color w:val="000000"/>
                <w:sz w:val="18"/>
                <w:szCs w:val="18"/>
              </w:rPr>
              <w:t>(PO5)</w:t>
            </w:r>
          </w:p>
        </w:tc>
        <w:tc>
          <w:tcPr>
            <w:tcW w:w="1051"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Cognitive domain – level 3 &amp; 4</w:t>
            </w:r>
          </w:p>
        </w:tc>
        <w:tc>
          <w:tcPr>
            <w:tcW w:w="1747" w:type="dxa"/>
            <w:vAlign w:val="center"/>
          </w:tcPr>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815636717"/>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Lecture Note</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666671954"/>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Text Book</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205142806"/>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Audio/Video</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618178490"/>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Web Material</w:t>
            </w:r>
          </w:p>
          <w:p w:rsidR="00AD5C54" w:rsidRPr="006C24C3" w:rsidRDefault="009F4EBA" w:rsidP="002D69D2">
            <w:pPr>
              <w:rPr>
                <w:rFonts w:ascii="Arial" w:hAnsi="Arial" w:cs="Arial"/>
                <w:color w:val="000000"/>
                <w:sz w:val="18"/>
                <w:szCs w:val="18"/>
              </w:rPr>
            </w:pPr>
            <w:sdt>
              <w:sdtPr>
                <w:rPr>
                  <w:rFonts w:ascii="Arial" w:hAnsi="Arial" w:cs="Arial"/>
                  <w:color w:val="000000" w:themeColor="text1"/>
                  <w:sz w:val="18"/>
                  <w:szCs w:val="18"/>
                </w:rPr>
                <w:id w:val="1299185442"/>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Lab Manual</w:t>
            </w:r>
          </w:p>
        </w:tc>
        <w:tc>
          <w:tcPr>
            <w:tcW w:w="1612" w:type="dxa"/>
            <w:vAlign w:val="center"/>
          </w:tcPr>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009947425"/>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CA</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294132098"/>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Final Exam</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432317486"/>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Assignment </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956144500"/>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Note book</w:t>
            </w:r>
          </w:p>
          <w:p w:rsidR="00AD5C54" w:rsidRPr="006C24C3" w:rsidRDefault="009F4EBA" w:rsidP="002D69D2">
            <w:pPr>
              <w:rPr>
                <w:rFonts w:ascii="Arial" w:hAnsi="Arial" w:cs="Arial"/>
                <w:color w:val="000000"/>
                <w:sz w:val="18"/>
                <w:szCs w:val="18"/>
              </w:rPr>
            </w:pPr>
            <w:sdt>
              <w:sdtPr>
                <w:rPr>
                  <w:rFonts w:ascii="Arial" w:hAnsi="Arial" w:cs="Arial"/>
                  <w:color w:val="000000" w:themeColor="text1"/>
                  <w:sz w:val="18"/>
                  <w:szCs w:val="18"/>
                </w:rPr>
                <w:id w:val="240614526"/>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Presentation</w:t>
            </w:r>
          </w:p>
        </w:tc>
      </w:tr>
      <w:tr w:rsidR="00AD5C54" w:rsidRPr="006C24C3" w:rsidTr="002D69D2">
        <w:trPr>
          <w:trHeight w:val="1700"/>
          <w:jc w:val="center"/>
        </w:trPr>
        <w:tc>
          <w:tcPr>
            <w:tcW w:w="646"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CO2</w:t>
            </w:r>
          </w:p>
        </w:tc>
        <w:tc>
          <w:tcPr>
            <w:tcW w:w="1762" w:type="dxa"/>
          </w:tcPr>
          <w:p w:rsidR="00AD5C54" w:rsidRPr="006C24C3" w:rsidRDefault="00AD5C54" w:rsidP="002D69D2">
            <w:pPr>
              <w:rPr>
                <w:rFonts w:ascii="Arial" w:hAnsi="Arial" w:cs="Arial"/>
                <w:iCs/>
                <w:sz w:val="18"/>
                <w:szCs w:val="18"/>
              </w:rPr>
            </w:pPr>
          </w:p>
          <w:p w:rsidR="00AD5C54" w:rsidRPr="006C24C3" w:rsidRDefault="00AD5C54" w:rsidP="002D69D2">
            <w:pPr>
              <w:jc w:val="center"/>
              <w:rPr>
                <w:rFonts w:ascii="Arial" w:hAnsi="Arial" w:cs="Arial"/>
                <w:color w:val="000000"/>
                <w:sz w:val="18"/>
                <w:szCs w:val="18"/>
              </w:rPr>
            </w:pPr>
            <w:r w:rsidRPr="006C24C3">
              <w:rPr>
                <w:rFonts w:ascii="Arial" w:eastAsia="Calibri" w:hAnsi="Arial" w:cs="Arial"/>
                <w:iCs/>
                <w:sz w:val="18"/>
                <w:szCs w:val="18"/>
                <w:lang w:bidi="bn-BD"/>
              </w:rPr>
              <w:t>To analyze, diagnose, and resolve complex cloud-related challenges</w:t>
            </w:r>
          </w:p>
        </w:tc>
        <w:tc>
          <w:tcPr>
            <w:tcW w:w="2357" w:type="dxa"/>
            <w:vAlign w:val="center"/>
          </w:tcPr>
          <w:p w:rsidR="00AD5C54" w:rsidRPr="006C24C3" w:rsidRDefault="00AD5C54" w:rsidP="002D69D2">
            <w:pPr>
              <w:pStyle w:val="ListParagraph"/>
              <w:spacing w:line="240" w:lineRule="auto"/>
              <w:ind w:left="0"/>
              <w:jc w:val="center"/>
              <w:rPr>
                <w:rFonts w:ascii="Arial" w:hAnsi="Arial" w:cs="Arial"/>
                <w:b/>
                <w:bCs/>
                <w:color w:val="000000"/>
                <w:sz w:val="18"/>
                <w:szCs w:val="18"/>
              </w:rPr>
            </w:pPr>
            <w:r w:rsidRPr="006C24C3">
              <w:rPr>
                <w:rFonts w:ascii="Arial" w:hAnsi="Arial" w:cs="Arial"/>
                <w:b/>
                <w:bCs/>
                <w:color w:val="000000"/>
                <w:sz w:val="18"/>
                <w:szCs w:val="18"/>
              </w:rPr>
              <w:t xml:space="preserve">Problem analysis </w:t>
            </w:r>
          </w:p>
          <w:p w:rsidR="00AD5C54" w:rsidRPr="006C24C3" w:rsidRDefault="00AD5C54" w:rsidP="002D69D2">
            <w:pPr>
              <w:pStyle w:val="ListParagraph"/>
              <w:spacing w:line="240" w:lineRule="auto"/>
              <w:ind w:left="0"/>
              <w:jc w:val="center"/>
              <w:rPr>
                <w:rFonts w:ascii="Arial" w:hAnsi="Arial" w:cs="Arial"/>
                <w:color w:val="000000"/>
                <w:sz w:val="18"/>
                <w:szCs w:val="18"/>
              </w:rPr>
            </w:pPr>
            <w:r w:rsidRPr="006C24C3">
              <w:rPr>
                <w:rFonts w:ascii="Arial" w:hAnsi="Arial" w:cs="Arial"/>
                <w:color w:val="000000"/>
                <w:sz w:val="18"/>
                <w:szCs w:val="18"/>
              </w:rPr>
              <w:t>(PO2)</w:t>
            </w:r>
          </w:p>
        </w:tc>
        <w:tc>
          <w:tcPr>
            <w:tcW w:w="1051" w:type="dxa"/>
            <w:vAlign w:val="center"/>
          </w:tcPr>
          <w:p w:rsidR="00AD5C54" w:rsidRPr="006C24C3" w:rsidRDefault="00AD5C54" w:rsidP="002D69D2">
            <w:pPr>
              <w:jc w:val="center"/>
              <w:rPr>
                <w:rFonts w:ascii="Arial" w:hAnsi="Arial" w:cs="Arial"/>
                <w:color w:val="000000"/>
                <w:sz w:val="18"/>
                <w:szCs w:val="18"/>
              </w:rPr>
            </w:pPr>
            <w:r w:rsidRPr="006C24C3">
              <w:rPr>
                <w:rFonts w:ascii="Arial" w:hAnsi="Arial" w:cs="Arial"/>
                <w:color w:val="000000"/>
                <w:sz w:val="18"/>
                <w:szCs w:val="18"/>
              </w:rPr>
              <w:t>Cognitive domain – level 5 &amp; 6</w:t>
            </w:r>
          </w:p>
        </w:tc>
        <w:tc>
          <w:tcPr>
            <w:tcW w:w="1747" w:type="dxa"/>
            <w:vAlign w:val="center"/>
          </w:tcPr>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080480684"/>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Lecture Note</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691450763"/>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Text Book</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2019190464"/>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Audio/Video</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495926045"/>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Web Material</w:t>
            </w:r>
          </w:p>
          <w:p w:rsidR="00AD5C54" w:rsidRPr="006C24C3" w:rsidRDefault="009F4EBA" w:rsidP="002D69D2">
            <w:pPr>
              <w:rPr>
                <w:rFonts w:ascii="Arial" w:hAnsi="Arial" w:cs="Arial"/>
                <w:color w:val="000000"/>
                <w:sz w:val="18"/>
                <w:szCs w:val="18"/>
              </w:rPr>
            </w:pPr>
            <w:sdt>
              <w:sdtPr>
                <w:rPr>
                  <w:rFonts w:ascii="Arial" w:hAnsi="Arial" w:cs="Arial"/>
                  <w:color w:val="000000" w:themeColor="text1"/>
                  <w:sz w:val="18"/>
                  <w:szCs w:val="18"/>
                </w:rPr>
                <w:id w:val="247851396"/>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Lab Manual</w:t>
            </w:r>
          </w:p>
        </w:tc>
        <w:tc>
          <w:tcPr>
            <w:tcW w:w="1612" w:type="dxa"/>
            <w:vAlign w:val="center"/>
          </w:tcPr>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956176636"/>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CA</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79124125"/>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Final Exam</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704166420"/>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Assignment </w:t>
            </w:r>
          </w:p>
          <w:p w:rsidR="00AD5C54" w:rsidRPr="006C24C3" w:rsidRDefault="009F4EBA" w:rsidP="002D69D2">
            <w:pPr>
              <w:rPr>
                <w:rFonts w:ascii="Arial" w:hAnsi="Arial" w:cs="Arial"/>
                <w:color w:val="000000" w:themeColor="text1"/>
                <w:sz w:val="18"/>
                <w:szCs w:val="18"/>
              </w:rPr>
            </w:pPr>
            <w:sdt>
              <w:sdtPr>
                <w:rPr>
                  <w:rFonts w:ascii="Arial" w:hAnsi="Arial" w:cs="Arial"/>
                  <w:color w:val="000000" w:themeColor="text1"/>
                  <w:sz w:val="18"/>
                  <w:szCs w:val="18"/>
                </w:rPr>
                <w:id w:val="-1332829118"/>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Note book</w:t>
            </w:r>
          </w:p>
          <w:p w:rsidR="00AD5C54" w:rsidRPr="006C24C3" w:rsidRDefault="009F4EBA" w:rsidP="002D69D2">
            <w:pPr>
              <w:rPr>
                <w:rFonts w:ascii="Arial" w:hAnsi="Arial" w:cs="Arial"/>
                <w:color w:val="000000"/>
                <w:sz w:val="18"/>
                <w:szCs w:val="18"/>
              </w:rPr>
            </w:pPr>
            <w:sdt>
              <w:sdtPr>
                <w:rPr>
                  <w:rFonts w:ascii="Arial" w:hAnsi="Arial" w:cs="Arial"/>
                  <w:color w:val="000000" w:themeColor="text1"/>
                  <w:sz w:val="18"/>
                  <w:szCs w:val="18"/>
                </w:rPr>
                <w:id w:val="-869527761"/>
              </w:sdtPr>
              <w:sdtEndPr/>
              <w:sdtContent>
                <w:r w:rsidR="00AD5C54" w:rsidRPr="006C24C3">
                  <w:rPr>
                    <w:rFonts w:ascii="Segoe UI Symbol" w:eastAsia="MS Gothic" w:hAnsi="Segoe UI Symbol" w:cs="Segoe UI Symbol"/>
                    <w:color w:val="000000" w:themeColor="text1"/>
                    <w:sz w:val="18"/>
                    <w:szCs w:val="18"/>
                  </w:rPr>
                  <w:t>☒</w:t>
                </w:r>
              </w:sdtContent>
            </w:sdt>
            <w:r w:rsidR="00AD5C54" w:rsidRPr="006C24C3">
              <w:rPr>
                <w:rFonts w:ascii="Arial" w:hAnsi="Arial" w:cs="Arial"/>
                <w:color w:val="000000" w:themeColor="text1"/>
                <w:sz w:val="18"/>
                <w:szCs w:val="18"/>
              </w:rPr>
              <w:t xml:space="preserve">  Presentation</w:t>
            </w:r>
          </w:p>
        </w:tc>
      </w:tr>
    </w:tbl>
    <w:p w:rsidR="00AD5C54" w:rsidRPr="006C24C3" w:rsidRDefault="00AD5C54" w:rsidP="00AD5C54">
      <w:pPr>
        <w:rPr>
          <w:rFonts w:ascii="Arial" w:eastAsia="Roboto" w:hAnsi="Arial" w:cs="Arial"/>
          <w:sz w:val="18"/>
          <w:szCs w:val="18"/>
        </w:rPr>
      </w:pPr>
    </w:p>
    <w:p w:rsidR="00AD5C54" w:rsidRPr="006C24C3" w:rsidRDefault="00AD5C54" w:rsidP="00AD5C54">
      <w:pPr>
        <w:rPr>
          <w:rFonts w:ascii="Arial" w:hAnsi="Arial" w:cs="Arial"/>
          <w:b/>
          <w:color w:val="000000"/>
          <w:sz w:val="18"/>
          <w:szCs w:val="18"/>
        </w:rPr>
      </w:pPr>
      <w:r w:rsidRPr="006C24C3">
        <w:rPr>
          <w:rFonts w:ascii="Arial" w:hAnsi="Arial" w:cs="Arial"/>
          <w:b/>
          <w:color w:val="000000"/>
          <w:sz w:val="18"/>
          <w:szCs w:val="18"/>
        </w:rPr>
        <w:t>Assessment and Marks Distribution:</w:t>
      </w:r>
    </w:p>
    <w:p w:rsidR="00AD5C54" w:rsidRPr="006C24C3" w:rsidRDefault="00AD5C54" w:rsidP="00AD5C54">
      <w:pPr>
        <w:rPr>
          <w:rFonts w:ascii="Arial" w:hAnsi="Arial" w:cs="Arial"/>
          <w:bCs/>
          <w:sz w:val="18"/>
          <w:szCs w:val="18"/>
        </w:rPr>
      </w:pPr>
      <w:r w:rsidRPr="006C24C3">
        <w:rPr>
          <w:rFonts w:ascii="Arial" w:hAnsi="Arial" w:cs="Arial"/>
          <w:bCs/>
          <w:sz w:val="18"/>
          <w:szCs w:val="18"/>
        </w:rPr>
        <w:tab/>
        <w:t>Continuous Assessments (CA)  (20%)</w:t>
      </w:r>
    </w:p>
    <w:p w:rsidR="00AD5C54" w:rsidRPr="006C24C3" w:rsidRDefault="00AD5C54" w:rsidP="00AD5C54">
      <w:pPr>
        <w:rPr>
          <w:rFonts w:ascii="Arial" w:hAnsi="Arial" w:cs="Arial"/>
          <w:bCs/>
          <w:sz w:val="18"/>
          <w:szCs w:val="18"/>
        </w:rPr>
      </w:pPr>
      <w:r w:rsidRPr="006C24C3">
        <w:rPr>
          <w:rFonts w:ascii="Arial" w:hAnsi="Arial" w:cs="Arial"/>
          <w:bCs/>
          <w:sz w:val="18"/>
          <w:szCs w:val="18"/>
        </w:rPr>
        <w:tab/>
        <w:t>A comprehensive final exam + Lab note book (70%)</w:t>
      </w:r>
    </w:p>
    <w:p w:rsidR="00AD5C54" w:rsidRPr="006C24C3" w:rsidRDefault="00AD5C54" w:rsidP="00AD5C54">
      <w:pPr>
        <w:spacing w:after="120"/>
        <w:rPr>
          <w:rFonts w:ascii="Arial" w:hAnsi="Arial" w:cs="Arial"/>
          <w:b/>
          <w:bCs/>
          <w:iCs/>
          <w:sz w:val="18"/>
          <w:szCs w:val="18"/>
        </w:rPr>
      </w:pPr>
      <w:r w:rsidRPr="006C24C3">
        <w:rPr>
          <w:rFonts w:ascii="Arial" w:hAnsi="Arial" w:cs="Arial"/>
          <w:bCs/>
          <w:sz w:val="18"/>
          <w:szCs w:val="18"/>
        </w:rPr>
        <w:tab/>
        <w:t>A class participation mark (10%).</w:t>
      </w:r>
    </w:p>
    <w:p w:rsidR="00AD5C54" w:rsidRPr="006C24C3" w:rsidRDefault="00AD5C54" w:rsidP="00AD5C54">
      <w:pPr>
        <w:spacing w:after="120"/>
        <w:rPr>
          <w:rFonts w:ascii="Arial" w:hAnsi="Arial" w:cs="Arial"/>
          <w:b/>
          <w:bCs/>
          <w:iCs/>
          <w:sz w:val="18"/>
          <w:szCs w:val="18"/>
        </w:rPr>
      </w:pPr>
      <w:r w:rsidRPr="006C24C3">
        <w:rPr>
          <w:rFonts w:ascii="Arial" w:hAnsi="Arial" w:cs="Arial"/>
          <w:b/>
          <w:bCs/>
          <w:iCs/>
          <w:sz w:val="18"/>
          <w:szCs w:val="18"/>
        </w:rPr>
        <w:lastRenderedPageBreak/>
        <w:t>Lab Course Contents/List of Experiments:</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Cloud Platforms: </w:t>
      </w:r>
      <w:r w:rsidRPr="006C24C3">
        <w:rPr>
          <w:rFonts w:ascii="Arial" w:eastAsia="Roboto" w:hAnsi="Arial" w:cs="Arial"/>
          <w:sz w:val="18"/>
          <w:szCs w:val="18"/>
        </w:rPr>
        <w:t>Lab Setup: Creating cloud accounts, Basic navigation of cloud provider consoles, Launching a virtual machine (VM).</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Containerization with Docker: </w:t>
      </w:r>
      <w:r w:rsidRPr="006C24C3">
        <w:rPr>
          <w:rFonts w:ascii="Arial" w:eastAsia="Roboto" w:hAnsi="Arial" w:cs="Arial"/>
          <w:sz w:val="18"/>
          <w:szCs w:val="18"/>
        </w:rPr>
        <w:t>Creating and running Docker containers, building custom Docker images, Container orchestration with Docker Compose.</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Kubernetes Fundamentals: </w:t>
      </w:r>
      <w:r w:rsidRPr="006C24C3">
        <w:rPr>
          <w:rFonts w:ascii="Arial" w:eastAsia="Roboto" w:hAnsi="Arial" w:cs="Arial"/>
          <w:sz w:val="18"/>
          <w:szCs w:val="18"/>
        </w:rPr>
        <w:t>Setting up a Kubernetes cluster, Deploying and managing containers in Kubernetes, Exploring Kubernetes resources (Pods, Services, Deployments).</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Cloud Storage and Data Management: </w:t>
      </w:r>
      <w:r w:rsidRPr="006C24C3">
        <w:rPr>
          <w:rFonts w:ascii="Arial" w:eastAsia="Roboto" w:hAnsi="Arial" w:cs="Arial"/>
          <w:sz w:val="18"/>
          <w:szCs w:val="18"/>
        </w:rPr>
        <w:t>Creating and managing cloud storage buckets/containers, Uploading, and downloading files to/from cloud storage, Data backup and retrieval strategies.</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Networking in the Cloud: </w:t>
      </w:r>
      <w:r w:rsidRPr="006C24C3">
        <w:rPr>
          <w:rFonts w:ascii="Arial" w:eastAsia="Roboto" w:hAnsi="Arial" w:cs="Arial"/>
          <w:sz w:val="18"/>
          <w:szCs w:val="18"/>
        </w:rPr>
        <w:t>Configuring virtual networks and subnets, Setting up network security groups and rules, Load balancing and CDN configuration.</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Security and Access Control: </w:t>
      </w:r>
      <w:r w:rsidRPr="006C24C3">
        <w:rPr>
          <w:rFonts w:ascii="Arial" w:eastAsia="Roboto" w:hAnsi="Arial" w:cs="Arial"/>
          <w:sz w:val="18"/>
          <w:szCs w:val="18"/>
        </w:rPr>
        <w:t>Implementing IAM policies and roles, Encryption of data at rest and in transit, Auditing, and monitoring security events.</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Cloud Development with Serverless Computing: </w:t>
      </w:r>
      <w:r w:rsidRPr="006C24C3">
        <w:rPr>
          <w:rFonts w:ascii="Arial" w:eastAsia="Roboto" w:hAnsi="Arial" w:cs="Arial"/>
          <w:sz w:val="18"/>
          <w:szCs w:val="18"/>
        </w:rPr>
        <w:t>Developing serverless functions (e.g., AWS Lambda), Building a serverless application, CI/CD pipeline setup for serverless applications.</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Cloud Application Deployment: </w:t>
      </w:r>
      <w:r w:rsidRPr="006C24C3">
        <w:rPr>
          <w:rFonts w:ascii="Arial" w:eastAsia="Roboto" w:hAnsi="Arial" w:cs="Arial"/>
          <w:sz w:val="18"/>
          <w:szCs w:val="18"/>
        </w:rPr>
        <w:t>Deploying applications on virtual machines, configuring auto-scaling and high availability, Monitoring and troubleshooting deployed applications.</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IoT and Edge Computing in the Cloud: </w:t>
      </w:r>
      <w:r w:rsidRPr="006C24C3">
        <w:rPr>
          <w:rFonts w:ascii="Arial" w:eastAsia="Roboto" w:hAnsi="Arial" w:cs="Arial"/>
          <w:sz w:val="18"/>
          <w:szCs w:val="18"/>
        </w:rPr>
        <w:t>Building IoT applications using cloud services, deploying edge computing solutions, Optimizing for low-latency and real-time processing.</w:t>
      </w:r>
    </w:p>
    <w:p w:rsidR="00AD5C54" w:rsidRPr="006C24C3" w:rsidRDefault="00AD5C54" w:rsidP="00CB1944">
      <w:pPr>
        <w:pStyle w:val="ListParagraph"/>
        <w:numPr>
          <w:ilvl w:val="0"/>
          <w:numId w:val="44"/>
        </w:numPr>
        <w:pBdr>
          <w:top w:val="none" w:sz="0" w:space="0" w:color="D9D9E3"/>
          <w:left w:val="none" w:sz="0" w:space="0" w:color="D9D9E3"/>
          <w:bottom w:val="none" w:sz="0" w:space="0" w:color="D9D9E3"/>
          <w:right w:val="none" w:sz="0" w:space="0" w:color="D9D9E3"/>
          <w:between w:val="none" w:sz="0" w:space="0" w:color="D9D9E3"/>
        </w:pBdr>
        <w:spacing w:after="0" w:line="240" w:lineRule="auto"/>
        <w:rPr>
          <w:rFonts w:ascii="Arial" w:hAnsi="Arial" w:cs="Arial"/>
          <w:sz w:val="18"/>
          <w:szCs w:val="18"/>
        </w:rPr>
      </w:pPr>
      <w:r w:rsidRPr="006C24C3">
        <w:rPr>
          <w:rFonts w:ascii="Arial" w:eastAsia="Roboto" w:hAnsi="Arial" w:cs="Arial"/>
          <w:b/>
          <w:bCs/>
          <w:sz w:val="18"/>
          <w:szCs w:val="18"/>
        </w:rPr>
        <w:t xml:space="preserve">Group Project:  </w:t>
      </w:r>
      <w:r w:rsidRPr="006C24C3">
        <w:rPr>
          <w:rFonts w:ascii="Arial" w:eastAsia="Roboto" w:hAnsi="Arial" w:cs="Arial"/>
          <w:sz w:val="18"/>
          <w:szCs w:val="18"/>
        </w:rPr>
        <w:t>Collaborative project work on a cloud-based application, Design, development, and deployment of a cloud application, Final project demonstration and evaluation.</w:t>
      </w:r>
    </w:p>
    <w:p w:rsidR="00AD5C54" w:rsidRPr="006C24C3" w:rsidRDefault="00AD5C54" w:rsidP="00AD5C54">
      <w:pPr>
        <w:rPr>
          <w:rFonts w:ascii="Arial" w:hAnsi="Arial" w:cs="Arial"/>
          <w:sz w:val="18"/>
          <w:szCs w:val="18"/>
        </w:rPr>
      </w:pPr>
    </w:p>
    <w:p w:rsidR="00AD5C54" w:rsidRPr="006C24C3" w:rsidRDefault="00AD5C54" w:rsidP="00AD5C54">
      <w:pPr>
        <w:rPr>
          <w:rFonts w:ascii="Arial" w:hAnsi="Arial" w:cs="Arial"/>
          <w:b/>
          <w:spacing w:val="-3"/>
          <w:sz w:val="18"/>
          <w:szCs w:val="18"/>
        </w:rPr>
      </w:pPr>
      <w:r w:rsidRPr="006C24C3">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2425"/>
        <w:gridCol w:w="264"/>
        <w:gridCol w:w="6193"/>
      </w:tblGrid>
      <w:tr w:rsidR="00AD5C54" w:rsidRPr="006C24C3" w:rsidTr="002D69D2">
        <w:trPr>
          <w:jc w:val="center"/>
        </w:trPr>
        <w:tc>
          <w:tcPr>
            <w:tcW w:w="195"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1.</w:t>
            </w:r>
          </w:p>
        </w:tc>
        <w:tc>
          <w:tcPr>
            <w:tcW w:w="1312" w:type="pct"/>
          </w:tcPr>
          <w:p w:rsidR="00AD5C54" w:rsidRPr="006C24C3" w:rsidRDefault="00AD5C54" w:rsidP="002D69D2">
            <w:pPr>
              <w:suppressAutoHyphens/>
              <w:rPr>
                <w:rFonts w:ascii="Arial" w:hAnsi="Arial" w:cs="Arial"/>
                <w:spacing w:val="-3"/>
                <w:sz w:val="18"/>
                <w:szCs w:val="18"/>
                <w:lang w:val="pl-PL"/>
              </w:rPr>
            </w:pPr>
            <w:r w:rsidRPr="006C24C3">
              <w:rPr>
                <w:rFonts w:ascii="Arial" w:hAnsi="Arial" w:cs="Arial"/>
                <w:spacing w:val="-3"/>
                <w:sz w:val="18"/>
                <w:szCs w:val="18"/>
              </w:rPr>
              <w:t>David Linthicum</w:t>
            </w:r>
          </w:p>
        </w:tc>
        <w:tc>
          <w:tcPr>
            <w:tcW w:w="143"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w:t>
            </w:r>
          </w:p>
        </w:tc>
        <w:tc>
          <w:tcPr>
            <w:tcW w:w="3349" w:type="pct"/>
          </w:tcPr>
          <w:p w:rsidR="00AD5C54" w:rsidRPr="006C24C3" w:rsidRDefault="00AD5C54" w:rsidP="002D69D2">
            <w:pPr>
              <w:suppressAutoHyphens/>
              <w:rPr>
                <w:rFonts w:ascii="Arial" w:hAnsi="Arial" w:cs="Arial"/>
                <w:b/>
                <w:bCs/>
                <w:spacing w:val="-3"/>
                <w:sz w:val="18"/>
                <w:szCs w:val="18"/>
              </w:rPr>
            </w:pPr>
            <w:r w:rsidRPr="006C24C3">
              <w:rPr>
                <w:rFonts w:ascii="Arial" w:hAnsi="Arial" w:cs="Arial"/>
                <w:b/>
                <w:bCs/>
                <w:spacing w:val="-3"/>
                <w:sz w:val="18"/>
                <w:szCs w:val="18"/>
              </w:rPr>
              <w:t xml:space="preserve">An Insider's Guide to Cloud Computing, </w:t>
            </w:r>
            <w:r w:rsidRPr="006C24C3">
              <w:rPr>
                <w:rFonts w:ascii="Arial" w:hAnsi="Arial" w:cs="Arial"/>
                <w:spacing w:val="-3"/>
                <w:sz w:val="18"/>
                <w:szCs w:val="18"/>
              </w:rPr>
              <w:t>Addison-Wesley Professional, 2023</w:t>
            </w:r>
          </w:p>
        </w:tc>
      </w:tr>
      <w:tr w:rsidR="00AD5C54" w:rsidRPr="006C24C3" w:rsidTr="002D69D2">
        <w:trPr>
          <w:jc w:val="center"/>
        </w:trPr>
        <w:tc>
          <w:tcPr>
            <w:tcW w:w="195"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2.</w:t>
            </w:r>
          </w:p>
        </w:tc>
        <w:tc>
          <w:tcPr>
            <w:tcW w:w="1312" w:type="pct"/>
          </w:tcPr>
          <w:p w:rsidR="00AD5C54" w:rsidRPr="006C24C3" w:rsidRDefault="00AD5C54" w:rsidP="002D69D2">
            <w:pPr>
              <w:suppressAutoHyphens/>
              <w:rPr>
                <w:rFonts w:ascii="Arial" w:hAnsi="Arial" w:cs="Arial"/>
                <w:spacing w:val="-3"/>
                <w:sz w:val="18"/>
                <w:szCs w:val="18"/>
              </w:rPr>
            </w:pPr>
            <w:r w:rsidRPr="006C24C3">
              <w:rPr>
                <w:rFonts w:ascii="Arial" w:hAnsi="Arial" w:cs="Arial"/>
                <w:spacing w:val="-3"/>
                <w:sz w:val="18"/>
                <w:szCs w:val="18"/>
              </w:rPr>
              <w:t>Thomas Erl, Eric Barcelo</w:t>
            </w:r>
          </w:p>
        </w:tc>
        <w:tc>
          <w:tcPr>
            <w:tcW w:w="143" w:type="pct"/>
          </w:tcPr>
          <w:p w:rsidR="00AD5C54" w:rsidRPr="006C24C3" w:rsidRDefault="00AD5C54" w:rsidP="002D69D2">
            <w:pPr>
              <w:suppressAutoHyphens/>
              <w:jc w:val="center"/>
              <w:rPr>
                <w:rFonts w:ascii="Arial" w:hAnsi="Arial" w:cs="Arial"/>
                <w:spacing w:val="-3"/>
                <w:sz w:val="18"/>
                <w:szCs w:val="18"/>
              </w:rPr>
            </w:pPr>
          </w:p>
        </w:tc>
        <w:tc>
          <w:tcPr>
            <w:tcW w:w="3349" w:type="pct"/>
          </w:tcPr>
          <w:p w:rsidR="00AD5C54" w:rsidRPr="006C24C3" w:rsidRDefault="00AD5C54" w:rsidP="002D69D2">
            <w:pPr>
              <w:suppressAutoHyphens/>
              <w:rPr>
                <w:rFonts w:ascii="Arial" w:hAnsi="Arial" w:cs="Arial"/>
                <w:b/>
                <w:bCs/>
                <w:spacing w:val="-3"/>
                <w:sz w:val="18"/>
                <w:szCs w:val="18"/>
              </w:rPr>
            </w:pPr>
            <w:r w:rsidRPr="006C24C3">
              <w:rPr>
                <w:rFonts w:ascii="Arial" w:hAnsi="Arial" w:cs="Arial"/>
                <w:b/>
                <w:bCs/>
                <w:spacing w:val="-3"/>
                <w:sz w:val="18"/>
                <w:szCs w:val="18"/>
              </w:rPr>
              <w:t xml:space="preserve">Cloud Computing: Concepts, Technology, Security, and Architecture, Second Edition, </w:t>
            </w:r>
            <w:r w:rsidRPr="006C24C3">
              <w:rPr>
                <w:rFonts w:ascii="Arial" w:hAnsi="Arial" w:cs="Arial"/>
                <w:color w:val="000000"/>
                <w:sz w:val="18"/>
                <w:szCs w:val="18"/>
              </w:rPr>
              <w:t>Pearson, 2023</w:t>
            </w:r>
          </w:p>
        </w:tc>
      </w:tr>
    </w:tbl>
    <w:p w:rsidR="00AD5C54" w:rsidRPr="006C24C3" w:rsidRDefault="00AD5C54" w:rsidP="00AD5C54">
      <w:pPr>
        <w:jc w:val="center"/>
        <w:rPr>
          <w:rFonts w:ascii="Arial" w:hAnsi="Arial" w:cs="Arial"/>
          <w:b/>
          <w:spacing w:val="-3"/>
          <w:sz w:val="18"/>
          <w:szCs w:val="18"/>
        </w:rPr>
      </w:pPr>
    </w:p>
    <w:p w:rsidR="00AD5C54" w:rsidRPr="006C24C3" w:rsidRDefault="00AD5C54" w:rsidP="00AD5C54">
      <w:pPr>
        <w:rPr>
          <w:rFonts w:ascii="Arial" w:hAnsi="Arial" w:cs="Arial"/>
          <w:b/>
          <w:spacing w:val="-3"/>
          <w:sz w:val="18"/>
          <w:szCs w:val="18"/>
        </w:rPr>
      </w:pPr>
      <w:r w:rsidRPr="006C24C3">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2"/>
        <w:gridCol w:w="265"/>
        <w:gridCol w:w="6142"/>
      </w:tblGrid>
      <w:tr w:rsidR="00AD5C54" w:rsidRPr="006C24C3" w:rsidTr="002D69D2">
        <w:trPr>
          <w:trHeight w:val="196"/>
          <w:jc w:val="center"/>
        </w:trPr>
        <w:tc>
          <w:tcPr>
            <w:tcW w:w="196"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1.</w:t>
            </w:r>
          </w:p>
        </w:tc>
        <w:tc>
          <w:tcPr>
            <w:tcW w:w="1322" w:type="pct"/>
          </w:tcPr>
          <w:p w:rsidR="00AD5C54" w:rsidRPr="006C24C3" w:rsidRDefault="00AD5C54" w:rsidP="002D69D2">
            <w:pPr>
              <w:suppressAutoHyphens/>
              <w:rPr>
                <w:rFonts w:ascii="Arial" w:hAnsi="Arial" w:cs="Arial"/>
                <w:spacing w:val="-3"/>
                <w:sz w:val="18"/>
                <w:szCs w:val="18"/>
              </w:rPr>
            </w:pPr>
            <w:r w:rsidRPr="006C24C3">
              <w:rPr>
                <w:rFonts w:ascii="Arial" w:hAnsi="Arial" w:cs="Arial"/>
                <w:color w:val="000000"/>
                <w:sz w:val="18"/>
                <w:szCs w:val="18"/>
              </w:rPr>
              <w:t>David Santana</w:t>
            </w:r>
          </w:p>
        </w:tc>
        <w:tc>
          <w:tcPr>
            <w:tcW w:w="144" w:type="pct"/>
          </w:tcPr>
          <w:p w:rsidR="00AD5C54" w:rsidRPr="006C24C3" w:rsidRDefault="00AD5C54" w:rsidP="002D69D2">
            <w:pPr>
              <w:suppressAutoHyphens/>
              <w:jc w:val="center"/>
              <w:rPr>
                <w:rFonts w:ascii="Arial" w:hAnsi="Arial" w:cs="Arial"/>
                <w:spacing w:val="-3"/>
                <w:sz w:val="18"/>
                <w:szCs w:val="18"/>
              </w:rPr>
            </w:pPr>
            <w:r w:rsidRPr="006C24C3">
              <w:rPr>
                <w:rFonts w:ascii="Arial" w:hAnsi="Arial" w:cs="Arial"/>
                <w:spacing w:val="-3"/>
                <w:sz w:val="18"/>
                <w:szCs w:val="18"/>
              </w:rPr>
              <w:t>:</w:t>
            </w:r>
          </w:p>
        </w:tc>
        <w:tc>
          <w:tcPr>
            <w:tcW w:w="3338" w:type="pct"/>
          </w:tcPr>
          <w:p w:rsidR="00AD5C54" w:rsidRPr="006C24C3" w:rsidRDefault="00AD5C54" w:rsidP="002D69D2">
            <w:pPr>
              <w:suppressAutoHyphens/>
              <w:rPr>
                <w:rFonts w:ascii="Arial" w:hAnsi="Arial" w:cs="Arial"/>
                <w:spacing w:val="-3"/>
                <w:sz w:val="18"/>
                <w:szCs w:val="18"/>
              </w:rPr>
            </w:pPr>
            <w:r w:rsidRPr="006C24C3">
              <w:rPr>
                <w:rFonts w:ascii="Arial" w:hAnsi="Arial" w:cs="Arial"/>
                <w:spacing w:val="-3"/>
                <w:sz w:val="18"/>
                <w:szCs w:val="18"/>
              </w:rPr>
              <w:t xml:space="preserve">Cloud Computing Demystified for Aspiring Professionals: Hone your skills in AWS, Azure, and Google cloud computing and boost your career as a cloud engineer, </w:t>
            </w:r>
            <w:r w:rsidRPr="006C24C3">
              <w:rPr>
                <w:rFonts w:ascii="Arial" w:hAnsi="Arial" w:cs="Arial"/>
                <w:color w:val="000000"/>
                <w:sz w:val="18"/>
                <w:szCs w:val="18"/>
              </w:rPr>
              <w:t>Packt Publishing, 2023</w:t>
            </w:r>
          </w:p>
        </w:tc>
      </w:tr>
    </w:tbl>
    <w:p w:rsidR="00DF660E" w:rsidRDefault="00DF660E">
      <w:pPr>
        <w:rPr>
          <w:rFonts w:ascii="Arial" w:hAnsi="Arial" w:cs="Arial"/>
          <w:b/>
          <w:color w:val="FFFFFF"/>
          <w:sz w:val="18"/>
          <w:szCs w:val="18"/>
          <w:highlight w:val="black"/>
        </w:rPr>
      </w:pPr>
    </w:p>
    <w:p w:rsidR="0043428E" w:rsidRDefault="0043428E" w:rsidP="00CF71BD">
      <w:pPr>
        <w:spacing w:line="216" w:lineRule="auto"/>
        <w:rPr>
          <w:rFonts w:ascii="Arial" w:hAnsi="Arial" w:cs="Arial"/>
          <w:sz w:val="18"/>
          <w:szCs w:val="18"/>
        </w:rPr>
      </w:pPr>
    </w:p>
    <w:p w:rsidR="0043428E" w:rsidRPr="0007317B" w:rsidRDefault="0043428E" w:rsidP="00CF71BD">
      <w:pPr>
        <w:spacing w:line="216" w:lineRule="auto"/>
        <w:rPr>
          <w:rFonts w:ascii="Arial" w:hAnsi="Arial" w:cs="Arial"/>
          <w:sz w:val="18"/>
          <w:szCs w:val="18"/>
        </w:rPr>
      </w:pPr>
    </w:p>
    <w:p w:rsidR="00AA3F26" w:rsidRPr="00130A16" w:rsidRDefault="00AA3F26" w:rsidP="00B757E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0A16">
        <w:rPr>
          <w:rFonts w:ascii="Arial" w:hAnsi="Arial" w:cs="Arial"/>
          <w:b/>
          <w:bCs/>
          <w:iCs/>
          <w:sz w:val="18"/>
          <w:szCs w:val="18"/>
        </w:rPr>
        <w:t>CSE4251: Distributed Database Management System</w:t>
      </w:r>
    </w:p>
    <w:p w:rsidR="00AA3F26" w:rsidRPr="00130A16" w:rsidRDefault="00AA3F26" w:rsidP="00B757E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0A16">
        <w:rPr>
          <w:rFonts w:ascii="Arial" w:hAnsi="Arial" w:cs="Arial"/>
          <w:b/>
          <w:bCs/>
          <w:iCs/>
          <w:sz w:val="18"/>
          <w:szCs w:val="18"/>
        </w:rPr>
        <w:t xml:space="preserve">Credits: </w:t>
      </w:r>
      <w:r w:rsidRPr="00130A16">
        <w:rPr>
          <w:rFonts w:ascii="Arial" w:hAnsi="Arial" w:cs="Arial"/>
          <w:iCs/>
          <w:sz w:val="18"/>
          <w:szCs w:val="18"/>
        </w:rPr>
        <w:t xml:space="preserve">3 </w:t>
      </w:r>
      <w:r w:rsidR="00844CE6">
        <w:rPr>
          <w:rFonts w:ascii="Arial" w:hAnsi="Arial" w:cs="Arial"/>
          <w:b/>
          <w:bCs/>
          <w:iCs/>
          <w:sz w:val="18"/>
          <w:szCs w:val="18"/>
        </w:rPr>
        <w:t>Contact Hours: 42</w:t>
      </w:r>
    </w:p>
    <w:p w:rsidR="00AA3F26" w:rsidRPr="00130A16" w:rsidRDefault="00AA3F26" w:rsidP="00B757E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0A16">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A3F26" w:rsidRPr="00130A16" w:rsidRDefault="00AA3F2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AA3F26" w:rsidRPr="00130A16" w:rsidTr="00CF71BD">
        <w:trPr>
          <w:jc w:val="center"/>
        </w:trPr>
        <w:tc>
          <w:tcPr>
            <w:tcW w:w="1439" w:type="dxa"/>
          </w:tcPr>
          <w:p w:rsidR="00AA3F26" w:rsidRPr="00130A16" w:rsidRDefault="00AA3F26" w:rsidP="00CF71BD">
            <w:pPr>
              <w:rPr>
                <w:rFonts w:ascii="Arial" w:hAnsi="Arial" w:cs="Arial"/>
                <w:b/>
                <w:bCs/>
                <w:sz w:val="18"/>
                <w:szCs w:val="18"/>
              </w:rPr>
            </w:pPr>
            <w:r w:rsidRPr="00130A16">
              <w:rPr>
                <w:rFonts w:ascii="Arial" w:hAnsi="Arial" w:cs="Arial"/>
                <w:b/>
                <w:sz w:val="18"/>
                <w:szCs w:val="18"/>
              </w:rPr>
              <w:t>Prerequisite:</w:t>
            </w:r>
          </w:p>
        </w:tc>
        <w:tc>
          <w:tcPr>
            <w:tcW w:w="7741" w:type="dxa"/>
          </w:tcPr>
          <w:p w:rsidR="00AA3F26" w:rsidRPr="00130A16" w:rsidRDefault="00992A01" w:rsidP="00CF71BD">
            <w:pPr>
              <w:rPr>
                <w:rFonts w:ascii="Arial" w:hAnsi="Arial" w:cs="Arial"/>
                <w:iCs/>
                <w:sz w:val="18"/>
                <w:szCs w:val="18"/>
              </w:rPr>
            </w:pPr>
            <w:r>
              <w:rPr>
                <w:rFonts w:ascii="Arial" w:hAnsi="Arial" w:cs="Arial"/>
                <w:iCs/>
                <w:sz w:val="18"/>
                <w:szCs w:val="18"/>
              </w:rPr>
              <w:t xml:space="preserve">CSE3121 </w:t>
            </w:r>
            <w:r w:rsidRPr="00992A01">
              <w:rPr>
                <w:rFonts w:ascii="Arial" w:hAnsi="Arial" w:cs="Arial"/>
                <w:iCs/>
                <w:sz w:val="18"/>
                <w:szCs w:val="18"/>
              </w:rPr>
              <w:t>Database Management Systems</w:t>
            </w:r>
            <w:r w:rsidR="00AA3F26" w:rsidRPr="00130A16">
              <w:rPr>
                <w:rFonts w:ascii="Arial" w:hAnsi="Arial" w:cs="Arial"/>
                <w:iCs/>
                <w:sz w:val="18"/>
                <w:szCs w:val="18"/>
              </w:rPr>
              <w:t xml:space="preserve">, </w:t>
            </w:r>
            <w:r>
              <w:rPr>
                <w:rFonts w:ascii="Arial" w:hAnsi="Arial" w:cs="Arial"/>
                <w:iCs/>
                <w:sz w:val="18"/>
                <w:szCs w:val="18"/>
              </w:rPr>
              <w:t xml:space="preserve">CSE 3251 </w:t>
            </w:r>
            <w:r w:rsidRPr="00992A01">
              <w:rPr>
                <w:rFonts w:ascii="Arial" w:hAnsi="Arial" w:cs="Arial"/>
                <w:iCs/>
                <w:sz w:val="18"/>
                <w:szCs w:val="18"/>
              </w:rPr>
              <w:t>Computer Networks</w:t>
            </w:r>
          </w:p>
        </w:tc>
      </w:tr>
      <w:tr w:rsidR="00AA3F26" w:rsidRPr="00130A16" w:rsidTr="00CF71BD">
        <w:trPr>
          <w:jc w:val="center"/>
        </w:trPr>
        <w:tc>
          <w:tcPr>
            <w:tcW w:w="1439" w:type="dxa"/>
          </w:tcPr>
          <w:p w:rsidR="00AA3F26" w:rsidRPr="00130A16" w:rsidRDefault="00AA3F26" w:rsidP="00CF71BD">
            <w:pPr>
              <w:rPr>
                <w:rFonts w:ascii="Arial" w:hAnsi="Arial" w:cs="Arial"/>
                <w:b/>
                <w:sz w:val="18"/>
                <w:szCs w:val="18"/>
              </w:rPr>
            </w:pPr>
            <w:r w:rsidRPr="00130A16">
              <w:rPr>
                <w:rFonts w:ascii="Arial" w:hAnsi="Arial" w:cs="Arial"/>
                <w:b/>
                <w:sz w:val="18"/>
                <w:szCs w:val="18"/>
              </w:rPr>
              <w:t>Course Type</w:t>
            </w:r>
          </w:p>
        </w:tc>
        <w:tc>
          <w:tcPr>
            <w:tcW w:w="7741" w:type="dxa"/>
          </w:tcPr>
          <w:p w:rsidR="00AA3F26" w:rsidRPr="00130A16" w:rsidRDefault="009F4EBA" w:rsidP="00CF71BD">
            <w:pPr>
              <w:rPr>
                <w:rFonts w:ascii="Arial" w:hAnsi="Arial" w:cs="Arial"/>
                <w:iCs/>
                <w:sz w:val="18"/>
                <w:szCs w:val="18"/>
              </w:rPr>
            </w:pPr>
            <w:sdt>
              <w:sdtPr>
                <w:rPr>
                  <w:rFonts w:ascii="Arial" w:hAnsi="Arial" w:cs="Arial"/>
                  <w:iCs/>
                  <w:sz w:val="18"/>
                  <w:szCs w:val="18"/>
                </w:rPr>
                <w:id w:val="-1614900686"/>
              </w:sdtPr>
              <w:sdtEndPr/>
              <w:sdtContent>
                <w:r w:rsidR="00AA3F26" w:rsidRPr="00130A16">
                  <w:rPr>
                    <w:rFonts w:ascii="MS Gothic" w:eastAsia="MS Gothic" w:hAnsi="MS Gothic" w:cs="MS Gothic" w:hint="eastAsia"/>
                    <w:iCs/>
                    <w:sz w:val="18"/>
                    <w:szCs w:val="18"/>
                  </w:rPr>
                  <w:t>☒</w:t>
                </w:r>
              </w:sdtContent>
            </w:sdt>
            <w:r w:rsidR="00AA3F26" w:rsidRPr="00130A16">
              <w:rPr>
                <w:rFonts w:ascii="Arial" w:hAnsi="Arial" w:cs="Arial"/>
                <w:iCs/>
                <w:sz w:val="18"/>
                <w:szCs w:val="18"/>
              </w:rPr>
              <w:t xml:space="preserve"> Theory         </w:t>
            </w:r>
            <w:sdt>
              <w:sdtPr>
                <w:rPr>
                  <w:rFonts w:ascii="Arial" w:hAnsi="Arial" w:cs="Arial"/>
                  <w:iCs/>
                  <w:sz w:val="18"/>
                  <w:szCs w:val="18"/>
                </w:rPr>
                <w:id w:val="-448775728"/>
              </w:sdtPr>
              <w:sdtEndPr/>
              <w:sdtContent>
                <w:r w:rsidR="00AA3F26" w:rsidRPr="00130A16">
                  <w:rPr>
                    <w:rFonts w:ascii="MS Gothic" w:eastAsia="MS Gothic" w:hAnsi="MS Gothic" w:cs="MS Gothic" w:hint="eastAsia"/>
                    <w:iCs/>
                    <w:sz w:val="18"/>
                    <w:szCs w:val="18"/>
                  </w:rPr>
                  <w:t>☐</w:t>
                </w:r>
              </w:sdtContent>
            </w:sdt>
            <w:r w:rsidR="00AA3F26" w:rsidRPr="00130A16">
              <w:rPr>
                <w:rFonts w:ascii="Arial" w:hAnsi="Arial" w:cs="Arial"/>
                <w:iCs/>
                <w:sz w:val="18"/>
                <w:szCs w:val="18"/>
              </w:rPr>
              <w:t xml:space="preserve">  Laboratory work         </w:t>
            </w:r>
            <w:sdt>
              <w:sdtPr>
                <w:rPr>
                  <w:rFonts w:ascii="Arial" w:hAnsi="Arial" w:cs="Arial"/>
                  <w:iCs/>
                  <w:sz w:val="18"/>
                  <w:szCs w:val="18"/>
                </w:rPr>
                <w:id w:val="938406831"/>
              </w:sdtPr>
              <w:sdtEndPr/>
              <w:sdtContent>
                <w:r w:rsidR="00AA3F26" w:rsidRPr="00130A16">
                  <w:rPr>
                    <w:rFonts w:ascii="MS Gothic" w:eastAsia="MS Gothic" w:hAnsi="MS Gothic" w:cs="MS Gothic" w:hint="eastAsia"/>
                    <w:iCs/>
                    <w:sz w:val="18"/>
                    <w:szCs w:val="18"/>
                  </w:rPr>
                  <w:t>☐</w:t>
                </w:r>
              </w:sdtContent>
            </w:sdt>
            <w:r w:rsidR="00AA3F26" w:rsidRPr="00130A16">
              <w:rPr>
                <w:rFonts w:ascii="Arial" w:hAnsi="Arial" w:cs="Arial"/>
                <w:iCs/>
                <w:sz w:val="18"/>
                <w:szCs w:val="18"/>
              </w:rPr>
              <w:t xml:space="preserve">  Project work      </w:t>
            </w:r>
            <w:sdt>
              <w:sdtPr>
                <w:rPr>
                  <w:rFonts w:ascii="Arial" w:hAnsi="Arial" w:cs="Arial"/>
                  <w:iCs/>
                  <w:sz w:val="18"/>
                  <w:szCs w:val="18"/>
                </w:rPr>
                <w:id w:val="-223522746"/>
              </w:sdtPr>
              <w:sdtEndPr/>
              <w:sdtContent>
                <w:r w:rsidR="00AA3F26" w:rsidRPr="00130A16">
                  <w:rPr>
                    <w:rFonts w:ascii="MS Gothic" w:eastAsia="MS Gothic" w:hAnsi="MS Gothic" w:cs="MS Gothic" w:hint="eastAsia"/>
                    <w:iCs/>
                    <w:sz w:val="18"/>
                    <w:szCs w:val="18"/>
                  </w:rPr>
                  <w:t>☐</w:t>
                </w:r>
              </w:sdtContent>
            </w:sdt>
            <w:r w:rsidR="00AA3F26" w:rsidRPr="00130A16">
              <w:rPr>
                <w:rFonts w:ascii="Arial" w:hAnsi="Arial" w:cs="Arial"/>
                <w:iCs/>
                <w:sz w:val="18"/>
                <w:szCs w:val="18"/>
              </w:rPr>
              <w:t xml:space="preserve">  Viva Voce                    </w:t>
            </w:r>
          </w:p>
        </w:tc>
      </w:tr>
      <w:tr w:rsidR="00AA3F26" w:rsidRPr="00130A16" w:rsidTr="00CF71BD">
        <w:trPr>
          <w:trHeight w:val="238"/>
          <w:jc w:val="center"/>
        </w:trPr>
        <w:tc>
          <w:tcPr>
            <w:tcW w:w="1439" w:type="dxa"/>
          </w:tcPr>
          <w:p w:rsidR="00AA3F26" w:rsidRPr="00130A16" w:rsidRDefault="00AA3F26" w:rsidP="00CF71BD">
            <w:pPr>
              <w:ind w:left="2160" w:hanging="2160"/>
              <w:rPr>
                <w:rFonts w:ascii="Arial" w:hAnsi="Arial" w:cs="Arial"/>
                <w:b/>
                <w:bCs/>
                <w:sz w:val="18"/>
                <w:szCs w:val="18"/>
              </w:rPr>
            </w:pPr>
            <w:r w:rsidRPr="00130A16">
              <w:rPr>
                <w:rFonts w:ascii="Arial" w:hAnsi="Arial" w:cs="Arial"/>
                <w:b/>
                <w:bCs/>
                <w:sz w:val="18"/>
                <w:szCs w:val="18"/>
              </w:rPr>
              <w:t>Motivation</w:t>
            </w:r>
          </w:p>
        </w:tc>
        <w:tc>
          <w:tcPr>
            <w:tcW w:w="7741" w:type="dxa"/>
          </w:tcPr>
          <w:p w:rsidR="00AA3F26" w:rsidRPr="00130A16" w:rsidRDefault="00AA3F26" w:rsidP="00CF71BD">
            <w:pPr>
              <w:jc w:val="both"/>
              <w:rPr>
                <w:rFonts w:ascii="Arial" w:hAnsi="Arial" w:cs="Arial"/>
                <w:iCs/>
                <w:sz w:val="18"/>
                <w:szCs w:val="18"/>
              </w:rPr>
            </w:pPr>
            <w:r w:rsidRPr="00130A16">
              <w:rPr>
                <w:rFonts w:ascii="Arial" w:hAnsi="Arial" w:cs="Arial"/>
                <w:iCs/>
                <w:sz w:val="18"/>
                <w:szCs w:val="18"/>
              </w:rPr>
              <w:t>To accrue adequate knowledge about the distributed environment, distributed file and database management system.</w:t>
            </w:r>
          </w:p>
        </w:tc>
      </w:tr>
      <w:tr w:rsidR="00AA3F26" w:rsidRPr="00130A16" w:rsidTr="00CF71BD">
        <w:trPr>
          <w:trHeight w:val="238"/>
          <w:jc w:val="center"/>
        </w:trPr>
        <w:tc>
          <w:tcPr>
            <w:tcW w:w="9180" w:type="dxa"/>
            <w:gridSpan w:val="2"/>
          </w:tcPr>
          <w:p w:rsidR="00AA3F26" w:rsidRPr="00130A16" w:rsidRDefault="00AA3F26" w:rsidP="00CF71BD">
            <w:pPr>
              <w:rPr>
                <w:rFonts w:ascii="Arial" w:hAnsi="Arial" w:cs="Arial"/>
                <w:b/>
                <w:bCs/>
                <w:sz w:val="18"/>
                <w:szCs w:val="18"/>
              </w:rPr>
            </w:pPr>
            <w:r w:rsidRPr="00130A16">
              <w:rPr>
                <w:rFonts w:ascii="Arial" w:hAnsi="Arial" w:cs="Arial"/>
                <w:b/>
                <w:bCs/>
                <w:sz w:val="18"/>
                <w:szCs w:val="18"/>
              </w:rPr>
              <w:t>Course Objective:</w:t>
            </w:r>
          </w:p>
          <w:p w:rsidR="00AA3F26" w:rsidRPr="00130A16" w:rsidRDefault="00AA3F26" w:rsidP="00CF71BD">
            <w:pPr>
              <w:jc w:val="both"/>
              <w:rPr>
                <w:rFonts w:ascii="Arial" w:hAnsi="Arial" w:cs="Arial"/>
                <w:iCs/>
                <w:sz w:val="18"/>
                <w:szCs w:val="18"/>
              </w:rPr>
            </w:pPr>
            <w:r w:rsidRPr="00130A16">
              <w:rPr>
                <w:rFonts w:ascii="Arial" w:hAnsi="Arial" w:cs="Arial"/>
                <w:iCs/>
                <w:sz w:val="18"/>
                <w:szCs w:val="18"/>
              </w:rPr>
              <w:t>Gigantic amount of data is generated in our daily life. And the volume is increasing day by day. Conventional DBMS are not sufficient to manage and process these enormous amounts of data. Distributed database management systems are different from conventional DBMS. To be able to manage and process these huge amounts of data CS graduates must have a clear understanding of DDBMS..</w:t>
            </w:r>
          </w:p>
        </w:tc>
      </w:tr>
    </w:tbl>
    <w:p w:rsidR="00AA3F26" w:rsidRPr="00130A16" w:rsidRDefault="00AA3F26" w:rsidP="00CF71BD">
      <w:pPr>
        <w:jc w:val="center"/>
        <w:rPr>
          <w:rFonts w:ascii="Arial" w:hAnsi="Arial" w:cs="Arial"/>
          <w:sz w:val="18"/>
          <w:szCs w:val="18"/>
        </w:rPr>
      </w:pPr>
    </w:p>
    <w:p w:rsidR="00925426" w:rsidRDefault="00925426">
      <w:pPr>
        <w:rPr>
          <w:rFonts w:ascii="Arial" w:hAnsi="Arial" w:cs="Arial"/>
          <w:b/>
          <w:color w:val="000000" w:themeColor="text1"/>
          <w:sz w:val="18"/>
          <w:szCs w:val="18"/>
        </w:rPr>
      </w:pPr>
      <w:r>
        <w:rPr>
          <w:rFonts w:ascii="Arial" w:hAnsi="Arial" w:cs="Arial"/>
          <w:b/>
          <w:color w:val="000000" w:themeColor="text1"/>
          <w:sz w:val="18"/>
          <w:szCs w:val="18"/>
        </w:rPr>
        <w:br w:type="page"/>
      </w:r>
    </w:p>
    <w:p w:rsidR="00AA3F26" w:rsidRPr="00130A16" w:rsidRDefault="00AA3F26" w:rsidP="00CF71BD">
      <w:pPr>
        <w:autoSpaceDE w:val="0"/>
        <w:autoSpaceDN w:val="0"/>
        <w:adjustRightInd w:val="0"/>
        <w:jc w:val="center"/>
        <w:rPr>
          <w:rFonts w:ascii="Arial" w:hAnsi="Arial" w:cs="Arial"/>
          <w:b/>
          <w:color w:val="000000" w:themeColor="text1"/>
          <w:sz w:val="18"/>
          <w:szCs w:val="18"/>
        </w:rPr>
      </w:pPr>
      <w:r w:rsidRPr="00130A16">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AA3F26" w:rsidRPr="00130A16" w:rsidTr="00CF71BD">
        <w:trPr>
          <w:trHeight w:val="877"/>
          <w:jc w:val="center"/>
        </w:trPr>
        <w:tc>
          <w:tcPr>
            <w:tcW w:w="646"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 No.</w:t>
            </w:r>
          </w:p>
        </w:tc>
        <w:tc>
          <w:tcPr>
            <w:tcW w:w="1827"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 Statement</w:t>
            </w:r>
          </w:p>
        </w:tc>
        <w:tc>
          <w:tcPr>
            <w:tcW w:w="2292"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Corresponding PO</w:t>
            </w:r>
          </w:p>
        </w:tc>
        <w:tc>
          <w:tcPr>
            <w:tcW w:w="1051"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Domain / level of learning taxonomy</w:t>
            </w:r>
          </w:p>
        </w:tc>
        <w:tc>
          <w:tcPr>
            <w:tcW w:w="1747"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Delivery methods and activities</w:t>
            </w:r>
          </w:p>
        </w:tc>
        <w:tc>
          <w:tcPr>
            <w:tcW w:w="1612"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Assessment tools</w:t>
            </w:r>
          </w:p>
        </w:tc>
      </w:tr>
      <w:tr w:rsidR="00AA3F26" w:rsidRPr="00130A16" w:rsidTr="00CF71BD">
        <w:trPr>
          <w:trHeight w:val="1646"/>
          <w:jc w:val="center"/>
        </w:trPr>
        <w:tc>
          <w:tcPr>
            <w:tcW w:w="646"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CO1</w:t>
            </w:r>
          </w:p>
        </w:tc>
        <w:tc>
          <w:tcPr>
            <w:tcW w:w="1827" w:type="dxa"/>
            <w:vAlign w:val="center"/>
          </w:tcPr>
          <w:p w:rsidR="00AA3F26" w:rsidRPr="00130A16" w:rsidRDefault="00AA3F26" w:rsidP="00CF71BD">
            <w:pPr>
              <w:jc w:val="center"/>
              <w:rPr>
                <w:rFonts w:ascii="Arial" w:hAnsi="Arial" w:cs="Arial"/>
                <w:iCs/>
                <w:sz w:val="18"/>
                <w:szCs w:val="18"/>
              </w:rPr>
            </w:pPr>
            <w:r w:rsidRPr="00130A16">
              <w:rPr>
                <w:rFonts w:ascii="Arial" w:hAnsi="Arial" w:cs="Arial"/>
                <w:iCs/>
                <w:sz w:val="18"/>
                <w:szCs w:val="18"/>
              </w:rPr>
              <w:t xml:space="preserve">To </w:t>
            </w:r>
            <w:r w:rsidRPr="00130A16">
              <w:rPr>
                <w:rFonts w:ascii="Arial" w:hAnsi="Arial" w:cs="Arial"/>
                <w:b/>
                <w:iCs/>
                <w:sz w:val="18"/>
                <w:szCs w:val="18"/>
              </w:rPr>
              <w:t>explain</w:t>
            </w:r>
            <w:r w:rsidRPr="00130A16">
              <w:rPr>
                <w:rFonts w:ascii="Arial" w:hAnsi="Arial" w:cs="Arial"/>
                <w:iCs/>
                <w:sz w:val="18"/>
                <w:szCs w:val="18"/>
              </w:rPr>
              <w:t xml:space="preserve"> the different terminologies and techniques related to distributed database management system (DDBMS).</w:t>
            </w:r>
          </w:p>
        </w:tc>
        <w:tc>
          <w:tcPr>
            <w:tcW w:w="2292" w:type="dxa"/>
            <w:vAlign w:val="center"/>
          </w:tcPr>
          <w:p w:rsidR="00AA3F26" w:rsidRPr="00130A16" w:rsidRDefault="00AA3F26" w:rsidP="00CF71BD">
            <w:pPr>
              <w:pStyle w:val="ListParagraph"/>
              <w:spacing w:after="0" w:line="240" w:lineRule="auto"/>
              <w:ind w:left="0"/>
              <w:jc w:val="center"/>
              <w:rPr>
                <w:rFonts w:ascii="Arial" w:hAnsi="Arial" w:cs="Arial"/>
                <w:color w:val="000000" w:themeColor="text1"/>
                <w:sz w:val="18"/>
                <w:szCs w:val="18"/>
              </w:rPr>
            </w:pPr>
            <w:r w:rsidRPr="00130A16">
              <w:rPr>
                <w:rFonts w:ascii="Arial" w:hAnsi="Arial" w:cs="Arial"/>
                <w:b/>
                <w:bCs/>
                <w:color w:val="000000" w:themeColor="text1"/>
                <w:sz w:val="18"/>
                <w:szCs w:val="18"/>
              </w:rPr>
              <w:t>Engineering knowledge</w:t>
            </w:r>
            <w:r w:rsidRPr="00130A16">
              <w:rPr>
                <w:rFonts w:ascii="Arial" w:hAnsi="Arial" w:cs="Arial"/>
                <w:color w:val="000000" w:themeColor="text1"/>
                <w:sz w:val="18"/>
                <w:szCs w:val="18"/>
              </w:rPr>
              <w:t xml:space="preserve"> (PO1)</w:t>
            </w:r>
          </w:p>
        </w:tc>
        <w:tc>
          <w:tcPr>
            <w:tcW w:w="1051"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Cognitive domain – level 5</w:t>
            </w:r>
          </w:p>
        </w:tc>
        <w:tc>
          <w:tcPr>
            <w:tcW w:w="1747" w:type="dxa"/>
            <w:vAlign w:val="center"/>
          </w:tcPr>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1122597"/>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Lecture Note</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6995903"/>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Text Book</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3428307"/>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Audio/Video</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5361730"/>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Web Material</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0839790"/>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Journal paper</w:t>
            </w:r>
          </w:p>
        </w:tc>
        <w:tc>
          <w:tcPr>
            <w:tcW w:w="1612" w:type="dxa"/>
            <w:vAlign w:val="center"/>
          </w:tcPr>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9148002"/>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Class Test</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0244205"/>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Final Exam</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8736016"/>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Assignment </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969361"/>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Participation</w:t>
            </w:r>
          </w:p>
          <w:p w:rsidR="00AA3F26" w:rsidRPr="00130A1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358467208"/>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Presentation</w:t>
            </w:r>
          </w:p>
        </w:tc>
      </w:tr>
      <w:tr w:rsidR="00AA3F26" w:rsidRPr="00130A16" w:rsidTr="00CF71BD">
        <w:trPr>
          <w:trHeight w:val="1583"/>
          <w:jc w:val="center"/>
        </w:trPr>
        <w:tc>
          <w:tcPr>
            <w:tcW w:w="646"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CO2</w:t>
            </w:r>
          </w:p>
        </w:tc>
        <w:tc>
          <w:tcPr>
            <w:tcW w:w="1827" w:type="dxa"/>
            <w:vAlign w:val="center"/>
          </w:tcPr>
          <w:p w:rsidR="00AA3F26" w:rsidRPr="00130A16" w:rsidRDefault="00AA3F26" w:rsidP="00CF71BD">
            <w:pPr>
              <w:jc w:val="center"/>
              <w:rPr>
                <w:rFonts w:ascii="Arial" w:hAnsi="Arial" w:cs="Arial"/>
                <w:iCs/>
                <w:sz w:val="18"/>
                <w:szCs w:val="18"/>
              </w:rPr>
            </w:pPr>
            <w:r w:rsidRPr="00130A16">
              <w:rPr>
                <w:rFonts w:ascii="Arial" w:hAnsi="Arial" w:cs="Arial"/>
                <w:iCs/>
                <w:sz w:val="18"/>
                <w:szCs w:val="18"/>
              </w:rPr>
              <w:t xml:space="preserve">To </w:t>
            </w:r>
            <w:r w:rsidRPr="00130A16">
              <w:rPr>
                <w:rFonts w:ascii="Arial" w:hAnsi="Arial" w:cs="Arial"/>
                <w:b/>
                <w:iCs/>
                <w:sz w:val="18"/>
                <w:szCs w:val="18"/>
              </w:rPr>
              <w:t>demonstrate</w:t>
            </w:r>
            <w:r w:rsidRPr="00130A16">
              <w:rPr>
                <w:rFonts w:ascii="Arial" w:hAnsi="Arial" w:cs="Arial"/>
                <w:iCs/>
                <w:sz w:val="18"/>
                <w:szCs w:val="18"/>
              </w:rPr>
              <w:t xml:space="preserve"> different architectures of DDBMS.</w:t>
            </w:r>
          </w:p>
        </w:tc>
        <w:tc>
          <w:tcPr>
            <w:tcW w:w="2292" w:type="dxa"/>
            <w:vAlign w:val="center"/>
          </w:tcPr>
          <w:p w:rsidR="00AA3F26" w:rsidRPr="00130A16" w:rsidRDefault="00AA3F26" w:rsidP="00CF71BD">
            <w:pPr>
              <w:pStyle w:val="ListParagraph"/>
              <w:spacing w:after="0" w:line="240" w:lineRule="auto"/>
              <w:ind w:left="0"/>
              <w:jc w:val="center"/>
              <w:rPr>
                <w:rFonts w:ascii="Arial" w:hAnsi="Arial" w:cs="Arial"/>
                <w:b/>
                <w:bCs/>
                <w:color w:val="000000" w:themeColor="text1"/>
                <w:sz w:val="18"/>
                <w:szCs w:val="18"/>
              </w:rPr>
            </w:pPr>
            <w:r w:rsidRPr="00130A16">
              <w:rPr>
                <w:rFonts w:ascii="Arial" w:hAnsi="Arial" w:cs="Arial"/>
                <w:b/>
                <w:bCs/>
                <w:color w:val="000000" w:themeColor="text1"/>
                <w:sz w:val="18"/>
                <w:szCs w:val="18"/>
              </w:rPr>
              <w:t>Engineering knowledge</w:t>
            </w:r>
          </w:p>
          <w:p w:rsidR="00AA3F26" w:rsidRPr="00130A16" w:rsidRDefault="00AA3F26" w:rsidP="00CF71BD">
            <w:pPr>
              <w:pStyle w:val="ListParagraph"/>
              <w:spacing w:after="0" w:line="240" w:lineRule="auto"/>
              <w:ind w:left="0"/>
              <w:jc w:val="center"/>
              <w:rPr>
                <w:rFonts w:ascii="Arial" w:hAnsi="Arial" w:cs="Arial"/>
                <w:color w:val="000000" w:themeColor="text1"/>
                <w:sz w:val="18"/>
                <w:szCs w:val="18"/>
              </w:rPr>
            </w:pPr>
            <w:r w:rsidRPr="00130A16">
              <w:rPr>
                <w:rFonts w:ascii="Arial" w:hAnsi="Arial" w:cs="Arial"/>
                <w:color w:val="000000" w:themeColor="text1"/>
                <w:sz w:val="18"/>
                <w:szCs w:val="18"/>
              </w:rPr>
              <w:t>(PO1)</w:t>
            </w:r>
          </w:p>
        </w:tc>
        <w:tc>
          <w:tcPr>
            <w:tcW w:w="1051"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Cognitive domain – level 4</w:t>
            </w:r>
          </w:p>
        </w:tc>
        <w:tc>
          <w:tcPr>
            <w:tcW w:w="1747" w:type="dxa"/>
            <w:vAlign w:val="center"/>
          </w:tcPr>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4161659"/>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Lecture Note</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1204049"/>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Text Book</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7116422"/>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Audio/Video</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4000714"/>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Web Material</w:t>
            </w:r>
          </w:p>
          <w:p w:rsidR="00AA3F26" w:rsidRPr="00130A1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89300029"/>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Journal paper</w:t>
            </w:r>
          </w:p>
        </w:tc>
        <w:tc>
          <w:tcPr>
            <w:tcW w:w="1612" w:type="dxa"/>
            <w:vAlign w:val="center"/>
          </w:tcPr>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7495597"/>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Class Test</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6459191"/>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Final Exam</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1467294"/>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Assignment </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6539628"/>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Participation</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6574108"/>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Presentation</w:t>
            </w:r>
          </w:p>
        </w:tc>
      </w:tr>
      <w:tr w:rsidR="00AA3F26" w:rsidRPr="00130A16" w:rsidTr="00CF71BD">
        <w:trPr>
          <w:trHeight w:val="1700"/>
          <w:jc w:val="center"/>
        </w:trPr>
        <w:tc>
          <w:tcPr>
            <w:tcW w:w="646"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CO3</w:t>
            </w:r>
          </w:p>
        </w:tc>
        <w:tc>
          <w:tcPr>
            <w:tcW w:w="1827" w:type="dxa"/>
            <w:vAlign w:val="center"/>
          </w:tcPr>
          <w:p w:rsidR="00AA3F26" w:rsidRPr="00130A16" w:rsidRDefault="00AA3F26" w:rsidP="00CF71BD">
            <w:pPr>
              <w:jc w:val="center"/>
              <w:rPr>
                <w:rFonts w:ascii="Arial" w:hAnsi="Arial" w:cs="Arial"/>
                <w:iCs/>
                <w:sz w:val="18"/>
                <w:szCs w:val="18"/>
              </w:rPr>
            </w:pPr>
            <w:r w:rsidRPr="00130A16">
              <w:rPr>
                <w:rFonts w:ascii="Arial" w:hAnsi="Arial" w:cs="Arial"/>
                <w:iCs/>
                <w:sz w:val="18"/>
                <w:szCs w:val="18"/>
              </w:rPr>
              <w:t xml:space="preserve">To </w:t>
            </w:r>
            <w:r w:rsidRPr="00130A16">
              <w:rPr>
                <w:rFonts w:ascii="Arial" w:hAnsi="Arial" w:cs="Arial"/>
                <w:b/>
                <w:iCs/>
                <w:sz w:val="18"/>
                <w:szCs w:val="18"/>
              </w:rPr>
              <w:t>design</w:t>
            </w:r>
            <w:r w:rsidRPr="00130A16">
              <w:rPr>
                <w:rFonts w:ascii="Arial" w:hAnsi="Arial" w:cs="Arial"/>
                <w:bCs/>
                <w:iCs/>
                <w:sz w:val="18"/>
                <w:szCs w:val="18"/>
              </w:rPr>
              <w:t xml:space="preserve">, </w:t>
            </w:r>
            <w:r w:rsidRPr="00130A16">
              <w:rPr>
                <w:rFonts w:ascii="Arial" w:hAnsi="Arial" w:cs="Arial"/>
                <w:b/>
                <w:iCs/>
                <w:sz w:val="18"/>
                <w:szCs w:val="18"/>
              </w:rPr>
              <w:t xml:space="preserve">deploy </w:t>
            </w:r>
            <w:r w:rsidRPr="00130A16">
              <w:rPr>
                <w:rFonts w:ascii="Arial" w:hAnsi="Arial" w:cs="Arial"/>
                <w:iCs/>
                <w:sz w:val="18"/>
                <w:szCs w:val="18"/>
              </w:rPr>
              <w:t xml:space="preserve">and </w:t>
            </w:r>
            <w:r w:rsidRPr="00130A16">
              <w:rPr>
                <w:rFonts w:ascii="Arial" w:hAnsi="Arial" w:cs="Arial"/>
                <w:bCs/>
                <w:iCs/>
                <w:sz w:val="18"/>
                <w:szCs w:val="18"/>
              </w:rPr>
              <w:t>maintain D</w:t>
            </w:r>
            <w:r w:rsidRPr="00130A16">
              <w:rPr>
                <w:rFonts w:ascii="Arial" w:hAnsi="Arial" w:cs="Arial"/>
                <w:iCs/>
                <w:sz w:val="18"/>
                <w:szCs w:val="18"/>
              </w:rPr>
              <w:t>DBMS.</w:t>
            </w:r>
          </w:p>
        </w:tc>
        <w:tc>
          <w:tcPr>
            <w:tcW w:w="2292" w:type="dxa"/>
            <w:vAlign w:val="center"/>
          </w:tcPr>
          <w:p w:rsidR="00AA3F26" w:rsidRPr="00130A16" w:rsidRDefault="00AA3F26" w:rsidP="00CF71BD">
            <w:pPr>
              <w:pStyle w:val="ListParagraph"/>
              <w:spacing w:after="0" w:line="240" w:lineRule="auto"/>
              <w:ind w:left="0"/>
              <w:jc w:val="center"/>
              <w:rPr>
                <w:rFonts w:ascii="Arial" w:hAnsi="Arial" w:cs="Arial"/>
                <w:color w:val="000000" w:themeColor="text1"/>
                <w:sz w:val="18"/>
                <w:szCs w:val="18"/>
              </w:rPr>
            </w:pPr>
            <w:r w:rsidRPr="00130A16">
              <w:rPr>
                <w:rFonts w:ascii="Arial" w:hAnsi="Arial" w:cs="Arial"/>
                <w:b/>
                <w:bCs/>
                <w:color w:val="000000" w:themeColor="text1"/>
                <w:sz w:val="18"/>
                <w:szCs w:val="18"/>
              </w:rPr>
              <w:t>Engineering knowledge</w:t>
            </w:r>
            <w:r w:rsidRPr="00130A16">
              <w:rPr>
                <w:rFonts w:ascii="Arial" w:hAnsi="Arial" w:cs="Arial"/>
                <w:color w:val="000000" w:themeColor="text1"/>
                <w:sz w:val="18"/>
                <w:szCs w:val="18"/>
              </w:rPr>
              <w:t xml:space="preserve"> (PO1)</w:t>
            </w:r>
          </w:p>
        </w:tc>
        <w:tc>
          <w:tcPr>
            <w:tcW w:w="1051" w:type="dxa"/>
            <w:vAlign w:val="center"/>
          </w:tcPr>
          <w:p w:rsidR="00AA3F26" w:rsidRPr="00130A16" w:rsidRDefault="00AA3F26" w:rsidP="00CF71BD">
            <w:pPr>
              <w:jc w:val="center"/>
              <w:rPr>
                <w:rFonts w:ascii="Arial" w:hAnsi="Arial" w:cs="Arial"/>
                <w:color w:val="000000" w:themeColor="text1"/>
                <w:sz w:val="18"/>
                <w:szCs w:val="18"/>
              </w:rPr>
            </w:pPr>
            <w:r w:rsidRPr="00130A16">
              <w:rPr>
                <w:rFonts w:ascii="Arial" w:hAnsi="Arial" w:cs="Arial"/>
                <w:color w:val="000000" w:themeColor="text1"/>
                <w:sz w:val="18"/>
                <w:szCs w:val="18"/>
              </w:rPr>
              <w:t>Cognitive domain – level 2</w:t>
            </w:r>
          </w:p>
        </w:tc>
        <w:tc>
          <w:tcPr>
            <w:tcW w:w="1747" w:type="dxa"/>
            <w:vAlign w:val="center"/>
          </w:tcPr>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4891548"/>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Lecture Note</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3048720"/>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Text Book</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351471"/>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Audio/Video</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1492019"/>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Web Material</w:t>
            </w:r>
          </w:p>
          <w:p w:rsidR="00AA3F26" w:rsidRPr="00130A1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1109818681"/>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Journal paper</w:t>
            </w:r>
          </w:p>
        </w:tc>
        <w:tc>
          <w:tcPr>
            <w:tcW w:w="1612" w:type="dxa"/>
            <w:vAlign w:val="center"/>
          </w:tcPr>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5028315"/>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Class Test</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6630499"/>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Final Exam</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6463407"/>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Assignment </w:t>
            </w:r>
          </w:p>
          <w:p w:rsidR="00AA3F26" w:rsidRPr="00130A16"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3084313"/>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Participation</w:t>
            </w:r>
          </w:p>
          <w:p w:rsidR="00AA3F26" w:rsidRPr="00130A16"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847139575"/>
              </w:sdtPr>
              <w:sdtEndPr/>
              <w:sdtContent>
                <w:r w:rsidR="00AA3F26" w:rsidRPr="00130A16">
                  <w:rPr>
                    <w:rFonts w:ascii="MS Gothic" w:eastAsia="MS Gothic" w:hAnsi="MS Gothic" w:cs="MS Gothic" w:hint="eastAsia"/>
                    <w:color w:val="000000" w:themeColor="text1"/>
                    <w:sz w:val="18"/>
                    <w:szCs w:val="18"/>
                  </w:rPr>
                  <w:t>☐</w:t>
                </w:r>
              </w:sdtContent>
            </w:sdt>
            <w:r w:rsidR="00AA3F26" w:rsidRPr="00130A16">
              <w:rPr>
                <w:rFonts w:ascii="Arial" w:hAnsi="Arial" w:cs="Arial"/>
                <w:color w:val="000000" w:themeColor="text1"/>
                <w:sz w:val="18"/>
                <w:szCs w:val="18"/>
              </w:rPr>
              <w:t xml:space="preserve">  Presentation</w:t>
            </w:r>
          </w:p>
        </w:tc>
      </w:tr>
    </w:tbl>
    <w:p w:rsidR="00AA3F26" w:rsidRPr="00130A16" w:rsidRDefault="00AA3F26" w:rsidP="00CF71BD">
      <w:pPr>
        <w:autoSpaceDE w:val="0"/>
        <w:autoSpaceDN w:val="0"/>
        <w:adjustRightInd w:val="0"/>
        <w:jc w:val="center"/>
        <w:rPr>
          <w:rFonts w:ascii="Arial" w:hAnsi="Arial" w:cs="Arial"/>
          <w:b/>
          <w:color w:val="000000" w:themeColor="text1"/>
          <w:sz w:val="18"/>
          <w:szCs w:val="18"/>
        </w:rPr>
      </w:pPr>
    </w:p>
    <w:tbl>
      <w:tblPr>
        <w:tblStyle w:val="TableGrid"/>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AA3F26" w:rsidRPr="00130A16" w:rsidTr="00B757EE">
        <w:trPr>
          <w:jc w:val="center"/>
        </w:trPr>
        <w:tc>
          <w:tcPr>
            <w:tcW w:w="9264" w:type="dxa"/>
          </w:tcPr>
          <w:p w:rsidR="00AA3F26" w:rsidRPr="00130A16" w:rsidRDefault="00AA3F26" w:rsidP="00CF71BD">
            <w:pPr>
              <w:rPr>
                <w:rFonts w:ascii="Arial" w:hAnsi="Arial" w:cs="Arial"/>
                <w:b/>
                <w:color w:val="000000" w:themeColor="text1"/>
                <w:sz w:val="18"/>
                <w:szCs w:val="18"/>
              </w:rPr>
            </w:pPr>
            <w:r w:rsidRPr="00130A16">
              <w:rPr>
                <w:rFonts w:ascii="Arial" w:hAnsi="Arial" w:cs="Arial"/>
                <w:b/>
                <w:color w:val="000000" w:themeColor="text1"/>
                <w:sz w:val="18"/>
                <w:szCs w:val="18"/>
              </w:rPr>
              <w:t>Assessment and Marks Distribution:</w:t>
            </w:r>
          </w:p>
          <w:p w:rsidR="00AA3F26" w:rsidRPr="00130A16" w:rsidRDefault="00AA3F26" w:rsidP="00CF71BD">
            <w:pPr>
              <w:rPr>
                <w:rFonts w:ascii="Arial" w:hAnsi="Arial" w:cs="Arial"/>
                <w:bCs/>
                <w:color w:val="000000" w:themeColor="text1"/>
                <w:sz w:val="18"/>
                <w:szCs w:val="18"/>
              </w:rPr>
            </w:pPr>
            <w:r w:rsidRPr="00130A1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rsidR="00AA3F26" w:rsidRPr="00130A16" w:rsidRDefault="00AA3F26" w:rsidP="00CF71BD">
            <w:pPr>
              <w:rPr>
                <w:rFonts w:ascii="Arial" w:hAnsi="Arial" w:cs="Arial"/>
                <w:bCs/>
                <w:color w:val="000000" w:themeColor="text1"/>
                <w:sz w:val="18"/>
                <w:szCs w:val="18"/>
              </w:rPr>
            </w:pPr>
            <w:r w:rsidRPr="00130A16">
              <w:rPr>
                <w:rFonts w:ascii="Arial" w:hAnsi="Arial" w:cs="Arial"/>
                <w:bCs/>
                <w:color w:val="000000" w:themeColor="text1"/>
                <w:sz w:val="18"/>
                <w:szCs w:val="18"/>
              </w:rPr>
              <w:tab/>
              <w:t>Class tests + Assignments due in different times of the semester (20%)</w:t>
            </w:r>
          </w:p>
          <w:p w:rsidR="00AA3F26" w:rsidRPr="00130A16" w:rsidRDefault="00AA3F26" w:rsidP="00CF71BD">
            <w:pPr>
              <w:rPr>
                <w:rFonts w:ascii="Arial" w:hAnsi="Arial" w:cs="Arial"/>
                <w:bCs/>
                <w:color w:val="000000" w:themeColor="text1"/>
                <w:sz w:val="18"/>
                <w:szCs w:val="18"/>
              </w:rPr>
            </w:pPr>
            <w:r w:rsidRPr="00130A16">
              <w:rPr>
                <w:rFonts w:ascii="Arial" w:hAnsi="Arial" w:cs="Arial"/>
                <w:bCs/>
                <w:color w:val="000000" w:themeColor="text1"/>
                <w:sz w:val="18"/>
                <w:szCs w:val="18"/>
              </w:rPr>
              <w:tab/>
              <w:t xml:space="preserve">A comprehensive final exam (70%), Total Time: 3 hours. </w:t>
            </w:r>
          </w:p>
          <w:p w:rsidR="00AA3F26" w:rsidRPr="00130A16" w:rsidRDefault="00AA3F26" w:rsidP="00CF71BD">
            <w:pPr>
              <w:rPr>
                <w:rFonts w:ascii="Arial" w:hAnsi="Arial" w:cs="Arial"/>
                <w:b/>
                <w:color w:val="000000" w:themeColor="text1"/>
                <w:sz w:val="18"/>
                <w:szCs w:val="18"/>
              </w:rPr>
            </w:pPr>
            <w:r w:rsidRPr="00130A16">
              <w:rPr>
                <w:rFonts w:ascii="Arial" w:hAnsi="Arial" w:cs="Arial"/>
                <w:bCs/>
                <w:color w:val="000000" w:themeColor="text1"/>
                <w:sz w:val="18"/>
                <w:szCs w:val="18"/>
              </w:rPr>
              <w:tab/>
              <w:t>A class participation mark (10%).</w:t>
            </w:r>
          </w:p>
        </w:tc>
      </w:tr>
      <w:tr w:rsidR="00AA3F26" w:rsidRPr="00130A16" w:rsidTr="00B757EE">
        <w:trPr>
          <w:jc w:val="center"/>
        </w:trPr>
        <w:tc>
          <w:tcPr>
            <w:tcW w:w="9264" w:type="dxa"/>
          </w:tcPr>
          <w:p w:rsidR="00AA3F26" w:rsidRPr="00130A16" w:rsidRDefault="00AA3F26" w:rsidP="00CF71BD">
            <w:pPr>
              <w:spacing w:after="120"/>
              <w:rPr>
                <w:rFonts w:ascii="Arial" w:hAnsi="Arial" w:cs="Arial"/>
                <w:b/>
                <w:bCs/>
                <w:iCs/>
                <w:sz w:val="18"/>
                <w:szCs w:val="18"/>
              </w:rPr>
            </w:pPr>
          </w:p>
          <w:p w:rsidR="00AA3F26" w:rsidRPr="00130A16" w:rsidRDefault="00AA3F26" w:rsidP="00CF71BD">
            <w:pPr>
              <w:spacing w:after="120"/>
              <w:rPr>
                <w:rFonts w:ascii="Arial" w:hAnsi="Arial" w:cs="Arial"/>
                <w:b/>
                <w:bCs/>
                <w:iCs/>
                <w:sz w:val="18"/>
                <w:szCs w:val="18"/>
              </w:rPr>
            </w:pPr>
            <w:r w:rsidRPr="00130A16">
              <w:rPr>
                <w:rFonts w:ascii="Arial" w:hAnsi="Arial" w:cs="Arial"/>
                <w:b/>
                <w:bCs/>
                <w:iCs/>
                <w:sz w:val="18"/>
                <w:szCs w:val="18"/>
              </w:rPr>
              <w:t>Course Contents:</w:t>
            </w:r>
          </w:p>
          <w:p w:rsidR="00AA3F26" w:rsidRPr="00130A16" w:rsidRDefault="00AA3F26" w:rsidP="00581F28">
            <w:pPr>
              <w:spacing w:after="120"/>
              <w:jc w:val="both"/>
              <w:rPr>
                <w:rFonts w:ascii="Arial" w:hAnsi="Arial" w:cs="Arial"/>
                <w:sz w:val="18"/>
                <w:szCs w:val="18"/>
              </w:rPr>
            </w:pPr>
            <w:r w:rsidRPr="00130A16">
              <w:rPr>
                <w:rFonts w:ascii="Arial" w:hAnsi="Arial" w:cs="Arial"/>
                <w:sz w:val="18"/>
                <w:szCs w:val="18"/>
              </w:rPr>
              <w:t>Introduction: Distributed Data processing, Distributed database system (DDBMSS), Promises of DDBMSs, Complicating factors and Problem areas in DDBMSs, Overview Of Relational DBMS Relational Database concepts, Normalization, Integrity rules, Relational Data Languages, Relational DBMS</w:t>
            </w:r>
          </w:p>
          <w:p w:rsidR="00AA3F26" w:rsidRPr="00130A16" w:rsidRDefault="00AA3F26" w:rsidP="00581F28">
            <w:pPr>
              <w:spacing w:after="120"/>
              <w:jc w:val="both"/>
              <w:rPr>
                <w:rFonts w:ascii="Arial" w:hAnsi="Arial" w:cs="Arial"/>
                <w:sz w:val="18"/>
                <w:szCs w:val="18"/>
              </w:rPr>
            </w:pPr>
            <w:r w:rsidRPr="00130A16">
              <w:rPr>
                <w:rFonts w:ascii="Arial" w:hAnsi="Arial" w:cs="Arial"/>
                <w:sz w:val="18"/>
                <w:szCs w:val="18"/>
              </w:rPr>
              <w:t>Distributed DBMS Architecture: DBMS Standardization, Architectural models for Distributed DBMS, Distributed DBMS Architecture Distributed Database Design: Alternative design Strategies, Distribution design issues, Fragmentation, Allocation. Semantic Data Control: View Management, Data security, Semantic Integrity Control</w:t>
            </w:r>
          </w:p>
          <w:p w:rsidR="00AA3F26" w:rsidRPr="00130A16" w:rsidRDefault="00AA3F26" w:rsidP="00581F28">
            <w:pPr>
              <w:spacing w:after="120"/>
              <w:jc w:val="both"/>
              <w:rPr>
                <w:rFonts w:ascii="Arial" w:hAnsi="Arial" w:cs="Arial"/>
                <w:sz w:val="18"/>
                <w:szCs w:val="18"/>
              </w:rPr>
            </w:pPr>
            <w:r w:rsidRPr="00130A16">
              <w:rPr>
                <w:rFonts w:ascii="Arial" w:hAnsi="Arial" w:cs="Arial"/>
                <w:sz w:val="18"/>
                <w:szCs w:val="18"/>
              </w:rPr>
              <w:t>Overview of Query Processing: Query processing problem, Objectives of Query Processing, Complexity of Relational Algebra operations, characterization of Query processors, Layers of Query Processing Introduction To Transaction Management: Definition of Transaction, Properties of transaction, types of transaction</w:t>
            </w:r>
          </w:p>
          <w:p w:rsidR="00AA3F26" w:rsidRPr="00130A16" w:rsidRDefault="00AA3F26" w:rsidP="00581F28">
            <w:pPr>
              <w:spacing w:after="120"/>
              <w:jc w:val="both"/>
              <w:rPr>
                <w:rFonts w:ascii="Arial" w:hAnsi="Arial" w:cs="Arial"/>
                <w:sz w:val="18"/>
                <w:szCs w:val="18"/>
              </w:rPr>
            </w:pPr>
            <w:r w:rsidRPr="00130A16">
              <w:rPr>
                <w:rFonts w:ascii="Arial" w:hAnsi="Arial" w:cs="Arial"/>
                <w:sz w:val="18"/>
                <w:szCs w:val="18"/>
              </w:rPr>
              <w:t>Distributed Concurrency Control: Serializability theory, Taxonomy of concurrency control mechanisms, locking bases concurrency control algorithms. Parallel Database Systems: Database servers, Parallel architecture, Parallel DBMS techniques, Parallel execution problems, Parallel execution for hierarchical architecture.</w:t>
            </w:r>
          </w:p>
          <w:p w:rsidR="00AA3F26" w:rsidRPr="00130A16" w:rsidRDefault="00AA3F26" w:rsidP="00581F28">
            <w:pPr>
              <w:jc w:val="both"/>
              <w:rPr>
                <w:rFonts w:ascii="Arial" w:hAnsi="Arial" w:cs="Arial"/>
                <w:b/>
                <w:color w:val="FF0000"/>
                <w:sz w:val="18"/>
                <w:szCs w:val="18"/>
              </w:rPr>
            </w:pPr>
            <w:r w:rsidRPr="00130A16">
              <w:rPr>
                <w:rFonts w:ascii="Arial" w:hAnsi="Arial" w:cs="Arial"/>
                <w:sz w:val="18"/>
                <w:szCs w:val="18"/>
              </w:rPr>
              <w:t>Distributed Object Database Management systems: Fundamental Object concepts and Object models, Object distribution design. Architectural issues, Object management, Distributed object storage, Object query processing. Transaction management. Database Interoperability: Database Integration, Query processing.</w:t>
            </w:r>
          </w:p>
        </w:tc>
      </w:tr>
    </w:tbl>
    <w:p w:rsidR="00AA3F26" w:rsidRPr="00130A16" w:rsidRDefault="00AA3F26" w:rsidP="00CF71BD">
      <w:pPr>
        <w:rPr>
          <w:rFonts w:ascii="Arial" w:hAnsi="Arial" w:cs="Arial"/>
          <w:b/>
          <w:color w:val="FF0000"/>
          <w:sz w:val="18"/>
          <w:szCs w:val="18"/>
        </w:rPr>
      </w:pPr>
    </w:p>
    <w:p w:rsidR="00AA3F26" w:rsidRPr="00130A16" w:rsidRDefault="00AA3F26" w:rsidP="00CF71BD">
      <w:pPr>
        <w:jc w:val="center"/>
        <w:rPr>
          <w:rFonts w:ascii="Arial" w:hAnsi="Arial" w:cs="Arial"/>
          <w:b/>
          <w:color w:val="FFFFFF"/>
          <w:sz w:val="18"/>
          <w:szCs w:val="18"/>
          <w:highlight w:val="black"/>
        </w:rPr>
      </w:pPr>
    </w:p>
    <w:p w:rsidR="00AA3F26" w:rsidRPr="00130A16" w:rsidRDefault="00AA3F26" w:rsidP="0043428E">
      <w:pPr>
        <w:rPr>
          <w:rFonts w:ascii="Arial" w:hAnsi="Arial" w:cs="Arial"/>
          <w:b/>
          <w:spacing w:val="-3"/>
          <w:sz w:val="18"/>
          <w:szCs w:val="18"/>
        </w:rPr>
      </w:pPr>
      <w:r w:rsidRPr="00130A16">
        <w:rPr>
          <w:rFonts w:ascii="Arial" w:hAnsi="Arial" w:cs="Arial"/>
          <w:b/>
          <w:spacing w:val="-3"/>
          <w:sz w:val="18"/>
          <w:szCs w:val="18"/>
        </w:rPr>
        <w:t>Text Book:</w:t>
      </w:r>
    </w:p>
    <w:tbl>
      <w:tblPr>
        <w:tblW w:w="5000" w:type="pct"/>
        <w:jc w:val="center"/>
        <w:tblLook w:val="0000" w:firstRow="0" w:lastRow="0" w:firstColumn="0" w:lastColumn="0" w:noHBand="0" w:noVBand="0"/>
      </w:tblPr>
      <w:tblGrid>
        <w:gridCol w:w="372"/>
        <w:gridCol w:w="2055"/>
        <w:gridCol w:w="267"/>
        <w:gridCol w:w="6549"/>
      </w:tblGrid>
      <w:tr w:rsidR="00AA3F26" w:rsidRPr="00130A16" w:rsidTr="0043428E">
        <w:trPr>
          <w:trHeight w:val="432"/>
          <w:jc w:val="center"/>
        </w:trPr>
        <w:tc>
          <w:tcPr>
            <w:tcW w:w="202" w:type="pct"/>
          </w:tcPr>
          <w:p w:rsidR="00AA3F26" w:rsidRPr="00130A16" w:rsidRDefault="00AA3F26" w:rsidP="00CF71BD">
            <w:pPr>
              <w:rPr>
                <w:rFonts w:ascii="Arial" w:hAnsi="Arial" w:cs="Arial"/>
                <w:sz w:val="18"/>
                <w:szCs w:val="18"/>
              </w:rPr>
            </w:pPr>
            <w:r w:rsidRPr="00130A16">
              <w:rPr>
                <w:rFonts w:ascii="Arial" w:hAnsi="Arial" w:cs="Arial"/>
                <w:sz w:val="18"/>
                <w:szCs w:val="18"/>
              </w:rPr>
              <w:t>1.</w:t>
            </w:r>
          </w:p>
        </w:tc>
        <w:tc>
          <w:tcPr>
            <w:tcW w:w="1112" w:type="pct"/>
          </w:tcPr>
          <w:p w:rsidR="00AA3F26" w:rsidRPr="00130A16" w:rsidRDefault="00AA3F26" w:rsidP="00CF71BD">
            <w:pPr>
              <w:rPr>
                <w:rFonts w:ascii="Arial" w:hAnsi="Arial" w:cs="Arial"/>
                <w:sz w:val="18"/>
                <w:szCs w:val="18"/>
              </w:rPr>
            </w:pPr>
            <w:r w:rsidRPr="00130A16">
              <w:rPr>
                <w:rFonts w:ascii="Arial" w:hAnsi="Arial" w:cs="Arial"/>
                <w:sz w:val="18"/>
                <w:szCs w:val="18"/>
              </w:rPr>
              <w:t>M.T. Ozsu and</w:t>
            </w:r>
          </w:p>
          <w:p w:rsidR="00AA3F26" w:rsidRPr="00130A16" w:rsidRDefault="00AA3F26" w:rsidP="00CF71BD">
            <w:pPr>
              <w:rPr>
                <w:rFonts w:ascii="Arial" w:hAnsi="Arial" w:cs="Arial"/>
                <w:sz w:val="18"/>
                <w:szCs w:val="18"/>
              </w:rPr>
            </w:pPr>
            <w:r w:rsidRPr="00130A16">
              <w:rPr>
                <w:rFonts w:ascii="Arial" w:hAnsi="Arial" w:cs="Arial"/>
                <w:sz w:val="18"/>
                <w:szCs w:val="18"/>
              </w:rPr>
              <w:t>P. Valduriez</w:t>
            </w:r>
          </w:p>
        </w:tc>
        <w:tc>
          <w:tcPr>
            <w:tcW w:w="143" w:type="pct"/>
          </w:tcPr>
          <w:p w:rsidR="00AA3F26" w:rsidRPr="00130A16" w:rsidRDefault="00AA3F26" w:rsidP="00CF71BD">
            <w:pPr>
              <w:rPr>
                <w:rFonts w:ascii="Arial" w:hAnsi="Arial" w:cs="Arial"/>
                <w:sz w:val="18"/>
                <w:szCs w:val="18"/>
              </w:rPr>
            </w:pPr>
            <w:r w:rsidRPr="00130A16">
              <w:rPr>
                <w:rFonts w:ascii="Arial" w:hAnsi="Arial" w:cs="Arial"/>
                <w:sz w:val="18"/>
                <w:szCs w:val="18"/>
              </w:rPr>
              <w:t>:</w:t>
            </w:r>
          </w:p>
        </w:tc>
        <w:tc>
          <w:tcPr>
            <w:tcW w:w="3543" w:type="pct"/>
          </w:tcPr>
          <w:p w:rsidR="00AA3F26" w:rsidRPr="00130A16" w:rsidRDefault="00AA3F26" w:rsidP="00CF71BD">
            <w:pPr>
              <w:rPr>
                <w:rFonts w:ascii="Arial" w:hAnsi="Arial" w:cs="Arial"/>
                <w:sz w:val="18"/>
                <w:szCs w:val="18"/>
              </w:rPr>
            </w:pPr>
            <w:r w:rsidRPr="00130A16">
              <w:rPr>
                <w:rFonts w:ascii="Arial" w:hAnsi="Arial" w:cs="Arial"/>
                <w:b/>
                <w:sz w:val="18"/>
                <w:szCs w:val="18"/>
              </w:rPr>
              <w:t>Principles of Distributed Database Systems</w:t>
            </w:r>
            <w:r w:rsidRPr="00130A16">
              <w:rPr>
                <w:rFonts w:ascii="Arial" w:hAnsi="Arial" w:cs="Arial"/>
                <w:sz w:val="18"/>
                <w:szCs w:val="18"/>
              </w:rPr>
              <w:t xml:space="preserve">, </w:t>
            </w:r>
            <w:r w:rsidRPr="00130A16">
              <w:rPr>
                <w:rFonts w:ascii="Arial" w:eastAsia="TimesNewRoman" w:hAnsi="Arial" w:cs="Arial"/>
                <w:i/>
                <w:sz w:val="18"/>
                <w:szCs w:val="18"/>
                <w:lang w:eastAsia="ko-KR"/>
              </w:rPr>
              <w:t>Pearson</w:t>
            </w:r>
            <w:r w:rsidRPr="00130A16">
              <w:rPr>
                <w:rFonts w:ascii="Arial" w:hAnsi="Arial" w:cs="Arial"/>
                <w:i/>
                <w:sz w:val="18"/>
                <w:szCs w:val="18"/>
              </w:rPr>
              <w:t>.</w:t>
            </w:r>
          </w:p>
        </w:tc>
      </w:tr>
    </w:tbl>
    <w:p w:rsidR="00AA3F26" w:rsidRPr="00130A16" w:rsidRDefault="00AA3F26" w:rsidP="00CF71BD">
      <w:pPr>
        <w:jc w:val="center"/>
        <w:rPr>
          <w:rFonts w:ascii="Arial" w:hAnsi="Arial" w:cs="Arial"/>
          <w:b/>
          <w:spacing w:val="-3"/>
          <w:sz w:val="18"/>
          <w:szCs w:val="18"/>
        </w:rPr>
      </w:pPr>
      <w:r w:rsidRPr="00130A16">
        <w:rPr>
          <w:rFonts w:ascii="Arial" w:hAnsi="Arial" w:cs="Arial"/>
          <w:b/>
          <w:spacing w:val="-3"/>
          <w:sz w:val="18"/>
          <w:szCs w:val="18"/>
        </w:rPr>
        <w:tab/>
      </w:r>
    </w:p>
    <w:p w:rsidR="00AA3F26" w:rsidRPr="00130A16" w:rsidRDefault="00AA3F26" w:rsidP="0043428E">
      <w:pPr>
        <w:rPr>
          <w:rFonts w:ascii="Arial" w:hAnsi="Arial" w:cs="Arial"/>
          <w:b/>
          <w:spacing w:val="-3"/>
          <w:sz w:val="18"/>
          <w:szCs w:val="18"/>
        </w:rPr>
      </w:pPr>
      <w:r w:rsidRPr="00130A16">
        <w:rPr>
          <w:rFonts w:ascii="Arial" w:hAnsi="Arial" w:cs="Arial"/>
          <w:b/>
          <w:spacing w:val="-3"/>
          <w:sz w:val="18"/>
          <w:szCs w:val="18"/>
        </w:rPr>
        <w:t>Books Recommended:</w:t>
      </w:r>
    </w:p>
    <w:tbl>
      <w:tblPr>
        <w:tblW w:w="4975" w:type="pct"/>
        <w:jc w:val="center"/>
        <w:tblLook w:val="0000" w:firstRow="0" w:lastRow="0" w:firstColumn="0" w:lastColumn="0" w:noHBand="0" w:noVBand="0"/>
      </w:tblPr>
      <w:tblGrid>
        <w:gridCol w:w="376"/>
        <w:gridCol w:w="2123"/>
        <w:gridCol w:w="267"/>
        <w:gridCol w:w="6431"/>
      </w:tblGrid>
      <w:tr w:rsidR="00AA3F26" w:rsidRPr="00130A16" w:rsidTr="0043428E">
        <w:trPr>
          <w:trHeight w:val="311"/>
          <w:jc w:val="center"/>
        </w:trPr>
        <w:tc>
          <w:tcPr>
            <w:tcW w:w="205" w:type="pct"/>
          </w:tcPr>
          <w:p w:rsidR="00AA3F26" w:rsidRPr="00130A16" w:rsidRDefault="00AA3F26" w:rsidP="00CF71BD">
            <w:pPr>
              <w:rPr>
                <w:rFonts w:ascii="Arial" w:hAnsi="Arial" w:cs="Arial"/>
                <w:sz w:val="18"/>
                <w:szCs w:val="18"/>
              </w:rPr>
            </w:pPr>
            <w:r w:rsidRPr="00130A16">
              <w:rPr>
                <w:rFonts w:ascii="Arial" w:hAnsi="Arial" w:cs="Arial"/>
                <w:sz w:val="18"/>
                <w:szCs w:val="18"/>
              </w:rPr>
              <w:t>1.</w:t>
            </w:r>
          </w:p>
        </w:tc>
        <w:tc>
          <w:tcPr>
            <w:tcW w:w="1154" w:type="pct"/>
          </w:tcPr>
          <w:p w:rsidR="00AA3F26" w:rsidRPr="00130A16" w:rsidRDefault="00AA3F26" w:rsidP="00CF71BD">
            <w:pPr>
              <w:rPr>
                <w:rFonts w:ascii="Arial" w:hAnsi="Arial" w:cs="Arial"/>
                <w:sz w:val="18"/>
                <w:szCs w:val="18"/>
              </w:rPr>
            </w:pPr>
            <w:r w:rsidRPr="00130A16">
              <w:rPr>
                <w:rFonts w:ascii="Arial" w:hAnsi="Arial" w:cs="Arial"/>
                <w:sz w:val="18"/>
                <w:szCs w:val="18"/>
              </w:rPr>
              <w:t>S. Ceri and G. Pelagatti</w:t>
            </w:r>
          </w:p>
        </w:tc>
        <w:tc>
          <w:tcPr>
            <w:tcW w:w="145" w:type="pct"/>
          </w:tcPr>
          <w:p w:rsidR="00AA3F26" w:rsidRPr="00130A16" w:rsidRDefault="00AA3F26" w:rsidP="00CF71BD">
            <w:pPr>
              <w:rPr>
                <w:rFonts w:ascii="Arial" w:hAnsi="Arial" w:cs="Arial"/>
                <w:sz w:val="18"/>
                <w:szCs w:val="18"/>
              </w:rPr>
            </w:pPr>
            <w:r w:rsidRPr="00130A16">
              <w:rPr>
                <w:rFonts w:ascii="Arial" w:hAnsi="Arial" w:cs="Arial"/>
                <w:sz w:val="18"/>
                <w:szCs w:val="18"/>
              </w:rPr>
              <w:t>:</w:t>
            </w:r>
          </w:p>
        </w:tc>
        <w:tc>
          <w:tcPr>
            <w:tcW w:w="3496" w:type="pct"/>
          </w:tcPr>
          <w:p w:rsidR="00AA3F26" w:rsidRPr="00130A16" w:rsidRDefault="00AA3F26" w:rsidP="00CF71BD">
            <w:pPr>
              <w:rPr>
                <w:rFonts w:ascii="Arial" w:hAnsi="Arial" w:cs="Arial"/>
                <w:sz w:val="18"/>
                <w:szCs w:val="18"/>
              </w:rPr>
            </w:pPr>
            <w:r w:rsidRPr="00130A16">
              <w:rPr>
                <w:rFonts w:ascii="Arial" w:hAnsi="Arial" w:cs="Arial"/>
                <w:b/>
                <w:sz w:val="18"/>
                <w:szCs w:val="18"/>
              </w:rPr>
              <w:t>Distributed Databases principles and systems</w:t>
            </w:r>
            <w:r w:rsidRPr="00130A16">
              <w:rPr>
                <w:rFonts w:ascii="Arial" w:hAnsi="Arial" w:cs="Arial"/>
                <w:sz w:val="18"/>
                <w:szCs w:val="18"/>
              </w:rPr>
              <w:t xml:space="preserve">, </w:t>
            </w:r>
            <w:r w:rsidRPr="00130A16">
              <w:rPr>
                <w:rFonts w:ascii="Arial" w:hAnsi="Arial" w:cs="Arial"/>
                <w:i/>
                <w:sz w:val="18"/>
                <w:szCs w:val="18"/>
              </w:rPr>
              <w:t>Tata McGraw Hill</w:t>
            </w:r>
          </w:p>
        </w:tc>
      </w:tr>
      <w:tr w:rsidR="00AA3F26" w:rsidRPr="00130A16" w:rsidTr="0043428E">
        <w:trPr>
          <w:trHeight w:val="311"/>
          <w:jc w:val="center"/>
        </w:trPr>
        <w:tc>
          <w:tcPr>
            <w:tcW w:w="205" w:type="pct"/>
          </w:tcPr>
          <w:p w:rsidR="00AA3F26" w:rsidRPr="00130A16" w:rsidRDefault="00AA3F26" w:rsidP="00CF71BD">
            <w:pPr>
              <w:rPr>
                <w:rFonts w:ascii="Arial" w:hAnsi="Arial" w:cs="Arial"/>
                <w:sz w:val="18"/>
                <w:szCs w:val="18"/>
              </w:rPr>
            </w:pPr>
            <w:r w:rsidRPr="00130A16">
              <w:rPr>
                <w:rFonts w:ascii="Arial" w:hAnsi="Arial" w:cs="Arial"/>
                <w:sz w:val="18"/>
                <w:szCs w:val="18"/>
              </w:rPr>
              <w:t>2.</w:t>
            </w:r>
          </w:p>
        </w:tc>
        <w:tc>
          <w:tcPr>
            <w:tcW w:w="1154" w:type="pct"/>
          </w:tcPr>
          <w:p w:rsidR="00AA3F26" w:rsidRPr="00130A16" w:rsidRDefault="00AA3F26" w:rsidP="00CF71BD">
            <w:pPr>
              <w:rPr>
                <w:rFonts w:ascii="Arial" w:hAnsi="Arial" w:cs="Arial"/>
                <w:sz w:val="18"/>
                <w:szCs w:val="18"/>
              </w:rPr>
            </w:pPr>
            <w:r w:rsidRPr="00130A16">
              <w:rPr>
                <w:rFonts w:ascii="Arial" w:eastAsia="TimesNewRoman" w:hAnsi="Arial" w:cs="Arial"/>
                <w:sz w:val="18"/>
                <w:szCs w:val="18"/>
                <w:lang w:eastAsia="ko-KR"/>
              </w:rPr>
              <w:t>Andrew S. Tanenbaum</w:t>
            </w:r>
          </w:p>
        </w:tc>
        <w:tc>
          <w:tcPr>
            <w:tcW w:w="145" w:type="pct"/>
          </w:tcPr>
          <w:p w:rsidR="00AA3F26" w:rsidRPr="00130A16" w:rsidRDefault="00AA3F26" w:rsidP="00CF71BD">
            <w:pPr>
              <w:rPr>
                <w:rFonts w:ascii="Arial" w:hAnsi="Arial" w:cs="Arial"/>
                <w:sz w:val="18"/>
                <w:szCs w:val="18"/>
              </w:rPr>
            </w:pPr>
            <w:r w:rsidRPr="00130A16">
              <w:rPr>
                <w:rFonts w:ascii="Arial" w:hAnsi="Arial" w:cs="Arial"/>
                <w:sz w:val="18"/>
                <w:szCs w:val="18"/>
              </w:rPr>
              <w:t>:</w:t>
            </w:r>
          </w:p>
        </w:tc>
        <w:tc>
          <w:tcPr>
            <w:tcW w:w="3496" w:type="pct"/>
          </w:tcPr>
          <w:p w:rsidR="00AA3F26" w:rsidRPr="00130A16" w:rsidRDefault="00AA3F26" w:rsidP="00CF71BD">
            <w:pPr>
              <w:rPr>
                <w:rFonts w:ascii="Arial" w:eastAsia="TimesNewRoman" w:hAnsi="Arial" w:cs="Arial"/>
                <w:sz w:val="18"/>
                <w:szCs w:val="18"/>
                <w:lang w:eastAsia="ko-KR"/>
              </w:rPr>
            </w:pPr>
            <w:r w:rsidRPr="00130A16">
              <w:rPr>
                <w:rFonts w:ascii="Arial" w:eastAsia="TimesNewRoman" w:hAnsi="Arial" w:cs="Arial"/>
                <w:b/>
                <w:sz w:val="18"/>
                <w:szCs w:val="18"/>
                <w:lang w:eastAsia="ko-KR"/>
              </w:rPr>
              <w:t>Distributed Database</w:t>
            </w:r>
            <w:r w:rsidRPr="00130A16">
              <w:rPr>
                <w:rFonts w:ascii="Arial" w:eastAsia="TimesNewRoman" w:hAnsi="Arial" w:cs="Arial"/>
                <w:sz w:val="18"/>
                <w:szCs w:val="18"/>
                <w:lang w:eastAsia="ko-KR"/>
              </w:rPr>
              <w:t xml:space="preserve">, </w:t>
            </w:r>
            <w:r w:rsidRPr="00130A16">
              <w:rPr>
                <w:rFonts w:ascii="Arial" w:eastAsia="TimesNewRoman" w:hAnsi="Arial" w:cs="Arial"/>
                <w:i/>
                <w:sz w:val="18"/>
                <w:szCs w:val="18"/>
                <w:lang w:eastAsia="ko-KR"/>
              </w:rPr>
              <w:t>Pearson</w:t>
            </w:r>
            <w:r w:rsidRPr="00130A16">
              <w:rPr>
                <w:rFonts w:ascii="Arial" w:hAnsi="Arial" w:cs="Arial"/>
                <w:sz w:val="18"/>
                <w:szCs w:val="18"/>
              </w:rPr>
              <w:t xml:space="preserve">. </w:t>
            </w:r>
          </w:p>
        </w:tc>
      </w:tr>
    </w:tbl>
    <w:p w:rsidR="00AA3F26" w:rsidRPr="00897D43" w:rsidRDefault="00AA3F26" w:rsidP="00B757E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897D43">
        <w:rPr>
          <w:rFonts w:ascii="Arial" w:hAnsi="Arial" w:cs="Arial"/>
          <w:b/>
          <w:bCs/>
          <w:iCs/>
          <w:sz w:val="18"/>
          <w:szCs w:val="18"/>
        </w:rPr>
        <w:lastRenderedPageBreak/>
        <w:t xml:space="preserve">CSE4252: </w:t>
      </w:r>
      <w:r w:rsidRPr="00897D43">
        <w:rPr>
          <w:rFonts w:ascii="Arial" w:hAnsi="Arial" w:cs="Arial"/>
          <w:b/>
          <w:bCs/>
          <w:sz w:val="18"/>
          <w:szCs w:val="18"/>
        </w:rPr>
        <w:t>Distributed Database Management System Lab</w:t>
      </w:r>
    </w:p>
    <w:p w:rsidR="00AA3F26" w:rsidRPr="00897D43" w:rsidRDefault="00AA3F26" w:rsidP="00B757E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sidRPr="00897D43">
        <w:rPr>
          <w:rFonts w:ascii="Arial" w:hAnsi="Arial" w:cs="Arial"/>
          <w:iCs/>
          <w:sz w:val="18"/>
          <w:szCs w:val="18"/>
        </w:rPr>
        <w:t xml:space="preserve">1 </w:t>
      </w:r>
      <w:r w:rsidR="00844CE6">
        <w:rPr>
          <w:rFonts w:ascii="Arial" w:hAnsi="Arial" w:cs="Arial"/>
          <w:b/>
          <w:bCs/>
          <w:iCs/>
          <w:sz w:val="18"/>
          <w:szCs w:val="18"/>
        </w:rPr>
        <w:t>Contact Hours: 28</w:t>
      </w:r>
    </w:p>
    <w:p w:rsidR="00AA3F26" w:rsidRPr="00897D43" w:rsidRDefault="00AA3F26" w:rsidP="00B757E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AA3F26" w:rsidRPr="00897D43" w:rsidRDefault="00AA3F26" w:rsidP="00CF71BD">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AA3F26" w:rsidRPr="00897D43" w:rsidTr="00CF71BD">
        <w:trPr>
          <w:jc w:val="center"/>
        </w:trPr>
        <w:tc>
          <w:tcPr>
            <w:tcW w:w="1439" w:type="dxa"/>
          </w:tcPr>
          <w:p w:rsidR="00AA3F26" w:rsidRPr="00897D43" w:rsidRDefault="00AA3F26" w:rsidP="00CF71BD">
            <w:pPr>
              <w:rPr>
                <w:rFonts w:ascii="Arial" w:hAnsi="Arial" w:cs="Arial"/>
                <w:b/>
                <w:bCs/>
                <w:sz w:val="18"/>
                <w:szCs w:val="18"/>
              </w:rPr>
            </w:pPr>
            <w:r w:rsidRPr="00897D43">
              <w:rPr>
                <w:rFonts w:ascii="Arial" w:hAnsi="Arial" w:cs="Arial"/>
                <w:b/>
                <w:sz w:val="18"/>
                <w:szCs w:val="18"/>
              </w:rPr>
              <w:t>Prerequisite:</w:t>
            </w:r>
          </w:p>
        </w:tc>
        <w:tc>
          <w:tcPr>
            <w:tcW w:w="7741" w:type="dxa"/>
          </w:tcPr>
          <w:p w:rsidR="00AA3F26" w:rsidRPr="00897D43" w:rsidRDefault="00992A01" w:rsidP="00CF71BD">
            <w:pPr>
              <w:rPr>
                <w:rFonts w:ascii="Arial" w:hAnsi="Arial" w:cs="Arial"/>
                <w:iCs/>
                <w:sz w:val="18"/>
                <w:szCs w:val="18"/>
              </w:rPr>
            </w:pPr>
            <w:r w:rsidRPr="00992A01">
              <w:rPr>
                <w:rFonts w:ascii="Arial" w:hAnsi="Arial" w:cs="Arial"/>
                <w:iCs/>
                <w:sz w:val="18"/>
                <w:szCs w:val="18"/>
              </w:rPr>
              <w:t>CSE3121 Database Management Systems, CSE 3251 Computer Networks</w:t>
            </w:r>
          </w:p>
        </w:tc>
      </w:tr>
      <w:tr w:rsidR="00AA3F26" w:rsidRPr="00897D43" w:rsidTr="00CF71BD">
        <w:trPr>
          <w:jc w:val="center"/>
        </w:trPr>
        <w:tc>
          <w:tcPr>
            <w:tcW w:w="1439" w:type="dxa"/>
          </w:tcPr>
          <w:p w:rsidR="00AA3F26" w:rsidRPr="00897D43" w:rsidRDefault="00AA3F26" w:rsidP="00CF71BD">
            <w:pPr>
              <w:rPr>
                <w:rFonts w:ascii="Arial" w:hAnsi="Arial" w:cs="Arial"/>
                <w:b/>
                <w:sz w:val="18"/>
                <w:szCs w:val="18"/>
              </w:rPr>
            </w:pPr>
            <w:r w:rsidRPr="00897D43">
              <w:rPr>
                <w:rFonts w:ascii="Arial" w:hAnsi="Arial" w:cs="Arial"/>
                <w:b/>
                <w:sz w:val="18"/>
                <w:szCs w:val="18"/>
              </w:rPr>
              <w:t>Course Type</w:t>
            </w:r>
          </w:p>
        </w:tc>
        <w:tc>
          <w:tcPr>
            <w:tcW w:w="7741" w:type="dxa"/>
          </w:tcPr>
          <w:p w:rsidR="00AA3F26" w:rsidRPr="00897D43" w:rsidRDefault="009F4EBA" w:rsidP="00CF71BD">
            <w:pPr>
              <w:rPr>
                <w:rFonts w:ascii="Arial" w:hAnsi="Arial" w:cs="Arial"/>
                <w:iCs/>
                <w:sz w:val="18"/>
                <w:szCs w:val="18"/>
              </w:rPr>
            </w:pPr>
            <w:sdt>
              <w:sdtPr>
                <w:rPr>
                  <w:rFonts w:ascii="Arial" w:hAnsi="Arial" w:cs="Arial"/>
                  <w:iCs/>
                  <w:sz w:val="18"/>
                  <w:szCs w:val="18"/>
                </w:rPr>
                <w:id w:val="2135287458"/>
              </w:sdtPr>
              <w:sdtEndPr/>
              <w:sdtContent>
                <w:r w:rsidR="00AA3F26" w:rsidRPr="00897D43">
                  <w:rPr>
                    <w:rFonts w:ascii="MS Gothic" w:eastAsia="MS Gothic" w:hAnsi="MS Gothic" w:cs="MS Gothic" w:hint="eastAsia"/>
                    <w:iCs/>
                    <w:sz w:val="18"/>
                    <w:szCs w:val="18"/>
                  </w:rPr>
                  <w:t>☐</w:t>
                </w:r>
              </w:sdtContent>
            </w:sdt>
            <w:r w:rsidR="00AA3F26" w:rsidRPr="00897D43">
              <w:rPr>
                <w:rFonts w:ascii="Arial" w:hAnsi="Arial" w:cs="Arial"/>
                <w:iCs/>
                <w:sz w:val="18"/>
                <w:szCs w:val="18"/>
              </w:rPr>
              <w:t xml:space="preserve"> Theory         </w:t>
            </w:r>
            <w:sdt>
              <w:sdtPr>
                <w:rPr>
                  <w:rFonts w:ascii="Arial" w:hAnsi="Arial" w:cs="Arial"/>
                  <w:iCs/>
                  <w:sz w:val="18"/>
                  <w:szCs w:val="18"/>
                </w:rPr>
                <w:id w:val="814989294"/>
              </w:sdtPr>
              <w:sdtEndPr/>
              <w:sdtContent>
                <w:r w:rsidR="00AA3F26" w:rsidRPr="00897D43">
                  <w:rPr>
                    <w:rFonts w:ascii="MS Gothic" w:eastAsia="MS Gothic" w:hAnsi="MS Gothic" w:cs="MS Gothic" w:hint="eastAsia"/>
                    <w:iCs/>
                    <w:sz w:val="18"/>
                    <w:szCs w:val="18"/>
                  </w:rPr>
                  <w:t>☒</w:t>
                </w:r>
              </w:sdtContent>
            </w:sdt>
            <w:r w:rsidR="00AA3F26" w:rsidRPr="00897D43">
              <w:rPr>
                <w:rFonts w:ascii="Arial" w:hAnsi="Arial" w:cs="Arial"/>
                <w:iCs/>
                <w:sz w:val="18"/>
                <w:szCs w:val="18"/>
              </w:rPr>
              <w:t xml:space="preserve">  Laboratory work         </w:t>
            </w:r>
            <w:sdt>
              <w:sdtPr>
                <w:rPr>
                  <w:rFonts w:ascii="Arial" w:hAnsi="Arial" w:cs="Arial"/>
                  <w:iCs/>
                  <w:sz w:val="18"/>
                  <w:szCs w:val="18"/>
                </w:rPr>
                <w:id w:val="1832257186"/>
              </w:sdtPr>
              <w:sdtEndPr/>
              <w:sdtContent>
                <w:r w:rsidR="00AA3F26" w:rsidRPr="00897D43">
                  <w:rPr>
                    <w:rFonts w:ascii="MS Gothic" w:eastAsia="MS Gothic" w:hAnsi="MS Gothic" w:cs="MS Gothic" w:hint="eastAsia"/>
                    <w:iCs/>
                    <w:sz w:val="18"/>
                    <w:szCs w:val="18"/>
                  </w:rPr>
                  <w:t>☐</w:t>
                </w:r>
              </w:sdtContent>
            </w:sdt>
            <w:r w:rsidR="00AA3F26" w:rsidRPr="00897D43">
              <w:rPr>
                <w:rFonts w:ascii="Arial" w:hAnsi="Arial" w:cs="Arial"/>
                <w:iCs/>
                <w:sz w:val="18"/>
                <w:szCs w:val="18"/>
              </w:rPr>
              <w:t xml:space="preserve">  Project work      </w:t>
            </w:r>
            <w:sdt>
              <w:sdtPr>
                <w:rPr>
                  <w:rFonts w:ascii="Arial" w:hAnsi="Arial" w:cs="Arial"/>
                  <w:iCs/>
                  <w:sz w:val="18"/>
                  <w:szCs w:val="18"/>
                </w:rPr>
                <w:id w:val="-1119371987"/>
              </w:sdtPr>
              <w:sdtEndPr/>
              <w:sdtContent>
                <w:r w:rsidR="00AA3F26" w:rsidRPr="00897D43">
                  <w:rPr>
                    <w:rFonts w:ascii="MS Gothic" w:eastAsia="MS Gothic" w:hAnsi="MS Gothic" w:cs="MS Gothic" w:hint="eastAsia"/>
                    <w:iCs/>
                    <w:sz w:val="18"/>
                    <w:szCs w:val="18"/>
                  </w:rPr>
                  <w:t>☐</w:t>
                </w:r>
              </w:sdtContent>
            </w:sdt>
            <w:r w:rsidR="00AA3F26" w:rsidRPr="00897D43">
              <w:rPr>
                <w:rFonts w:ascii="Arial" w:hAnsi="Arial" w:cs="Arial"/>
                <w:iCs/>
                <w:sz w:val="18"/>
                <w:szCs w:val="18"/>
              </w:rPr>
              <w:t xml:space="preserve">  Viva Voce                    </w:t>
            </w:r>
          </w:p>
        </w:tc>
      </w:tr>
      <w:tr w:rsidR="00AA3F26" w:rsidRPr="00897D43" w:rsidTr="00CF71BD">
        <w:trPr>
          <w:trHeight w:val="238"/>
          <w:jc w:val="center"/>
        </w:trPr>
        <w:tc>
          <w:tcPr>
            <w:tcW w:w="1439" w:type="dxa"/>
          </w:tcPr>
          <w:p w:rsidR="00AA3F26" w:rsidRPr="00897D43" w:rsidRDefault="00AA3F26" w:rsidP="00CF71BD">
            <w:pPr>
              <w:ind w:left="2160" w:hanging="2160"/>
              <w:rPr>
                <w:rFonts w:ascii="Arial" w:hAnsi="Arial" w:cs="Arial"/>
                <w:b/>
                <w:bCs/>
                <w:sz w:val="18"/>
                <w:szCs w:val="18"/>
              </w:rPr>
            </w:pPr>
            <w:r w:rsidRPr="00897D43">
              <w:rPr>
                <w:rFonts w:ascii="Arial" w:hAnsi="Arial" w:cs="Arial"/>
                <w:b/>
                <w:bCs/>
                <w:sz w:val="18"/>
                <w:szCs w:val="18"/>
              </w:rPr>
              <w:t>Motivation</w:t>
            </w:r>
          </w:p>
        </w:tc>
        <w:tc>
          <w:tcPr>
            <w:tcW w:w="7741" w:type="dxa"/>
          </w:tcPr>
          <w:p w:rsidR="00AA3F26" w:rsidRDefault="00AA3F26" w:rsidP="00CF71BD">
            <w:pPr>
              <w:rPr>
                <w:rFonts w:ascii="Arial" w:hAnsi="Arial" w:cs="Arial"/>
                <w:iCs/>
                <w:sz w:val="18"/>
                <w:szCs w:val="18"/>
              </w:rPr>
            </w:pPr>
            <w:r w:rsidRPr="00897D43">
              <w:rPr>
                <w:rFonts w:ascii="Arial" w:hAnsi="Arial" w:cs="Arial"/>
                <w:iCs/>
                <w:sz w:val="18"/>
                <w:szCs w:val="18"/>
              </w:rPr>
              <w:t>To develop practical knowledge on designing and maintaining distributed database management system.</w:t>
            </w:r>
          </w:p>
          <w:p w:rsidR="00AA3F26" w:rsidRPr="00897D43" w:rsidRDefault="00AA3F26" w:rsidP="00CF71BD">
            <w:pPr>
              <w:rPr>
                <w:rFonts w:ascii="Arial" w:hAnsi="Arial" w:cs="Arial"/>
                <w:b/>
                <w:iCs/>
                <w:sz w:val="18"/>
                <w:szCs w:val="18"/>
              </w:rPr>
            </w:pPr>
          </w:p>
        </w:tc>
      </w:tr>
      <w:tr w:rsidR="00AA3F26" w:rsidRPr="00897D43" w:rsidTr="00CF71BD">
        <w:trPr>
          <w:trHeight w:val="238"/>
          <w:jc w:val="center"/>
        </w:trPr>
        <w:tc>
          <w:tcPr>
            <w:tcW w:w="9180" w:type="dxa"/>
            <w:gridSpan w:val="2"/>
          </w:tcPr>
          <w:p w:rsidR="00AA3F26" w:rsidRPr="00897D43" w:rsidRDefault="00AA3F26" w:rsidP="00CF71BD">
            <w:pPr>
              <w:rPr>
                <w:rFonts w:ascii="Arial" w:hAnsi="Arial" w:cs="Arial"/>
                <w:b/>
                <w:bCs/>
                <w:sz w:val="18"/>
                <w:szCs w:val="18"/>
              </w:rPr>
            </w:pPr>
            <w:r w:rsidRPr="00897D43">
              <w:rPr>
                <w:rFonts w:ascii="Arial" w:hAnsi="Arial" w:cs="Arial"/>
                <w:b/>
                <w:bCs/>
                <w:sz w:val="18"/>
                <w:szCs w:val="18"/>
              </w:rPr>
              <w:t>Course Objective:</w:t>
            </w:r>
          </w:p>
          <w:p w:rsidR="00AA3F26" w:rsidRPr="00897D43" w:rsidRDefault="00AA3F26" w:rsidP="00CF71BD">
            <w:pPr>
              <w:jc w:val="both"/>
              <w:rPr>
                <w:rFonts w:ascii="Arial" w:hAnsi="Arial" w:cs="Arial"/>
                <w:iCs/>
                <w:sz w:val="18"/>
                <w:szCs w:val="18"/>
              </w:rPr>
            </w:pPr>
            <w:r w:rsidRPr="00897D43">
              <w:rPr>
                <w:rFonts w:ascii="Arial" w:hAnsi="Arial" w:cs="Arial"/>
                <w:iCs/>
                <w:sz w:val="18"/>
                <w:szCs w:val="18"/>
              </w:rPr>
              <w:t>This lab course is designed for the students to achieve a hands-on experience in designing, using as well as maintaining DDBMSs. The idea is to give them practical experience in retrieving information from a distributed database system efficiently and effectively. Theoretical lectures are completed by lab practice where theoretical knowledge is applied.</w:t>
            </w:r>
          </w:p>
        </w:tc>
      </w:tr>
    </w:tbl>
    <w:p w:rsidR="00AA3F26" w:rsidRPr="00897D43" w:rsidRDefault="00AA3F26" w:rsidP="00CF71BD">
      <w:pPr>
        <w:jc w:val="center"/>
        <w:rPr>
          <w:rFonts w:ascii="Arial" w:hAnsi="Arial" w:cs="Arial"/>
          <w:sz w:val="18"/>
          <w:szCs w:val="18"/>
        </w:rPr>
      </w:pPr>
    </w:p>
    <w:p w:rsidR="00AA3F26" w:rsidRPr="00897D43" w:rsidRDefault="00AA3F26" w:rsidP="00CF71BD">
      <w:pPr>
        <w:jc w:val="center"/>
        <w:rPr>
          <w:rFonts w:ascii="Arial" w:hAnsi="Arial" w:cs="Arial"/>
          <w:sz w:val="18"/>
          <w:szCs w:val="18"/>
        </w:rPr>
      </w:pPr>
    </w:p>
    <w:p w:rsidR="00AA3F26" w:rsidRPr="00897D43" w:rsidRDefault="00AA3F26" w:rsidP="00CF71BD">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AA3F26" w:rsidRPr="00897D43" w:rsidTr="00CF71BD">
        <w:trPr>
          <w:trHeight w:val="877"/>
          <w:jc w:val="center"/>
        </w:trPr>
        <w:tc>
          <w:tcPr>
            <w:tcW w:w="646"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150"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1051"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Domain / level of learning taxonomy</w:t>
            </w:r>
          </w:p>
        </w:tc>
        <w:tc>
          <w:tcPr>
            <w:tcW w:w="1747"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Delivery methods and activities</w:t>
            </w:r>
          </w:p>
        </w:tc>
        <w:tc>
          <w:tcPr>
            <w:tcW w:w="1612"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AA3F26" w:rsidRPr="00897D43" w:rsidTr="00CF71BD">
        <w:trPr>
          <w:trHeight w:val="1646"/>
          <w:jc w:val="center"/>
        </w:trPr>
        <w:tc>
          <w:tcPr>
            <w:tcW w:w="646"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rsidR="00AA3F26" w:rsidRPr="00897D43" w:rsidRDefault="00AA3F26" w:rsidP="00CF71BD">
            <w:pPr>
              <w:jc w:val="center"/>
              <w:rPr>
                <w:rFonts w:ascii="Arial" w:hAnsi="Arial" w:cs="Arial"/>
                <w:iCs/>
                <w:sz w:val="18"/>
                <w:szCs w:val="18"/>
              </w:rPr>
            </w:pPr>
            <w:r w:rsidRPr="00897D43">
              <w:rPr>
                <w:rFonts w:ascii="Arial" w:hAnsi="Arial" w:cs="Arial"/>
                <w:iCs/>
                <w:sz w:val="18"/>
                <w:szCs w:val="18"/>
              </w:rPr>
              <w:t>To</w:t>
            </w:r>
            <w:r w:rsidRPr="00897D43">
              <w:rPr>
                <w:rFonts w:ascii="Arial" w:hAnsi="Arial" w:cs="Arial"/>
                <w:b/>
                <w:bCs/>
                <w:iCs/>
                <w:sz w:val="18"/>
                <w:szCs w:val="18"/>
              </w:rPr>
              <w:t xml:space="preserve"> demonstrate </w:t>
            </w:r>
            <w:r w:rsidRPr="00897D43">
              <w:rPr>
                <w:rFonts w:ascii="Arial" w:hAnsi="Arial" w:cs="Arial"/>
                <w:iCs/>
                <w:sz w:val="18"/>
                <w:szCs w:val="18"/>
              </w:rPr>
              <w:t>the basic operation of DDBMS.</w:t>
            </w:r>
          </w:p>
        </w:tc>
        <w:tc>
          <w:tcPr>
            <w:tcW w:w="2150" w:type="dxa"/>
            <w:vAlign w:val="center"/>
          </w:tcPr>
          <w:p w:rsidR="00AA3F26" w:rsidRPr="00897D43" w:rsidRDefault="00AA3F26" w:rsidP="00CF71BD">
            <w:pPr>
              <w:jc w:val="center"/>
              <w:rPr>
                <w:rFonts w:ascii="Arial" w:hAnsi="Arial" w:cs="Arial"/>
                <w:sz w:val="18"/>
                <w:szCs w:val="18"/>
              </w:rPr>
            </w:pPr>
            <w:r w:rsidRPr="00897D43">
              <w:rPr>
                <w:rFonts w:ascii="Arial" w:hAnsi="Arial" w:cs="Arial"/>
                <w:b/>
                <w:bCs/>
                <w:sz w:val="18"/>
                <w:szCs w:val="18"/>
              </w:rPr>
              <w:t xml:space="preserve">Engineering knowledge </w:t>
            </w:r>
            <w:r w:rsidRPr="00897D43">
              <w:rPr>
                <w:rFonts w:ascii="Arial" w:hAnsi="Arial" w:cs="Arial"/>
                <w:sz w:val="18"/>
                <w:szCs w:val="18"/>
              </w:rPr>
              <w:t>(PO1)</w:t>
            </w:r>
          </w:p>
        </w:tc>
        <w:tc>
          <w:tcPr>
            <w:tcW w:w="1051"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Cognitive domain – level 5</w:t>
            </w:r>
          </w:p>
        </w:tc>
        <w:tc>
          <w:tcPr>
            <w:tcW w:w="1747" w:type="dxa"/>
            <w:vAlign w:val="center"/>
          </w:tcPr>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330649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Lecture Note</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747114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Text Book</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1640111"/>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Audio/Video</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9610499"/>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Web Material</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376987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Lab Manual</w:t>
            </w:r>
          </w:p>
        </w:tc>
        <w:tc>
          <w:tcPr>
            <w:tcW w:w="1612" w:type="dxa"/>
            <w:vAlign w:val="center"/>
          </w:tcPr>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7098223"/>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CA</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922182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Final Exam</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5976959"/>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Assignment </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7922636"/>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Note book</w:t>
            </w:r>
          </w:p>
          <w:p w:rsidR="00AA3F26" w:rsidRPr="00897D43"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57490072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Presentation</w:t>
            </w:r>
          </w:p>
        </w:tc>
      </w:tr>
      <w:tr w:rsidR="00AA3F26" w:rsidRPr="00897D43" w:rsidTr="00CF71BD">
        <w:trPr>
          <w:trHeight w:val="1583"/>
          <w:jc w:val="center"/>
        </w:trPr>
        <w:tc>
          <w:tcPr>
            <w:tcW w:w="646"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CO2</w:t>
            </w:r>
          </w:p>
        </w:tc>
        <w:tc>
          <w:tcPr>
            <w:tcW w:w="1969" w:type="dxa"/>
            <w:vAlign w:val="center"/>
          </w:tcPr>
          <w:p w:rsidR="00AA3F26" w:rsidRPr="00897D43" w:rsidRDefault="00AA3F26" w:rsidP="00CF71BD">
            <w:pPr>
              <w:jc w:val="center"/>
              <w:rPr>
                <w:rFonts w:ascii="Arial" w:hAnsi="Arial" w:cs="Arial"/>
                <w:iCs/>
                <w:sz w:val="18"/>
                <w:szCs w:val="18"/>
              </w:rPr>
            </w:pPr>
            <w:r w:rsidRPr="00897D43">
              <w:rPr>
                <w:rFonts w:ascii="Arial" w:hAnsi="Arial" w:cs="Arial"/>
                <w:iCs/>
                <w:sz w:val="18"/>
                <w:szCs w:val="18"/>
              </w:rPr>
              <w:t>To</w:t>
            </w:r>
            <w:r w:rsidRPr="00897D43">
              <w:rPr>
                <w:rFonts w:ascii="Arial" w:hAnsi="Arial" w:cs="Arial"/>
                <w:b/>
                <w:bCs/>
                <w:iCs/>
                <w:sz w:val="18"/>
                <w:szCs w:val="18"/>
              </w:rPr>
              <w:t xml:space="preserve"> apply </w:t>
            </w:r>
            <w:r w:rsidRPr="00897D43">
              <w:rPr>
                <w:rFonts w:ascii="Arial" w:hAnsi="Arial" w:cs="Arial"/>
                <w:iCs/>
                <w:sz w:val="18"/>
                <w:szCs w:val="18"/>
              </w:rPr>
              <w:t>the concept of efficient query processing in DDBMS environment.</w:t>
            </w:r>
          </w:p>
        </w:tc>
        <w:tc>
          <w:tcPr>
            <w:tcW w:w="2150" w:type="dxa"/>
            <w:vAlign w:val="center"/>
          </w:tcPr>
          <w:p w:rsidR="00AA3F26" w:rsidRPr="00897D43" w:rsidRDefault="00AA3F26" w:rsidP="00CF71BD">
            <w:pPr>
              <w:pStyle w:val="ListParagraph"/>
              <w:spacing w:after="0" w:line="240" w:lineRule="auto"/>
              <w:ind w:left="0"/>
              <w:jc w:val="center"/>
              <w:rPr>
                <w:rFonts w:ascii="Arial" w:hAnsi="Arial" w:cs="Arial"/>
                <w:color w:val="000000" w:themeColor="text1"/>
                <w:sz w:val="18"/>
                <w:szCs w:val="18"/>
              </w:rPr>
            </w:pPr>
            <w:r w:rsidRPr="00897D43">
              <w:rPr>
                <w:rFonts w:ascii="Arial" w:hAnsi="Arial" w:cs="Arial"/>
                <w:b/>
                <w:bCs/>
                <w:color w:val="000000" w:themeColor="text1"/>
                <w:sz w:val="18"/>
                <w:szCs w:val="18"/>
              </w:rPr>
              <w:t xml:space="preserve">Problem analysis </w:t>
            </w:r>
            <w:r w:rsidRPr="00897D43">
              <w:rPr>
                <w:rFonts w:ascii="Arial" w:hAnsi="Arial" w:cs="Arial"/>
                <w:color w:val="000000" w:themeColor="text1"/>
                <w:sz w:val="18"/>
                <w:szCs w:val="18"/>
              </w:rPr>
              <w:t>(PO2)</w:t>
            </w:r>
          </w:p>
        </w:tc>
        <w:tc>
          <w:tcPr>
            <w:tcW w:w="1051" w:type="dxa"/>
            <w:vAlign w:val="center"/>
          </w:tcPr>
          <w:p w:rsidR="00AA3F26" w:rsidRPr="00897D43" w:rsidRDefault="00AA3F26" w:rsidP="00CF71BD">
            <w:pPr>
              <w:jc w:val="center"/>
              <w:rPr>
                <w:rFonts w:ascii="Arial" w:hAnsi="Arial" w:cs="Arial"/>
                <w:color w:val="000000" w:themeColor="text1"/>
                <w:sz w:val="18"/>
                <w:szCs w:val="18"/>
              </w:rPr>
            </w:pPr>
            <w:r w:rsidRPr="00897D43">
              <w:rPr>
                <w:rFonts w:ascii="Arial" w:hAnsi="Arial" w:cs="Arial"/>
                <w:color w:val="000000" w:themeColor="text1"/>
                <w:sz w:val="18"/>
                <w:szCs w:val="18"/>
              </w:rPr>
              <w:t>Cognitive domain – level 3</w:t>
            </w:r>
          </w:p>
        </w:tc>
        <w:tc>
          <w:tcPr>
            <w:tcW w:w="1747" w:type="dxa"/>
            <w:vAlign w:val="center"/>
          </w:tcPr>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5610296"/>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Lecture Note</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6042456"/>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Text Book</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998112"/>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Audio/Video</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074926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Web Material</w:t>
            </w:r>
          </w:p>
          <w:p w:rsidR="00AA3F26" w:rsidRPr="00897D43" w:rsidRDefault="009F4EBA" w:rsidP="00CF71BD">
            <w:pPr>
              <w:rPr>
                <w:rFonts w:ascii="Arial" w:hAnsi="Arial" w:cs="Arial"/>
                <w:color w:val="000000" w:themeColor="text1"/>
                <w:sz w:val="18"/>
                <w:szCs w:val="18"/>
              </w:rPr>
            </w:pPr>
            <w:sdt>
              <w:sdtPr>
                <w:rPr>
                  <w:rFonts w:ascii="Arial" w:hAnsi="Arial" w:cs="Arial"/>
                  <w:color w:val="000000" w:themeColor="text1"/>
                  <w:sz w:val="18"/>
                  <w:szCs w:val="18"/>
                </w:rPr>
                <w:id w:val="-839539646"/>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Lab Manual</w:t>
            </w:r>
          </w:p>
        </w:tc>
        <w:tc>
          <w:tcPr>
            <w:tcW w:w="1612" w:type="dxa"/>
            <w:vAlign w:val="center"/>
          </w:tcPr>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1579725"/>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CA</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0065668"/>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Final Exam</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6366569"/>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Assignment </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7375404"/>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Note book</w:t>
            </w:r>
          </w:p>
          <w:p w:rsidR="00AA3F26" w:rsidRPr="00897D43" w:rsidRDefault="009F4EBA" w:rsidP="00CF71BD">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1038936"/>
              </w:sdtPr>
              <w:sdtEndPr/>
              <w:sdtContent>
                <w:r w:rsidR="00AA3F26" w:rsidRPr="00897D43">
                  <w:rPr>
                    <w:rFonts w:ascii="MS Gothic" w:eastAsia="MS Gothic" w:hAnsi="MS Gothic" w:cs="MS Gothic" w:hint="eastAsia"/>
                    <w:color w:val="000000" w:themeColor="text1"/>
                    <w:sz w:val="18"/>
                    <w:szCs w:val="18"/>
                  </w:rPr>
                  <w:t>☐</w:t>
                </w:r>
              </w:sdtContent>
            </w:sdt>
            <w:r w:rsidR="00AA3F26" w:rsidRPr="00897D43">
              <w:rPr>
                <w:rFonts w:ascii="Arial" w:hAnsi="Arial" w:cs="Arial"/>
                <w:color w:val="000000" w:themeColor="text1"/>
                <w:sz w:val="18"/>
                <w:szCs w:val="18"/>
              </w:rPr>
              <w:t xml:space="preserve">  Presentation</w:t>
            </w:r>
          </w:p>
        </w:tc>
      </w:tr>
    </w:tbl>
    <w:p w:rsidR="00AA3F26" w:rsidRPr="00897D43" w:rsidRDefault="00AA3F26" w:rsidP="00CF71BD">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AA3F26" w:rsidRPr="00897D43" w:rsidTr="00B757EE">
        <w:trPr>
          <w:jc w:val="center"/>
        </w:trPr>
        <w:tc>
          <w:tcPr>
            <w:tcW w:w="9127" w:type="dxa"/>
          </w:tcPr>
          <w:p w:rsidR="00AA3F26" w:rsidRPr="00897D43" w:rsidRDefault="00AA3F26" w:rsidP="00CF71BD">
            <w:pPr>
              <w:rPr>
                <w:rFonts w:ascii="Arial" w:hAnsi="Arial" w:cs="Arial"/>
                <w:b/>
                <w:color w:val="000000" w:themeColor="text1"/>
                <w:sz w:val="18"/>
                <w:szCs w:val="18"/>
              </w:rPr>
            </w:pPr>
            <w:r w:rsidRPr="00897D43">
              <w:rPr>
                <w:rFonts w:ascii="Arial" w:hAnsi="Arial" w:cs="Arial"/>
                <w:b/>
                <w:color w:val="000000" w:themeColor="text1"/>
                <w:sz w:val="18"/>
                <w:szCs w:val="18"/>
              </w:rPr>
              <w:t>Assessment and Marks Distribution:</w:t>
            </w:r>
          </w:p>
          <w:p w:rsidR="00AA3F26" w:rsidRPr="00897D43" w:rsidRDefault="00AA3F26" w:rsidP="00CF71BD">
            <w:pPr>
              <w:rPr>
                <w:rFonts w:ascii="Arial" w:hAnsi="Arial" w:cs="Arial"/>
                <w:bCs/>
                <w:sz w:val="18"/>
                <w:szCs w:val="18"/>
              </w:rPr>
            </w:pPr>
            <w:r w:rsidRPr="00897D43">
              <w:rPr>
                <w:rFonts w:ascii="Arial" w:hAnsi="Arial" w:cs="Arial"/>
                <w:bCs/>
                <w:color w:val="800000"/>
                <w:sz w:val="18"/>
                <w:szCs w:val="18"/>
              </w:rPr>
              <w:tab/>
            </w:r>
            <w:r w:rsidRPr="00897D43">
              <w:rPr>
                <w:rFonts w:ascii="Arial" w:hAnsi="Arial" w:cs="Arial"/>
                <w:bCs/>
                <w:sz w:val="18"/>
                <w:szCs w:val="18"/>
              </w:rPr>
              <w:t>Continuous Assessments (CA)  (20%)</w:t>
            </w:r>
          </w:p>
          <w:p w:rsidR="00AA3F26" w:rsidRPr="00897D43" w:rsidRDefault="00AA3F26" w:rsidP="00CF71BD">
            <w:pPr>
              <w:rPr>
                <w:rFonts w:ascii="Arial" w:hAnsi="Arial" w:cs="Arial"/>
                <w:bCs/>
                <w:sz w:val="18"/>
                <w:szCs w:val="18"/>
              </w:rPr>
            </w:pPr>
            <w:r w:rsidRPr="00897D43">
              <w:rPr>
                <w:rFonts w:ascii="Arial" w:hAnsi="Arial" w:cs="Arial"/>
                <w:bCs/>
                <w:sz w:val="18"/>
                <w:szCs w:val="18"/>
              </w:rPr>
              <w:tab/>
              <w:t>A comprehensive final exam + Lab note book (70%)</w:t>
            </w:r>
          </w:p>
          <w:p w:rsidR="00AA3F26" w:rsidRPr="00897D43" w:rsidRDefault="00AA3F26" w:rsidP="00CF71BD">
            <w:pPr>
              <w:rPr>
                <w:rFonts w:ascii="Arial" w:hAnsi="Arial" w:cs="Arial"/>
                <w:b/>
                <w:color w:val="000000" w:themeColor="text1"/>
                <w:sz w:val="18"/>
                <w:szCs w:val="18"/>
              </w:rPr>
            </w:pPr>
            <w:r w:rsidRPr="00897D43">
              <w:rPr>
                <w:rFonts w:ascii="Arial" w:hAnsi="Arial" w:cs="Arial"/>
                <w:bCs/>
                <w:sz w:val="18"/>
                <w:szCs w:val="18"/>
              </w:rPr>
              <w:tab/>
              <w:t>A class participation mark (10%).</w:t>
            </w:r>
          </w:p>
        </w:tc>
      </w:tr>
      <w:tr w:rsidR="00AA3F26" w:rsidRPr="00897D43" w:rsidTr="00B757EE">
        <w:trPr>
          <w:jc w:val="center"/>
        </w:trPr>
        <w:tc>
          <w:tcPr>
            <w:tcW w:w="9127" w:type="dxa"/>
          </w:tcPr>
          <w:p w:rsidR="00AA3F26" w:rsidRPr="00897D43" w:rsidRDefault="00AA3F26" w:rsidP="00CF71BD">
            <w:pPr>
              <w:spacing w:after="120"/>
              <w:rPr>
                <w:rFonts w:ascii="Arial" w:hAnsi="Arial" w:cs="Arial"/>
                <w:b/>
                <w:bCs/>
                <w:iCs/>
                <w:sz w:val="18"/>
                <w:szCs w:val="18"/>
              </w:rPr>
            </w:pPr>
          </w:p>
          <w:p w:rsidR="00AA3F26" w:rsidRPr="00897D43" w:rsidRDefault="00AA3F26" w:rsidP="00CF71BD">
            <w:pPr>
              <w:spacing w:after="120"/>
              <w:rPr>
                <w:rFonts w:ascii="Arial" w:hAnsi="Arial" w:cs="Arial"/>
                <w:b/>
                <w:bCs/>
                <w:iCs/>
                <w:sz w:val="18"/>
                <w:szCs w:val="18"/>
              </w:rPr>
            </w:pPr>
            <w:r w:rsidRPr="00897D43">
              <w:rPr>
                <w:rFonts w:ascii="Arial" w:hAnsi="Arial" w:cs="Arial"/>
                <w:b/>
                <w:bCs/>
                <w:iCs/>
                <w:sz w:val="18"/>
                <w:szCs w:val="18"/>
              </w:rPr>
              <w:t>Lab Course Contents/List of Experiments:</w:t>
            </w:r>
          </w:p>
          <w:p w:rsidR="00AA3F26" w:rsidRPr="00897D43" w:rsidRDefault="00AA3F26" w:rsidP="00CB1944">
            <w:pPr>
              <w:pStyle w:val="ListParagraph"/>
              <w:numPr>
                <w:ilvl w:val="0"/>
                <w:numId w:val="26"/>
              </w:numPr>
              <w:jc w:val="both"/>
              <w:rPr>
                <w:rFonts w:ascii="Arial" w:hAnsi="Arial" w:cs="Arial"/>
                <w:sz w:val="18"/>
                <w:szCs w:val="18"/>
              </w:rPr>
            </w:pPr>
            <w:r w:rsidRPr="00897D43">
              <w:rPr>
                <w:rFonts w:ascii="Arial" w:hAnsi="Arial" w:cs="Arial"/>
                <w:sz w:val="18"/>
                <w:szCs w:val="18"/>
              </w:rPr>
              <w:t>Understanding the (key,value) pair in distributed database system.</w:t>
            </w:r>
          </w:p>
          <w:p w:rsidR="00AA3F26" w:rsidRPr="00897D43" w:rsidRDefault="00AA3F26" w:rsidP="00CB1944">
            <w:pPr>
              <w:pStyle w:val="ListParagraph"/>
              <w:numPr>
                <w:ilvl w:val="0"/>
                <w:numId w:val="26"/>
              </w:numPr>
              <w:jc w:val="both"/>
              <w:rPr>
                <w:rFonts w:ascii="Arial" w:hAnsi="Arial" w:cs="Arial"/>
                <w:sz w:val="18"/>
                <w:szCs w:val="18"/>
              </w:rPr>
            </w:pPr>
            <w:r w:rsidRPr="00897D43">
              <w:rPr>
                <w:rFonts w:ascii="Arial" w:hAnsi="Arial" w:cs="Arial"/>
                <w:sz w:val="18"/>
                <w:szCs w:val="18"/>
              </w:rPr>
              <w:t>Creating HDFS.</w:t>
            </w:r>
          </w:p>
          <w:p w:rsidR="00AA3F26" w:rsidRPr="00897D43" w:rsidRDefault="00AA3F26" w:rsidP="00CB1944">
            <w:pPr>
              <w:pStyle w:val="ListParagraph"/>
              <w:numPr>
                <w:ilvl w:val="0"/>
                <w:numId w:val="26"/>
              </w:numPr>
              <w:jc w:val="both"/>
              <w:rPr>
                <w:rFonts w:ascii="Arial" w:hAnsi="Arial" w:cs="Arial"/>
                <w:sz w:val="18"/>
                <w:szCs w:val="18"/>
              </w:rPr>
            </w:pPr>
            <w:r w:rsidRPr="00897D43">
              <w:rPr>
                <w:rFonts w:ascii="Arial" w:hAnsi="Arial" w:cs="Arial"/>
                <w:sz w:val="18"/>
                <w:szCs w:val="18"/>
              </w:rPr>
              <w:t>Installing Hadoop framework</w:t>
            </w:r>
          </w:p>
          <w:p w:rsidR="00AA3F26" w:rsidRPr="00897D43" w:rsidRDefault="00AA3F26" w:rsidP="00CB1944">
            <w:pPr>
              <w:pStyle w:val="ListParagraph"/>
              <w:numPr>
                <w:ilvl w:val="0"/>
                <w:numId w:val="26"/>
              </w:numPr>
              <w:jc w:val="both"/>
              <w:rPr>
                <w:rFonts w:ascii="Arial" w:hAnsi="Arial" w:cs="Arial"/>
                <w:sz w:val="18"/>
                <w:szCs w:val="18"/>
              </w:rPr>
            </w:pPr>
            <w:r w:rsidRPr="00897D43">
              <w:rPr>
                <w:rFonts w:ascii="Arial" w:hAnsi="Arial" w:cs="Arial"/>
                <w:sz w:val="18"/>
                <w:szCs w:val="18"/>
              </w:rPr>
              <w:t>Query processing in HDFS.</w:t>
            </w:r>
          </w:p>
          <w:p w:rsidR="00AA3F26" w:rsidRPr="00897D43" w:rsidRDefault="00AA3F26" w:rsidP="00CF71BD">
            <w:pPr>
              <w:pStyle w:val="ListParagraph"/>
              <w:jc w:val="both"/>
              <w:rPr>
                <w:rFonts w:ascii="Arial" w:hAnsi="Arial" w:cs="Arial"/>
                <w:sz w:val="18"/>
                <w:szCs w:val="18"/>
              </w:rPr>
            </w:pPr>
          </w:p>
        </w:tc>
      </w:tr>
    </w:tbl>
    <w:p w:rsidR="00AA3F26" w:rsidRPr="00897D43" w:rsidRDefault="00AA3F26" w:rsidP="00CF71BD">
      <w:pPr>
        <w:jc w:val="center"/>
        <w:rPr>
          <w:rFonts w:ascii="Arial" w:hAnsi="Arial" w:cs="Arial"/>
          <w:sz w:val="18"/>
          <w:szCs w:val="18"/>
        </w:rPr>
      </w:pPr>
    </w:p>
    <w:p w:rsidR="00AA3F26" w:rsidRPr="00897D43" w:rsidRDefault="00AA3F26" w:rsidP="00CF71BD">
      <w:pPr>
        <w:rPr>
          <w:rFonts w:ascii="Arial" w:hAnsi="Arial" w:cs="Arial"/>
          <w:sz w:val="18"/>
          <w:szCs w:val="18"/>
        </w:rPr>
      </w:pPr>
    </w:p>
    <w:p w:rsidR="00D3307D" w:rsidRPr="00D3307D" w:rsidRDefault="00D3307D" w:rsidP="00D3307D">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IN"/>
        </w:rPr>
      </w:pPr>
      <w:r w:rsidRPr="00D3307D">
        <w:rPr>
          <w:rFonts w:ascii="Arial" w:eastAsia="Calibri" w:hAnsi="Arial" w:cs="Arial"/>
          <w:b/>
          <w:bCs/>
          <w:iCs/>
          <w:sz w:val="18"/>
          <w:szCs w:val="18"/>
          <w:lang w:bidi="bn-IN"/>
        </w:rPr>
        <w:t>CSE4261: Neural Networks and Deep Learning</w:t>
      </w:r>
    </w:p>
    <w:p w:rsidR="00D3307D" w:rsidRPr="00D3307D" w:rsidRDefault="00D3307D" w:rsidP="00D3307D">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IN"/>
        </w:rPr>
      </w:pPr>
      <w:r w:rsidRPr="00D3307D">
        <w:rPr>
          <w:rFonts w:ascii="Arial" w:eastAsia="Calibri" w:hAnsi="Arial" w:cs="Arial"/>
          <w:b/>
          <w:bCs/>
          <w:iCs/>
          <w:sz w:val="18"/>
          <w:szCs w:val="18"/>
          <w:lang w:bidi="bn-IN"/>
        </w:rPr>
        <w:t xml:space="preserve">Credits: </w:t>
      </w:r>
      <w:r w:rsidRPr="00D3307D">
        <w:rPr>
          <w:rFonts w:ascii="Arial" w:eastAsia="Calibri" w:hAnsi="Arial" w:cs="Arial"/>
          <w:iCs/>
          <w:sz w:val="18"/>
          <w:szCs w:val="18"/>
          <w:lang w:bidi="bn-IN"/>
        </w:rPr>
        <w:t xml:space="preserve">3 </w:t>
      </w:r>
      <w:r w:rsidR="00844CE6">
        <w:rPr>
          <w:rFonts w:ascii="Arial" w:eastAsia="Calibri" w:hAnsi="Arial" w:cs="Arial"/>
          <w:b/>
          <w:bCs/>
          <w:iCs/>
          <w:sz w:val="18"/>
          <w:szCs w:val="18"/>
          <w:lang w:bidi="bn-IN"/>
        </w:rPr>
        <w:t>Contact Hours: 42</w:t>
      </w:r>
    </w:p>
    <w:p w:rsidR="00D3307D" w:rsidRPr="00D3307D" w:rsidRDefault="00D3307D" w:rsidP="00D3307D">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IN"/>
        </w:rPr>
      </w:pPr>
      <w:r w:rsidRPr="00D3307D">
        <w:rPr>
          <w:rFonts w:ascii="Arial" w:eastAsia="Calibri" w:hAnsi="Arial" w:cs="Arial"/>
          <w:b/>
          <w:bCs/>
          <w:iCs/>
          <w:sz w:val="18"/>
          <w:szCs w:val="18"/>
          <w:lang w:bidi="bn-IN"/>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D3307D" w:rsidRPr="00D3307D" w:rsidRDefault="00D3307D" w:rsidP="00D3307D">
      <w:pPr>
        <w:jc w:val="center"/>
        <w:rPr>
          <w:rFonts w:ascii="Arial" w:eastAsia="Calibri" w:hAnsi="Arial" w:cs="Arial"/>
          <w:b/>
          <w:bCs/>
          <w:sz w:val="18"/>
          <w:szCs w:val="18"/>
          <w:lang w:bidi="bn-IN"/>
        </w:rPr>
      </w:pPr>
    </w:p>
    <w:tbl>
      <w:tblPr>
        <w:tblW w:w="9180" w:type="dxa"/>
        <w:jc w:val="center"/>
        <w:tblLook w:val="04A0" w:firstRow="1" w:lastRow="0" w:firstColumn="1" w:lastColumn="0" w:noHBand="0" w:noVBand="1"/>
      </w:tblPr>
      <w:tblGrid>
        <w:gridCol w:w="1439"/>
        <w:gridCol w:w="7741"/>
      </w:tblGrid>
      <w:tr w:rsidR="00D3307D" w:rsidRPr="00D3307D" w:rsidTr="002D69D2">
        <w:trPr>
          <w:jc w:val="center"/>
        </w:trPr>
        <w:tc>
          <w:tcPr>
            <w:tcW w:w="1439" w:type="dxa"/>
          </w:tcPr>
          <w:p w:rsidR="00D3307D" w:rsidRPr="00D3307D" w:rsidRDefault="00D3307D" w:rsidP="00D3307D">
            <w:pPr>
              <w:rPr>
                <w:rFonts w:ascii="Arial" w:eastAsia="Calibri" w:hAnsi="Arial" w:cs="Arial"/>
                <w:b/>
                <w:bCs/>
                <w:sz w:val="18"/>
                <w:szCs w:val="18"/>
                <w:lang w:bidi="bn-IN"/>
              </w:rPr>
            </w:pPr>
            <w:r w:rsidRPr="00D3307D">
              <w:rPr>
                <w:rFonts w:ascii="Arial" w:eastAsia="Calibri" w:hAnsi="Arial" w:cs="Arial"/>
                <w:b/>
                <w:sz w:val="18"/>
                <w:szCs w:val="18"/>
                <w:lang w:bidi="bn-IN"/>
              </w:rPr>
              <w:t>Prerequisite:</w:t>
            </w:r>
          </w:p>
        </w:tc>
        <w:tc>
          <w:tcPr>
            <w:tcW w:w="7741" w:type="dxa"/>
          </w:tcPr>
          <w:p w:rsidR="00D3307D" w:rsidRPr="00D3307D" w:rsidRDefault="00D3307D" w:rsidP="00D3307D">
            <w:pPr>
              <w:rPr>
                <w:rFonts w:ascii="Arial" w:eastAsia="Calibri" w:hAnsi="Arial" w:cs="Arial"/>
                <w:iCs/>
                <w:sz w:val="18"/>
                <w:szCs w:val="18"/>
                <w:lang w:bidi="bn-IN"/>
              </w:rPr>
            </w:pPr>
            <w:r w:rsidRPr="00D3307D">
              <w:rPr>
                <w:rFonts w:ascii="Arial" w:eastAsia="Calibri" w:hAnsi="Arial" w:cs="Arial"/>
                <w:iCs/>
                <w:sz w:val="18"/>
                <w:szCs w:val="18"/>
                <w:lang w:bidi="bn-IN"/>
              </w:rPr>
              <w:t>CSE4131: Artificial Intelligence</w:t>
            </w:r>
          </w:p>
        </w:tc>
      </w:tr>
      <w:tr w:rsidR="00D3307D" w:rsidRPr="00D3307D" w:rsidTr="002D69D2">
        <w:trPr>
          <w:jc w:val="center"/>
        </w:trPr>
        <w:tc>
          <w:tcPr>
            <w:tcW w:w="1439" w:type="dxa"/>
          </w:tcPr>
          <w:p w:rsidR="00D3307D" w:rsidRPr="00D3307D" w:rsidRDefault="00D3307D" w:rsidP="00D3307D">
            <w:pPr>
              <w:rPr>
                <w:rFonts w:ascii="Arial" w:eastAsia="Calibri" w:hAnsi="Arial" w:cs="Arial"/>
                <w:b/>
                <w:sz w:val="18"/>
                <w:szCs w:val="18"/>
                <w:lang w:bidi="bn-IN"/>
              </w:rPr>
            </w:pPr>
            <w:r w:rsidRPr="00D3307D">
              <w:rPr>
                <w:rFonts w:ascii="Arial" w:eastAsia="Calibri" w:hAnsi="Arial" w:cs="Arial"/>
                <w:b/>
                <w:sz w:val="18"/>
                <w:szCs w:val="18"/>
                <w:lang w:bidi="bn-IN"/>
              </w:rPr>
              <w:t>Course Type</w:t>
            </w:r>
          </w:p>
        </w:tc>
        <w:tc>
          <w:tcPr>
            <w:tcW w:w="7741" w:type="dxa"/>
          </w:tcPr>
          <w:p w:rsidR="00D3307D" w:rsidRPr="00D3307D" w:rsidRDefault="009F4EBA" w:rsidP="00D3307D">
            <w:pPr>
              <w:rPr>
                <w:rFonts w:ascii="Arial" w:eastAsia="Calibri" w:hAnsi="Arial" w:cs="Arial"/>
                <w:iCs/>
                <w:sz w:val="18"/>
                <w:szCs w:val="18"/>
                <w:lang w:bidi="bn-IN"/>
              </w:rPr>
            </w:pPr>
            <w:sdt>
              <w:sdtPr>
                <w:rPr>
                  <w:rFonts w:ascii="Arial" w:eastAsia="Calibri" w:hAnsi="Arial" w:cs="Arial"/>
                  <w:iCs/>
                  <w:sz w:val="18"/>
                  <w:szCs w:val="18"/>
                  <w:lang w:bidi="bn-IN"/>
                </w:rPr>
                <w:id w:val="602993992"/>
              </w:sdtPr>
              <w:sdtEndPr/>
              <w:sdtContent>
                <w:r w:rsidR="00D3307D" w:rsidRPr="00D3307D">
                  <w:rPr>
                    <w:rFonts w:ascii="MS Gothic" w:eastAsia="MS Gothic" w:hAnsi="MS Gothic" w:cs="MS Gothic" w:hint="eastAsia"/>
                    <w:iCs/>
                    <w:sz w:val="18"/>
                    <w:szCs w:val="18"/>
                    <w:lang w:bidi="bn-IN"/>
                  </w:rPr>
                  <w:t>☒</w:t>
                </w:r>
              </w:sdtContent>
            </w:sdt>
            <w:r w:rsidR="00D3307D" w:rsidRPr="00D3307D">
              <w:rPr>
                <w:rFonts w:ascii="Arial" w:eastAsia="Calibri" w:hAnsi="Arial" w:cs="Arial"/>
                <w:iCs/>
                <w:sz w:val="18"/>
                <w:szCs w:val="18"/>
                <w:lang w:bidi="bn-IN"/>
              </w:rPr>
              <w:t xml:space="preserve"> Theory         </w:t>
            </w:r>
            <w:sdt>
              <w:sdtPr>
                <w:rPr>
                  <w:rFonts w:ascii="Arial" w:eastAsia="Calibri" w:hAnsi="Arial" w:cs="Arial"/>
                  <w:iCs/>
                  <w:sz w:val="18"/>
                  <w:szCs w:val="18"/>
                  <w:lang w:bidi="bn-IN"/>
                </w:rPr>
                <w:id w:val="756486585"/>
              </w:sdtPr>
              <w:sdtEndPr/>
              <w:sdtContent>
                <w:r w:rsidR="00D3307D" w:rsidRPr="00D3307D">
                  <w:rPr>
                    <w:rFonts w:ascii="MS Gothic" w:eastAsia="MS Gothic" w:hAnsi="MS Gothic" w:cs="MS Gothic" w:hint="eastAsia"/>
                    <w:iCs/>
                    <w:sz w:val="18"/>
                    <w:szCs w:val="18"/>
                    <w:lang w:bidi="bn-IN"/>
                  </w:rPr>
                  <w:t>☐</w:t>
                </w:r>
              </w:sdtContent>
            </w:sdt>
            <w:r w:rsidR="00D3307D" w:rsidRPr="00D3307D">
              <w:rPr>
                <w:rFonts w:ascii="Arial" w:eastAsia="Calibri" w:hAnsi="Arial" w:cs="Arial"/>
                <w:iCs/>
                <w:sz w:val="18"/>
                <w:szCs w:val="18"/>
                <w:lang w:bidi="bn-IN"/>
              </w:rPr>
              <w:t xml:space="preserve">  Laboratory work         </w:t>
            </w:r>
            <w:sdt>
              <w:sdtPr>
                <w:rPr>
                  <w:rFonts w:ascii="Arial" w:eastAsia="Calibri" w:hAnsi="Arial" w:cs="Arial"/>
                  <w:iCs/>
                  <w:sz w:val="18"/>
                  <w:szCs w:val="18"/>
                  <w:lang w:bidi="bn-IN"/>
                </w:rPr>
                <w:id w:val="861783446"/>
              </w:sdtPr>
              <w:sdtEndPr/>
              <w:sdtContent>
                <w:r w:rsidR="00D3307D" w:rsidRPr="00D3307D">
                  <w:rPr>
                    <w:rFonts w:ascii="MS Gothic" w:eastAsia="MS Gothic" w:hAnsi="MS Gothic" w:cs="MS Gothic" w:hint="eastAsia"/>
                    <w:iCs/>
                    <w:sz w:val="18"/>
                    <w:szCs w:val="18"/>
                    <w:lang w:bidi="bn-IN"/>
                  </w:rPr>
                  <w:t>☐</w:t>
                </w:r>
              </w:sdtContent>
            </w:sdt>
            <w:r w:rsidR="00D3307D" w:rsidRPr="00D3307D">
              <w:rPr>
                <w:rFonts w:ascii="Arial" w:eastAsia="Calibri" w:hAnsi="Arial" w:cs="Arial"/>
                <w:iCs/>
                <w:sz w:val="18"/>
                <w:szCs w:val="18"/>
                <w:lang w:bidi="bn-IN"/>
              </w:rPr>
              <w:t xml:space="preserve">  Project work      </w:t>
            </w:r>
            <w:sdt>
              <w:sdtPr>
                <w:rPr>
                  <w:rFonts w:ascii="Arial" w:eastAsia="Calibri" w:hAnsi="Arial" w:cs="Arial"/>
                  <w:iCs/>
                  <w:sz w:val="18"/>
                  <w:szCs w:val="18"/>
                  <w:lang w:bidi="bn-IN"/>
                </w:rPr>
                <w:id w:val="1769814893"/>
              </w:sdtPr>
              <w:sdtEndPr/>
              <w:sdtContent>
                <w:r w:rsidR="00D3307D" w:rsidRPr="00D3307D">
                  <w:rPr>
                    <w:rFonts w:ascii="MS Gothic" w:eastAsia="MS Gothic" w:hAnsi="MS Gothic" w:cs="MS Gothic" w:hint="eastAsia"/>
                    <w:iCs/>
                    <w:sz w:val="18"/>
                    <w:szCs w:val="18"/>
                    <w:lang w:bidi="bn-IN"/>
                  </w:rPr>
                  <w:t>☐</w:t>
                </w:r>
              </w:sdtContent>
            </w:sdt>
            <w:r w:rsidR="00D3307D" w:rsidRPr="00D3307D">
              <w:rPr>
                <w:rFonts w:ascii="Arial" w:eastAsia="Calibri" w:hAnsi="Arial" w:cs="Arial"/>
                <w:iCs/>
                <w:sz w:val="18"/>
                <w:szCs w:val="18"/>
                <w:lang w:bidi="bn-IN"/>
              </w:rPr>
              <w:t xml:space="preserve">  Viva Voce                    </w:t>
            </w:r>
          </w:p>
        </w:tc>
      </w:tr>
      <w:tr w:rsidR="00D3307D" w:rsidRPr="00D3307D" w:rsidTr="002D69D2">
        <w:trPr>
          <w:trHeight w:val="238"/>
          <w:jc w:val="center"/>
        </w:trPr>
        <w:tc>
          <w:tcPr>
            <w:tcW w:w="1439" w:type="dxa"/>
          </w:tcPr>
          <w:p w:rsidR="00D3307D" w:rsidRPr="00D3307D" w:rsidRDefault="00D3307D" w:rsidP="00D3307D">
            <w:pPr>
              <w:ind w:left="2160" w:hanging="2160"/>
              <w:rPr>
                <w:rFonts w:ascii="Arial" w:eastAsia="Calibri" w:hAnsi="Arial" w:cs="Arial"/>
                <w:b/>
                <w:bCs/>
                <w:sz w:val="18"/>
                <w:szCs w:val="18"/>
                <w:lang w:bidi="bn-IN"/>
              </w:rPr>
            </w:pPr>
            <w:r w:rsidRPr="00D3307D">
              <w:rPr>
                <w:rFonts w:ascii="Arial" w:eastAsia="Calibri" w:hAnsi="Arial" w:cs="Arial"/>
                <w:b/>
                <w:bCs/>
                <w:sz w:val="18"/>
                <w:szCs w:val="18"/>
                <w:lang w:bidi="bn-IN"/>
              </w:rPr>
              <w:t>Motivation</w:t>
            </w:r>
          </w:p>
        </w:tc>
        <w:tc>
          <w:tcPr>
            <w:tcW w:w="7741" w:type="dxa"/>
          </w:tcPr>
          <w:p w:rsidR="00D3307D" w:rsidRPr="00D3307D" w:rsidRDefault="00D3307D" w:rsidP="00D3307D">
            <w:pPr>
              <w:jc w:val="both"/>
              <w:rPr>
                <w:rFonts w:ascii="Arial" w:eastAsia="Calibri" w:hAnsi="Arial" w:cs="Arial"/>
                <w:iCs/>
                <w:sz w:val="18"/>
                <w:szCs w:val="18"/>
                <w:lang w:bidi="bn-IN"/>
              </w:rPr>
            </w:pPr>
            <w:r w:rsidRPr="00D3307D">
              <w:rPr>
                <w:rFonts w:ascii="Arial" w:eastAsia="Calibri" w:hAnsi="Arial" w:cs="Arial"/>
                <w:iCs/>
                <w:sz w:val="18"/>
                <w:szCs w:val="18"/>
                <w:lang w:bidi="bn-IN"/>
              </w:rPr>
              <w:t>If you want to break into cutting-edge AI, this course will help you do so. Deep learning is a new "superpower" that will let you build AI systems that just weren't possible a few years ago.</w:t>
            </w:r>
          </w:p>
        </w:tc>
      </w:tr>
      <w:tr w:rsidR="00D3307D" w:rsidRPr="00D3307D" w:rsidTr="002D69D2">
        <w:trPr>
          <w:trHeight w:val="238"/>
          <w:jc w:val="center"/>
        </w:trPr>
        <w:tc>
          <w:tcPr>
            <w:tcW w:w="9180" w:type="dxa"/>
            <w:gridSpan w:val="2"/>
          </w:tcPr>
          <w:p w:rsidR="00D3307D" w:rsidRPr="00D3307D" w:rsidRDefault="00D3307D" w:rsidP="00D3307D">
            <w:pPr>
              <w:rPr>
                <w:rFonts w:ascii="Arial" w:eastAsia="Calibri" w:hAnsi="Arial" w:cs="Arial"/>
                <w:b/>
                <w:bCs/>
                <w:sz w:val="18"/>
                <w:szCs w:val="18"/>
                <w:lang w:bidi="bn-IN"/>
              </w:rPr>
            </w:pPr>
            <w:r w:rsidRPr="00D3307D">
              <w:rPr>
                <w:rFonts w:ascii="Arial" w:eastAsia="Calibri" w:hAnsi="Arial" w:cs="Arial"/>
                <w:b/>
                <w:bCs/>
                <w:sz w:val="18"/>
                <w:szCs w:val="18"/>
                <w:lang w:bidi="bn-IN"/>
              </w:rPr>
              <w:t>Course Objective:</w:t>
            </w:r>
          </w:p>
          <w:p w:rsidR="00D3307D" w:rsidRPr="00D3307D" w:rsidRDefault="00D3307D" w:rsidP="00D3307D">
            <w:pPr>
              <w:jc w:val="both"/>
              <w:rPr>
                <w:rFonts w:ascii="Arial" w:eastAsia="Calibri" w:hAnsi="Arial" w:cs="Arial"/>
                <w:iCs/>
                <w:sz w:val="18"/>
                <w:szCs w:val="18"/>
                <w:lang w:bidi="bn-IN"/>
              </w:rPr>
            </w:pPr>
            <w:r w:rsidRPr="00D3307D">
              <w:rPr>
                <w:rFonts w:ascii="Arial" w:eastAsia="Calibri" w:hAnsi="Arial" w:cs="Arial"/>
                <w:iCs/>
                <w:sz w:val="18"/>
                <w:szCs w:val="18"/>
                <w:lang w:bidi="bn-IN"/>
              </w:rPr>
              <w:t>This course teaches you how Deep Learning actually works, rather than presenting only a cursory or surface-level description. So, after completing it, students will be able to apply deep learning to your own applications. If they are looking for a job in AI, after this course you will also be able to answer basic interview questions.</w:t>
            </w:r>
          </w:p>
        </w:tc>
      </w:tr>
    </w:tbl>
    <w:p w:rsidR="00D3307D" w:rsidRPr="00D3307D" w:rsidRDefault="00D3307D" w:rsidP="00D3307D">
      <w:pPr>
        <w:rPr>
          <w:rFonts w:ascii="Arial" w:eastAsia="Calibri" w:hAnsi="Arial" w:cs="Arial"/>
          <w:b/>
          <w:color w:val="000000"/>
          <w:sz w:val="18"/>
          <w:szCs w:val="18"/>
          <w:lang w:bidi="bn-IN"/>
        </w:rPr>
      </w:pPr>
    </w:p>
    <w:p w:rsidR="00D3307D" w:rsidRPr="00D3307D" w:rsidRDefault="00D3307D" w:rsidP="00D3307D">
      <w:pPr>
        <w:autoSpaceDE w:val="0"/>
        <w:autoSpaceDN w:val="0"/>
        <w:adjustRightInd w:val="0"/>
        <w:jc w:val="center"/>
        <w:rPr>
          <w:rFonts w:ascii="Arial" w:eastAsia="Calibri" w:hAnsi="Arial" w:cs="Arial"/>
          <w:b/>
          <w:color w:val="000000"/>
          <w:sz w:val="18"/>
          <w:szCs w:val="18"/>
          <w:lang w:bidi="bn-IN"/>
        </w:rPr>
      </w:pPr>
      <w:r w:rsidRPr="00D3307D">
        <w:rPr>
          <w:rFonts w:ascii="Arial" w:eastAsia="Calibri" w:hAnsi="Arial" w:cs="Arial"/>
          <w:b/>
          <w:color w:val="000000"/>
          <w:sz w:val="18"/>
          <w:szCs w:val="18"/>
          <w:lang w:bidi="bn-IN"/>
        </w:rPr>
        <w:lastRenderedPageBreak/>
        <w:t>Course Outcomes (COs), Program Outcomes (POs) and Assessment:</w:t>
      </w:r>
    </w:p>
    <w:tbl>
      <w:tblPr>
        <w:tblStyle w:val="TableGrid2"/>
        <w:tblW w:w="9175" w:type="dxa"/>
        <w:jc w:val="center"/>
        <w:tblLook w:val="04A0" w:firstRow="1" w:lastRow="0" w:firstColumn="1" w:lastColumn="0" w:noHBand="0" w:noVBand="1"/>
      </w:tblPr>
      <w:tblGrid>
        <w:gridCol w:w="646"/>
        <w:gridCol w:w="1827"/>
        <w:gridCol w:w="2292"/>
        <w:gridCol w:w="1051"/>
        <w:gridCol w:w="1747"/>
        <w:gridCol w:w="1612"/>
      </w:tblGrid>
      <w:tr w:rsidR="00D3307D" w:rsidRPr="00D3307D" w:rsidTr="002D69D2">
        <w:trPr>
          <w:trHeight w:val="877"/>
          <w:jc w:val="center"/>
        </w:trPr>
        <w:tc>
          <w:tcPr>
            <w:tcW w:w="646"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 No.</w:t>
            </w:r>
          </w:p>
        </w:tc>
        <w:tc>
          <w:tcPr>
            <w:tcW w:w="1827"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 Statement</w:t>
            </w:r>
          </w:p>
        </w:tc>
        <w:tc>
          <w:tcPr>
            <w:tcW w:w="2292"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Corresponding PO</w:t>
            </w:r>
          </w:p>
        </w:tc>
        <w:tc>
          <w:tcPr>
            <w:tcW w:w="1051"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Domain / level of learning taxonomy</w:t>
            </w:r>
          </w:p>
        </w:tc>
        <w:tc>
          <w:tcPr>
            <w:tcW w:w="1747"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Delivery methods and activities</w:t>
            </w:r>
          </w:p>
        </w:tc>
        <w:tc>
          <w:tcPr>
            <w:tcW w:w="1612"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Assessment tools</w:t>
            </w:r>
          </w:p>
        </w:tc>
      </w:tr>
      <w:tr w:rsidR="00D3307D" w:rsidRPr="00D3307D" w:rsidTr="002D69D2">
        <w:trPr>
          <w:trHeight w:val="1646"/>
          <w:jc w:val="center"/>
        </w:trPr>
        <w:tc>
          <w:tcPr>
            <w:tcW w:w="646"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CO1</w:t>
            </w:r>
          </w:p>
        </w:tc>
        <w:tc>
          <w:tcPr>
            <w:tcW w:w="1827" w:type="dxa"/>
            <w:vAlign w:val="center"/>
          </w:tcPr>
          <w:p w:rsidR="00D3307D" w:rsidRPr="00D3307D" w:rsidRDefault="00D3307D" w:rsidP="00D3307D">
            <w:pPr>
              <w:jc w:val="center"/>
              <w:rPr>
                <w:rFonts w:ascii="Arial" w:hAnsi="Arial" w:cs="Arial"/>
                <w:iCs/>
                <w:sz w:val="18"/>
                <w:szCs w:val="18"/>
                <w:lang w:bidi="bn-BD"/>
              </w:rPr>
            </w:pPr>
            <w:r w:rsidRPr="00D3307D">
              <w:rPr>
                <w:rFonts w:ascii="Arial" w:hAnsi="Arial" w:cs="Arial"/>
                <w:iCs/>
                <w:sz w:val="18"/>
                <w:szCs w:val="18"/>
                <w:lang w:bidi="bn-BD"/>
              </w:rPr>
              <w:t>Understand the major technology trends driving Deep Learning</w:t>
            </w:r>
          </w:p>
        </w:tc>
        <w:tc>
          <w:tcPr>
            <w:tcW w:w="2292" w:type="dxa"/>
            <w:vAlign w:val="center"/>
          </w:tcPr>
          <w:p w:rsidR="00D3307D" w:rsidRPr="00D3307D" w:rsidRDefault="00D3307D" w:rsidP="00D3307D">
            <w:pPr>
              <w:contextualSpacing/>
              <w:jc w:val="center"/>
              <w:rPr>
                <w:rFonts w:ascii="Arial" w:hAnsi="Arial" w:cs="Arial"/>
                <w:b/>
                <w:bCs/>
                <w:color w:val="000000"/>
                <w:sz w:val="18"/>
                <w:szCs w:val="18"/>
                <w:lang w:bidi="bn-BD"/>
              </w:rPr>
            </w:pPr>
            <w:r w:rsidRPr="00D3307D">
              <w:rPr>
                <w:rFonts w:ascii="Arial" w:hAnsi="Arial" w:cs="Arial"/>
                <w:b/>
                <w:bCs/>
                <w:color w:val="000000"/>
                <w:sz w:val="18"/>
                <w:szCs w:val="18"/>
                <w:lang w:bidi="bn-BD"/>
              </w:rPr>
              <w:t>Engineering knowledge</w:t>
            </w:r>
          </w:p>
          <w:p w:rsidR="00D3307D" w:rsidRPr="00D3307D" w:rsidRDefault="00D3307D" w:rsidP="00D3307D">
            <w:pPr>
              <w:contextualSpacing/>
              <w:jc w:val="center"/>
              <w:rPr>
                <w:rFonts w:ascii="Arial" w:hAnsi="Arial" w:cs="Arial"/>
                <w:color w:val="000000"/>
                <w:sz w:val="18"/>
                <w:szCs w:val="18"/>
                <w:lang w:bidi="bn-BD"/>
              </w:rPr>
            </w:pPr>
            <w:r w:rsidRPr="00D3307D">
              <w:rPr>
                <w:rFonts w:ascii="Arial" w:hAnsi="Arial" w:cs="Arial"/>
                <w:color w:val="000000"/>
                <w:sz w:val="18"/>
                <w:szCs w:val="18"/>
                <w:lang w:bidi="bn-BD"/>
              </w:rPr>
              <w:t>(PO1)</w:t>
            </w:r>
          </w:p>
        </w:tc>
        <w:tc>
          <w:tcPr>
            <w:tcW w:w="1051"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Cognitive domain – level 5</w:t>
            </w:r>
          </w:p>
        </w:tc>
        <w:tc>
          <w:tcPr>
            <w:tcW w:w="1747" w:type="dxa"/>
            <w:vAlign w:val="center"/>
          </w:tcPr>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99215011"/>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Lecture Note</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96762781"/>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Text Book</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29962760"/>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Audio/Video</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66169009"/>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Web Material</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03797384"/>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Journal paper</w:t>
            </w:r>
          </w:p>
        </w:tc>
        <w:tc>
          <w:tcPr>
            <w:tcW w:w="1612" w:type="dxa"/>
            <w:vAlign w:val="center"/>
          </w:tcPr>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09756500"/>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Class Test</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58570220"/>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Final Exam</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92965822"/>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Assignment </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34957008"/>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Participation</w:t>
            </w:r>
          </w:p>
          <w:p w:rsidR="00D3307D" w:rsidRPr="00D3307D" w:rsidRDefault="009F4EBA" w:rsidP="00D3307D">
            <w:pPr>
              <w:rPr>
                <w:rFonts w:ascii="Arial" w:hAnsi="Arial" w:cs="Arial"/>
                <w:color w:val="000000"/>
                <w:sz w:val="18"/>
                <w:szCs w:val="18"/>
                <w:lang w:bidi="bn-BD"/>
              </w:rPr>
            </w:pPr>
            <w:sdt>
              <w:sdtPr>
                <w:rPr>
                  <w:rFonts w:ascii="Arial" w:hAnsi="Arial" w:cs="Arial"/>
                  <w:color w:val="000000"/>
                  <w:sz w:val="18"/>
                  <w:szCs w:val="18"/>
                  <w:lang w:bidi="bn-BD"/>
                </w:rPr>
                <w:id w:val="1998997019"/>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Presentation</w:t>
            </w:r>
          </w:p>
        </w:tc>
      </w:tr>
      <w:tr w:rsidR="00D3307D" w:rsidRPr="00D3307D" w:rsidTr="002D69D2">
        <w:trPr>
          <w:trHeight w:val="1583"/>
          <w:jc w:val="center"/>
        </w:trPr>
        <w:tc>
          <w:tcPr>
            <w:tcW w:w="646"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CO2</w:t>
            </w:r>
          </w:p>
        </w:tc>
        <w:tc>
          <w:tcPr>
            <w:tcW w:w="1827" w:type="dxa"/>
            <w:vAlign w:val="center"/>
          </w:tcPr>
          <w:p w:rsidR="00D3307D" w:rsidRPr="00D3307D" w:rsidRDefault="00D3307D" w:rsidP="00D3307D">
            <w:pPr>
              <w:jc w:val="center"/>
              <w:rPr>
                <w:rFonts w:ascii="Arial" w:hAnsi="Arial" w:cs="Arial"/>
                <w:iCs/>
                <w:sz w:val="18"/>
                <w:szCs w:val="18"/>
                <w:lang w:bidi="bn-BD"/>
              </w:rPr>
            </w:pPr>
            <w:r w:rsidRPr="00D3307D">
              <w:rPr>
                <w:rFonts w:ascii="Arial" w:hAnsi="Arial" w:cs="Arial"/>
                <w:iCs/>
                <w:sz w:val="18"/>
                <w:szCs w:val="18"/>
                <w:lang w:bidi="bn-BD"/>
              </w:rPr>
              <w:t>Build, train and apply fully connected deep neural networks</w:t>
            </w:r>
          </w:p>
        </w:tc>
        <w:tc>
          <w:tcPr>
            <w:tcW w:w="2292" w:type="dxa"/>
            <w:vAlign w:val="center"/>
          </w:tcPr>
          <w:p w:rsidR="00D3307D" w:rsidRPr="00D3307D" w:rsidRDefault="00D3307D" w:rsidP="00D3307D">
            <w:pPr>
              <w:contextualSpacing/>
              <w:jc w:val="center"/>
              <w:rPr>
                <w:rFonts w:ascii="Arial" w:hAnsi="Arial" w:cs="Arial"/>
                <w:color w:val="000000"/>
                <w:sz w:val="18"/>
                <w:szCs w:val="18"/>
                <w:lang w:bidi="bn-BD"/>
              </w:rPr>
            </w:pPr>
            <w:r w:rsidRPr="00D3307D">
              <w:rPr>
                <w:rFonts w:ascii="Arial" w:hAnsi="Arial" w:cs="Arial"/>
                <w:b/>
                <w:bCs/>
                <w:color w:val="000000"/>
                <w:sz w:val="18"/>
                <w:szCs w:val="18"/>
                <w:lang w:bidi="bn-BD"/>
              </w:rPr>
              <w:t xml:space="preserve">Design/development of solutions </w:t>
            </w:r>
            <w:r w:rsidRPr="00D3307D">
              <w:rPr>
                <w:rFonts w:ascii="Arial" w:hAnsi="Arial" w:cs="Arial"/>
                <w:color w:val="000000"/>
                <w:sz w:val="18"/>
                <w:szCs w:val="18"/>
                <w:lang w:bidi="bn-BD"/>
              </w:rPr>
              <w:t>(PO3)</w:t>
            </w:r>
          </w:p>
        </w:tc>
        <w:tc>
          <w:tcPr>
            <w:tcW w:w="1051"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Cognitive domain – level 4</w:t>
            </w:r>
          </w:p>
        </w:tc>
        <w:tc>
          <w:tcPr>
            <w:tcW w:w="1747" w:type="dxa"/>
            <w:vAlign w:val="center"/>
          </w:tcPr>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38057347"/>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Lecture Note</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55059811"/>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Text Book</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18124836"/>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Audio/Video</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80145238"/>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Web Material</w:t>
            </w:r>
          </w:p>
          <w:p w:rsidR="00D3307D" w:rsidRPr="00D3307D" w:rsidRDefault="009F4EBA" w:rsidP="00D3307D">
            <w:pPr>
              <w:rPr>
                <w:rFonts w:ascii="Arial" w:hAnsi="Arial" w:cs="Arial"/>
                <w:color w:val="000000"/>
                <w:sz w:val="18"/>
                <w:szCs w:val="18"/>
                <w:lang w:bidi="bn-BD"/>
              </w:rPr>
            </w:pPr>
            <w:sdt>
              <w:sdtPr>
                <w:rPr>
                  <w:rFonts w:ascii="Arial" w:hAnsi="Arial" w:cs="Arial"/>
                  <w:color w:val="000000"/>
                  <w:sz w:val="18"/>
                  <w:szCs w:val="18"/>
                  <w:lang w:bidi="bn-BD"/>
                </w:rPr>
                <w:id w:val="297885408"/>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Journal paper</w:t>
            </w:r>
          </w:p>
        </w:tc>
        <w:tc>
          <w:tcPr>
            <w:tcW w:w="1612" w:type="dxa"/>
            <w:vAlign w:val="center"/>
          </w:tcPr>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29803423"/>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Class Test</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86198699"/>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Final Exam</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72469211"/>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Assignment </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84860932"/>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Participation</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14502318"/>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Presentation</w:t>
            </w:r>
          </w:p>
        </w:tc>
      </w:tr>
      <w:tr w:rsidR="00D3307D" w:rsidRPr="00D3307D" w:rsidTr="002D69D2">
        <w:trPr>
          <w:trHeight w:val="1700"/>
          <w:jc w:val="center"/>
        </w:trPr>
        <w:tc>
          <w:tcPr>
            <w:tcW w:w="646"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CO3</w:t>
            </w:r>
          </w:p>
        </w:tc>
        <w:tc>
          <w:tcPr>
            <w:tcW w:w="1827" w:type="dxa"/>
            <w:vAlign w:val="center"/>
          </w:tcPr>
          <w:p w:rsidR="00D3307D" w:rsidRPr="00D3307D" w:rsidRDefault="00D3307D" w:rsidP="00D3307D">
            <w:pPr>
              <w:jc w:val="center"/>
              <w:rPr>
                <w:rFonts w:ascii="Arial" w:hAnsi="Arial" w:cs="Arial"/>
                <w:iCs/>
                <w:sz w:val="18"/>
                <w:szCs w:val="18"/>
                <w:lang w:bidi="bn-BD"/>
              </w:rPr>
            </w:pPr>
            <w:r w:rsidRPr="00D3307D">
              <w:rPr>
                <w:rFonts w:ascii="Arial" w:hAnsi="Arial" w:cs="Arial"/>
                <w:iCs/>
                <w:sz w:val="18"/>
                <w:szCs w:val="18"/>
                <w:lang w:bidi="bn-BD"/>
              </w:rPr>
              <w:t>Implement efficient (vectorized) neural networks</w:t>
            </w:r>
          </w:p>
        </w:tc>
        <w:tc>
          <w:tcPr>
            <w:tcW w:w="2292" w:type="dxa"/>
            <w:vAlign w:val="center"/>
          </w:tcPr>
          <w:p w:rsidR="00D3307D" w:rsidRPr="00D3307D" w:rsidRDefault="00D3307D" w:rsidP="00D3307D">
            <w:pPr>
              <w:contextualSpacing/>
              <w:jc w:val="center"/>
              <w:rPr>
                <w:rFonts w:ascii="Arial" w:hAnsi="Arial" w:cs="Arial"/>
                <w:color w:val="000000"/>
                <w:sz w:val="18"/>
                <w:szCs w:val="18"/>
                <w:lang w:bidi="bn-BD"/>
              </w:rPr>
            </w:pPr>
            <w:r w:rsidRPr="00D3307D">
              <w:rPr>
                <w:rFonts w:ascii="Arial" w:hAnsi="Arial" w:cs="Arial"/>
                <w:b/>
                <w:bCs/>
                <w:color w:val="000000"/>
                <w:sz w:val="18"/>
                <w:szCs w:val="18"/>
                <w:lang w:bidi="bn-BD"/>
              </w:rPr>
              <w:t xml:space="preserve">Design/development of solutions </w:t>
            </w:r>
            <w:r w:rsidRPr="00D3307D">
              <w:rPr>
                <w:rFonts w:ascii="Arial" w:hAnsi="Arial" w:cs="Arial"/>
                <w:color w:val="000000"/>
                <w:sz w:val="18"/>
                <w:szCs w:val="18"/>
                <w:lang w:bidi="bn-BD"/>
              </w:rPr>
              <w:t>(PO3)</w:t>
            </w:r>
          </w:p>
        </w:tc>
        <w:tc>
          <w:tcPr>
            <w:tcW w:w="1051" w:type="dxa"/>
            <w:vAlign w:val="center"/>
          </w:tcPr>
          <w:p w:rsidR="00D3307D" w:rsidRPr="00D3307D" w:rsidRDefault="00D3307D" w:rsidP="00D3307D">
            <w:pPr>
              <w:jc w:val="center"/>
              <w:rPr>
                <w:rFonts w:ascii="Arial" w:hAnsi="Arial" w:cs="Arial"/>
                <w:color w:val="000000"/>
                <w:sz w:val="18"/>
                <w:szCs w:val="18"/>
                <w:lang w:bidi="bn-BD"/>
              </w:rPr>
            </w:pPr>
            <w:r w:rsidRPr="00D3307D">
              <w:rPr>
                <w:rFonts w:ascii="Arial" w:hAnsi="Arial" w:cs="Arial"/>
                <w:color w:val="000000"/>
                <w:sz w:val="18"/>
                <w:szCs w:val="18"/>
                <w:lang w:bidi="bn-BD"/>
              </w:rPr>
              <w:t>Cognitive domain – level 2</w:t>
            </w:r>
          </w:p>
        </w:tc>
        <w:tc>
          <w:tcPr>
            <w:tcW w:w="1747" w:type="dxa"/>
            <w:vAlign w:val="center"/>
          </w:tcPr>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15769862"/>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Lecture Note</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62591993"/>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Text Book</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26087627"/>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Audio/Video</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48454057"/>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Web Material</w:t>
            </w:r>
          </w:p>
          <w:p w:rsidR="00D3307D" w:rsidRPr="00D3307D" w:rsidRDefault="009F4EBA" w:rsidP="00D3307D">
            <w:pPr>
              <w:rPr>
                <w:rFonts w:ascii="Arial" w:hAnsi="Arial" w:cs="Arial"/>
                <w:color w:val="000000"/>
                <w:sz w:val="18"/>
                <w:szCs w:val="18"/>
                <w:lang w:bidi="bn-BD"/>
              </w:rPr>
            </w:pPr>
            <w:sdt>
              <w:sdtPr>
                <w:rPr>
                  <w:rFonts w:ascii="Arial" w:hAnsi="Arial" w:cs="Arial"/>
                  <w:color w:val="000000"/>
                  <w:sz w:val="18"/>
                  <w:szCs w:val="18"/>
                  <w:lang w:bidi="bn-BD"/>
                </w:rPr>
                <w:id w:val="1683784879"/>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Journal paper</w:t>
            </w:r>
          </w:p>
        </w:tc>
        <w:tc>
          <w:tcPr>
            <w:tcW w:w="1612" w:type="dxa"/>
            <w:vAlign w:val="center"/>
          </w:tcPr>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0651484"/>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Class Test</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37861858"/>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Final Exam</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78706702"/>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Assignment </w:t>
            </w:r>
          </w:p>
          <w:p w:rsidR="00D3307D" w:rsidRPr="00D3307D" w:rsidRDefault="009F4EBA" w:rsidP="00D3307D">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78957187"/>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Participation</w:t>
            </w:r>
          </w:p>
          <w:p w:rsidR="00D3307D" w:rsidRPr="00D3307D" w:rsidRDefault="009F4EBA" w:rsidP="00D3307D">
            <w:pPr>
              <w:rPr>
                <w:rFonts w:ascii="Arial" w:hAnsi="Arial" w:cs="Arial"/>
                <w:color w:val="000000"/>
                <w:sz w:val="18"/>
                <w:szCs w:val="18"/>
                <w:lang w:bidi="bn-BD"/>
              </w:rPr>
            </w:pPr>
            <w:sdt>
              <w:sdtPr>
                <w:rPr>
                  <w:rFonts w:ascii="Arial" w:hAnsi="Arial" w:cs="Arial"/>
                  <w:color w:val="000000"/>
                  <w:sz w:val="18"/>
                  <w:szCs w:val="18"/>
                  <w:lang w:bidi="bn-BD"/>
                </w:rPr>
                <w:id w:val="-1740781156"/>
              </w:sdtPr>
              <w:sdtEndPr/>
              <w:sdtContent>
                <w:r w:rsidR="00D3307D" w:rsidRPr="00D3307D">
                  <w:rPr>
                    <w:rFonts w:ascii="MS Gothic" w:eastAsia="MS Gothic" w:hAnsi="MS Gothic" w:cs="MS Gothic" w:hint="eastAsia"/>
                    <w:color w:val="000000"/>
                    <w:sz w:val="18"/>
                    <w:szCs w:val="18"/>
                    <w:lang w:bidi="bn-BD"/>
                  </w:rPr>
                  <w:t>☐</w:t>
                </w:r>
              </w:sdtContent>
            </w:sdt>
            <w:r w:rsidR="00D3307D" w:rsidRPr="00D3307D">
              <w:rPr>
                <w:rFonts w:ascii="Arial" w:hAnsi="Arial" w:cs="Arial"/>
                <w:color w:val="000000"/>
                <w:sz w:val="18"/>
                <w:szCs w:val="18"/>
                <w:lang w:bidi="bn-BD"/>
              </w:rPr>
              <w:t xml:space="preserve">  Presentation</w:t>
            </w:r>
          </w:p>
        </w:tc>
      </w:tr>
    </w:tbl>
    <w:p w:rsidR="00D3307D" w:rsidRPr="00D3307D" w:rsidRDefault="00D3307D" w:rsidP="00D3307D">
      <w:pPr>
        <w:autoSpaceDE w:val="0"/>
        <w:autoSpaceDN w:val="0"/>
        <w:adjustRightInd w:val="0"/>
        <w:jc w:val="center"/>
        <w:rPr>
          <w:rFonts w:ascii="Arial" w:eastAsia="Calibri" w:hAnsi="Arial" w:cs="Arial"/>
          <w:b/>
          <w:color w:val="000000"/>
          <w:sz w:val="18"/>
          <w:szCs w:val="18"/>
          <w:lang w:bidi="bn-IN"/>
        </w:rPr>
      </w:pPr>
    </w:p>
    <w:tbl>
      <w:tblPr>
        <w:tblStyle w:val="TableGrid2"/>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D3307D" w:rsidRPr="00D3307D" w:rsidTr="002D69D2">
        <w:trPr>
          <w:jc w:val="center"/>
        </w:trPr>
        <w:tc>
          <w:tcPr>
            <w:tcW w:w="9264" w:type="dxa"/>
          </w:tcPr>
          <w:p w:rsidR="00D3307D" w:rsidRPr="00D3307D" w:rsidRDefault="00D3307D" w:rsidP="00D3307D">
            <w:pPr>
              <w:rPr>
                <w:rFonts w:ascii="Arial" w:hAnsi="Arial" w:cs="Arial"/>
                <w:b/>
                <w:color w:val="000000"/>
                <w:sz w:val="18"/>
                <w:szCs w:val="18"/>
                <w:lang w:bidi="bn-BD"/>
              </w:rPr>
            </w:pPr>
            <w:r w:rsidRPr="00D3307D">
              <w:rPr>
                <w:rFonts w:ascii="Arial" w:hAnsi="Arial" w:cs="Arial"/>
                <w:b/>
                <w:color w:val="000000"/>
                <w:sz w:val="18"/>
                <w:szCs w:val="18"/>
                <w:lang w:bidi="bn-BD"/>
              </w:rPr>
              <w:t>Assessment and Marks Distribution:</w:t>
            </w:r>
          </w:p>
          <w:p w:rsidR="00D3307D" w:rsidRPr="00D3307D" w:rsidRDefault="00D3307D" w:rsidP="00D3307D">
            <w:pPr>
              <w:rPr>
                <w:rFonts w:ascii="Arial" w:hAnsi="Arial" w:cs="Arial"/>
                <w:bCs/>
                <w:color w:val="000000"/>
                <w:sz w:val="18"/>
                <w:szCs w:val="18"/>
                <w:lang w:bidi="bn-BD"/>
              </w:rPr>
            </w:pPr>
            <w:r w:rsidRPr="00D3307D">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rsidR="00D3307D" w:rsidRPr="00D3307D" w:rsidRDefault="00D3307D" w:rsidP="00D3307D">
            <w:pPr>
              <w:rPr>
                <w:rFonts w:ascii="Arial" w:hAnsi="Arial" w:cs="Arial"/>
                <w:bCs/>
                <w:color w:val="000000"/>
                <w:sz w:val="18"/>
                <w:szCs w:val="18"/>
                <w:lang w:bidi="bn-BD"/>
              </w:rPr>
            </w:pPr>
            <w:r w:rsidRPr="00D3307D">
              <w:rPr>
                <w:rFonts w:ascii="Arial" w:hAnsi="Arial" w:cs="Arial"/>
                <w:bCs/>
                <w:color w:val="000000"/>
                <w:sz w:val="18"/>
                <w:szCs w:val="18"/>
                <w:lang w:bidi="bn-BD"/>
              </w:rPr>
              <w:tab/>
              <w:t>Class tests + Assignments due in different times of the semester (20%)</w:t>
            </w:r>
          </w:p>
          <w:p w:rsidR="00D3307D" w:rsidRPr="00D3307D" w:rsidRDefault="00D3307D" w:rsidP="00D3307D">
            <w:pPr>
              <w:rPr>
                <w:rFonts w:ascii="Arial" w:hAnsi="Arial" w:cs="Arial"/>
                <w:bCs/>
                <w:color w:val="000000"/>
                <w:sz w:val="18"/>
                <w:szCs w:val="18"/>
                <w:lang w:bidi="bn-BD"/>
              </w:rPr>
            </w:pPr>
            <w:r w:rsidRPr="00D3307D">
              <w:rPr>
                <w:rFonts w:ascii="Arial" w:hAnsi="Arial" w:cs="Arial"/>
                <w:bCs/>
                <w:color w:val="000000"/>
                <w:sz w:val="18"/>
                <w:szCs w:val="18"/>
                <w:lang w:bidi="bn-BD"/>
              </w:rPr>
              <w:tab/>
              <w:t xml:space="preserve">A comprehensive final exam (70%), Total Time: 3 hours. </w:t>
            </w:r>
          </w:p>
          <w:p w:rsidR="00D3307D" w:rsidRPr="00D3307D" w:rsidRDefault="00D3307D" w:rsidP="00D3307D">
            <w:pPr>
              <w:rPr>
                <w:rFonts w:ascii="Arial" w:hAnsi="Arial" w:cs="Arial"/>
                <w:b/>
                <w:color w:val="000000"/>
                <w:sz w:val="18"/>
                <w:szCs w:val="18"/>
                <w:lang w:bidi="bn-BD"/>
              </w:rPr>
            </w:pPr>
            <w:r w:rsidRPr="00D3307D">
              <w:rPr>
                <w:rFonts w:ascii="Arial" w:hAnsi="Arial" w:cs="Arial"/>
                <w:bCs/>
                <w:color w:val="000000"/>
                <w:sz w:val="18"/>
                <w:szCs w:val="18"/>
                <w:lang w:bidi="bn-BD"/>
              </w:rPr>
              <w:tab/>
              <w:t>A class participation mark (10%).</w:t>
            </w:r>
          </w:p>
        </w:tc>
      </w:tr>
      <w:tr w:rsidR="00D3307D" w:rsidRPr="00D3307D" w:rsidTr="002D69D2">
        <w:trPr>
          <w:jc w:val="center"/>
        </w:trPr>
        <w:tc>
          <w:tcPr>
            <w:tcW w:w="9264" w:type="dxa"/>
          </w:tcPr>
          <w:p w:rsidR="00D3307D" w:rsidRPr="00D3307D" w:rsidRDefault="00D3307D" w:rsidP="00D3307D">
            <w:pPr>
              <w:spacing w:after="120"/>
              <w:jc w:val="both"/>
              <w:rPr>
                <w:rFonts w:ascii="Arial" w:hAnsi="Arial" w:cs="Arial"/>
                <w:iCs/>
                <w:sz w:val="18"/>
                <w:szCs w:val="18"/>
                <w:lang w:bidi="bn-BD"/>
              </w:rPr>
            </w:pPr>
          </w:p>
          <w:p w:rsidR="00D3307D" w:rsidRPr="00D3307D" w:rsidRDefault="00D3307D" w:rsidP="00D3307D">
            <w:pPr>
              <w:spacing w:after="120"/>
              <w:jc w:val="both"/>
              <w:rPr>
                <w:rFonts w:ascii="Arial" w:hAnsi="Arial" w:cs="Arial"/>
                <w:b/>
                <w:bCs/>
                <w:iCs/>
                <w:sz w:val="18"/>
                <w:szCs w:val="18"/>
                <w:lang w:bidi="bn-BD"/>
              </w:rPr>
            </w:pPr>
            <w:r w:rsidRPr="00D3307D">
              <w:rPr>
                <w:rFonts w:ascii="Arial" w:hAnsi="Arial" w:cs="Arial"/>
                <w:b/>
                <w:bCs/>
                <w:iCs/>
                <w:sz w:val="18"/>
                <w:szCs w:val="18"/>
                <w:lang w:bidi="bn-BD"/>
              </w:rPr>
              <w:t>Course Contents:</w:t>
            </w:r>
          </w:p>
          <w:p w:rsidR="00D3307D" w:rsidRPr="00D3307D" w:rsidRDefault="00D3307D" w:rsidP="00D3307D">
            <w:pPr>
              <w:jc w:val="both"/>
              <w:rPr>
                <w:rFonts w:ascii="Arial" w:hAnsi="Arial" w:cs="Arial"/>
                <w:sz w:val="18"/>
                <w:szCs w:val="18"/>
                <w:lang w:bidi="bn-BD"/>
              </w:rPr>
            </w:pPr>
            <w:r w:rsidRPr="00D3307D">
              <w:rPr>
                <w:rFonts w:ascii="Arial" w:hAnsi="Arial" w:cs="Arial"/>
                <w:sz w:val="18"/>
                <w:szCs w:val="18"/>
                <w:lang w:bidi="bn-BD"/>
              </w:rPr>
              <w:t xml:space="preserve">Multilayer Perceptron. </w:t>
            </w:r>
          </w:p>
          <w:p w:rsidR="00D3307D" w:rsidRPr="00D3307D" w:rsidRDefault="00D3307D" w:rsidP="00D3307D">
            <w:pPr>
              <w:jc w:val="both"/>
              <w:rPr>
                <w:rFonts w:ascii="Arial" w:hAnsi="Arial" w:cs="Arial"/>
                <w:sz w:val="18"/>
                <w:szCs w:val="18"/>
                <w:lang w:bidi="bn-BD"/>
              </w:rPr>
            </w:pPr>
            <w:r w:rsidRPr="00D3307D">
              <w:rPr>
                <w:rFonts w:ascii="Arial" w:hAnsi="Arial" w:cs="Arial"/>
                <w:sz w:val="18"/>
                <w:szCs w:val="18"/>
                <w:lang w:bidi="bn-BD"/>
              </w:rPr>
              <w:t xml:space="preserve">Deep Feedforward Networks: Gradient-Based Learning, Back-propagation and other differential algorithms. Techniques to improve neural networks: regularization and optimizations, hyperparameter tuning and deep learning frameworks. </w:t>
            </w:r>
          </w:p>
          <w:p w:rsidR="00D3307D" w:rsidRPr="00D3307D" w:rsidRDefault="00D3307D" w:rsidP="00D3307D">
            <w:pPr>
              <w:jc w:val="both"/>
              <w:rPr>
                <w:rFonts w:ascii="Arial" w:hAnsi="Arial" w:cs="Arial"/>
                <w:sz w:val="18"/>
                <w:szCs w:val="18"/>
                <w:lang w:val="en-GB" w:bidi="bn-BD"/>
              </w:rPr>
            </w:pPr>
          </w:p>
          <w:p w:rsidR="00D3307D" w:rsidRPr="00D3307D" w:rsidRDefault="00D3307D" w:rsidP="00D3307D">
            <w:pPr>
              <w:jc w:val="both"/>
              <w:rPr>
                <w:rFonts w:ascii="Arial" w:hAnsi="Arial" w:cs="Arial"/>
                <w:sz w:val="18"/>
                <w:szCs w:val="18"/>
                <w:lang w:bidi="bn-BD"/>
              </w:rPr>
            </w:pPr>
            <w:r w:rsidRPr="00D3307D">
              <w:rPr>
                <w:rFonts w:ascii="Arial" w:hAnsi="Arial" w:cs="Arial"/>
                <w:sz w:val="18"/>
                <w:szCs w:val="18"/>
                <w:lang w:val="en-GB" w:bidi="bn-BD"/>
              </w:rPr>
              <w:t xml:space="preserve">Concepts and mathematical formalization of Deep Belief Networks, stacks of restricted Boltzman Machines. </w:t>
            </w:r>
            <w:r w:rsidRPr="00D3307D">
              <w:rPr>
                <w:rFonts w:ascii="Arial" w:hAnsi="Arial" w:cs="Arial"/>
                <w:sz w:val="18"/>
                <w:szCs w:val="18"/>
                <w:lang w:bidi="bn-BD"/>
              </w:rPr>
              <w:t xml:space="preserve">Autoencoders: Undercomplete, Regularized, and DenoisingAutoencoders. Learning Manifold with Autoencoder. </w:t>
            </w:r>
          </w:p>
          <w:p w:rsidR="00D3307D" w:rsidRPr="00D3307D" w:rsidRDefault="00D3307D" w:rsidP="00D3307D">
            <w:pPr>
              <w:jc w:val="both"/>
              <w:rPr>
                <w:rFonts w:ascii="Arial" w:hAnsi="Arial" w:cs="Arial"/>
                <w:sz w:val="18"/>
                <w:szCs w:val="18"/>
                <w:lang w:bidi="bn-BD"/>
              </w:rPr>
            </w:pPr>
            <w:r w:rsidRPr="00D3307D">
              <w:rPr>
                <w:rFonts w:ascii="Arial" w:hAnsi="Arial" w:cs="Arial"/>
                <w:sz w:val="18"/>
                <w:szCs w:val="18"/>
                <w:lang w:bidi="bn-BD"/>
              </w:rPr>
              <w:t>Convolutional Neural Networks (CNNs): The convolution operation and Pooling. Application of CNNs on computer vision.</w:t>
            </w:r>
          </w:p>
          <w:p w:rsidR="00D3307D" w:rsidRPr="00D3307D" w:rsidRDefault="00D3307D" w:rsidP="00D3307D">
            <w:pPr>
              <w:jc w:val="both"/>
              <w:rPr>
                <w:rFonts w:ascii="Arial" w:hAnsi="Arial" w:cs="Arial"/>
                <w:sz w:val="18"/>
                <w:szCs w:val="18"/>
                <w:lang w:bidi="bn-BD"/>
              </w:rPr>
            </w:pPr>
          </w:p>
          <w:p w:rsidR="00D3307D" w:rsidRPr="00D3307D" w:rsidRDefault="00D3307D" w:rsidP="00D3307D">
            <w:pPr>
              <w:jc w:val="both"/>
              <w:rPr>
                <w:rFonts w:ascii="Arial" w:hAnsi="Arial" w:cs="Arial"/>
                <w:sz w:val="18"/>
                <w:szCs w:val="18"/>
                <w:lang w:bidi="bn-BD"/>
              </w:rPr>
            </w:pPr>
            <w:r w:rsidRPr="00D3307D">
              <w:rPr>
                <w:rFonts w:ascii="Arial" w:hAnsi="Arial" w:cs="Arial"/>
                <w:sz w:val="18"/>
                <w:szCs w:val="18"/>
                <w:lang w:bidi="bn-BD"/>
              </w:rPr>
              <w:t>Recurrent Neural Networks (RNNS): Bidirectional RNNs, Deep Neural Networks, e Long short-term memory and other gated RNNS, Applications of RNNs on natural language processing, and speech recognition.</w:t>
            </w:r>
          </w:p>
          <w:p w:rsidR="00D3307D" w:rsidRPr="00D3307D" w:rsidRDefault="00D3307D" w:rsidP="00D3307D">
            <w:pPr>
              <w:jc w:val="both"/>
              <w:rPr>
                <w:rFonts w:ascii="Arial" w:hAnsi="Arial" w:cs="Arial"/>
                <w:sz w:val="18"/>
                <w:szCs w:val="18"/>
                <w:lang w:bidi="bn-BD"/>
              </w:rPr>
            </w:pPr>
            <w:r w:rsidRPr="00D3307D">
              <w:rPr>
                <w:rFonts w:ascii="Arial" w:hAnsi="Arial" w:cs="Arial"/>
                <w:sz w:val="18"/>
                <w:szCs w:val="18"/>
                <w:lang w:bidi="bn-BD"/>
              </w:rPr>
              <w:t>Advanced topics: Generative Adversarial Networks, Deep Reinforcement Learning, Adversarial Attacks.</w:t>
            </w:r>
          </w:p>
        </w:tc>
      </w:tr>
    </w:tbl>
    <w:p w:rsidR="00D3307D" w:rsidRPr="00D3307D" w:rsidRDefault="00D3307D" w:rsidP="00D3307D">
      <w:pPr>
        <w:jc w:val="both"/>
        <w:rPr>
          <w:rFonts w:ascii="Arial" w:eastAsia="Calibri" w:hAnsi="Arial" w:cs="Arial"/>
          <w:color w:val="FF0000"/>
          <w:sz w:val="18"/>
          <w:szCs w:val="18"/>
          <w:lang w:bidi="bn-IN"/>
        </w:rPr>
      </w:pPr>
    </w:p>
    <w:p w:rsidR="00D3307D" w:rsidRPr="00D3307D" w:rsidRDefault="00D3307D" w:rsidP="00D3307D">
      <w:pPr>
        <w:jc w:val="center"/>
        <w:rPr>
          <w:rFonts w:ascii="Arial" w:eastAsia="Calibri" w:hAnsi="Arial" w:cs="Arial"/>
          <w:b/>
          <w:color w:val="FFFFFF"/>
          <w:sz w:val="18"/>
          <w:szCs w:val="18"/>
          <w:highlight w:val="black"/>
          <w:lang w:bidi="bn-IN"/>
        </w:rPr>
      </w:pPr>
    </w:p>
    <w:p w:rsidR="00D3307D" w:rsidRPr="00D3307D" w:rsidRDefault="00D3307D" w:rsidP="00D3307D">
      <w:pPr>
        <w:rPr>
          <w:rFonts w:ascii="Arial" w:eastAsia="Calibri" w:hAnsi="Arial" w:cs="Arial"/>
          <w:b/>
          <w:spacing w:val="-3"/>
          <w:sz w:val="18"/>
          <w:szCs w:val="18"/>
          <w:lang w:bidi="bn-IN"/>
        </w:rPr>
      </w:pPr>
      <w:r w:rsidRPr="00D3307D">
        <w:rPr>
          <w:rFonts w:ascii="Arial" w:eastAsia="Calibri" w:hAnsi="Arial" w:cs="Arial"/>
          <w:b/>
          <w:spacing w:val="-3"/>
          <w:sz w:val="18"/>
          <w:szCs w:val="18"/>
          <w:lang w:bidi="bn-IN"/>
        </w:rPr>
        <w:t>Text Book:</w:t>
      </w:r>
    </w:p>
    <w:tbl>
      <w:tblPr>
        <w:tblW w:w="5000" w:type="pct"/>
        <w:jc w:val="center"/>
        <w:tblLook w:val="0000" w:firstRow="0" w:lastRow="0" w:firstColumn="0" w:lastColumn="0" w:noHBand="0" w:noVBand="0"/>
      </w:tblPr>
      <w:tblGrid>
        <w:gridCol w:w="371"/>
        <w:gridCol w:w="4703"/>
        <w:gridCol w:w="283"/>
        <w:gridCol w:w="3886"/>
      </w:tblGrid>
      <w:tr w:rsidR="00D3307D" w:rsidRPr="00D3307D" w:rsidTr="002D69D2">
        <w:trPr>
          <w:trHeight w:val="432"/>
          <w:jc w:val="center"/>
        </w:trPr>
        <w:tc>
          <w:tcPr>
            <w:tcW w:w="201"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sz w:val="18"/>
                <w:szCs w:val="18"/>
                <w:lang w:bidi="bn-IN"/>
              </w:rPr>
              <w:t>1.</w:t>
            </w:r>
          </w:p>
        </w:tc>
        <w:tc>
          <w:tcPr>
            <w:tcW w:w="2544"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sz w:val="18"/>
                <w:szCs w:val="18"/>
                <w:lang w:bidi="bn-IN"/>
              </w:rPr>
              <w:t>Ian Goodfellow and YoshuaBengio and Aaron Courville</w:t>
            </w:r>
          </w:p>
        </w:tc>
        <w:tc>
          <w:tcPr>
            <w:tcW w:w="153"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sz w:val="18"/>
                <w:szCs w:val="18"/>
                <w:lang w:bidi="bn-IN"/>
              </w:rPr>
              <w:t>:</w:t>
            </w:r>
          </w:p>
        </w:tc>
        <w:tc>
          <w:tcPr>
            <w:tcW w:w="2102"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b/>
                <w:bCs/>
                <w:sz w:val="18"/>
                <w:szCs w:val="18"/>
                <w:lang w:bidi="bn-IN"/>
              </w:rPr>
              <w:t>Deep Learning,</w:t>
            </w:r>
            <w:r w:rsidRPr="00D3307D">
              <w:rPr>
                <w:rFonts w:ascii="Arial" w:eastAsia="Calibri" w:hAnsi="Arial" w:cs="Arial"/>
                <w:i/>
                <w:iCs/>
                <w:sz w:val="18"/>
                <w:szCs w:val="18"/>
                <w:lang w:bidi="bn-IN"/>
              </w:rPr>
              <w:t>An MIT Press book</w:t>
            </w:r>
          </w:p>
        </w:tc>
      </w:tr>
    </w:tbl>
    <w:p w:rsidR="00D3307D" w:rsidRPr="00D3307D" w:rsidRDefault="00D3307D" w:rsidP="00D3307D">
      <w:pPr>
        <w:rPr>
          <w:rFonts w:ascii="Arial" w:eastAsia="Calibri" w:hAnsi="Arial" w:cs="Arial"/>
          <w:b/>
          <w:spacing w:val="-3"/>
          <w:sz w:val="18"/>
          <w:szCs w:val="18"/>
          <w:lang w:bidi="bn-IN"/>
        </w:rPr>
      </w:pPr>
      <w:r w:rsidRPr="00D3307D">
        <w:rPr>
          <w:rFonts w:ascii="Arial" w:eastAsia="Calibri" w:hAnsi="Arial" w:cs="Arial"/>
          <w:b/>
          <w:spacing w:val="-3"/>
          <w:sz w:val="18"/>
          <w:szCs w:val="18"/>
          <w:lang w:bidi="bn-IN"/>
        </w:rPr>
        <w:t>Books Recommended:</w:t>
      </w:r>
    </w:p>
    <w:tbl>
      <w:tblPr>
        <w:tblW w:w="4975" w:type="pct"/>
        <w:jc w:val="center"/>
        <w:tblLook w:val="0000" w:firstRow="0" w:lastRow="0" w:firstColumn="0" w:lastColumn="0" w:noHBand="0" w:noVBand="0"/>
      </w:tblPr>
      <w:tblGrid>
        <w:gridCol w:w="375"/>
        <w:gridCol w:w="4676"/>
        <w:gridCol w:w="283"/>
        <w:gridCol w:w="3863"/>
      </w:tblGrid>
      <w:tr w:rsidR="00D3307D" w:rsidRPr="00D3307D" w:rsidTr="002D69D2">
        <w:trPr>
          <w:trHeight w:val="311"/>
          <w:jc w:val="center"/>
        </w:trPr>
        <w:tc>
          <w:tcPr>
            <w:tcW w:w="204"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sz w:val="18"/>
                <w:szCs w:val="18"/>
                <w:lang w:bidi="bn-IN"/>
              </w:rPr>
              <w:t>1.</w:t>
            </w:r>
          </w:p>
        </w:tc>
        <w:tc>
          <w:tcPr>
            <w:tcW w:w="2542"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sz w:val="18"/>
                <w:szCs w:val="18"/>
                <w:lang w:bidi="bn-IN"/>
              </w:rPr>
              <w:t>Michael Nielsen</w:t>
            </w:r>
          </w:p>
        </w:tc>
        <w:tc>
          <w:tcPr>
            <w:tcW w:w="154"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sz w:val="18"/>
                <w:szCs w:val="18"/>
                <w:lang w:bidi="bn-IN"/>
              </w:rPr>
              <w:t>:</w:t>
            </w:r>
          </w:p>
        </w:tc>
        <w:tc>
          <w:tcPr>
            <w:tcW w:w="2100" w:type="pct"/>
          </w:tcPr>
          <w:p w:rsidR="00D3307D" w:rsidRPr="00D3307D" w:rsidRDefault="00D3307D" w:rsidP="00D3307D">
            <w:pPr>
              <w:rPr>
                <w:rFonts w:ascii="Arial" w:eastAsia="Calibri" w:hAnsi="Arial" w:cs="Arial"/>
                <w:sz w:val="18"/>
                <w:szCs w:val="18"/>
                <w:lang w:bidi="bn-IN"/>
              </w:rPr>
            </w:pPr>
            <w:r w:rsidRPr="00D3307D">
              <w:rPr>
                <w:rFonts w:ascii="Arial" w:eastAsia="Calibri" w:hAnsi="Arial" w:cs="Arial"/>
                <w:b/>
                <w:bCs/>
                <w:sz w:val="18"/>
                <w:szCs w:val="18"/>
                <w:lang w:bidi="bn-IN"/>
              </w:rPr>
              <w:t>Neural Networksand Deep Learning</w:t>
            </w:r>
          </w:p>
        </w:tc>
      </w:tr>
    </w:tbl>
    <w:p w:rsidR="00D3307D" w:rsidRPr="00D3307D" w:rsidRDefault="00D3307D" w:rsidP="00D3307D">
      <w:pPr>
        <w:jc w:val="center"/>
        <w:rPr>
          <w:rFonts w:ascii="Arial" w:eastAsia="Calibri" w:hAnsi="Arial" w:cs="Arial"/>
          <w:b/>
          <w:bCs/>
          <w:sz w:val="18"/>
          <w:szCs w:val="18"/>
          <w:lang w:bidi="bn-IN"/>
        </w:rPr>
      </w:pPr>
    </w:p>
    <w:p w:rsidR="009F3CCA" w:rsidRDefault="009F3CCA">
      <w:pPr>
        <w:rPr>
          <w:rFonts w:ascii="Arial" w:eastAsia="Calibri" w:hAnsi="Arial" w:cs="Arial"/>
          <w:sz w:val="18"/>
          <w:szCs w:val="18"/>
          <w:lang w:bidi="bn-IN"/>
        </w:rPr>
      </w:pPr>
      <w:r>
        <w:rPr>
          <w:rFonts w:ascii="Arial" w:eastAsia="Calibri" w:hAnsi="Arial" w:cs="Arial"/>
          <w:sz w:val="18"/>
          <w:szCs w:val="18"/>
          <w:lang w:bidi="bn-IN"/>
        </w:rPr>
        <w:br w:type="page"/>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F551E">
        <w:rPr>
          <w:rFonts w:ascii="Arial" w:hAnsi="Arial" w:cs="Arial"/>
          <w:b/>
          <w:bCs/>
          <w:iCs/>
          <w:sz w:val="18"/>
          <w:szCs w:val="18"/>
        </w:rPr>
        <w:lastRenderedPageBreak/>
        <w:t>CSE4262: Neural Networks and Deep Learning Lab</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F551E">
        <w:rPr>
          <w:rFonts w:ascii="Arial" w:hAnsi="Arial" w:cs="Arial"/>
          <w:b/>
          <w:bCs/>
          <w:iCs/>
          <w:sz w:val="18"/>
          <w:szCs w:val="18"/>
        </w:rPr>
        <w:t xml:space="preserve">Credits: </w:t>
      </w:r>
      <w:r w:rsidRPr="00E85BE1">
        <w:rPr>
          <w:rFonts w:ascii="Arial" w:hAnsi="Arial" w:cs="Arial"/>
          <w:bCs/>
          <w:iCs/>
          <w:sz w:val="18"/>
          <w:szCs w:val="18"/>
        </w:rPr>
        <w:t>1</w:t>
      </w:r>
      <w:r w:rsidR="00844CE6">
        <w:rPr>
          <w:rFonts w:ascii="Arial" w:hAnsi="Arial" w:cs="Arial"/>
          <w:b/>
          <w:bCs/>
          <w:iCs/>
          <w:sz w:val="18"/>
          <w:szCs w:val="18"/>
        </w:rPr>
        <w:t>Contact Hours: 28</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F551E">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1F551E" w:rsidRPr="001F551E" w:rsidRDefault="001F551E" w:rsidP="001F551E">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1F551E" w:rsidRPr="001F551E" w:rsidTr="002D69D2">
        <w:trPr>
          <w:jc w:val="center"/>
        </w:trPr>
        <w:tc>
          <w:tcPr>
            <w:tcW w:w="1439" w:type="dxa"/>
          </w:tcPr>
          <w:p w:rsidR="001F551E" w:rsidRPr="001F551E" w:rsidRDefault="001F551E" w:rsidP="001F551E">
            <w:pPr>
              <w:rPr>
                <w:rFonts w:ascii="Arial" w:hAnsi="Arial" w:cs="Arial"/>
                <w:b/>
                <w:bCs/>
                <w:sz w:val="18"/>
                <w:szCs w:val="18"/>
              </w:rPr>
            </w:pPr>
            <w:r w:rsidRPr="001F551E">
              <w:rPr>
                <w:rFonts w:ascii="Arial" w:hAnsi="Arial" w:cs="Arial"/>
                <w:b/>
                <w:sz w:val="18"/>
                <w:szCs w:val="18"/>
              </w:rPr>
              <w:t>Prerequisite:</w:t>
            </w:r>
          </w:p>
        </w:tc>
        <w:tc>
          <w:tcPr>
            <w:tcW w:w="7741" w:type="dxa"/>
          </w:tcPr>
          <w:p w:rsidR="001F551E" w:rsidRPr="001F551E" w:rsidRDefault="001F551E" w:rsidP="001F551E">
            <w:pPr>
              <w:rPr>
                <w:rFonts w:ascii="Arial" w:hAnsi="Arial" w:cs="Arial"/>
                <w:iCs/>
                <w:sz w:val="18"/>
                <w:szCs w:val="18"/>
              </w:rPr>
            </w:pPr>
            <w:r w:rsidRPr="001F551E">
              <w:rPr>
                <w:rFonts w:ascii="Arial" w:hAnsi="Arial" w:cs="Arial"/>
                <w:iCs/>
                <w:sz w:val="18"/>
                <w:szCs w:val="18"/>
              </w:rPr>
              <w:t>MATH 1121 Differential and Integral Calculus, MATH2241Linear Algebra</w:t>
            </w:r>
          </w:p>
        </w:tc>
      </w:tr>
      <w:tr w:rsidR="001F551E" w:rsidRPr="001F551E" w:rsidTr="002D69D2">
        <w:trPr>
          <w:jc w:val="center"/>
        </w:trPr>
        <w:tc>
          <w:tcPr>
            <w:tcW w:w="1439" w:type="dxa"/>
          </w:tcPr>
          <w:p w:rsidR="001F551E" w:rsidRPr="001F551E" w:rsidRDefault="001F551E" w:rsidP="001F551E">
            <w:pPr>
              <w:rPr>
                <w:rFonts w:ascii="Arial" w:hAnsi="Arial" w:cs="Arial"/>
                <w:b/>
                <w:sz w:val="18"/>
                <w:szCs w:val="18"/>
              </w:rPr>
            </w:pPr>
            <w:r w:rsidRPr="001F551E">
              <w:rPr>
                <w:rFonts w:ascii="Arial" w:hAnsi="Arial" w:cs="Arial"/>
                <w:b/>
                <w:sz w:val="18"/>
                <w:szCs w:val="18"/>
              </w:rPr>
              <w:t>Course Type</w:t>
            </w:r>
          </w:p>
        </w:tc>
        <w:tc>
          <w:tcPr>
            <w:tcW w:w="7741" w:type="dxa"/>
          </w:tcPr>
          <w:p w:rsidR="001F551E" w:rsidRPr="001F551E" w:rsidRDefault="009F4EBA" w:rsidP="001F551E">
            <w:pPr>
              <w:rPr>
                <w:rFonts w:ascii="Arial" w:hAnsi="Arial" w:cs="Arial"/>
                <w:iCs/>
                <w:sz w:val="18"/>
                <w:szCs w:val="18"/>
              </w:rPr>
            </w:pPr>
            <w:sdt>
              <w:sdtPr>
                <w:rPr>
                  <w:rFonts w:ascii="Arial" w:hAnsi="Arial" w:cs="Arial"/>
                  <w:iCs/>
                  <w:sz w:val="18"/>
                  <w:szCs w:val="18"/>
                </w:rPr>
                <w:id w:val="-411701301"/>
              </w:sdtPr>
              <w:sdtEndPr/>
              <w:sdtContent>
                <w:r w:rsidR="001F551E" w:rsidRPr="001F551E">
                  <w:rPr>
                    <w:rFonts w:ascii="MS Gothic" w:eastAsia="MS Gothic" w:hAnsi="MS Gothic" w:cs="MS Gothic" w:hint="eastAsia"/>
                    <w:iCs/>
                    <w:sz w:val="18"/>
                    <w:szCs w:val="18"/>
                  </w:rPr>
                  <w:t>☐</w:t>
                </w:r>
              </w:sdtContent>
            </w:sdt>
            <w:r w:rsidR="001F551E" w:rsidRPr="001F551E">
              <w:rPr>
                <w:rFonts w:ascii="Arial" w:hAnsi="Arial" w:cs="Arial"/>
                <w:iCs/>
                <w:sz w:val="18"/>
                <w:szCs w:val="18"/>
              </w:rPr>
              <w:t xml:space="preserve"> Theory         </w:t>
            </w:r>
            <w:sdt>
              <w:sdtPr>
                <w:rPr>
                  <w:rFonts w:ascii="Arial" w:hAnsi="Arial" w:cs="Arial"/>
                  <w:iCs/>
                  <w:sz w:val="18"/>
                  <w:szCs w:val="18"/>
                </w:rPr>
                <w:id w:val="-1550527975"/>
              </w:sdtPr>
              <w:sdtEndPr/>
              <w:sdtContent>
                <w:r w:rsidR="001F551E" w:rsidRPr="001F551E">
                  <w:rPr>
                    <w:rFonts w:ascii="MS Gothic" w:eastAsia="MS Gothic" w:hAnsi="MS Gothic" w:cs="MS Gothic" w:hint="eastAsia"/>
                    <w:iCs/>
                    <w:sz w:val="18"/>
                    <w:szCs w:val="18"/>
                  </w:rPr>
                  <w:t>☒</w:t>
                </w:r>
              </w:sdtContent>
            </w:sdt>
            <w:r w:rsidR="001F551E" w:rsidRPr="001F551E">
              <w:rPr>
                <w:rFonts w:ascii="Arial" w:hAnsi="Arial" w:cs="Arial"/>
                <w:iCs/>
                <w:sz w:val="18"/>
                <w:szCs w:val="18"/>
              </w:rPr>
              <w:t xml:space="preserve">  Laboratory work         </w:t>
            </w:r>
            <w:sdt>
              <w:sdtPr>
                <w:rPr>
                  <w:rFonts w:ascii="Arial" w:hAnsi="Arial" w:cs="Arial"/>
                  <w:iCs/>
                  <w:sz w:val="18"/>
                  <w:szCs w:val="18"/>
                </w:rPr>
                <w:id w:val="2127962513"/>
              </w:sdtPr>
              <w:sdtEndPr/>
              <w:sdtContent>
                <w:r w:rsidR="001F551E" w:rsidRPr="001F551E">
                  <w:rPr>
                    <w:rFonts w:ascii="MS Gothic" w:eastAsia="MS Gothic" w:hAnsi="MS Gothic" w:cs="MS Gothic" w:hint="eastAsia"/>
                    <w:iCs/>
                    <w:sz w:val="18"/>
                    <w:szCs w:val="18"/>
                  </w:rPr>
                  <w:t>☐</w:t>
                </w:r>
              </w:sdtContent>
            </w:sdt>
            <w:r w:rsidR="001F551E" w:rsidRPr="001F551E">
              <w:rPr>
                <w:rFonts w:ascii="Arial" w:hAnsi="Arial" w:cs="Arial"/>
                <w:iCs/>
                <w:sz w:val="18"/>
                <w:szCs w:val="18"/>
              </w:rPr>
              <w:t xml:space="preserve">  Project work      </w:t>
            </w:r>
            <w:sdt>
              <w:sdtPr>
                <w:rPr>
                  <w:rFonts w:ascii="Arial" w:hAnsi="Arial" w:cs="Arial"/>
                  <w:iCs/>
                  <w:sz w:val="18"/>
                  <w:szCs w:val="18"/>
                </w:rPr>
                <w:id w:val="12660365"/>
              </w:sdtPr>
              <w:sdtEndPr/>
              <w:sdtContent>
                <w:r w:rsidR="001F551E" w:rsidRPr="001F551E">
                  <w:rPr>
                    <w:rFonts w:ascii="MS Gothic" w:eastAsia="MS Gothic" w:hAnsi="MS Gothic" w:cs="MS Gothic" w:hint="eastAsia"/>
                    <w:iCs/>
                    <w:sz w:val="18"/>
                    <w:szCs w:val="18"/>
                  </w:rPr>
                  <w:t>☐</w:t>
                </w:r>
              </w:sdtContent>
            </w:sdt>
            <w:r w:rsidR="001F551E" w:rsidRPr="001F551E">
              <w:rPr>
                <w:rFonts w:ascii="Arial" w:hAnsi="Arial" w:cs="Arial"/>
                <w:iCs/>
                <w:sz w:val="18"/>
                <w:szCs w:val="18"/>
              </w:rPr>
              <w:t xml:space="preserve">  Viva Voce      </w:t>
            </w:r>
          </w:p>
        </w:tc>
      </w:tr>
      <w:tr w:rsidR="001F551E" w:rsidRPr="001F551E" w:rsidTr="002D69D2">
        <w:trPr>
          <w:trHeight w:val="238"/>
          <w:jc w:val="center"/>
        </w:trPr>
        <w:tc>
          <w:tcPr>
            <w:tcW w:w="1439" w:type="dxa"/>
          </w:tcPr>
          <w:p w:rsidR="001F551E" w:rsidRPr="001F551E" w:rsidRDefault="001F551E" w:rsidP="001F551E">
            <w:pPr>
              <w:ind w:left="2160" w:hanging="2160"/>
              <w:rPr>
                <w:rFonts w:ascii="Arial" w:hAnsi="Arial" w:cs="Arial"/>
                <w:b/>
                <w:bCs/>
                <w:sz w:val="18"/>
                <w:szCs w:val="18"/>
              </w:rPr>
            </w:pPr>
            <w:r w:rsidRPr="001F551E">
              <w:rPr>
                <w:rFonts w:ascii="Arial" w:hAnsi="Arial" w:cs="Arial"/>
                <w:b/>
                <w:bCs/>
                <w:sz w:val="18"/>
                <w:szCs w:val="18"/>
              </w:rPr>
              <w:t>Motivation</w:t>
            </w:r>
          </w:p>
        </w:tc>
        <w:tc>
          <w:tcPr>
            <w:tcW w:w="7741" w:type="dxa"/>
          </w:tcPr>
          <w:p w:rsidR="001F551E" w:rsidRPr="001F551E" w:rsidRDefault="001F551E" w:rsidP="001F551E">
            <w:pPr>
              <w:rPr>
                <w:rFonts w:ascii="Arial" w:hAnsi="Arial" w:cs="Arial"/>
                <w:b/>
                <w:iCs/>
                <w:sz w:val="18"/>
                <w:szCs w:val="18"/>
              </w:rPr>
            </w:pPr>
            <w:r w:rsidRPr="001F551E">
              <w:rPr>
                <w:rFonts w:ascii="Arial" w:hAnsi="Arial" w:cs="Arial"/>
                <w:iCs/>
                <w:sz w:val="18"/>
                <w:szCs w:val="18"/>
              </w:rPr>
              <w:t xml:space="preserve">This course is offered for the students to make understand the applications and implementation procedures for the deep learning algorithms. </w:t>
            </w:r>
          </w:p>
        </w:tc>
      </w:tr>
      <w:tr w:rsidR="001F551E" w:rsidRPr="001F551E" w:rsidTr="002D69D2">
        <w:trPr>
          <w:trHeight w:val="238"/>
          <w:jc w:val="center"/>
        </w:trPr>
        <w:tc>
          <w:tcPr>
            <w:tcW w:w="9180" w:type="dxa"/>
            <w:gridSpan w:val="2"/>
          </w:tcPr>
          <w:p w:rsidR="001F551E" w:rsidRPr="001F551E" w:rsidRDefault="001F551E" w:rsidP="001F551E">
            <w:pPr>
              <w:rPr>
                <w:rFonts w:ascii="Arial" w:hAnsi="Arial" w:cs="Arial"/>
                <w:b/>
                <w:bCs/>
                <w:sz w:val="18"/>
                <w:szCs w:val="18"/>
              </w:rPr>
            </w:pPr>
            <w:r w:rsidRPr="001F551E">
              <w:rPr>
                <w:rFonts w:ascii="Arial" w:hAnsi="Arial" w:cs="Arial"/>
                <w:b/>
                <w:bCs/>
                <w:sz w:val="18"/>
                <w:szCs w:val="18"/>
              </w:rPr>
              <w:t>Course Objective:</w:t>
            </w:r>
          </w:p>
          <w:p w:rsidR="001F551E" w:rsidRPr="001F551E" w:rsidRDefault="001F551E" w:rsidP="001F551E">
            <w:pPr>
              <w:jc w:val="both"/>
              <w:rPr>
                <w:rFonts w:ascii="Arial" w:hAnsi="Arial" w:cs="Arial"/>
                <w:iCs/>
                <w:sz w:val="18"/>
                <w:szCs w:val="18"/>
              </w:rPr>
            </w:pPr>
            <w:r w:rsidRPr="001F551E">
              <w:rPr>
                <w:rFonts w:ascii="Arial" w:hAnsi="Arial" w:cs="Arial"/>
                <w:iCs/>
                <w:sz w:val="18"/>
                <w:szCs w:val="18"/>
              </w:rPr>
              <w:t>To introduce students to give practical experience on the use of data sets in implementing the deep learning algorithms and implement the deep learning concepts and algorithms.</w:t>
            </w:r>
          </w:p>
        </w:tc>
      </w:tr>
    </w:tbl>
    <w:p w:rsidR="001F551E" w:rsidRPr="001F551E" w:rsidRDefault="001F551E" w:rsidP="001F551E">
      <w:pPr>
        <w:jc w:val="center"/>
        <w:rPr>
          <w:rFonts w:ascii="Arial" w:hAnsi="Arial" w:cs="Arial"/>
          <w:sz w:val="18"/>
          <w:szCs w:val="18"/>
        </w:rPr>
      </w:pPr>
    </w:p>
    <w:p w:rsidR="001F551E" w:rsidRPr="001F551E" w:rsidRDefault="001F551E" w:rsidP="001F551E">
      <w:pPr>
        <w:autoSpaceDE w:val="0"/>
        <w:autoSpaceDN w:val="0"/>
        <w:adjustRightInd w:val="0"/>
        <w:jc w:val="center"/>
        <w:rPr>
          <w:rFonts w:ascii="Arial" w:hAnsi="Arial" w:cs="Arial"/>
          <w:b/>
          <w:color w:val="000000"/>
          <w:sz w:val="18"/>
          <w:szCs w:val="18"/>
        </w:rPr>
      </w:pPr>
      <w:r w:rsidRPr="001F551E">
        <w:rPr>
          <w:rFonts w:ascii="Arial" w:hAnsi="Arial" w:cs="Arial"/>
          <w:b/>
          <w:color w:val="000000"/>
          <w:sz w:val="18"/>
          <w:szCs w:val="18"/>
        </w:rPr>
        <w:t>Course Outcomes (COs), Program Outcomes (POs) and Assessment:</w:t>
      </w:r>
    </w:p>
    <w:tbl>
      <w:tblPr>
        <w:tblStyle w:val="TableGrid3"/>
        <w:tblW w:w="9175" w:type="dxa"/>
        <w:jc w:val="center"/>
        <w:tblLook w:val="04A0" w:firstRow="1" w:lastRow="0" w:firstColumn="1" w:lastColumn="0" w:noHBand="0" w:noVBand="1"/>
      </w:tblPr>
      <w:tblGrid>
        <w:gridCol w:w="646"/>
        <w:gridCol w:w="1827"/>
        <w:gridCol w:w="2292"/>
        <w:gridCol w:w="1051"/>
        <w:gridCol w:w="1747"/>
        <w:gridCol w:w="1612"/>
      </w:tblGrid>
      <w:tr w:rsidR="001F551E" w:rsidRPr="001F551E" w:rsidTr="002D69D2">
        <w:trPr>
          <w:trHeight w:val="877"/>
          <w:jc w:val="center"/>
        </w:trPr>
        <w:tc>
          <w:tcPr>
            <w:tcW w:w="646"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 No.</w:t>
            </w:r>
          </w:p>
        </w:tc>
        <w:tc>
          <w:tcPr>
            <w:tcW w:w="1827"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 Statement</w:t>
            </w:r>
          </w:p>
        </w:tc>
        <w:tc>
          <w:tcPr>
            <w:tcW w:w="2292"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Corresponding PO</w:t>
            </w:r>
          </w:p>
        </w:tc>
        <w:tc>
          <w:tcPr>
            <w:tcW w:w="1051"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Domain / level of learning taxonomy</w:t>
            </w:r>
          </w:p>
        </w:tc>
        <w:tc>
          <w:tcPr>
            <w:tcW w:w="1747"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Delivery methods and activities</w:t>
            </w:r>
          </w:p>
        </w:tc>
        <w:tc>
          <w:tcPr>
            <w:tcW w:w="1612"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Assessment tools</w:t>
            </w:r>
          </w:p>
        </w:tc>
      </w:tr>
      <w:tr w:rsidR="001F551E" w:rsidRPr="001F551E" w:rsidTr="002D69D2">
        <w:trPr>
          <w:trHeight w:val="1646"/>
          <w:jc w:val="center"/>
        </w:trPr>
        <w:tc>
          <w:tcPr>
            <w:tcW w:w="646"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CO1</w:t>
            </w:r>
          </w:p>
        </w:tc>
        <w:tc>
          <w:tcPr>
            <w:tcW w:w="1827" w:type="dxa"/>
            <w:vAlign w:val="center"/>
          </w:tcPr>
          <w:p w:rsidR="001F551E" w:rsidRPr="001F551E" w:rsidRDefault="001F551E" w:rsidP="001F551E">
            <w:pPr>
              <w:ind w:left="-18"/>
              <w:contextualSpacing/>
              <w:jc w:val="center"/>
              <w:rPr>
                <w:rFonts w:ascii="Arial" w:eastAsia="Calibri" w:hAnsi="Arial" w:cs="Arial"/>
                <w:color w:val="000000"/>
                <w:sz w:val="18"/>
                <w:szCs w:val="18"/>
                <w:lang w:bidi="bn-BD"/>
              </w:rPr>
            </w:pPr>
            <w:r w:rsidRPr="001F551E">
              <w:rPr>
                <w:rFonts w:ascii="Arial" w:eastAsia="Calibri" w:hAnsi="Arial" w:cs="Arial"/>
                <w:color w:val="000000"/>
                <w:sz w:val="18"/>
                <w:szCs w:val="18"/>
                <w:lang w:bidi="bn-BD"/>
              </w:rPr>
              <w:t xml:space="preserve">To </w:t>
            </w:r>
            <w:r w:rsidRPr="001F551E">
              <w:rPr>
                <w:rFonts w:ascii="Arial" w:eastAsia="Calibri" w:hAnsi="Arial" w:cs="Arial"/>
                <w:b/>
                <w:bCs/>
                <w:color w:val="000000"/>
                <w:sz w:val="18"/>
                <w:szCs w:val="18"/>
                <w:lang w:bidi="bn-BD"/>
              </w:rPr>
              <w:t xml:space="preserve">implement </w:t>
            </w:r>
            <w:r w:rsidRPr="001F551E">
              <w:rPr>
                <w:rFonts w:ascii="Arial" w:eastAsia="Calibri" w:hAnsi="Arial" w:cs="Arial"/>
                <w:color w:val="000000"/>
                <w:sz w:val="18"/>
                <w:szCs w:val="18"/>
                <w:lang w:bidi="bn-BD"/>
              </w:rPr>
              <w:t>Neural network and deep learning algorithms</w:t>
            </w:r>
          </w:p>
        </w:tc>
        <w:tc>
          <w:tcPr>
            <w:tcW w:w="2292" w:type="dxa"/>
            <w:vAlign w:val="center"/>
          </w:tcPr>
          <w:p w:rsidR="001F551E" w:rsidRPr="001F551E" w:rsidRDefault="001F551E" w:rsidP="001F551E">
            <w:pPr>
              <w:contextualSpacing/>
              <w:jc w:val="center"/>
              <w:rPr>
                <w:rFonts w:ascii="Arial" w:eastAsia="Calibri" w:hAnsi="Arial" w:cs="Arial"/>
                <w:bCs/>
                <w:color w:val="000000"/>
                <w:sz w:val="18"/>
                <w:szCs w:val="18"/>
                <w:lang w:bidi="bn-BD"/>
              </w:rPr>
            </w:pPr>
            <w:r w:rsidRPr="001F551E">
              <w:rPr>
                <w:rFonts w:ascii="Arial" w:eastAsia="Calibri" w:hAnsi="Arial" w:cs="Arial"/>
                <w:b/>
                <w:bCs/>
                <w:color w:val="000000"/>
                <w:sz w:val="18"/>
                <w:szCs w:val="18"/>
                <w:lang w:bidi="bn-BD"/>
              </w:rPr>
              <w:t>Design/development of solutions:</w:t>
            </w:r>
          </w:p>
          <w:p w:rsidR="001F551E" w:rsidRPr="001F551E" w:rsidRDefault="001F551E" w:rsidP="001F551E">
            <w:pPr>
              <w:contextualSpacing/>
              <w:jc w:val="center"/>
              <w:rPr>
                <w:rFonts w:ascii="Arial" w:eastAsia="Calibri" w:hAnsi="Arial" w:cs="Arial"/>
                <w:color w:val="000000"/>
                <w:sz w:val="18"/>
                <w:szCs w:val="18"/>
                <w:lang w:bidi="bn-BD"/>
              </w:rPr>
            </w:pPr>
            <w:r w:rsidRPr="001F551E">
              <w:rPr>
                <w:rFonts w:ascii="Arial" w:eastAsia="Calibri" w:hAnsi="Arial" w:cs="Arial"/>
                <w:color w:val="000000"/>
                <w:sz w:val="18"/>
                <w:szCs w:val="18"/>
                <w:lang w:bidi="bn-BD"/>
              </w:rPr>
              <w:t xml:space="preserve"> (PO3)</w:t>
            </w:r>
          </w:p>
        </w:tc>
        <w:tc>
          <w:tcPr>
            <w:tcW w:w="1051"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Cognitive domain – level 5</w:t>
            </w:r>
          </w:p>
        </w:tc>
        <w:tc>
          <w:tcPr>
            <w:tcW w:w="1747" w:type="dxa"/>
            <w:vAlign w:val="center"/>
          </w:tcPr>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Lecture</w:t>
            </w:r>
            <w:r w:rsidR="001F551E" w:rsidRPr="001F551E">
              <w:rPr>
                <w:rFonts w:ascii="Arial" w:hAnsi="Arial" w:cs="Arial"/>
                <w:color w:val="000000"/>
                <w:sz w:val="18"/>
                <w:szCs w:val="18"/>
              </w:rPr>
              <w:t xml:space="preserve"> Note</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Text</w:t>
            </w:r>
            <w:r w:rsidR="001F551E" w:rsidRPr="001F551E">
              <w:rPr>
                <w:rFonts w:ascii="Arial" w:hAnsi="Arial" w:cs="Arial"/>
                <w:color w:val="000000"/>
                <w:sz w:val="18"/>
                <w:szCs w:val="18"/>
              </w:rPr>
              <w:t xml:space="preserve"> Book</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Audio</w:t>
            </w:r>
            <w:r w:rsidR="001F551E" w:rsidRPr="001F551E">
              <w:rPr>
                <w:rFonts w:ascii="Arial" w:hAnsi="Arial" w:cs="Arial"/>
                <w:color w:val="000000"/>
                <w:sz w:val="18"/>
                <w:szCs w:val="18"/>
              </w:rPr>
              <w:t>/Video</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Web</w:t>
            </w:r>
            <w:r w:rsidR="001F551E" w:rsidRPr="001F551E">
              <w:rPr>
                <w:rFonts w:ascii="Arial" w:hAnsi="Arial" w:cs="Arial"/>
                <w:color w:val="000000"/>
                <w:sz w:val="18"/>
                <w:szCs w:val="18"/>
              </w:rPr>
              <w:t xml:space="preserve"> Material</w:t>
            </w:r>
          </w:p>
          <w:p w:rsidR="001F551E" w:rsidRPr="001F551E" w:rsidRDefault="001F551E"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Lab Manual</w:t>
            </w:r>
          </w:p>
        </w:tc>
        <w:tc>
          <w:tcPr>
            <w:tcW w:w="1612" w:type="dxa"/>
            <w:vAlign w:val="center"/>
          </w:tcPr>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CA</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Final</w:t>
            </w:r>
            <w:r w:rsidR="001F551E" w:rsidRPr="001F551E">
              <w:rPr>
                <w:rFonts w:ascii="Arial" w:hAnsi="Arial" w:cs="Arial"/>
                <w:color w:val="000000"/>
                <w:sz w:val="18"/>
                <w:szCs w:val="18"/>
              </w:rPr>
              <w:t xml:space="preserve"> Exam</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Assignment</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Note</w:t>
            </w:r>
            <w:r w:rsidR="001F551E" w:rsidRPr="001F551E">
              <w:rPr>
                <w:rFonts w:ascii="Arial" w:hAnsi="Arial" w:cs="Arial"/>
                <w:color w:val="000000"/>
                <w:sz w:val="18"/>
                <w:szCs w:val="18"/>
              </w:rPr>
              <w:t xml:space="preserve"> book</w:t>
            </w:r>
          </w:p>
          <w:p w:rsidR="001F551E" w:rsidRPr="001F551E" w:rsidRDefault="001F551E" w:rsidP="001F551E">
            <w:pPr>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Presentation</w:t>
            </w:r>
          </w:p>
        </w:tc>
      </w:tr>
      <w:tr w:rsidR="001F551E" w:rsidRPr="001F551E" w:rsidTr="002D69D2">
        <w:trPr>
          <w:trHeight w:val="1583"/>
          <w:jc w:val="center"/>
        </w:trPr>
        <w:tc>
          <w:tcPr>
            <w:tcW w:w="646"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CO2</w:t>
            </w:r>
          </w:p>
        </w:tc>
        <w:tc>
          <w:tcPr>
            <w:tcW w:w="1827"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b/>
                <w:bCs/>
                <w:color w:val="000000"/>
                <w:sz w:val="18"/>
                <w:szCs w:val="18"/>
              </w:rPr>
              <w:t>To</w:t>
            </w:r>
            <w:r w:rsidRPr="001F551E">
              <w:rPr>
                <w:rFonts w:ascii="Arial" w:hAnsi="Arial" w:cs="Arial"/>
                <w:color w:val="000000"/>
                <w:sz w:val="18"/>
                <w:szCs w:val="18"/>
              </w:rPr>
              <w:t xml:space="preserve"> apply appropriate data sets to the deep learning algorithms</w:t>
            </w:r>
          </w:p>
        </w:tc>
        <w:tc>
          <w:tcPr>
            <w:tcW w:w="2292" w:type="dxa"/>
            <w:vAlign w:val="center"/>
          </w:tcPr>
          <w:p w:rsidR="001F551E" w:rsidRPr="001F551E" w:rsidRDefault="001F551E" w:rsidP="001F551E">
            <w:pPr>
              <w:contextualSpacing/>
              <w:jc w:val="center"/>
              <w:rPr>
                <w:rFonts w:ascii="Arial" w:eastAsia="Calibri" w:hAnsi="Arial" w:cs="Arial"/>
                <w:color w:val="000000"/>
                <w:sz w:val="18"/>
                <w:szCs w:val="18"/>
                <w:lang w:bidi="bn-BD"/>
              </w:rPr>
            </w:pPr>
            <w:r w:rsidRPr="001F551E">
              <w:rPr>
                <w:rFonts w:ascii="Arial" w:eastAsia="Calibri" w:hAnsi="Arial" w:cs="Arial"/>
                <w:b/>
                <w:color w:val="000000"/>
                <w:sz w:val="18"/>
                <w:szCs w:val="18"/>
                <w:lang w:bidi="bn-BD"/>
              </w:rPr>
              <w:t xml:space="preserve">Modern tool usage: </w:t>
            </w:r>
          </w:p>
          <w:p w:rsidR="001F551E" w:rsidRPr="001F551E" w:rsidRDefault="001F551E" w:rsidP="001F551E">
            <w:pPr>
              <w:contextualSpacing/>
              <w:jc w:val="center"/>
              <w:rPr>
                <w:rFonts w:ascii="Arial" w:eastAsia="Calibri" w:hAnsi="Arial" w:cs="Arial"/>
                <w:color w:val="000000"/>
                <w:sz w:val="18"/>
                <w:szCs w:val="18"/>
                <w:lang w:bidi="bn-BD"/>
              </w:rPr>
            </w:pPr>
            <w:r w:rsidRPr="001F551E">
              <w:rPr>
                <w:rFonts w:ascii="Arial" w:eastAsia="Calibri" w:hAnsi="Arial" w:cs="Arial"/>
                <w:color w:val="000000"/>
                <w:sz w:val="18"/>
                <w:szCs w:val="18"/>
                <w:lang w:bidi="bn-BD"/>
              </w:rPr>
              <w:t xml:space="preserve"> (PO5)</w:t>
            </w:r>
          </w:p>
        </w:tc>
        <w:tc>
          <w:tcPr>
            <w:tcW w:w="1051" w:type="dxa"/>
            <w:vAlign w:val="center"/>
          </w:tcPr>
          <w:p w:rsidR="001F551E" w:rsidRPr="001F551E" w:rsidRDefault="001F551E" w:rsidP="001F551E">
            <w:pPr>
              <w:jc w:val="center"/>
              <w:rPr>
                <w:rFonts w:ascii="Arial" w:hAnsi="Arial" w:cs="Arial"/>
                <w:color w:val="000000"/>
                <w:sz w:val="18"/>
                <w:szCs w:val="18"/>
              </w:rPr>
            </w:pPr>
            <w:r w:rsidRPr="001F551E">
              <w:rPr>
                <w:rFonts w:ascii="Arial" w:hAnsi="Arial" w:cs="Arial"/>
                <w:color w:val="000000"/>
                <w:sz w:val="18"/>
                <w:szCs w:val="18"/>
              </w:rPr>
              <w:t>Cognitive domain – level 4</w:t>
            </w:r>
          </w:p>
        </w:tc>
        <w:tc>
          <w:tcPr>
            <w:tcW w:w="1747" w:type="dxa"/>
            <w:vAlign w:val="center"/>
          </w:tcPr>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Lecture</w:t>
            </w:r>
            <w:r w:rsidR="001F551E" w:rsidRPr="001F551E">
              <w:rPr>
                <w:rFonts w:ascii="Arial" w:hAnsi="Arial" w:cs="Arial"/>
                <w:color w:val="000000"/>
                <w:sz w:val="18"/>
                <w:szCs w:val="18"/>
              </w:rPr>
              <w:t xml:space="preserve"> Note</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Text</w:t>
            </w:r>
            <w:r w:rsidR="001F551E" w:rsidRPr="001F551E">
              <w:rPr>
                <w:rFonts w:ascii="Arial" w:hAnsi="Arial" w:cs="Arial"/>
                <w:color w:val="000000"/>
                <w:sz w:val="18"/>
                <w:szCs w:val="18"/>
              </w:rPr>
              <w:t xml:space="preserve"> Book</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Audio</w:t>
            </w:r>
            <w:r w:rsidR="001F551E" w:rsidRPr="001F551E">
              <w:rPr>
                <w:rFonts w:ascii="Arial" w:hAnsi="Arial" w:cs="Arial"/>
                <w:color w:val="000000"/>
                <w:sz w:val="18"/>
                <w:szCs w:val="18"/>
              </w:rPr>
              <w:t>/Video</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Web</w:t>
            </w:r>
            <w:r w:rsidR="001F551E" w:rsidRPr="001F551E">
              <w:rPr>
                <w:rFonts w:ascii="Arial" w:hAnsi="Arial" w:cs="Arial"/>
                <w:color w:val="000000"/>
                <w:sz w:val="18"/>
                <w:szCs w:val="18"/>
              </w:rPr>
              <w:t xml:space="preserve"> Material</w:t>
            </w:r>
          </w:p>
          <w:p w:rsidR="001F551E" w:rsidRPr="001F551E" w:rsidRDefault="001F551E" w:rsidP="001F551E">
            <w:pPr>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Lab Manual</w:t>
            </w:r>
          </w:p>
        </w:tc>
        <w:tc>
          <w:tcPr>
            <w:tcW w:w="1612" w:type="dxa"/>
            <w:vAlign w:val="center"/>
          </w:tcPr>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CA</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Final</w:t>
            </w:r>
            <w:r w:rsidR="001F551E" w:rsidRPr="001F551E">
              <w:rPr>
                <w:rFonts w:ascii="Arial" w:hAnsi="Arial" w:cs="Arial"/>
                <w:color w:val="000000"/>
                <w:sz w:val="18"/>
                <w:szCs w:val="18"/>
              </w:rPr>
              <w:t xml:space="preserve"> Exam</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Assignment</w:t>
            </w:r>
          </w:p>
          <w:p w:rsidR="001F551E" w:rsidRPr="001F551E" w:rsidRDefault="00CC5626"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Note</w:t>
            </w:r>
            <w:r w:rsidR="001F551E" w:rsidRPr="001F551E">
              <w:rPr>
                <w:rFonts w:ascii="Arial" w:hAnsi="Arial" w:cs="Arial"/>
                <w:color w:val="000000"/>
                <w:sz w:val="18"/>
                <w:szCs w:val="18"/>
              </w:rPr>
              <w:t xml:space="preserve"> book</w:t>
            </w:r>
          </w:p>
          <w:p w:rsidR="001F551E" w:rsidRPr="001F551E" w:rsidRDefault="001F551E" w:rsidP="001F551E">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Presentation</w:t>
            </w:r>
          </w:p>
        </w:tc>
      </w:tr>
    </w:tbl>
    <w:p w:rsidR="001F551E" w:rsidRPr="001F551E" w:rsidRDefault="001F551E" w:rsidP="001F551E">
      <w:pPr>
        <w:jc w:val="center"/>
        <w:rPr>
          <w:rFonts w:ascii="Arial" w:hAnsi="Arial" w:cs="Arial"/>
          <w:sz w:val="18"/>
          <w:szCs w:val="18"/>
        </w:rPr>
      </w:pPr>
    </w:p>
    <w:tbl>
      <w:tblPr>
        <w:tblStyle w:val="TableGrid3"/>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1F551E" w:rsidRPr="001F551E" w:rsidTr="002D69D2">
        <w:trPr>
          <w:jc w:val="center"/>
        </w:trPr>
        <w:tc>
          <w:tcPr>
            <w:tcW w:w="9127" w:type="dxa"/>
          </w:tcPr>
          <w:p w:rsidR="001F551E" w:rsidRPr="001F551E" w:rsidRDefault="001F551E" w:rsidP="001F551E">
            <w:pPr>
              <w:rPr>
                <w:rFonts w:ascii="Arial" w:hAnsi="Arial" w:cs="Arial"/>
                <w:b/>
                <w:color w:val="000000"/>
                <w:sz w:val="18"/>
                <w:szCs w:val="18"/>
              </w:rPr>
            </w:pPr>
            <w:r w:rsidRPr="001F551E">
              <w:rPr>
                <w:rFonts w:ascii="Arial" w:hAnsi="Arial" w:cs="Arial"/>
                <w:b/>
                <w:color w:val="000000"/>
                <w:sz w:val="18"/>
                <w:szCs w:val="18"/>
              </w:rPr>
              <w:t>Assessment and Marks Distribution:</w:t>
            </w:r>
          </w:p>
          <w:p w:rsidR="001F551E" w:rsidRPr="001F551E" w:rsidRDefault="001F551E" w:rsidP="001F551E">
            <w:pPr>
              <w:rPr>
                <w:rFonts w:ascii="Arial" w:hAnsi="Arial" w:cs="Arial"/>
                <w:bCs/>
                <w:color w:val="000000"/>
                <w:sz w:val="18"/>
                <w:szCs w:val="18"/>
              </w:rPr>
            </w:pPr>
            <w:r w:rsidRPr="001F551E">
              <w:rPr>
                <w:rFonts w:ascii="Arial" w:hAnsi="Arial" w:cs="Arial"/>
                <w:bCs/>
                <w:color w:val="000000"/>
                <w:sz w:val="18"/>
                <w:szCs w:val="18"/>
              </w:rPr>
              <w:tab/>
              <w:t>Continuous Assessments (CA)  (20%)</w:t>
            </w:r>
          </w:p>
          <w:p w:rsidR="001F551E" w:rsidRPr="001F551E" w:rsidRDefault="001F551E" w:rsidP="001F551E">
            <w:pPr>
              <w:rPr>
                <w:rFonts w:ascii="Arial" w:hAnsi="Arial" w:cs="Arial"/>
                <w:bCs/>
                <w:color w:val="000000"/>
                <w:sz w:val="18"/>
                <w:szCs w:val="18"/>
              </w:rPr>
            </w:pPr>
            <w:r w:rsidRPr="001F551E">
              <w:rPr>
                <w:rFonts w:ascii="Arial" w:hAnsi="Arial" w:cs="Arial"/>
                <w:bCs/>
                <w:color w:val="000000"/>
                <w:sz w:val="18"/>
                <w:szCs w:val="18"/>
              </w:rPr>
              <w:tab/>
              <w:t>A comprehensive final exam + Lab note book (70%)</w:t>
            </w:r>
          </w:p>
          <w:p w:rsidR="001F551E" w:rsidRPr="001F551E" w:rsidRDefault="001F551E" w:rsidP="001F551E">
            <w:pPr>
              <w:rPr>
                <w:rFonts w:ascii="Arial" w:hAnsi="Arial" w:cs="Arial"/>
                <w:b/>
                <w:color w:val="000000"/>
                <w:sz w:val="18"/>
                <w:szCs w:val="18"/>
              </w:rPr>
            </w:pPr>
            <w:r w:rsidRPr="001F551E">
              <w:rPr>
                <w:rFonts w:ascii="Arial" w:hAnsi="Arial" w:cs="Arial"/>
                <w:bCs/>
                <w:color w:val="000000"/>
                <w:sz w:val="18"/>
                <w:szCs w:val="18"/>
              </w:rPr>
              <w:tab/>
              <w:t>A class participation mark (10%).</w:t>
            </w:r>
          </w:p>
        </w:tc>
      </w:tr>
      <w:tr w:rsidR="001F551E" w:rsidRPr="001F551E" w:rsidTr="002D69D2">
        <w:trPr>
          <w:trHeight w:val="557"/>
          <w:jc w:val="center"/>
        </w:trPr>
        <w:tc>
          <w:tcPr>
            <w:tcW w:w="9127" w:type="dxa"/>
          </w:tcPr>
          <w:p w:rsidR="001F551E" w:rsidRPr="001F551E" w:rsidRDefault="001F551E" w:rsidP="001F551E">
            <w:pPr>
              <w:spacing w:after="120"/>
              <w:jc w:val="both"/>
              <w:rPr>
                <w:rFonts w:ascii="Arial" w:hAnsi="Arial" w:cs="Arial"/>
                <w:sz w:val="18"/>
                <w:szCs w:val="18"/>
              </w:rPr>
            </w:pPr>
          </w:p>
          <w:p w:rsidR="001F551E" w:rsidRPr="001F551E" w:rsidRDefault="001F551E" w:rsidP="001F551E">
            <w:pPr>
              <w:tabs>
                <w:tab w:val="left" w:pos="1635"/>
              </w:tabs>
              <w:spacing w:after="120"/>
              <w:jc w:val="both"/>
              <w:rPr>
                <w:rFonts w:ascii="Arial" w:hAnsi="Arial" w:cs="Arial"/>
                <w:b/>
                <w:bCs/>
                <w:sz w:val="18"/>
                <w:szCs w:val="18"/>
              </w:rPr>
            </w:pPr>
            <w:r w:rsidRPr="001F551E">
              <w:rPr>
                <w:rFonts w:ascii="Arial" w:hAnsi="Arial" w:cs="Arial"/>
                <w:b/>
                <w:bCs/>
                <w:sz w:val="18"/>
                <w:szCs w:val="18"/>
              </w:rPr>
              <w:t>Lab Course Contents/List of Experiments:</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Implement an Multilayer Perceptron algorithm without regularization to classify IRIS dataset. Update the weights using gradient descent optimizer by implementing the Back propagation algorithm. </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Built the same Multilayer Perceptron in 1 now with regularization and show the difference by plotting accuracy curve obtained during model training. </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Classify hand written digits from MNIST datasets by deep belief networks. </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Classify hand written digits from MNIST datasets by restricted boltzman machine. </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Build a 5 layers autoencoder to reconstruct two digits in MNIST dataset. Calculate the PCA on the outputs of the nodes in 3</w:t>
            </w:r>
            <w:r w:rsidRPr="001F551E">
              <w:rPr>
                <w:rFonts w:ascii="Arial" w:eastAsia="Calibri" w:hAnsi="Arial" w:cs="Arial"/>
                <w:sz w:val="18"/>
                <w:szCs w:val="18"/>
                <w:vertAlign w:val="superscript"/>
                <w:lang w:bidi="bn-BD"/>
              </w:rPr>
              <w:t>rd</w:t>
            </w:r>
            <w:r w:rsidRPr="001F551E">
              <w:rPr>
                <w:rFonts w:ascii="Arial" w:eastAsia="Calibri" w:hAnsi="Arial" w:cs="Arial"/>
                <w:sz w:val="18"/>
                <w:szCs w:val="18"/>
                <w:lang w:bidi="bn-BD"/>
              </w:rPr>
              <w:t xml:space="preserve"> layers and scatter plot the first two PCs for each digit. By observing the plots, do you thinks the outputs of the nodes in 3</w:t>
            </w:r>
            <w:r w:rsidRPr="001F551E">
              <w:rPr>
                <w:rFonts w:ascii="Arial" w:eastAsia="Calibri" w:hAnsi="Arial" w:cs="Arial"/>
                <w:sz w:val="18"/>
                <w:szCs w:val="18"/>
                <w:vertAlign w:val="superscript"/>
                <w:lang w:bidi="bn-BD"/>
              </w:rPr>
              <w:t>rd</w:t>
            </w:r>
            <w:r w:rsidRPr="001F551E">
              <w:rPr>
                <w:rFonts w:ascii="Arial" w:eastAsia="Calibri" w:hAnsi="Arial" w:cs="Arial"/>
                <w:sz w:val="18"/>
                <w:szCs w:val="18"/>
                <w:lang w:bidi="bn-BD"/>
              </w:rPr>
              <w:t xml:space="preserve"> layers can be used as features for digits classification?</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Build a convolution neural network to classify cat and dog using the Kaggle cats and dogs dataset. Take the output of the networks from just before the flatten layers and plot the output and explain about the distinguishability of the features calculated in the convolutional layers. </w:t>
            </w:r>
          </w:p>
          <w:p w:rsidR="001F551E" w:rsidRPr="001F551E" w:rsidRDefault="001F551E" w:rsidP="00CB1944">
            <w:pPr>
              <w:numPr>
                <w:ilvl w:val="0"/>
                <w:numId w:val="34"/>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 Implement a recurrent neural network to recognize specific words from speech signal. </w:t>
            </w:r>
          </w:p>
          <w:p w:rsidR="001F551E" w:rsidRPr="001F551E" w:rsidRDefault="001F551E" w:rsidP="001F551E">
            <w:pPr>
              <w:tabs>
                <w:tab w:val="left" w:pos="1635"/>
              </w:tabs>
              <w:spacing w:after="120" w:line="259" w:lineRule="auto"/>
              <w:ind w:left="720"/>
              <w:contextualSpacing/>
              <w:jc w:val="both"/>
              <w:rPr>
                <w:rFonts w:ascii="Arial" w:eastAsia="Calibri" w:hAnsi="Arial" w:cs="Arial"/>
                <w:b/>
                <w:sz w:val="18"/>
                <w:szCs w:val="18"/>
                <w:lang w:bidi="bn-BD"/>
              </w:rPr>
            </w:pPr>
          </w:p>
        </w:tc>
      </w:tr>
    </w:tbl>
    <w:p w:rsidR="001F551E" w:rsidRPr="001F551E" w:rsidRDefault="001F551E" w:rsidP="001F551E">
      <w:pPr>
        <w:rPr>
          <w:rFonts w:ascii="Arial" w:hAnsi="Arial" w:cs="Arial"/>
          <w:sz w:val="18"/>
          <w:szCs w:val="18"/>
        </w:rPr>
      </w:pPr>
    </w:p>
    <w:p w:rsidR="00D3307D" w:rsidRPr="001F551E" w:rsidRDefault="00D3307D" w:rsidP="00CF71BD">
      <w:pPr>
        <w:rPr>
          <w:rFonts w:ascii="Arial" w:hAnsi="Arial" w:cs="Arial"/>
          <w:sz w:val="18"/>
          <w:szCs w:val="18"/>
        </w:rPr>
      </w:pPr>
    </w:p>
    <w:p w:rsidR="009F3CCA" w:rsidRDefault="009F3CCA">
      <w:pPr>
        <w:rPr>
          <w:rFonts w:ascii="Arial" w:hAnsi="Arial" w:cs="Arial"/>
          <w:sz w:val="18"/>
          <w:szCs w:val="18"/>
        </w:rPr>
      </w:pPr>
      <w:r>
        <w:rPr>
          <w:rFonts w:ascii="Arial" w:hAnsi="Arial" w:cs="Arial"/>
          <w:sz w:val="18"/>
          <w:szCs w:val="18"/>
        </w:rPr>
        <w:br w:type="page"/>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lastRenderedPageBreak/>
        <w:t>CSE 4271: Big Data</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 xml:space="preserve">Credits: </w:t>
      </w:r>
      <w:r w:rsidRPr="001F551E">
        <w:rPr>
          <w:rFonts w:ascii="Arial" w:eastAsia="Calibri" w:hAnsi="Arial" w:cs="Arial"/>
          <w:iCs/>
          <w:sz w:val="18"/>
          <w:szCs w:val="18"/>
          <w:lang w:bidi="bn-BD"/>
        </w:rPr>
        <w:t xml:space="preserve">3 </w:t>
      </w:r>
      <w:r w:rsidR="00844CE6">
        <w:rPr>
          <w:rFonts w:ascii="Arial" w:eastAsia="Calibri" w:hAnsi="Arial" w:cs="Arial"/>
          <w:b/>
          <w:bCs/>
          <w:iCs/>
          <w:sz w:val="18"/>
          <w:szCs w:val="18"/>
          <w:lang w:bidi="bn-BD"/>
        </w:rPr>
        <w:t>Contact Hours: 42</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1F551E" w:rsidRPr="001F551E" w:rsidRDefault="001F551E" w:rsidP="001F551E">
      <w:pPr>
        <w:spacing w:line="259" w:lineRule="auto"/>
        <w:jc w:val="center"/>
        <w:rPr>
          <w:rFonts w:ascii="Arial" w:eastAsia="Calibri" w:hAnsi="Arial" w:cs="Arial"/>
          <w:b/>
          <w:bCs/>
          <w:sz w:val="18"/>
          <w:szCs w:val="18"/>
          <w:lang w:bidi="bn-BD"/>
        </w:rPr>
      </w:pPr>
    </w:p>
    <w:tbl>
      <w:tblPr>
        <w:tblW w:w="9180" w:type="dxa"/>
        <w:jc w:val="center"/>
        <w:tblLook w:val="04A0" w:firstRow="1" w:lastRow="0" w:firstColumn="1" w:lastColumn="0" w:noHBand="0" w:noVBand="1"/>
      </w:tblPr>
      <w:tblGrid>
        <w:gridCol w:w="1439"/>
        <w:gridCol w:w="7741"/>
      </w:tblGrid>
      <w:tr w:rsidR="001F551E" w:rsidRPr="001F551E" w:rsidTr="002D69D2">
        <w:trPr>
          <w:jc w:val="center"/>
        </w:trPr>
        <w:tc>
          <w:tcPr>
            <w:tcW w:w="1439" w:type="dxa"/>
          </w:tcPr>
          <w:p w:rsidR="001F551E" w:rsidRPr="001F551E" w:rsidRDefault="001F551E" w:rsidP="001F551E">
            <w:pPr>
              <w:spacing w:line="259" w:lineRule="auto"/>
              <w:rPr>
                <w:rFonts w:ascii="Arial" w:eastAsia="Calibri" w:hAnsi="Arial" w:cs="Arial"/>
                <w:b/>
                <w:bCs/>
                <w:sz w:val="18"/>
                <w:szCs w:val="18"/>
                <w:lang w:bidi="bn-BD"/>
              </w:rPr>
            </w:pPr>
            <w:r w:rsidRPr="001F551E">
              <w:rPr>
                <w:rFonts w:ascii="Arial" w:eastAsia="Calibri" w:hAnsi="Arial" w:cs="Arial"/>
                <w:b/>
                <w:sz w:val="18"/>
                <w:szCs w:val="18"/>
                <w:lang w:bidi="bn-BD"/>
              </w:rPr>
              <w:t>Prerequisite:</w:t>
            </w:r>
          </w:p>
        </w:tc>
        <w:tc>
          <w:tcPr>
            <w:tcW w:w="7741" w:type="dxa"/>
          </w:tcPr>
          <w:p w:rsidR="001F551E" w:rsidRPr="001F551E" w:rsidRDefault="001F551E" w:rsidP="001F551E">
            <w:pPr>
              <w:spacing w:line="259" w:lineRule="auto"/>
              <w:rPr>
                <w:rFonts w:ascii="Arial" w:eastAsia="Calibri" w:hAnsi="Arial" w:cs="Arial"/>
                <w:iCs/>
                <w:sz w:val="18"/>
                <w:szCs w:val="18"/>
                <w:lang w:bidi="bn-BD"/>
              </w:rPr>
            </w:pPr>
            <w:r w:rsidRPr="001F551E">
              <w:rPr>
                <w:rFonts w:ascii="Arial" w:eastAsia="Calibri" w:hAnsi="Arial" w:cs="Arial"/>
                <w:iCs/>
                <w:sz w:val="18"/>
                <w:szCs w:val="18"/>
                <w:lang w:bidi="bn-BD"/>
              </w:rPr>
              <w:t>CSE4131: Artificial Intelligence</w:t>
            </w:r>
          </w:p>
        </w:tc>
      </w:tr>
      <w:tr w:rsidR="001F551E" w:rsidRPr="001F551E" w:rsidTr="002D69D2">
        <w:trPr>
          <w:jc w:val="center"/>
        </w:trPr>
        <w:tc>
          <w:tcPr>
            <w:tcW w:w="1439" w:type="dxa"/>
          </w:tcPr>
          <w:p w:rsidR="001F551E" w:rsidRPr="001F551E" w:rsidRDefault="001F551E" w:rsidP="001F551E">
            <w:pPr>
              <w:spacing w:line="259" w:lineRule="auto"/>
              <w:rPr>
                <w:rFonts w:ascii="Arial" w:eastAsia="Calibri" w:hAnsi="Arial" w:cs="Arial"/>
                <w:b/>
                <w:sz w:val="18"/>
                <w:szCs w:val="18"/>
                <w:lang w:bidi="bn-BD"/>
              </w:rPr>
            </w:pPr>
            <w:r w:rsidRPr="001F551E">
              <w:rPr>
                <w:rFonts w:ascii="Arial" w:eastAsia="Calibri" w:hAnsi="Arial" w:cs="Arial"/>
                <w:b/>
                <w:sz w:val="18"/>
                <w:szCs w:val="18"/>
                <w:lang w:bidi="bn-BD"/>
              </w:rPr>
              <w:t>Course Type</w:t>
            </w:r>
          </w:p>
        </w:tc>
        <w:tc>
          <w:tcPr>
            <w:tcW w:w="7741" w:type="dxa"/>
          </w:tcPr>
          <w:p w:rsidR="001F551E" w:rsidRPr="001F551E" w:rsidRDefault="009F4EBA" w:rsidP="001F551E">
            <w:pPr>
              <w:spacing w:line="259" w:lineRule="auto"/>
              <w:rPr>
                <w:rFonts w:ascii="Arial" w:eastAsia="Calibri" w:hAnsi="Arial" w:cs="Arial"/>
                <w:iCs/>
                <w:sz w:val="18"/>
                <w:szCs w:val="18"/>
                <w:lang w:bidi="bn-BD"/>
              </w:rPr>
            </w:pPr>
            <w:sdt>
              <w:sdtPr>
                <w:rPr>
                  <w:rFonts w:ascii="Arial" w:eastAsia="Calibri" w:hAnsi="Arial" w:cs="Arial"/>
                  <w:iCs/>
                  <w:sz w:val="18"/>
                  <w:szCs w:val="18"/>
                  <w:lang w:bidi="bn-BD"/>
                </w:rPr>
                <w:id w:val="-374072602"/>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Theory         </w:t>
            </w:r>
            <w:sdt>
              <w:sdtPr>
                <w:rPr>
                  <w:rFonts w:ascii="Arial" w:eastAsia="Calibri" w:hAnsi="Arial" w:cs="Arial"/>
                  <w:iCs/>
                  <w:sz w:val="18"/>
                  <w:szCs w:val="18"/>
                  <w:lang w:bidi="bn-BD"/>
                </w:rPr>
                <w:id w:val="873665238"/>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Laboratory work         </w:t>
            </w:r>
            <w:sdt>
              <w:sdtPr>
                <w:rPr>
                  <w:rFonts w:ascii="Arial" w:eastAsia="Calibri" w:hAnsi="Arial" w:cs="Arial"/>
                  <w:iCs/>
                  <w:sz w:val="18"/>
                  <w:szCs w:val="18"/>
                  <w:lang w:bidi="bn-BD"/>
                </w:rPr>
                <w:id w:val="-120539515"/>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Project work      </w:t>
            </w:r>
            <w:sdt>
              <w:sdtPr>
                <w:rPr>
                  <w:rFonts w:ascii="Arial" w:eastAsia="Calibri" w:hAnsi="Arial" w:cs="Arial"/>
                  <w:iCs/>
                  <w:sz w:val="18"/>
                  <w:szCs w:val="18"/>
                  <w:lang w:bidi="bn-BD"/>
                </w:rPr>
                <w:id w:val="2052882099"/>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Viva Voce                    </w:t>
            </w:r>
          </w:p>
        </w:tc>
      </w:tr>
      <w:tr w:rsidR="001F551E" w:rsidRPr="001F551E" w:rsidTr="002D69D2">
        <w:trPr>
          <w:trHeight w:val="238"/>
          <w:jc w:val="center"/>
        </w:trPr>
        <w:tc>
          <w:tcPr>
            <w:tcW w:w="1439" w:type="dxa"/>
          </w:tcPr>
          <w:p w:rsidR="001F551E" w:rsidRPr="001F551E" w:rsidRDefault="001F551E" w:rsidP="001F551E">
            <w:pPr>
              <w:spacing w:line="259" w:lineRule="auto"/>
              <w:ind w:left="2160" w:hanging="2160"/>
              <w:rPr>
                <w:rFonts w:ascii="Arial" w:eastAsia="Calibri" w:hAnsi="Arial" w:cs="Arial"/>
                <w:b/>
                <w:bCs/>
                <w:sz w:val="18"/>
                <w:szCs w:val="18"/>
                <w:lang w:bidi="bn-BD"/>
              </w:rPr>
            </w:pPr>
            <w:r w:rsidRPr="001F551E">
              <w:rPr>
                <w:rFonts w:ascii="Arial" w:eastAsia="Calibri" w:hAnsi="Arial" w:cs="Arial"/>
                <w:b/>
                <w:bCs/>
                <w:sz w:val="18"/>
                <w:szCs w:val="18"/>
                <w:lang w:bidi="bn-BD"/>
              </w:rPr>
              <w:t>Motivation</w:t>
            </w:r>
          </w:p>
        </w:tc>
        <w:tc>
          <w:tcPr>
            <w:tcW w:w="7741" w:type="dxa"/>
          </w:tcPr>
          <w:p w:rsidR="001F551E" w:rsidRPr="001F551E" w:rsidRDefault="001F551E" w:rsidP="001F551E">
            <w:pPr>
              <w:spacing w:line="259" w:lineRule="auto"/>
              <w:rPr>
                <w:rFonts w:ascii="Arial" w:eastAsia="Calibri" w:hAnsi="Arial" w:cs="Arial"/>
                <w:bCs/>
                <w:iCs/>
                <w:sz w:val="18"/>
                <w:szCs w:val="18"/>
                <w:lang w:bidi="bn-BD"/>
              </w:rPr>
            </w:pPr>
            <w:r w:rsidRPr="001F551E">
              <w:rPr>
                <w:rFonts w:ascii="Arial" w:eastAsia="Calibri" w:hAnsi="Arial" w:cs="Arial"/>
                <w:bCs/>
                <w:iCs/>
                <w:sz w:val="18"/>
                <w:szCs w:val="18"/>
                <w:lang w:bidi="bn-BD"/>
              </w:rPr>
              <w:t>Drive better business decisions with an overview of how big data is organized, analyzed, and interpreted. Apply your insights to real-world problems and questions.</w:t>
            </w:r>
          </w:p>
        </w:tc>
      </w:tr>
      <w:tr w:rsidR="001F551E" w:rsidRPr="001F551E" w:rsidTr="002D69D2">
        <w:trPr>
          <w:trHeight w:val="238"/>
          <w:jc w:val="center"/>
        </w:trPr>
        <w:tc>
          <w:tcPr>
            <w:tcW w:w="9180" w:type="dxa"/>
            <w:gridSpan w:val="2"/>
          </w:tcPr>
          <w:p w:rsidR="001F551E" w:rsidRPr="001F551E" w:rsidRDefault="001F551E" w:rsidP="001F551E">
            <w:pPr>
              <w:spacing w:line="259" w:lineRule="auto"/>
              <w:rPr>
                <w:rFonts w:ascii="Arial" w:eastAsia="Calibri" w:hAnsi="Arial" w:cs="Arial"/>
                <w:b/>
                <w:bCs/>
                <w:sz w:val="18"/>
                <w:szCs w:val="18"/>
                <w:lang w:bidi="bn-BD"/>
              </w:rPr>
            </w:pPr>
            <w:r w:rsidRPr="001F551E">
              <w:rPr>
                <w:rFonts w:ascii="Arial" w:eastAsia="Calibri" w:hAnsi="Arial" w:cs="Arial"/>
                <w:b/>
                <w:bCs/>
                <w:sz w:val="18"/>
                <w:szCs w:val="18"/>
                <w:lang w:bidi="bn-BD"/>
              </w:rPr>
              <w:t>Course Objective:</w:t>
            </w:r>
          </w:p>
          <w:p w:rsidR="001F551E" w:rsidRPr="001F551E" w:rsidRDefault="001F551E" w:rsidP="001F551E">
            <w:pPr>
              <w:spacing w:line="259" w:lineRule="auto"/>
              <w:jc w:val="both"/>
              <w:rPr>
                <w:rFonts w:ascii="Arial" w:eastAsia="Calibri" w:hAnsi="Arial" w:cs="Arial"/>
                <w:iCs/>
                <w:sz w:val="18"/>
                <w:szCs w:val="18"/>
                <w:lang w:bidi="bn-BD"/>
              </w:rPr>
            </w:pPr>
            <w:r w:rsidRPr="001F551E">
              <w:rPr>
                <w:rFonts w:ascii="Arial" w:eastAsia="Calibri" w:hAnsi="Arial" w:cs="Arial"/>
                <w:bCs/>
                <w:iCs/>
                <w:sz w:val="18"/>
                <w:szCs w:val="18"/>
                <w:lang w:bidi="bn-BD"/>
              </w:rPr>
              <w:t>Do you need to understand big data and how it will impact your business? This Specialization is for you. You will gain an understanding of what insights big data can provide through hands-on experience with the tools and systems used by big data scientists and engineers. Previous programming experience is not required! You will be guided through the basics of using Hadoop with MapReduce, Spark, Pig and Hive. By following along with provided code, you will experience how one can perform predictive modeling and leverage graph analytics to model problems. This specialization will prepare you to ask the right questions about data, communicate effectively with data scientists, and do basic exploration of large, complex datasets. In the final Capstone Project, developed in partnership with data software company Splunk, you’ll apply the skills you learned to do basic analyses of big data.</w:t>
            </w:r>
          </w:p>
        </w:tc>
      </w:tr>
    </w:tbl>
    <w:p w:rsidR="001F551E" w:rsidRPr="001F551E" w:rsidRDefault="001F551E" w:rsidP="001F551E">
      <w:pPr>
        <w:autoSpaceDE w:val="0"/>
        <w:autoSpaceDN w:val="0"/>
        <w:adjustRightInd w:val="0"/>
        <w:spacing w:line="259" w:lineRule="auto"/>
        <w:jc w:val="center"/>
        <w:rPr>
          <w:rFonts w:ascii="Arial" w:eastAsia="Calibri" w:hAnsi="Arial" w:cs="Arial"/>
          <w:b/>
          <w:color w:val="000000"/>
          <w:sz w:val="18"/>
          <w:szCs w:val="18"/>
          <w:lang w:bidi="bn-BD"/>
        </w:rPr>
      </w:pPr>
      <w:r w:rsidRPr="001F551E">
        <w:rPr>
          <w:rFonts w:ascii="Arial" w:eastAsia="Calibri" w:hAnsi="Arial" w:cs="Arial"/>
          <w:b/>
          <w:color w:val="000000"/>
          <w:sz w:val="18"/>
          <w:szCs w:val="18"/>
          <w:lang w:bidi="bn-BD"/>
        </w:rPr>
        <w:t>Course Outcomes (COs), Program Outcomes (POs) and Assessment:</w:t>
      </w:r>
    </w:p>
    <w:tbl>
      <w:tblPr>
        <w:tblStyle w:val="TableGrid4"/>
        <w:tblW w:w="9355" w:type="dxa"/>
        <w:jc w:val="center"/>
        <w:tblLook w:val="04A0" w:firstRow="1" w:lastRow="0" w:firstColumn="1" w:lastColumn="0" w:noHBand="0" w:noVBand="1"/>
      </w:tblPr>
      <w:tblGrid>
        <w:gridCol w:w="640"/>
        <w:gridCol w:w="1935"/>
        <w:gridCol w:w="2298"/>
        <w:gridCol w:w="1232"/>
        <w:gridCol w:w="1720"/>
        <w:gridCol w:w="1530"/>
      </w:tblGrid>
      <w:tr w:rsidR="001F551E" w:rsidRPr="001F551E" w:rsidTr="002D69D2">
        <w:trPr>
          <w:trHeight w:val="728"/>
          <w:jc w:val="center"/>
        </w:trPr>
        <w:tc>
          <w:tcPr>
            <w:tcW w:w="640"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935"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98"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232"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20"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530"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1F551E" w:rsidRPr="001F551E" w:rsidTr="002D69D2">
        <w:trPr>
          <w:trHeight w:val="1232"/>
          <w:jc w:val="center"/>
        </w:trPr>
        <w:tc>
          <w:tcPr>
            <w:tcW w:w="640"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935" w:type="dxa"/>
            <w:vAlign w:val="center"/>
          </w:tcPr>
          <w:p w:rsidR="001F551E" w:rsidRPr="001F551E" w:rsidRDefault="001F551E" w:rsidP="001F551E">
            <w:pPr>
              <w:ind w:left="-18"/>
              <w:contextualSpacing/>
              <w:jc w:val="center"/>
              <w:rPr>
                <w:rFonts w:ascii="Arial" w:hAnsi="Arial" w:cs="Arial"/>
                <w:bCs/>
                <w:color w:val="000000"/>
                <w:sz w:val="18"/>
                <w:szCs w:val="18"/>
                <w:lang w:bidi="bn-BD"/>
              </w:rPr>
            </w:pPr>
            <w:r w:rsidRPr="001F551E">
              <w:rPr>
                <w:rFonts w:ascii="Arial" w:hAnsi="Arial" w:cs="Arial"/>
                <w:bCs/>
                <w:color w:val="000000"/>
                <w:sz w:val="18"/>
                <w:szCs w:val="18"/>
                <w:lang w:bidi="bn-BD"/>
              </w:rPr>
              <w:t xml:space="preserve">To </w:t>
            </w:r>
            <w:r w:rsidRPr="001F551E">
              <w:rPr>
                <w:rFonts w:ascii="Arial" w:hAnsi="Arial" w:cs="Arial"/>
                <w:b/>
                <w:color w:val="000000"/>
                <w:sz w:val="18"/>
                <w:szCs w:val="18"/>
                <w:lang w:bidi="bn-BD"/>
              </w:rPr>
              <w:t>descri</w:t>
            </w:r>
            <w:r w:rsidRPr="001F551E">
              <w:rPr>
                <w:rFonts w:ascii="Arial" w:hAnsi="Arial" w:cs="Arial"/>
                <w:bCs/>
                <w:color w:val="000000"/>
                <w:sz w:val="18"/>
                <w:szCs w:val="18"/>
                <w:lang w:bidi="bn-BD"/>
              </w:rPr>
              <w:t xml:space="preserve">be the Big Data landscape including examples of real-world big data  </w:t>
            </w:r>
          </w:p>
        </w:tc>
        <w:tc>
          <w:tcPr>
            <w:tcW w:w="2298"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p>
        </w:tc>
        <w:tc>
          <w:tcPr>
            <w:tcW w:w="1232"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20"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851667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9945828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8439820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3666361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1646756"/>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530"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2144777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Class Test</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94852170"/>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Final Exam</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6863933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Assignment </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019346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Participation</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174848475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Presentation</w:t>
            </w:r>
          </w:p>
        </w:tc>
      </w:tr>
      <w:tr w:rsidR="001F551E" w:rsidRPr="001F551E" w:rsidTr="002D69D2">
        <w:trPr>
          <w:trHeight w:val="962"/>
          <w:jc w:val="center"/>
        </w:trPr>
        <w:tc>
          <w:tcPr>
            <w:tcW w:w="640"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935" w:type="dxa"/>
            <w:vAlign w:val="center"/>
          </w:tcPr>
          <w:p w:rsidR="001F551E" w:rsidRPr="001F551E" w:rsidRDefault="001F551E" w:rsidP="001F551E">
            <w:pPr>
              <w:ind w:left="-18"/>
              <w:contextualSpacing/>
              <w:jc w:val="center"/>
              <w:rPr>
                <w:rFonts w:ascii="Arial" w:hAnsi="Arial" w:cs="Arial"/>
                <w:bCs/>
                <w:sz w:val="18"/>
                <w:szCs w:val="18"/>
                <w:lang w:bidi="bn-BD"/>
              </w:rPr>
            </w:pPr>
            <w:r w:rsidRPr="001F551E">
              <w:rPr>
                <w:rFonts w:ascii="Arial" w:hAnsi="Arial" w:cs="Arial"/>
                <w:bCs/>
                <w:sz w:val="18"/>
                <w:szCs w:val="18"/>
                <w:lang w:bidi="bn-BD"/>
              </w:rPr>
              <w:t xml:space="preserve">To </w:t>
            </w:r>
            <w:r w:rsidRPr="001F551E">
              <w:rPr>
                <w:rFonts w:ascii="Arial" w:hAnsi="Arial" w:cs="Arial"/>
                <w:b/>
                <w:sz w:val="18"/>
                <w:szCs w:val="18"/>
                <w:lang w:bidi="bn-BD"/>
              </w:rPr>
              <w:t>identify</w:t>
            </w:r>
            <w:r w:rsidRPr="001F551E">
              <w:rPr>
                <w:rFonts w:ascii="Arial" w:hAnsi="Arial" w:cs="Arial"/>
                <w:bCs/>
                <w:sz w:val="18"/>
                <w:szCs w:val="18"/>
                <w:lang w:bidi="bn-BD"/>
              </w:rPr>
              <w:t xml:space="preserve"> big data problems and be able to recast problems as data science questions.</w:t>
            </w:r>
          </w:p>
        </w:tc>
        <w:tc>
          <w:tcPr>
            <w:tcW w:w="2298"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Design/development of solutions (PO3), Modern tool usage (PO5)</w:t>
            </w:r>
          </w:p>
        </w:tc>
        <w:tc>
          <w:tcPr>
            <w:tcW w:w="1232"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20"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7985129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8049576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62818130"/>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1622211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173620376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530"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53432996"/>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Class Test</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329425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Final Exam</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142841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Assignment </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173480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Participation</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0877818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Presentation</w:t>
            </w:r>
          </w:p>
        </w:tc>
      </w:tr>
      <w:tr w:rsidR="001F551E" w:rsidRPr="001F551E" w:rsidTr="002D69D2">
        <w:trPr>
          <w:trHeight w:val="962"/>
          <w:jc w:val="center"/>
        </w:trPr>
        <w:tc>
          <w:tcPr>
            <w:tcW w:w="640"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935" w:type="dxa"/>
            <w:vAlign w:val="center"/>
          </w:tcPr>
          <w:p w:rsidR="001F551E" w:rsidRPr="001F551E" w:rsidRDefault="001F551E" w:rsidP="001F551E">
            <w:pPr>
              <w:ind w:left="-18"/>
              <w:contextualSpacing/>
              <w:jc w:val="center"/>
              <w:rPr>
                <w:rFonts w:ascii="Arial" w:hAnsi="Arial" w:cs="Arial"/>
                <w:bCs/>
                <w:sz w:val="18"/>
                <w:szCs w:val="18"/>
                <w:lang w:bidi="bn-BD"/>
              </w:rPr>
            </w:pPr>
            <w:r w:rsidRPr="001F551E">
              <w:rPr>
                <w:rFonts w:ascii="Arial" w:hAnsi="Arial" w:cs="Arial"/>
                <w:bCs/>
                <w:sz w:val="18"/>
                <w:szCs w:val="18"/>
                <w:lang w:bidi="bn-BD"/>
              </w:rPr>
              <w:t xml:space="preserve">To </w:t>
            </w:r>
            <w:r w:rsidRPr="001F551E">
              <w:rPr>
                <w:rFonts w:ascii="Arial" w:hAnsi="Arial" w:cs="Arial"/>
                <w:b/>
                <w:sz w:val="18"/>
                <w:szCs w:val="18"/>
                <w:lang w:bidi="bn-BD"/>
              </w:rPr>
              <w:t>summarize t</w:t>
            </w:r>
            <w:r w:rsidRPr="001F551E">
              <w:rPr>
                <w:rFonts w:ascii="Arial" w:hAnsi="Arial" w:cs="Arial"/>
                <w:bCs/>
                <w:sz w:val="18"/>
                <w:szCs w:val="18"/>
                <w:lang w:bidi="bn-BD"/>
              </w:rPr>
              <w:t>he features and significance of the HDFS file system .</w:t>
            </w:r>
          </w:p>
        </w:tc>
        <w:tc>
          <w:tcPr>
            <w:tcW w:w="2298"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p>
        </w:tc>
        <w:tc>
          <w:tcPr>
            <w:tcW w:w="1232"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20"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1315168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5584186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3746739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5500564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104930798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530"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6650974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Class Test</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4913778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Final Exam</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99590720"/>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Assignment </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804771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Participation</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6180451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Presentation</w:t>
            </w:r>
          </w:p>
        </w:tc>
      </w:tr>
    </w:tbl>
    <w:p w:rsidR="001F551E" w:rsidRPr="001F551E" w:rsidRDefault="001F551E" w:rsidP="001F551E">
      <w:pPr>
        <w:autoSpaceDE w:val="0"/>
        <w:autoSpaceDN w:val="0"/>
        <w:adjustRightInd w:val="0"/>
        <w:spacing w:line="259" w:lineRule="auto"/>
        <w:jc w:val="center"/>
        <w:rPr>
          <w:rFonts w:ascii="Arial" w:eastAsia="Calibri" w:hAnsi="Arial" w:cs="Arial"/>
          <w:b/>
          <w:color w:val="000000"/>
          <w:sz w:val="18"/>
          <w:szCs w:val="18"/>
          <w:lang w:bidi="bn-BD"/>
        </w:rPr>
      </w:pPr>
    </w:p>
    <w:tbl>
      <w:tblPr>
        <w:tblStyle w:val="TableGrid4"/>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1F551E" w:rsidRPr="001F551E" w:rsidTr="002D69D2">
        <w:trPr>
          <w:jc w:val="center"/>
        </w:trPr>
        <w:tc>
          <w:tcPr>
            <w:tcW w:w="9269" w:type="dxa"/>
          </w:tcPr>
          <w:p w:rsidR="001F551E" w:rsidRPr="001F551E" w:rsidRDefault="001F551E" w:rsidP="001F551E">
            <w:pPr>
              <w:ind w:left="-63"/>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rsidR="001F551E" w:rsidRPr="001F551E" w:rsidRDefault="001F551E" w:rsidP="001F551E">
            <w:pPr>
              <w:rPr>
                <w:rFonts w:ascii="Arial" w:hAnsi="Arial" w:cs="Arial"/>
                <w:bCs/>
                <w:color w:val="000000"/>
                <w:sz w:val="18"/>
                <w:szCs w:val="18"/>
                <w:lang w:bidi="bn-BD"/>
              </w:rPr>
            </w:pPr>
            <w:r w:rsidRPr="001F551E">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rsidR="001F551E" w:rsidRPr="001F551E" w:rsidRDefault="001F551E" w:rsidP="001F551E">
            <w:pPr>
              <w:rPr>
                <w:rFonts w:ascii="Arial" w:hAnsi="Arial" w:cs="Arial"/>
                <w:bCs/>
                <w:color w:val="000000"/>
                <w:sz w:val="18"/>
                <w:szCs w:val="18"/>
                <w:lang w:bidi="bn-BD"/>
              </w:rPr>
            </w:pPr>
            <w:r w:rsidRPr="001F551E">
              <w:rPr>
                <w:rFonts w:ascii="Arial" w:hAnsi="Arial" w:cs="Arial"/>
                <w:bCs/>
                <w:color w:val="000000"/>
                <w:sz w:val="18"/>
                <w:szCs w:val="18"/>
                <w:lang w:bidi="bn-BD"/>
              </w:rPr>
              <w:tab/>
              <w:t>Class tests + Assignments due in different times of the semester (20%)</w:t>
            </w:r>
          </w:p>
          <w:p w:rsidR="001F551E" w:rsidRPr="001F551E" w:rsidRDefault="001F551E" w:rsidP="001F551E">
            <w:pPr>
              <w:rPr>
                <w:rFonts w:ascii="Arial" w:hAnsi="Arial" w:cs="Arial"/>
                <w:bCs/>
                <w:color w:val="000000"/>
                <w:sz w:val="18"/>
                <w:szCs w:val="18"/>
                <w:lang w:bidi="bn-BD"/>
              </w:rPr>
            </w:pPr>
            <w:r w:rsidRPr="001F551E">
              <w:rPr>
                <w:rFonts w:ascii="Arial" w:hAnsi="Arial" w:cs="Arial"/>
                <w:bCs/>
                <w:color w:val="000000"/>
                <w:sz w:val="18"/>
                <w:szCs w:val="18"/>
                <w:lang w:bidi="bn-BD"/>
              </w:rPr>
              <w:tab/>
              <w:t xml:space="preserve">A comprehensive final exam (70%), Total Time: 3 hours. </w:t>
            </w:r>
          </w:p>
          <w:p w:rsidR="001F551E" w:rsidRPr="001F551E" w:rsidRDefault="001F551E" w:rsidP="001F551E">
            <w:pPr>
              <w:rPr>
                <w:rFonts w:ascii="Arial" w:hAnsi="Arial" w:cs="Arial"/>
                <w:b/>
                <w:color w:val="000000"/>
                <w:sz w:val="18"/>
                <w:szCs w:val="18"/>
                <w:lang w:bidi="bn-BD"/>
              </w:rPr>
            </w:pPr>
            <w:r w:rsidRPr="001F551E">
              <w:rPr>
                <w:rFonts w:ascii="Arial" w:hAnsi="Arial" w:cs="Arial"/>
                <w:bCs/>
                <w:color w:val="000000"/>
                <w:sz w:val="18"/>
                <w:szCs w:val="18"/>
                <w:lang w:bidi="bn-BD"/>
              </w:rPr>
              <w:tab/>
              <w:t>A class participation mark (10%).</w:t>
            </w:r>
          </w:p>
        </w:tc>
      </w:tr>
      <w:tr w:rsidR="001F551E" w:rsidRPr="001F551E" w:rsidTr="002D69D2">
        <w:trPr>
          <w:jc w:val="center"/>
        </w:trPr>
        <w:tc>
          <w:tcPr>
            <w:tcW w:w="9269" w:type="dxa"/>
          </w:tcPr>
          <w:p w:rsidR="001F551E" w:rsidRPr="001F551E" w:rsidRDefault="001F551E" w:rsidP="001F551E">
            <w:pPr>
              <w:jc w:val="both"/>
              <w:rPr>
                <w:rFonts w:ascii="Arial" w:hAnsi="Arial" w:cs="Arial"/>
                <w:b/>
                <w:bCs/>
                <w:iCs/>
                <w:sz w:val="18"/>
                <w:szCs w:val="18"/>
                <w:lang w:bidi="bn-BD"/>
              </w:rPr>
            </w:pPr>
          </w:p>
          <w:p w:rsidR="001F551E" w:rsidRPr="001F551E" w:rsidRDefault="001F551E" w:rsidP="001F551E">
            <w:pPr>
              <w:jc w:val="both"/>
              <w:rPr>
                <w:rFonts w:ascii="Arial" w:hAnsi="Arial" w:cs="Arial"/>
                <w:b/>
                <w:bCs/>
                <w:iCs/>
                <w:sz w:val="18"/>
                <w:szCs w:val="18"/>
                <w:lang w:bidi="bn-BD"/>
              </w:rPr>
            </w:pPr>
            <w:r w:rsidRPr="001F551E">
              <w:rPr>
                <w:rFonts w:ascii="Arial" w:hAnsi="Arial" w:cs="Arial"/>
                <w:b/>
                <w:bCs/>
                <w:iCs/>
                <w:sz w:val="18"/>
                <w:szCs w:val="18"/>
                <w:lang w:bidi="bn-BD"/>
              </w:rPr>
              <w:t>Course Contents:</w:t>
            </w: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Big Data: Why and Where: Big Data era, Applications, Example, Big Data Source, Machine-Generated Data, Advantages, Generated By People, Organization-Generated Data, Benefits, Integrating Diverse Data. Characteristics of Big Data and Dimensions of Scalability: Volume, Variety, Velocity, Veracity, Valence, The Sixth V: Value</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Data Science: Getting Value out of Big Data: Building a Big Data Strategy, How does big data science happen? Five Components of Data Science, Asking the Right Questions, Steps in the Data Science Process. Foundations for Big Data Systems and Programming: Distributed File System, Scalable Computing over the Internet, Programming Models for Big Data</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 xml:space="preserve">Systems: Hadoop: Hadoop: Why, Where and Who? The Hadoop Ecosystem The Hadoop Distributed File System: A Storage System for Big Data, YARN: A Resource Manager for Hadoop, MapReduce: Simple Programming for Big Results, Reconsider Hadoop? Cloud Computing: An Important Big Data Enabler, Cloud </w:t>
            </w:r>
            <w:r w:rsidRPr="001F551E">
              <w:rPr>
                <w:rFonts w:ascii="Arial" w:hAnsi="Arial" w:cs="Arial"/>
                <w:iCs/>
                <w:sz w:val="18"/>
                <w:szCs w:val="18"/>
                <w:lang w:bidi="bn-BD"/>
              </w:rPr>
              <w:lastRenderedPageBreak/>
              <w:t xml:space="preserve">Service Models: An Exploration of Choices, Value From Hadoop and Pre-built Hadoop Images, Copy your data into the Hadoop Distributed File System (HDFS). Big Data Modeling and Management: Data Ingestion, Data Storage, Data Quality, Data Operations, Data Scalability and Security, Energy Data Management Challenges at ConEd, </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Big Data Modeling: Introduction to Data Models, Data Model Structures, Operations, Constraints, CSV Data, Relational Data Model? Semistructured Data Model? Relational Data Model of CSV Files, Semistructured Data Model of JSON data, Array Data Model of an Image, Sensor Data, Vector Space Model, Graph Data Model, Other Data Models, Lucene Search Engine's Vector Data Model, Graph Data Models with Gephi</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Working With Data Models: Data Model vs. Data Format, Data Stream, Streaming Data different, Data Lakes, Streaming Sensor Data. Big Data Management: The "M" in DBMS: DBMS-based and non-DBMS-based Approaches to Big Data, DBMS to BDMS, Redis, Aerospike, AsterixDB, Solr, Vertica.</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Retrieving Big Data: Data Retrieval, Querying Two Relations, Subqueries, Querying Relational Data with Postgres, Querying JSON Data with MongoDB, Aggregation Functions. Querying Aerospike, Querying Documents in MongoDB, Pandas DataFrames. Big Data Integration: Integration Scenario, Integration for Multichannel Customer Analytics, Big Data Management and Processing Using Splunk and Datameer.</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Processing Big Data: Big Data Processing Pipelines, High-Level Processing Operations in Big Data Pipelines, Aggregation Operations, Typical Analytical Operations in Big Data Pipelines, Big Data Processing Systems, The Integration and Processing Layer, Apache Spark.</w:t>
            </w:r>
          </w:p>
          <w:p w:rsidR="001F551E" w:rsidRPr="001F551E" w:rsidRDefault="001F551E" w:rsidP="001F551E">
            <w:pPr>
              <w:jc w:val="both"/>
              <w:rPr>
                <w:rFonts w:ascii="Arial" w:hAnsi="Arial" w:cs="Arial"/>
                <w:iCs/>
                <w:sz w:val="18"/>
                <w:szCs w:val="18"/>
                <w:lang w:bidi="bn-BD"/>
              </w:rPr>
            </w:pP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Introduction to Graphs: Graph, Why Graphs, Example 1: Social Networking, Example 2: Biological Networks, Example 3: Human Information Network Analytics, Example 4: Smart Cities, Purpose of Analytics, Impact of Big Data's V's on Graphs</w:t>
            </w:r>
          </w:p>
          <w:p w:rsidR="001F551E" w:rsidRPr="001F551E" w:rsidRDefault="001F551E" w:rsidP="001F551E">
            <w:pPr>
              <w:jc w:val="both"/>
              <w:rPr>
                <w:rFonts w:ascii="Arial" w:hAnsi="Arial" w:cs="Arial"/>
                <w:b/>
                <w:bCs/>
                <w:iCs/>
                <w:sz w:val="18"/>
                <w:szCs w:val="18"/>
                <w:lang w:bidi="bn-BD"/>
              </w:rPr>
            </w:pPr>
          </w:p>
          <w:p w:rsidR="001F551E" w:rsidRPr="001F551E" w:rsidRDefault="001F551E" w:rsidP="001F551E">
            <w:pPr>
              <w:jc w:val="both"/>
              <w:rPr>
                <w:rFonts w:ascii="Arial" w:hAnsi="Arial" w:cs="Arial"/>
                <w:b/>
                <w:color w:val="FF0000"/>
                <w:sz w:val="18"/>
                <w:szCs w:val="18"/>
                <w:lang w:bidi="bn-BD"/>
              </w:rPr>
            </w:pPr>
          </w:p>
        </w:tc>
      </w:tr>
    </w:tbl>
    <w:p w:rsidR="001F551E" w:rsidRPr="001F551E" w:rsidRDefault="001F551E" w:rsidP="001F551E">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lastRenderedPageBreak/>
        <w:t xml:space="preserve">Text Book: </w:t>
      </w:r>
    </w:p>
    <w:tbl>
      <w:tblPr>
        <w:tblW w:w="4962" w:type="pct"/>
        <w:jc w:val="center"/>
        <w:tblLook w:val="0000" w:firstRow="0" w:lastRow="0" w:firstColumn="0" w:lastColumn="0" w:noHBand="0" w:noVBand="0"/>
      </w:tblPr>
      <w:tblGrid>
        <w:gridCol w:w="372"/>
        <w:gridCol w:w="2963"/>
        <w:gridCol w:w="283"/>
        <w:gridCol w:w="5555"/>
      </w:tblGrid>
      <w:tr w:rsidR="001F551E" w:rsidRPr="001F551E" w:rsidTr="002D69D2">
        <w:trPr>
          <w:jc w:val="center"/>
        </w:trPr>
        <w:tc>
          <w:tcPr>
            <w:tcW w:w="203" w:type="pct"/>
          </w:tcPr>
          <w:p w:rsidR="001F551E" w:rsidRPr="001F551E" w:rsidRDefault="001F551E" w:rsidP="001F551E">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615" w:type="pct"/>
          </w:tcPr>
          <w:p w:rsidR="001F551E" w:rsidRPr="001F551E" w:rsidRDefault="001F551E" w:rsidP="001F551E">
            <w:pPr>
              <w:suppressAutoHyphens/>
              <w:spacing w:line="259" w:lineRule="auto"/>
              <w:rPr>
                <w:rFonts w:ascii="Arial" w:eastAsia="Calibri" w:hAnsi="Arial" w:cs="Arial"/>
                <w:sz w:val="18"/>
                <w:szCs w:val="18"/>
                <w:lang w:bidi="bn-BD"/>
              </w:rPr>
            </w:pPr>
            <w:r w:rsidRPr="001F551E">
              <w:rPr>
                <w:rFonts w:ascii="Arial" w:eastAsia="Calibri" w:hAnsi="Arial" w:cs="Arial"/>
                <w:sz w:val="18"/>
                <w:szCs w:val="18"/>
                <w:lang w:bidi="bn-BD"/>
              </w:rPr>
              <w:t>Michael Z. Zgurovsky, Yuriy P. Zaychenko</w:t>
            </w:r>
          </w:p>
        </w:tc>
        <w:tc>
          <w:tcPr>
            <w:tcW w:w="154" w:type="pct"/>
          </w:tcPr>
          <w:p w:rsidR="001F551E" w:rsidRPr="001F551E" w:rsidRDefault="001F551E" w:rsidP="001F551E">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028" w:type="pct"/>
          </w:tcPr>
          <w:p w:rsidR="001F551E" w:rsidRPr="001F551E" w:rsidRDefault="001F551E" w:rsidP="001F551E">
            <w:pPr>
              <w:suppressAutoHyphens/>
              <w:spacing w:line="259" w:lineRule="auto"/>
              <w:rPr>
                <w:rFonts w:ascii="Arial" w:eastAsia="Calibri" w:hAnsi="Arial" w:cs="Arial"/>
                <w:sz w:val="18"/>
                <w:szCs w:val="18"/>
                <w:lang w:bidi="bn-BD"/>
              </w:rPr>
            </w:pPr>
            <w:r w:rsidRPr="001F551E">
              <w:rPr>
                <w:rFonts w:ascii="Arial" w:eastAsia="Calibri" w:hAnsi="Arial" w:cs="Arial"/>
                <w:b/>
                <w:bCs/>
                <w:sz w:val="18"/>
                <w:szCs w:val="18"/>
                <w:lang w:bidi="bn-BD"/>
              </w:rPr>
              <w:t>Big Data: Conceptual Analysis and Applications</w:t>
            </w:r>
            <w:r w:rsidRPr="001F551E">
              <w:rPr>
                <w:rFonts w:ascii="Arial" w:eastAsia="Calibri" w:hAnsi="Arial" w:cs="Arial"/>
                <w:sz w:val="18"/>
                <w:szCs w:val="18"/>
                <w:lang w:bidi="bn-BD"/>
              </w:rPr>
              <w:t xml:space="preserve">, </w:t>
            </w:r>
            <w:r w:rsidRPr="001F551E">
              <w:rPr>
                <w:rFonts w:ascii="Arial" w:eastAsia="Calibri" w:hAnsi="Arial" w:cs="Arial"/>
                <w:i/>
                <w:iCs/>
                <w:color w:val="000000"/>
                <w:sz w:val="18"/>
                <w:szCs w:val="18"/>
                <w:lang w:bidi="bn-BD"/>
              </w:rPr>
              <w:t>Springer</w:t>
            </w:r>
          </w:p>
        </w:tc>
      </w:tr>
    </w:tbl>
    <w:p w:rsidR="001F551E" w:rsidRPr="001F551E" w:rsidRDefault="001F551E" w:rsidP="001F551E">
      <w:pPr>
        <w:spacing w:line="259" w:lineRule="auto"/>
        <w:jc w:val="both"/>
        <w:rPr>
          <w:rFonts w:ascii="Arial" w:eastAsia="Calibri" w:hAnsi="Arial" w:cs="Arial"/>
          <w:b/>
          <w:spacing w:val="-3"/>
          <w:sz w:val="18"/>
          <w:szCs w:val="18"/>
          <w:lang w:bidi="bn-BD"/>
        </w:rPr>
      </w:pPr>
    </w:p>
    <w:p w:rsidR="001F551E" w:rsidRPr="001F551E" w:rsidRDefault="001F551E" w:rsidP="001F551E">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t>Books Recommended:</w:t>
      </w:r>
    </w:p>
    <w:tbl>
      <w:tblPr>
        <w:tblW w:w="4960" w:type="pct"/>
        <w:jc w:val="center"/>
        <w:tblLook w:val="0000" w:firstRow="0" w:lastRow="0" w:firstColumn="0" w:lastColumn="0" w:noHBand="0" w:noVBand="0"/>
      </w:tblPr>
      <w:tblGrid>
        <w:gridCol w:w="376"/>
        <w:gridCol w:w="2956"/>
        <w:gridCol w:w="284"/>
        <w:gridCol w:w="5553"/>
      </w:tblGrid>
      <w:tr w:rsidR="001F551E" w:rsidRPr="001F551E" w:rsidTr="002D69D2">
        <w:trPr>
          <w:trHeight w:val="196"/>
          <w:jc w:val="center"/>
        </w:trPr>
        <w:tc>
          <w:tcPr>
            <w:tcW w:w="205" w:type="pct"/>
          </w:tcPr>
          <w:p w:rsidR="001F551E" w:rsidRPr="001F551E" w:rsidRDefault="001F551E" w:rsidP="001F551E">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612" w:type="pct"/>
          </w:tcPr>
          <w:p w:rsidR="001F551E" w:rsidRPr="001F551E" w:rsidRDefault="001F551E" w:rsidP="001F551E">
            <w:pPr>
              <w:suppressAutoHyphens/>
              <w:spacing w:line="259" w:lineRule="auto"/>
              <w:rPr>
                <w:rFonts w:ascii="Arial" w:eastAsia="Calibri" w:hAnsi="Arial" w:cs="Arial"/>
                <w:spacing w:val="-3"/>
                <w:sz w:val="18"/>
                <w:szCs w:val="18"/>
                <w:lang w:bidi="bn-BD"/>
              </w:rPr>
            </w:pPr>
            <w:r w:rsidRPr="001F551E">
              <w:rPr>
                <w:rFonts w:ascii="Arial" w:eastAsia="Calibri" w:hAnsi="Arial" w:cs="Arial"/>
                <w:spacing w:val="-3"/>
                <w:sz w:val="18"/>
                <w:szCs w:val="18"/>
                <w:lang w:bidi="bn-BD"/>
              </w:rPr>
              <w:t>ThiThi Zin, Jerry Chun-Wei Lin</w:t>
            </w:r>
          </w:p>
        </w:tc>
        <w:tc>
          <w:tcPr>
            <w:tcW w:w="155" w:type="pct"/>
          </w:tcPr>
          <w:p w:rsidR="001F551E" w:rsidRPr="001F551E" w:rsidRDefault="001F551E" w:rsidP="001F551E">
            <w:pPr>
              <w:suppressAutoHyphens/>
              <w:spacing w:line="259" w:lineRule="auto"/>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028" w:type="pct"/>
          </w:tcPr>
          <w:p w:rsidR="001F551E" w:rsidRPr="001F551E" w:rsidRDefault="001F551E" w:rsidP="001F551E">
            <w:pPr>
              <w:suppressAutoHyphens/>
              <w:spacing w:line="259" w:lineRule="auto"/>
              <w:rPr>
                <w:rFonts w:ascii="Arial" w:eastAsia="Calibri" w:hAnsi="Arial" w:cs="Arial"/>
                <w:spacing w:val="-3"/>
                <w:sz w:val="18"/>
                <w:szCs w:val="18"/>
                <w:lang w:bidi="bn-BD"/>
              </w:rPr>
            </w:pPr>
            <w:r w:rsidRPr="001F551E">
              <w:rPr>
                <w:rFonts w:ascii="Arial" w:eastAsia="Calibri" w:hAnsi="Arial" w:cs="Arial"/>
                <w:b/>
                <w:bCs/>
                <w:spacing w:val="-3"/>
                <w:sz w:val="18"/>
                <w:szCs w:val="18"/>
                <w:lang w:bidi="bn-BD"/>
              </w:rPr>
              <w:t>Big Data Analysis and Deep Learning Applications</w:t>
            </w:r>
            <w:r w:rsidRPr="001F551E">
              <w:rPr>
                <w:rFonts w:ascii="Arial" w:eastAsia="Calibri" w:hAnsi="Arial" w:cs="Arial"/>
                <w:spacing w:val="-3"/>
                <w:sz w:val="18"/>
                <w:szCs w:val="18"/>
                <w:lang w:bidi="bn-BD"/>
              </w:rPr>
              <w:t xml:space="preserve">, </w:t>
            </w:r>
            <w:r w:rsidRPr="001F551E">
              <w:rPr>
                <w:rFonts w:ascii="Arial" w:eastAsia="Calibri" w:hAnsi="Arial" w:cs="Arial"/>
                <w:i/>
                <w:iCs/>
                <w:spacing w:val="-3"/>
                <w:sz w:val="18"/>
                <w:szCs w:val="18"/>
                <w:lang w:bidi="bn-BD"/>
              </w:rPr>
              <w:t>Springer</w:t>
            </w:r>
          </w:p>
        </w:tc>
      </w:tr>
    </w:tbl>
    <w:p w:rsidR="001F551E" w:rsidRPr="001F551E" w:rsidRDefault="001F551E" w:rsidP="001F551E">
      <w:pPr>
        <w:shd w:val="clear" w:color="auto" w:fill="FFFFFF"/>
        <w:spacing w:line="315" w:lineRule="atLeast"/>
        <w:jc w:val="center"/>
        <w:rPr>
          <w:rFonts w:ascii="Arial" w:eastAsia="Calibri" w:hAnsi="Arial" w:cs="Arial"/>
          <w:b/>
          <w:bCs/>
          <w:sz w:val="18"/>
          <w:szCs w:val="18"/>
          <w:shd w:val="clear" w:color="auto" w:fill="FFFFFF"/>
          <w:lang w:bidi="bn-BD"/>
        </w:rPr>
      </w:pPr>
    </w:p>
    <w:p w:rsidR="00D3307D" w:rsidRPr="001F551E" w:rsidRDefault="00D3307D" w:rsidP="00CF71BD">
      <w:pPr>
        <w:rPr>
          <w:rFonts w:ascii="Arial" w:hAnsi="Arial" w:cs="Arial"/>
          <w:sz w:val="18"/>
          <w:szCs w:val="18"/>
        </w:rPr>
      </w:pPr>
    </w:p>
    <w:p w:rsidR="001F551E" w:rsidRPr="001F551E" w:rsidRDefault="001F551E" w:rsidP="00CF71BD">
      <w:pPr>
        <w:rPr>
          <w:rFonts w:ascii="Arial" w:hAnsi="Arial" w:cs="Arial"/>
          <w:sz w:val="18"/>
          <w:szCs w:val="18"/>
        </w:rPr>
      </w:pP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CSE 4272: Big Data Lab</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 xml:space="preserve">Credits: </w:t>
      </w:r>
      <w:r w:rsidRPr="001F551E">
        <w:rPr>
          <w:rFonts w:ascii="Arial" w:eastAsia="Calibri" w:hAnsi="Arial" w:cs="Arial"/>
          <w:iCs/>
          <w:sz w:val="18"/>
          <w:szCs w:val="18"/>
          <w:lang w:bidi="bn-BD"/>
        </w:rPr>
        <w:t xml:space="preserve">1 </w:t>
      </w:r>
      <w:r w:rsidR="00844CE6">
        <w:rPr>
          <w:rFonts w:ascii="Arial" w:eastAsia="Calibri" w:hAnsi="Arial" w:cs="Arial"/>
          <w:b/>
          <w:bCs/>
          <w:iCs/>
          <w:sz w:val="18"/>
          <w:szCs w:val="18"/>
          <w:lang w:bidi="bn-BD"/>
        </w:rPr>
        <w:t>Contact Hours: 28</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1F551E" w:rsidRPr="001F551E" w:rsidRDefault="001F551E" w:rsidP="001F551E">
      <w:pPr>
        <w:spacing w:line="259" w:lineRule="auto"/>
        <w:jc w:val="center"/>
        <w:rPr>
          <w:rFonts w:ascii="Arial" w:eastAsia="Calibri" w:hAnsi="Arial" w:cs="Arial"/>
          <w:b/>
          <w:bCs/>
          <w:sz w:val="18"/>
          <w:szCs w:val="18"/>
          <w:lang w:bidi="bn-BD"/>
        </w:rPr>
      </w:pPr>
    </w:p>
    <w:tbl>
      <w:tblPr>
        <w:tblW w:w="9180" w:type="dxa"/>
        <w:jc w:val="center"/>
        <w:tblLook w:val="04A0" w:firstRow="1" w:lastRow="0" w:firstColumn="1" w:lastColumn="0" w:noHBand="0" w:noVBand="1"/>
      </w:tblPr>
      <w:tblGrid>
        <w:gridCol w:w="1439"/>
        <w:gridCol w:w="7741"/>
      </w:tblGrid>
      <w:tr w:rsidR="001F551E" w:rsidRPr="001F551E" w:rsidTr="002D69D2">
        <w:trPr>
          <w:jc w:val="center"/>
        </w:trPr>
        <w:tc>
          <w:tcPr>
            <w:tcW w:w="1439" w:type="dxa"/>
          </w:tcPr>
          <w:p w:rsidR="001F551E" w:rsidRPr="001F551E" w:rsidRDefault="001F551E" w:rsidP="001F551E">
            <w:pPr>
              <w:spacing w:line="259" w:lineRule="auto"/>
              <w:rPr>
                <w:rFonts w:ascii="Arial" w:eastAsia="Calibri" w:hAnsi="Arial" w:cs="Arial"/>
                <w:b/>
                <w:bCs/>
                <w:sz w:val="18"/>
                <w:szCs w:val="18"/>
                <w:lang w:bidi="bn-BD"/>
              </w:rPr>
            </w:pPr>
            <w:r w:rsidRPr="001F551E">
              <w:rPr>
                <w:rFonts w:ascii="Arial" w:eastAsia="Calibri" w:hAnsi="Arial" w:cs="Arial"/>
                <w:b/>
                <w:sz w:val="18"/>
                <w:szCs w:val="18"/>
                <w:lang w:bidi="bn-BD"/>
              </w:rPr>
              <w:t>Prerequisite:</w:t>
            </w:r>
          </w:p>
        </w:tc>
        <w:tc>
          <w:tcPr>
            <w:tcW w:w="7741" w:type="dxa"/>
          </w:tcPr>
          <w:p w:rsidR="001F551E" w:rsidRPr="001F551E" w:rsidRDefault="001F551E" w:rsidP="001F551E">
            <w:pPr>
              <w:spacing w:line="259" w:lineRule="auto"/>
              <w:rPr>
                <w:rFonts w:ascii="Arial" w:eastAsia="Calibri" w:hAnsi="Arial" w:cs="Arial"/>
                <w:iCs/>
                <w:sz w:val="18"/>
                <w:szCs w:val="18"/>
                <w:lang w:bidi="bn-BD"/>
              </w:rPr>
            </w:pPr>
            <w:r w:rsidRPr="001F551E">
              <w:rPr>
                <w:rFonts w:ascii="Arial" w:eastAsia="Calibri" w:hAnsi="Arial" w:cs="Arial"/>
                <w:iCs/>
                <w:sz w:val="18"/>
                <w:szCs w:val="18"/>
                <w:lang w:bidi="bn-BD"/>
              </w:rPr>
              <w:t>CSE4132: Artificial Intelligence Lab</w:t>
            </w:r>
          </w:p>
        </w:tc>
      </w:tr>
      <w:tr w:rsidR="001F551E" w:rsidRPr="001F551E" w:rsidTr="002D69D2">
        <w:trPr>
          <w:jc w:val="center"/>
        </w:trPr>
        <w:tc>
          <w:tcPr>
            <w:tcW w:w="1439" w:type="dxa"/>
          </w:tcPr>
          <w:p w:rsidR="001F551E" w:rsidRPr="001F551E" w:rsidRDefault="001F551E" w:rsidP="001F551E">
            <w:pPr>
              <w:spacing w:line="259" w:lineRule="auto"/>
              <w:rPr>
                <w:rFonts w:ascii="Arial" w:eastAsia="Calibri" w:hAnsi="Arial" w:cs="Arial"/>
                <w:b/>
                <w:sz w:val="18"/>
                <w:szCs w:val="18"/>
                <w:lang w:bidi="bn-BD"/>
              </w:rPr>
            </w:pPr>
            <w:r w:rsidRPr="001F551E">
              <w:rPr>
                <w:rFonts w:ascii="Arial" w:eastAsia="Calibri" w:hAnsi="Arial" w:cs="Arial"/>
                <w:b/>
                <w:sz w:val="18"/>
                <w:szCs w:val="18"/>
                <w:lang w:bidi="bn-BD"/>
              </w:rPr>
              <w:t>Course Type</w:t>
            </w:r>
          </w:p>
        </w:tc>
        <w:tc>
          <w:tcPr>
            <w:tcW w:w="7741" w:type="dxa"/>
          </w:tcPr>
          <w:p w:rsidR="001F551E" w:rsidRPr="001F551E" w:rsidRDefault="009F4EBA" w:rsidP="001F551E">
            <w:pPr>
              <w:spacing w:line="259" w:lineRule="auto"/>
              <w:rPr>
                <w:rFonts w:ascii="Arial" w:eastAsia="Calibri" w:hAnsi="Arial" w:cs="Arial"/>
                <w:iCs/>
                <w:sz w:val="18"/>
                <w:szCs w:val="18"/>
                <w:lang w:bidi="bn-BD"/>
              </w:rPr>
            </w:pPr>
            <w:sdt>
              <w:sdtPr>
                <w:rPr>
                  <w:rFonts w:ascii="Arial" w:eastAsia="Calibri" w:hAnsi="Arial" w:cs="Arial"/>
                  <w:iCs/>
                  <w:sz w:val="18"/>
                  <w:szCs w:val="18"/>
                  <w:lang w:bidi="bn-BD"/>
                </w:rPr>
                <w:id w:val="-1365429544"/>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Theory         </w:t>
            </w:r>
            <w:sdt>
              <w:sdtPr>
                <w:rPr>
                  <w:rFonts w:ascii="Arial" w:eastAsia="Calibri" w:hAnsi="Arial" w:cs="Arial"/>
                  <w:iCs/>
                  <w:sz w:val="18"/>
                  <w:szCs w:val="18"/>
                  <w:lang w:bidi="bn-BD"/>
                </w:rPr>
                <w:id w:val="-793675617"/>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Laboratory work         </w:t>
            </w:r>
            <w:sdt>
              <w:sdtPr>
                <w:rPr>
                  <w:rFonts w:ascii="Arial" w:eastAsia="Calibri" w:hAnsi="Arial" w:cs="Arial"/>
                  <w:iCs/>
                  <w:sz w:val="18"/>
                  <w:szCs w:val="18"/>
                  <w:lang w:bidi="bn-BD"/>
                </w:rPr>
                <w:id w:val="-1197080823"/>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Project work      </w:t>
            </w:r>
            <w:sdt>
              <w:sdtPr>
                <w:rPr>
                  <w:rFonts w:ascii="Arial" w:eastAsia="Calibri" w:hAnsi="Arial" w:cs="Arial"/>
                  <w:iCs/>
                  <w:sz w:val="18"/>
                  <w:szCs w:val="18"/>
                  <w:lang w:bidi="bn-BD"/>
                </w:rPr>
                <w:id w:val="1808358801"/>
              </w:sdtPr>
              <w:sdtEndPr/>
              <w:sdtContent>
                <w:r w:rsidR="001F551E" w:rsidRPr="001F551E">
                  <w:rPr>
                    <w:rFonts w:ascii="MS Gothic" w:eastAsia="MS Gothic" w:hAnsi="MS Gothic" w:cs="MS Gothic" w:hint="eastAsia"/>
                    <w:iCs/>
                    <w:sz w:val="18"/>
                    <w:szCs w:val="18"/>
                    <w:lang w:bidi="bn-BD"/>
                  </w:rPr>
                  <w:t>☐</w:t>
                </w:r>
              </w:sdtContent>
            </w:sdt>
            <w:r w:rsidR="001F551E" w:rsidRPr="001F551E">
              <w:rPr>
                <w:rFonts w:ascii="Arial" w:eastAsia="Calibri" w:hAnsi="Arial" w:cs="Arial"/>
                <w:iCs/>
                <w:sz w:val="18"/>
                <w:szCs w:val="18"/>
                <w:lang w:bidi="bn-BD"/>
              </w:rPr>
              <w:t xml:space="preserve">  Viva Voce                    </w:t>
            </w:r>
          </w:p>
        </w:tc>
      </w:tr>
      <w:tr w:rsidR="001F551E" w:rsidRPr="001F551E" w:rsidTr="002D69D2">
        <w:trPr>
          <w:trHeight w:val="238"/>
          <w:jc w:val="center"/>
        </w:trPr>
        <w:tc>
          <w:tcPr>
            <w:tcW w:w="1439" w:type="dxa"/>
          </w:tcPr>
          <w:p w:rsidR="001F551E" w:rsidRPr="001F551E" w:rsidRDefault="001F551E" w:rsidP="001F551E">
            <w:pPr>
              <w:spacing w:line="259" w:lineRule="auto"/>
              <w:ind w:left="2160" w:hanging="2160"/>
              <w:rPr>
                <w:rFonts w:ascii="Arial" w:eastAsia="Calibri" w:hAnsi="Arial" w:cs="Arial"/>
                <w:b/>
                <w:bCs/>
                <w:sz w:val="18"/>
                <w:szCs w:val="18"/>
                <w:lang w:bidi="bn-BD"/>
              </w:rPr>
            </w:pPr>
            <w:r w:rsidRPr="001F551E">
              <w:rPr>
                <w:rFonts w:ascii="Arial" w:eastAsia="Calibri" w:hAnsi="Arial" w:cs="Arial"/>
                <w:b/>
                <w:bCs/>
                <w:sz w:val="18"/>
                <w:szCs w:val="18"/>
                <w:lang w:bidi="bn-BD"/>
              </w:rPr>
              <w:t>Motivation</w:t>
            </w:r>
          </w:p>
        </w:tc>
        <w:tc>
          <w:tcPr>
            <w:tcW w:w="7741" w:type="dxa"/>
          </w:tcPr>
          <w:p w:rsidR="001F551E" w:rsidRPr="001F551E" w:rsidRDefault="001F551E" w:rsidP="001F551E">
            <w:pPr>
              <w:spacing w:line="259" w:lineRule="auto"/>
              <w:rPr>
                <w:rFonts w:ascii="Arial" w:eastAsia="Calibri" w:hAnsi="Arial" w:cs="Arial"/>
                <w:bCs/>
                <w:iCs/>
                <w:sz w:val="18"/>
                <w:szCs w:val="18"/>
                <w:lang w:bidi="bn-BD"/>
              </w:rPr>
            </w:pPr>
            <w:r w:rsidRPr="001F551E">
              <w:rPr>
                <w:rFonts w:ascii="Arial" w:eastAsia="Calibri" w:hAnsi="Arial" w:cs="Arial"/>
                <w:bCs/>
                <w:iCs/>
                <w:sz w:val="18"/>
                <w:szCs w:val="18"/>
                <w:lang w:bidi="bn-BD"/>
              </w:rPr>
              <w:t>Drive better business decisions with an overview of how big data is organized, analyzed, and interpreted. Apply your insights to real-world problems and questions.</w:t>
            </w:r>
          </w:p>
        </w:tc>
      </w:tr>
      <w:tr w:rsidR="001F551E" w:rsidRPr="001F551E" w:rsidTr="002D69D2">
        <w:trPr>
          <w:trHeight w:val="238"/>
          <w:jc w:val="center"/>
        </w:trPr>
        <w:tc>
          <w:tcPr>
            <w:tcW w:w="9180" w:type="dxa"/>
            <w:gridSpan w:val="2"/>
          </w:tcPr>
          <w:p w:rsidR="001F551E" w:rsidRPr="001F551E" w:rsidRDefault="001F551E" w:rsidP="001F551E">
            <w:pPr>
              <w:spacing w:line="259" w:lineRule="auto"/>
              <w:rPr>
                <w:rFonts w:ascii="Arial" w:eastAsia="Calibri" w:hAnsi="Arial" w:cs="Arial"/>
                <w:b/>
                <w:bCs/>
                <w:sz w:val="18"/>
                <w:szCs w:val="18"/>
                <w:lang w:bidi="bn-BD"/>
              </w:rPr>
            </w:pPr>
            <w:r w:rsidRPr="001F551E">
              <w:rPr>
                <w:rFonts w:ascii="Arial" w:eastAsia="Calibri" w:hAnsi="Arial" w:cs="Arial"/>
                <w:b/>
                <w:bCs/>
                <w:sz w:val="18"/>
                <w:szCs w:val="18"/>
                <w:lang w:bidi="bn-BD"/>
              </w:rPr>
              <w:t>Course Objective:</w:t>
            </w:r>
          </w:p>
          <w:p w:rsidR="001F551E" w:rsidRPr="001F551E" w:rsidRDefault="001F551E" w:rsidP="001F551E">
            <w:pPr>
              <w:spacing w:line="259" w:lineRule="auto"/>
              <w:jc w:val="both"/>
              <w:rPr>
                <w:rFonts w:ascii="Arial" w:eastAsia="Calibri" w:hAnsi="Arial" w:cs="Arial"/>
                <w:iCs/>
                <w:sz w:val="18"/>
                <w:szCs w:val="18"/>
                <w:lang w:bidi="bn-BD"/>
              </w:rPr>
            </w:pPr>
            <w:r w:rsidRPr="001F551E">
              <w:rPr>
                <w:rFonts w:ascii="Arial" w:eastAsia="Calibri" w:hAnsi="Arial" w:cs="Arial"/>
                <w:bCs/>
                <w:iCs/>
                <w:sz w:val="18"/>
                <w:szCs w:val="18"/>
                <w:lang w:bidi="bn-BD"/>
              </w:rPr>
              <w:t>Do you need to understand big data and how it will impact your business? This Specialization is for you. You will gain an understanding of what insights big data can provide through hands-on experience with the tools and systems used by big data scientists and engineers. Previous programming experience is not required! You will be guided through the basics of using Hadoop with MapReduce, Spark, Pig and Hive. By following along with provided code, you will experience how one can perform predictive modeling and leverage graph analytics to model problems. This specialization will prepare you to ask the right questions about data, communicate effectively with data scientists, and do basic exploration of large, complex datasets. In the final Capstone Project, developed in partnership with data software company Splunk, you’ll apply the skills you learned to do basic analyses of big data.</w:t>
            </w:r>
          </w:p>
        </w:tc>
      </w:tr>
    </w:tbl>
    <w:p w:rsidR="001F551E" w:rsidRPr="001F551E" w:rsidRDefault="001F551E" w:rsidP="001F551E">
      <w:pPr>
        <w:autoSpaceDE w:val="0"/>
        <w:autoSpaceDN w:val="0"/>
        <w:adjustRightInd w:val="0"/>
        <w:spacing w:line="259" w:lineRule="auto"/>
        <w:jc w:val="center"/>
        <w:rPr>
          <w:rFonts w:ascii="Arial" w:eastAsia="Calibri" w:hAnsi="Arial" w:cs="Arial"/>
          <w:b/>
          <w:color w:val="000000"/>
          <w:sz w:val="18"/>
          <w:szCs w:val="18"/>
          <w:lang w:bidi="bn-BD"/>
        </w:rPr>
      </w:pPr>
    </w:p>
    <w:p w:rsidR="009F3CCA" w:rsidRDefault="009F3CCA">
      <w:pPr>
        <w:rPr>
          <w:rFonts w:ascii="Arial" w:eastAsia="Calibri" w:hAnsi="Arial" w:cs="Arial"/>
          <w:b/>
          <w:color w:val="000000"/>
          <w:sz w:val="18"/>
          <w:szCs w:val="18"/>
          <w:lang w:bidi="bn-BD"/>
        </w:rPr>
      </w:pPr>
      <w:r>
        <w:rPr>
          <w:rFonts w:ascii="Arial" w:eastAsia="Calibri" w:hAnsi="Arial" w:cs="Arial"/>
          <w:b/>
          <w:color w:val="000000"/>
          <w:sz w:val="18"/>
          <w:szCs w:val="18"/>
          <w:lang w:bidi="bn-BD"/>
        </w:rPr>
        <w:br w:type="page"/>
      </w:r>
    </w:p>
    <w:p w:rsidR="001F551E" w:rsidRPr="001F551E" w:rsidRDefault="001F551E" w:rsidP="001F551E">
      <w:pPr>
        <w:autoSpaceDE w:val="0"/>
        <w:autoSpaceDN w:val="0"/>
        <w:adjustRightInd w:val="0"/>
        <w:spacing w:line="259" w:lineRule="auto"/>
        <w:jc w:val="center"/>
        <w:rPr>
          <w:rFonts w:ascii="Arial" w:eastAsia="Calibri" w:hAnsi="Arial" w:cs="Arial"/>
          <w:b/>
          <w:color w:val="000000"/>
          <w:sz w:val="18"/>
          <w:szCs w:val="18"/>
          <w:lang w:bidi="bn-BD"/>
        </w:rPr>
      </w:pPr>
      <w:r w:rsidRPr="001F551E">
        <w:rPr>
          <w:rFonts w:ascii="Arial" w:eastAsia="Calibri" w:hAnsi="Arial" w:cs="Arial"/>
          <w:b/>
          <w:color w:val="000000"/>
          <w:sz w:val="18"/>
          <w:szCs w:val="18"/>
          <w:lang w:bidi="bn-BD"/>
        </w:rPr>
        <w:lastRenderedPageBreak/>
        <w:t>Course Outcomes (COs), Program Outcomes (POs) and Assessment:</w:t>
      </w:r>
    </w:p>
    <w:tbl>
      <w:tblPr>
        <w:tblStyle w:val="TableGrid5"/>
        <w:tblW w:w="9190" w:type="dxa"/>
        <w:jc w:val="center"/>
        <w:tblLook w:val="04A0" w:firstRow="1" w:lastRow="0" w:firstColumn="1" w:lastColumn="0" w:noHBand="0" w:noVBand="1"/>
      </w:tblPr>
      <w:tblGrid>
        <w:gridCol w:w="587"/>
        <w:gridCol w:w="1625"/>
        <w:gridCol w:w="2253"/>
        <w:gridCol w:w="1396"/>
        <w:gridCol w:w="1675"/>
        <w:gridCol w:w="1654"/>
      </w:tblGrid>
      <w:tr w:rsidR="001F551E" w:rsidRPr="001F551E" w:rsidTr="002D69D2">
        <w:trPr>
          <w:trHeight w:val="728"/>
          <w:jc w:val="center"/>
        </w:trPr>
        <w:tc>
          <w:tcPr>
            <w:tcW w:w="475"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652"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68"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417"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0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77"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1F551E" w:rsidRPr="001F551E" w:rsidTr="002D69D2">
        <w:trPr>
          <w:trHeight w:val="1232"/>
          <w:jc w:val="center"/>
        </w:trPr>
        <w:tc>
          <w:tcPr>
            <w:tcW w:w="475"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652" w:type="dxa"/>
            <w:vAlign w:val="center"/>
          </w:tcPr>
          <w:p w:rsidR="001F551E" w:rsidRPr="001F551E" w:rsidRDefault="001F551E" w:rsidP="001F551E">
            <w:pPr>
              <w:ind w:left="-18"/>
              <w:contextualSpacing/>
              <w:jc w:val="center"/>
              <w:rPr>
                <w:rFonts w:ascii="Arial" w:hAnsi="Arial" w:cs="Arial"/>
                <w:bCs/>
                <w:color w:val="000000"/>
                <w:sz w:val="18"/>
                <w:szCs w:val="18"/>
                <w:lang w:bidi="bn-BD"/>
              </w:rPr>
            </w:pPr>
            <w:r w:rsidRPr="001F551E">
              <w:rPr>
                <w:rFonts w:ascii="Arial" w:hAnsi="Arial" w:cs="Arial"/>
                <w:bCs/>
                <w:color w:val="000000"/>
                <w:sz w:val="18"/>
                <w:szCs w:val="18"/>
                <w:lang w:bidi="bn-BD"/>
              </w:rPr>
              <w:t>To</w:t>
            </w:r>
            <w:r w:rsidRPr="001F551E">
              <w:rPr>
                <w:rFonts w:ascii="Arial" w:hAnsi="Arial" w:cs="Arial"/>
                <w:b/>
                <w:color w:val="000000"/>
                <w:sz w:val="18"/>
                <w:szCs w:val="18"/>
                <w:lang w:bidi="bn-BD"/>
              </w:rPr>
              <w:t xml:space="preserve"> describe</w:t>
            </w:r>
            <w:r w:rsidRPr="001F551E">
              <w:rPr>
                <w:rFonts w:ascii="Arial" w:hAnsi="Arial" w:cs="Arial"/>
                <w:bCs/>
                <w:color w:val="000000"/>
                <w:sz w:val="18"/>
                <w:szCs w:val="18"/>
                <w:lang w:bidi="bn-BD"/>
              </w:rPr>
              <w:t xml:space="preserve"> the Big Data landscape.</w:t>
            </w:r>
          </w:p>
        </w:tc>
        <w:tc>
          <w:tcPr>
            <w:tcW w:w="2268"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p>
        </w:tc>
        <w:tc>
          <w:tcPr>
            <w:tcW w:w="1417"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01"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7844542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6736772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136994720"/>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37279325"/>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4543424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77" w:type="dxa"/>
            <w:vAlign w:val="center"/>
          </w:tcPr>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1F551E" w:rsidRPr="001F551E">
              <w:rPr>
                <w:rFonts w:ascii="Arial" w:hAnsi="Arial" w:cs="Arial"/>
                <w:color w:val="000000"/>
                <w:sz w:val="18"/>
                <w:szCs w:val="18"/>
                <w:lang w:bidi="bn-BD"/>
              </w:rPr>
              <w:t xml:space="preserve"> Exam</w:t>
            </w:r>
          </w:p>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1F551E" w:rsidRPr="001F551E">
              <w:rPr>
                <w:rFonts w:ascii="Arial" w:hAnsi="Arial" w:cs="Arial"/>
                <w:color w:val="000000"/>
                <w:sz w:val="18"/>
                <w:szCs w:val="18"/>
                <w:lang w:bidi="bn-BD"/>
              </w:rPr>
              <w:t xml:space="preserve"> book</w:t>
            </w:r>
          </w:p>
          <w:p w:rsidR="001F551E" w:rsidRPr="001F551E" w:rsidRDefault="001F551E"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1F551E" w:rsidRPr="001F551E" w:rsidTr="002D69D2">
        <w:trPr>
          <w:trHeight w:val="962"/>
          <w:jc w:val="center"/>
        </w:trPr>
        <w:tc>
          <w:tcPr>
            <w:tcW w:w="475"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652" w:type="dxa"/>
            <w:vAlign w:val="center"/>
          </w:tcPr>
          <w:p w:rsidR="001F551E" w:rsidRPr="001F551E" w:rsidRDefault="001F551E" w:rsidP="001F551E">
            <w:pPr>
              <w:ind w:left="-18"/>
              <w:contextualSpacing/>
              <w:jc w:val="center"/>
              <w:rPr>
                <w:rFonts w:ascii="Arial" w:hAnsi="Arial" w:cs="Arial"/>
                <w:bCs/>
                <w:sz w:val="18"/>
                <w:szCs w:val="18"/>
                <w:lang w:bidi="bn-BD"/>
              </w:rPr>
            </w:pPr>
            <w:r w:rsidRPr="001F551E">
              <w:rPr>
                <w:rFonts w:ascii="Arial" w:hAnsi="Arial" w:cs="Arial"/>
                <w:bCs/>
                <w:sz w:val="18"/>
                <w:szCs w:val="18"/>
                <w:lang w:bidi="bn-BD"/>
              </w:rPr>
              <w:t>To</w:t>
            </w:r>
            <w:r w:rsidRPr="001F551E">
              <w:rPr>
                <w:rFonts w:ascii="Arial" w:hAnsi="Arial" w:cs="Arial"/>
                <w:b/>
                <w:sz w:val="18"/>
                <w:szCs w:val="18"/>
                <w:lang w:bidi="bn-BD"/>
              </w:rPr>
              <w:t xml:space="preserve"> identify</w:t>
            </w:r>
            <w:r w:rsidRPr="001F551E">
              <w:rPr>
                <w:rFonts w:ascii="Arial" w:hAnsi="Arial" w:cs="Arial"/>
                <w:bCs/>
                <w:sz w:val="18"/>
                <w:szCs w:val="18"/>
                <w:lang w:bidi="bn-BD"/>
              </w:rPr>
              <w:t xml:space="preserve"> big data problems </w:t>
            </w:r>
          </w:p>
        </w:tc>
        <w:tc>
          <w:tcPr>
            <w:tcW w:w="2268"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Design/development of solutions (PO3), Modern tool usage (PO5)</w:t>
            </w:r>
          </w:p>
        </w:tc>
        <w:tc>
          <w:tcPr>
            <w:tcW w:w="1417"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01"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12421928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6855185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6075898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4497492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274294805"/>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77" w:type="dxa"/>
            <w:vAlign w:val="center"/>
          </w:tcPr>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1F551E" w:rsidRPr="001F551E">
              <w:rPr>
                <w:rFonts w:ascii="Arial" w:hAnsi="Arial" w:cs="Arial"/>
                <w:color w:val="000000"/>
                <w:sz w:val="18"/>
                <w:szCs w:val="18"/>
                <w:lang w:bidi="bn-BD"/>
              </w:rPr>
              <w:t xml:space="preserve"> Exam</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1F551E" w:rsidRPr="001F551E">
              <w:rPr>
                <w:rFonts w:ascii="Arial" w:hAnsi="Arial" w:cs="Arial"/>
                <w:color w:val="000000"/>
                <w:sz w:val="18"/>
                <w:szCs w:val="18"/>
                <w:lang w:bidi="bn-BD"/>
              </w:rPr>
              <w:t xml:space="preserve"> book</w:t>
            </w:r>
          </w:p>
          <w:p w:rsidR="001F551E" w:rsidRPr="001F551E" w:rsidRDefault="001F551E"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1F551E" w:rsidRPr="001F551E" w:rsidTr="002D69D2">
        <w:trPr>
          <w:trHeight w:val="962"/>
          <w:jc w:val="center"/>
        </w:trPr>
        <w:tc>
          <w:tcPr>
            <w:tcW w:w="475"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652" w:type="dxa"/>
            <w:vAlign w:val="center"/>
          </w:tcPr>
          <w:p w:rsidR="001F551E" w:rsidRPr="001F551E" w:rsidRDefault="001F551E" w:rsidP="001F551E">
            <w:pPr>
              <w:ind w:left="-18"/>
              <w:contextualSpacing/>
              <w:jc w:val="center"/>
              <w:rPr>
                <w:rFonts w:ascii="Arial" w:hAnsi="Arial" w:cs="Arial"/>
                <w:bCs/>
                <w:sz w:val="18"/>
                <w:szCs w:val="18"/>
                <w:lang w:bidi="bn-BD"/>
              </w:rPr>
            </w:pPr>
            <w:r w:rsidRPr="001F551E">
              <w:rPr>
                <w:rFonts w:ascii="Arial" w:hAnsi="Arial" w:cs="Arial"/>
                <w:bCs/>
                <w:sz w:val="18"/>
                <w:szCs w:val="18"/>
                <w:lang w:bidi="bn-BD"/>
              </w:rPr>
              <w:t>To</w:t>
            </w:r>
            <w:r w:rsidRPr="001F551E">
              <w:rPr>
                <w:rFonts w:ascii="Arial" w:hAnsi="Arial" w:cs="Arial"/>
                <w:b/>
                <w:sz w:val="18"/>
                <w:szCs w:val="18"/>
                <w:lang w:bidi="bn-BD"/>
              </w:rPr>
              <w:t xml:space="preserve"> summarize</w:t>
            </w:r>
            <w:r w:rsidRPr="001F551E">
              <w:rPr>
                <w:rFonts w:ascii="Arial" w:hAnsi="Arial" w:cs="Arial"/>
                <w:bCs/>
                <w:sz w:val="18"/>
                <w:szCs w:val="18"/>
                <w:lang w:bidi="bn-BD"/>
              </w:rPr>
              <w:t xml:space="preserve"> the features and significance of the HDFS file system </w:t>
            </w:r>
          </w:p>
        </w:tc>
        <w:tc>
          <w:tcPr>
            <w:tcW w:w="2268"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p>
        </w:tc>
        <w:tc>
          <w:tcPr>
            <w:tcW w:w="1417"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01"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6989490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7156841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5508181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2602376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176930652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77" w:type="dxa"/>
            <w:vAlign w:val="center"/>
          </w:tcPr>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1F551E" w:rsidRPr="001F551E">
              <w:rPr>
                <w:rFonts w:ascii="Arial" w:hAnsi="Arial" w:cs="Arial"/>
                <w:color w:val="000000"/>
                <w:sz w:val="18"/>
                <w:szCs w:val="18"/>
                <w:lang w:bidi="bn-BD"/>
              </w:rPr>
              <w:t xml:space="preserve"> Exam</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1F551E" w:rsidRPr="001F551E">
              <w:rPr>
                <w:rFonts w:ascii="Arial" w:hAnsi="Arial" w:cs="Arial"/>
                <w:color w:val="000000"/>
                <w:sz w:val="18"/>
                <w:szCs w:val="18"/>
                <w:lang w:bidi="bn-BD"/>
              </w:rPr>
              <w:t xml:space="preserve"> book</w:t>
            </w:r>
          </w:p>
          <w:p w:rsidR="001F551E" w:rsidRPr="001F551E" w:rsidRDefault="001F551E"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bl>
    <w:p w:rsidR="001F551E" w:rsidRPr="001F551E" w:rsidRDefault="001F551E" w:rsidP="001F551E">
      <w:pPr>
        <w:autoSpaceDE w:val="0"/>
        <w:autoSpaceDN w:val="0"/>
        <w:adjustRightInd w:val="0"/>
        <w:spacing w:line="259" w:lineRule="auto"/>
        <w:jc w:val="center"/>
        <w:rPr>
          <w:rFonts w:ascii="Arial" w:eastAsia="Calibri" w:hAnsi="Arial" w:cs="Arial"/>
          <w:b/>
          <w:color w:val="000000"/>
          <w:sz w:val="18"/>
          <w:szCs w:val="18"/>
          <w:lang w:bidi="bn-BD"/>
        </w:rPr>
      </w:pPr>
    </w:p>
    <w:tbl>
      <w:tblPr>
        <w:tblStyle w:val="TableGrid5"/>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1F551E" w:rsidRPr="001F551E" w:rsidTr="002D69D2">
        <w:trPr>
          <w:jc w:val="center"/>
        </w:trPr>
        <w:tc>
          <w:tcPr>
            <w:tcW w:w="9269" w:type="dxa"/>
          </w:tcPr>
          <w:p w:rsidR="001F551E" w:rsidRPr="001F551E" w:rsidRDefault="001F551E" w:rsidP="001F551E">
            <w:pPr>
              <w:ind w:left="-63"/>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rsidR="001F551E" w:rsidRPr="001F551E" w:rsidRDefault="001F551E" w:rsidP="001F551E">
            <w:pPr>
              <w:rPr>
                <w:rFonts w:ascii="Arial" w:hAnsi="Arial" w:cs="Arial"/>
                <w:bCs/>
                <w:sz w:val="18"/>
                <w:szCs w:val="18"/>
                <w:lang w:bidi="bn-BD"/>
              </w:rPr>
            </w:pPr>
            <w:r w:rsidRPr="001F551E">
              <w:rPr>
                <w:rFonts w:ascii="Arial" w:hAnsi="Arial" w:cs="Arial"/>
                <w:bCs/>
                <w:color w:val="800000"/>
                <w:sz w:val="18"/>
                <w:szCs w:val="18"/>
                <w:lang w:bidi="bn-BD"/>
              </w:rPr>
              <w:tab/>
            </w:r>
            <w:r w:rsidRPr="001F551E">
              <w:rPr>
                <w:rFonts w:ascii="Arial" w:hAnsi="Arial" w:cs="Arial"/>
                <w:bCs/>
                <w:sz w:val="18"/>
                <w:szCs w:val="18"/>
                <w:lang w:bidi="bn-BD"/>
              </w:rPr>
              <w:t>Continuous Assessments (CA)  (20%)</w:t>
            </w:r>
          </w:p>
          <w:p w:rsidR="001F551E" w:rsidRPr="001F551E" w:rsidRDefault="001F551E" w:rsidP="001F551E">
            <w:pPr>
              <w:rPr>
                <w:rFonts w:ascii="Arial" w:hAnsi="Arial" w:cs="Arial"/>
                <w:bCs/>
                <w:sz w:val="18"/>
                <w:szCs w:val="18"/>
                <w:lang w:bidi="bn-BD"/>
              </w:rPr>
            </w:pPr>
            <w:r w:rsidRPr="001F551E">
              <w:rPr>
                <w:rFonts w:ascii="Arial" w:hAnsi="Arial" w:cs="Arial"/>
                <w:bCs/>
                <w:sz w:val="18"/>
                <w:szCs w:val="18"/>
                <w:lang w:bidi="bn-BD"/>
              </w:rPr>
              <w:tab/>
              <w:t>A comprehensive final exam + Lab note book (70%)</w:t>
            </w:r>
          </w:p>
          <w:p w:rsidR="001F551E" w:rsidRPr="001F551E" w:rsidRDefault="001F551E" w:rsidP="001F551E">
            <w:pPr>
              <w:rPr>
                <w:rFonts w:ascii="Arial" w:hAnsi="Arial" w:cs="Arial"/>
                <w:b/>
                <w:color w:val="000000"/>
                <w:sz w:val="18"/>
                <w:szCs w:val="18"/>
                <w:lang w:bidi="bn-BD"/>
              </w:rPr>
            </w:pPr>
            <w:r w:rsidRPr="001F551E">
              <w:rPr>
                <w:rFonts w:ascii="Arial" w:hAnsi="Arial" w:cs="Arial"/>
                <w:bCs/>
                <w:sz w:val="18"/>
                <w:szCs w:val="18"/>
                <w:lang w:bidi="bn-BD"/>
              </w:rPr>
              <w:tab/>
              <w:t>A class participation mark (10%).</w:t>
            </w:r>
          </w:p>
        </w:tc>
      </w:tr>
      <w:tr w:rsidR="001F551E" w:rsidRPr="001F551E" w:rsidTr="002D69D2">
        <w:trPr>
          <w:jc w:val="center"/>
        </w:trPr>
        <w:tc>
          <w:tcPr>
            <w:tcW w:w="9269" w:type="dxa"/>
          </w:tcPr>
          <w:p w:rsidR="001F551E" w:rsidRPr="001F551E" w:rsidRDefault="001F551E" w:rsidP="001F551E">
            <w:pPr>
              <w:jc w:val="both"/>
              <w:rPr>
                <w:rFonts w:ascii="Arial" w:hAnsi="Arial" w:cs="Arial"/>
                <w:b/>
                <w:bCs/>
                <w:iCs/>
                <w:sz w:val="18"/>
                <w:szCs w:val="18"/>
                <w:lang w:bidi="bn-BD"/>
              </w:rPr>
            </w:pPr>
          </w:p>
          <w:p w:rsidR="001F551E" w:rsidRPr="001F551E" w:rsidRDefault="001F551E" w:rsidP="001F551E">
            <w:pPr>
              <w:jc w:val="both"/>
              <w:rPr>
                <w:rFonts w:ascii="Arial" w:hAnsi="Arial" w:cs="Arial"/>
                <w:b/>
                <w:bCs/>
                <w:iCs/>
                <w:sz w:val="18"/>
                <w:szCs w:val="18"/>
                <w:lang w:bidi="bn-BD"/>
              </w:rPr>
            </w:pPr>
            <w:r w:rsidRPr="001F551E">
              <w:rPr>
                <w:rFonts w:ascii="Arial" w:hAnsi="Arial" w:cs="Arial"/>
                <w:b/>
                <w:bCs/>
                <w:iCs/>
                <w:sz w:val="18"/>
                <w:szCs w:val="18"/>
                <w:lang w:bidi="bn-BD"/>
              </w:rPr>
              <w:t>Lab Course Contents/List of Experiments:</w:t>
            </w: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 xml:space="preserve">Experiment 1: </w:t>
            </w: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Step 0: Store the dataset across 4 partitions in HDFS. </w:t>
            </w: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Step 1: Map the data. </w:t>
            </w: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Step 2: Sort and Shuffle.</w:t>
            </w:r>
          </w:p>
          <w:p w:rsidR="001F551E" w:rsidRPr="001F551E" w:rsidRDefault="001F551E" w:rsidP="001F551E">
            <w:pPr>
              <w:jc w:val="both"/>
              <w:rPr>
                <w:rFonts w:ascii="Arial" w:hAnsi="Arial" w:cs="Arial"/>
                <w:iCs/>
                <w:sz w:val="18"/>
                <w:szCs w:val="18"/>
                <w:lang w:bidi="bn-BD"/>
              </w:rPr>
            </w:pPr>
            <w:r w:rsidRPr="001F551E">
              <w:rPr>
                <w:rFonts w:ascii="Arial" w:hAnsi="Arial" w:cs="Arial"/>
                <w:iCs/>
                <w:sz w:val="18"/>
                <w:szCs w:val="18"/>
                <w:lang w:bidi="bn-BD"/>
              </w:rPr>
              <w:t>Step 3: Reduce to calculate the final counts. </w:t>
            </w:r>
          </w:p>
          <w:p w:rsidR="001F551E" w:rsidRPr="001F551E" w:rsidRDefault="001F551E" w:rsidP="001F551E">
            <w:pPr>
              <w:jc w:val="both"/>
              <w:rPr>
                <w:rFonts w:ascii="Arial" w:hAnsi="Arial" w:cs="Arial"/>
                <w:b/>
                <w:bCs/>
                <w:iCs/>
                <w:sz w:val="18"/>
                <w:szCs w:val="18"/>
                <w:lang w:bidi="bn-BD"/>
              </w:rPr>
            </w:pP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2:</w:t>
            </w:r>
          </w:p>
          <w:p w:rsidR="001F551E" w:rsidRPr="001F551E" w:rsidRDefault="001F551E" w:rsidP="00CB1944">
            <w:pPr>
              <w:numPr>
                <w:ilvl w:val="0"/>
                <w:numId w:val="35"/>
              </w:numPr>
              <w:jc w:val="both"/>
              <w:rPr>
                <w:rFonts w:ascii="Arial" w:hAnsi="Arial" w:cs="Arial"/>
                <w:bCs/>
                <w:sz w:val="18"/>
                <w:szCs w:val="18"/>
                <w:lang w:bidi="bn-BD"/>
              </w:rPr>
            </w:pPr>
            <w:r w:rsidRPr="001F551E">
              <w:rPr>
                <w:rFonts w:ascii="Arial" w:hAnsi="Arial" w:cs="Arial"/>
                <w:bCs/>
                <w:sz w:val="18"/>
                <w:szCs w:val="18"/>
                <w:lang w:bidi="bn-BD"/>
              </w:rPr>
              <w:t>Filter rows in a spreadsheet</w:t>
            </w:r>
          </w:p>
          <w:p w:rsidR="001F551E" w:rsidRPr="001F551E" w:rsidRDefault="001F551E" w:rsidP="00CB1944">
            <w:pPr>
              <w:numPr>
                <w:ilvl w:val="0"/>
                <w:numId w:val="35"/>
              </w:numPr>
              <w:jc w:val="both"/>
              <w:rPr>
                <w:rFonts w:ascii="Arial" w:hAnsi="Arial" w:cs="Arial"/>
                <w:bCs/>
                <w:sz w:val="18"/>
                <w:szCs w:val="18"/>
                <w:lang w:bidi="bn-BD"/>
              </w:rPr>
            </w:pPr>
            <w:r w:rsidRPr="001F551E">
              <w:rPr>
                <w:rFonts w:ascii="Arial" w:hAnsi="Arial" w:cs="Arial"/>
                <w:bCs/>
                <w:sz w:val="18"/>
                <w:szCs w:val="18"/>
                <w:lang w:bidi="bn-BD"/>
              </w:rPr>
              <w:t>Perform aggregate operations such as average and sum</w:t>
            </w:r>
          </w:p>
          <w:p w:rsidR="001F551E" w:rsidRPr="001F551E" w:rsidRDefault="001F551E" w:rsidP="001F551E">
            <w:pPr>
              <w:jc w:val="both"/>
              <w:rPr>
                <w:rFonts w:ascii="Arial" w:hAnsi="Arial" w:cs="Arial"/>
                <w:b/>
                <w:bCs/>
                <w:iCs/>
                <w:sz w:val="18"/>
                <w:szCs w:val="18"/>
                <w:lang w:bidi="bn-BD"/>
              </w:rPr>
            </w:pP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3:</w:t>
            </w:r>
          </w:p>
          <w:p w:rsidR="001F551E" w:rsidRPr="001F551E" w:rsidRDefault="001F551E" w:rsidP="00CB1944">
            <w:pPr>
              <w:numPr>
                <w:ilvl w:val="0"/>
                <w:numId w:val="36"/>
              </w:numPr>
              <w:jc w:val="both"/>
              <w:rPr>
                <w:rFonts w:ascii="Arial" w:hAnsi="Arial" w:cs="Arial"/>
                <w:bCs/>
                <w:sz w:val="18"/>
                <w:szCs w:val="18"/>
                <w:lang w:bidi="bn-BD"/>
              </w:rPr>
            </w:pPr>
            <w:r w:rsidRPr="001F551E">
              <w:rPr>
                <w:rFonts w:ascii="Arial" w:hAnsi="Arial" w:cs="Arial"/>
                <w:bCs/>
                <w:sz w:val="18"/>
                <w:szCs w:val="18"/>
                <w:lang w:bidi="bn-BD"/>
              </w:rPr>
              <w:t>Display the nested structure of a JSON file.</w:t>
            </w:r>
          </w:p>
          <w:p w:rsidR="001F551E" w:rsidRPr="001F551E" w:rsidRDefault="001F551E" w:rsidP="00CB1944">
            <w:pPr>
              <w:numPr>
                <w:ilvl w:val="0"/>
                <w:numId w:val="36"/>
              </w:numPr>
              <w:jc w:val="both"/>
              <w:rPr>
                <w:rFonts w:ascii="Arial" w:hAnsi="Arial" w:cs="Arial"/>
                <w:bCs/>
                <w:sz w:val="18"/>
                <w:szCs w:val="18"/>
                <w:lang w:bidi="bn-BD"/>
              </w:rPr>
            </w:pPr>
            <w:r w:rsidRPr="001F551E">
              <w:rPr>
                <w:rFonts w:ascii="Arial" w:hAnsi="Arial" w:cs="Arial"/>
                <w:bCs/>
                <w:sz w:val="18"/>
                <w:szCs w:val="18"/>
                <w:lang w:bidi="bn-BD"/>
              </w:rPr>
              <w:t>Extract data from a JSON file.</w:t>
            </w: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4:</w:t>
            </w:r>
          </w:p>
          <w:p w:rsidR="001F551E" w:rsidRPr="001F551E" w:rsidRDefault="001F551E" w:rsidP="00CB1944">
            <w:pPr>
              <w:numPr>
                <w:ilvl w:val="0"/>
                <w:numId w:val="37"/>
              </w:numPr>
              <w:jc w:val="both"/>
              <w:rPr>
                <w:rFonts w:ascii="Arial" w:hAnsi="Arial" w:cs="Arial"/>
                <w:bCs/>
                <w:sz w:val="18"/>
                <w:szCs w:val="18"/>
                <w:lang w:bidi="bn-BD"/>
              </w:rPr>
            </w:pPr>
            <w:r w:rsidRPr="001F551E">
              <w:rPr>
                <w:rFonts w:ascii="Arial" w:hAnsi="Arial" w:cs="Arial"/>
                <w:bCs/>
                <w:sz w:val="18"/>
                <w:szCs w:val="18"/>
                <w:lang w:bidi="bn-BD"/>
              </w:rPr>
              <w:t>Identify the major components in semi-structured data from a weather station</w:t>
            </w:r>
          </w:p>
          <w:p w:rsidR="001F551E" w:rsidRPr="001F551E" w:rsidRDefault="001F551E" w:rsidP="00CB1944">
            <w:pPr>
              <w:numPr>
                <w:ilvl w:val="0"/>
                <w:numId w:val="37"/>
              </w:numPr>
              <w:jc w:val="both"/>
              <w:rPr>
                <w:rFonts w:ascii="Arial" w:hAnsi="Arial" w:cs="Arial"/>
                <w:bCs/>
                <w:sz w:val="18"/>
                <w:szCs w:val="18"/>
                <w:lang w:bidi="bn-BD"/>
              </w:rPr>
            </w:pPr>
            <w:r w:rsidRPr="001F551E">
              <w:rPr>
                <w:rFonts w:ascii="Arial" w:hAnsi="Arial" w:cs="Arial"/>
                <w:bCs/>
                <w:sz w:val="18"/>
                <w:szCs w:val="18"/>
                <w:lang w:bidi="bn-BD"/>
              </w:rPr>
              <w:t>Create plots of weather station data</w:t>
            </w: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5:</w:t>
            </w:r>
          </w:p>
          <w:p w:rsidR="001F551E" w:rsidRPr="001F551E" w:rsidRDefault="001F551E" w:rsidP="00CB1944">
            <w:pPr>
              <w:numPr>
                <w:ilvl w:val="0"/>
                <w:numId w:val="38"/>
              </w:numPr>
              <w:jc w:val="both"/>
              <w:rPr>
                <w:rFonts w:ascii="Arial" w:hAnsi="Arial" w:cs="Arial"/>
                <w:bCs/>
                <w:sz w:val="18"/>
                <w:szCs w:val="18"/>
                <w:lang w:bidi="bn-BD"/>
              </w:rPr>
            </w:pPr>
            <w:r w:rsidRPr="001F551E">
              <w:rPr>
                <w:rFonts w:ascii="Arial" w:hAnsi="Arial" w:cs="Arial"/>
                <w:bCs/>
                <w:sz w:val="18"/>
                <w:szCs w:val="18"/>
                <w:lang w:bidi="bn-BD"/>
              </w:rPr>
              <w:t>Import and query text documents with Lucene</w:t>
            </w:r>
          </w:p>
          <w:p w:rsidR="001F551E" w:rsidRPr="001F551E" w:rsidRDefault="001F551E" w:rsidP="00CB1944">
            <w:pPr>
              <w:numPr>
                <w:ilvl w:val="0"/>
                <w:numId w:val="38"/>
              </w:numPr>
              <w:jc w:val="both"/>
              <w:rPr>
                <w:rFonts w:ascii="Arial" w:hAnsi="Arial" w:cs="Arial"/>
                <w:bCs/>
                <w:sz w:val="18"/>
                <w:szCs w:val="18"/>
                <w:lang w:bidi="bn-BD"/>
              </w:rPr>
            </w:pPr>
            <w:r w:rsidRPr="001F551E">
              <w:rPr>
                <w:rFonts w:ascii="Arial" w:hAnsi="Arial" w:cs="Arial"/>
                <w:bCs/>
                <w:sz w:val="18"/>
                <w:szCs w:val="18"/>
                <w:lang w:bidi="bn-BD"/>
              </w:rPr>
              <w:t>Perform weighted queries to see how rankings change</w:t>
            </w:r>
          </w:p>
          <w:p w:rsidR="001F551E" w:rsidRPr="001F551E" w:rsidRDefault="001F551E" w:rsidP="00CB1944">
            <w:pPr>
              <w:numPr>
                <w:ilvl w:val="0"/>
                <w:numId w:val="38"/>
              </w:numPr>
              <w:jc w:val="both"/>
              <w:rPr>
                <w:rFonts w:ascii="Arial" w:hAnsi="Arial" w:cs="Arial"/>
                <w:bCs/>
                <w:sz w:val="18"/>
                <w:szCs w:val="18"/>
                <w:lang w:bidi="bn-BD"/>
              </w:rPr>
            </w:pPr>
            <w:r w:rsidRPr="001F551E">
              <w:rPr>
                <w:rFonts w:ascii="Arial" w:hAnsi="Arial" w:cs="Arial"/>
                <w:bCs/>
                <w:sz w:val="18"/>
                <w:szCs w:val="18"/>
                <w:lang w:bidi="bn-BD"/>
              </w:rPr>
              <w:t>View the Term Frequency-Inverse Document Frequency (TF-IDF)</w:t>
            </w: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6:</w:t>
            </w:r>
          </w:p>
          <w:p w:rsidR="001F551E" w:rsidRPr="001F551E" w:rsidRDefault="001F551E" w:rsidP="00CB1944">
            <w:pPr>
              <w:numPr>
                <w:ilvl w:val="0"/>
                <w:numId w:val="39"/>
              </w:numPr>
              <w:jc w:val="both"/>
              <w:rPr>
                <w:rFonts w:ascii="Arial" w:hAnsi="Arial" w:cs="Arial"/>
                <w:bCs/>
                <w:sz w:val="18"/>
                <w:szCs w:val="18"/>
                <w:lang w:bidi="bn-BD"/>
              </w:rPr>
            </w:pPr>
            <w:r w:rsidRPr="001F551E">
              <w:rPr>
                <w:rFonts w:ascii="Arial" w:hAnsi="Arial" w:cs="Arial"/>
                <w:bCs/>
                <w:sz w:val="18"/>
                <w:szCs w:val="18"/>
                <w:lang w:bidi="bn-BD"/>
              </w:rPr>
              <w:t>Import a CSV file into Gephi</w:t>
            </w:r>
          </w:p>
          <w:p w:rsidR="001F551E" w:rsidRPr="001F551E" w:rsidRDefault="001F551E" w:rsidP="00CB1944">
            <w:pPr>
              <w:numPr>
                <w:ilvl w:val="0"/>
                <w:numId w:val="39"/>
              </w:numPr>
              <w:jc w:val="both"/>
              <w:rPr>
                <w:rFonts w:ascii="Arial" w:hAnsi="Arial" w:cs="Arial"/>
                <w:bCs/>
                <w:sz w:val="18"/>
                <w:szCs w:val="18"/>
                <w:lang w:bidi="bn-BD"/>
              </w:rPr>
            </w:pPr>
            <w:r w:rsidRPr="001F551E">
              <w:rPr>
                <w:rFonts w:ascii="Arial" w:hAnsi="Arial" w:cs="Arial"/>
                <w:bCs/>
                <w:sz w:val="18"/>
                <w:szCs w:val="18"/>
                <w:lang w:bidi="bn-BD"/>
              </w:rPr>
              <w:t>Perform statistical operations and layout algorithms on graph data in Gephi</w:t>
            </w: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7:</w:t>
            </w:r>
          </w:p>
          <w:p w:rsidR="001F551E" w:rsidRPr="001F551E" w:rsidRDefault="001F551E" w:rsidP="00CB1944">
            <w:pPr>
              <w:numPr>
                <w:ilvl w:val="0"/>
                <w:numId w:val="40"/>
              </w:numPr>
              <w:jc w:val="both"/>
              <w:rPr>
                <w:rFonts w:ascii="Arial" w:hAnsi="Arial" w:cs="Arial"/>
                <w:bCs/>
                <w:sz w:val="18"/>
                <w:szCs w:val="18"/>
                <w:lang w:bidi="bn-BD"/>
              </w:rPr>
            </w:pPr>
            <w:r w:rsidRPr="001F551E">
              <w:rPr>
                <w:rFonts w:ascii="Arial" w:hAnsi="Arial" w:cs="Arial"/>
                <w:bCs/>
                <w:sz w:val="18"/>
                <w:szCs w:val="18"/>
                <w:lang w:bidi="bn-BD"/>
              </w:rPr>
              <w:t>View semi-structured data streaming in real-time from a weather station</w:t>
            </w:r>
          </w:p>
          <w:p w:rsidR="001F551E" w:rsidRPr="001F551E" w:rsidRDefault="001F551E" w:rsidP="00CB1944">
            <w:pPr>
              <w:numPr>
                <w:ilvl w:val="0"/>
                <w:numId w:val="40"/>
              </w:numPr>
              <w:jc w:val="both"/>
              <w:rPr>
                <w:rFonts w:ascii="Arial" w:hAnsi="Arial" w:cs="Arial"/>
                <w:bCs/>
                <w:sz w:val="18"/>
                <w:szCs w:val="18"/>
                <w:lang w:bidi="bn-BD"/>
              </w:rPr>
            </w:pPr>
            <w:r w:rsidRPr="001F551E">
              <w:rPr>
                <w:rFonts w:ascii="Arial" w:hAnsi="Arial" w:cs="Arial"/>
                <w:bCs/>
                <w:sz w:val="18"/>
                <w:szCs w:val="18"/>
                <w:lang w:bidi="bn-BD"/>
              </w:rPr>
              <w:t>Create plots of streaming weather station data</w:t>
            </w:r>
          </w:p>
          <w:p w:rsidR="001F551E" w:rsidRPr="001F551E" w:rsidRDefault="001F551E" w:rsidP="001F551E">
            <w:pPr>
              <w:jc w:val="both"/>
              <w:rPr>
                <w:rFonts w:ascii="Arial" w:hAnsi="Arial" w:cs="Arial"/>
                <w:bCs/>
                <w:sz w:val="18"/>
                <w:szCs w:val="18"/>
                <w:lang w:bidi="bn-BD"/>
              </w:rPr>
            </w:pPr>
            <w:r w:rsidRPr="001F551E">
              <w:rPr>
                <w:rFonts w:ascii="Arial" w:hAnsi="Arial" w:cs="Arial"/>
                <w:bCs/>
                <w:sz w:val="18"/>
                <w:szCs w:val="18"/>
                <w:lang w:bidi="bn-BD"/>
              </w:rPr>
              <w:t>Experiment 8:</w:t>
            </w:r>
          </w:p>
          <w:p w:rsidR="001F551E" w:rsidRPr="001F551E" w:rsidRDefault="001F551E" w:rsidP="00CB1944">
            <w:pPr>
              <w:numPr>
                <w:ilvl w:val="0"/>
                <w:numId w:val="41"/>
              </w:numPr>
              <w:jc w:val="both"/>
              <w:rPr>
                <w:rFonts w:ascii="Arial" w:hAnsi="Arial" w:cs="Arial"/>
                <w:bCs/>
                <w:sz w:val="18"/>
                <w:szCs w:val="18"/>
                <w:lang w:bidi="bn-BD"/>
              </w:rPr>
            </w:pPr>
            <w:r w:rsidRPr="001F551E">
              <w:rPr>
                <w:rFonts w:ascii="Arial" w:hAnsi="Arial" w:cs="Arial"/>
                <w:bCs/>
                <w:sz w:val="18"/>
                <w:szCs w:val="18"/>
                <w:lang w:bidi="bn-BD"/>
              </w:rPr>
              <w:t>View the text of Twitter data streaming in real-time containing specific words.</w:t>
            </w:r>
          </w:p>
          <w:p w:rsidR="001F551E" w:rsidRPr="001F551E" w:rsidRDefault="001F551E" w:rsidP="00CB1944">
            <w:pPr>
              <w:numPr>
                <w:ilvl w:val="0"/>
                <w:numId w:val="41"/>
              </w:numPr>
              <w:jc w:val="both"/>
              <w:rPr>
                <w:rFonts w:ascii="Arial" w:hAnsi="Arial" w:cs="Arial"/>
                <w:b/>
                <w:color w:val="FF0000"/>
                <w:sz w:val="18"/>
                <w:szCs w:val="18"/>
                <w:lang w:bidi="bn-BD"/>
              </w:rPr>
            </w:pPr>
            <w:r w:rsidRPr="001F551E">
              <w:rPr>
                <w:rFonts w:ascii="Arial" w:hAnsi="Arial" w:cs="Arial"/>
                <w:bCs/>
                <w:sz w:val="18"/>
                <w:szCs w:val="18"/>
                <w:lang w:bidi="bn-BD"/>
              </w:rPr>
              <w:t>Create plots of the frequency of streaming Twitter data to see how popular a word is.</w:t>
            </w:r>
          </w:p>
          <w:p w:rsidR="001F551E" w:rsidRPr="001F551E" w:rsidRDefault="001F551E" w:rsidP="001F551E">
            <w:pPr>
              <w:jc w:val="both"/>
              <w:rPr>
                <w:rFonts w:ascii="Arial" w:hAnsi="Arial" w:cs="Arial"/>
                <w:b/>
                <w:color w:val="FF0000"/>
                <w:sz w:val="18"/>
                <w:szCs w:val="18"/>
                <w:lang w:bidi="bn-BD"/>
              </w:rPr>
            </w:pPr>
          </w:p>
        </w:tc>
      </w:tr>
    </w:tbl>
    <w:p w:rsidR="00A30458" w:rsidRDefault="00A30458" w:rsidP="001F551E">
      <w:pPr>
        <w:spacing w:line="259" w:lineRule="auto"/>
        <w:jc w:val="both"/>
        <w:rPr>
          <w:rFonts w:ascii="Arial" w:eastAsia="Calibri" w:hAnsi="Arial" w:cs="Arial"/>
          <w:b/>
          <w:spacing w:val="-3"/>
          <w:sz w:val="18"/>
          <w:szCs w:val="18"/>
          <w:lang w:bidi="bn-BD"/>
        </w:rPr>
      </w:pPr>
    </w:p>
    <w:p w:rsidR="00A30458" w:rsidRDefault="00A30458">
      <w:pPr>
        <w:rPr>
          <w:rFonts w:ascii="Arial" w:eastAsia="Calibri" w:hAnsi="Arial" w:cs="Arial"/>
          <w:b/>
          <w:spacing w:val="-3"/>
          <w:sz w:val="18"/>
          <w:szCs w:val="18"/>
          <w:lang w:bidi="bn-BD"/>
        </w:rPr>
      </w:pPr>
      <w:r>
        <w:rPr>
          <w:rFonts w:ascii="Arial" w:eastAsia="Calibri" w:hAnsi="Arial" w:cs="Arial"/>
          <w:b/>
          <w:spacing w:val="-3"/>
          <w:sz w:val="18"/>
          <w:szCs w:val="18"/>
          <w:lang w:bidi="bn-BD"/>
        </w:rPr>
        <w:br w:type="page"/>
      </w:r>
    </w:p>
    <w:p w:rsidR="001F551E" w:rsidRPr="001F551E" w:rsidRDefault="001F551E" w:rsidP="001F551E">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lastRenderedPageBreak/>
        <w:t xml:space="preserve">Text Book: </w:t>
      </w:r>
    </w:p>
    <w:tbl>
      <w:tblPr>
        <w:tblW w:w="4962" w:type="pct"/>
        <w:jc w:val="center"/>
        <w:tblLook w:val="0000" w:firstRow="0" w:lastRow="0" w:firstColumn="0" w:lastColumn="0" w:noHBand="0" w:noVBand="0"/>
      </w:tblPr>
      <w:tblGrid>
        <w:gridCol w:w="372"/>
        <w:gridCol w:w="2679"/>
        <w:gridCol w:w="284"/>
        <w:gridCol w:w="5838"/>
      </w:tblGrid>
      <w:tr w:rsidR="001F551E" w:rsidRPr="001F551E" w:rsidTr="002D69D2">
        <w:trPr>
          <w:jc w:val="center"/>
        </w:trPr>
        <w:tc>
          <w:tcPr>
            <w:tcW w:w="203" w:type="pct"/>
          </w:tcPr>
          <w:p w:rsidR="001F551E" w:rsidRPr="001F551E" w:rsidRDefault="001F551E" w:rsidP="001F551E">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460" w:type="pct"/>
          </w:tcPr>
          <w:p w:rsidR="001F551E" w:rsidRPr="001F551E" w:rsidRDefault="001F551E" w:rsidP="001F551E">
            <w:pPr>
              <w:suppressAutoHyphens/>
              <w:spacing w:line="259" w:lineRule="auto"/>
              <w:rPr>
                <w:rFonts w:ascii="Arial" w:eastAsia="Calibri" w:hAnsi="Arial" w:cs="Arial"/>
                <w:sz w:val="18"/>
                <w:szCs w:val="18"/>
                <w:lang w:bidi="bn-BD"/>
              </w:rPr>
            </w:pPr>
            <w:r w:rsidRPr="001F551E">
              <w:rPr>
                <w:rFonts w:ascii="Arial" w:eastAsia="Calibri" w:hAnsi="Arial" w:cs="Arial"/>
                <w:sz w:val="18"/>
                <w:szCs w:val="18"/>
                <w:lang w:bidi="bn-BD"/>
              </w:rPr>
              <w:t>Michael Z. Zgurovsky, Yuriy P. Zaychenko</w:t>
            </w:r>
          </w:p>
        </w:tc>
        <w:tc>
          <w:tcPr>
            <w:tcW w:w="155" w:type="pct"/>
          </w:tcPr>
          <w:p w:rsidR="001F551E" w:rsidRPr="001F551E" w:rsidRDefault="001F551E" w:rsidP="001F551E">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182" w:type="pct"/>
          </w:tcPr>
          <w:p w:rsidR="001F551E" w:rsidRPr="001F551E" w:rsidRDefault="001F551E" w:rsidP="001F551E">
            <w:pPr>
              <w:suppressAutoHyphens/>
              <w:spacing w:line="259" w:lineRule="auto"/>
              <w:rPr>
                <w:rFonts w:ascii="Arial" w:eastAsia="Calibri" w:hAnsi="Arial" w:cs="Arial"/>
                <w:sz w:val="18"/>
                <w:szCs w:val="18"/>
                <w:lang w:bidi="bn-BD"/>
              </w:rPr>
            </w:pPr>
            <w:r w:rsidRPr="001F551E">
              <w:rPr>
                <w:rFonts w:ascii="Arial" w:eastAsia="Calibri" w:hAnsi="Arial" w:cs="Arial"/>
                <w:b/>
                <w:bCs/>
                <w:sz w:val="18"/>
                <w:szCs w:val="18"/>
                <w:lang w:bidi="bn-BD"/>
              </w:rPr>
              <w:t>Big Data: Conceptual Analysis and Applications</w:t>
            </w:r>
            <w:r w:rsidRPr="001F551E">
              <w:rPr>
                <w:rFonts w:ascii="Arial" w:eastAsia="Calibri" w:hAnsi="Arial" w:cs="Arial"/>
                <w:sz w:val="18"/>
                <w:szCs w:val="18"/>
                <w:lang w:bidi="bn-BD"/>
              </w:rPr>
              <w:t xml:space="preserve">, </w:t>
            </w:r>
            <w:r w:rsidRPr="001F551E">
              <w:rPr>
                <w:rFonts w:ascii="Arial" w:eastAsia="Calibri" w:hAnsi="Arial" w:cs="Arial"/>
                <w:i/>
                <w:iCs/>
                <w:color w:val="000000"/>
                <w:sz w:val="18"/>
                <w:szCs w:val="18"/>
                <w:lang w:bidi="bn-BD"/>
              </w:rPr>
              <w:t>Springer</w:t>
            </w:r>
          </w:p>
        </w:tc>
      </w:tr>
    </w:tbl>
    <w:p w:rsidR="001F551E" w:rsidRPr="001F551E" w:rsidRDefault="001F551E" w:rsidP="001F551E">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t>Books Recommended:</w:t>
      </w:r>
    </w:p>
    <w:tbl>
      <w:tblPr>
        <w:tblW w:w="4960" w:type="pct"/>
        <w:jc w:val="center"/>
        <w:tblLook w:val="0000" w:firstRow="0" w:lastRow="0" w:firstColumn="0" w:lastColumn="0" w:noHBand="0" w:noVBand="0"/>
      </w:tblPr>
      <w:tblGrid>
        <w:gridCol w:w="378"/>
        <w:gridCol w:w="2672"/>
        <w:gridCol w:w="284"/>
        <w:gridCol w:w="5835"/>
      </w:tblGrid>
      <w:tr w:rsidR="001F551E" w:rsidRPr="001F551E" w:rsidTr="002D69D2">
        <w:trPr>
          <w:trHeight w:val="196"/>
          <w:jc w:val="center"/>
        </w:trPr>
        <w:tc>
          <w:tcPr>
            <w:tcW w:w="206" w:type="pct"/>
          </w:tcPr>
          <w:p w:rsidR="001F551E" w:rsidRPr="001F551E" w:rsidRDefault="001F551E" w:rsidP="001F551E">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457" w:type="pct"/>
          </w:tcPr>
          <w:p w:rsidR="001F551E" w:rsidRPr="001F551E" w:rsidRDefault="001F551E" w:rsidP="001F551E">
            <w:pPr>
              <w:suppressAutoHyphens/>
              <w:spacing w:line="259" w:lineRule="auto"/>
              <w:rPr>
                <w:rFonts w:ascii="Arial" w:eastAsia="Calibri" w:hAnsi="Arial" w:cs="Arial"/>
                <w:spacing w:val="-3"/>
                <w:sz w:val="18"/>
                <w:szCs w:val="18"/>
                <w:lang w:bidi="bn-BD"/>
              </w:rPr>
            </w:pPr>
            <w:r w:rsidRPr="001F551E">
              <w:rPr>
                <w:rFonts w:ascii="Arial" w:eastAsia="Calibri" w:hAnsi="Arial" w:cs="Arial"/>
                <w:spacing w:val="-3"/>
                <w:sz w:val="18"/>
                <w:szCs w:val="18"/>
                <w:lang w:bidi="bn-BD"/>
              </w:rPr>
              <w:t>ThiThi Zin, Jerry Chun-Wei Lin</w:t>
            </w:r>
          </w:p>
        </w:tc>
        <w:tc>
          <w:tcPr>
            <w:tcW w:w="155" w:type="pct"/>
          </w:tcPr>
          <w:p w:rsidR="001F551E" w:rsidRPr="001F551E" w:rsidRDefault="001F551E" w:rsidP="001F551E">
            <w:pPr>
              <w:suppressAutoHyphens/>
              <w:spacing w:line="259" w:lineRule="auto"/>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183" w:type="pct"/>
          </w:tcPr>
          <w:p w:rsidR="001F551E" w:rsidRPr="001F551E" w:rsidRDefault="001F551E" w:rsidP="001F551E">
            <w:pPr>
              <w:suppressAutoHyphens/>
              <w:spacing w:line="259" w:lineRule="auto"/>
              <w:rPr>
                <w:rFonts w:ascii="Arial" w:eastAsia="Calibri" w:hAnsi="Arial" w:cs="Arial"/>
                <w:spacing w:val="-3"/>
                <w:sz w:val="18"/>
                <w:szCs w:val="18"/>
                <w:lang w:bidi="bn-BD"/>
              </w:rPr>
            </w:pPr>
            <w:r w:rsidRPr="001F551E">
              <w:rPr>
                <w:rFonts w:ascii="Arial" w:eastAsia="Calibri" w:hAnsi="Arial" w:cs="Arial"/>
                <w:b/>
                <w:bCs/>
                <w:spacing w:val="-3"/>
                <w:sz w:val="18"/>
                <w:szCs w:val="18"/>
                <w:lang w:bidi="bn-BD"/>
              </w:rPr>
              <w:t>Big Data Analysis and Deep Learning Applications</w:t>
            </w:r>
            <w:r w:rsidRPr="001F551E">
              <w:rPr>
                <w:rFonts w:ascii="Arial" w:eastAsia="Calibri" w:hAnsi="Arial" w:cs="Arial"/>
                <w:spacing w:val="-3"/>
                <w:sz w:val="18"/>
                <w:szCs w:val="18"/>
                <w:lang w:bidi="bn-BD"/>
              </w:rPr>
              <w:t xml:space="preserve">, </w:t>
            </w:r>
            <w:r w:rsidRPr="001F551E">
              <w:rPr>
                <w:rFonts w:ascii="Arial" w:eastAsia="Calibri" w:hAnsi="Arial" w:cs="Arial"/>
                <w:i/>
                <w:iCs/>
                <w:spacing w:val="-3"/>
                <w:sz w:val="18"/>
                <w:szCs w:val="18"/>
                <w:lang w:bidi="bn-BD"/>
              </w:rPr>
              <w:t xml:space="preserve">Springer  </w:t>
            </w:r>
          </w:p>
        </w:tc>
      </w:tr>
    </w:tbl>
    <w:p w:rsidR="001F551E" w:rsidRPr="001F551E" w:rsidRDefault="001F551E" w:rsidP="001F551E">
      <w:pPr>
        <w:shd w:val="clear" w:color="auto" w:fill="FFFFFF"/>
        <w:spacing w:line="315" w:lineRule="atLeast"/>
        <w:jc w:val="center"/>
        <w:rPr>
          <w:rFonts w:ascii="Arial" w:eastAsia="Calibri" w:hAnsi="Arial" w:cs="Arial"/>
          <w:b/>
          <w:bCs/>
          <w:sz w:val="18"/>
          <w:szCs w:val="18"/>
          <w:shd w:val="clear" w:color="auto" w:fill="FFFFFF"/>
          <w:lang w:bidi="bn-BD"/>
        </w:rPr>
      </w:pPr>
    </w:p>
    <w:p w:rsidR="008D3BE1" w:rsidRPr="001F551E" w:rsidRDefault="008D3BE1" w:rsidP="00CF71BD">
      <w:pPr>
        <w:rPr>
          <w:rFonts w:ascii="Arial" w:hAnsi="Arial" w:cs="Arial"/>
          <w:sz w:val="18"/>
          <w:szCs w:val="18"/>
        </w:rPr>
      </w:pP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CSE4281: Systems Biology</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Credits: </w:t>
      </w:r>
      <w:r w:rsidRPr="001F551E">
        <w:rPr>
          <w:rFonts w:ascii="Arial" w:eastAsia="Calibri" w:hAnsi="Arial" w:cs="Arial"/>
          <w:iCs/>
          <w:sz w:val="18"/>
          <w:szCs w:val="18"/>
          <w:lang w:val="en-CA" w:bidi="bn-IN"/>
        </w:rPr>
        <w:t xml:space="preserve">3 </w:t>
      </w:r>
      <w:r w:rsidR="00844CE6">
        <w:rPr>
          <w:rFonts w:ascii="Arial" w:eastAsia="Calibri" w:hAnsi="Arial" w:cs="Arial"/>
          <w:b/>
          <w:bCs/>
          <w:iCs/>
          <w:sz w:val="18"/>
          <w:szCs w:val="18"/>
          <w:lang w:val="en-CA" w:bidi="bn-IN"/>
        </w:rPr>
        <w:t>Contact Hours: 42</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1F551E" w:rsidRPr="001F551E" w:rsidRDefault="001F551E" w:rsidP="001F551E">
      <w:pPr>
        <w:jc w:val="center"/>
        <w:rPr>
          <w:rFonts w:ascii="Arial" w:eastAsia="Calibri" w:hAnsi="Arial" w:cs="Arial"/>
          <w:b/>
          <w:bCs/>
          <w:sz w:val="18"/>
          <w:szCs w:val="18"/>
          <w:lang w:val="en-CA" w:bidi="bn-IN"/>
        </w:rPr>
      </w:pPr>
    </w:p>
    <w:tbl>
      <w:tblPr>
        <w:tblW w:w="9180" w:type="dxa"/>
        <w:jc w:val="center"/>
        <w:tblLook w:val="04A0" w:firstRow="1" w:lastRow="0" w:firstColumn="1" w:lastColumn="0" w:noHBand="0" w:noVBand="1"/>
      </w:tblPr>
      <w:tblGrid>
        <w:gridCol w:w="1439"/>
        <w:gridCol w:w="7741"/>
      </w:tblGrid>
      <w:tr w:rsidR="001F551E" w:rsidRPr="001F551E" w:rsidTr="002D69D2">
        <w:trPr>
          <w:jc w:val="center"/>
        </w:trPr>
        <w:tc>
          <w:tcPr>
            <w:tcW w:w="1439" w:type="dxa"/>
          </w:tcPr>
          <w:p w:rsidR="001F551E" w:rsidRPr="001F551E" w:rsidRDefault="001F551E" w:rsidP="001F551E">
            <w:pPr>
              <w:rPr>
                <w:rFonts w:ascii="Arial" w:eastAsia="Calibri" w:hAnsi="Arial" w:cs="Arial"/>
                <w:b/>
                <w:bCs/>
                <w:sz w:val="18"/>
                <w:szCs w:val="18"/>
                <w:lang w:val="en-CA" w:bidi="bn-IN"/>
              </w:rPr>
            </w:pPr>
            <w:r w:rsidRPr="001F551E">
              <w:rPr>
                <w:rFonts w:ascii="Arial" w:eastAsia="Calibri" w:hAnsi="Arial" w:cs="Arial"/>
                <w:b/>
                <w:sz w:val="18"/>
                <w:szCs w:val="18"/>
                <w:lang w:val="en-CA" w:bidi="bn-IN"/>
              </w:rPr>
              <w:t>Prerequisite:</w:t>
            </w:r>
          </w:p>
        </w:tc>
        <w:tc>
          <w:tcPr>
            <w:tcW w:w="7741" w:type="dxa"/>
          </w:tcPr>
          <w:p w:rsidR="001F551E" w:rsidRPr="001F551E" w:rsidRDefault="001F551E" w:rsidP="001F551E">
            <w:pPr>
              <w:rPr>
                <w:rFonts w:ascii="Arial" w:eastAsia="Calibri" w:hAnsi="Arial" w:cs="Arial"/>
                <w:iCs/>
                <w:sz w:val="18"/>
                <w:szCs w:val="18"/>
                <w:lang w:val="en-CA" w:bidi="bn-IN"/>
              </w:rPr>
            </w:pPr>
            <w:r w:rsidRPr="001F551E">
              <w:rPr>
                <w:rFonts w:ascii="Arial" w:eastAsia="Calibri" w:hAnsi="Arial" w:cs="Arial"/>
                <w:iCs/>
                <w:sz w:val="18"/>
                <w:szCs w:val="18"/>
                <w:lang w:val="en-CA" w:bidi="bn-IN"/>
              </w:rPr>
              <w:t>None</w:t>
            </w:r>
          </w:p>
        </w:tc>
      </w:tr>
      <w:tr w:rsidR="001F551E" w:rsidRPr="001F551E" w:rsidTr="002D69D2">
        <w:trPr>
          <w:jc w:val="center"/>
        </w:trPr>
        <w:tc>
          <w:tcPr>
            <w:tcW w:w="1439" w:type="dxa"/>
          </w:tcPr>
          <w:p w:rsidR="001F551E" w:rsidRPr="001F551E" w:rsidRDefault="001F551E" w:rsidP="001F551E">
            <w:pPr>
              <w:rPr>
                <w:rFonts w:ascii="Arial" w:eastAsia="Calibri" w:hAnsi="Arial" w:cs="Arial"/>
                <w:b/>
                <w:sz w:val="18"/>
                <w:szCs w:val="18"/>
                <w:lang w:val="en-CA" w:bidi="bn-IN"/>
              </w:rPr>
            </w:pPr>
            <w:r w:rsidRPr="001F551E">
              <w:rPr>
                <w:rFonts w:ascii="Arial" w:eastAsia="Calibri" w:hAnsi="Arial" w:cs="Arial"/>
                <w:b/>
                <w:sz w:val="18"/>
                <w:szCs w:val="18"/>
                <w:lang w:val="en-CA" w:bidi="bn-IN"/>
              </w:rPr>
              <w:t>Course Type</w:t>
            </w:r>
          </w:p>
        </w:tc>
        <w:tc>
          <w:tcPr>
            <w:tcW w:w="7741" w:type="dxa"/>
          </w:tcPr>
          <w:p w:rsidR="001F551E" w:rsidRPr="001F551E" w:rsidRDefault="009F4EBA" w:rsidP="001F551E">
            <w:pPr>
              <w:rPr>
                <w:rFonts w:ascii="Arial" w:eastAsia="Calibri" w:hAnsi="Arial" w:cs="Arial"/>
                <w:iCs/>
                <w:sz w:val="18"/>
                <w:szCs w:val="18"/>
                <w:lang w:val="en-CA" w:bidi="bn-IN"/>
              </w:rPr>
            </w:pPr>
            <w:sdt>
              <w:sdtPr>
                <w:rPr>
                  <w:rFonts w:ascii="Arial" w:eastAsia="Calibri" w:hAnsi="Arial" w:cs="Arial"/>
                  <w:iCs/>
                  <w:sz w:val="18"/>
                  <w:szCs w:val="18"/>
                  <w:lang w:val="en-CA" w:bidi="bn-IN"/>
                </w:rPr>
                <w:id w:val="2140299888"/>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Theory         </w:t>
            </w:r>
            <w:sdt>
              <w:sdtPr>
                <w:rPr>
                  <w:rFonts w:ascii="Arial" w:eastAsia="Calibri" w:hAnsi="Arial" w:cs="Arial"/>
                  <w:iCs/>
                  <w:sz w:val="18"/>
                  <w:szCs w:val="18"/>
                  <w:lang w:val="en-CA" w:bidi="bn-IN"/>
                </w:rPr>
                <w:id w:val="-1391029629"/>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Laboratory work         </w:t>
            </w:r>
            <w:sdt>
              <w:sdtPr>
                <w:rPr>
                  <w:rFonts w:ascii="Arial" w:eastAsia="Calibri" w:hAnsi="Arial" w:cs="Arial"/>
                  <w:iCs/>
                  <w:sz w:val="18"/>
                  <w:szCs w:val="18"/>
                  <w:lang w:val="en-CA" w:bidi="bn-IN"/>
                </w:rPr>
                <w:id w:val="270675804"/>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Project work      </w:t>
            </w:r>
            <w:sdt>
              <w:sdtPr>
                <w:rPr>
                  <w:rFonts w:ascii="Arial" w:eastAsia="Calibri" w:hAnsi="Arial" w:cs="Arial"/>
                  <w:iCs/>
                  <w:sz w:val="18"/>
                  <w:szCs w:val="18"/>
                  <w:lang w:val="en-CA" w:bidi="bn-IN"/>
                </w:rPr>
                <w:id w:val="540405197"/>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Viva Voce                    </w:t>
            </w:r>
          </w:p>
        </w:tc>
      </w:tr>
      <w:tr w:rsidR="001F551E" w:rsidRPr="001F551E" w:rsidTr="002D69D2">
        <w:trPr>
          <w:trHeight w:val="238"/>
          <w:jc w:val="center"/>
        </w:trPr>
        <w:tc>
          <w:tcPr>
            <w:tcW w:w="1439" w:type="dxa"/>
          </w:tcPr>
          <w:p w:rsidR="001F551E" w:rsidRPr="001F551E" w:rsidRDefault="001F551E" w:rsidP="001F551E">
            <w:pPr>
              <w:ind w:left="2160" w:hanging="2160"/>
              <w:rPr>
                <w:rFonts w:ascii="Arial" w:eastAsia="Calibri" w:hAnsi="Arial" w:cs="Arial"/>
                <w:b/>
                <w:bCs/>
                <w:sz w:val="18"/>
                <w:szCs w:val="18"/>
                <w:lang w:val="en-CA" w:bidi="bn-IN"/>
              </w:rPr>
            </w:pPr>
            <w:r w:rsidRPr="001F551E">
              <w:rPr>
                <w:rFonts w:ascii="Arial" w:eastAsia="Calibri" w:hAnsi="Arial" w:cs="Arial"/>
                <w:b/>
                <w:bCs/>
                <w:sz w:val="18"/>
                <w:szCs w:val="18"/>
                <w:lang w:val="en-CA" w:bidi="bn-IN"/>
              </w:rPr>
              <w:t>Motivation</w:t>
            </w:r>
          </w:p>
        </w:tc>
        <w:tc>
          <w:tcPr>
            <w:tcW w:w="7741" w:type="dxa"/>
          </w:tcPr>
          <w:p w:rsidR="001F551E" w:rsidRPr="001F551E" w:rsidRDefault="001F551E" w:rsidP="001F551E">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Design systems-level experiments using appropriate cutting-edge techniques, collect big data, and analyze and interpret small and big data sets quantitatively.</w:t>
            </w:r>
          </w:p>
        </w:tc>
      </w:tr>
      <w:tr w:rsidR="001F551E" w:rsidRPr="001F551E" w:rsidTr="002D69D2">
        <w:trPr>
          <w:trHeight w:val="238"/>
          <w:jc w:val="center"/>
        </w:trPr>
        <w:tc>
          <w:tcPr>
            <w:tcW w:w="9180" w:type="dxa"/>
            <w:gridSpan w:val="2"/>
          </w:tcPr>
          <w:p w:rsidR="001F551E" w:rsidRPr="001F551E" w:rsidRDefault="001F551E" w:rsidP="001F551E">
            <w:pPr>
              <w:rPr>
                <w:rFonts w:ascii="Arial" w:eastAsia="Calibri" w:hAnsi="Arial" w:cs="Arial"/>
                <w:b/>
                <w:bCs/>
                <w:sz w:val="18"/>
                <w:szCs w:val="18"/>
                <w:lang w:val="en-CA" w:bidi="bn-IN"/>
              </w:rPr>
            </w:pPr>
            <w:r w:rsidRPr="001F551E">
              <w:rPr>
                <w:rFonts w:ascii="Arial" w:eastAsia="Calibri" w:hAnsi="Arial" w:cs="Arial"/>
                <w:b/>
                <w:bCs/>
                <w:sz w:val="18"/>
                <w:szCs w:val="18"/>
                <w:lang w:val="en-CA" w:bidi="bn-IN"/>
              </w:rPr>
              <w:t>Course Objective:</w:t>
            </w:r>
          </w:p>
          <w:p w:rsidR="001F551E" w:rsidRPr="001F551E" w:rsidRDefault="001F551E" w:rsidP="001F551E">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 xml:space="preserve">The Systems Biology course covers the concepts and methodologies used in systems-level analysis of biomedical systems. Students will learn how to use experimental, computational and mathematical methods in systems biology and how to design practical systems-level frameworks to address questions in a variety of biomedical fields. </w:t>
            </w:r>
          </w:p>
          <w:p w:rsidR="001F551E" w:rsidRPr="001F551E" w:rsidRDefault="001F551E" w:rsidP="001F551E">
            <w:pPr>
              <w:jc w:val="both"/>
              <w:rPr>
                <w:rFonts w:ascii="Arial" w:eastAsia="Calibri" w:hAnsi="Arial" w:cs="Arial"/>
                <w:iCs/>
                <w:sz w:val="18"/>
                <w:szCs w:val="18"/>
                <w:lang w:val="en-CA" w:bidi="bn-IN"/>
              </w:rPr>
            </w:pPr>
          </w:p>
        </w:tc>
      </w:tr>
    </w:tbl>
    <w:p w:rsidR="001F551E" w:rsidRPr="001F551E" w:rsidRDefault="001F551E" w:rsidP="001F551E">
      <w:pPr>
        <w:rPr>
          <w:rFonts w:ascii="Arial" w:eastAsia="Calibri" w:hAnsi="Arial" w:cs="Arial"/>
          <w:b/>
          <w:color w:val="000000"/>
          <w:sz w:val="18"/>
          <w:szCs w:val="18"/>
          <w:lang w:val="en-CA" w:bidi="bn-IN"/>
        </w:rPr>
      </w:pPr>
    </w:p>
    <w:p w:rsidR="001F551E" w:rsidRPr="001F551E" w:rsidRDefault="001F551E" w:rsidP="001F551E">
      <w:pPr>
        <w:autoSpaceDE w:val="0"/>
        <w:autoSpaceDN w:val="0"/>
        <w:adjustRightInd w:val="0"/>
        <w:jc w:val="center"/>
        <w:rPr>
          <w:rFonts w:ascii="Arial" w:eastAsia="Calibri" w:hAnsi="Arial" w:cs="Arial"/>
          <w:b/>
          <w:color w:val="000000"/>
          <w:sz w:val="18"/>
          <w:szCs w:val="18"/>
          <w:lang w:val="en-CA" w:bidi="bn-IN"/>
        </w:rPr>
      </w:pPr>
      <w:r w:rsidRPr="001F551E">
        <w:rPr>
          <w:rFonts w:ascii="Arial" w:eastAsia="Calibri" w:hAnsi="Arial" w:cs="Arial"/>
          <w:b/>
          <w:color w:val="000000"/>
          <w:sz w:val="18"/>
          <w:szCs w:val="18"/>
          <w:lang w:val="en-CA" w:bidi="bn-IN"/>
        </w:rPr>
        <w:t>Course Outcomes (COs), Program Outcomes (POs) and Assessment:</w:t>
      </w:r>
    </w:p>
    <w:tbl>
      <w:tblPr>
        <w:tblStyle w:val="TableGrid6"/>
        <w:tblW w:w="9175" w:type="dxa"/>
        <w:jc w:val="center"/>
        <w:tblLook w:val="04A0" w:firstRow="1" w:lastRow="0" w:firstColumn="1" w:lastColumn="0" w:noHBand="0" w:noVBand="1"/>
      </w:tblPr>
      <w:tblGrid>
        <w:gridCol w:w="646"/>
        <w:gridCol w:w="1827"/>
        <w:gridCol w:w="2292"/>
        <w:gridCol w:w="1051"/>
        <w:gridCol w:w="1747"/>
        <w:gridCol w:w="1612"/>
      </w:tblGrid>
      <w:tr w:rsidR="001F551E" w:rsidRPr="001F551E" w:rsidTr="002D69D2">
        <w:trPr>
          <w:trHeight w:val="877"/>
          <w:jc w:val="center"/>
        </w:trPr>
        <w:tc>
          <w:tcPr>
            <w:tcW w:w="646"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827"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92"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05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47"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12"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1F551E" w:rsidRPr="001F551E" w:rsidTr="002D69D2">
        <w:trPr>
          <w:trHeight w:val="1646"/>
          <w:jc w:val="center"/>
        </w:trPr>
        <w:tc>
          <w:tcPr>
            <w:tcW w:w="646"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827" w:type="dxa"/>
            <w:vAlign w:val="center"/>
          </w:tcPr>
          <w:p w:rsidR="001F551E" w:rsidRPr="001F551E" w:rsidRDefault="001F551E" w:rsidP="001F551E">
            <w:pPr>
              <w:jc w:val="center"/>
              <w:rPr>
                <w:rFonts w:ascii="Arial" w:hAnsi="Arial" w:cs="Arial"/>
                <w:iCs/>
                <w:sz w:val="18"/>
                <w:szCs w:val="18"/>
                <w:lang w:bidi="bn-BD"/>
              </w:rPr>
            </w:pPr>
            <w:r w:rsidRPr="001F551E">
              <w:rPr>
                <w:rFonts w:ascii="Arial" w:hAnsi="Arial" w:cs="Arial"/>
                <w:iCs/>
                <w:sz w:val="18"/>
                <w:szCs w:val="18"/>
                <w:lang w:val="en-CA" w:bidi="bn-BD"/>
              </w:rPr>
              <w:t>Design, execution and interpretation of multivariable experiments that produce large data sets; quantitative reasoning, models and simulations.</w:t>
            </w:r>
          </w:p>
        </w:tc>
        <w:tc>
          <w:tcPr>
            <w:tcW w:w="2292"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p>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47"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2494239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4052069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9239284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73231366"/>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53505536"/>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12"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62463193"/>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Class Test</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21188610"/>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Final Exam</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5857373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Assignment </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1015416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Participation</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96555495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Presentation</w:t>
            </w:r>
          </w:p>
        </w:tc>
      </w:tr>
      <w:tr w:rsidR="001F551E" w:rsidRPr="001F551E" w:rsidTr="002D69D2">
        <w:trPr>
          <w:trHeight w:val="1583"/>
          <w:jc w:val="center"/>
        </w:trPr>
        <w:tc>
          <w:tcPr>
            <w:tcW w:w="646"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827" w:type="dxa"/>
            <w:vAlign w:val="center"/>
          </w:tcPr>
          <w:p w:rsidR="001F551E" w:rsidRPr="001F551E" w:rsidRDefault="001F551E" w:rsidP="001F551E">
            <w:pPr>
              <w:jc w:val="center"/>
              <w:rPr>
                <w:rFonts w:ascii="Arial" w:hAnsi="Arial" w:cs="Arial"/>
                <w:iCs/>
                <w:sz w:val="18"/>
                <w:szCs w:val="18"/>
                <w:lang w:bidi="bn-BD"/>
              </w:rPr>
            </w:pPr>
            <w:r w:rsidRPr="001F551E">
              <w:rPr>
                <w:rFonts w:ascii="Arial" w:hAnsi="Arial" w:cs="Arial"/>
                <w:iCs/>
                <w:sz w:val="18"/>
                <w:szCs w:val="18"/>
                <w:lang w:val="en-CA" w:bidi="bn-BD"/>
              </w:rPr>
              <w:t>Demonstrate “how” cell- level functions arise and “why” mechanistic knowledge allows us to predict cellular behaviors leading to disease states and drug responses.</w:t>
            </w:r>
          </w:p>
        </w:tc>
        <w:tc>
          <w:tcPr>
            <w:tcW w:w="2292"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p>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47"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893980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34795321"/>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0060234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3985968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115564394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12"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9222760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Class Test</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3701637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Final Exam</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61039118"/>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Assignment </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5204833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Participation</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62314682"/>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Presentation</w:t>
            </w:r>
          </w:p>
        </w:tc>
      </w:tr>
    </w:tbl>
    <w:p w:rsidR="001F551E" w:rsidRPr="001F551E" w:rsidRDefault="001F551E" w:rsidP="001F551E">
      <w:pPr>
        <w:autoSpaceDE w:val="0"/>
        <w:autoSpaceDN w:val="0"/>
        <w:adjustRightInd w:val="0"/>
        <w:jc w:val="center"/>
        <w:rPr>
          <w:rFonts w:ascii="Arial" w:eastAsia="Calibri" w:hAnsi="Arial" w:cs="Arial"/>
          <w:b/>
          <w:color w:val="000000"/>
          <w:sz w:val="18"/>
          <w:szCs w:val="18"/>
          <w:lang w:val="en-CA" w:bidi="bn-IN"/>
        </w:rPr>
      </w:pPr>
    </w:p>
    <w:tbl>
      <w:tblPr>
        <w:tblStyle w:val="TableGrid6"/>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1F551E" w:rsidRPr="001F551E" w:rsidTr="002D69D2">
        <w:trPr>
          <w:jc w:val="center"/>
        </w:trPr>
        <w:tc>
          <w:tcPr>
            <w:tcW w:w="9264" w:type="dxa"/>
          </w:tcPr>
          <w:p w:rsidR="001F551E" w:rsidRPr="001F551E" w:rsidRDefault="001F551E" w:rsidP="001F551E">
            <w:pPr>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rsidR="001F551E" w:rsidRPr="001F551E" w:rsidRDefault="001F551E" w:rsidP="001F551E">
            <w:pPr>
              <w:rPr>
                <w:rFonts w:ascii="Arial" w:hAnsi="Arial" w:cs="Arial"/>
                <w:bCs/>
                <w:color w:val="000000"/>
                <w:sz w:val="18"/>
                <w:szCs w:val="18"/>
                <w:lang w:bidi="bn-BD"/>
              </w:rPr>
            </w:pPr>
            <w:r w:rsidRPr="001F551E">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rsidR="001F551E" w:rsidRPr="001F551E" w:rsidRDefault="001F551E" w:rsidP="001F551E">
            <w:pPr>
              <w:rPr>
                <w:rFonts w:ascii="Arial" w:hAnsi="Arial" w:cs="Arial"/>
                <w:bCs/>
                <w:color w:val="000000"/>
                <w:sz w:val="18"/>
                <w:szCs w:val="18"/>
                <w:lang w:bidi="bn-BD"/>
              </w:rPr>
            </w:pPr>
            <w:r w:rsidRPr="001F551E">
              <w:rPr>
                <w:rFonts w:ascii="Arial" w:hAnsi="Arial" w:cs="Arial"/>
                <w:bCs/>
                <w:color w:val="000000"/>
                <w:sz w:val="18"/>
                <w:szCs w:val="18"/>
                <w:lang w:bidi="bn-BD"/>
              </w:rPr>
              <w:tab/>
              <w:t>Class tests + Assignments due in different times of the semester (20%)</w:t>
            </w:r>
          </w:p>
          <w:p w:rsidR="001F551E" w:rsidRPr="001F551E" w:rsidRDefault="001F551E" w:rsidP="001F551E">
            <w:pPr>
              <w:rPr>
                <w:rFonts w:ascii="Arial" w:hAnsi="Arial" w:cs="Arial"/>
                <w:bCs/>
                <w:color w:val="000000"/>
                <w:sz w:val="18"/>
                <w:szCs w:val="18"/>
                <w:lang w:bidi="bn-BD"/>
              </w:rPr>
            </w:pPr>
            <w:r w:rsidRPr="001F551E">
              <w:rPr>
                <w:rFonts w:ascii="Arial" w:hAnsi="Arial" w:cs="Arial"/>
                <w:bCs/>
                <w:color w:val="000000"/>
                <w:sz w:val="18"/>
                <w:szCs w:val="18"/>
                <w:lang w:bidi="bn-BD"/>
              </w:rPr>
              <w:tab/>
              <w:t xml:space="preserve">A comprehensive final exam (70%), Total Time: 3 hours. </w:t>
            </w:r>
          </w:p>
          <w:p w:rsidR="001F551E" w:rsidRPr="001F551E" w:rsidRDefault="001F551E" w:rsidP="001F551E">
            <w:pPr>
              <w:rPr>
                <w:rFonts w:ascii="Arial" w:hAnsi="Arial" w:cs="Arial"/>
                <w:b/>
                <w:color w:val="000000"/>
                <w:sz w:val="18"/>
                <w:szCs w:val="18"/>
                <w:lang w:bidi="bn-BD"/>
              </w:rPr>
            </w:pPr>
            <w:r w:rsidRPr="001F551E">
              <w:rPr>
                <w:rFonts w:ascii="Arial" w:hAnsi="Arial" w:cs="Arial"/>
                <w:bCs/>
                <w:color w:val="000000"/>
                <w:sz w:val="18"/>
                <w:szCs w:val="18"/>
                <w:lang w:bidi="bn-BD"/>
              </w:rPr>
              <w:tab/>
              <w:t>A class participation mark (10%).</w:t>
            </w:r>
          </w:p>
        </w:tc>
      </w:tr>
      <w:tr w:rsidR="001F551E" w:rsidRPr="001F551E" w:rsidTr="002D69D2">
        <w:trPr>
          <w:jc w:val="center"/>
        </w:trPr>
        <w:tc>
          <w:tcPr>
            <w:tcW w:w="9264" w:type="dxa"/>
          </w:tcPr>
          <w:p w:rsidR="001F551E" w:rsidRPr="001F551E" w:rsidRDefault="001F551E" w:rsidP="001F551E">
            <w:pPr>
              <w:rPr>
                <w:rFonts w:ascii="Arial" w:hAnsi="Arial" w:cs="Arial"/>
                <w:b/>
                <w:bCs/>
                <w:iCs/>
                <w:sz w:val="18"/>
                <w:szCs w:val="18"/>
                <w:lang w:bidi="bn-BD"/>
              </w:rPr>
            </w:pPr>
          </w:p>
          <w:p w:rsidR="001F551E" w:rsidRPr="001F551E" w:rsidRDefault="001F551E" w:rsidP="001F551E">
            <w:pPr>
              <w:rPr>
                <w:rFonts w:ascii="Arial" w:hAnsi="Arial" w:cs="Arial"/>
                <w:b/>
                <w:bCs/>
                <w:iCs/>
                <w:sz w:val="18"/>
                <w:szCs w:val="18"/>
                <w:lang w:bidi="bn-BD"/>
              </w:rPr>
            </w:pPr>
            <w:r w:rsidRPr="001F551E">
              <w:rPr>
                <w:rFonts w:ascii="Arial" w:hAnsi="Arial" w:cs="Arial"/>
                <w:b/>
                <w:bCs/>
                <w:iCs/>
                <w:sz w:val="18"/>
                <w:szCs w:val="18"/>
                <w:lang w:bidi="bn-BD"/>
              </w:rPr>
              <w:t>Course Contents:</w:t>
            </w: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Systems Level Reasoning: Overview of Systems Level Reasoning &amp; Molecules to Pathways, Systems Level Reasoning, Molecules to Pathways - cAMP and G Protein Pathways</w:t>
            </w:r>
          </w:p>
          <w:p w:rsidR="001F551E" w:rsidRPr="001F551E" w:rsidRDefault="001F551E" w:rsidP="001F551E">
            <w:pPr>
              <w:jc w:val="both"/>
              <w:outlineLvl w:val="1"/>
              <w:rPr>
                <w:rFonts w:ascii="Arial" w:hAnsi="Arial" w:cs="Arial"/>
                <w:sz w:val="18"/>
                <w:szCs w:val="18"/>
                <w:lang w:bidi="bn-BD"/>
              </w:rPr>
            </w:pP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Pathways to Networks | Physical Forces and Electrical Activity in Cell Biology: Pathways to Networks - MAP-kinase Pathways/Network, Mechanical Forces in Cell Biology, Electrical Activity in Cell Biology. Mathematical Representations of Cell Biological Systems | Simulations of Cell Biological Systems: Mathematical Representations of Cell Biological Systems, Simulations of Cell Biological Systems</w:t>
            </w:r>
          </w:p>
          <w:p w:rsidR="001F551E" w:rsidRPr="001F551E" w:rsidRDefault="001F551E" w:rsidP="001F551E">
            <w:pPr>
              <w:jc w:val="both"/>
              <w:outlineLvl w:val="1"/>
              <w:rPr>
                <w:rFonts w:ascii="Arial" w:hAnsi="Arial" w:cs="Arial"/>
                <w:sz w:val="18"/>
                <w:szCs w:val="18"/>
                <w:lang w:bidi="bn-BD"/>
              </w:rPr>
            </w:pP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Experimental Technologies | Network Building and Analysis: Experimental Technologies, Analyzing Large Data Sets, Network Building/Analysis and Data Organization, Building Networks. Analysis of Networks | Topology to Function: Analysis of Networks, From Topology to Function: Directed Sign Specified Graphs</w:t>
            </w: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lastRenderedPageBreak/>
              <w:t>Strengths and Limitations of Different Types of Models | Identifying Emergent Properties: Strengths and Limitations of Different Types of Models, Identifying Emergent Properties: Biostability</w:t>
            </w:r>
          </w:p>
          <w:p w:rsidR="001F551E" w:rsidRPr="001F551E" w:rsidRDefault="001F551E" w:rsidP="001F551E">
            <w:pPr>
              <w:jc w:val="both"/>
              <w:outlineLvl w:val="1"/>
              <w:rPr>
                <w:rFonts w:ascii="Arial" w:hAnsi="Arial" w:cs="Arial"/>
                <w:sz w:val="18"/>
                <w:szCs w:val="18"/>
                <w:lang w:bidi="bn-BD"/>
              </w:rPr>
            </w:pP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Emergent Properties: Ultrasensitivity and Robustness | Case Studies: Ultrasensitivity, Robustness and Scaffolds</w:t>
            </w: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Case Studies | Systems Biomedicine | Systems Pharmacology and Therapeutics | Perspective: Systems Biomedicine, Systems Pharmacology and Therapeutics, Perspective</w:t>
            </w:r>
          </w:p>
          <w:p w:rsidR="001F551E" w:rsidRPr="001F551E" w:rsidRDefault="001F551E" w:rsidP="001F551E">
            <w:pPr>
              <w:jc w:val="both"/>
              <w:outlineLvl w:val="1"/>
              <w:rPr>
                <w:rFonts w:ascii="Arial" w:hAnsi="Arial" w:cs="Arial"/>
                <w:sz w:val="18"/>
                <w:szCs w:val="18"/>
                <w:lang w:bidi="bn-BD"/>
              </w:rPr>
            </w:pP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Experimental Methods in Systems Biology: Scope and Overview, Biological Model Systems, Experimental Perturbations, Measuring Nucleic Acids, Measuring Protein and Protein States. Deep mRNA Sequencing: History of Sequencing, 2nd and 3rd Generation Sequencing, Illumina-Based mRNA Sequencing, mRNA Sequencing Data Analysis</w:t>
            </w:r>
          </w:p>
          <w:p w:rsidR="001F551E" w:rsidRPr="001F551E" w:rsidRDefault="001F551E" w:rsidP="001F551E">
            <w:pPr>
              <w:jc w:val="both"/>
              <w:outlineLvl w:val="1"/>
              <w:rPr>
                <w:rFonts w:ascii="Arial" w:hAnsi="Arial" w:cs="Arial"/>
                <w:sz w:val="18"/>
                <w:szCs w:val="18"/>
                <w:lang w:bidi="bn-BD"/>
              </w:rPr>
            </w:pP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Mass Spectrometry-Based Proteomics: Basics of Mass Spectrometry, Quantification in Proteomics, Proteomics</w:t>
            </w:r>
          </w:p>
          <w:p w:rsidR="001F551E" w:rsidRPr="001F551E" w:rsidRDefault="001F551E" w:rsidP="001F551E">
            <w:pPr>
              <w:jc w:val="both"/>
              <w:outlineLvl w:val="1"/>
              <w:rPr>
                <w:rFonts w:ascii="Arial" w:hAnsi="Arial" w:cs="Arial"/>
                <w:sz w:val="18"/>
                <w:szCs w:val="18"/>
                <w:lang w:bidi="bn-BD"/>
              </w:rPr>
            </w:pPr>
            <w:r w:rsidRPr="001F551E">
              <w:rPr>
                <w:rFonts w:ascii="Arial" w:hAnsi="Arial" w:cs="Arial"/>
                <w:sz w:val="18"/>
                <w:szCs w:val="18"/>
                <w:lang w:bidi="bn-BD"/>
              </w:rPr>
              <w:t>Flow and Mass Cytometry for Single Cell Protein Levels and Cell Fate: Flow Cytometry, Mass Cytometry, Cytometry Data Analysis</w:t>
            </w:r>
          </w:p>
          <w:p w:rsidR="001F551E" w:rsidRPr="001F551E" w:rsidRDefault="001F551E" w:rsidP="001F551E">
            <w:pPr>
              <w:jc w:val="both"/>
              <w:outlineLvl w:val="1"/>
              <w:rPr>
                <w:rFonts w:ascii="Arial" w:hAnsi="Arial" w:cs="Arial"/>
                <w:sz w:val="18"/>
                <w:szCs w:val="18"/>
                <w:lang w:bidi="bn-BD"/>
              </w:rPr>
            </w:pPr>
          </w:p>
          <w:p w:rsidR="001F551E" w:rsidRPr="001F551E" w:rsidRDefault="001F551E" w:rsidP="001F551E">
            <w:pPr>
              <w:jc w:val="both"/>
              <w:outlineLvl w:val="1"/>
              <w:rPr>
                <w:rFonts w:ascii="Arial" w:hAnsi="Arial" w:cs="Arial"/>
                <w:b/>
                <w:sz w:val="18"/>
                <w:szCs w:val="18"/>
                <w:lang w:bidi="bn-BD"/>
              </w:rPr>
            </w:pPr>
            <w:r w:rsidRPr="001F551E">
              <w:rPr>
                <w:rFonts w:ascii="Arial" w:hAnsi="Arial" w:cs="Arial"/>
                <w:sz w:val="18"/>
                <w:szCs w:val="18"/>
                <w:lang w:bidi="bn-BD"/>
              </w:rPr>
              <w:t>Live-cell Imaging for Single Cell Protein Dynamics: Fluorescence Microscopy, Types of Imaging, Visualizing Molecules in Living Cells: Fluorescent Tools, Quantification. Integrating and Interpreting Datasets with Network Models and Dynamical Models: Omics data and Network Model Analyses, Single Cell Time Course Data and Dynamical Model Analyses, Dynamical Model Case Study</w:t>
            </w:r>
          </w:p>
        </w:tc>
      </w:tr>
    </w:tbl>
    <w:p w:rsidR="001F551E" w:rsidRPr="001F551E" w:rsidRDefault="001F551E" w:rsidP="001F551E">
      <w:pPr>
        <w:rPr>
          <w:rFonts w:ascii="Arial" w:eastAsia="Calibri" w:hAnsi="Arial" w:cs="Arial"/>
          <w:b/>
          <w:color w:val="FF0000"/>
          <w:sz w:val="18"/>
          <w:szCs w:val="18"/>
          <w:lang w:val="en-CA" w:bidi="bn-IN"/>
        </w:rPr>
      </w:pPr>
    </w:p>
    <w:p w:rsidR="001F551E" w:rsidRPr="001F551E" w:rsidRDefault="001F551E" w:rsidP="001F551E">
      <w:pPr>
        <w:jc w:val="center"/>
        <w:rPr>
          <w:rFonts w:ascii="Arial" w:eastAsia="Calibri" w:hAnsi="Arial" w:cs="Arial"/>
          <w:b/>
          <w:color w:val="FFFFFF"/>
          <w:sz w:val="18"/>
          <w:szCs w:val="18"/>
          <w:highlight w:val="black"/>
          <w:lang w:val="en-CA" w:bidi="bn-IN"/>
        </w:rPr>
      </w:pPr>
    </w:p>
    <w:p w:rsidR="001F551E" w:rsidRPr="001F551E" w:rsidRDefault="001F551E" w:rsidP="001F551E">
      <w:pP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Text Book:</w:t>
      </w:r>
    </w:p>
    <w:tbl>
      <w:tblPr>
        <w:tblW w:w="5000" w:type="pct"/>
        <w:jc w:val="center"/>
        <w:tblLook w:val="0000" w:firstRow="0" w:lastRow="0" w:firstColumn="0" w:lastColumn="0" w:noHBand="0" w:noVBand="0"/>
      </w:tblPr>
      <w:tblGrid>
        <w:gridCol w:w="371"/>
        <w:gridCol w:w="3568"/>
        <w:gridCol w:w="281"/>
        <w:gridCol w:w="5023"/>
      </w:tblGrid>
      <w:tr w:rsidR="001F551E" w:rsidRPr="001F551E" w:rsidTr="002D69D2">
        <w:trPr>
          <w:trHeight w:val="225"/>
          <w:jc w:val="center"/>
        </w:trPr>
        <w:tc>
          <w:tcPr>
            <w:tcW w:w="201"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1.</w:t>
            </w:r>
          </w:p>
        </w:tc>
        <w:tc>
          <w:tcPr>
            <w:tcW w:w="1930"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Mariano Bizzarri</w:t>
            </w:r>
          </w:p>
        </w:tc>
        <w:tc>
          <w:tcPr>
            <w:tcW w:w="152"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w:t>
            </w:r>
          </w:p>
        </w:tc>
        <w:tc>
          <w:tcPr>
            <w:tcW w:w="2717"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b/>
                <w:sz w:val="18"/>
                <w:szCs w:val="18"/>
                <w:lang w:val="en-CA" w:bidi="bn-IN"/>
              </w:rPr>
              <w:t xml:space="preserve">Systems Biology, </w:t>
            </w:r>
            <w:r w:rsidRPr="001F551E">
              <w:rPr>
                <w:rFonts w:ascii="Arial" w:eastAsia="Calibri" w:hAnsi="Arial" w:cs="Arial"/>
                <w:bCs/>
                <w:i/>
                <w:iCs/>
                <w:sz w:val="18"/>
                <w:szCs w:val="18"/>
                <w:lang w:val="en-CA" w:bidi="bn-IN"/>
              </w:rPr>
              <w:t>Humana Press</w:t>
            </w:r>
          </w:p>
        </w:tc>
      </w:tr>
    </w:tbl>
    <w:p w:rsidR="001F551E" w:rsidRPr="001F551E" w:rsidRDefault="001F551E" w:rsidP="001F551E">
      <w:pPr>
        <w:jc w:val="cente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ab/>
      </w:r>
    </w:p>
    <w:p w:rsidR="001F551E" w:rsidRPr="001F551E" w:rsidRDefault="001F551E" w:rsidP="001F551E">
      <w:pP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Books Recommended:</w:t>
      </w:r>
    </w:p>
    <w:tbl>
      <w:tblPr>
        <w:tblW w:w="4975" w:type="pct"/>
        <w:jc w:val="center"/>
        <w:tblLook w:val="0000" w:firstRow="0" w:lastRow="0" w:firstColumn="0" w:lastColumn="0" w:noHBand="0" w:noVBand="0"/>
      </w:tblPr>
      <w:tblGrid>
        <w:gridCol w:w="417"/>
        <w:gridCol w:w="3499"/>
        <w:gridCol w:w="283"/>
        <w:gridCol w:w="4998"/>
      </w:tblGrid>
      <w:tr w:rsidR="001F551E" w:rsidRPr="001F551E" w:rsidTr="002D69D2">
        <w:trPr>
          <w:trHeight w:val="311"/>
          <w:jc w:val="center"/>
        </w:trPr>
        <w:tc>
          <w:tcPr>
            <w:tcW w:w="227"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1.</w:t>
            </w:r>
          </w:p>
        </w:tc>
        <w:tc>
          <w:tcPr>
            <w:tcW w:w="1902"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Uri Alon</w:t>
            </w:r>
          </w:p>
        </w:tc>
        <w:tc>
          <w:tcPr>
            <w:tcW w:w="154"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w:t>
            </w:r>
          </w:p>
        </w:tc>
        <w:tc>
          <w:tcPr>
            <w:tcW w:w="2717" w:type="pct"/>
          </w:tcPr>
          <w:p w:rsidR="001F551E" w:rsidRPr="001F551E" w:rsidRDefault="001F551E" w:rsidP="001F551E">
            <w:pPr>
              <w:rPr>
                <w:rFonts w:ascii="Arial" w:eastAsia="Calibri" w:hAnsi="Arial" w:cs="Arial"/>
                <w:bCs/>
                <w:sz w:val="18"/>
                <w:szCs w:val="18"/>
                <w:lang w:val="en-CA" w:bidi="bn-IN"/>
              </w:rPr>
            </w:pPr>
            <w:r w:rsidRPr="001F551E">
              <w:rPr>
                <w:rFonts w:ascii="Arial" w:eastAsia="Calibri" w:hAnsi="Arial" w:cs="Arial"/>
                <w:b/>
                <w:sz w:val="18"/>
                <w:szCs w:val="18"/>
                <w:lang w:val="en-CA" w:bidi="bn-IN"/>
              </w:rPr>
              <w:t>An Introduction to Systems Biology: Design Principles of Biological Circuits</w:t>
            </w:r>
            <w:r w:rsidRPr="001F551E">
              <w:rPr>
                <w:rFonts w:ascii="Arial" w:eastAsia="Calibri" w:hAnsi="Arial" w:cs="Arial"/>
                <w:bCs/>
                <w:sz w:val="18"/>
                <w:szCs w:val="18"/>
                <w:lang w:val="en-CA" w:bidi="bn-IN"/>
              </w:rPr>
              <w:t xml:space="preserve">, </w:t>
            </w:r>
            <w:r w:rsidRPr="001F551E">
              <w:rPr>
                <w:rFonts w:ascii="Arial" w:eastAsia="Calibri" w:hAnsi="Arial" w:cs="Arial"/>
                <w:bCs/>
                <w:i/>
                <w:iCs/>
                <w:sz w:val="18"/>
                <w:szCs w:val="18"/>
                <w:lang w:val="en-CA" w:bidi="bn-IN"/>
              </w:rPr>
              <w:t>CRC Press</w:t>
            </w:r>
          </w:p>
        </w:tc>
      </w:tr>
      <w:tr w:rsidR="001F551E" w:rsidRPr="001F551E" w:rsidTr="002D69D2">
        <w:trPr>
          <w:trHeight w:val="311"/>
          <w:jc w:val="center"/>
        </w:trPr>
        <w:tc>
          <w:tcPr>
            <w:tcW w:w="227"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2..</w:t>
            </w:r>
          </w:p>
        </w:tc>
        <w:tc>
          <w:tcPr>
            <w:tcW w:w="1902"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Fabricio Alves Barbosa da Silva, Nicolas Carels, FlorianoPaes Silva Junior</w:t>
            </w:r>
          </w:p>
        </w:tc>
        <w:tc>
          <w:tcPr>
            <w:tcW w:w="154" w:type="pct"/>
          </w:tcPr>
          <w:p w:rsidR="001F551E" w:rsidRPr="001F551E" w:rsidRDefault="001F551E" w:rsidP="001F551E">
            <w:pPr>
              <w:rPr>
                <w:rFonts w:ascii="Arial" w:eastAsia="Calibri" w:hAnsi="Arial" w:cs="Arial"/>
                <w:sz w:val="18"/>
                <w:szCs w:val="18"/>
                <w:lang w:val="en-CA" w:bidi="bn-IN"/>
              </w:rPr>
            </w:pPr>
          </w:p>
        </w:tc>
        <w:tc>
          <w:tcPr>
            <w:tcW w:w="2717" w:type="pct"/>
          </w:tcPr>
          <w:p w:rsidR="001F551E" w:rsidRPr="001F551E" w:rsidRDefault="001F551E" w:rsidP="001F551E">
            <w:pPr>
              <w:rPr>
                <w:rFonts w:ascii="Arial" w:eastAsia="Calibri" w:hAnsi="Arial" w:cs="Arial"/>
                <w:bCs/>
                <w:sz w:val="18"/>
                <w:szCs w:val="18"/>
                <w:lang w:val="en-CA" w:bidi="bn-IN"/>
              </w:rPr>
            </w:pPr>
            <w:r w:rsidRPr="001F551E">
              <w:rPr>
                <w:rFonts w:ascii="Arial" w:eastAsia="Calibri" w:hAnsi="Arial" w:cs="Arial"/>
                <w:b/>
                <w:sz w:val="18"/>
                <w:szCs w:val="18"/>
                <w:lang w:val="en-CA" w:bidi="bn-IN"/>
              </w:rPr>
              <w:t>Theoretical and Applied Aspects of Systems Biology</w:t>
            </w:r>
            <w:r w:rsidRPr="001F551E">
              <w:rPr>
                <w:rFonts w:ascii="Arial" w:eastAsia="Calibri" w:hAnsi="Arial" w:cs="Arial"/>
                <w:bCs/>
                <w:sz w:val="18"/>
                <w:szCs w:val="18"/>
                <w:lang w:val="en-CA" w:bidi="bn-IN"/>
              </w:rPr>
              <w:t xml:space="preserve">, </w:t>
            </w:r>
            <w:r w:rsidRPr="001F551E">
              <w:rPr>
                <w:rFonts w:ascii="Arial" w:eastAsia="Calibri" w:hAnsi="Arial" w:cs="Arial"/>
                <w:bCs/>
                <w:i/>
                <w:iCs/>
                <w:sz w:val="18"/>
                <w:szCs w:val="18"/>
                <w:lang w:val="en-CA" w:bidi="bn-IN"/>
              </w:rPr>
              <w:t>Springer International Publishing</w:t>
            </w:r>
          </w:p>
        </w:tc>
      </w:tr>
      <w:tr w:rsidR="001F551E" w:rsidRPr="001F551E" w:rsidTr="002D69D2">
        <w:trPr>
          <w:trHeight w:val="311"/>
          <w:jc w:val="center"/>
        </w:trPr>
        <w:tc>
          <w:tcPr>
            <w:tcW w:w="227"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3.</w:t>
            </w:r>
          </w:p>
        </w:tc>
        <w:tc>
          <w:tcPr>
            <w:tcW w:w="1902" w:type="pct"/>
          </w:tcPr>
          <w:p w:rsidR="001F551E" w:rsidRPr="001F551E" w:rsidRDefault="001F551E" w:rsidP="001F551E">
            <w:pPr>
              <w:rPr>
                <w:rFonts w:ascii="Arial" w:eastAsia="Calibri" w:hAnsi="Arial" w:cs="Arial"/>
                <w:sz w:val="18"/>
                <w:szCs w:val="18"/>
                <w:lang w:val="en-CA" w:bidi="bn-IN"/>
              </w:rPr>
            </w:pPr>
            <w:r w:rsidRPr="001F551E">
              <w:rPr>
                <w:rFonts w:ascii="Arial" w:eastAsia="Calibri" w:hAnsi="Arial" w:cs="Arial"/>
                <w:sz w:val="18"/>
                <w:szCs w:val="18"/>
                <w:lang w:val="en-CA" w:bidi="bn-IN"/>
              </w:rPr>
              <w:t>Tao Huang</w:t>
            </w:r>
          </w:p>
        </w:tc>
        <w:tc>
          <w:tcPr>
            <w:tcW w:w="154" w:type="pct"/>
          </w:tcPr>
          <w:p w:rsidR="001F551E" w:rsidRPr="001F551E" w:rsidRDefault="001F551E" w:rsidP="001F551E">
            <w:pPr>
              <w:rPr>
                <w:rFonts w:ascii="Arial" w:eastAsia="Calibri" w:hAnsi="Arial" w:cs="Arial"/>
                <w:sz w:val="18"/>
                <w:szCs w:val="18"/>
                <w:lang w:val="en-CA" w:bidi="bn-IN"/>
              </w:rPr>
            </w:pPr>
          </w:p>
        </w:tc>
        <w:tc>
          <w:tcPr>
            <w:tcW w:w="2717" w:type="pct"/>
          </w:tcPr>
          <w:p w:rsidR="001F551E" w:rsidRPr="001F551E" w:rsidRDefault="001F551E" w:rsidP="001F551E">
            <w:pPr>
              <w:rPr>
                <w:rFonts w:ascii="Arial" w:eastAsia="Calibri" w:hAnsi="Arial" w:cs="Arial"/>
                <w:bCs/>
                <w:sz w:val="18"/>
                <w:szCs w:val="18"/>
                <w:lang w:val="en-CA" w:bidi="bn-IN"/>
              </w:rPr>
            </w:pPr>
            <w:r w:rsidRPr="001F551E">
              <w:rPr>
                <w:rFonts w:ascii="Arial" w:eastAsia="Calibri" w:hAnsi="Arial" w:cs="Arial"/>
                <w:b/>
                <w:sz w:val="18"/>
                <w:szCs w:val="18"/>
                <w:lang w:val="en-CA" w:bidi="bn-IN"/>
              </w:rPr>
              <w:t>Computational Systems Biology</w:t>
            </w:r>
            <w:r w:rsidRPr="001F551E">
              <w:rPr>
                <w:rFonts w:ascii="Arial" w:eastAsia="Calibri" w:hAnsi="Arial" w:cs="Arial"/>
                <w:b/>
                <w:i/>
                <w:iCs/>
                <w:sz w:val="18"/>
                <w:szCs w:val="18"/>
                <w:lang w:val="en-CA" w:bidi="bn-IN"/>
              </w:rPr>
              <w:t>,</w:t>
            </w:r>
            <w:r w:rsidRPr="001F551E">
              <w:rPr>
                <w:rFonts w:ascii="Arial" w:eastAsia="Calibri" w:hAnsi="Arial" w:cs="Arial"/>
                <w:bCs/>
                <w:i/>
                <w:iCs/>
                <w:sz w:val="18"/>
                <w:szCs w:val="18"/>
                <w:lang w:val="en-CA" w:bidi="bn-IN"/>
              </w:rPr>
              <w:t xml:space="preserve"> Springer New York;Humana Press</w:t>
            </w:r>
          </w:p>
        </w:tc>
      </w:tr>
    </w:tbl>
    <w:p w:rsidR="001F551E" w:rsidRPr="001F551E" w:rsidRDefault="001F551E" w:rsidP="001F551E">
      <w:pPr>
        <w:shd w:val="clear" w:color="auto" w:fill="FFFFFF"/>
        <w:spacing w:after="100" w:afterAutospacing="1" w:line="315" w:lineRule="atLeast"/>
        <w:rPr>
          <w:rFonts w:ascii="Arial" w:hAnsi="Arial" w:cs="Arial"/>
          <w:b/>
          <w:bCs/>
          <w:color w:val="373A3C"/>
          <w:sz w:val="18"/>
          <w:szCs w:val="18"/>
          <w:lang w:val="en-CA" w:bidi="bn-IN"/>
        </w:rPr>
      </w:pP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CSE4282: Systems Biology Lab</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Credits: </w:t>
      </w:r>
      <w:r w:rsidRPr="001F551E">
        <w:rPr>
          <w:rFonts w:ascii="Arial" w:eastAsia="Calibri" w:hAnsi="Arial" w:cs="Arial"/>
          <w:iCs/>
          <w:sz w:val="18"/>
          <w:szCs w:val="18"/>
          <w:lang w:val="en-CA" w:bidi="bn-IN"/>
        </w:rPr>
        <w:t xml:space="preserve">1 </w:t>
      </w:r>
      <w:r w:rsidR="00844CE6">
        <w:rPr>
          <w:rFonts w:ascii="Arial" w:eastAsia="Calibri" w:hAnsi="Arial" w:cs="Arial"/>
          <w:b/>
          <w:bCs/>
          <w:iCs/>
          <w:sz w:val="18"/>
          <w:szCs w:val="18"/>
          <w:lang w:val="en-CA" w:bidi="bn-IN"/>
        </w:rPr>
        <w:t>Contact Hours: 28</w:t>
      </w:r>
    </w:p>
    <w:p w:rsidR="001F551E" w:rsidRPr="001F551E" w:rsidRDefault="001F551E" w:rsidP="001F551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1F551E" w:rsidRPr="001F551E" w:rsidRDefault="001F551E" w:rsidP="001F551E">
      <w:pPr>
        <w:jc w:val="center"/>
        <w:rPr>
          <w:rFonts w:ascii="Arial" w:eastAsia="Calibri" w:hAnsi="Arial" w:cs="Arial"/>
          <w:b/>
          <w:bCs/>
          <w:sz w:val="18"/>
          <w:szCs w:val="18"/>
          <w:lang w:val="en-CA" w:bidi="bn-IN"/>
        </w:rPr>
      </w:pPr>
    </w:p>
    <w:tbl>
      <w:tblPr>
        <w:tblW w:w="9180" w:type="dxa"/>
        <w:jc w:val="center"/>
        <w:tblLook w:val="04A0" w:firstRow="1" w:lastRow="0" w:firstColumn="1" w:lastColumn="0" w:noHBand="0" w:noVBand="1"/>
      </w:tblPr>
      <w:tblGrid>
        <w:gridCol w:w="1439"/>
        <w:gridCol w:w="7741"/>
      </w:tblGrid>
      <w:tr w:rsidR="001F551E" w:rsidRPr="001F551E" w:rsidTr="002D69D2">
        <w:trPr>
          <w:jc w:val="center"/>
        </w:trPr>
        <w:tc>
          <w:tcPr>
            <w:tcW w:w="1439" w:type="dxa"/>
          </w:tcPr>
          <w:p w:rsidR="001F551E" w:rsidRPr="001F551E" w:rsidRDefault="001F551E" w:rsidP="001F551E">
            <w:pPr>
              <w:rPr>
                <w:rFonts w:ascii="Arial" w:eastAsia="Calibri" w:hAnsi="Arial" w:cs="Arial"/>
                <w:b/>
                <w:bCs/>
                <w:sz w:val="18"/>
                <w:szCs w:val="18"/>
                <w:lang w:val="en-CA" w:bidi="bn-IN"/>
              </w:rPr>
            </w:pPr>
            <w:r w:rsidRPr="001F551E">
              <w:rPr>
                <w:rFonts w:ascii="Arial" w:eastAsia="Calibri" w:hAnsi="Arial" w:cs="Arial"/>
                <w:b/>
                <w:sz w:val="18"/>
                <w:szCs w:val="18"/>
                <w:lang w:val="en-CA" w:bidi="bn-IN"/>
              </w:rPr>
              <w:t>Prerequisite:</w:t>
            </w:r>
          </w:p>
        </w:tc>
        <w:tc>
          <w:tcPr>
            <w:tcW w:w="7741" w:type="dxa"/>
          </w:tcPr>
          <w:p w:rsidR="001F551E" w:rsidRPr="001F551E" w:rsidRDefault="001F551E" w:rsidP="001F551E">
            <w:pPr>
              <w:rPr>
                <w:rFonts w:ascii="Arial" w:eastAsia="Calibri" w:hAnsi="Arial" w:cs="Arial"/>
                <w:iCs/>
                <w:sz w:val="18"/>
                <w:szCs w:val="18"/>
                <w:lang w:val="en-CA" w:bidi="bn-IN"/>
              </w:rPr>
            </w:pPr>
            <w:r w:rsidRPr="001F551E">
              <w:rPr>
                <w:rFonts w:ascii="Arial" w:eastAsia="Calibri" w:hAnsi="Arial" w:cs="Arial"/>
                <w:iCs/>
                <w:sz w:val="18"/>
                <w:szCs w:val="18"/>
                <w:lang w:val="en-CA" w:bidi="bn-IN"/>
              </w:rPr>
              <w:t>None</w:t>
            </w:r>
          </w:p>
        </w:tc>
      </w:tr>
      <w:tr w:rsidR="001F551E" w:rsidRPr="001F551E" w:rsidTr="002D69D2">
        <w:trPr>
          <w:jc w:val="center"/>
        </w:trPr>
        <w:tc>
          <w:tcPr>
            <w:tcW w:w="1439" w:type="dxa"/>
          </w:tcPr>
          <w:p w:rsidR="001F551E" w:rsidRPr="001F551E" w:rsidRDefault="001F551E" w:rsidP="001F551E">
            <w:pPr>
              <w:rPr>
                <w:rFonts w:ascii="Arial" w:eastAsia="Calibri" w:hAnsi="Arial" w:cs="Arial"/>
                <w:b/>
                <w:sz w:val="18"/>
                <w:szCs w:val="18"/>
                <w:lang w:val="en-CA" w:bidi="bn-IN"/>
              </w:rPr>
            </w:pPr>
            <w:r w:rsidRPr="001F551E">
              <w:rPr>
                <w:rFonts w:ascii="Arial" w:eastAsia="Calibri" w:hAnsi="Arial" w:cs="Arial"/>
                <w:b/>
                <w:sz w:val="18"/>
                <w:szCs w:val="18"/>
                <w:lang w:val="en-CA" w:bidi="bn-IN"/>
              </w:rPr>
              <w:t>Course Type</w:t>
            </w:r>
          </w:p>
        </w:tc>
        <w:tc>
          <w:tcPr>
            <w:tcW w:w="7741" w:type="dxa"/>
          </w:tcPr>
          <w:p w:rsidR="001F551E" w:rsidRPr="001F551E" w:rsidRDefault="009F4EBA" w:rsidP="001F551E">
            <w:pPr>
              <w:rPr>
                <w:rFonts w:ascii="Arial" w:eastAsia="Calibri" w:hAnsi="Arial" w:cs="Arial"/>
                <w:iCs/>
                <w:sz w:val="18"/>
                <w:szCs w:val="18"/>
                <w:lang w:val="en-CA" w:bidi="bn-IN"/>
              </w:rPr>
            </w:pPr>
            <w:sdt>
              <w:sdtPr>
                <w:rPr>
                  <w:rFonts w:ascii="Arial" w:eastAsia="Calibri" w:hAnsi="Arial" w:cs="Arial"/>
                  <w:iCs/>
                  <w:sz w:val="18"/>
                  <w:szCs w:val="18"/>
                  <w:lang w:val="en-CA" w:bidi="bn-IN"/>
                </w:rPr>
                <w:id w:val="-1588994300"/>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Theory         </w:t>
            </w:r>
            <w:sdt>
              <w:sdtPr>
                <w:rPr>
                  <w:rFonts w:ascii="Arial" w:eastAsia="Calibri" w:hAnsi="Arial" w:cs="Arial"/>
                  <w:iCs/>
                  <w:sz w:val="18"/>
                  <w:szCs w:val="18"/>
                  <w:lang w:val="en-CA" w:bidi="bn-IN"/>
                </w:rPr>
                <w:id w:val="78652756"/>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Laboratory work         </w:t>
            </w:r>
            <w:sdt>
              <w:sdtPr>
                <w:rPr>
                  <w:rFonts w:ascii="Arial" w:eastAsia="Calibri" w:hAnsi="Arial" w:cs="Arial"/>
                  <w:iCs/>
                  <w:sz w:val="18"/>
                  <w:szCs w:val="18"/>
                  <w:lang w:val="en-CA" w:bidi="bn-IN"/>
                </w:rPr>
                <w:id w:val="1242301843"/>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Project work      </w:t>
            </w:r>
            <w:sdt>
              <w:sdtPr>
                <w:rPr>
                  <w:rFonts w:ascii="Arial" w:eastAsia="Calibri" w:hAnsi="Arial" w:cs="Arial"/>
                  <w:iCs/>
                  <w:sz w:val="18"/>
                  <w:szCs w:val="18"/>
                  <w:lang w:val="en-CA" w:bidi="bn-IN"/>
                </w:rPr>
                <w:id w:val="274609254"/>
              </w:sdtPr>
              <w:sdtEndPr/>
              <w:sdtContent>
                <w:r w:rsidR="001F551E" w:rsidRPr="001F551E">
                  <w:rPr>
                    <w:rFonts w:ascii="MS Gothic" w:eastAsia="MS Gothic" w:hAnsi="MS Gothic" w:cs="MS Gothic" w:hint="eastAsia"/>
                    <w:iCs/>
                    <w:sz w:val="18"/>
                    <w:szCs w:val="18"/>
                    <w:lang w:val="en-CA" w:bidi="bn-IN"/>
                  </w:rPr>
                  <w:t>☐</w:t>
                </w:r>
              </w:sdtContent>
            </w:sdt>
            <w:r w:rsidR="001F551E" w:rsidRPr="001F551E">
              <w:rPr>
                <w:rFonts w:ascii="Arial" w:eastAsia="Calibri" w:hAnsi="Arial" w:cs="Arial"/>
                <w:iCs/>
                <w:sz w:val="18"/>
                <w:szCs w:val="18"/>
                <w:lang w:val="en-CA" w:bidi="bn-IN"/>
              </w:rPr>
              <w:t xml:space="preserve">  Viva Voce                    </w:t>
            </w:r>
          </w:p>
        </w:tc>
      </w:tr>
      <w:tr w:rsidR="001F551E" w:rsidRPr="001F551E" w:rsidTr="002D69D2">
        <w:trPr>
          <w:trHeight w:val="238"/>
          <w:jc w:val="center"/>
        </w:trPr>
        <w:tc>
          <w:tcPr>
            <w:tcW w:w="1439" w:type="dxa"/>
          </w:tcPr>
          <w:p w:rsidR="001F551E" w:rsidRPr="001F551E" w:rsidRDefault="001F551E" w:rsidP="001F551E">
            <w:pPr>
              <w:ind w:left="2160" w:hanging="2160"/>
              <w:rPr>
                <w:rFonts w:ascii="Arial" w:eastAsia="Calibri" w:hAnsi="Arial" w:cs="Arial"/>
                <w:b/>
                <w:bCs/>
                <w:sz w:val="18"/>
                <w:szCs w:val="18"/>
                <w:lang w:val="en-CA" w:bidi="bn-IN"/>
              </w:rPr>
            </w:pPr>
            <w:r w:rsidRPr="001F551E">
              <w:rPr>
                <w:rFonts w:ascii="Arial" w:eastAsia="Calibri" w:hAnsi="Arial" w:cs="Arial"/>
                <w:b/>
                <w:bCs/>
                <w:sz w:val="18"/>
                <w:szCs w:val="18"/>
                <w:lang w:val="en-CA" w:bidi="bn-IN"/>
              </w:rPr>
              <w:t>Motivation</w:t>
            </w:r>
          </w:p>
        </w:tc>
        <w:tc>
          <w:tcPr>
            <w:tcW w:w="7741" w:type="dxa"/>
          </w:tcPr>
          <w:p w:rsidR="001F551E" w:rsidRPr="001F551E" w:rsidRDefault="001F551E" w:rsidP="001F551E">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Gain practical systems-level experiments using appropriate cutting-edge techniques, collect big data, and analyze and interpret small and big data sets quantitatively.</w:t>
            </w:r>
          </w:p>
        </w:tc>
      </w:tr>
      <w:tr w:rsidR="001F551E" w:rsidRPr="001F551E" w:rsidTr="002D69D2">
        <w:trPr>
          <w:trHeight w:val="238"/>
          <w:jc w:val="center"/>
        </w:trPr>
        <w:tc>
          <w:tcPr>
            <w:tcW w:w="9180" w:type="dxa"/>
            <w:gridSpan w:val="2"/>
          </w:tcPr>
          <w:p w:rsidR="001F551E" w:rsidRPr="001F551E" w:rsidRDefault="001F551E" w:rsidP="001F551E">
            <w:pPr>
              <w:rPr>
                <w:rFonts w:ascii="Arial" w:eastAsia="Calibri" w:hAnsi="Arial" w:cs="Arial"/>
                <w:b/>
                <w:bCs/>
                <w:sz w:val="18"/>
                <w:szCs w:val="18"/>
                <w:lang w:val="en-CA" w:bidi="bn-IN"/>
              </w:rPr>
            </w:pPr>
            <w:r w:rsidRPr="001F551E">
              <w:rPr>
                <w:rFonts w:ascii="Arial" w:eastAsia="Calibri" w:hAnsi="Arial" w:cs="Arial"/>
                <w:b/>
                <w:bCs/>
                <w:sz w:val="18"/>
                <w:szCs w:val="18"/>
                <w:lang w:val="en-CA" w:bidi="bn-IN"/>
              </w:rPr>
              <w:t>Course Objective:</w:t>
            </w:r>
          </w:p>
          <w:p w:rsidR="001F551E" w:rsidRPr="001F551E" w:rsidRDefault="001F551E" w:rsidP="001F551E">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 xml:space="preserve">The Systems Biology lab covers implementation of the concepts and methodologies used in systems-level analysis of biomedical systems. Students will learn how to use experimental, computational and mathematical methods in systems biology and how to design practical systems-level frameworks to address questions in a variety of biomedical fields. </w:t>
            </w:r>
          </w:p>
          <w:p w:rsidR="001F551E" w:rsidRPr="001F551E" w:rsidRDefault="001F551E" w:rsidP="001F551E">
            <w:pPr>
              <w:jc w:val="both"/>
              <w:rPr>
                <w:rFonts w:ascii="Arial" w:eastAsia="Calibri" w:hAnsi="Arial" w:cs="Arial"/>
                <w:iCs/>
                <w:sz w:val="18"/>
                <w:szCs w:val="18"/>
                <w:lang w:val="en-CA" w:bidi="bn-IN"/>
              </w:rPr>
            </w:pPr>
          </w:p>
        </w:tc>
      </w:tr>
    </w:tbl>
    <w:p w:rsidR="001F551E" w:rsidRPr="001F551E" w:rsidRDefault="001F551E" w:rsidP="001F551E">
      <w:pPr>
        <w:rPr>
          <w:rFonts w:ascii="Arial" w:eastAsia="Calibri" w:hAnsi="Arial" w:cs="Arial"/>
          <w:b/>
          <w:color w:val="000000"/>
          <w:sz w:val="18"/>
          <w:szCs w:val="18"/>
          <w:lang w:val="en-CA" w:bidi="bn-IN"/>
        </w:rPr>
      </w:pPr>
    </w:p>
    <w:p w:rsidR="001F551E" w:rsidRPr="001F551E" w:rsidRDefault="001F551E" w:rsidP="001F551E">
      <w:pPr>
        <w:autoSpaceDE w:val="0"/>
        <w:autoSpaceDN w:val="0"/>
        <w:adjustRightInd w:val="0"/>
        <w:jc w:val="center"/>
        <w:rPr>
          <w:rFonts w:ascii="Arial" w:eastAsia="Calibri" w:hAnsi="Arial" w:cs="Arial"/>
          <w:b/>
          <w:color w:val="000000"/>
          <w:sz w:val="18"/>
          <w:szCs w:val="18"/>
          <w:lang w:val="en-CA" w:bidi="bn-IN"/>
        </w:rPr>
      </w:pPr>
      <w:r w:rsidRPr="001F551E">
        <w:rPr>
          <w:rFonts w:ascii="Arial" w:eastAsia="Calibri" w:hAnsi="Arial" w:cs="Arial"/>
          <w:b/>
          <w:color w:val="000000"/>
          <w:sz w:val="18"/>
          <w:szCs w:val="18"/>
          <w:lang w:val="en-CA" w:bidi="bn-IN"/>
        </w:rPr>
        <w:t>Course Outcomes (COs), Program Outcomes (POs) and Assessment:</w:t>
      </w:r>
    </w:p>
    <w:tbl>
      <w:tblPr>
        <w:tblStyle w:val="TableGrid7"/>
        <w:tblW w:w="9175" w:type="dxa"/>
        <w:jc w:val="center"/>
        <w:tblLook w:val="04A0" w:firstRow="1" w:lastRow="0" w:firstColumn="1" w:lastColumn="0" w:noHBand="0" w:noVBand="1"/>
      </w:tblPr>
      <w:tblGrid>
        <w:gridCol w:w="646"/>
        <w:gridCol w:w="1984"/>
        <w:gridCol w:w="2135"/>
        <w:gridCol w:w="1051"/>
        <w:gridCol w:w="1747"/>
        <w:gridCol w:w="1612"/>
      </w:tblGrid>
      <w:tr w:rsidR="001F551E" w:rsidRPr="001F551E" w:rsidTr="002D69D2">
        <w:trPr>
          <w:trHeight w:val="877"/>
          <w:jc w:val="center"/>
        </w:trPr>
        <w:tc>
          <w:tcPr>
            <w:tcW w:w="646"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984"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135"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05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47"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12"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1F551E" w:rsidRPr="001F551E" w:rsidTr="002D69D2">
        <w:trPr>
          <w:trHeight w:val="1646"/>
          <w:jc w:val="center"/>
        </w:trPr>
        <w:tc>
          <w:tcPr>
            <w:tcW w:w="646"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984" w:type="dxa"/>
            <w:vAlign w:val="center"/>
          </w:tcPr>
          <w:p w:rsidR="001F551E" w:rsidRPr="001F551E" w:rsidRDefault="001F551E" w:rsidP="001F551E">
            <w:pPr>
              <w:jc w:val="center"/>
              <w:rPr>
                <w:rFonts w:ascii="Arial" w:hAnsi="Arial" w:cs="Arial"/>
                <w:iCs/>
                <w:sz w:val="18"/>
                <w:szCs w:val="18"/>
                <w:lang w:bidi="bn-BD"/>
              </w:rPr>
            </w:pPr>
            <w:r w:rsidRPr="001F551E">
              <w:rPr>
                <w:rFonts w:ascii="Arial" w:hAnsi="Arial" w:cs="Arial"/>
                <w:iCs/>
                <w:sz w:val="18"/>
                <w:szCs w:val="18"/>
                <w:lang w:val="en-CA" w:bidi="bn-BD"/>
              </w:rPr>
              <w:t xml:space="preserve">To </w:t>
            </w:r>
            <w:r w:rsidRPr="001F551E">
              <w:rPr>
                <w:rFonts w:ascii="Arial" w:hAnsi="Arial" w:cs="Arial"/>
                <w:b/>
                <w:bCs/>
                <w:iCs/>
                <w:sz w:val="18"/>
                <w:szCs w:val="18"/>
                <w:lang w:val="en-CA" w:bidi="bn-BD"/>
              </w:rPr>
              <w:t>design</w:t>
            </w:r>
            <w:r w:rsidRPr="001F551E">
              <w:rPr>
                <w:rFonts w:ascii="Arial" w:hAnsi="Arial" w:cs="Arial"/>
                <w:iCs/>
                <w:sz w:val="18"/>
                <w:szCs w:val="18"/>
                <w:lang w:val="en-CA" w:bidi="bn-BD"/>
              </w:rPr>
              <w:t>, execution and interpretation of multivariable experiments that produce large data sets</w:t>
            </w:r>
          </w:p>
        </w:tc>
        <w:tc>
          <w:tcPr>
            <w:tcW w:w="2135"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p>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47"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9114867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9187474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0411073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5920586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3869447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12" w:type="dxa"/>
            <w:vAlign w:val="center"/>
          </w:tcPr>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1F551E" w:rsidRPr="001F551E">
              <w:rPr>
                <w:rFonts w:ascii="Arial" w:hAnsi="Arial" w:cs="Arial"/>
                <w:color w:val="000000"/>
                <w:sz w:val="18"/>
                <w:szCs w:val="18"/>
                <w:lang w:bidi="bn-BD"/>
              </w:rPr>
              <w:t xml:space="preserve"> Exam</w:t>
            </w:r>
          </w:p>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1F551E" w:rsidRPr="001F551E" w:rsidRDefault="00E85BE1"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1F551E" w:rsidRPr="001F551E">
              <w:rPr>
                <w:rFonts w:ascii="Arial" w:hAnsi="Arial" w:cs="Arial"/>
                <w:color w:val="000000"/>
                <w:sz w:val="18"/>
                <w:szCs w:val="18"/>
                <w:lang w:bidi="bn-BD"/>
              </w:rPr>
              <w:t xml:space="preserve"> book</w:t>
            </w:r>
          </w:p>
          <w:p w:rsidR="001F551E" w:rsidRPr="001F551E" w:rsidRDefault="001F551E"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1F551E" w:rsidRPr="001F551E" w:rsidTr="002D69D2">
        <w:trPr>
          <w:trHeight w:val="1583"/>
          <w:jc w:val="center"/>
        </w:trPr>
        <w:tc>
          <w:tcPr>
            <w:tcW w:w="646"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lastRenderedPageBreak/>
              <w:t>CO2</w:t>
            </w:r>
          </w:p>
        </w:tc>
        <w:tc>
          <w:tcPr>
            <w:tcW w:w="1984" w:type="dxa"/>
            <w:vAlign w:val="center"/>
          </w:tcPr>
          <w:p w:rsidR="001F551E" w:rsidRPr="001F551E" w:rsidRDefault="001F551E" w:rsidP="001F551E">
            <w:pPr>
              <w:jc w:val="center"/>
              <w:rPr>
                <w:rFonts w:ascii="Arial" w:hAnsi="Arial" w:cs="Arial"/>
                <w:iCs/>
                <w:sz w:val="18"/>
                <w:szCs w:val="18"/>
                <w:lang w:bidi="bn-BD"/>
              </w:rPr>
            </w:pPr>
            <w:r w:rsidRPr="001F551E">
              <w:rPr>
                <w:rFonts w:ascii="Arial" w:hAnsi="Arial" w:cs="Arial"/>
                <w:iCs/>
                <w:sz w:val="18"/>
                <w:szCs w:val="18"/>
                <w:lang w:val="en-CA" w:bidi="bn-BD"/>
              </w:rPr>
              <w:t xml:space="preserve">To </w:t>
            </w:r>
            <w:r w:rsidRPr="001F551E">
              <w:rPr>
                <w:rFonts w:ascii="Arial" w:hAnsi="Arial" w:cs="Arial"/>
                <w:b/>
                <w:bCs/>
                <w:iCs/>
                <w:sz w:val="18"/>
                <w:szCs w:val="18"/>
                <w:lang w:val="en-CA" w:bidi="bn-BD"/>
              </w:rPr>
              <w:t xml:space="preserve">demonstrate </w:t>
            </w:r>
            <w:r w:rsidRPr="001F551E">
              <w:rPr>
                <w:rFonts w:ascii="Arial" w:hAnsi="Arial" w:cs="Arial"/>
                <w:iCs/>
                <w:sz w:val="18"/>
                <w:szCs w:val="18"/>
                <w:lang w:val="en-CA" w:bidi="bn-BD"/>
              </w:rPr>
              <w:t xml:space="preserve">“how” cell- level functions arise and “why” mechanistic knowledge allows us to predict cellular behaviors </w:t>
            </w:r>
          </w:p>
        </w:tc>
        <w:tc>
          <w:tcPr>
            <w:tcW w:w="2135" w:type="dxa"/>
            <w:vAlign w:val="center"/>
          </w:tcPr>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p>
          <w:p w:rsidR="001F551E" w:rsidRPr="001F551E" w:rsidRDefault="001F551E" w:rsidP="001F551E">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rsidR="001F551E" w:rsidRPr="001F551E" w:rsidRDefault="001F551E" w:rsidP="001F551E">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47" w:type="dxa"/>
            <w:vAlign w:val="center"/>
          </w:tcPr>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16722897"/>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Lecture Note</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90787176"/>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Text Book</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10295779"/>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Audio/Video</w:t>
            </w:r>
          </w:p>
          <w:p w:rsidR="001F551E" w:rsidRPr="001F551E" w:rsidRDefault="009F4EBA" w:rsidP="001F551E">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04597324"/>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Web Material</w:t>
            </w:r>
          </w:p>
          <w:p w:rsidR="001F551E" w:rsidRPr="001F551E" w:rsidRDefault="009F4EBA" w:rsidP="001F551E">
            <w:pPr>
              <w:rPr>
                <w:rFonts w:ascii="Arial" w:hAnsi="Arial" w:cs="Arial"/>
                <w:color w:val="000000"/>
                <w:sz w:val="18"/>
                <w:szCs w:val="18"/>
                <w:lang w:bidi="bn-BD"/>
              </w:rPr>
            </w:pPr>
            <w:sdt>
              <w:sdtPr>
                <w:rPr>
                  <w:rFonts w:ascii="Arial" w:hAnsi="Arial" w:cs="Arial"/>
                  <w:color w:val="000000"/>
                  <w:sz w:val="18"/>
                  <w:szCs w:val="18"/>
                  <w:lang w:bidi="bn-BD"/>
                </w:rPr>
                <w:id w:val="1822386416"/>
              </w:sdtPr>
              <w:sdtEndPr/>
              <w:sdtContent>
                <w:r w:rsidR="001F551E" w:rsidRPr="001F551E">
                  <w:rPr>
                    <w:rFonts w:ascii="MS Gothic" w:eastAsia="MS Gothic" w:hAnsi="MS Gothic" w:cs="MS Gothic" w:hint="eastAsia"/>
                    <w:color w:val="000000"/>
                    <w:sz w:val="18"/>
                    <w:szCs w:val="18"/>
                    <w:lang w:bidi="bn-BD"/>
                  </w:rPr>
                  <w:t>☐</w:t>
                </w:r>
              </w:sdtContent>
            </w:sdt>
            <w:r w:rsidR="001F551E" w:rsidRPr="001F551E">
              <w:rPr>
                <w:rFonts w:ascii="Arial" w:hAnsi="Arial" w:cs="Arial"/>
                <w:color w:val="000000"/>
                <w:sz w:val="18"/>
                <w:szCs w:val="18"/>
                <w:lang w:bidi="bn-BD"/>
              </w:rPr>
              <w:t xml:space="preserve">  Journal paper</w:t>
            </w:r>
          </w:p>
        </w:tc>
        <w:tc>
          <w:tcPr>
            <w:tcW w:w="1612" w:type="dxa"/>
            <w:vAlign w:val="center"/>
          </w:tcPr>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w:t>
            </w:r>
            <w:r w:rsidR="001F551E" w:rsidRPr="001F551E">
              <w:rPr>
                <w:rFonts w:ascii="Arial" w:hAnsi="Arial" w:cs="Arial"/>
                <w:color w:val="000000"/>
                <w:sz w:val="18"/>
                <w:szCs w:val="18"/>
                <w:lang w:bidi="bn-BD"/>
              </w:rPr>
              <w:t xml:space="preserve"> Exam</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w:t>
            </w:r>
          </w:p>
          <w:p w:rsidR="001F551E" w:rsidRPr="001F551E" w:rsidRDefault="00E85BE1" w:rsidP="001F551E">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w:t>
            </w:r>
            <w:r w:rsidR="001F551E" w:rsidRPr="001F551E">
              <w:rPr>
                <w:rFonts w:ascii="Arial" w:hAnsi="Arial" w:cs="Arial"/>
                <w:color w:val="000000"/>
                <w:sz w:val="18"/>
                <w:szCs w:val="18"/>
                <w:lang w:bidi="bn-BD"/>
              </w:rPr>
              <w:t xml:space="preserve"> book</w:t>
            </w:r>
          </w:p>
          <w:p w:rsidR="001F551E" w:rsidRPr="001F551E" w:rsidRDefault="001F551E" w:rsidP="001F551E">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bl>
    <w:p w:rsidR="001F551E" w:rsidRPr="001F551E" w:rsidRDefault="001F551E" w:rsidP="001F551E">
      <w:pPr>
        <w:autoSpaceDE w:val="0"/>
        <w:autoSpaceDN w:val="0"/>
        <w:adjustRightInd w:val="0"/>
        <w:jc w:val="center"/>
        <w:rPr>
          <w:rFonts w:ascii="Arial" w:eastAsia="Calibri" w:hAnsi="Arial" w:cs="Arial"/>
          <w:b/>
          <w:color w:val="000000"/>
          <w:sz w:val="18"/>
          <w:szCs w:val="18"/>
          <w:lang w:val="en-CA" w:bidi="bn-IN"/>
        </w:rPr>
      </w:pPr>
    </w:p>
    <w:tbl>
      <w:tblPr>
        <w:tblStyle w:val="TableGrid7"/>
        <w:tblW w:w="9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tblGrid>
      <w:tr w:rsidR="001F551E" w:rsidRPr="001F551E" w:rsidTr="002D69D2">
        <w:trPr>
          <w:jc w:val="center"/>
        </w:trPr>
        <w:tc>
          <w:tcPr>
            <w:tcW w:w="9476" w:type="dxa"/>
          </w:tcPr>
          <w:p w:rsidR="001F551E" w:rsidRPr="001F551E" w:rsidRDefault="001F551E" w:rsidP="001F551E">
            <w:pPr>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rsidR="001F551E" w:rsidRPr="001F551E" w:rsidRDefault="001F551E" w:rsidP="001F551E">
            <w:pPr>
              <w:rPr>
                <w:rFonts w:ascii="Arial" w:hAnsi="Arial" w:cs="Arial"/>
                <w:bCs/>
                <w:sz w:val="18"/>
                <w:szCs w:val="18"/>
                <w:lang w:bidi="bn-BD"/>
              </w:rPr>
            </w:pPr>
            <w:r w:rsidRPr="001F551E">
              <w:rPr>
                <w:rFonts w:ascii="Arial" w:hAnsi="Arial" w:cs="Arial"/>
                <w:bCs/>
                <w:color w:val="800000"/>
                <w:sz w:val="18"/>
                <w:szCs w:val="18"/>
                <w:lang w:bidi="bn-BD"/>
              </w:rPr>
              <w:tab/>
            </w:r>
            <w:r w:rsidRPr="001F551E">
              <w:rPr>
                <w:rFonts w:ascii="Arial" w:hAnsi="Arial" w:cs="Arial"/>
                <w:bCs/>
                <w:sz w:val="18"/>
                <w:szCs w:val="18"/>
                <w:lang w:bidi="bn-BD"/>
              </w:rPr>
              <w:t>Continuous Assessments (CA)  (20%)</w:t>
            </w:r>
          </w:p>
          <w:p w:rsidR="001F551E" w:rsidRPr="001F551E" w:rsidRDefault="001F551E" w:rsidP="001F551E">
            <w:pPr>
              <w:rPr>
                <w:rFonts w:ascii="Arial" w:hAnsi="Arial" w:cs="Arial"/>
                <w:bCs/>
                <w:sz w:val="18"/>
                <w:szCs w:val="18"/>
                <w:lang w:bidi="bn-BD"/>
              </w:rPr>
            </w:pPr>
            <w:r w:rsidRPr="001F551E">
              <w:rPr>
                <w:rFonts w:ascii="Arial" w:hAnsi="Arial" w:cs="Arial"/>
                <w:bCs/>
                <w:sz w:val="18"/>
                <w:szCs w:val="18"/>
                <w:lang w:bidi="bn-BD"/>
              </w:rPr>
              <w:tab/>
              <w:t>A comprehensive final exam + Lab note book (70%)</w:t>
            </w:r>
          </w:p>
          <w:p w:rsidR="001F551E" w:rsidRPr="001F551E" w:rsidRDefault="001F551E" w:rsidP="001F551E">
            <w:pPr>
              <w:rPr>
                <w:rFonts w:ascii="Arial" w:hAnsi="Arial" w:cs="Arial"/>
                <w:b/>
                <w:color w:val="000000"/>
                <w:sz w:val="18"/>
                <w:szCs w:val="18"/>
                <w:lang w:bidi="bn-BD"/>
              </w:rPr>
            </w:pPr>
            <w:r w:rsidRPr="001F551E">
              <w:rPr>
                <w:rFonts w:ascii="Arial" w:hAnsi="Arial" w:cs="Arial"/>
                <w:bCs/>
                <w:sz w:val="18"/>
                <w:szCs w:val="18"/>
                <w:lang w:bidi="bn-BD"/>
              </w:rPr>
              <w:tab/>
              <w:t>A class participation mark (10%).</w:t>
            </w:r>
          </w:p>
        </w:tc>
      </w:tr>
    </w:tbl>
    <w:p w:rsidR="001F551E" w:rsidRPr="001F551E" w:rsidRDefault="001F551E" w:rsidP="001F551E">
      <w:pPr>
        <w:shd w:val="clear" w:color="auto" w:fill="FFFFFF"/>
        <w:spacing w:line="315" w:lineRule="atLeast"/>
        <w:rPr>
          <w:rFonts w:ascii="Arial" w:hAnsi="Arial" w:cs="Arial"/>
          <w:b/>
          <w:bCs/>
          <w:color w:val="373A3C"/>
          <w:sz w:val="18"/>
          <w:szCs w:val="18"/>
          <w:lang w:val="en-CA" w:bidi="bn-IN"/>
        </w:rPr>
      </w:pPr>
      <w:r w:rsidRPr="001F551E">
        <w:rPr>
          <w:rFonts w:ascii="Arial" w:hAnsi="Arial" w:cs="Arial"/>
          <w:b/>
          <w:bCs/>
          <w:color w:val="373A3C"/>
          <w:sz w:val="18"/>
          <w:szCs w:val="18"/>
          <w:lang w:val="en-CA" w:bidi="bn-IN"/>
        </w:rPr>
        <w:t>Course Contents:</w:t>
      </w:r>
    </w:p>
    <w:p w:rsidR="001F551E" w:rsidRPr="001F551E" w:rsidRDefault="001F551E" w:rsidP="00CB1944">
      <w:pPr>
        <w:numPr>
          <w:ilvl w:val="0"/>
          <w:numId w:val="42"/>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Mathematical Representations of Cell Biological Systems | Simulations of Cell Biological Systems</w:t>
      </w:r>
    </w:p>
    <w:p w:rsidR="001F551E" w:rsidRPr="001F551E" w:rsidRDefault="001F551E" w:rsidP="00CB1944">
      <w:pPr>
        <w:numPr>
          <w:ilvl w:val="0"/>
          <w:numId w:val="42"/>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Experimental Technologies | Network Building and Analysis</w:t>
      </w:r>
    </w:p>
    <w:p w:rsidR="001F551E" w:rsidRPr="001F551E" w:rsidRDefault="001F551E" w:rsidP="00CB1944">
      <w:pPr>
        <w:numPr>
          <w:ilvl w:val="0"/>
          <w:numId w:val="42"/>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Emergent Properties: Ultrasensitivity and Robustness | Case Studies</w:t>
      </w:r>
    </w:p>
    <w:p w:rsidR="001F551E" w:rsidRPr="001F551E" w:rsidRDefault="001F551E" w:rsidP="00CB1944">
      <w:pPr>
        <w:numPr>
          <w:ilvl w:val="0"/>
          <w:numId w:val="42"/>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mRNA Sequencing Data Analysis</w:t>
      </w:r>
    </w:p>
    <w:p w:rsidR="001F551E" w:rsidRPr="001F551E" w:rsidRDefault="001F551E" w:rsidP="00CB1944">
      <w:pPr>
        <w:numPr>
          <w:ilvl w:val="0"/>
          <w:numId w:val="42"/>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Proteomics Analysis</w:t>
      </w:r>
    </w:p>
    <w:p w:rsidR="001F551E" w:rsidRPr="001F551E" w:rsidRDefault="001F551E" w:rsidP="00CB1944">
      <w:pPr>
        <w:numPr>
          <w:ilvl w:val="0"/>
          <w:numId w:val="42"/>
        </w:numPr>
        <w:contextualSpacing/>
        <w:rPr>
          <w:rFonts w:ascii="Arial" w:hAnsi="Arial" w:cs="Arial"/>
          <w:color w:val="000000"/>
          <w:sz w:val="18"/>
          <w:szCs w:val="18"/>
          <w:shd w:val="clear" w:color="auto" w:fill="FFFFFF"/>
          <w:lang w:bidi="bn-BD"/>
        </w:rPr>
      </w:pPr>
      <w:r w:rsidRPr="001F551E">
        <w:rPr>
          <w:rFonts w:ascii="Arial" w:hAnsi="Arial" w:cs="Arial"/>
          <w:color w:val="000000"/>
          <w:sz w:val="18"/>
          <w:szCs w:val="18"/>
          <w:shd w:val="clear" w:color="auto" w:fill="FFFFFF"/>
          <w:lang w:bidi="bn-BD"/>
        </w:rPr>
        <w:t>Flow Cytometry – Acquisition, Analysis</w:t>
      </w:r>
    </w:p>
    <w:p w:rsidR="001F551E" w:rsidRPr="001F551E" w:rsidRDefault="001F551E" w:rsidP="00CB1944">
      <w:pPr>
        <w:numPr>
          <w:ilvl w:val="0"/>
          <w:numId w:val="42"/>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Mass Cytometry</w:t>
      </w:r>
    </w:p>
    <w:p w:rsidR="001F551E" w:rsidRPr="001F551E" w:rsidRDefault="001F551E" w:rsidP="00CB1944">
      <w:pPr>
        <w:numPr>
          <w:ilvl w:val="0"/>
          <w:numId w:val="42"/>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Genes2Networks and Network Visualization</w:t>
      </w:r>
    </w:p>
    <w:p w:rsidR="001F551E" w:rsidRPr="001F551E" w:rsidRDefault="001F551E" w:rsidP="00CB1944">
      <w:pPr>
        <w:numPr>
          <w:ilvl w:val="0"/>
          <w:numId w:val="42"/>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Functional Association Networks with Sets2Networks</w:t>
      </w:r>
    </w:p>
    <w:p w:rsidR="001F551E" w:rsidRPr="001F551E" w:rsidRDefault="001F551E" w:rsidP="00CB1944">
      <w:pPr>
        <w:numPr>
          <w:ilvl w:val="0"/>
          <w:numId w:val="42"/>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Functional Association Networks with Genes2FANs</w:t>
      </w:r>
    </w:p>
    <w:p w:rsidR="001F551E" w:rsidRPr="001F551E" w:rsidRDefault="001F551E" w:rsidP="00CB1944">
      <w:pPr>
        <w:numPr>
          <w:ilvl w:val="0"/>
          <w:numId w:val="42"/>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The Fisher Exact Test and Enrichr</w:t>
      </w:r>
    </w:p>
    <w:p w:rsidR="001F551E" w:rsidRPr="001F551E" w:rsidRDefault="001F551E" w:rsidP="00CB1944">
      <w:pPr>
        <w:numPr>
          <w:ilvl w:val="0"/>
          <w:numId w:val="42"/>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 xml:space="preserve">Gene Set Enrichment Analysis (GSEA) </w:t>
      </w:r>
    </w:p>
    <w:p w:rsidR="001F551E" w:rsidRPr="001F551E" w:rsidRDefault="001F551E" w:rsidP="00CB1944">
      <w:pPr>
        <w:numPr>
          <w:ilvl w:val="0"/>
          <w:numId w:val="42"/>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Principal Angle Enrichment Analysis (PAEA)</w:t>
      </w:r>
    </w:p>
    <w:p w:rsidR="001F551E" w:rsidRPr="001F551E" w:rsidRDefault="001F551E" w:rsidP="00CB1944">
      <w:pPr>
        <w:numPr>
          <w:ilvl w:val="0"/>
          <w:numId w:val="42"/>
        </w:numPr>
        <w:shd w:val="clear" w:color="auto" w:fill="FFFFFF"/>
        <w:contextualSpacing/>
        <w:rPr>
          <w:rFonts w:ascii="Arial" w:eastAsia="Calibri" w:hAnsi="Arial" w:cs="Arial"/>
          <w:color w:val="000000"/>
          <w:sz w:val="18"/>
          <w:szCs w:val="18"/>
          <w:lang w:val="en-CA" w:bidi="bn-IN"/>
        </w:rPr>
      </w:pPr>
      <w:r w:rsidRPr="001F551E">
        <w:rPr>
          <w:rFonts w:ascii="Arial" w:hAnsi="Arial" w:cs="Arial"/>
          <w:color w:val="000000"/>
          <w:sz w:val="18"/>
          <w:szCs w:val="18"/>
          <w:lang w:bidi="bn-BD"/>
        </w:rPr>
        <w:t>GATE and Network2Canvas</w:t>
      </w:r>
    </w:p>
    <w:p w:rsidR="001F551E" w:rsidRPr="001F551E" w:rsidRDefault="001F551E" w:rsidP="00CB1944">
      <w:pPr>
        <w:numPr>
          <w:ilvl w:val="0"/>
          <w:numId w:val="42"/>
        </w:numPr>
        <w:shd w:val="clear" w:color="auto" w:fill="FFFFFF"/>
        <w:contextualSpacing/>
        <w:rPr>
          <w:rFonts w:ascii="Arial" w:eastAsia="Calibri" w:hAnsi="Arial" w:cs="Arial"/>
          <w:color w:val="000000"/>
          <w:sz w:val="18"/>
          <w:szCs w:val="18"/>
          <w:lang w:val="en-CA" w:bidi="bn-IN"/>
        </w:rPr>
      </w:pPr>
      <w:r w:rsidRPr="001F551E">
        <w:rPr>
          <w:rFonts w:ascii="Arial" w:hAnsi="Arial" w:cs="Arial"/>
          <w:color w:val="000000"/>
          <w:sz w:val="18"/>
          <w:szCs w:val="18"/>
          <w:lang w:bidi="bn-BD"/>
        </w:rPr>
        <w:t>RNA-seq STAR</w:t>
      </w:r>
    </w:p>
    <w:p w:rsidR="0029532D" w:rsidRPr="007C437C" w:rsidRDefault="0029532D" w:rsidP="00CF71BD">
      <w:pPr>
        <w:rPr>
          <w:rFonts w:ascii="Arial" w:hAnsi="Arial" w:cs="Arial"/>
          <w:sz w:val="18"/>
          <w:szCs w:val="18"/>
        </w:rPr>
      </w:pPr>
    </w:p>
    <w:p w:rsidR="0029532D" w:rsidRPr="007C437C" w:rsidRDefault="0029532D" w:rsidP="00CF71BD">
      <w:pPr>
        <w:tabs>
          <w:tab w:val="left" w:pos="901"/>
        </w:tabs>
        <w:rPr>
          <w:rFonts w:ascii="Arial" w:hAnsi="Arial" w:cs="Arial"/>
          <w:sz w:val="18"/>
          <w:szCs w:val="18"/>
        </w:rPr>
      </w:pPr>
    </w:p>
    <w:p w:rsidR="002B2AC5" w:rsidRPr="0029587E" w:rsidRDefault="002B2AC5" w:rsidP="0029587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29587E">
        <w:rPr>
          <w:rFonts w:ascii="Arial" w:eastAsia="Calibri" w:hAnsi="Arial" w:cs="Arial"/>
          <w:b/>
          <w:bCs/>
          <w:iCs/>
          <w:sz w:val="18"/>
          <w:szCs w:val="18"/>
          <w:lang w:val="en-CA" w:bidi="bn-IN"/>
        </w:rPr>
        <w:t>CSE4280: Board Viva-Voce</w:t>
      </w:r>
    </w:p>
    <w:p w:rsidR="00D13F4E" w:rsidRPr="00897D43" w:rsidRDefault="00D13F4E" w:rsidP="00D13F4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Pr>
          <w:rFonts w:ascii="Arial" w:hAnsi="Arial" w:cs="Arial"/>
          <w:iCs/>
          <w:sz w:val="18"/>
          <w:szCs w:val="18"/>
        </w:rPr>
        <w:t>2</w:t>
      </w:r>
    </w:p>
    <w:p w:rsidR="00D13F4E" w:rsidRPr="00897D43" w:rsidRDefault="00D13F4E" w:rsidP="00D13F4E">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2B2AC5" w:rsidRDefault="002B2AC5" w:rsidP="002B2AC5">
      <w:pPr>
        <w:jc w:val="center"/>
        <w:rPr>
          <w:rFonts w:ascii="Arial" w:hAnsi="Arial" w:cs="Arial"/>
          <w:bCs/>
          <w:sz w:val="19"/>
          <w:szCs w:val="19"/>
        </w:rPr>
      </w:pPr>
    </w:p>
    <w:tbl>
      <w:tblPr>
        <w:tblW w:w="9180" w:type="dxa"/>
        <w:jc w:val="center"/>
        <w:tblLook w:val="04A0" w:firstRow="1" w:lastRow="0" w:firstColumn="1" w:lastColumn="0" w:noHBand="0" w:noVBand="1"/>
      </w:tblPr>
      <w:tblGrid>
        <w:gridCol w:w="1439"/>
        <w:gridCol w:w="7741"/>
      </w:tblGrid>
      <w:tr w:rsidR="00F75FB0" w:rsidRPr="00F75FB0" w:rsidTr="00BA434D">
        <w:trPr>
          <w:jc w:val="center"/>
        </w:trPr>
        <w:tc>
          <w:tcPr>
            <w:tcW w:w="1439" w:type="dxa"/>
          </w:tcPr>
          <w:p w:rsidR="00F75FB0" w:rsidRPr="00F75FB0" w:rsidRDefault="00F75FB0" w:rsidP="00F75FB0">
            <w:pPr>
              <w:rPr>
                <w:rFonts w:ascii="Arial" w:hAnsi="Arial" w:cs="Arial"/>
                <w:b/>
                <w:bCs/>
                <w:sz w:val="19"/>
                <w:szCs w:val="19"/>
              </w:rPr>
            </w:pPr>
            <w:r w:rsidRPr="00F75FB0">
              <w:rPr>
                <w:rFonts w:ascii="Arial" w:hAnsi="Arial" w:cs="Arial"/>
                <w:b/>
                <w:bCs/>
                <w:sz w:val="19"/>
                <w:szCs w:val="19"/>
              </w:rPr>
              <w:t>Prerequisite:</w:t>
            </w:r>
          </w:p>
        </w:tc>
        <w:tc>
          <w:tcPr>
            <w:tcW w:w="7741" w:type="dxa"/>
          </w:tcPr>
          <w:p w:rsidR="00F75FB0" w:rsidRPr="00F75FB0" w:rsidRDefault="00A730F2" w:rsidP="00F75FB0">
            <w:pPr>
              <w:rPr>
                <w:rFonts w:ascii="Arial" w:hAnsi="Arial" w:cs="Arial"/>
                <w:bCs/>
                <w:iCs/>
                <w:sz w:val="19"/>
                <w:szCs w:val="19"/>
              </w:rPr>
            </w:pPr>
            <w:r>
              <w:rPr>
                <w:rFonts w:ascii="Arial" w:hAnsi="Arial" w:cs="Arial"/>
                <w:bCs/>
                <w:iCs/>
                <w:sz w:val="19"/>
                <w:szCs w:val="19"/>
              </w:rPr>
              <w:t>None</w:t>
            </w:r>
          </w:p>
        </w:tc>
      </w:tr>
      <w:tr w:rsidR="00F75FB0" w:rsidRPr="00F75FB0" w:rsidTr="00BA434D">
        <w:trPr>
          <w:jc w:val="center"/>
        </w:trPr>
        <w:tc>
          <w:tcPr>
            <w:tcW w:w="1439" w:type="dxa"/>
          </w:tcPr>
          <w:p w:rsidR="00F75FB0" w:rsidRPr="00F75FB0" w:rsidRDefault="00F75FB0" w:rsidP="00F75FB0">
            <w:pPr>
              <w:rPr>
                <w:rFonts w:ascii="Arial" w:hAnsi="Arial" w:cs="Arial"/>
                <w:b/>
                <w:bCs/>
                <w:sz w:val="19"/>
                <w:szCs w:val="19"/>
              </w:rPr>
            </w:pPr>
            <w:r w:rsidRPr="00F75FB0">
              <w:rPr>
                <w:rFonts w:ascii="Arial" w:hAnsi="Arial" w:cs="Arial"/>
                <w:b/>
                <w:bCs/>
                <w:sz w:val="19"/>
                <w:szCs w:val="19"/>
              </w:rPr>
              <w:t>Course Type</w:t>
            </w:r>
          </w:p>
        </w:tc>
        <w:tc>
          <w:tcPr>
            <w:tcW w:w="7741" w:type="dxa"/>
          </w:tcPr>
          <w:p w:rsidR="00F75FB0" w:rsidRPr="00F75FB0" w:rsidRDefault="009F4EBA" w:rsidP="00F75FB0">
            <w:pPr>
              <w:rPr>
                <w:rFonts w:ascii="Arial" w:hAnsi="Arial" w:cs="Arial"/>
                <w:bCs/>
                <w:iCs/>
                <w:sz w:val="19"/>
                <w:szCs w:val="19"/>
              </w:rPr>
            </w:pPr>
            <w:sdt>
              <w:sdtPr>
                <w:rPr>
                  <w:rFonts w:ascii="Arial" w:hAnsi="Arial" w:cs="Arial"/>
                  <w:bCs/>
                  <w:iCs/>
                  <w:sz w:val="19"/>
                  <w:szCs w:val="19"/>
                </w:rPr>
                <w:id w:val="-628862123"/>
              </w:sdtPr>
              <w:sdtEndPr/>
              <w:sdtContent>
                <w:r w:rsidR="00F75FB0">
                  <w:rPr>
                    <w:rFonts w:ascii="MS Gothic" w:eastAsia="MS Gothic" w:hAnsi="MS Gothic" w:cs="Arial" w:hint="eastAsia"/>
                    <w:bCs/>
                    <w:iCs/>
                    <w:sz w:val="19"/>
                    <w:szCs w:val="19"/>
                  </w:rPr>
                  <w:t>☐</w:t>
                </w:r>
              </w:sdtContent>
            </w:sdt>
            <w:r w:rsidR="00F75FB0" w:rsidRPr="00F75FB0">
              <w:rPr>
                <w:rFonts w:ascii="Arial" w:hAnsi="Arial" w:cs="Arial"/>
                <w:bCs/>
                <w:iCs/>
                <w:sz w:val="19"/>
                <w:szCs w:val="19"/>
              </w:rPr>
              <w:t xml:space="preserve"> Theory         </w:t>
            </w:r>
            <w:sdt>
              <w:sdtPr>
                <w:rPr>
                  <w:rFonts w:ascii="Arial" w:hAnsi="Arial" w:cs="Arial"/>
                  <w:bCs/>
                  <w:iCs/>
                  <w:sz w:val="19"/>
                  <w:szCs w:val="19"/>
                </w:rPr>
                <w:id w:val="1175765307"/>
              </w:sdtPr>
              <w:sdtEndPr/>
              <w:sdtContent>
                <w:r w:rsidR="00F75FB0">
                  <w:rPr>
                    <w:rFonts w:ascii="MS Gothic" w:eastAsia="MS Gothic" w:hAnsi="MS Gothic" w:cs="Arial" w:hint="eastAsia"/>
                    <w:bCs/>
                    <w:iCs/>
                    <w:sz w:val="19"/>
                    <w:szCs w:val="19"/>
                  </w:rPr>
                  <w:t>☐</w:t>
                </w:r>
              </w:sdtContent>
            </w:sdt>
            <w:r w:rsidR="00F75FB0" w:rsidRPr="00F75FB0">
              <w:rPr>
                <w:rFonts w:ascii="Arial" w:hAnsi="Arial" w:cs="Arial"/>
                <w:bCs/>
                <w:iCs/>
                <w:sz w:val="19"/>
                <w:szCs w:val="19"/>
              </w:rPr>
              <w:t xml:space="preserve">  Laboratory work         </w:t>
            </w:r>
            <w:sdt>
              <w:sdtPr>
                <w:rPr>
                  <w:rFonts w:ascii="Arial" w:hAnsi="Arial" w:cs="Arial"/>
                  <w:bCs/>
                  <w:iCs/>
                  <w:sz w:val="19"/>
                  <w:szCs w:val="19"/>
                </w:rPr>
                <w:id w:val="1435019940"/>
              </w:sdtPr>
              <w:sdtEndPr/>
              <w:sdtContent>
                <w:r w:rsidR="00F75FB0" w:rsidRPr="00F75FB0">
                  <w:rPr>
                    <w:rFonts w:ascii="MS Gothic" w:eastAsia="MS Gothic" w:hAnsi="MS Gothic" w:cs="MS Gothic" w:hint="eastAsia"/>
                    <w:bCs/>
                    <w:iCs/>
                    <w:sz w:val="19"/>
                    <w:szCs w:val="19"/>
                  </w:rPr>
                  <w:t>☐</w:t>
                </w:r>
              </w:sdtContent>
            </w:sdt>
            <w:r w:rsidR="00F75FB0" w:rsidRPr="00F75FB0">
              <w:rPr>
                <w:rFonts w:ascii="Arial" w:hAnsi="Arial" w:cs="Arial"/>
                <w:bCs/>
                <w:iCs/>
                <w:sz w:val="19"/>
                <w:szCs w:val="19"/>
              </w:rPr>
              <w:t xml:space="preserve">  Project work      </w:t>
            </w:r>
            <w:sdt>
              <w:sdtPr>
                <w:rPr>
                  <w:rFonts w:ascii="Arial" w:hAnsi="Arial" w:cs="Arial"/>
                  <w:bCs/>
                  <w:iCs/>
                  <w:sz w:val="19"/>
                  <w:szCs w:val="19"/>
                </w:rPr>
                <w:id w:val="-1025018123"/>
              </w:sdtPr>
              <w:sdtEndPr/>
              <w:sdtContent>
                <w:r w:rsidR="00F75FB0">
                  <w:rPr>
                    <w:rFonts w:ascii="MS Gothic" w:eastAsia="MS Gothic" w:hAnsi="MS Gothic" w:cs="Arial" w:hint="eastAsia"/>
                    <w:bCs/>
                    <w:iCs/>
                    <w:sz w:val="19"/>
                    <w:szCs w:val="19"/>
                  </w:rPr>
                  <w:t>☒</w:t>
                </w:r>
              </w:sdtContent>
            </w:sdt>
            <w:r w:rsidR="00F75FB0" w:rsidRPr="00F75FB0">
              <w:rPr>
                <w:rFonts w:ascii="Arial" w:hAnsi="Arial" w:cs="Arial"/>
                <w:bCs/>
                <w:iCs/>
                <w:sz w:val="19"/>
                <w:szCs w:val="19"/>
              </w:rPr>
              <w:t xml:space="preserve">  Viva Voce                    </w:t>
            </w:r>
          </w:p>
        </w:tc>
      </w:tr>
      <w:tr w:rsidR="00F75FB0" w:rsidRPr="00F75FB0" w:rsidTr="00BA434D">
        <w:trPr>
          <w:trHeight w:val="238"/>
          <w:jc w:val="center"/>
        </w:trPr>
        <w:tc>
          <w:tcPr>
            <w:tcW w:w="1439" w:type="dxa"/>
          </w:tcPr>
          <w:p w:rsidR="00F75FB0" w:rsidRPr="00F75FB0" w:rsidRDefault="00F75FB0" w:rsidP="00F75FB0">
            <w:pPr>
              <w:rPr>
                <w:rFonts w:ascii="Arial" w:hAnsi="Arial" w:cs="Arial"/>
                <w:b/>
                <w:bCs/>
                <w:sz w:val="19"/>
                <w:szCs w:val="19"/>
              </w:rPr>
            </w:pPr>
            <w:r w:rsidRPr="00F75FB0">
              <w:rPr>
                <w:rFonts w:ascii="Arial" w:hAnsi="Arial" w:cs="Arial"/>
                <w:b/>
                <w:bCs/>
                <w:sz w:val="19"/>
                <w:szCs w:val="19"/>
              </w:rPr>
              <w:t>Motivation</w:t>
            </w:r>
          </w:p>
        </w:tc>
        <w:tc>
          <w:tcPr>
            <w:tcW w:w="7741" w:type="dxa"/>
          </w:tcPr>
          <w:p w:rsidR="00F75FB0" w:rsidRPr="00F75FB0" w:rsidRDefault="00F75FB0" w:rsidP="00F75FB0">
            <w:pPr>
              <w:rPr>
                <w:rFonts w:ascii="Arial" w:hAnsi="Arial" w:cs="Arial"/>
                <w:bCs/>
                <w:iCs/>
                <w:sz w:val="19"/>
                <w:szCs w:val="19"/>
              </w:rPr>
            </w:pPr>
            <w:r w:rsidRPr="00F75FB0">
              <w:rPr>
                <w:rFonts w:ascii="Arial" w:hAnsi="Arial" w:cs="Arial"/>
                <w:bCs/>
                <w:iCs/>
                <w:sz w:val="19"/>
                <w:szCs w:val="19"/>
              </w:rPr>
              <w:t xml:space="preserve">To develop practical </w:t>
            </w:r>
            <w:r w:rsidR="00B87984">
              <w:rPr>
                <w:rFonts w:ascii="Arial" w:hAnsi="Arial" w:cs="Arial"/>
                <w:bCs/>
                <w:iCs/>
                <w:sz w:val="19"/>
                <w:szCs w:val="19"/>
              </w:rPr>
              <w:t>oral presentation skills to face viva voce.</w:t>
            </w:r>
          </w:p>
          <w:p w:rsidR="00F75FB0" w:rsidRPr="00F75FB0" w:rsidRDefault="00F75FB0" w:rsidP="00F75FB0">
            <w:pPr>
              <w:rPr>
                <w:rFonts w:ascii="Arial" w:hAnsi="Arial" w:cs="Arial"/>
                <w:b/>
                <w:bCs/>
                <w:iCs/>
                <w:sz w:val="19"/>
                <w:szCs w:val="19"/>
              </w:rPr>
            </w:pPr>
          </w:p>
        </w:tc>
      </w:tr>
      <w:tr w:rsidR="00F75FB0" w:rsidRPr="00F75FB0" w:rsidTr="00BA434D">
        <w:trPr>
          <w:trHeight w:val="238"/>
          <w:jc w:val="center"/>
        </w:trPr>
        <w:tc>
          <w:tcPr>
            <w:tcW w:w="9180" w:type="dxa"/>
            <w:gridSpan w:val="2"/>
          </w:tcPr>
          <w:p w:rsidR="00F75FB0" w:rsidRPr="00F75FB0" w:rsidRDefault="00F75FB0" w:rsidP="00B87984">
            <w:pPr>
              <w:rPr>
                <w:rFonts w:ascii="Arial" w:hAnsi="Arial" w:cs="Arial"/>
                <w:b/>
                <w:bCs/>
                <w:sz w:val="19"/>
                <w:szCs w:val="19"/>
              </w:rPr>
            </w:pPr>
            <w:r w:rsidRPr="00F75FB0">
              <w:rPr>
                <w:rFonts w:ascii="Arial" w:hAnsi="Arial" w:cs="Arial"/>
                <w:b/>
                <w:bCs/>
                <w:sz w:val="19"/>
                <w:szCs w:val="19"/>
              </w:rPr>
              <w:t>Course Objective:</w:t>
            </w:r>
          </w:p>
          <w:p w:rsidR="00F75FB0" w:rsidRPr="00F75FB0" w:rsidRDefault="00F75FB0" w:rsidP="005A427F">
            <w:pPr>
              <w:jc w:val="both"/>
              <w:rPr>
                <w:rFonts w:ascii="Arial" w:hAnsi="Arial" w:cs="Arial"/>
                <w:bCs/>
                <w:iCs/>
                <w:sz w:val="19"/>
                <w:szCs w:val="19"/>
              </w:rPr>
            </w:pPr>
            <w:r w:rsidRPr="00F75FB0">
              <w:rPr>
                <w:rFonts w:ascii="Arial" w:hAnsi="Arial" w:cs="Arial"/>
                <w:bCs/>
                <w:iCs/>
                <w:sz w:val="19"/>
                <w:szCs w:val="19"/>
              </w:rPr>
              <w:t xml:space="preserve">This lab course is designed for the students to achieve </w:t>
            </w:r>
            <w:r w:rsidR="00B87984">
              <w:rPr>
                <w:rFonts w:ascii="Arial" w:hAnsi="Arial" w:cs="Arial"/>
                <w:bCs/>
                <w:iCs/>
                <w:sz w:val="19"/>
                <w:szCs w:val="19"/>
              </w:rPr>
              <w:t xml:space="preserve">their skills about to face viva voce to produce their academic knowledge in their professional </w:t>
            </w:r>
            <w:r w:rsidR="005A427F">
              <w:rPr>
                <w:rFonts w:ascii="Arial" w:hAnsi="Arial" w:cs="Arial"/>
                <w:bCs/>
                <w:iCs/>
                <w:sz w:val="19"/>
                <w:szCs w:val="19"/>
              </w:rPr>
              <w:t>life. The students will be able to c</w:t>
            </w:r>
            <w:r w:rsidR="005A427F" w:rsidRPr="005A427F">
              <w:rPr>
                <w:rFonts w:ascii="Arial" w:hAnsi="Arial" w:cs="Arial"/>
                <w:bCs/>
                <w:iCs/>
                <w:sz w:val="19"/>
                <w:szCs w:val="19"/>
              </w:rPr>
              <w:t xml:space="preserve">ommunicate effectivelycomplex computer science and engineering activities with the engineering community and with society at large </w:t>
            </w:r>
            <w:r w:rsidR="005A427F">
              <w:rPr>
                <w:rFonts w:ascii="Arial" w:hAnsi="Arial" w:cs="Arial"/>
                <w:bCs/>
                <w:iCs/>
                <w:sz w:val="19"/>
                <w:szCs w:val="19"/>
              </w:rPr>
              <w:t xml:space="preserve">in </w:t>
            </w:r>
            <w:r w:rsidR="005A427F" w:rsidRPr="005A427F">
              <w:rPr>
                <w:rFonts w:ascii="Arial" w:hAnsi="Arial" w:cs="Arial"/>
                <w:bCs/>
                <w:iCs/>
                <w:sz w:val="19"/>
                <w:szCs w:val="19"/>
              </w:rPr>
              <w:t>ora</w:t>
            </w:r>
            <w:r w:rsidR="005A427F">
              <w:rPr>
                <w:rFonts w:ascii="Arial" w:hAnsi="Arial" w:cs="Arial"/>
                <w:bCs/>
                <w:iCs/>
                <w:sz w:val="19"/>
                <w:szCs w:val="19"/>
              </w:rPr>
              <w:t>l form.</w:t>
            </w:r>
          </w:p>
        </w:tc>
      </w:tr>
    </w:tbl>
    <w:p w:rsidR="00F75FB0" w:rsidRDefault="00F75FB0" w:rsidP="002B2AC5">
      <w:pPr>
        <w:jc w:val="center"/>
        <w:rPr>
          <w:rFonts w:ascii="Arial" w:hAnsi="Arial" w:cs="Arial"/>
          <w:bCs/>
          <w:sz w:val="19"/>
          <w:szCs w:val="19"/>
        </w:rPr>
      </w:pPr>
    </w:p>
    <w:p w:rsidR="00B87984" w:rsidRPr="00897D43" w:rsidRDefault="00B87984" w:rsidP="00B87984">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7423" w:type="dxa"/>
        <w:jc w:val="center"/>
        <w:tblLook w:val="04A0" w:firstRow="1" w:lastRow="0" w:firstColumn="1" w:lastColumn="0" w:noHBand="0" w:noVBand="1"/>
      </w:tblPr>
      <w:tblGrid>
        <w:gridCol w:w="646"/>
        <w:gridCol w:w="1969"/>
        <w:gridCol w:w="2537"/>
        <w:gridCol w:w="2271"/>
      </w:tblGrid>
      <w:tr w:rsidR="005A427F" w:rsidRPr="00897D43" w:rsidTr="005A427F">
        <w:trPr>
          <w:trHeight w:val="466"/>
          <w:jc w:val="center"/>
        </w:trPr>
        <w:tc>
          <w:tcPr>
            <w:tcW w:w="646" w:type="dxa"/>
            <w:vAlign w:val="center"/>
          </w:tcPr>
          <w:p w:rsidR="005A427F" w:rsidRPr="00897D43" w:rsidRDefault="005A427F" w:rsidP="00BA434D">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rsidR="005A427F" w:rsidRPr="00897D43" w:rsidRDefault="005A427F" w:rsidP="00BA434D">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537" w:type="dxa"/>
            <w:vAlign w:val="center"/>
          </w:tcPr>
          <w:p w:rsidR="005A427F" w:rsidRPr="00897D43" w:rsidRDefault="005A427F" w:rsidP="00BA434D">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2271" w:type="dxa"/>
            <w:vAlign w:val="center"/>
          </w:tcPr>
          <w:p w:rsidR="005A427F" w:rsidRPr="00897D43" w:rsidRDefault="005A427F" w:rsidP="00BA434D">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5A427F" w:rsidRPr="00897D43" w:rsidTr="005A427F">
        <w:trPr>
          <w:trHeight w:val="848"/>
          <w:jc w:val="center"/>
        </w:trPr>
        <w:tc>
          <w:tcPr>
            <w:tcW w:w="646" w:type="dxa"/>
            <w:vAlign w:val="center"/>
          </w:tcPr>
          <w:p w:rsidR="005A427F" w:rsidRPr="00897D43" w:rsidRDefault="005A427F" w:rsidP="00BA434D">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rsidR="005A427F" w:rsidRPr="00897D43" w:rsidRDefault="005A427F" w:rsidP="003444A9">
            <w:pPr>
              <w:jc w:val="center"/>
              <w:rPr>
                <w:rFonts w:ascii="Arial" w:hAnsi="Arial" w:cs="Arial"/>
                <w:iCs/>
                <w:sz w:val="18"/>
                <w:szCs w:val="18"/>
              </w:rPr>
            </w:pPr>
            <w:r w:rsidRPr="00897D43">
              <w:rPr>
                <w:rFonts w:ascii="Arial" w:hAnsi="Arial" w:cs="Arial"/>
                <w:iCs/>
                <w:sz w:val="18"/>
                <w:szCs w:val="18"/>
              </w:rPr>
              <w:t>To</w:t>
            </w:r>
            <w:r w:rsidR="003444A9">
              <w:rPr>
                <w:rFonts w:ascii="Arial" w:hAnsi="Arial" w:cs="Arial"/>
                <w:b/>
                <w:bCs/>
                <w:iCs/>
                <w:sz w:val="18"/>
                <w:szCs w:val="18"/>
              </w:rPr>
              <w:t xml:space="preserve">communicate </w:t>
            </w:r>
            <w:r w:rsidR="003444A9">
              <w:rPr>
                <w:rFonts w:ascii="Arial" w:hAnsi="Arial" w:cs="Arial"/>
                <w:iCs/>
                <w:sz w:val="18"/>
                <w:szCs w:val="18"/>
              </w:rPr>
              <w:t xml:space="preserve">effectively in professional </w:t>
            </w:r>
            <w:r w:rsidR="00B2085E">
              <w:rPr>
                <w:rFonts w:ascii="Arial" w:hAnsi="Arial" w:cs="Arial"/>
                <w:iCs/>
                <w:sz w:val="18"/>
                <w:szCs w:val="18"/>
              </w:rPr>
              <w:t>life.</w:t>
            </w:r>
          </w:p>
        </w:tc>
        <w:tc>
          <w:tcPr>
            <w:tcW w:w="2537" w:type="dxa"/>
            <w:vAlign w:val="center"/>
          </w:tcPr>
          <w:p w:rsidR="005A427F" w:rsidRPr="00060C20" w:rsidRDefault="005A427F" w:rsidP="00BA434D">
            <w:pPr>
              <w:jc w:val="center"/>
              <w:rPr>
                <w:rFonts w:ascii="Arial" w:hAnsi="Arial" w:cs="Arial"/>
                <w:sz w:val="18"/>
                <w:szCs w:val="18"/>
              </w:rPr>
            </w:pPr>
            <w:r w:rsidRPr="00060C20">
              <w:rPr>
                <w:rFonts w:ascii="Arial" w:hAnsi="Arial" w:cs="Arial"/>
                <w:b/>
                <w:bCs/>
                <w:sz w:val="18"/>
                <w:szCs w:val="18"/>
              </w:rPr>
              <w:t>Communication</w:t>
            </w:r>
          </w:p>
          <w:p w:rsidR="005A427F" w:rsidRPr="00897D43" w:rsidRDefault="005A427F" w:rsidP="00060C20">
            <w:pPr>
              <w:jc w:val="center"/>
              <w:rPr>
                <w:rFonts w:ascii="Arial" w:hAnsi="Arial" w:cs="Arial"/>
                <w:sz w:val="18"/>
                <w:szCs w:val="18"/>
              </w:rPr>
            </w:pPr>
            <w:r w:rsidRPr="00060C20">
              <w:rPr>
                <w:rFonts w:ascii="Arial" w:hAnsi="Arial" w:cs="Arial"/>
                <w:sz w:val="18"/>
                <w:szCs w:val="18"/>
              </w:rPr>
              <w:t>(P10)</w:t>
            </w:r>
          </w:p>
        </w:tc>
        <w:tc>
          <w:tcPr>
            <w:tcW w:w="2271" w:type="dxa"/>
            <w:vAlign w:val="center"/>
          </w:tcPr>
          <w:p w:rsidR="005A427F" w:rsidRPr="0071741C" w:rsidRDefault="005A427F" w:rsidP="0071741C">
            <w:pPr>
              <w:jc w:val="center"/>
              <w:rPr>
                <w:rFonts w:ascii="Arial" w:hAnsi="Arial" w:cs="Arial"/>
                <w:color w:val="000000" w:themeColor="text1"/>
                <w:sz w:val="18"/>
                <w:szCs w:val="18"/>
              </w:rPr>
            </w:pPr>
            <w:r w:rsidRPr="0071741C">
              <w:rPr>
                <w:rFonts w:ascii="Arial" w:hAnsi="Arial" w:cs="Arial"/>
                <w:color w:val="000000" w:themeColor="text1"/>
                <w:sz w:val="18"/>
                <w:szCs w:val="18"/>
              </w:rPr>
              <w:t>Viva voce</w:t>
            </w:r>
          </w:p>
        </w:tc>
      </w:tr>
    </w:tbl>
    <w:p w:rsidR="00F75FB0" w:rsidRDefault="00F75FB0" w:rsidP="00B87984">
      <w:pPr>
        <w:rPr>
          <w:rFonts w:ascii="Arial" w:hAnsi="Arial" w:cs="Arial"/>
          <w:bCs/>
          <w:sz w:val="19"/>
          <w:szCs w:val="19"/>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3444A9" w:rsidRPr="003444A9" w:rsidTr="00BA434D">
        <w:trPr>
          <w:jc w:val="center"/>
        </w:trPr>
        <w:tc>
          <w:tcPr>
            <w:tcW w:w="9127" w:type="dxa"/>
          </w:tcPr>
          <w:p w:rsidR="003444A9" w:rsidRPr="003444A9" w:rsidRDefault="003444A9" w:rsidP="003444A9">
            <w:pPr>
              <w:rPr>
                <w:rFonts w:ascii="Arial" w:hAnsi="Arial" w:cs="Arial"/>
                <w:b/>
                <w:bCs/>
                <w:sz w:val="19"/>
                <w:szCs w:val="19"/>
              </w:rPr>
            </w:pPr>
            <w:r w:rsidRPr="003444A9">
              <w:rPr>
                <w:rFonts w:ascii="Arial" w:hAnsi="Arial" w:cs="Arial"/>
                <w:b/>
                <w:bCs/>
                <w:sz w:val="19"/>
                <w:szCs w:val="19"/>
              </w:rPr>
              <w:t>As</w:t>
            </w:r>
            <w:r w:rsidR="00280623">
              <w:rPr>
                <w:rFonts w:ascii="Arial" w:hAnsi="Arial" w:cs="Arial"/>
                <w:b/>
                <w:bCs/>
                <w:sz w:val="19"/>
                <w:szCs w:val="19"/>
              </w:rPr>
              <w:t>sessment :</w:t>
            </w:r>
          </w:p>
          <w:p w:rsidR="003444A9" w:rsidRPr="003444A9" w:rsidRDefault="003444A9" w:rsidP="003444A9">
            <w:pPr>
              <w:rPr>
                <w:rFonts w:ascii="Arial" w:hAnsi="Arial" w:cs="Arial"/>
                <w:b/>
                <w:bCs/>
                <w:sz w:val="19"/>
                <w:szCs w:val="19"/>
              </w:rPr>
            </w:pPr>
            <w:r w:rsidRPr="003444A9">
              <w:rPr>
                <w:rFonts w:ascii="Arial" w:hAnsi="Arial" w:cs="Arial"/>
                <w:bCs/>
                <w:sz w:val="19"/>
                <w:szCs w:val="19"/>
              </w:rPr>
              <w:tab/>
            </w:r>
            <w:r w:rsidR="00280623">
              <w:rPr>
                <w:rFonts w:ascii="Arial" w:hAnsi="Arial" w:cs="Arial"/>
                <w:bCs/>
                <w:sz w:val="19"/>
                <w:szCs w:val="19"/>
              </w:rPr>
              <w:t>The Board viva-voce will be conducted by the Examination Committee.</w:t>
            </w:r>
          </w:p>
        </w:tc>
      </w:tr>
    </w:tbl>
    <w:p w:rsidR="002B2AC5" w:rsidRDefault="002B2AC5" w:rsidP="002B2AC5">
      <w:pPr>
        <w:rPr>
          <w:rFonts w:ascii="Arial" w:hAnsi="Arial" w:cs="Arial"/>
          <w:bCs/>
          <w:sz w:val="19"/>
          <w:szCs w:val="19"/>
        </w:rPr>
      </w:pPr>
    </w:p>
    <w:p w:rsidR="002B2AC5" w:rsidRPr="0029587E" w:rsidRDefault="002B2AC5" w:rsidP="0029587E">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29587E">
        <w:rPr>
          <w:rFonts w:ascii="Arial" w:eastAsia="Calibri" w:hAnsi="Arial" w:cs="Arial"/>
          <w:b/>
          <w:bCs/>
          <w:iCs/>
          <w:sz w:val="18"/>
          <w:szCs w:val="18"/>
          <w:lang w:val="en-CA" w:bidi="bn-IN"/>
        </w:rPr>
        <w:t>CSE42</w:t>
      </w:r>
      <w:r w:rsidR="00500222" w:rsidRPr="0029587E">
        <w:rPr>
          <w:rFonts w:ascii="Arial" w:eastAsia="Calibri" w:hAnsi="Arial" w:cs="Arial"/>
          <w:b/>
          <w:bCs/>
          <w:iCs/>
          <w:sz w:val="18"/>
          <w:szCs w:val="18"/>
          <w:lang w:val="en-CA" w:bidi="bn-IN"/>
        </w:rPr>
        <w:t>10</w:t>
      </w:r>
      <w:r w:rsidRPr="0029587E">
        <w:rPr>
          <w:rFonts w:ascii="Arial" w:eastAsia="Calibri" w:hAnsi="Arial" w:cs="Arial"/>
          <w:b/>
          <w:bCs/>
          <w:iCs/>
          <w:sz w:val="18"/>
          <w:szCs w:val="18"/>
          <w:lang w:val="en-CA" w:bidi="bn-IN"/>
        </w:rPr>
        <w:t>: Thesis/Project (Part-II)</w:t>
      </w:r>
    </w:p>
    <w:p w:rsidR="004E10FD" w:rsidRPr="00897D43" w:rsidRDefault="004E10FD" w:rsidP="004E10F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sidR="00A10AA4">
        <w:rPr>
          <w:rFonts w:ascii="Arial" w:hAnsi="Arial" w:cs="Arial"/>
          <w:b/>
          <w:bCs/>
          <w:iCs/>
          <w:sz w:val="18"/>
          <w:szCs w:val="18"/>
        </w:rPr>
        <w:t xml:space="preserve">2 </w:t>
      </w:r>
      <w:r w:rsidR="00A10AA4" w:rsidRPr="00844CE6">
        <w:rPr>
          <w:rFonts w:ascii="Arial" w:hAnsi="Arial" w:cs="Arial"/>
          <w:b/>
          <w:iCs/>
          <w:sz w:val="18"/>
          <w:szCs w:val="18"/>
        </w:rPr>
        <w:t>Contact</w:t>
      </w:r>
      <w:r w:rsidRPr="00897D43">
        <w:rPr>
          <w:rFonts w:ascii="Arial" w:hAnsi="Arial" w:cs="Arial"/>
          <w:b/>
          <w:bCs/>
          <w:iCs/>
          <w:sz w:val="18"/>
          <w:szCs w:val="18"/>
        </w:rPr>
        <w:t xml:space="preserve"> Hours: </w:t>
      </w:r>
      <w:r w:rsidR="00844CE6">
        <w:rPr>
          <w:rFonts w:ascii="Arial" w:hAnsi="Arial" w:cs="Arial"/>
          <w:b/>
          <w:bCs/>
          <w:iCs/>
          <w:sz w:val="18"/>
          <w:szCs w:val="18"/>
        </w:rPr>
        <w:t>56</w:t>
      </w:r>
    </w:p>
    <w:p w:rsidR="002B2AC5" w:rsidRPr="004E10FD" w:rsidRDefault="004E10FD" w:rsidP="004E10FD">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003A5BD4">
        <w:rPr>
          <w:rFonts w:ascii="Arial" w:hAnsi="Arial" w:cs="Arial"/>
          <w:iCs/>
          <w:sz w:val="18"/>
          <w:szCs w:val="18"/>
        </w:rPr>
        <w:t>4</w:t>
      </w:r>
      <w:r w:rsidR="003A5BD4" w:rsidRPr="00DB3F39">
        <w:rPr>
          <w:rFonts w:ascii="Arial" w:hAnsi="Arial" w:cs="Arial"/>
          <w:iCs/>
          <w:sz w:val="18"/>
          <w:szCs w:val="18"/>
          <w:vertAlign w:val="superscript"/>
        </w:rPr>
        <w:t>th</w:t>
      </w:r>
      <w:r w:rsidR="003A5BD4">
        <w:rPr>
          <w:rFonts w:ascii="Arial" w:hAnsi="Arial" w:cs="Arial"/>
          <w:iCs/>
          <w:sz w:val="18"/>
          <w:szCs w:val="18"/>
        </w:rPr>
        <w:t xml:space="preserve"> Year, Second </w:t>
      </w:r>
      <w:r w:rsidR="003A5BD4" w:rsidRPr="00B900C6">
        <w:rPr>
          <w:rFonts w:ascii="Arial" w:hAnsi="Arial" w:cs="Arial"/>
          <w:b/>
          <w:bCs/>
          <w:iCs/>
          <w:sz w:val="18"/>
          <w:szCs w:val="18"/>
        </w:rPr>
        <w:t>Semester</w:t>
      </w:r>
    </w:p>
    <w:p w:rsidR="002B2AC5" w:rsidRPr="00054AF6" w:rsidRDefault="002B2AC5" w:rsidP="002B2AC5">
      <w:pPr>
        <w:rPr>
          <w:rFonts w:ascii="Arial" w:hAnsi="Arial" w:cs="Arial"/>
          <w:sz w:val="20"/>
          <w:szCs w:val="20"/>
        </w:rPr>
      </w:pPr>
    </w:p>
    <w:tbl>
      <w:tblPr>
        <w:tblW w:w="9180" w:type="dxa"/>
        <w:jc w:val="center"/>
        <w:tblLook w:val="04A0" w:firstRow="1" w:lastRow="0" w:firstColumn="1" w:lastColumn="0" w:noHBand="0" w:noVBand="1"/>
      </w:tblPr>
      <w:tblGrid>
        <w:gridCol w:w="1439"/>
        <w:gridCol w:w="7741"/>
      </w:tblGrid>
      <w:tr w:rsidR="00CB6053" w:rsidRPr="00F75FB0" w:rsidTr="00BA434D">
        <w:trPr>
          <w:jc w:val="center"/>
        </w:trPr>
        <w:tc>
          <w:tcPr>
            <w:tcW w:w="1439" w:type="dxa"/>
          </w:tcPr>
          <w:p w:rsidR="00CB6053" w:rsidRPr="00F75FB0" w:rsidRDefault="00CB6053" w:rsidP="00BA434D">
            <w:pPr>
              <w:rPr>
                <w:rFonts w:ascii="Arial" w:hAnsi="Arial" w:cs="Arial"/>
                <w:b/>
                <w:bCs/>
                <w:sz w:val="19"/>
                <w:szCs w:val="19"/>
              </w:rPr>
            </w:pPr>
            <w:r w:rsidRPr="00F75FB0">
              <w:rPr>
                <w:rFonts w:ascii="Arial" w:hAnsi="Arial" w:cs="Arial"/>
                <w:b/>
                <w:bCs/>
                <w:sz w:val="19"/>
                <w:szCs w:val="19"/>
              </w:rPr>
              <w:t>Prerequisite:</w:t>
            </w:r>
          </w:p>
        </w:tc>
        <w:tc>
          <w:tcPr>
            <w:tcW w:w="7741" w:type="dxa"/>
          </w:tcPr>
          <w:p w:rsidR="00CB6053" w:rsidRPr="00F75FB0" w:rsidRDefault="00CB6053" w:rsidP="00BA434D">
            <w:pPr>
              <w:rPr>
                <w:rFonts w:ascii="Arial" w:hAnsi="Arial" w:cs="Arial"/>
                <w:bCs/>
                <w:iCs/>
                <w:sz w:val="19"/>
                <w:szCs w:val="19"/>
              </w:rPr>
            </w:pPr>
            <w:r>
              <w:rPr>
                <w:rFonts w:ascii="Arial" w:hAnsi="Arial" w:cs="Arial"/>
                <w:bCs/>
                <w:iCs/>
                <w:sz w:val="19"/>
                <w:szCs w:val="19"/>
              </w:rPr>
              <w:t>None</w:t>
            </w:r>
          </w:p>
        </w:tc>
      </w:tr>
      <w:tr w:rsidR="00CB6053" w:rsidRPr="00F75FB0" w:rsidTr="00BA434D">
        <w:trPr>
          <w:jc w:val="center"/>
        </w:trPr>
        <w:tc>
          <w:tcPr>
            <w:tcW w:w="1439" w:type="dxa"/>
          </w:tcPr>
          <w:p w:rsidR="00CB6053" w:rsidRPr="00F75FB0" w:rsidRDefault="00CB6053" w:rsidP="00BA434D">
            <w:pPr>
              <w:rPr>
                <w:rFonts w:ascii="Arial" w:hAnsi="Arial" w:cs="Arial"/>
                <w:b/>
                <w:bCs/>
                <w:sz w:val="19"/>
                <w:szCs w:val="19"/>
              </w:rPr>
            </w:pPr>
            <w:r w:rsidRPr="00F75FB0">
              <w:rPr>
                <w:rFonts w:ascii="Arial" w:hAnsi="Arial" w:cs="Arial"/>
                <w:b/>
                <w:bCs/>
                <w:sz w:val="19"/>
                <w:szCs w:val="19"/>
              </w:rPr>
              <w:t>Course Type</w:t>
            </w:r>
          </w:p>
        </w:tc>
        <w:tc>
          <w:tcPr>
            <w:tcW w:w="7741" w:type="dxa"/>
          </w:tcPr>
          <w:p w:rsidR="00CB6053" w:rsidRPr="00F75FB0" w:rsidRDefault="009F4EBA" w:rsidP="00BA434D">
            <w:pPr>
              <w:rPr>
                <w:rFonts w:ascii="Arial" w:hAnsi="Arial" w:cs="Arial"/>
                <w:bCs/>
                <w:iCs/>
                <w:sz w:val="19"/>
                <w:szCs w:val="19"/>
              </w:rPr>
            </w:pPr>
            <w:sdt>
              <w:sdtPr>
                <w:rPr>
                  <w:rFonts w:ascii="Arial" w:hAnsi="Arial" w:cs="Arial"/>
                  <w:bCs/>
                  <w:iCs/>
                  <w:sz w:val="19"/>
                  <w:szCs w:val="19"/>
                </w:rPr>
                <w:id w:val="917060516"/>
              </w:sdtPr>
              <w:sdtEndPr/>
              <w:sdtContent>
                <w:r w:rsidR="00CB6053">
                  <w:rPr>
                    <w:rFonts w:ascii="MS Gothic" w:eastAsia="MS Gothic" w:hAnsi="MS Gothic" w:cs="Arial" w:hint="eastAsia"/>
                    <w:bCs/>
                    <w:iCs/>
                    <w:sz w:val="19"/>
                    <w:szCs w:val="19"/>
                  </w:rPr>
                  <w:t>☐</w:t>
                </w:r>
              </w:sdtContent>
            </w:sdt>
            <w:r w:rsidR="00CB6053" w:rsidRPr="00F75FB0">
              <w:rPr>
                <w:rFonts w:ascii="Arial" w:hAnsi="Arial" w:cs="Arial"/>
                <w:bCs/>
                <w:iCs/>
                <w:sz w:val="19"/>
                <w:szCs w:val="19"/>
              </w:rPr>
              <w:t xml:space="preserve"> Theory         </w:t>
            </w:r>
            <w:sdt>
              <w:sdtPr>
                <w:rPr>
                  <w:rFonts w:ascii="Arial" w:hAnsi="Arial" w:cs="Arial"/>
                  <w:bCs/>
                  <w:iCs/>
                  <w:sz w:val="19"/>
                  <w:szCs w:val="19"/>
                </w:rPr>
                <w:id w:val="1156111639"/>
              </w:sdtPr>
              <w:sdtEndPr/>
              <w:sdtContent>
                <w:r w:rsidR="00CB6053">
                  <w:rPr>
                    <w:rFonts w:ascii="MS Gothic" w:eastAsia="MS Gothic" w:hAnsi="MS Gothic" w:cs="Arial" w:hint="eastAsia"/>
                    <w:bCs/>
                    <w:iCs/>
                    <w:sz w:val="19"/>
                    <w:szCs w:val="19"/>
                  </w:rPr>
                  <w:t>☐</w:t>
                </w:r>
              </w:sdtContent>
            </w:sdt>
            <w:r w:rsidR="00CB6053" w:rsidRPr="00F75FB0">
              <w:rPr>
                <w:rFonts w:ascii="Arial" w:hAnsi="Arial" w:cs="Arial"/>
                <w:bCs/>
                <w:iCs/>
                <w:sz w:val="19"/>
                <w:szCs w:val="19"/>
              </w:rPr>
              <w:t xml:space="preserve">  Laboratory work         </w:t>
            </w:r>
            <w:sdt>
              <w:sdtPr>
                <w:rPr>
                  <w:rFonts w:ascii="Arial" w:hAnsi="Arial" w:cs="Arial"/>
                  <w:bCs/>
                  <w:iCs/>
                  <w:sz w:val="19"/>
                  <w:szCs w:val="19"/>
                </w:rPr>
                <w:id w:val="727112371"/>
              </w:sdtPr>
              <w:sdtEndPr/>
              <w:sdtContent>
                <w:r w:rsidR="00CB6053">
                  <w:rPr>
                    <w:rFonts w:ascii="MS Gothic" w:eastAsia="MS Gothic" w:hAnsi="MS Gothic" w:cs="Arial" w:hint="eastAsia"/>
                    <w:bCs/>
                    <w:iCs/>
                    <w:sz w:val="19"/>
                    <w:szCs w:val="19"/>
                  </w:rPr>
                  <w:t>☒</w:t>
                </w:r>
              </w:sdtContent>
            </w:sdt>
            <w:r w:rsidR="00CB6053" w:rsidRPr="00F75FB0">
              <w:rPr>
                <w:rFonts w:ascii="Arial" w:hAnsi="Arial" w:cs="Arial"/>
                <w:bCs/>
                <w:iCs/>
                <w:sz w:val="19"/>
                <w:szCs w:val="19"/>
              </w:rPr>
              <w:t xml:space="preserve">  Project work      </w:t>
            </w:r>
            <w:sdt>
              <w:sdtPr>
                <w:rPr>
                  <w:rFonts w:ascii="Arial" w:hAnsi="Arial" w:cs="Arial"/>
                  <w:bCs/>
                  <w:iCs/>
                  <w:sz w:val="19"/>
                  <w:szCs w:val="19"/>
                </w:rPr>
                <w:id w:val="1543792233"/>
              </w:sdtPr>
              <w:sdtEndPr/>
              <w:sdtContent>
                <w:r w:rsidR="00CB6053">
                  <w:rPr>
                    <w:rFonts w:ascii="MS Gothic" w:eastAsia="MS Gothic" w:hAnsi="MS Gothic" w:cs="Arial" w:hint="eastAsia"/>
                    <w:bCs/>
                    <w:iCs/>
                    <w:sz w:val="19"/>
                    <w:szCs w:val="19"/>
                  </w:rPr>
                  <w:t>☒</w:t>
                </w:r>
              </w:sdtContent>
            </w:sdt>
            <w:r w:rsidR="00CB6053" w:rsidRPr="00F75FB0">
              <w:rPr>
                <w:rFonts w:ascii="Arial" w:hAnsi="Arial" w:cs="Arial"/>
                <w:bCs/>
                <w:iCs/>
                <w:sz w:val="19"/>
                <w:szCs w:val="19"/>
              </w:rPr>
              <w:t xml:space="preserve">  Viva Voce                    </w:t>
            </w:r>
          </w:p>
        </w:tc>
      </w:tr>
      <w:tr w:rsidR="00CB6053" w:rsidRPr="00F75FB0" w:rsidTr="00BA434D">
        <w:trPr>
          <w:trHeight w:val="238"/>
          <w:jc w:val="center"/>
        </w:trPr>
        <w:tc>
          <w:tcPr>
            <w:tcW w:w="1439" w:type="dxa"/>
          </w:tcPr>
          <w:p w:rsidR="00CB6053" w:rsidRPr="00F75FB0" w:rsidRDefault="00CB6053" w:rsidP="00BA434D">
            <w:pPr>
              <w:rPr>
                <w:rFonts w:ascii="Arial" w:hAnsi="Arial" w:cs="Arial"/>
                <w:b/>
                <w:bCs/>
                <w:sz w:val="19"/>
                <w:szCs w:val="19"/>
              </w:rPr>
            </w:pPr>
            <w:r w:rsidRPr="00F75FB0">
              <w:rPr>
                <w:rFonts w:ascii="Arial" w:hAnsi="Arial" w:cs="Arial"/>
                <w:b/>
                <w:bCs/>
                <w:sz w:val="19"/>
                <w:szCs w:val="19"/>
              </w:rPr>
              <w:t>Motivation</w:t>
            </w:r>
          </w:p>
        </w:tc>
        <w:tc>
          <w:tcPr>
            <w:tcW w:w="7741" w:type="dxa"/>
          </w:tcPr>
          <w:p w:rsidR="00CB6053" w:rsidRPr="00F75FB0" w:rsidRDefault="005E418C" w:rsidP="005E418C">
            <w:pPr>
              <w:jc w:val="both"/>
              <w:rPr>
                <w:rFonts w:ascii="Arial" w:hAnsi="Arial" w:cs="Arial"/>
                <w:bCs/>
                <w:iCs/>
                <w:sz w:val="19"/>
                <w:szCs w:val="19"/>
              </w:rPr>
            </w:pPr>
            <w:r>
              <w:rPr>
                <w:rFonts w:ascii="Arial" w:hAnsi="Arial" w:cs="Arial"/>
                <w:bCs/>
                <w:iCs/>
                <w:sz w:val="19"/>
                <w:szCs w:val="19"/>
              </w:rPr>
              <w:t xml:space="preserve">To design a develop a project from their knowledge they have acquired from their undergraduate program </w:t>
            </w:r>
          </w:p>
          <w:p w:rsidR="00CB6053" w:rsidRPr="00F75FB0" w:rsidRDefault="00CB6053" w:rsidP="00BA434D">
            <w:pPr>
              <w:rPr>
                <w:rFonts w:ascii="Arial" w:hAnsi="Arial" w:cs="Arial"/>
                <w:b/>
                <w:bCs/>
                <w:iCs/>
                <w:sz w:val="19"/>
                <w:szCs w:val="19"/>
              </w:rPr>
            </w:pPr>
          </w:p>
        </w:tc>
      </w:tr>
      <w:tr w:rsidR="00CB6053" w:rsidRPr="00F75FB0" w:rsidTr="00BA434D">
        <w:trPr>
          <w:trHeight w:val="238"/>
          <w:jc w:val="center"/>
        </w:trPr>
        <w:tc>
          <w:tcPr>
            <w:tcW w:w="9180" w:type="dxa"/>
            <w:gridSpan w:val="2"/>
          </w:tcPr>
          <w:p w:rsidR="00E94E7D" w:rsidRDefault="00CB6053" w:rsidP="00E94E7D">
            <w:pPr>
              <w:rPr>
                <w:rFonts w:ascii="Arial" w:hAnsi="Arial" w:cs="Arial"/>
                <w:b/>
                <w:bCs/>
                <w:sz w:val="19"/>
                <w:szCs w:val="19"/>
              </w:rPr>
            </w:pPr>
            <w:r w:rsidRPr="00F75FB0">
              <w:rPr>
                <w:rFonts w:ascii="Arial" w:hAnsi="Arial" w:cs="Arial"/>
                <w:b/>
                <w:bCs/>
                <w:sz w:val="19"/>
                <w:szCs w:val="19"/>
              </w:rPr>
              <w:lastRenderedPageBreak/>
              <w:t>Cou</w:t>
            </w:r>
            <w:r w:rsidR="00E94E7D">
              <w:rPr>
                <w:rFonts w:ascii="Arial" w:hAnsi="Arial" w:cs="Arial"/>
                <w:b/>
                <w:bCs/>
                <w:sz w:val="19"/>
                <w:szCs w:val="19"/>
              </w:rPr>
              <w:t>rse Objective:</w:t>
            </w:r>
          </w:p>
          <w:p w:rsidR="00CB6053" w:rsidRPr="00E94E7D" w:rsidRDefault="004560D0" w:rsidP="00E94E7D">
            <w:pPr>
              <w:jc w:val="both"/>
              <w:rPr>
                <w:rFonts w:ascii="Arial" w:hAnsi="Arial" w:cs="Arial"/>
                <w:b/>
                <w:bCs/>
                <w:sz w:val="19"/>
                <w:szCs w:val="19"/>
              </w:rPr>
            </w:pPr>
            <w:r w:rsidRPr="004560D0">
              <w:rPr>
                <w:rFonts w:ascii="Arial" w:hAnsi="Arial" w:cs="Arial"/>
                <w:bCs/>
                <w:iCs/>
                <w:sz w:val="19"/>
                <w:szCs w:val="19"/>
              </w:rPr>
              <w:t>This course is a continuation of the course CSE 4192 (Part- I) from the odd semester Part- IV. A student has to complete the defended project proposal, submit it by the end of the semester and make an oral defense of the project.</w:t>
            </w:r>
            <w:r>
              <w:rPr>
                <w:rFonts w:ascii="Arial" w:hAnsi="Arial" w:cs="Arial"/>
                <w:bCs/>
                <w:iCs/>
                <w:sz w:val="19"/>
                <w:szCs w:val="19"/>
              </w:rPr>
              <w:t xml:space="preserve">, this </w:t>
            </w:r>
            <w:r w:rsidR="00CB6053" w:rsidRPr="00F75FB0">
              <w:rPr>
                <w:rFonts w:ascii="Arial" w:hAnsi="Arial" w:cs="Arial"/>
                <w:bCs/>
                <w:iCs/>
                <w:sz w:val="19"/>
                <w:szCs w:val="19"/>
              </w:rPr>
              <w:t xml:space="preserve">course is designed for the students to achieve </w:t>
            </w:r>
            <w:r w:rsidR="00CB6053">
              <w:rPr>
                <w:rFonts w:ascii="Arial" w:hAnsi="Arial" w:cs="Arial"/>
                <w:bCs/>
                <w:iCs/>
                <w:sz w:val="19"/>
                <w:szCs w:val="19"/>
              </w:rPr>
              <w:t xml:space="preserve">their skills </w:t>
            </w:r>
            <w:r w:rsidR="005E418C">
              <w:rPr>
                <w:rFonts w:ascii="Arial" w:hAnsi="Arial" w:cs="Arial"/>
                <w:bCs/>
                <w:iCs/>
                <w:sz w:val="19"/>
                <w:szCs w:val="19"/>
              </w:rPr>
              <w:t>f</w:t>
            </w:r>
            <w:r w:rsidR="005E418C" w:rsidRPr="005E418C">
              <w:rPr>
                <w:rFonts w:ascii="Arial" w:hAnsi="Arial" w:cs="Arial"/>
                <w:bCs/>
                <w:iCs/>
                <w:sz w:val="19"/>
                <w:szCs w:val="19"/>
              </w:rPr>
              <w:t>unction effectively as an individual and as a member or leader of diverse teams and in multidisciplinary settings</w:t>
            </w:r>
          </w:p>
        </w:tc>
      </w:tr>
    </w:tbl>
    <w:p w:rsidR="005E418C" w:rsidRPr="005E418C" w:rsidRDefault="005E418C" w:rsidP="005E418C">
      <w:pPr>
        <w:jc w:val="center"/>
        <w:rPr>
          <w:rFonts w:ascii="Arial" w:hAnsi="Arial" w:cs="Arial"/>
          <w:b/>
          <w:sz w:val="20"/>
          <w:szCs w:val="20"/>
        </w:rPr>
      </w:pPr>
      <w:r w:rsidRPr="005E418C">
        <w:rPr>
          <w:rFonts w:ascii="Arial" w:hAnsi="Arial" w:cs="Arial"/>
          <w:b/>
          <w:sz w:val="20"/>
          <w:szCs w:val="20"/>
        </w:rPr>
        <w:t>Course Outcomes (COs), Program Outcomes (POs) and Assessment:</w:t>
      </w:r>
    </w:p>
    <w:tbl>
      <w:tblPr>
        <w:tblStyle w:val="TableGrid"/>
        <w:tblW w:w="9184" w:type="dxa"/>
        <w:jc w:val="center"/>
        <w:tblLook w:val="04A0" w:firstRow="1" w:lastRow="0" w:firstColumn="1" w:lastColumn="0" w:noHBand="0" w:noVBand="1"/>
      </w:tblPr>
      <w:tblGrid>
        <w:gridCol w:w="628"/>
        <w:gridCol w:w="1995"/>
        <w:gridCol w:w="2277"/>
        <w:gridCol w:w="1885"/>
        <w:gridCol w:w="2399"/>
      </w:tblGrid>
      <w:tr w:rsidR="00DF529E" w:rsidRPr="005E418C" w:rsidTr="00E94E7D">
        <w:trPr>
          <w:trHeight w:val="466"/>
          <w:jc w:val="center"/>
        </w:trPr>
        <w:tc>
          <w:tcPr>
            <w:tcW w:w="628" w:type="dxa"/>
            <w:vAlign w:val="center"/>
          </w:tcPr>
          <w:p w:rsidR="00DF529E" w:rsidRPr="005E418C" w:rsidRDefault="00DF529E" w:rsidP="005E418C">
            <w:pPr>
              <w:jc w:val="both"/>
              <w:rPr>
                <w:rFonts w:ascii="Arial" w:hAnsi="Arial" w:cs="Arial"/>
                <w:sz w:val="20"/>
                <w:szCs w:val="20"/>
              </w:rPr>
            </w:pPr>
            <w:r w:rsidRPr="005E418C">
              <w:rPr>
                <w:rFonts w:ascii="Arial" w:hAnsi="Arial" w:cs="Arial"/>
                <w:sz w:val="20"/>
                <w:szCs w:val="20"/>
              </w:rPr>
              <w:t>CO No.</w:t>
            </w:r>
          </w:p>
        </w:tc>
        <w:tc>
          <w:tcPr>
            <w:tcW w:w="1995" w:type="dxa"/>
            <w:vAlign w:val="center"/>
          </w:tcPr>
          <w:p w:rsidR="00DF529E" w:rsidRPr="005E418C" w:rsidRDefault="00DF529E" w:rsidP="00DF529E">
            <w:pPr>
              <w:jc w:val="center"/>
              <w:rPr>
                <w:rFonts w:ascii="Arial" w:hAnsi="Arial" w:cs="Arial"/>
                <w:sz w:val="20"/>
                <w:szCs w:val="20"/>
              </w:rPr>
            </w:pPr>
            <w:r w:rsidRPr="005E418C">
              <w:rPr>
                <w:rFonts w:ascii="Arial" w:hAnsi="Arial" w:cs="Arial"/>
                <w:sz w:val="20"/>
                <w:szCs w:val="20"/>
              </w:rPr>
              <w:t>CO Statement</w:t>
            </w:r>
          </w:p>
        </w:tc>
        <w:tc>
          <w:tcPr>
            <w:tcW w:w="2277" w:type="dxa"/>
            <w:vAlign w:val="center"/>
          </w:tcPr>
          <w:p w:rsidR="00DF529E" w:rsidRPr="005E418C" w:rsidRDefault="00DF529E" w:rsidP="00DF529E">
            <w:pPr>
              <w:jc w:val="center"/>
              <w:rPr>
                <w:rFonts w:ascii="Arial" w:hAnsi="Arial" w:cs="Arial"/>
                <w:sz w:val="20"/>
                <w:szCs w:val="20"/>
              </w:rPr>
            </w:pPr>
            <w:r w:rsidRPr="005E418C">
              <w:rPr>
                <w:rFonts w:ascii="Arial" w:hAnsi="Arial" w:cs="Arial"/>
                <w:sz w:val="20"/>
                <w:szCs w:val="20"/>
              </w:rPr>
              <w:t>Corresponding PO</w:t>
            </w:r>
          </w:p>
        </w:tc>
        <w:tc>
          <w:tcPr>
            <w:tcW w:w="1885" w:type="dxa"/>
            <w:vAlign w:val="center"/>
          </w:tcPr>
          <w:p w:rsidR="00DF529E" w:rsidRPr="00897D43" w:rsidRDefault="00DF529E" w:rsidP="00DB1CAE">
            <w:pPr>
              <w:jc w:val="center"/>
              <w:rPr>
                <w:rFonts w:ascii="Arial" w:hAnsi="Arial" w:cs="Arial"/>
                <w:color w:val="000000" w:themeColor="text1"/>
                <w:sz w:val="18"/>
                <w:szCs w:val="18"/>
              </w:rPr>
            </w:pPr>
            <w:r w:rsidRPr="00897D43">
              <w:rPr>
                <w:rFonts w:ascii="Arial" w:hAnsi="Arial" w:cs="Arial"/>
                <w:color w:val="000000" w:themeColor="text1"/>
                <w:sz w:val="18"/>
                <w:szCs w:val="18"/>
              </w:rPr>
              <w:t>Domain / level of learning taxonomy</w:t>
            </w:r>
          </w:p>
        </w:tc>
        <w:tc>
          <w:tcPr>
            <w:tcW w:w="2399" w:type="dxa"/>
            <w:vAlign w:val="center"/>
          </w:tcPr>
          <w:p w:rsidR="00DF529E" w:rsidRPr="005E418C" w:rsidRDefault="00DF529E" w:rsidP="005E418C">
            <w:pPr>
              <w:jc w:val="both"/>
              <w:rPr>
                <w:rFonts w:ascii="Arial" w:hAnsi="Arial" w:cs="Arial"/>
                <w:sz w:val="20"/>
                <w:szCs w:val="20"/>
              </w:rPr>
            </w:pPr>
            <w:r w:rsidRPr="005E418C">
              <w:rPr>
                <w:rFonts w:ascii="Arial" w:hAnsi="Arial" w:cs="Arial"/>
                <w:sz w:val="20"/>
                <w:szCs w:val="20"/>
              </w:rPr>
              <w:t>Assessment tools</w:t>
            </w:r>
          </w:p>
        </w:tc>
      </w:tr>
      <w:tr w:rsidR="00DF529E" w:rsidRPr="005E418C" w:rsidTr="00E94E7D">
        <w:trPr>
          <w:trHeight w:val="848"/>
          <w:jc w:val="center"/>
        </w:trPr>
        <w:tc>
          <w:tcPr>
            <w:tcW w:w="628" w:type="dxa"/>
            <w:vAlign w:val="center"/>
          </w:tcPr>
          <w:p w:rsidR="00DF529E" w:rsidRPr="005E418C" w:rsidRDefault="00DF529E" w:rsidP="005E418C">
            <w:pPr>
              <w:jc w:val="both"/>
              <w:rPr>
                <w:rFonts w:ascii="Arial" w:hAnsi="Arial" w:cs="Arial"/>
                <w:sz w:val="20"/>
                <w:szCs w:val="20"/>
              </w:rPr>
            </w:pPr>
            <w:r w:rsidRPr="005E418C">
              <w:rPr>
                <w:rFonts w:ascii="Arial" w:hAnsi="Arial" w:cs="Arial"/>
                <w:sz w:val="20"/>
                <w:szCs w:val="20"/>
              </w:rPr>
              <w:t>CO1</w:t>
            </w:r>
          </w:p>
        </w:tc>
        <w:tc>
          <w:tcPr>
            <w:tcW w:w="1995" w:type="dxa"/>
            <w:vAlign w:val="center"/>
          </w:tcPr>
          <w:p w:rsidR="00DF529E" w:rsidRPr="005E418C" w:rsidRDefault="00DF529E" w:rsidP="00DF529E">
            <w:pPr>
              <w:jc w:val="center"/>
              <w:rPr>
                <w:rFonts w:ascii="Arial" w:hAnsi="Arial" w:cs="Arial"/>
                <w:iCs/>
                <w:sz w:val="20"/>
                <w:szCs w:val="20"/>
              </w:rPr>
            </w:pPr>
            <w:r w:rsidRPr="005E418C">
              <w:rPr>
                <w:rFonts w:ascii="Arial" w:hAnsi="Arial" w:cs="Arial"/>
                <w:iCs/>
                <w:sz w:val="20"/>
                <w:szCs w:val="20"/>
              </w:rPr>
              <w:t xml:space="preserve">To </w:t>
            </w:r>
            <w:r>
              <w:rPr>
                <w:rFonts w:ascii="Arial" w:hAnsi="Arial" w:cs="Arial"/>
                <w:b/>
                <w:bCs/>
                <w:iCs/>
                <w:sz w:val="20"/>
                <w:szCs w:val="20"/>
              </w:rPr>
              <w:t xml:space="preserve">Construct </w:t>
            </w:r>
            <w:r>
              <w:rPr>
                <w:rFonts w:ascii="Arial" w:hAnsi="Arial" w:cs="Arial"/>
                <w:iCs/>
                <w:sz w:val="20"/>
                <w:szCs w:val="20"/>
              </w:rPr>
              <w:t>a real world project based on their acquired knowledge</w:t>
            </w:r>
          </w:p>
        </w:tc>
        <w:tc>
          <w:tcPr>
            <w:tcW w:w="2277" w:type="dxa"/>
            <w:vAlign w:val="center"/>
          </w:tcPr>
          <w:p w:rsidR="00DF529E" w:rsidRPr="005E418C" w:rsidRDefault="00DF529E" w:rsidP="00DF529E">
            <w:pPr>
              <w:jc w:val="center"/>
              <w:rPr>
                <w:rFonts w:ascii="Arial" w:hAnsi="Arial" w:cs="Arial"/>
                <w:sz w:val="20"/>
                <w:szCs w:val="20"/>
              </w:rPr>
            </w:pPr>
            <w:r w:rsidRPr="00BA434D">
              <w:rPr>
                <w:rFonts w:ascii="Arial" w:hAnsi="Arial" w:cs="Arial"/>
                <w:b/>
                <w:bCs/>
                <w:sz w:val="20"/>
                <w:szCs w:val="20"/>
              </w:rPr>
              <w:t>Individual work and teamwork</w:t>
            </w:r>
          </w:p>
          <w:p w:rsidR="00DF529E" w:rsidRPr="005E418C" w:rsidRDefault="00DF529E" w:rsidP="00DF529E">
            <w:pPr>
              <w:jc w:val="center"/>
              <w:rPr>
                <w:rFonts w:ascii="Arial" w:hAnsi="Arial" w:cs="Arial"/>
                <w:sz w:val="20"/>
                <w:szCs w:val="20"/>
              </w:rPr>
            </w:pPr>
            <w:r w:rsidRPr="005E418C">
              <w:rPr>
                <w:rFonts w:ascii="Arial" w:hAnsi="Arial" w:cs="Arial"/>
                <w:sz w:val="20"/>
                <w:szCs w:val="20"/>
              </w:rPr>
              <w:t>(P</w:t>
            </w:r>
            <w:r>
              <w:rPr>
                <w:rFonts w:ascii="Arial" w:hAnsi="Arial" w:cs="Arial"/>
                <w:sz w:val="20"/>
                <w:szCs w:val="20"/>
              </w:rPr>
              <w:t>09</w:t>
            </w:r>
            <w:r w:rsidRPr="005E418C">
              <w:rPr>
                <w:rFonts w:ascii="Arial" w:hAnsi="Arial" w:cs="Arial"/>
                <w:sz w:val="20"/>
                <w:szCs w:val="20"/>
              </w:rPr>
              <w:t>)</w:t>
            </w:r>
          </w:p>
        </w:tc>
        <w:tc>
          <w:tcPr>
            <w:tcW w:w="1885" w:type="dxa"/>
            <w:vAlign w:val="center"/>
          </w:tcPr>
          <w:p w:rsidR="00DF529E" w:rsidRPr="00897D43" w:rsidRDefault="00DF529E" w:rsidP="00DF529E">
            <w:pPr>
              <w:jc w:val="center"/>
              <w:rPr>
                <w:rFonts w:ascii="Arial" w:hAnsi="Arial" w:cs="Arial"/>
                <w:color w:val="000000" w:themeColor="text1"/>
                <w:sz w:val="18"/>
                <w:szCs w:val="18"/>
              </w:rPr>
            </w:pPr>
            <w:r w:rsidRPr="00897D43">
              <w:rPr>
                <w:rFonts w:ascii="Arial" w:hAnsi="Arial" w:cs="Arial"/>
                <w:color w:val="000000" w:themeColor="text1"/>
                <w:sz w:val="18"/>
                <w:szCs w:val="18"/>
              </w:rPr>
              <w:t xml:space="preserve">Cognitive domain – level </w:t>
            </w:r>
            <w:r>
              <w:rPr>
                <w:rFonts w:ascii="Arial" w:hAnsi="Arial" w:cs="Arial"/>
                <w:color w:val="000000" w:themeColor="text1"/>
                <w:sz w:val="18"/>
                <w:szCs w:val="18"/>
              </w:rPr>
              <w:t>1</w:t>
            </w:r>
          </w:p>
        </w:tc>
        <w:tc>
          <w:tcPr>
            <w:tcW w:w="2399" w:type="dxa"/>
            <w:vAlign w:val="center"/>
          </w:tcPr>
          <w:p w:rsidR="00DF529E" w:rsidRPr="005E418C" w:rsidRDefault="009F4EBA" w:rsidP="005E418C">
            <w:pPr>
              <w:jc w:val="both"/>
              <w:rPr>
                <w:rFonts w:ascii="Arial" w:hAnsi="Arial" w:cs="Arial"/>
                <w:sz w:val="20"/>
                <w:szCs w:val="20"/>
              </w:rPr>
            </w:pPr>
            <w:sdt>
              <w:sdtPr>
                <w:rPr>
                  <w:rFonts w:ascii="Arial" w:hAnsi="Arial" w:cs="Arial"/>
                  <w:sz w:val="20"/>
                  <w:szCs w:val="20"/>
                </w:rPr>
                <w:id w:val="-823591095"/>
              </w:sdtPr>
              <w:sdtEndPr/>
              <w:sdtContent>
                <w:r w:rsidR="00DF529E">
                  <w:rPr>
                    <w:rFonts w:ascii="MS Gothic" w:eastAsia="MS Gothic" w:hAnsi="MS Gothic" w:cs="Arial" w:hint="eastAsia"/>
                    <w:sz w:val="20"/>
                    <w:szCs w:val="20"/>
                  </w:rPr>
                  <w:t>☐</w:t>
                </w:r>
              </w:sdtContent>
            </w:sdt>
            <w:r w:rsidR="00DF529E" w:rsidRPr="005E418C">
              <w:rPr>
                <w:rFonts w:ascii="Arial" w:hAnsi="Arial" w:cs="Arial"/>
                <w:sz w:val="20"/>
                <w:szCs w:val="20"/>
              </w:rPr>
              <w:t xml:space="preserve">  CA</w:t>
            </w:r>
          </w:p>
          <w:p w:rsidR="00DF529E" w:rsidRPr="005E418C" w:rsidRDefault="009F4EBA" w:rsidP="005E418C">
            <w:pPr>
              <w:jc w:val="both"/>
              <w:rPr>
                <w:rFonts w:ascii="Arial" w:hAnsi="Arial" w:cs="Arial"/>
                <w:sz w:val="20"/>
                <w:szCs w:val="20"/>
              </w:rPr>
            </w:pPr>
            <w:sdt>
              <w:sdtPr>
                <w:rPr>
                  <w:rFonts w:ascii="Arial" w:hAnsi="Arial" w:cs="Arial"/>
                  <w:sz w:val="20"/>
                  <w:szCs w:val="20"/>
                </w:rPr>
                <w:id w:val="162751457"/>
              </w:sdtPr>
              <w:sdtEndPr/>
              <w:sdtContent>
                <w:r w:rsidR="00DF529E">
                  <w:rPr>
                    <w:rFonts w:ascii="MS Gothic" w:eastAsia="MS Gothic" w:hAnsi="MS Gothic" w:cs="Arial" w:hint="eastAsia"/>
                    <w:sz w:val="20"/>
                    <w:szCs w:val="20"/>
                  </w:rPr>
                  <w:t>☒</w:t>
                </w:r>
              </w:sdtContent>
            </w:sdt>
            <w:r w:rsidR="00DF529E">
              <w:rPr>
                <w:rFonts w:ascii="Arial" w:hAnsi="Arial" w:cs="Arial"/>
                <w:sz w:val="20"/>
                <w:szCs w:val="20"/>
              </w:rPr>
              <w:t xml:space="preserve">  Project presentation</w:t>
            </w:r>
          </w:p>
          <w:p w:rsidR="00DF529E" w:rsidRPr="005E418C" w:rsidRDefault="009F4EBA" w:rsidP="005E418C">
            <w:pPr>
              <w:jc w:val="both"/>
              <w:rPr>
                <w:rFonts w:ascii="Arial" w:hAnsi="Arial" w:cs="Arial"/>
                <w:sz w:val="20"/>
                <w:szCs w:val="20"/>
              </w:rPr>
            </w:pPr>
            <w:sdt>
              <w:sdtPr>
                <w:rPr>
                  <w:rFonts w:ascii="Arial" w:hAnsi="Arial" w:cs="Arial"/>
                  <w:sz w:val="20"/>
                  <w:szCs w:val="20"/>
                </w:rPr>
                <w:id w:val="-120691221"/>
              </w:sdtPr>
              <w:sdtEndPr/>
              <w:sdtContent>
                <w:r w:rsidR="00DF529E" w:rsidRPr="005E418C">
                  <w:rPr>
                    <w:rFonts w:ascii="MS Gothic" w:eastAsia="MS Gothic" w:hAnsi="MS Gothic" w:cs="MS Gothic" w:hint="eastAsia"/>
                    <w:sz w:val="20"/>
                    <w:szCs w:val="20"/>
                  </w:rPr>
                  <w:t>☐</w:t>
                </w:r>
              </w:sdtContent>
            </w:sdt>
            <w:r w:rsidR="00DF529E" w:rsidRPr="005E418C">
              <w:rPr>
                <w:rFonts w:ascii="Arial" w:hAnsi="Arial" w:cs="Arial"/>
                <w:sz w:val="20"/>
                <w:szCs w:val="20"/>
              </w:rPr>
              <w:t xml:space="preserve">  Assignment </w:t>
            </w:r>
          </w:p>
          <w:p w:rsidR="00DF529E" w:rsidRPr="005E418C" w:rsidRDefault="009F4EBA" w:rsidP="005E418C">
            <w:pPr>
              <w:jc w:val="both"/>
              <w:rPr>
                <w:rFonts w:ascii="Arial" w:hAnsi="Arial" w:cs="Arial"/>
                <w:sz w:val="20"/>
                <w:szCs w:val="20"/>
              </w:rPr>
            </w:pPr>
            <w:sdt>
              <w:sdtPr>
                <w:rPr>
                  <w:rFonts w:ascii="Arial" w:hAnsi="Arial" w:cs="Arial"/>
                  <w:sz w:val="20"/>
                  <w:szCs w:val="20"/>
                </w:rPr>
                <w:id w:val="1058288102"/>
              </w:sdtPr>
              <w:sdtEndPr/>
              <w:sdtContent>
                <w:r w:rsidR="00DF529E" w:rsidRPr="005E418C">
                  <w:rPr>
                    <w:rFonts w:ascii="MS Gothic" w:eastAsia="MS Gothic" w:hAnsi="MS Gothic" w:cs="MS Gothic" w:hint="eastAsia"/>
                    <w:sz w:val="20"/>
                    <w:szCs w:val="20"/>
                  </w:rPr>
                  <w:t>☒</w:t>
                </w:r>
              </w:sdtContent>
            </w:sdt>
            <w:r w:rsidR="00DF529E">
              <w:rPr>
                <w:rFonts w:ascii="Arial" w:hAnsi="Arial" w:cs="Arial"/>
                <w:sz w:val="20"/>
                <w:szCs w:val="20"/>
              </w:rPr>
              <w:t xml:space="preserve">  Project paper</w:t>
            </w:r>
          </w:p>
          <w:p w:rsidR="00DF529E" w:rsidRPr="005E418C" w:rsidRDefault="009F4EBA" w:rsidP="005E418C">
            <w:pPr>
              <w:jc w:val="both"/>
              <w:rPr>
                <w:rFonts w:ascii="Arial" w:hAnsi="Arial" w:cs="Arial"/>
                <w:sz w:val="20"/>
                <w:szCs w:val="20"/>
              </w:rPr>
            </w:pPr>
            <w:sdt>
              <w:sdtPr>
                <w:rPr>
                  <w:rFonts w:ascii="Arial" w:hAnsi="Arial" w:cs="Arial"/>
                  <w:sz w:val="20"/>
                  <w:szCs w:val="20"/>
                </w:rPr>
                <w:id w:val="-1468663593"/>
              </w:sdtPr>
              <w:sdtEndPr/>
              <w:sdtContent>
                <w:r w:rsidR="00DF529E">
                  <w:rPr>
                    <w:rFonts w:ascii="MS Gothic" w:eastAsia="MS Gothic" w:hAnsi="MS Gothic" w:cs="Arial" w:hint="eastAsia"/>
                    <w:sz w:val="20"/>
                    <w:szCs w:val="20"/>
                  </w:rPr>
                  <w:t>☒</w:t>
                </w:r>
              </w:sdtContent>
            </w:sdt>
            <w:r w:rsidR="00DF529E">
              <w:rPr>
                <w:rFonts w:ascii="Arial" w:hAnsi="Arial" w:cs="Arial"/>
                <w:sz w:val="20"/>
                <w:szCs w:val="20"/>
              </w:rPr>
              <w:t xml:space="preserve">Oral </w:t>
            </w:r>
            <w:r w:rsidR="00DF529E" w:rsidRPr="005E418C">
              <w:rPr>
                <w:rFonts w:ascii="Arial" w:hAnsi="Arial" w:cs="Arial"/>
                <w:sz w:val="20"/>
                <w:szCs w:val="20"/>
              </w:rPr>
              <w:t>Presentation</w:t>
            </w:r>
          </w:p>
        </w:tc>
      </w:tr>
    </w:tbl>
    <w:p w:rsidR="00CB6053" w:rsidRDefault="00CB6053" w:rsidP="002B2AC5">
      <w:pPr>
        <w:jc w:val="both"/>
        <w:rPr>
          <w:rFonts w:ascii="Arial" w:hAnsi="Arial" w:cs="Arial"/>
          <w:sz w:val="20"/>
          <w:szCs w:val="20"/>
        </w:rPr>
      </w:pPr>
    </w:p>
    <w:p w:rsidR="004560D0" w:rsidRPr="003444A9" w:rsidRDefault="004560D0" w:rsidP="004560D0">
      <w:pPr>
        <w:jc w:val="both"/>
        <w:rPr>
          <w:rFonts w:ascii="Arial" w:hAnsi="Arial" w:cs="Arial"/>
          <w:b/>
          <w:bCs/>
          <w:sz w:val="19"/>
          <w:szCs w:val="19"/>
        </w:rPr>
      </w:pPr>
      <w:r w:rsidRPr="003444A9">
        <w:rPr>
          <w:rFonts w:ascii="Arial" w:hAnsi="Arial" w:cs="Arial"/>
          <w:b/>
          <w:bCs/>
          <w:sz w:val="19"/>
          <w:szCs w:val="19"/>
        </w:rPr>
        <w:t>As</w:t>
      </w:r>
      <w:r>
        <w:rPr>
          <w:rFonts w:ascii="Arial" w:hAnsi="Arial" w:cs="Arial"/>
          <w:b/>
          <w:bCs/>
          <w:sz w:val="19"/>
          <w:szCs w:val="19"/>
        </w:rPr>
        <w:t>sessment:</w:t>
      </w:r>
    </w:p>
    <w:p w:rsidR="00D51EFF" w:rsidRDefault="004560D0" w:rsidP="002B2AC5">
      <w:pPr>
        <w:jc w:val="both"/>
        <w:rPr>
          <w:rFonts w:ascii="Arial" w:hAnsi="Arial" w:cs="Arial"/>
          <w:sz w:val="20"/>
          <w:szCs w:val="20"/>
        </w:rPr>
      </w:pPr>
      <w:r w:rsidRPr="003444A9">
        <w:rPr>
          <w:rFonts w:ascii="Arial" w:hAnsi="Arial" w:cs="Arial"/>
          <w:bCs/>
          <w:sz w:val="19"/>
          <w:szCs w:val="19"/>
        </w:rPr>
        <w:tab/>
      </w:r>
      <w:r w:rsidR="00E94E7D">
        <w:rPr>
          <w:rFonts w:ascii="Arial" w:hAnsi="Arial" w:cs="Arial"/>
          <w:sz w:val="20"/>
          <w:szCs w:val="20"/>
        </w:rPr>
        <w:t>50 Marks (35% Internal Examiner, 35% External Examiner, 30% Presentation and Oral)</w:t>
      </w:r>
      <w:r>
        <w:rPr>
          <w:rFonts w:ascii="Arial" w:hAnsi="Arial" w:cs="Arial"/>
          <w:bCs/>
          <w:sz w:val="19"/>
          <w:szCs w:val="19"/>
        </w:rPr>
        <w:t>.</w:t>
      </w:r>
    </w:p>
    <w:sectPr w:rsidR="00D51EFF" w:rsidSect="00257DB2">
      <w:footerReference w:type="default" r:id="rId26"/>
      <w:pgSz w:w="11907" w:h="16839"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EBA" w:rsidRDefault="009F4EBA" w:rsidP="007251E4">
      <w:r>
        <w:separator/>
      </w:r>
    </w:p>
  </w:endnote>
  <w:endnote w:type="continuationSeparator" w:id="0">
    <w:p w:rsidR="009F4EBA" w:rsidRDefault="009F4EBA" w:rsidP="0072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MT">
    <w:altName w:val="MS Mincho"/>
    <w:panose1 w:val="00000000000000000000"/>
    <w:charset w:val="88"/>
    <w:family w:val="auto"/>
    <w:notTrueType/>
    <w:pitch w:val="default"/>
    <w:sig w:usb0="00000001" w:usb1="08080000" w:usb2="00000010" w:usb3="00000000" w:csb0="00100000" w:csb1="00000000"/>
  </w:font>
  <w:font w:name="Roboto">
    <w:charset w:val="00"/>
    <w:family w:val="auto"/>
    <w:pitch w:val="variable"/>
    <w:sig w:usb0="E00002FF" w:usb1="5000205B" w:usb2="00000020" w:usb3="00000000" w:csb0="0000019F" w:csb1="00000000"/>
  </w:font>
  <w:font w:name="TimesNewRoman">
    <w:altName w:val="Arial Unicode MS"/>
    <w:panose1 w:val="00000000000000000000"/>
    <w:charset w:val="88"/>
    <w:family w:val="auto"/>
    <w:notTrueType/>
    <w:pitch w:val="default"/>
    <w:sig w:usb0="00000003" w:usb1="08080000"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112169"/>
      <w:docPartObj>
        <w:docPartGallery w:val="Page Numbers (Bottom of Page)"/>
        <w:docPartUnique/>
      </w:docPartObj>
    </w:sdtPr>
    <w:sdtEndPr/>
    <w:sdtContent>
      <w:sdt>
        <w:sdtPr>
          <w:id w:val="1467854014"/>
          <w:docPartObj>
            <w:docPartGallery w:val="Page Numbers (Top of Page)"/>
            <w:docPartUnique/>
          </w:docPartObj>
        </w:sdtPr>
        <w:sdtEndPr/>
        <w:sdtContent>
          <w:p w:rsidR="00DB3F39" w:rsidRDefault="00DB3F39">
            <w:pPr>
              <w:pStyle w:val="Footer"/>
              <w:jc w:val="center"/>
            </w:pPr>
            <w:r w:rsidRPr="00BC1B97">
              <w:rPr>
                <w:rFonts w:asciiTheme="minorHAnsi" w:hAnsiTheme="minorHAnsi"/>
              </w:rPr>
              <w:t xml:space="preserve">Page </w:t>
            </w:r>
            <w:r w:rsidRPr="00BC1B97">
              <w:rPr>
                <w:rFonts w:asciiTheme="minorHAnsi" w:hAnsiTheme="minorHAnsi"/>
                <w:b/>
              </w:rPr>
              <w:fldChar w:fldCharType="begin"/>
            </w:r>
            <w:r w:rsidRPr="00BC1B97">
              <w:rPr>
                <w:rFonts w:asciiTheme="minorHAnsi" w:hAnsiTheme="minorHAnsi"/>
                <w:b/>
              </w:rPr>
              <w:instrText xml:space="preserve"> PAGE </w:instrText>
            </w:r>
            <w:r w:rsidRPr="00BC1B97">
              <w:rPr>
                <w:rFonts w:asciiTheme="minorHAnsi" w:hAnsiTheme="minorHAnsi"/>
                <w:b/>
              </w:rPr>
              <w:fldChar w:fldCharType="separate"/>
            </w:r>
            <w:r w:rsidR="004967DD">
              <w:rPr>
                <w:rFonts w:asciiTheme="minorHAnsi" w:hAnsiTheme="minorHAnsi"/>
                <w:b/>
                <w:noProof/>
              </w:rPr>
              <w:t>15</w:t>
            </w:r>
            <w:r w:rsidRPr="00BC1B97">
              <w:rPr>
                <w:rFonts w:asciiTheme="minorHAnsi" w:hAnsiTheme="minorHAnsi"/>
                <w:b/>
              </w:rPr>
              <w:fldChar w:fldCharType="end"/>
            </w:r>
            <w:r w:rsidRPr="00BC1B97">
              <w:rPr>
                <w:rFonts w:asciiTheme="minorHAnsi" w:hAnsiTheme="minorHAnsi"/>
              </w:rPr>
              <w:t xml:space="preserve"> of </w:t>
            </w:r>
            <w:r w:rsidRPr="00BC1B97">
              <w:rPr>
                <w:rFonts w:asciiTheme="minorHAnsi" w:hAnsiTheme="minorHAnsi"/>
                <w:b/>
              </w:rPr>
              <w:fldChar w:fldCharType="begin"/>
            </w:r>
            <w:r w:rsidRPr="00BC1B97">
              <w:rPr>
                <w:rFonts w:asciiTheme="minorHAnsi" w:hAnsiTheme="minorHAnsi"/>
                <w:b/>
              </w:rPr>
              <w:instrText xml:space="preserve"> NUMPAGES  </w:instrText>
            </w:r>
            <w:r w:rsidRPr="00BC1B97">
              <w:rPr>
                <w:rFonts w:asciiTheme="minorHAnsi" w:hAnsiTheme="minorHAnsi"/>
                <w:b/>
              </w:rPr>
              <w:fldChar w:fldCharType="separate"/>
            </w:r>
            <w:r w:rsidR="004967DD">
              <w:rPr>
                <w:rFonts w:asciiTheme="minorHAnsi" w:hAnsiTheme="minorHAnsi"/>
                <w:b/>
                <w:noProof/>
              </w:rPr>
              <w:t>156</w:t>
            </w:r>
            <w:r w:rsidRPr="00BC1B97">
              <w:rPr>
                <w:rFonts w:asciiTheme="minorHAnsi" w:hAnsiTheme="minorHAnsi"/>
                <w:b/>
              </w:rPr>
              <w:fldChar w:fldCharType="end"/>
            </w:r>
          </w:p>
        </w:sdtContent>
      </w:sdt>
    </w:sdtContent>
  </w:sdt>
  <w:p w:rsidR="00DB3F39" w:rsidRDefault="00DB3F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F39" w:rsidRDefault="00DB3F39">
    <w:pPr>
      <w:pStyle w:val="Footer"/>
      <w:jc w:val="center"/>
    </w:pPr>
    <w:r w:rsidRPr="00BC1B97">
      <w:rPr>
        <w:rFonts w:asciiTheme="minorHAnsi" w:hAnsiTheme="minorHAnsi"/>
      </w:rPr>
      <w:t xml:space="preserve">Page </w:t>
    </w:r>
    <w:r w:rsidRPr="00BC1B97">
      <w:rPr>
        <w:rFonts w:asciiTheme="minorHAnsi" w:hAnsiTheme="minorHAnsi"/>
        <w:b/>
      </w:rPr>
      <w:fldChar w:fldCharType="begin"/>
    </w:r>
    <w:r w:rsidRPr="00BC1B97">
      <w:rPr>
        <w:rFonts w:asciiTheme="minorHAnsi" w:hAnsiTheme="minorHAnsi"/>
        <w:b/>
      </w:rPr>
      <w:instrText xml:space="preserve"> PAGE </w:instrText>
    </w:r>
    <w:r w:rsidRPr="00BC1B97">
      <w:rPr>
        <w:rFonts w:asciiTheme="minorHAnsi" w:hAnsiTheme="minorHAnsi"/>
        <w:b/>
      </w:rPr>
      <w:fldChar w:fldCharType="separate"/>
    </w:r>
    <w:r w:rsidR="004967DD">
      <w:rPr>
        <w:rFonts w:asciiTheme="minorHAnsi" w:hAnsiTheme="minorHAnsi"/>
        <w:b/>
        <w:noProof/>
      </w:rPr>
      <w:t>156</w:t>
    </w:r>
    <w:r w:rsidRPr="00BC1B97">
      <w:rPr>
        <w:rFonts w:asciiTheme="minorHAnsi" w:hAnsiTheme="minorHAnsi"/>
        <w:b/>
      </w:rPr>
      <w:fldChar w:fldCharType="end"/>
    </w:r>
    <w:r w:rsidRPr="00BC1B97">
      <w:rPr>
        <w:rFonts w:asciiTheme="minorHAnsi" w:hAnsiTheme="minorHAnsi"/>
      </w:rPr>
      <w:t xml:space="preserve"> of </w:t>
    </w:r>
    <w:r w:rsidRPr="00BC1B97">
      <w:rPr>
        <w:rFonts w:asciiTheme="minorHAnsi" w:hAnsiTheme="minorHAnsi"/>
        <w:b/>
      </w:rPr>
      <w:fldChar w:fldCharType="begin"/>
    </w:r>
    <w:r w:rsidRPr="00BC1B97">
      <w:rPr>
        <w:rFonts w:asciiTheme="minorHAnsi" w:hAnsiTheme="minorHAnsi"/>
        <w:b/>
      </w:rPr>
      <w:instrText xml:space="preserve"> NUMPAGES  </w:instrText>
    </w:r>
    <w:r w:rsidRPr="00BC1B97">
      <w:rPr>
        <w:rFonts w:asciiTheme="minorHAnsi" w:hAnsiTheme="minorHAnsi"/>
        <w:b/>
      </w:rPr>
      <w:fldChar w:fldCharType="separate"/>
    </w:r>
    <w:r w:rsidR="004967DD">
      <w:rPr>
        <w:rFonts w:asciiTheme="minorHAnsi" w:hAnsiTheme="minorHAnsi"/>
        <w:b/>
        <w:noProof/>
      </w:rPr>
      <w:t>156</w:t>
    </w:r>
    <w:r w:rsidRPr="00BC1B97">
      <w:rPr>
        <w:rFonts w:asciiTheme="minorHAnsi" w:hAnsiTheme="minorHAnsi"/>
        <w:b/>
      </w:rPr>
      <w:fldChar w:fldCharType="end"/>
    </w:r>
  </w:p>
  <w:p w:rsidR="00DB3F39" w:rsidRDefault="00DB3F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EBA" w:rsidRDefault="009F4EBA" w:rsidP="007251E4">
      <w:r>
        <w:separator/>
      </w:r>
    </w:p>
  </w:footnote>
  <w:footnote w:type="continuationSeparator" w:id="0">
    <w:p w:rsidR="009F4EBA" w:rsidRDefault="009F4EBA" w:rsidP="007251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37C"/>
    <w:multiLevelType w:val="multilevel"/>
    <w:tmpl w:val="008C237C"/>
    <w:lvl w:ilvl="0">
      <w:start w:val="1"/>
      <w:numFmt w:val="decimal"/>
      <w:suff w:val="space"/>
      <w:lvlText w:val="Chapter %1:"/>
      <w:lvlJc w:val="left"/>
      <w:pPr>
        <w:ind w:left="1350" w:firstLine="0"/>
      </w:pPr>
      <w:rPr>
        <w:rFonts w:hint="default"/>
      </w:rPr>
    </w:lvl>
    <w:lvl w:ilvl="1">
      <w:start w:val="1"/>
      <w:numFmt w:val="decimal"/>
      <w:suff w:val="space"/>
      <w:lvlText w:val="%1.%2"/>
      <w:lvlJc w:val="left"/>
      <w:pPr>
        <w:ind w:left="270" w:firstLine="0"/>
      </w:pPr>
      <w:rPr>
        <w:rFonts w:hint="default"/>
        <w:color w:val="auto"/>
      </w:rPr>
    </w:lvl>
    <w:lvl w:ilvl="2">
      <w:start w:val="1"/>
      <w:numFmt w:val="decimal"/>
      <w:suff w:val="space"/>
      <w:lvlText w:val="%1.%2.%3"/>
      <w:lvlJc w:val="left"/>
      <w:pPr>
        <w:ind w:left="0" w:firstLine="0"/>
      </w:pPr>
      <w:rPr>
        <w:rFonts w:hint="default"/>
      </w:rPr>
    </w:lvl>
    <w:lvl w:ilvl="3" w:tentative="1">
      <w:start w:val="1"/>
      <w:numFmt w:val="decimal"/>
      <w:lvlText w:val="(%4)"/>
      <w:lvlJc w:val="left"/>
      <w:pPr>
        <w:ind w:left="1440"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450" w:hanging="360"/>
      </w:pPr>
      <w:rPr>
        <w:rFonts w:hint="default"/>
      </w:rPr>
    </w:lvl>
    <w:lvl w:ilvl="8" w:tentative="1">
      <w:start w:val="1"/>
      <w:numFmt w:val="lowerRoman"/>
      <w:lvlText w:val="%9."/>
      <w:lvlJc w:val="left"/>
      <w:pPr>
        <w:ind w:left="3240" w:hanging="360"/>
      </w:pPr>
      <w:rPr>
        <w:rFonts w:hint="default"/>
      </w:rPr>
    </w:lvl>
  </w:abstractNum>
  <w:abstractNum w:abstractNumId="1">
    <w:nsid w:val="04555DD3"/>
    <w:multiLevelType w:val="hybridMultilevel"/>
    <w:tmpl w:val="04163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E4D45"/>
    <w:multiLevelType w:val="hybridMultilevel"/>
    <w:tmpl w:val="3708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D60AA"/>
    <w:multiLevelType w:val="hybridMultilevel"/>
    <w:tmpl w:val="3C7E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2221E"/>
    <w:multiLevelType w:val="hybridMultilevel"/>
    <w:tmpl w:val="24D4598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0DBE6D3A"/>
    <w:multiLevelType w:val="hybridMultilevel"/>
    <w:tmpl w:val="43D258A8"/>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nsid w:val="0DC735FE"/>
    <w:multiLevelType w:val="hybridMultilevel"/>
    <w:tmpl w:val="2A6CE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871C8"/>
    <w:multiLevelType w:val="multilevel"/>
    <w:tmpl w:val="C5F8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4973E4"/>
    <w:multiLevelType w:val="hybridMultilevel"/>
    <w:tmpl w:val="84B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706A8"/>
    <w:multiLevelType w:val="hybridMultilevel"/>
    <w:tmpl w:val="0DCA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6532E"/>
    <w:multiLevelType w:val="hybridMultilevel"/>
    <w:tmpl w:val="2C8EB9F4"/>
    <w:lvl w:ilvl="0" w:tplc="863C3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35041"/>
    <w:multiLevelType w:val="multilevel"/>
    <w:tmpl w:val="0B00663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23DE2E2D"/>
    <w:multiLevelType w:val="hybridMultilevel"/>
    <w:tmpl w:val="74462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07948"/>
    <w:multiLevelType w:val="multilevel"/>
    <w:tmpl w:val="137A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F808AE"/>
    <w:multiLevelType w:val="hybridMultilevel"/>
    <w:tmpl w:val="4194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C218A"/>
    <w:multiLevelType w:val="hybridMultilevel"/>
    <w:tmpl w:val="CB60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F53D6"/>
    <w:multiLevelType w:val="hybridMultilevel"/>
    <w:tmpl w:val="F0AEF75A"/>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926500"/>
    <w:multiLevelType w:val="hybridMultilevel"/>
    <w:tmpl w:val="3708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D7798"/>
    <w:multiLevelType w:val="hybridMultilevel"/>
    <w:tmpl w:val="6C36E7E8"/>
    <w:lvl w:ilvl="0" w:tplc="9AD68AA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DC87FF1"/>
    <w:multiLevelType w:val="hybridMultilevel"/>
    <w:tmpl w:val="46EAD7F0"/>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nsid w:val="32AA7339"/>
    <w:multiLevelType w:val="hybridMultilevel"/>
    <w:tmpl w:val="A42A50D0"/>
    <w:lvl w:ilvl="0" w:tplc="0409000F">
      <w:start w:val="1"/>
      <w:numFmt w:val="decimal"/>
      <w:lvlText w:val="%1."/>
      <w:lvlJc w:val="left"/>
      <w:pPr>
        <w:ind w:left="720" w:hanging="360"/>
      </w:pPr>
    </w:lvl>
    <w:lvl w:ilvl="1" w:tplc="AC56E93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06ABE"/>
    <w:multiLevelType w:val="hybridMultilevel"/>
    <w:tmpl w:val="708C1092"/>
    <w:lvl w:ilvl="0" w:tplc="0409000F">
      <w:start w:val="1"/>
      <w:numFmt w:val="decimal"/>
      <w:lvlText w:val="%1."/>
      <w:lvlJc w:val="left"/>
      <w:pPr>
        <w:ind w:left="720" w:hanging="360"/>
      </w:pPr>
    </w:lvl>
    <w:lvl w:ilvl="1" w:tplc="1E28606C">
      <w:start w:val="1"/>
      <w:numFmt w:val="lowerLetter"/>
      <w:lvlText w:val="%2."/>
      <w:lvlJc w:val="left"/>
      <w:pPr>
        <w:ind w:left="2712" w:hanging="16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8B0CDD"/>
    <w:multiLevelType w:val="multilevel"/>
    <w:tmpl w:val="7B18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0B6340"/>
    <w:multiLevelType w:val="hybridMultilevel"/>
    <w:tmpl w:val="B36A5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01CD2"/>
    <w:multiLevelType w:val="multilevel"/>
    <w:tmpl w:val="B9A813F8"/>
    <w:lvl w:ilvl="0">
      <w:start w:val="1"/>
      <w:numFmt w:val="decimal"/>
      <w:lvlText w:val="%1."/>
      <w:lvlJc w:val="left"/>
      <w:pPr>
        <w:tabs>
          <w:tab w:val="num" w:pos="2520"/>
        </w:tabs>
        <w:ind w:left="2520" w:hanging="360"/>
      </w:pPr>
    </w:lvl>
    <w:lvl w:ilvl="1">
      <w:start w:val="1"/>
      <w:numFmt w:val="bullet"/>
      <w:lvlText w:val=""/>
      <w:lvlJc w:val="left"/>
      <w:pPr>
        <w:tabs>
          <w:tab w:val="num" w:pos="3240"/>
        </w:tabs>
        <w:ind w:left="3240" w:hanging="360"/>
      </w:pPr>
      <w:rPr>
        <w:rFonts w:ascii="Symbol" w:hAnsi="Symbol"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5">
    <w:nsid w:val="3DB9178B"/>
    <w:multiLevelType w:val="hybridMultilevel"/>
    <w:tmpl w:val="ADFC4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E12801"/>
    <w:multiLevelType w:val="hybridMultilevel"/>
    <w:tmpl w:val="DFC88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7E61"/>
    <w:multiLevelType w:val="multilevel"/>
    <w:tmpl w:val="6BFE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A8350D"/>
    <w:multiLevelType w:val="hybridMultilevel"/>
    <w:tmpl w:val="07A23F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AA1185"/>
    <w:multiLevelType w:val="hybridMultilevel"/>
    <w:tmpl w:val="A3BC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4A0A9D"/>
    <w:multiLevelType w:val="hybridMultilevel"/>
    <w:tmpl w:val="9078F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1A45A6"/>
    <w:multiLevelType w:val="hybridMultilevel"/>
    <w:tmpl w:val="89AE4DDA"/>
    <w:lvl w:ilvl="0" w:tplc="0409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nsid w:val="50A75405"/>
    <w:multiLevelType w:val="hybridMultilevel"/>
    <w:tmpl w:val="142631F8"/>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F3429A"/>
    <w:multiLevelType w:val="hybridMultilevel"/>
    <w:tmpl w:val="AF6C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7E22A3"/>
    <w:multiLevelType w:val="hybridMultilevel"/>
    <w:tmpl w:val="5838C370"/>
    <w:lvl w:ilvl="0" w:tplc="29ACF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F14C2B"/>
    <w:multiLevelType w:val="hybridMultilevel"/>
    <w:tmpl w:val="9F564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D208BB"/>
    <w:multiLevelType w:val="hybridMultilevel"/>
    <w:tmpl w:val="30B01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526BF6"/>
    <w:multiLevelType w:val="multilevel"/>
    <w:tmpl w:val="034A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A34AE7"/>
    <w:multiLevelType w:val="multilevel"/>
    <w:tmpl w:val="9B2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A7115F"/>
    <w:multiLevelType w:val="hybridMultilevel"/>
    <w:tmpl w:val="5848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746664"/>
    <w:multiLevelType w:val="hybridMultilevel"/>
    <w:tmpl w:val="8A9A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912B0D"/>
    <w:multiLevelType w:val="hybridMultilevel"/>
    <w:tmpl w:val="A2923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A06615"/>
    <w:multiLevelType w:val="hybridMultilevel"/>
    <w:tmpl w:val="AF4EBB44"/>
    <w:lvl w:ilvl="0" w:tplc="CE201E46">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91A6356"/>
    <w:multiLevelType w:val="hybridMultilevel"/>
    <w:tmpl w:val="EB48DCC8"/>
    <w:lvl w:ilvl="0" w:tplc="9E50F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397FC6"/>
    <w:multiLevelType w:val="hybridMultilevel"/>
    <w:tmpl w:val="4E00A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EF1EC2"/>
    <w:multiLevelType w:val="hybridMultilevel"/>
    <w:tmpl w:val="5DBC6298"/>
    <w:lvl w:ilvl="0" w:tplc="93B07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1A43BF"/>
    <w:multiLevelType w:val="hybridMultilevel"/>
    <w:tmpl w:val="921496F8"/>
    <w:lvl w:ilvl="0" w:tplc="0409000F">
      <w:start w:val="1"/>
      <w:numFmt w:val="decimal"/>
      <w:lvlText w:val="%1."/>
      <w:lvlJc w:val="left"/>
      <w:pPr>
        <w:ind w:left="720" w:hanging="360"/>
      </w:pPr>
    </w:lvl>
    <w:lvl w:ilvl="1" w:tplc="56DA4A7E">
      <w:start w:val="1"/>
      <w:numFmt w:val="lowerLetter"/>
      <w:lvlText w:val="%2."/>
      <w:lvlJc w:val="left"/>
      <w:pPr>
        <w:ind w:left="2712" w:hanging="16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5C717B"/>
    <w:multiLevelType w:val="multilevel"/>
    <w:tmpl w:val="780A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5856D4"/>
    <w:multiLevelType w:val="hybridMultilevel"/>
    <w:tmpl w:val="B746949C"/>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2"/>
  </w:num>
  <w:num w:numId="3">
    <w:abstractNumId w:val="15"/>
  </w:num>
  <w:num w:numId="4">
    <w:abstractNumId w:val="46"/>
  </w:num>
  <w:num w:numId="5">
    <w:abstractNumId w:val="33"/>
  </w:num>
  <w:num w:numId="6">
    <w:abstractNumId w:val="20"/>
  </w:num>
  <w:num w:numId="7">
    <w:abstractNumId w:val="31"/>
  </w:num>
  <w:num w:numId="8">
    <w:abstractNumId w:val="4"/>
  </w:num>
  <w:num w:numId="9">
    <w:abstractNumId w:val="6"/>
  </w:num>
  <w:num w:numId="10">
    <w:abstractNumId w:val="16"/>
  </w:num>
  <w:num w:numId="11">
    <w:abstractNumId w:val="21"/>
  </w:num>
  <w:num w:numId="12">
    <w:abstractNumId w:val="35"/>
  </w:num>
  <w:num w:numId="13">
    <w:abstractNumId w:val="1"/>
  </w:num>
  <w:num w:numId="14">
    <w:abstractNumId w:val="30"/>
  </w:num>
  <w:num w:numId="15">
    <w:abstractNumId w:val="25"/>
  </w:num>
  <w:num w:numId="16">
    <w:abstractNumId w:val="26"/>
  </w:num>
  <w:num w:numId="17">
    <w:abstractNumId w:val="11"/>
  </w:num>
  <w:num w:numId="18">
    <w:abstractNumId w:val="44"/>
  </w:num>
  <w:num w:numId="19">
    <w:abstractNumId w:val="40"/>
  </w:num>
  <w:num w:numId="20">
    <w:abstractNumId w:val="23"/>
  </w:num>
  <w:num w:numId="21">
    <w:abstractNumId w:val="14"/>
  </w:num>
  <w:num w:numId="22">
    <w:abstractNumId w:val="8"/>
  </w:num>
  <w:num w:numId="23">
    <w:abstractNumId w:val="36"/>
  </w:num>
  <w:num w:numId="24">
    <w:abstractNumId w:val="48"/>
  </w:num>
  <w:num w:numId="25">
    <w:abstractNumId w:val="42"/>
  </w:num>
  <w:num w:numId="26">
    <w:abstractNumId w:val="41"/>
  </w:num>
  <w:num w:numId="27">
    <w:abstractNumId w:val="32"/>
  </w:num>
  <w:num w:numId="28">
    <w:abstractNumId w:val="2"/>
  </w:num>
  <w:num w:numId="29">
    <w:abstractNumId w:val="19"/>
  </w:num>
  <w:num w:numId="30">
    <w:abstractNumId w:val="5"/>
  </w:num>
  <w:num w:numId="31">
    <w:abstractNumId w:val="3"/>
  </w:num>
  <w:num w:numId="32">
    <w:abstractNumId w:val="28"/>
  </w:num>
  <w:num w:numId="33">
    <w:abstractNumId w:val="29"/>
  </w:num>
  <w:num w:numId="34">
    <w:abstractNumId w:val="17"/>
  </w:num>
  <w:num w:numId="35">
    <w:abstractNumId w:val="13"/>
  </w:num>
  <w:num w:numId="36">
    <w:abstractNumId w:val="47"/>
  </w:num>
  <w:num w:numId="37">
    <w:abstractNumId w:val="22"/>
  </w:num>
  <w:num w:numId="38">
    <w:abstractNumId w:val="38"/>
  </w:num>
  <w:num w:numId="39">
    <w:abstractNumId w:val="27"/>
  </w:num>
  <w:num w:numId="40">
    <w:abstractNumId w:val="7"/>
  </w:num>
  <w:num w:numId="41">
    <w:abstractNumId w:val="37"/>
  </w:num>
  <w:num w:numId="42">
    <w:abstractNumId w:val="39"/>
  </w:num>
  <w:num w:numId="43">
    <w:abstractNumId w:val="24"/>
  </w:num>
  <w:num w:numId="44">
    <w:abstractNumId w:val="9"/>
  </w:num>
  <w:num w:numId="45">
    <w:abstractNumId w:val="0"/>
  </w:num>
  <w:num w:numId="46">
    <w:abstractNumId w:val="34"/>
  </w:num>
  <w:num w:numId="47">
    <w:abstractNumId w:val="45"/>
  </w:num>
  <w:num w:numId="48">
    <w:abstractNumId w:val="10"/>
  </w:num>
  <w:num w:numId="4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sTS3NDE2NDEwMDOwMDZX0lEKTi0uzszPAykwqQUAErsI7CwAAAA="/>
  </w:docVars>
  <w:rsids>
    <w:rsidRoot w:val="004D7F72"/>
    <w:rsid w:val="00000122"/>
    <w:rsid w:val="00000BD5"/>
    <w:rsid w:val="00001915"/>
    <w:rsid w:val="000033DA"/>
    <w:rsid w:val="000045B0"/>
    <w:rsid w:val="00004C24"/>
    <w:rsid w:val="00005B03"/>
    <w:rsid w:val="00011835"/>
    <w:rsid w:val="00011C2D"/>
    <w:rsid w:val="00011EA3"/>
    <w:rsid w:val="000126E7"/>
    <w:rsid w:val="00012763"/>
    <w:rsid w:val="00012789"/>
    <w:rsid w:val="00012DFA"/>
    <w:rsid w:val="000139B6"/>
    <w:rsid w:val="00017BF7"/>
    <w:rsid w:val="000206E0"/>
    <w:rsid w:val="00020B49"/>
    <w:rsid w:val="00021DF2"/>
    <w:rsid w:val="00022570"/>
    <w:rsid w:val="0002268A"/>
    <w:rsid w:val="00022699"/>
    <w:rsid w:val="00022A4C"/>
    <w:rsid w:val="00024841"/>
    <w:rsid w:val="00025E70"/>
    <w:rsid w:val="0002730F"/>
    <w:rsid w:val="00027758"/>
    <w:rsid w:val="000301AD"/>
    <w:rsid w:val="000307D3"/>
    <w:rsid w:val="000313F0"/>
    <w:rsid w:val="0003144A"/>
    <w:rsid w:val="00031875"/>
    <w:rsid w:val="000328EA"/>
    <w:rsid w:val="000338AF"/>
    <w:rsid w:val="00033CC3"/>
    <w:rsid w:val="00034D24"/>
    <w:rsid w:val="00035F18"/>
    <w:rsid w:val="0004175D"/>
    <w:rsid w:val="0004462F"/>
    <w:rsid w:val="00046899"/>
    <w:rsid w:val="00046F61"/>
    <w:rsid w:val="0005049F"/>
    <w:rsid w:val="0005243B"/>
    <w:rsid w:val="0005320A"/>
    <w:rsid w:val="00053644"/>
    <w:rsid w:val="00053768"/>
    <w:rsid w:val="00054900"/>
    <w:rsid w:val="00054AF6"/>
    <w:rsid w:val="0005541B"/>
    <w:rsid w:val="0005692B"/>
    <w:rsid w:val="00060283"/>
    <w:rsid w:val="00060C20"/>
    <w:rsid w:val="00060CF4"/>
    <w:rsid w:val="00060E06"/>
    <w:rsid w:val="000627E4"/>
    <w:rsid w:val="00062F4E"/>
    <w:rsid w:val="00064601"/>
    <w:rsid w:val="00065DE6"/>
    <w:rsid w:val="000670BD"/>
    <w:rsid w:val="00071369"/>
    <w:rsid w:val="00071E89"/>
    <w:rsid w:val="000729CE"/>
    <w:rsid w:val="000736C1"/>
    <w:rsid w:val="000737B7"/>
    <w:rsid w:val="000757D0"/>
    <w:rsid w:val="00077BDC"/>
    <w:rsid w:val="0008003A"/>
    <w:rsid w:val="00081D59"/>
    <w:rsid w:val="00082368"/>
    <w:rsid w:val="00083C2D"/>
    <w:rsid w:val="000852D0"/>
    <w:rsid w:val="00086518"/>
    <w:rsid w:val="0008651A"/>
    <w:rsid w:val="00086800"/>
    <w:rsid w:val="00087452"/>
    <w:rsid w:val="000875F8"/>
    <w:rsid w:val="00087F2C"/>
    <w:rsid w:val="000902D8"/>
    <w:rsid w:val="00093CF4"/>
    <w:rsid w:val="00095013"/>
    <w:rsid w:val="00095E3B"/>
    <w:rsid w:val="0009743D"/>
    <w:rsid w:val="000A0449"/>
    <w:rsid w:val="000A2B37"/>
    <w:rsid w:val="000A3EFF"/>
    <w:rsid w:val="000A4748"/>
    <w:rsid w:val="000A51B0"/>
    <w:rsid w:val="000A52E7"/>
    <w:rsid w:val="000A6724"/>
    <w:rsid w:val="000B0B30"/>
    <w:rsid w:val="000B5B85"/>
    <w:rsid w:val="000B5DAD"/>
    <w:rsid w:val="000B602B"/>
    <w:rsid w:val="000C3ECB"/>
    <w:rsid w:val="000C4971"/>
    <w:rsid w:val="000C7B20"/>
    <w:rsid w:val="000D105D"/>
    <w:rsid w:val="000D1F11"/>
    <w:rsid w:val="000D28F7"/>
    <w:rsid w:val="000D2F66"/>
    <w:rsid w:val="000D39DA"/>
    <w:rsid w:val="000D3F6F"/>
    <w:rsid w:val="000D4AAB"/>
    <w:rsid w:val="000D7AAC"/>
    <w:rsid w:val="000D7ECA"/>
    <w:rsid w:val="000E0C36"/>
    <w:rsid w:val="000E1101"/>
    <w:rsid w:val="000E20EB"/>
    <w:rsid w:val="000E547D"/>
    <w:rsid w:val="000E5D03"/>
    <w:rsid w:val="000E6E86"/>
    <w:rsid w:val="000E75F6"/>
    <w:rsid w:val="000F0C32"/>
    <w:rsid w:val="000F0C61"/>
    <w:rsid w:val="000F13C8"/>
    <w:rsid w:val="000F27DB"/>
    <w:rsid w:val="000F2A73"/>
    <w:rsid w:val="000F30EA"/>
    <w:rsid w:val="000F432A"/>
    <w:rsid w:val="000F477C"/>
    <w:rsid w:val="000F47EA"/>
    <w:rsid w:val="000F49F4"/>
    <w:rsid w:val="000F76D9"/>
    <w:rsid w:val="00103142"/>
    <w:rsid w:val="00103F80"/>
    <w:rsid w:val="00104C55"/>
    <w:rsid w:val="00105310"/>
    <w:rsid w:val="00105654"/>
    <w:rsid w:val="00105BD3"/>
    <w:rsid w:val="00106057"/>
    <w:rsid w:val="00106C75"/>
    <w:rsid w:val="00111D2D"/>
    <w:rsid w:val="0011442E"/>
    <w:rsid w:val="00114564"/>
    <w:rsid w:val="00114CEA"/>
    <w:rsid w:val="00115871"/>
    <w:rsid w:val="00116734"/>
    <w:rsid w:val="00117118"/>
    <w:rsid w:val="00121486"/>
    <w:rsid w:val="00121892"/>
    <w:rsid w:val="001227A0"/>
    <w:rsid w:val="0012410E"/>
    <w:rsid w:val="00130784"/>
    <w:rsid w:val="001335C4"/>
    <w:rsid w:val="00133EDC"/>
    <w:rsid w:val="00133FBE"/>
    <w:rsid w:val="00134D59"/>
    <w:rsid w:val="00136668"/>
    <w:rsid w:val="00136869"/>
    <w:rsid w:val="00137420"/>
    <w:rsid w:val="0014033B"/>
    <w:rsid w:val="00141E09"/>
    <w:rsid w:val="00147525"/>
    <w:rsid w:val="001479F7"/>
    <w:rsid w:val="00147CB7"/>
    <w:rsid w:val="00150BFD"/>
    <w:rsid w:val="00150CA8"/>
    <w:rsid w:val="0015122C"/>
    <w:rsid w:val="00151C51"/>
    <w:rsid w:val="00153537"/>
    <w:rsid w:val="001576BD"/>
    <w:rsid w:val="00160628"/>
    <w:rsid w:val="00162789"/>
    <w:rsid w:val="00162F52"/>
    <w:rsid w:val="00163A27"/>
    <w:rsid w:val="00164093"/>
    <w:rsid w:val="001643D1"/>
    <w:rsid w:val="001651CB"/>
    <w:rsid w:val="00167106"/>
    <w:rsid w:val="00167FCC"/>
    <w:rsid w:val="00170175"/>
    <w:rsid w:val="001708F5"/>
    <w:rsid w:val="00170918"/>
    <w:rsid w:val="00171C87"/>
    <w:rsid w:val="0017417B"/>
    <w:rsid w:val="00174853"/>
    <w:rsid w:val="00175CAD"/>
    <w:rsid w:val="00181EC6"/>
    <w:rsid w:val="00184DF2"/>
    <w:rsid w:val="00184DFC"/>
    <w:rsid w:val="001855AE"/>
    <w:rsid w:val="00186028"/>
    <w:rsid w:val="0019047A"/>
    <w:rsid w:val="001929F5"/>
    <w:rsid w:val="00196E90"/>
    <w:rsid w:val="00197658"/>
    <w:rsid w:val="001A069F"/>
    <w:rsid w:val="001A0C7A"/>
    <w:rsid w:val="001A290B"/>
    <w:rsid w:val="001A35A1"/>
    <w:rsid w:val="001A37AC"/>
    <w:rsid w:val="001A3ED5"/>
    <w:rsid w:val="001A5C1F"/>
    <w:rsid w:val="001A6150"/>
    <w:rsid w:val="001A6932"/>
    <w:rsid w:val="001A76A9"/>
    <w:rsid w:val="001A7717"/>
    <w:rsid w:val="001B169D"/>
    <w:rsid w:val="001B360B"/>
    <w:rsid w:val="001B5397"/>
    <w:rsid w:val="001B5C90"/>
    <w:rsid w:val="001B5CAE"/>
    <w:rsid w:val="001B5F31"/>
    <w:rsid w:val="001C133F"/>
    <w:rsid w:val="001C1F73"/>
    <w:rsid w:val="001C324E"/>
    <w:rsid w:val="001C4886"/>
    <w:rsid w:val="001C71CC"/>
    <w:rsid w:val="001D2A7B"/>
    <w:rsid w:val="001D3F7D"/>
    <w:rsid w:val="001D662A"/>
    <w:rsid w:val="001D79E1"/>
    <w:rsid w:val="001D7F5E"/>
    <w:rsid w:val="001E187C"/>
    <w:rsid w:val="001E3672"/>
    <w:rsid w:val="001E3BDA"/>
    <w:rsid w:val="001E3F14"/>
    <w:rsid w:val="001E4596"/>
    <w:rsid w:val="001E4811"/>
    <w:rsid w:val="001E7921"/>
    <w:rsid w:val="001F010B"/>
    <w:rsid w:val="001F0217"/>
    <w:rsid w:val="001F08BF"/>
    <w:rsid w:val="001F20AE"/>
    <w:rsid w:val="001F2181"/>
    <w:rsid w:val="001F3A27"/>
    <w:rsid w:val="001F551E"/>
    <w:rsid w:val="001F5789"/>
    <w:rsid w:val="00201FE9"/>
    <w:rsid w:val="002049F3"/>
    <w:rsid w:val="00207968"/>
    <w:rsid w:val="00210C3A"/>
    <w:rsid w:val="00210CF5"/>
    <w:rsid w:val="00212DA0"/>
    <w:rsid w:val="00214274"/>
    <w:rsid w:val="00214ED9"/>
    <w:rsid w:val="0021749C"/>
    <w:rsid w:val="0022085D"/>
    <w:rsid w:val="00223533"/>
    <w:rsid w:val="002244BE"/>
    <w:rsid w:val="002245BC"/>
    <w:rsid w:val="0022510E"/>
    <w:rsid w:val="002264B1"/>
    <w:rsid w:val="00226E85"/>
    <w:rsid w:val="00231E8C"/>
    <w:rsid w:val="00232A9F"/>
    <w:rsid w:val="00232F73"/>
    <w:rsid w:val="00235A23"/>
    <w:rsid w:val="002379CD"/>
    <w:rsid w:val="00246C47"/>
    <w:rsid w:val="002500E6"/>
    <w:rsid w:val="00250AF1"/>
    <w:rsid w:val="00251A71"/>
    <w:rsid w:val="0025293B"/>
    <w:rsid w:val="00253F26"/>
    <w:rsid w:val="00256799"/>
    <w:rsid w:val="00256BA4"/>
    <w:rsid w:val="002571C1"/>
    <w:rsid w:val="00257886"/>
    <w:rsid w:val="00257DB2"/>
    <w:rsid w:val="002606E9"/>
    <w:rsid w:val="002629BE"/>
    <w:rsid w:val="0026324A"/>
    <w:rsid w:val="00263B15"/>
    <w:rsid w:val="00263D82"/>
    <w:rsid w:val="002660A8"/>
    <w:rsid w:val="00267294"/>
    <w:rsid w:val="00272349"/>
    <w:rsid w:val="00272364"/>
    <w:rsid w:val="00272DD3"/>
    <w:rsid w:val="00273747"/>
    <w:rsid w:val="00273D40"/>
    <w:rsid w:val="00274A16"/>
    <w:rsid w:val="00275253"/>
    <w:rsid w:val="00275842"/>
    <w:rsid w:val="0027586C"/>
    <w:rsid w:val="002770DB"/>
    <w:rsid w:val="00280623"/>
    <w:rsid w:val="002806B4"/>
    <w:rsid w:val="00280D21"/>
    <w:rsid w:val="00281D5E"/>
    <w:rsid w:val="00283AE1"/>
    <w:rsid w:val="00283EA9"/>
    <w:rsid w:val="00284736"/>
    <w:rsid w:val="00285A2B"/>
    <w:rsid w:val="0028755D"/>
    <w:rsid w:val="0028785D"/>
    <w:rsid w:val="00290673"/>
    <w:rsid w:val="00290EA2"/>
    <w:rsid w:val="00294112"/>
    <w:rsid w:val="0029494A"/>
    <w:rsid w:val="0029532D"/>
    <w:rsid w:val="0029587E"/>
    <w:rsid w:val="0029629A"/>
    <w:rsid w:val="00296824"/>
    <w:rsid w:val="00297E2D"/>
    <w:rsid w:val="002A0D34"/>
    <w:rsid w:val="002A108E"/>
    <w:rsid w:val="002A35E5"/>
    <w:rsid w:val="002A36E3"/>
    <w:rsid w:val="002A3B8E"/>
    <w:rsid w:val="002A4614"/>
    <w:rsid w:val="002B085B"/>
    <w:rsid w:val="002B26F1"/>
    <w:rsid w:val="002B2AC5"/>
    <w:rsid w:val="002B3D5B"/>
    <w:rsid w:val="002B46C6"/>
    <w:rsid w:val="002B6B40"/>
    <w:rsid w:val="002B7A4F"/>
    <w:rsid w:val="002B7D85"/>
    <w:rsid w:val="002C5036"/>
    <w:rsid w:val="002C54B9"/>
    <w:rsid w:val="002C56F0"/>
    <w:rsid w:val="002C74B6"/>
    <w:rsid w:val="002D2900"/>
    <w:rsid w:val="002D3428"/>
    <w:rsid w:val="002D69D2"/>
    <w:rsid w:val="002D77B7"/>
    <w:rsid w:val="002D7962"/>
    <w:rsid w:val="002E0FCC"/>
    <w:rsid w:val="002E233E"/>
    <w:rsid w:val="002E33AA"/>
    <w:rsid w:val="002E443A"/>
    <w:rsid w:val="002E7F15"/>
    <w:rsid w:val="002F3771"/>
    <w:rsid w:val="002F3969"/>
    <w:rsid w:val="002F559E"/>
    <w:rsid w:val="002F5811"/>
    <w:rsid w:val="002F7B6F"/>
    <w:rsid w:val="0030300B"/>
    <w:rsid w:val="00303711"/>
    <w:rsid w:val="003044B3"/>
    <w:rsid w:val="00304DB3"/>
    <w:rsid w:val="00304F0B"/>
    <w:rsid w:val="003054EF"/>
    <w:rsid w:val="003059CB"/>
    <w:rsid w:val="00307BC8"/>
    <w:rsid w:val="003168DA"/>
    <w:rsid w:val="003171BC"/>
    <w:rsid w:val="0031722E"/>
    <w:rsid w:val="00320284"/>
    <w:rsid w:val="003207C4"/>
    <w:rsid w:val="0032094A"/>
    <w:rsid w:val="003215E2"/>
    <w:rsid w:val="003217D4"/>
    <w:rsid w:val="00321F8F"/>
    <w:rsid w:val="00322865"/>
    <w:rsid w:val="00323637"/>
    <w:rsid w:val="0032617D"/>
    <w:rsid w:val="00330695"/>
    <w:rsid w:val="00332A70"/>
    <w:rsid w:val="00333166"/>
    <w:rsid w:val="00336429"/>
    <w:rsid w:val="003425D5"/>
    <w:rsid w:val="003444A9"/>
    <w:rsid w:val="0034557B"/>
    <w:rsid w:val="0034611B"/>
    <w:rsid w:val="00346432"/>
    <w:rsid w:val="0034712F"/>
    <w:rsid w:val="00352DDB"/>
    <w:rsid w:val="00355361"/>
    <w:rsid w:val="00355C0C"/>
    <w:rsid w:val="00357703"/>
    <w:rsid w:val="00357BFD"/>
    <w:rsid w:val="00360592"/>
    <w:rsid w:val="00360AFF"/>
    <w:rsid w:val="00366131"/>
    <w:rsid w:val="00366444"/>
    <w:rsid w:val="00370A6D"/>
    <w:rsid w:val="0037176B"/>
    <w:rsid w:val="003730D6"/>
    <w:rsid w:val="00373408"/>
    <w:rsid w:val="00374943"/>
    <w:rsid w:val="00376D2C"/>
    <w:rsid w:val="00376D96"/>
    <w:rsid w:val="00377BC0"/>
    <w:rsid w:val="00377C75"/>
    <w:rsid w:val="00377CE0"/>
    <w:rsid w:val="003826CF"/>
    <w:rsid w:val="00382E06"/>
    <w:rsid w:val="003831B5"/>
    <w:rsid w:val="003833DA"/>
    <w:rsid w:val="00383A10"/>
    <w:rsid w:val="00383F86"/>
    <w:rsid w:val="00384279"/>
    <w:rsid w:val="00385BA9"/>
    <w:rsid w:val="0038648B"/>
    <w:rsid w:val="003910BD"/>
    <w:rsid w:val="00391171"/>
    <w:rsid w:val="003914B8"/>
    <w:rsid w:val="0039155C"/>
    <w:rsid w:val="00393244"/>
    <w:rsid w:val="003963C0"/>
    <w:rsid w:val="003A163F"/>
    <w:rsid w:val="003A351D"/>
    <w:rsid w:val="003A585F"/>
    <w:rsid w:val="003A5AA3"/>
    <w:rsid w:val="003A5BD4"/>
    <w:rsid w:val="003A5F4D"/>
    <w:rsid w:val="003A766A"/>
    <w:rsid w:val="003B4C37"/>
    <w:rsid w:val="003B5811"/>
    <w:rsid w:val="003B6056"/>
    <w:rsid w:val="003B6686"/>
    <w:rsid w:val="003B66C3"/>
    <w:rsid w:val="003B6A95"/>
    <w:rsid w:val="003B7236"/>
    <w:rsid w:val="003B74E1"/>
    <w:rsid w:val="003B7D04"/>
    <w:rsid w:val="003C099A"/>
    <w:rsid w:val="003C2727"/>
    <w:rsid w:val="003C2795"/>
    <w:rsid w:val="003C281E"/>
    <w:rsid w:val="003C4090"/>
    <w:rsid w:val="003C55AC"/>
    <w:rsid w:val="003C7797"/>
    <w:rsid w:val="003D06C3"/>
    <w:rsid w:val="003D2C58"/>
    <w:rsid w:val="003D3A8D"/>
    <w:rsid w:val="003D508A"/>
    <w:rsid w:val="003D5810"/>
    <w:rsid w:val="003E0CCE"/>
    <w:rsid w:val="003E155B"/>
    <w:rsid w:val="003E321B"/>
    <w:rsid w:val="003E42A5"/>
    <w:rsid w:val="003F07AA"/>
    <w:rsid w:val="003F0F32"/>
    <w:rsid w:val="003F1D7F"/>
    <w:rsid w:val="003F1EAF"/>
    <w:rsid w:val="003F2908"/>
    <w:rsid w:val="003F36C3"/>
    <w:rsid w:val="003F41D3"/>
    <w:rsid w:val="003F4668"/>
    <w:rsid w:val="003F5036"/>
    <w:rsid w:val="003F6182"/>
    <w:rsid w:val="003F78A3"/>
    <w:rsid w:val="003F7D1A"/>
    <w:rsid w:val="003F7F2E"/>
    <w:rsid w:val="00400CDA"/>
    <w:rsid w:val="004029BA"/>
    <w:rsid w:val="004031E6"/>
    <w:rsid w:val="00403D4E"/>
    <w:rsid w:val="00405BE8"/>
    <w:rsid w:val="004073DF"/>
    <w:rsid w:val="00411BA1"/>
    <w:rsid w:val="00413230"/>
    <w:rsid w:val="00413EC7"/>
    <w:rsid w:val="0041586E"/>
    <w:rsid w:val="0041599F"/>
    <w:rsid w:val="0041645B"/>
    <w:rsid w:val="0041658E"/>
    <w:rsid w:val="004211D7"/>
    <w:rsid w:val="004214DB"/>
    <w:rsid w:val="004236B8"/>
    <w:rsid w:val="004239D7"/>
    <w:rsid w:val="004265F2"/>
    <w:rsid w:val="00426F07"/>
    <w:rsid w:val="004316D8"/>
    <w:rsid w:val="00431731"/>
    <w:rsid w:val="004322FF"/>
    <w:rsid w:val="004323EB"/>
    <w:rsid w:val="004329EB"/>
    <w:rsid w:val="00432E57"/>
    <w:rsid w:val="00432EBA"/>
    <w:rsid w:val="004330D0"/>
    <w:rsid w:val="00433E3D"/>
    <w:rsid w:val="0043428E"/>
    <w:rsid w:val="0043521C"/>
    <w:rsid w:val="00435F28"/>
    <w:rsid w:val="00437650"/>
    <w:rsid w:val="004401D6"/>
    <w:rsid w:val="004404A3"/>
    <w:rsid w:val="004410AA"/>
    <w:rsid w:val="004420B2"/>
    <w:rsid w:val="00442C7F"/>
    <w:rsid w:val="004437EF"/>
    <w:rsid w:val="0044448E"/>
    <w:rsid w:val="00445BF4"/>
    <w:rsid w:val="004463E0"/>
    <w:rsid w:val="00446E5C"/>
    <w:rsid w:val="004518BA"/>
    <w:rsid w:val="004551C8"/>
    <w:rsid w:val="004552FB"/>
    <w:rsid w:val="00455F09"/>
    <w:rsid w:val="004560D0"/>
    <w:rsid w:val="00457B93"/>
    <w:rsid w:val="00457EF0"/>
    <w:rsid w:val="00457FAF"/>
    <w:rsid w:val="0046099B"/>
    <w:rsid w:val="0046114E"/>
    <w:rsid w:val="00463A3F"/>
    <w:rsid w:val="00466389"/>
    <w:rsid w:val="004714F4"/>
    <w:rsid w:val="0047357B"/>
    <w:rsid w:val="0047394A"/>
    <w:rsid w:val="00473EAE"/>
    <w:rsid w:val="00474DA4"/>
    <w:rsid w:val="004753FD"/>
    <w:rsid w:val="00476185"/>
    <w:rsid w:val="00480E8E"/>
    <w:rsid w:val="00480EAE"/>
    <w:rsid w:val="00482C2F"/>
    <w:rsid w:val="004839CD"/>
    <w:rsid w:val="004840C7"/>
    <w:rsid w:val="004869D6"/>
    <w:rsid w:val="00490AA9"/>
    <w:rsid w:val="0049206E"/>
    <w:rsid w:val="004926A0"/>
    <w:rsid w:val="004927C6"/>
    <w:rsid w:val="00493CCB"/>
    <w:rsid w:val="00494850"/>
    <w:rsid w:val="004967DD"/>
    <w:rsid w:val="00496B5D"/>
    <w:rsid w:val="00497153"/>
    <w:rsid w:val="004A15EE"/>
    <w:rsid w:val="004A2F64"/>
    <w:rsid w:val="004A351B"/>
    <w:rsid w:val="004A7594"/>
    <w:rsid w:val="004A7D45"/>
    <w:rsid w:val="004B0CA2"/>
    <w:rsid w:val="004B1041"/>
    <w:rsid w:val="004B1BF9"/>
    <w:rsid w:val="004B227B"/>
    <w:rsid w:val="004B31AC"/>
    <w:rsid w:val="004B3547"/>
    <w:rsid w:val="004B3E64"/>
    <w:rsid w:val="004B43C0"/>
    <w:rsid w:val="004C0129"/>
    <w:rsid w:val="004C2AC1"/>
    <w:rsid w:val="004C2EEA"/>
    <w:rsid w:val="004C3686"/>
    <w:rsid w:val="004C462C"/>
    <w:rsid w:val="004C70E5"/>
    <w:rsid w:val="004C78F9"/>
    <w:rsid w:val="004C7DDC"/>
    <w:rsid w:val="004D07F4"/>
    <w:rsid w:val="004D0961"/>
    <w:rsid w:val="004D376D"/>
    <w:rsid w:val="004D5F11"/>
    <w:rsid w:val="004D607C"/>
    <w:rsid w:val="004D6167"/>
    <w:rsid w:val="004D6B96"/>
    <w:rsid w:val="004D7F72"/>
    <w:rsid w:val="004E012F"/>
    <w:rsid w:val="004E0CA3"/>
    <w:rsid w:val="004E10FD"/>
    <w:rsid w:val="004E10FF"/>
    <w:rsid w:val="004E2199"/>
    <w:rsid w:val="004E30A7"/>
    <w:rsid w:val="004E3F43"/>
    <w:rsid w:val="004E4EBC"/>
    <w:rsid w:val="004E644A"/>
    <w:rsid w:val="004E758D"/>
    <w:rsid w:val="004F0697"/>
    <w:rsid w:val="004F119F"/>
    <w:rsid w:val="004F1548"/>
    <w:rsid w:val="004F1B2F"/>
    <w:rsid w:val="004F2884"/>
    <w:rsid w:val="004F6206"/>
    <w:rsid w:val="004F63B4"/>
    <w:rsid w:val="004F6904"/>
    <w:rsid w:val="004F7795"/>
    <w:rsid w:val="00500222"/>
    <w:rsid w:val="00500C00"/>
    <w:rsid w:val="00502639"/>
    <w:rsid w:val="00503A43"/>
    <w:rsid w:val="005042D5"/>
    <w:rsid w:val="00504CE9"/>
    <w:rsid w:val="00504FC5"/>
    <w:rsid w:val="00506DF3"/>
    <w:rsid w:val="0051377A"/>
    <w:rsid w:val="005144D4"/>
    <w:rsid w:val="00520414"/>
    <w:rsid w:val="005208CD"/>
    <w:rsid w:val="00520A09"/>
    <w:rsid w:val="005221DD"/>
    <w:rsid w:val="00522E2E"/>
    <w:rsid w:val="0052566A"/>
    <w:rsid w:val="00526A67"/>
    <w:rsid w:val="00530266"/>
    <w:rsid w:val="00530551"/>
    <w:rsid w:val="00530928"/>
    <w:rsid w:val="00530B95"/>
    <w:rsid w:val="00531972"/>
    <w:rsid w:val="00533ABD"/>
    <w:rsid w:val="005375A9"/>
    <w:rsid w:val="00537CA8"/>
    <w:rsid w:val="005406C2"/>
    <w:rsid w:val="00541621"/>
    <w:rsid w:val="005423FA"/>
    <w:rsid w:val="00542EB2"/>
    <w:rsid w:val="00545E41"/>
    <w:rsid w:val="00546312"/>
    <w:rsid w:val="00546BD0"/>
    <w:rsid w:val="0055018D"/>
    <w:rsid w:val="0055061C"/>
    <w:rsid w:val="00551025"/>
    <w:rsid w:val="00552743"/>
    <w:rsid w:val="00552C89"/>
    <w:rsid w:val="005538DE"/>
    <w:rsid w:val="005545CC"/>
    <w:rsid w:val="005553FE"/>
    <w:rsid w:val="00562A40"/>
    <w:rsid w:val="00563208"/>
    <w:rsid w:val="0056532A"/>
    <w:rsid w:val="00566A62"/>
    <w:rsid w:val="00566AD6"/>
    <w:rsid w:val="0056723A"/>
    <w:rsid w:val="00573CB5"/>
    <w:rsid w:val="00574A45"/>
    <w:rsid w:val="005756C2"/>
    <w:rsid w:val="00576603"/>
    <w:rsid w:val="00580580"/>
    <w:rsid w:val="005819CA"/>
    <w:rsid w:val="00581F28"/>
    <w:rsid w:val="0058266C"/>
    <w:rsid w:val="005839EC"/>
    <w:rsid w:val="005856BA"/>
    <w:rsid w:val="0058614A"/>
    <w:rsid w:val="00587807"/>
    <w:rsid w:val="00587AEE"/>
    <w:rsid w:val="00587B45"/>
    <w:rsid w:val="00591A77"/>
    <w:rsid w:val="00593240"/>
    <w:rsid w:val="005935AB"/>
    <w:rsid w:val="005963DE"/>
    <w:rsid w:val="005968E1"/>
    <w:rsid w:val="00596A52"/>
    <w:rsid w:val="00596DA0"/>
    <w:rsid w:val="005A0051"/>
    <w:rsid w:val="005A0432"/>
    <w:rsid w:val="005A19DD"/>
    <w:rsid w:val="005A2B6F"/>
    <w:rsid w:val="005A2F45"/>
    <w:rsid w:val="005A427F"/>
    <w:rsid w:val="005A45D4"/>
    <w:rsid w:val="005A4CDD"/>
    <w:rsid w:val="005A5330"/>
    <w:rsid w:val="005B31A8"/>
    <w:rsid w:val="005B4326"/>
    <w:rsid w:val="005B4DDB"/>
    <w:rsid w:val="005C1D42"/>
    <w:rsid w:val="005C3255"/>
    <w:rsid w:val="005C330A"/>
    <w:rsid w:val="005C416D"/>
    <w:rsid w:val="005C5B38"/>
    <w:rsid w:val="005D01CA"/>
    <w:rsid w:val="005D03BF"/>
    <w:rsid w:val="005D1604"/>
    <w:rsid w:val="005D1B18"/>
    <w:rsid w:val="005D1E27"/>
    <w:rsid w:val="005D544A"/>
    <w:rsid w:val="005D599B"/>
    <w:rsid w:val="005D6C4F"/>
    <w:rsid w:val="005D737E"/>
    <w:rsid w:val="005E1835"/>
    <w:rsid w:val="005E2D02"/>
    <w:rsid w:val="005E3635"/>
    <w:rsid w:val="005E418C"/>
    <w:rsid w:val="005E589D"/>
    <w:rsid w:val="005E644E"/>
    <w:rsid w:val="005E6D73"/>
    <w:rsid w:val="005F326D"/>
    <w:rsid w:val="005F4656"/>
    <w:rsid w:val="005F669E"/>
    <w:rsid w:val="00603EA7"/>
    <w:rsid w:val="006046CC"/>
    <w:rsid w:val="00613411"/>
    <w:rsid w:val="0061653F"/>
    <w:rsid w:val="00616969"/>
    <w:rsid w:val="006172AF"/>
    <w:rsid w:val="006178F7"/>
    <w:rsid w:val="00617CB0"/>
    <w:rsid w:val="00620D49"/>
    <w:rsid w:val="00625394"/>
    <w:rsid w:val="00625B09"/>
    <w:rsid w:val="0062689F"/>
    <w:rsid w:val="006317C5"/>
    <w:rsid w:val="00631C89"/>
    <w:rsid w:val="00632696"/>
    <w:rsid w:val="006338CB"/>
    <w:rsid w:val="0063471F"/>
    <w:rsid w:val="00636D3B"/>
    <w:rsid w:val="00636E2A"/>
    <w:rsid w:val="00640110"/>
    <w:rsid w:val="006421EA"/>
    <w:rsid w:val="00644EDF"/>
    <w:rsid w:val="00645750"/>
    <w:rsid w:val="00647608"/>
    <w:rsid w:val="00647AC0"/>
    <w:rsid w:val="006522C2"/>
    <w:rsid w:val="00654CE5"/>
    <w:rsid w:val="006552CB"/>
    <w:rsid w:val="00661DF3"/>
    <w:rsid w:val="00663703"/>
    <w:rsid w:val="00664ABF"/>
    <w:rsid w:val="00665E22"/>
    <w:rsid w:val="00670BD0"/>
    <w:rsid w:val="00672C85"/>
    <w:rsid w:val="0067331B"/>
    <w:rsid w:val="00673A3F"/>
    <w:rsid w:val="0067461E"/>
    <w:rsid w:val="00675E3F"/>
    <w:rsid w:val="00680A08"/>
    <w:rsid w:val="00680C14"/>
    <w:rsid w:val="0068157C"/>
    <w:rsid w:val="00681E94"/>
    <w:rsid w:val="0068300E"/>
    <w:rsid w:val="006844BB"/>
    <w:rsid w:val="00684BCB"/>
    <w:rsid w:val="00686F6E"/>
    <w:rsid w:val="0068779A"/>
    <w:rsid w:val="0069407B"/>
    <w:rsid w:val="00694188"/>
    <w:rsid w:val="00694242"/>
    <w:rsid w:val="0069489E"/>
    <w:rsid w:val="00694E1A"/>
    <w:rsid w:val="0069590F"/>
    <w:rsid w:val="006A002C"/>
    <w:rsid w:val="006A0B77"/>
    <w:rsid w:val="006A1F7A"/>
    <w:rsid w:val="006A2DCD"/>
    <w:rsid w:val="006A4893"/>
    <w:rsid w:val="006A4FBA"/>
    <w:rsid w:val="006A5CC1"/>
    <w:rsid w:val="006A67D0"/>
    <w:rsid w:val="006B0B44"/>
    <w:rsid w:val="006B29A7"/>
    <w:rsid w:val="006B2A15"/>
    <w:rsid w:val="006B60AC"/>
    <w:rsid w:val="006B6DC7"/>
    <w:rsid w:val="006B7FEC"/>
    <w:rsid w:val="006C017D"/>
    <w:rsid w:val="006C022F"/>
    <w:rsid w:val="006C1924"/>
    <w:rsid w:val="006C2BAA"/>
    <w:rsid w:val="006C3179"/>
    <w:rsid w:val="006C3414"/>
    <w:rsid w:val="006D0D20"/>
    <w:rsid w:val="006D1413"/>
    <w:rsid w:val="006D1B02"/>
    <w:rsid w:val="006D20F5"/>
    <w:rsid w:val="006D4321"/>
    <w:rsid w:val="006D4A52"/>
    <w:rsid w:val="006D57E1"/>
    <w:rsid w:val="006D749B"/>
    <w:rsid w:val="006D7F2D"/>
    <w:rsid w:val="006E0C1E"/>
    <w:rsid w:val="006E1B1C"/>
    <w:rsid w:val="006E3AE2"/>
    <w:rsid w:val="006E7645"/>
    <w:rsid w:val="006E7A98"/>
    <w:rsid w:val="006F01D9"/>
    <w:rsid w:val="006F07D8"/>
    <w:rsid w:val="006F0CB5"/>
    <w:rsid w:val="006F1D94"/>
    <w:rsid w:val="006F28E4"/>
    <w:rsid w:val="006F39CE"/>
    <w:rsid w:val="006F4A18"/>
    <w:rsid w:val="006F5BA6"/>
    <w:rsid w:val="007000C3"/>
    <w:rsid w:val="007009D1"/>
    <w:rsid w:val="0070160B"/>
    <w:rsid w:val="00701F4F"/>
    <w:rsid w:val="007024ED"/>
    <w:rsid w:val="007040B4"/>
    <w:rsid w:val="00705850"/>
    <w:rsid w:val="00705E86"/>
    <w:rsid w:val="00707910"/>
    <w:rsid w:val="007102D0"/>
    <w:rsid w:val="007109FC"/>
    <w:rsid w:val="00711164"/>
    <w:rsid w:val="0071183F"/>
    <w:rsid w:val="00714FBC"/>
    <w:rsid w:val="00715754"/>
    <w:rsid w:val="00716C16"/>
    <w:rsid w:val="0071741C"/>
    <w:rsid w:val="00717625"/>
    <w:rsid w:val="00717AD3"/>
    <w:rsid w:val="00717F18"/>
    <w:rsid w:val="00722573"/>
    <w:rsid w:val="00723568"/>
    <w:rsid w:val="00723D0A"/>
    <w:rsid w:val="0072442E"/>
    <w:rsid w:val="007251E4"/>
    <w:rsid w:val="007263DE"/>
    <w:rsid w:val="0072648A"/>
    <w:rsid w:val="007300D4"/>
    <w:rsid w:val="00730C42"/>
    <w:rsid w:val="00730ED6"/>
    <w:rsid w:val="0073444D"/>
    <w:rsid w:val="007371A1"/>
    <w:rsid w:val="00740B8D"/>
    <w:rsid w:val="00741F3B"/>
    <w:rsid w:val="00742A81"/>
    <w:rsid w:val="00744313"/>
    <w:rsid w:val="00745514"/>
    <w:rsid w:val="0075034F"/>
    <w:rsid w:val="007504E2"/>
    <w:rsid w:val="00750B9A"/>
    <w:rsid w:val="00750D21"/>
    <w:rsid w:val="007515BF"/>
    <w:rsid w:val="007515EF"/>
    <w:rsid w:val="00751F30"/>
    <w:rsid w:val="00752138"/>
    <w:rsid w:val="0075244E"/>
    <w:rsid w:val="007545B4"/>
    <w:rsid w:val="00756B81"/>
    <w:rsid w:val="00760788"/>
    <w:rsid w:val="00761D15"/>
    <w:rsid w:val="00762561"/>
    <w:rsid w:val="00762B27"/>
    <w:rsid w:val="007638B3"/>
    <w:rsid w:val="007639A0"/>
    <w:rsid w:val="007641E8"/>
    <w:rsid w:val="0076522C"/>
    <w:rsid w:val="00765617"/>
    <w:rsid w:val="00765CC2"/>
    <w:rsid w:val="0076611E"/>
    <w:rsid w:val="00767857"/>
    <w:rsid w:val="007700BB"/>
    <w:rsid w:val="00772FA9"/>
    <w:rsid w:val="007738C2"/>
    <w:rsid w:val="00775065"/>
    <w:rsid w:val="0077571A"/>
    <w:rsid w:val="007768E1"/>
    <w:rsid w:val="007776EE"/>
    <w:rsid w:val="0078054D"/>
    <w:rsid w:val="00780FCC"/>
    <w:rsid w:val="00781CA9"/>
    <w:rsid w:val="007838AB"/>
    <w:rsid w:val="00783A93"/>
    <w:rsid w:val="0078483D"/>
    <w:rsid w:val="00785624"/>
    <w:rsid w:val="00785906"/>
    <w:rsid w:val="00785FFA"/>
    <w:rsid w:val="00786D2C"/>
    <w:rsid w:val="007871F4"/>
    <w:rsid w:val="00787804"/>
    <w:rsid w:val="007878CA"/>
    <w:rsid w:val="00787F2C"/>
    <w:rsid w:val="007911EF"/>
    <w:rsid w:val="007939B3"/>
    <w:rsid w:val="0079456A"/>
    <w:rsid w:val="00794F9B"/>
    <w:rsid w:val="007952FE"/>
    <w:rsid w:val="00795F78"/>
    <w:rsid w:val="00797E2F"/>
    <w:rsid w:val="007A07AE"/>
    <w:rsid w:val="007A2295"/>
    <w:rsid w:val="007A40A5"/>
    <w:rsid w:val="007A5428"/>
    <w:rsid w:val="007A55F9"/>
    <w:rsid w:val="007A75E4"/>
    <w:rsid w:val="007B0162"/>
    <w:rsid w:val="007B0E37"/>
    <w:rsid w:val="007B20C4"/>
    <w:rsid w:val="007B24C5"/>
    <w:rsid w:val="007B301C"/>
    <w:rsid w:val="007B4741"/>
    <w:rsid w:val="007B4EA1"/>
    <w:rsid w:val="007B58D1"/>
    <w:rsid w:val="007B655D"/>
    <w:rsid w:val="007B6879"/>
    <w:rsid w:val="007B7595"/>
    <w:rsid w:val="007B7802"/>
    <w:rsid w:val="007C082B"/>
    <w:rsid w:val="007C154B"/>
    <w:rsid w:val="007C2D4E"/>
    <w:rsid w:val="007C529A"/>
    <w:rsid w:val="007C79FB"/>
    <w:rsid w:val="007C7CF1"/>
    <w:rsid w:val="007C7D44"/>
    <w:rsid w:val="007D2E95"/>
    <w:rsid w:val="007D2F48"/>
    <w:rsid w:val="007D4061"/>
    <w:rsid w:val="007D46B6"/>
    <w:rsid w:val="007D6829"/>
    <w:rsid w:val="007D795F"/>
    <w:rsid w:val="007D7BE3"/>
    <w:rsid w:val="007E0600"/>
    <w:rsid w:val="007E2006"/>
    <w:rsid w:val="007E33DF"/>
    <w:rsid w:val="007E474A"/>
    <w:rsid w:val="007E49A7"/>
    <w:rsid w:val="007E4AE5"/>
    <w:rsid w:val="007E5721"/>
    <w:rsid w:val="007E6496"/>
    <w:rsid w:val="007F007B"/>
    <w:rsid w:val="007F1A23"/>
    <w:rsid w:val="007F1F7A"/>
    <w:rsid w:val="007F2DC8"/>
    <w:rsid w:val="007F39E0"/>
    <w:rsid w:val="007F5B87"/>
    <w:rsid w:val="007F739B"/>
    <w:rsid w:val="00800E61"/>
    <w:rsid w:val="00801B27"/>
    <w:rsid w:val="00801BB6"/>
    <w:rsid w:val="00802204"/>
    <w:rsid w:val="00803408"/>
    <w:rsid w:val="00803AFD"/>
    <w:rsid w:val="00805816"/>
    <w:rsid w:val="00805AD2"/>
    <w:rsid w:val="008063CF"/>
    <w:rsid w:val="00806488"/>
    <w:rsid w:val="0081093F"/>
    <w:rsid w:val="00811237"/>
    <w:rsid w:val="00811E83"/>
    <w:rsid w:val="008177EE"/>
    <w:rsid w:val="00820F82"/>
    <w:rsid w:val="008214C0"/>
    <w:rsid w:val="00821A67"/>
    <w:rsid w:val="008228FB"/>
    <w:rsid w:val="008245DD"/>
    <w:rsid w:val="00824875"/>
    <w:rsid w:val="00824ECA"/>
    <w:rsid w:val="00825706"/>
    <w:rsid w:val="00826BB1"/>
    <w:rsid w:val="008271AF"/>
    <w:rsid w:val="008308EA"/>
    <w:rsid w:val="00831FDB"/>
    <w:rsid w:val="00832858"/>
    <w:rsid w:val="00832922"/>
    <w:rsid w:val="008339C9"/>
    <w:rsid w:val="00835094"/>
    <w:rsid w:val="00835210"/>
    <w:rsid w:val="00835F48"/>
    <w:rsid w:val="008376E1"/>
    <w:rsid w:val="0084249F"/>
    <w:rsid w:val="0084343C"/>
    <w:rsid w:val="00843C2B"/>
    <w:rsid w:val="0084485C"/>
    <w:rsid w:val="0084487D"/>
    <w:rsid w:val="00844CE6"/>
    <w:rsid w:val="00844FFC"/>
    <w:rsid w:val="00845E6D"/>
    <w:rsid w:val="0084626A"/>
    <w:rsid w:val="00847D6F"/>
    <w:rsid w:val="008500CA"/>
    <w:rsid w:val="00850519"/>
    <w:rsid w:val="00850522"/>
    <w:rsid w:val="00852CE1"/>
    <w:rsid w:val="00854B45"/>
    <w:rsid w:val="00854F23"/>
    <w:rsid w:val="00857F2F"/>
    <w:rsid w:val="008601FC"/>
    <w:rsid w:val="00860427"/>
    <w:rsid w:val="00860CE1"/>
    <w:rsid w:val="008619CD"/>
    <w:rsid w:val="00862687"/>
    <w:rsid w:val="00863B71"/>
    <w:rsid w:val="00863ED1"/>
    <w:rsid w:val="00863FAC"/>
    <w:rsid w:val="00864629"/>
    <w:rsid w:val="008650F8"/>
    <w:rsid w:val="008713F0"/>
    <w:rsid w:val="00871CA3"/>
    <w:rsid w:val="00872EC3"/>
    <w:rsid w:val="00875B82"/>
    <w:rsid w:val="00876554"/>
    <w:rsid w:val="0088180E"/>
    <w:rsid w:val="00882F61"/>
    <w:rsid w:val="00883465"/>
    <w:rsid w:val="00885727"/>
    <w:rsid w:val="00891404"/>
    <w:rsid w:val="00892035"/>
    <w:rsid w:val="00892133"/>
    <w:rsid w:val="00892540"/>
    <w:rsid w:val="008933AA"/>
    <w:rsid w:val="00893675"/>
    <w:rsid w:val="00893CB0"/>
    <w:rsid w:val="008A0AF6"/>
    <w:rsid w:val="008A172A"/>
    <w:rsid w:val="008A5B0D"/>
    <w:rsid w:val="008A6C0B"/>
    <w:rsid w:val="008B215F"/>
    <w:rsid w:val="008B26A6"/>
    <w:rsid w:val="008B295F"/>
    <w:rsid w:val="008B2E2A"/>
    <w:rsid w:val="008B41D1"/>
    <w:rsid w:val="008B5621"/>
    <w:rsid w:val="008B57E2"/>
    <w:rsid w:val="008B74CC"/>
    <w:rsid w:val="008B7CFB"/>
    <w:rsid w:val="008C4A9D"/>
    <w:rsid w:val="008C6AF8"/>
    <w:rsid w:val="008C7D79"/>
    <w:rsid w:val="008D0CD4"/>
    <w:rsid w:val="008D16CE"/>
    <w:rsid w:val="008D32A3"/>
    <w:rsid w:val="008D35C4"/>
    <w:rsid w:val="008D3BE1"/>
    <w:rsid w:val="008D60B8"/>
    <w:rsid w:val="008D63E7"/>
    <w:rsid w:val="008D6F83"/>
    <w:rsid w:val="008D7437"/>
    <w:rsid w:val="008D7BBA"/>
    <w:rsid w:val="008E1593"/>
    <w:rsid w:val="008E217F"/>
    <w:rsid w:val="008E254B"/>
    <w:rsid w:val="008E3FED"/>
    <w:rsid w:val="008E4E23"/>
    <w:rsid w:val="008E512C"/>
    <w:rsid w:val="008E5797"/>
    <w:rsid w:val="008E6293"/>
    <w:rsid w:val="008E7233"/>
    <w:rsid w:val="008E7784"/>
    <w:rsid w:val="008F06A2"/>
    <w:rsid w:val="008F0ECA"/>
    <w:rsid w:val="008F2FB3"/>
    <w:rsid w:val="008F3283"/>
    <w:rsid w:val="008F3343"/>
    <w:rsid w:val="008F644D"/>
    <w:rsid w:val="008F6BD5"/>
    <w:rsid w:val="008F76E8"/>
    <w:rsid w:val="0090017B"/>
    <w:rsid w:val="0090021A"/>
    <w:rsid w:val="00900978"/>
    <w:rsid w:val="00901C21"/>
    <w:rsid w:val="00902198"/>
    <w:rsid w:val="00902ED1"/>
    <w:rsid w:val="009055C7"/>
    <w:rsid w:val="009065C4"/>
    <w:rsid w:val="00910908"/>
    <w:rsid w:val="00911362"/>
    <w:rsid w:val="00912275"/>
    <w:rsid w:val="009141AB"/>
    <w:rsid w:val="009151BB"/>
    <w:rsid w:val="00916265"/>
    <w:rsid w:val="009174F2"/>
    <w:rsid w:val="00917B32"/>
    <w:rsid w:val="00921282"/>
    <w:rsid w:val="00921705"/>
    <w:rsid w:val="009220FD"/>
    <w:rsid w:val="00922377"/>
    <w:rsid w:val="00922E36"/>
    <w:rsid w:val="009241EC"/>
    <w:rsid w:val="00924934"/>
    <w:rsid w:val="00925426"/>
    <w:rsid w:val="009259AB"/>
    <w:rsid w:val="009272CF"/>
    <w:rsid w:val="00930F2A"/>
    <w:rsid w:val="00931678"/>
    <w:rsid w:val="00931D84"/>
    <w:rsid w:val="00933D30"/>
    <w:rsid w:val="009362D2"/>
    <w:rsid w:val="009362FD"/>
    <w:rsid w:val="00936AF2"/>
    <w:rsid w:val="00936FAA"/>
    <w:rsid w:val="00937730"/>
    <w:rsid w:val="00937D4D"/>
    <w:rsid w:val="00940A21"/>
    <w:rsid w:val="00941C2D"/>
    <w:rsid w:val="00944725"/>
    <w:rsid w:val="00946070"/>
    <w:rsid w:val="00950CD1"/>
    <w:rsid w:val="009525F9"/>
    <w:rsid w:val="00952D7C"/>
    <w:rsid w:val="00953526"/>
    <w:rsid w:val="00953748"/>
    <w:rsid w:val="00955199"/>
    <w:rsid w:val="00961247"/>
    <w:rsid w:val="009617BB"/>
    <w:rsid w:val="00962B8B"/>
    <w:rsid w:val="009638D9"/>
    <w:rsid w:val="0096402E"/>
    <w:rsid w:val="0096662E"/>
    <w:rsid w:val="00966A7F"/>
    <w:rsid w:val="00966CD7"/>
    <w:rsid w:val="0096755E"/>
    <w:rsid w:val="00970288"/>
    <w:rsid w:val="00971772"/>
    <w:rsid w:val="00972B36"/>
    <w:rsid w:val="00973D59"/>
    <w:rsid w:val="00973F7C"/>
    <w:rsid w:val="00973FA5"/>
    <w:rsid w:val="00974B24"/>
    <w:rsid w:val="00975B68"/>
    <w:rsid w:val="009763C9"/>
    <w:rsid w:val="009766DD"/>
    <w:rsid w:val="00977AE0"/>
    <w:rsid w:val="0098096D"/>
    <w:rsid w:val="00983BFC"/>
    <w:rsid w:val="00983C90"/>
    <w:rsid w:val="009856D8"/>
    <w:rsid w:val="00991D8F"/>
    <w:rsid w:val="00992A01"/>
    <w:rsid w:val="00995DE7"/>
    <w:rsid w:val="0099671F"/>
    <w:rsid w:val="009970BE"/>
    <w:rsid w:val="00997312"/>
    <w:rsid w:val="009A1252"/>
    <w:rsid w:val="009A146E"/>
    <w:rsid w:val="009A1AA4"/>
    <w:rsid w:val="009A1C99"/>
    <w:rsid w:val="009A2A71"/>
    <w:rsid w:val="009A36BD"/>
    <w:rsid w:val="009A459C"/>
    <w:rsid w:val="009A5A23"/>
    <w:rsid w:val="009A6495"/>
    <w:rsid w:val="009B0059"/>
    <w:rsid w:val="009B1236"/>
    <w:rsid w:val="009B1EF8"/>
    <w:rsid w:val="009C200C"/>
    <w:rsid w:val="009C4B1B"/>
    <w:rsid w:val="009C4E5E"/>
    <w:rsid w:val="009C751C"/>
    <w:rsid w:val="009D1827"/>
    <w:rsid w:val="009D204A"/>
    <w:rsid w:val="009D2143"/>
    <w:rsid w:val="009D259C"/>
    <w:rsid w:val="009D40F2"/>
    <w:rsid w:val="009D5204"/>
    <w:rsid w:val="009D5D30"/>
    <w:rsid w:val="009D78E9"/>
    <w:rsid w:val="009E0FE4"/>
    <w:rsid w:val="009E1D15"/>
    <w:rsid w:val="009E32ED"/>
    <w:rsid w:val="009E3936"/>
    <w:rsid w:val="009E41A0"/>
    <w:rsid w:val="009E478A"/>
    <w:rsid w:val="009E5258"/>
    <w:rsid w:val="009E7573"/>
    <w:rsid w:val="009E7A87"/>
    <w:rsid w:val="009E7ACC"/>
    <w:rsid w:val="009E7B22"/>
    <w:rsid w:val="009F171C"/>
    <w:rsid w:val="009F39E1"/>
    <w:rsid w:val="009F3CCA"/>
    <w:rsid w:val="009F3DF8"/>
    <w:rsid w:val="009F4EBA"/>
    <w:rsid w:val="00A00386"/>
    <w:rsid w:val="00A0132F"/>
    <w:rsid w:val="00A02CEA"/>
    <w:rsid w:val="00A05A4B"/>
    <w:rsid w:val="00A05DD0"/>
    <w:rsid w:val="00A06C82"/>
    <w:rsid w:val="00A07BAE"/>
    <w:rsid w:val="00A10AA4"/>
    <w:rsid w:val="00A10FE0"/>
    <w:rsid w:val="00A1386F"/>
    <w:rsid w:val="00A139DE"/>
    <w:rsid w:val="00A13FD7"/>
    <w:rsid w:val="00A14D40"/>
    <w:rsid w:val="00A156A8"/>
    <w:rsid w:val="00A1678B"/>
    <w:rsid w:val="00A16DF4"/>
    <w:rsid w:val="00A16FAA"/>
    <w:rsid w:val="00A16FD9"/>
    <w:rsid w:val="00A171A4"/>
    <w:rsid w:val="00A1727C"/>
    <w:rsid w:val="00A20723"/>
    <w:rsid w:val="00A208AD"/>
    <w:rsid w:val="00A21724"/>
    <w:rsid w:val="00A2255E"/>
    <w:rsid w:val="00A238C7"/>
    <w:rsid w:val="00A23AA6"/>
    <w:rsid w:val="00A23CCE"/>
    <w:rsid w:val="00A276BA"/>
    <w:rsid w:val="00A30458"/>
    <w:rsid w:val="00A30C2F"/>
    <w:rsid w:val="00A3534E"/>
    <w:rsid w:val="00A354C3"/>
    <w:rsid w:val="00A365D1"/>
    <w:rsid w:val="00A37596"/>
    <w:rsid w:val="00A410DC"/>
    <w:rsid w:val="00A412A2"/>
    <w:rsid w:val="00A42C60"/>
    <w:rsid w:val="00A442EF"/>
    <w:rsid w:val="00A4487A"/>
    <w:rsid w:val="00A44B65"/>
    <w:rsid w:val="00A44C96"/>
    <w:rsid w:val="00A45DBE"/>
    <w:rsid w:val="00A45E2C"/>
    <w:rsid w:val="00A4693B"/>
    <w:rsid w:val="00A50B57"/>
    <w:rsid w:val="00A540C2"/>
    <w:rsid w:val="00A563C8"/>
    <w:rsid w:val="00A6228D"/>
    <w:rsid w:val="00A649AE"/>
    <w:rsid w:val="00A67462"/>
    <w:rsid w:val="00A67673"/>
    <w:rsid w:val="00A676E8"/>
    <w:rsid w:val="00A67B2B"/>
    <w:rsid w:val="00A70C8E"/>
    <w:rsid w:val="00A71477"/>
    <w:rsid w:val="00A727F1"/>
    <w:rsid w:val="00A72F96"/>
    <w:rsid w:val="00A730F2"/>
    <w:rsid w:val="00A736C4"/>
    <w:rsid w:val="00A73E29"/>
    <w:rsid w:val="00A76AC8"/>
    <w:rsid w:val="00A76DD7"/>
    <w:rsid w:val="00A774FB"/>
    <w:rsid w:val="00A8008A"/>
    <w:rsid w:val="00A808FC"/>
    <w:rsid w:val="00A81077"/>
    <w:rsid w:val="00A81F18"/>
    <w:rsid w:val="00A850EA"/>
    <w:rsid w:val="00A863B1"/>
    <w:rsid w:val="00A909C8"/>
    <w:rsid w:val="00A90F7B"/>
    <w:rsid w:val="00A920F0"/>
    <w:rsid w:val="00A93D53"/>
    <w:rsid w:val="00A946A4"/>
    <w:rsid w:val="00A967B4"/>
    <w:rsid w:val="00A97614"/>
    <w:rsid w:val="00AA009A"/>
    <w:rsid w:val="00AA00F6"/>
    <w:rsid w:val="00AA010F"/>
    <w:rsid w:val="00AA235D"/>
    <w:rsid w:val="00AA2466"/>
    <w:rsid w:val="00AA32E9"/>
    <w:rsid w:val="00AA3F26"/>
    <w:rsid w:val="00AA4E1E"/>
    <w:rsid w:val="00AA4EC6"/>
    <w:rsid w:val="00AA56CD"/>
    <w:rsid w:val="00AA620B"/>
    <w:rsid w:val="00AB0B72"/>
    <w:rsid w:val="00AB1240"/>
    <w:rsid w:val="00AB34AE"/>
    <w:rsid w:val="00AB3959"/>
    <w:rsid w:val="00AB3E60"/>
    <w:rsid w:val="00AB5023"/>
    <w:rsid w:val="00AB778A"/>
    <w:rsid w:val="00AC05A4"/>
    <w:rsid w:val="00AC20D6"/>
    <w:rsid w:val="00AC2493"/>
    <w:rsid w:val="00AC34DD"/>
    <w:rsid w:val="00AC430A"/>
    <w:rsid w:val="00AC693B"/>
    <w:rsid w:val="00AC7B28"/>
    <w:rsid w:val="00AC7C89"/>
    <w:rsid w:val="00AD12CE"/>
    <w:rsid w:val="00AD2820"/>
    <w:rsid w:val="00AD2CC9"/>
    <w:rsid w:val="00AD3621"/>
    <w:rsid w:val="00AD4CB1"/>
    <w:rsid w:val="00AD5353"/>
    <w:rsid w:val="00AD53BF"/>
    <w:rsid w:val="00AD5765"/>
    <w:rsid w:val="00AD59D2"/>
    <w:rsid w:val="00AD5C54"/>
    <w:rsid w:val="00AD7281"/>
    <w:rsid w:val="00AE1C83"/>
    <w:rsid w:val="00AE4E62"/>
    <w:rsid w:val="00AE66CD"/>
    <w:rsid w:val="00AE720F"/>
    <w:rsid w:val="00AE7689"/>
    <w:rsid w:val="00AE76EC"/>
    <w:rsid w:val="00AF0FA9"/>
    <w:rsid w:val="00AF2CCA"/>
    <w:rsid w:val="00AF2D5B"/>
    <w:rsid w:val="00AF323E"/>
    <w:rsid w:val="00AF3B65"/>
    <w:rsid w:val="00AF5174"/>
    <w:rsid w:val="00AF6DCD"/>
    <w:rsid w:val="00AF6F56"/>
    <w:rsid w:val="00B00075"/>
    <w:rsid w:val="00B01FCC"/>
    <w:rsid w:val="00B050BD"/>
    <w:rsid w:val="00B05738"/>
    <w:rsid w:val="00B05FAF"/>
    <w:rsid w:val="00B06228"/>
    <w:rsid w:val="00B103B9"/>
    <w:rsid w:val="00B112FA"/>
    <w:rsid w:val="00B12B08"/>
    <w:rsid w:val="00B148A8"/>
    <w:rsid w:val="00B1567F"/>
    <w:rsid w:val="00B16BA1"/>
    <w:rsid w:val="00B2085E"/>
    <w:rsid w:val="00B218F4"/>
    <w:rsid w:val="00B21B73"/>
    <w:rsid w:val="00B230C6"/>
    <w:rsid w:val="00B24F3A"/>
    <w:rsid w:val="00B24F3B"/>
    <w:rsid w:val="00B26675"/>
    <w:rsid w:val="00B26E45"/>
    <w:rsid w:val="00B27B61"/>
    <w:rsid w:val="00B30044"/>
    <w:rsid w:val="00B30F65"/>
    <w:rsid w:val="00B31149"/>
    <w:rsid w:val="00B33B1E"/>
    <w:rsid w:val="00B34078"/>
    <w:rsid w:val="00B401AB"/>
    <w:rsid w:val="00B40645"/>
    <w:rsid w:val="00B40F26"/>
    <w:rsid w:val="00B41E52"/>
    <w:rsid w:val="00B428E3"/>
    <w:rsid w:val="00B43565"/>
    <w:rsid w:val="00B436C6"/>
    <w:rsid w:val="00B4422E"/>
    <w:rsid w:val="00B469E9"/>
    <w:rsid w:val="00B46B2D"/>
    <w:rsid w:val="00B46B85"/>
    <w:rsid w:val="00B46F87"/>
    <w:rsid w:val="00B47306"/>
    <w:rsid w:val="00B47D87"/>
    <w:rsid w:val="00B47EBD"/>
    <w:rsid w:val="00B50B29"/>
    <w:rsid w:val="00B51824"/>
    <w:rsid w:val="00B526CA"/>
    <w:rsid w:val="00B52D3D"/>
    <w:rsid w:val="00B530E1"/>
    <w:rsid w:val="00B53583"/>
    <w:rsid w:val="00B5560A"/>
    <w:rsid w:val="00B5588B"/>
    <w:rsid w:val="00B56A23"/>
    <w:rsid w:val="00B57009"/>
    <w:rsid w:val="00B60BAD"/>
    <w:rsid w:val="00B6249E"/>
    <w:rsid w:val="00B64DA0"/>
    <w:rsid w:val="00B65405"/>
    <w:rsid w:val="00B65F61"/>
    <w:rsid w:val="00B66369"/>
    <w:rsid w:val="00B665B2"/>
    <w:rsid w:val="00B67468"/>
    <w:rsid w:val="00B67C4E"/>
    <w:rsid w:val="00B70636"/>
    <w:rsid w:val="00B70AAC"/>
    <w:rsid w:val="00B70F9B"/>
    <w:rsid w:val="00B729A0"/>
    <w:rsid w:val="00B7386C"/>
    <w:rsid w:val="00B7454C"/>
    <w:rsid w:val="00B745FC"/>
    <w:rsid w:val="00B757EE"/>
    <w:rsid w:val="00B77F0F"/>
    <w:rsid w:val="00B8101E"/>
    <w:rsid w:val="00B815F5"/>
    <w:rsid w:val="00B81FDB"/>
    <w:rsid w:val="00B82B16"/>
    <w:rsid w:val="00B82EA3"/>
    <w:rsid w:val="00B831EA"/>
    <w:rsid w:val="00B85792"/>
    <w:rsid w:val="00B85B1B"/>
    <w:rsid w:val="00B86117"/>
    <w:rsid w:val="00B86DCC"/>
    <w:rsid w:val="00B87984"/>
    <w:rsid w:val="00B87AF4"/>
    <w:rsid w:val="00B90946"/>
    <w:rsid w:val="00B90E08"/>
    <w:rsid w:val="00B93D7A"/>
    <w:rsid w:val="00B94250"/>
    <w:rsid w:val="00B9771C"/>
    <w:rsid w:val="00B97CCD"/>
    <w:rsid w:val="00B97F47"/>
    <w:rsid w:val="00BA0504"/>
    <w:rsid w:val="00BA1E23"/>
    <w:rsid w:val="00BA3967"/>
    <w:rsid w:val="00BA434D"/>
    <w:rsid w:val="00BA648F"/>
    <w:rsid w:val="00BA65B4"/>
    <w:rsid w:val="00BA66D7"/>
    <w:rsid w:val="00BA6A04"/>
    <w:rsid w:val="00BB025A"/>
    <w:rsid w:val="00BB0532"/>
    <w:rsid w:val="00BB06E8"/>
    <w:rsid w:val="00BB12BA"/>
    <w:rsid w:val="00BB1F78"/>
    <w:rsid w:val="00BB2B86"/>
    <w:rsid w:val="00BB2CDA"/>
    <w:rsid w:val="00BB44FD"/>
    <w:rsid w:val="00BB51D8"/>
    <w:rsid w:val="00BB5AD5"/>
    <w:rsid w:val="00BB72CA"/>
    <w:rsid w:val="00BB73A0"/>
    <w:rsid w:val="00BC082E"/>
    <w:rsid w:val="00BC0DF1"/>
    <w:rsid w:val="00BC1B97"/>
    <w:rsid w:val="00BC1D69"/>
    <w:rsid w:val="00BC2F97"/>
    <w:rsid w:val="00BD0F89"/>
    <w:rsid w:val="00BD179D"/>
    <w:rsid w:val="00BD2940"/>
    <w:rsid w:val="00BD3769"/>
    <w:rsid w:val="00BD3F00"/>
    <w:rsid w:val="00BD4775"/>
    <w:rsid w:val="00BD5334"/>
    <w:rsid w:val="00BD703B"/>
    <w:rsid w:val="00BD7B7F"/>
    <w:rsid w:val="00BD7E7D"/>
    <w:rsid w:val="00BE0763"/>
    <w:rsid w:val="00BE128A"/>
    <w:rsid w:val="00BE1D32"/>
    <w:rsid w:val="00BE2EC5"/>
    <w:rsid w:val="00BE3142"/>
    <w:rsid w:val="00BE4EE6"/>
    <w:rsid w:val="00BE5D82"/>
    <w:rsid w:val="00BE6B1E"/>
    <w:rsid w:val="00BF060A"/>
    <w:rsid w:val="00BF1DD7"/>
    <w:rsid w:val="00BF3D00"/>
    <w:rsid w:val="00BF4387"/>
    <w:rsid w:val="00BF6198"/>
    <w:rsid w:val="00C002B1"/>
    <w:rsid w:val="00C00B7D"/>
    <w:rsid w:val="00C01DF6"/>
    <w:rsid w:val="00C03072"/>
    <w:rsid w:val="00C046AE"/>
    <w:rsid w:val="00C10969"/>
    <w:rsid w:val="00C11F48"/>
    <w:rsid w:val="00C14AB8"/>
    <w:rsid w:val="00C17242"/>
    <w:rsid w:val="00C20537"/>
    <w:rsid w:val="00C21263"/>
    <w:rsid w:val="00C21482"/>
    <w:rsid w:val="00C22D6C"/>
    <w:rsid w:val="00C22F52"/>
    <w:rsid w:val="00C2418F"/>
    <w:rsid w:val="00C260E9"/>
    <w:rsid w:val="00C2642F"/>
    <w:rsid w:val="00C27A3E"/>
    <w:rsid w:val="00C27D40"/>
    <w:rsid w:val="00C300E5"/>
    <w:rsid w:val="00C30827"/>
    <w:rsid w:val="00C31420"/>
    <w:rsid w:val="00C32DF0"/>
    <w:rsid w:val="00C334EE"/>
    <w:rsid w:val="00C33899"/>
    <w:rsid w:val="00C33979"/>
    <w:rsid w:val="00C33BE1"/>
    <w:rsid w:val="00C34052"/>
    <w:rsid w:val="00C3434F"/>
    <w:rsid w:val="00C372D0"/>
    <w:rsid w:val="00C4023D"/>
    <w:rsid w:val="00C40B43"/>
    <w:rsid w:val="00C41855"/>
    <w:rsid w:val="00C42E30"/>
    <w:rsid w:val="00C43266"/>
    <w:rsid w:val="00C4488C"/>
    <w:rsid w:val="00C448CE"/>
    <w:rsid w:val="00C45A7B"/>
    <w:rsid w:val="00C4609A"/>
    <w:rsid w:val="00C50CA1"/>
    <w:rsid w:val="00C537BC"/>
    <w:rsid w:val="00C53D36"/>
    <w:rsid w:val="00C5401D"/>
    <w:rsid w:val="00C551BF"/>
    <w:rsid w:val="00C553D5"/>
    <w:rsid w:val="00C55E89"/>
    <w:rsid w:val="00C604C2"/>
    <w:rsid w:val="00C60E1F"/>
    <w:rsid w:val="00C62F09"/>
    <w:rsid w:val="00C641E3"/>
    <w:rsid w:val="00C64B05"/>
    <w:rsid w:val="00C655C6"/>
    <w:rsid w:val="00C661DC"/>
    <w:rsid w:val="00C66B98"/>
    <w:rsid w:val="00C701DA"/>
    <w:rsid w:val="00C73F68"/>
    <w:rsid w:val="00C75027"/>
    <w:rsid w:val="00C83312"/>
    <w:rsid w:val="00C83870"/>
    <w:rsid w:val="00C83CA8"/>
    <w:rsid w:val="00C85196"/>
    <w:rsid w:val="00C85BF4"/>
    <w:rsid w:val="00C8623B"/>
    <w:rsid w:val="00C87089"/>
    <w:rsid w:val="00C8718E"/>
    <w:rsid w:val="00C87472"/>
    <w:rsid w:val="00C91316"/>
    <w:rsid w:val="00C91C8F"/>
    <w:rsid w:val="00C91D2E"/>
    <w:rsid w:val="00C92058"/>
    <w:rsid w:val="00C93CC2"/>
    <w:rsid w:val="00C9540F"/>
    <w:rsid w:val="00C969C5"/>
    <w:rsid w:val="00C97559"/>
    <w:rsid w:val="00C97825"/>
    <w:rsid w:val="00CA177C"/>
    <w:rsid w:val="00CA2820"/>
    <w:rsid w:val="00CA369D"/>
    <w:rsid w:val="00CA3CC5"/>
    <w:rsid w:val="00CA41F5"/>
    <w:rsid w:val="00CA4E25"/>
    <w:rsid w:val="00CA5D11"/>
    <w:rsid w:val="00CA6B45"/>
    <w:rsid w:val="00CA6E0F"/>
    <w:rsid w:val="00CA709A"/>
    <w:rsid w:val="00CA7CFA"/>
    <w:rsid w:val="00CB1944"/>
    <w:rsid w:val="00CB3513"/>
    <w:rsid w:val="00CB4296"/>
    <w:rsid w:val="00CB4B7A"/>
    <w:rsid w:val="00CB6053"/>
    <w:rsid w:val="00CB6633"/>
    <w:rsid w:val="00CC04E3"/>
    <w:rsid w:val="00CC0F52"/>
    <w:rsid w:val="00CC2F56"/>
    <w:rsid w:val="00CC3E62"/>
    <w:rsid w:val="00CC5626"/>
    <w:rsid w:val="00CC6150"/>
    <w:rsid w:val="00CC6BC4"/>
    <w:rsid w:val="00CC74DB"/>
    <w:rsid w:val="00CC7861"/>
    <w:rsid w:val="00CC7C44"/>
    <w:rsid w:val="00CD0B63"/>
    <w:rsid w:val="00CD0E7A"/>
    <w:rsid w:val="00CD1332"/>
    <w:rsid w:val="00CD1F2D"/>
    <w:rsid w:val="00CD42B7"/>
    <w:rsid w:val="00CD4555"/>
    <w:rsid w:val="00CD4BAA"/>
    <w:rsid w:val="00CD4EA6"/>
    <w:rsid w:val="00CD5247"/>
    <w:rsid w:val="00CD54F9"/>
    <w:rsid w:val="00CD633B"/>
    <w:rsid w:val="00CD66B5"/>
    <w:rsid w:val="00CD6885"/>
    <w:rsid w:val="00CE11AE"/>
    <w:rsid w:val="00CE16EE"/>
    <w:rsid w:val="00CE187F"/>
    <w:rsid w:val="00CE1C09"/>
    <w:rsid w:val="00CE1F7E"/>
    <w:rsid w:val="00CE2785"/>
    <w:rsid w:val="00CE2A25"/>
    <w:rsid w:val="00CE3ECE"/>
    <w:rsid w:val="00CE57C1"/>
    <w:rsid w:val="00CE6829"/>
    <w:rsid w:val="00CE7553"/>
    <w:rsid w:val="00CE7865"/>
    <w:rsid w:val="00CE7A75"/>
    <w:rsid w:val="00CE7E14"/>
    <w:rsid w:val="00CF0610"/>
    <w:rsid w:val="00CF1085"/>
    <w:rsid w:val="00CF171A"/>
    <w:rsid w:val="00CF71BD"/>
    <w:rsid w:val="00D00757"/>
    <w:rsid w:val="00D0085C"/>
    <w:rsid w:val="00D00FE7"/>
    <w:rsid w:val="00D012EC"/>
    <w:rsid w:val="00D025D4"/>
    <w:rsid w:val="00D02E8E"/>
    <w:rsid w:val="00D04319"/>
    <w:rsid w:val="00D047A8"/>
    <w:rsid w:val="00D04D8D"/>
    <w:rsid w:val="00D04F87"/>
    <w:rsid w:val="00D056AB"/>
    <w:rsid w:val="00D060CE"/>
    <w:rsid w:val="00D063F3"/>
    <w:rsid w:val="00D06519"/>
    <w:rsid w:val="00D0734F"/>
    <w:rsid w:val="00D11901"/>
    <w:rsid w:val="00D13081"/>
    <w:rsid w:val="00D13F4E"/>
    <w:rsid w:val="00D15F38"/>
    <w:rsid w:val="00D16216"/>
    <w:rsid w:val="00D16ADD"/>
    <w:rsid w:val="00D1704A"/>
    <w:rsid w:val="00D17FDA"/>
    <w:rsid w:val="00D222C3"/>
    <w:rsid w:val="00D22A51"/>
    <w:rsid w:val="00D24AEE"/>
    <w:rsid w:val="00D24D05"/>
    <w:rsid w:val="00D252E3"/>
    <w:rsid w:val="00D304B1"/>
    <w:rsid w:val="00D30A9A"/>
    <w:rsid w:val="00D30ABA"/>
    <w:rsid w:val="00D318B8"/>
    <w:rsid w:val="00D31F96"/>
    <w:rsid w:val="00D33014"/>
    <w:rsid w:val="00D3307D"/>
    <w:rsid w:val="00D34E78"/>
    <w:rsid w:val="00D35B7C"/>
    <w:rsid w:val="00D35D21"/>
    <w:rsid w:val="00D36958"/>
    <w:rsid w:val="00D408A4"/>
    <w:rsid w:val="00D41163"/>
    <w:rsid w:val="00D43B2D"/>
    <w:rsid w:val="00D44EB6"/>
    <w:rsid w:val="00D46817"/>
    <w:rsid w:val="00D472CD"/>
    <w:rsid w:val="00D4735B"/>
    <w:rsid w:val="00D50985"/>
    <w:rsid w:val="00D51005"/>
    <w:rsid w:val="00D51EFF"/>
    <w:rsid w:val="00D51FF1"/>
    <w:rsid w:val="00D527F0"/>
    <w:rsid w:val="00D528C9"/>
    <w:rsid w:val="00D5516A"/>
    <w:rsid w:val="00D562D7"/>
    <w:rsid w:val="00D5784D"/>
    <w:rsid w:val="00D57A2D"/>
    <w:rsid w:val="00D57B34"/>
    <w:rsid w:val="00D6088B"/>
    <w:rsid w:val="00D60BB7"/>
    <w:rsid w:val="00D61069"/>
    <w:rsid w:val="00D616C2"/>
    <w:rsid w:val="00D62785"/>
    <w:rsid w:val="00D63126"/>
    <w:rsid w:val="00D64399"/>
    <w:rsid w:val="00D70735"/>
    <w:rsid w:val="00D70EE1"/>
    <w:rsid w:val="00D7205D"/>
    <w:rsid w:val="00D72C83"/>
    <w:rsid w:val="00D741A8"/>
    <w:rsid w:val="00D74276"/>
    <w:rsid w:val="00D81784"/>
    <w:rsid w:val="00D81A83"/>
    <w:rsid w:val="00D830E9"/>
    <w:rsid w:val="00D863F2"/>
    <w:rsid w:val="00D86740"/>
    <w:rsid w:val="00D867B8"/>
    <w:rsid w:val="00D91BED"/>
    <w:rsid w:val="00D92EF4"/>
    <w:rsid w:val="00D95A18"/>
    <w:rsid w:val="00DA01C3"/>
    <w:rsid w:val="00DA1643"/>
    <w:rsid w:val="00DA213E"/>
    <w:rsid w:val="00DA23B8"/>
    <w:rsid w:val="00DA54B2"/>
    <w:rsid w:val="00DA5A74"/>
    <w:rsid w:val="00DA67A0"/>
    <w:rsid w:val="00DB0207"/>
    <w:rsid w:val="00DB03B6"/>
    <w:rsid w:val="00DB0A92"/>
    <w:rsid w:val="00DB1009"/>
    <w:rsid w:val="00DB143C"/>
    <w:rsid w:val="00DB1CAE"/>
    <w:rsid w:val="00DB3F39"/>
    <w:rsid w:val="00DB451F"/>
    <w:rsid w:val="00DB4EE2"/>
    <w:rsid w:val="00DB6BE4"/>
    <w:rsid w:val="00DB6EB9"/>
    <w:rsid w:val="00DC1CA5"/>
    <w:rsid w:val="00DC4D08"/>
    <w:rsid w:val="00DC4E95"/>
    <w:rsid w:val="00DC5770"/>
    <w:rsid w:val="00DC57EC"/>
    <w:rsid w:val="00DD4BF0"/>
    <w:rsid w:val="00DD520E"/>
    <w:rsid w:val="00DD5FB9"/>
    <w:rsid w:val="00DE1F0D"/>
    <w:rsid w:val="00DE22CF"/>
    <w:rsid w:val="00DE3F5F"/>
    <w:rsid w:val="00DE3F6C"/>
    <w:rsid w:val="00DE4012"/>
    <w:rsid w:val="00DE5EA5"/>
    <w:rsid w:val="00DE6E75"/>
    <w:rsid w:val="00DE6F7F"/>
    <w:rsid w:val="00DE72A1"/>
    <w:rsid w:val="00DE78D8"/>
    <w:rsid w:val="00DF0483"/>
    <w:rsid w:val="00DF16FB"/>
    <w:rsid w:val="00DF261B"/>
    <w:rsid w:val="00DF2DAE"/>
    <w:rsid w:val="00DF3FAA"/>
    <w:rsid w:val="00DF44D7"/>
    <w:rsid w:val="00DF529E"/>
    <w:rsid w:val="00DF623F"/>
    <w:rsid w:val="00DF660E"/>
    <w:rsid w:val="00E02631"/>
    <w:rsid w:val="00E03790"/>
    <w:rsid w:val="00E03B7B"/>
    <w:rsid w:val="00E042E1"/>
    <w:rsid w:val="00E046A5"/>
    <w:rsid w:val="00E046FD"/>
    <w:rsid w:val="00E04A23"/>
    <w:rsid w:val="00E04C2E"/>
    <w:rsid w:val="00E10A12"/>
    <w:rsid w:val="00E129A7"/>
    <w:rsid w:val="00E12A08"/>
    <w:rsid w:val="00E1365C"/>
    <w:rsid w:val="00E147A0"/>
    <w:rsid w:val="00E150D6"/>
    <w:rsid w:val="00E15590"/>
    <w:rsid w:val="00E179EB"/>
    <w:rsid w:val="00E223B7"/>
    <w:rsid w:val="00E225C0"/>
    <w:rsid w:val="00E22C60"/>
    <w:rsid w:val="00E23992"/>
    <w:rsid w:val="00E23F45"/>
    <w:rsid w:val="00E24111"/>
    <w:rsid w:val="00E24541"/>
    <w:rsid w:val="00E24EF7"/>
    <w:rsid w:val="00E25048"/>
    <w:rsid w:val="00E258E0"/>
    <w:rsid w:val="00E262BA"/>
    <w:rsid w:val="00E33AAA"/>
    <w:rsid w:val="00E36BDA"/>
    <w:rsid w:val="00E400E0"/>
    <w:rsid w:val="00E415D8"/>
    <w:rsid w:val="00E4164D"/>
    <w:rsid w:val="00E41653"/>
    <w:rsid w:val="00E42770"/>
    <w:rsid w:val="00E42FA1"/>
    <w:rsid w:val="00E4303D"/>
    <w:rsid w:val="00E44EE3"/>
    <w:rsid w:val="00E45A34"/>
    <w:rsid w:val="00E45E45"/>
    <w:rsid w:val="00E46633"/>
    <w:rsid w:val="00E46C46"/>
    <w:rsid w:val="00E47A28"/>
    <w:rsid w:val="00E53BD4"/>
    <w:rsid w:val="00E550CB"/>
    <w:rsid w:val="00E55102"/>
    <w:rsid w:val="00E5548C"/>
    <w:rsid w:val="00E56641"/>
    <w:rsid w:val="00E5741F"/>
    <w:rsid w:val="00E60D15"/>
    <w:rsid w:val="00E61EE2"/>
    <w:rsid w:val="00E634FB"/>
    <w:rsid w:val="00E64E1C"/>
    <w:rsid w:val="00E6517D"/>
    <w:rsid w:val="00E65A62"/>
    <w:rsid w:val="00E66836"/>
    <w:rsid w:val="00E66B20"/>
    <w:rsid w:val="00E70C92"/>
    <w:rsid w:val="00E71A42"/>
    <w:rsid w:val="00E71C9E"/>
    <w:rsid w:val="00E72B3C"/>
    <w:rsid w:val="00E73188"/>
    <w:rsid w:val="00E74708"/>
    <w:rsid w:val="00E758E1"/>
    <w:rsid w:val="00E815FE"/>
    <w:rsid w:val="00E821E9"/>
    <w:rsid w:val="00E8227C"/>
    <w:rsid w:val="00E824B2"/>
    <w:rsid w:val="00E82EB2"/>
    <w:rsid w:val="00E846C8"/>
    <w:rsid w:val="00E84F41"/>
    <w:rsid w:val="00E85BE1"/>
    <w:rsid w:val="00E8636D"/>
    <w:rsid w:val="00E86754"/>
    <w:rsid w:val="00E86971"/>
    <w:rsid w:val="00E87179"/>
    <w:rsid w:val="00E875DC"/>
    <w:rsid w:val="00E876AD"/>
    <w:rsid w:val="00E87749"/>
    <w:rsid w:val="00E87BB9"/>
    <w:rsid w:val="00E90928"/>
    <w:rsid w:val="00E9302E"/>
    <w:rsid w:val="00E93204"/>
    <w:rsid w:val="00E93C31"/>
    <w:rsid w:val="00E9429F"/>
    <w:rsid w:val="00E94E7D"/>
    <w:rsid w:val="00E958F3"/>
    <w:rsid w:val="00E9640F"/>
    <w:rsid w:val="00E970F3"/>
    <w:rsid w:val="00E976DA"/>
    <w:rsid w:val="00E977FC"/>
    <w:rsid w:val="00EA171D"/>
    <w:rsid w:val="00EA337D"/>
    <w:rsid w:val="00EA3B88"/>
    <w:rsid w:val="00EA4146"/>
    <w:rsid w:val="00EA4C68"/>
    <w:rsid w:val="00EA5322"/>
    <w:rsid w:val="00EA5C87"/>
    <w:rsid w:val="00EA63B6"/>
    <w:rsid w:val="00EA7AB0"/>
    <w:rsid w:val="00EB0204"/>
    <w:rsid w:val="00EB03DA"/>
    <w:rsid w:val="00EB24BE"/>
    <w:rsid w:val="00EB439A"/>
    <w:rsid w:val="00EB66CD"/>
    <w:rsid w:val="00EC2C18"/>
    <w:rsid w:val="00EC2E60"/>
    <w:rsid w:val="00EC3CC9"/>
    <w:rsid w:val="00EC4014"/>
    <w:rsid w:val="00EC4223"/>
    <w:rsid w:val="00EC6CF7"/>
    <w:rsid w:val="00ED1558"/>
    <w:rsid w:val="00ED26A4"/>
    <w:rsid w:val="00ED2DC8"/>
    <w:rsid w:val="00ED37A0"/>
    <w:rsid w:val="00ED5381"/>
    <w:rsid w:val="00ED54C2"/>
    <w:rsid w:val="00ED7056"/>
    <w:rsid w:val="00ED709E"/>
    <w:rsid w:val="00ED7C97"/>
    <w:rsid w:val="00EE0875"/>
    <w:rsid w:val="00EE1745"/>
    <w:rsid w:val="00EE1829"/>
    <w:rsid w:val="00EE4001"/>
    <w:rsid w:val="00EE43F4"/>
    <w:rsid w:val="00EE4957"/>
    <w:rsid w:val="00EE5616"/>
    <w:rsid w:val="00EE582D"/>
    <w:rsid w:val="00EE59C2"/>
    <w:rsid w:val="00EF1B4F"/>
    <w:rsid w:val="00EF531C"/>
    <w:rsid w:val="00F002EB"/>
    <w:rsid w:val="00F009C6"/>
    <w:rsid w:val="00F01E2A"/>
    <w:rsid w:val="00F04B42"/>
    <w:rsid w:val="00F06730"/>
    <w:rsid w:val="00F06D29"/>
    <w:rsid w:val="00F0717C"/>
    <w:rsid w:val="00F071BC"/>
    <w:rsid w:val="00F071CF"/>
    <w:rsid w:val="00F0796C"/>
    <w:rsid w:val="00F10191"/>
    <w:rsid w:val="00F128B1"/>
    <w:rsid w:val="00F136FF"/>
    <w:rsid w:val="00F13E4B"/>
    <w:rsid w:val="00F147F3"/>
    <w:rsid w:val="00F15492"/>
    <w:rsid w:val="00F163EF"/>
    <w:rsid w:val="00F16442"/>
    <w:rsid w:val="00F2037B"/>
    <w:rsid w:val="00F22B0E"/>
    <w:rsid w:val="00F232B4"/>
    <w:rsid w:val="00F2554D"/>
    <w:rsid w:val="00F2714A"/>
    <w:rsid w:val="00F31879"/>
    <w:rsid w:val="00F32086"/>
    <w:rsid w:val="00F32B23"/>
    <w:rsid w:val="00F3353E"/>
    <w:rsid w:val="00F345B9"/>
    <w:rsid w:val="00F3576A"/>
    <w:rsid w:val="00F36FDD"/>
    <w:rsid w:val="00F37BB6"/>
    <w:rsid w:val="00F41843"/>
    <w:rsid w:val="00F432AB"/>
    <w:rsid w:val="00F44A0F"/>
    <w:rsid w:val="00F47027"/>
    <w:rsid w:val="00F472B5"/>
    <w:rsid w:val="00F54130"/>
    <w:rsid w:val="00F55F9E"/>
    <w:rsid w:val="00F5601F"/>
    <w:rsid w:val="00F56897"/>
    <w:rsid w:val="00F571C0"/>
    <w:rsid w:val="00F601ED"/>
    <w:rsid w:val="00F603F2"/>
    <w:rsid w:val="00F61058"/>
    <w:rsid w:val="00F62590"/>
    <w:rsid w:val="00F62DDF"/>
    <w:rsid w:val="00F64800"/>
    <w:rsid w:val="00F64AEC"/>
    <w:rsid w:val="00F65598"/>
    <w:rsid w:val="00F66CA6"/>
    <w:rsid w:val="00F67264"/>
    <w:rsid w:val="00F67693"/>
    <w:rsid w:val="00F6790A"/>
    <w:rsid w:val="00F71F44"/>
    <w:rsid w:val="00F749CB"/>
    <w:rsid w:val="00F74C55"/>
    <w:rsid w:val="00F75B6E"/>
    <w:rsid w:val="00F75FB0"/>
    <w:rsid w:val="00F8116E"/>
    <w:rsid w:val="00F81510"/>
    <w:rsid w:val="00F8189F"/>
    <w:rsid w:val="00F8305C"/>
    <w:rsid w:val="00F86FB1"/>
    <w:rsid w:val="00F87226"/>
    <w:rsid w:val="00F92171"/>
    <w:rsid w:val="00F93C98"/>
    <w:rsid w:val="00F93ECB"/>
    <w:rsid w:val="00F945AB"/>
    <w:rsid w:val="00F9658C"/>
    <w:rsid w:val="00F974A6"/>
    <w:rsid w:val="00F97A5D"/>
    <w:rsid w:val="00FA1BB9"/>
    <w:rsid w:val="00FA1ECE"/>
    <w:rsid w:val="00FA2F9D"/>
    <w:rsid w:val="00FA3D57"/>
    <w:rsid w:val="00FA6FFB"/>
    <w:rsid w:val="00FA781E"/>
    <w:rsid w:val="00FB2815"/>
    <w:rsid w:val="00FB3645"/>
    <w:rsid w:val="00FB4649"/>
    <w:rsid w:val="00FB47D7"/>
    <w:rsid w:val="00FB6386"/>
    <w:rsid w:val="00FB6989"/>
    <w:rsid w:val="00FB6F9C"/>
    <w:rsid w:val="00FC0AFA"/>
    <w:rsid w:val="00FC0C27"/>
    <w:rsid w:val="00FC1575"/>
    <w:rsid w:val="00FC4065"/>
    <w:rsid w:val="00FC4DCC"/>
    <w:rsid w:val="00FC526A"/>
    <w:rsid w:val="00FC5FE9"/>
    <w:rsid w:val="00FC6D13"/>
    <w:rsid w:val="00FC7838"/>
    <w:rsid w:val="00FC7E94"/>
    <w:rsid w:val="00FD0439"/>
    <w:rsid w:val="00FD061A"/>
    <w:rsid w:val="00FD42DD"/>
    <w:rsid w:val="00FD582D"/>
    <w:rsid w:val="00FD6048"/>
    <w:rsid w:val="00FD6723"/>
    <w:rsid w:val="00FE0310"/>
    <w:rsid w:val="00FE1C77"/>
    <w:rsid w:val="00FE2311"/>
    <w:rsid w:val="00FE3070"/>
    <w:rsid w:val="00FE45C8"/>
    <w:rsid w:val="00FE5E9F"/>
    <w:rsid w:val="00FE6720"/>
    <w:rsid w:val="00FE6E66"/>
    <w:rsid w:val="00FE6FC2"/>
    <w:rsid w:val="00FF0F08"/>
    <w:rsid w:val="00FF2DC4"/>
    <w:rsid w:val="00FF35E7"/>
    <w:rsid w:val="00FF37FC"/>
    <w:rsid w:val="00FF427A"/>
    <w:rsid w:val="00FF58F7"/>
    <w:rsid w:val="00FF5D15"/>
    <w:rsid w:val="00FF6111"/>
    <w:rsid w:val="00FF623B"/>
    <w:rsid w:val="00FF7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42"/>
    <o:shapelayout v:ext="edit">
      <o:idmap v:ext="edit" data="1"/>
      <o:rules v:ext="edit">
        <o:r id="V:Rule1" type="connector" idref="#Line 76"/>
        <o:r id="V:Rule2" type="connector" idref="#Line 75"/>
      </o:rules>
    </o:shapelayout>
  </w:shapeDefaults>
  <w:decimalSymbol w:val="."/>
  <w:listSeparator w:val=","/>
  <w15:docId w15:val="{9BBD6EA7-4A53-41AF-A06D-8B527993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C16"/>
    <w:rPr>
      <w:rFonts w:ascii="Times New Roman" w:eastAsia="Times New Roman" w:hAnsi="Times New Roman" w:cs="Angsana New"/>
      <w:sz w:val="24"/>
      <w:szCs w:val="28"/>
      <w:lang w:bidi="th-TH"/>
    </w:rPr>
  </w:style>
  <w:style w:type="paragraph" w:styleId="Heading1">
    <w:name w:val="heading 1"/>
    <w:basedOn w:val="Normal"/>
    <w:next w:val="Normal"/>
    <w:link w:val="Heading1Char"/>
    <w:qFormat/>
    <w:rsid w:val="00CA5D11"/>
    <w:pPr>
      <w:keepNext/>
      <w:keepLines/>
      <w:spacing w:before="480"/>
      <w:outlineLvl w:val="0"/>
    </w:pPr>
    <w:rPr>
      <w:rFonts w:asciiTheme="majorHAnsi" w:eastAsiaTheme="majorEastAsia" w:hAnsiTheme="majorHAnsi"/>
      <w:b/>
      <w:bCs/>
      <w:color w:val="365F91" w:themeColor="accent1" w:themeShade="BF"/>
      <w:sz w:val="28"/>
      <w:szCs w:val="35"/>
    </w:rPr>
  </w:style>
  <w:style w:type="paragraph" w:styleId="Heading2">
    <w:name w:val="heading 2"/>
    <w:basedOn w:val="Normal"/>
    <w:next w:val="Normal"/>
    <w:link w:val="Heading2Char"/>
    <w:unhideWhenUsed/>
    <w:qFormat/>
    <w:rsid w:val="00D830E9"/>
    <w:pPr>
      <w:keepNext/>
      <w:keepLines/>
      <w:spacing w:before="40"/>
      <w:outlineLvl w:val="1"/>
    </w:pPr>
    <w:rPr>
      <w:rFonts w:asciiTheme="majorHAnsi" w:eastAsiaTheme="majorEastAsia" w:hAnsiTheme="majorHAnsi"/>
      <w:color w:val="365F91" w:themeColor="accent1" w:themeShade="BF"/>
      <w:sz w:val="26"/>
      <w:szCs w:val="33"/>
    </w:rPr>
  </w:style>
  <w:style w:type="paragraph" w:styleId="Heading3">
    <w:name w:val="heading 3"/>
    <w:basedOn w:val="Normal"/>
    <w:next w:val="Normal"/>
    <w:link w:val="Heading3Char"/>
    <w:unhideWhenUsed/>
    <w:qFormat/>
    <w:rsid w:val="006F07D8"/>
    <w:pPr>
      <w:keepNext/>
      <w:keepLines/>
      <w:spacing w:before="40"/>
      <w:outlineLvl w:val="2"/>
    </w:pPr>
    <w:rPr>
      <w:rFonts w:asciiTheme="majorHAnsi" w:eastAsiaTheme="majorEastAsia" w:hAnsiTheme="majorHAnsi"/>
      <w:color w:val="243F60" w:themeColor="accent1" w:themeShade="7F"/>
      <w:szCs w:val="30"/>
    </w:rPr>
  </w:style>
  <w:style w:type="paragraph" w:styleId="Heading4">
    <w:name w:val="heading 4"/>
    <w:basedOn w:val="Normal"/>
    <w:next w:val="Normal"/>
    <w:link w:val="Heading4Char"/>
    <w:qFormat/>
    <w:rsid w:val="00D830E9"/>
    <w:pPr>
      <w:keepNext/>
      <w:tabs>
        <w:tab w:val="left" w:pos="540"/>
        <w:tab w:val="left" w:pos="720"/>
      </w:tabs>
      <w:jc w:val="center"/>
      <w:outlineLvl w:val="3"/>
    </w:pPr>
    <w:rPr>
      <w:rFonts w:ascii="Tahoma" w:hAnsi="Tahoma" w:cs="Tahoma"/>
      <w:b/>
      <w:bCs/>
      <w:sz w:val="20"/>
      <w:szCs w:val="24"/>
      <w:lang w:bidi="ar-SA"/>
    </w:rPr>
  </w:style>
  <w:style w:type="paragraph" w:styleId="Heading5">
    <w:name w:val="heading 5"/>
    <w:basedOn w:val="Normal"/>
    <w:next w:val="Normal"/>
    <w:link w:val="Heading5Char"/>
    <w:unhideWhenUsed/>
    <w:qFormat/>
    <w:rsid w:val="00A139DE"/>
    <w:pPr>
      <w:keepNext/>
      <w:keepLines/>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qFormat/>
    <w:rsid w:val="00D830E9"/>
    <w:pPr>
      <w:keepNext/>
      <w:tabs>
        <w:tab w:val="left" w:pos="540"/>
        <w:tab w:val="left" w:pos="720"/>
      </w:tabs>
      <w:jc w:val="center"/>
      <w:outlineLvl w:val="5"/>
    </w:pPr>
    <w:rPr>
      <w:rFonts w:ascii="Arial" w:hAnsi="Arial" w:cs="Arial"/>
      <w:b/>
      <w:bCs/>
      <w:sz w:val="28"/>
      <w:szCs w:val="24"/>
      <w:lang w:bidi="ar-SA"/>
    </w:rPr>
  </w:style>
  <w:style w:type="paragraph" w:styleId="Heading7">
    <w:name w:val="heading 7"/>
    <w:basedOn w:val="Normal"/>
    <w:next w:val="Normal"/>
    <w:link w:val="Heading7Char"/>
    <w:qFormat/>
    <w:rsid w:val="00D830E9"/>
    <w:pPr>
      <w:keepNext/>
      <w:ind w:left="360"/>
      <w:jc w:val="both"/>
      <w:outlineLvl w:val="6"/>
    </w:pPr>
    <w:rPr>
      <w:rFonts w:ascii="Tahoma" w:hAnsi="Tahoma" w:cs="Tahoma"/>
      <w:b/>
      <w:bCs/>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D22A51"/>
    <w:pPr>
      <w:tabs>
        <w:tab w:val="center" w:pos="4320"/>
        <w:tab w:val="right" w:pos="8640"/>
      </w:tabs>
    </w:pPr>
    <w:rPr>
      <w:rFonts w:cs="Times New Roman"/>
      <w:sz w:val="20"/>
      <w:szCs w:val="20"/>
      <w:lang w:bidi="ar-SA"/>
    </w:rPr>
  </w:style>
  <w:style w:type="character" w:customStyle="1" w:styleId="FooterChar">
    <w:name w:val="Footer Char"/>
    <w:basedOn w:val="DefaultParagraphFont"/>
    <w:link w:val="Footer"/>
    <w:uiPriority w:val="99"/>
    <w:rsid w:val="00D22A51"/>
    <w:rPr>
      <w:rFonts w:ascii="Times New Roman" w:eastAsia="Times New Roman" w:hAnsi="Times New Roman" w:cs="Times New Roman"/>
      <w:sz w:val="20"/>
      <w:szCs w:val="20"/>
    </w:rPr>
  </w:style>
  <w:style w:type="paragraph" w:styleId="Header">
    <w:name w:val="header"/>
    <w:basedOn w:val="Normal"/>
    <w:link w:val="HeaderChar"/>
    <w:qFormat/>
    <w:rsid w:val="00D22A51"/>
    <w:pPr>
      <w:tabs>
        <w:tab w:val="center" w:pos="4680"/>
        <w:tab w:val="right" w:pos="9360"/>
      </w:tabs>
    </w:pPr>
  </w:style>
  <w:style w:type="character" w:customStyle="1" w:styleId="HeaderChar">
    <w:name w:val="Header Char"/>
    <w:basedOn w:val="DefaultParagraphFont"/>
    <w:link w:val="Header"/>
    <w:qFormat/>
    <w:rsid w:val="00D22A51"/>
    <w:rPr>
      <w:rFonts w:ascii="Times New Roman" w:eastAsia="Times New Roman" w:hAnsi="Times New Roman" w:cs="Angsana New"/>
      <w:sz w:val="24"/>
      <w:szCs w:val="28"/>
      <w:lang w:bidi="th-TH"/>
    </w:rPr>
  </w:style>
  <w:style w:type="paragraph" w:styleId="BodyTextIndent2">
    <w:name w:val="Body Text Indent 2"/>
    <w:aliases w:val=" Char"/>
    <w:basedOn w:val="Normal"/>
    <w:link w:val="BodyTextIndent2Char"/>
    <w:rsid w:val="00D22A51"/>
    <w:pPr>
      <w:spacing w:after="120" w:line="480" w:lineRule="auto"/>
      <w:ind w:left="283"/>
    </w:pPr>
  </w:style>
  <w:style w:type="character" w:customStyle="1" w:styleId="BodyTextIndent2Char">
    <w:name w:val="Body Text Indent 2 Char"/>
    <w:aliases w:val=" Char Char"/>
    <w:basedOn w:val="DefaultParagraphFont"/>
    <w:link w:val="BodyTextIndent2"/>
    <w:rsid w:val="00D22A51"/>
    <w:rPr>
      <w:rFonts w:ascii="Times New Roman" w:eastAsia="Times New Roman" w:hAnsi="Times New Roman" w:cs="Angsana New"/>
      <w:sz w:val="24"/>
      <w:szCs w:val="28"/>
      <w:lang w:bidi="th-TH"/>
    </w:rPr>
  </w:style>
  <w:style w:type="table" w:styleId="TableGrid">
    <w:name w:val="Table Grid"/>
    <w:basedOn w:val="TableNormal"/>
    <w:qFormat/>
    <w:rsid w:val="00B00075"/>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AB778A"/>
    <w:rPr>
      <w:i/>
      <w:iCs/>
    </w:rPr>
  </w:style>
  <w:style w:type="character" w:customStyle="1" w:styleId="publishername">
    <w:name w:val="publishername"/>
    <w:basedOn w:val="DefaultParagraphFont"/>
    <w:rsid w:val="00AB778A"/>
  </w:style>
  <w:style w:type="character" w:customStyle="1" w:styleId="st">
    <w:name w:val="st"/>
    <w:basedOn w:val="DefaultParagraphFont"/>
    <w:rsid w:val="00AB778A"/>
  </w:style>
  <w:style w:type="paragraph" w:customStyle="1" w:styleId="Normal8">
    <w:name w:val="Normal+8"/>
    <w:basedOn w:val="Normal"/>
    <w:next w:val="Normal"/>
    <w:rsid w:val="004714F4"/>
    <w:pPr>
      <w:widowControl w:val="0"/>
      <w:autoSpaceDE w:val="0"/>
      <w:autoSpaceDN w:val="0"/>
      <w:adjustRightInd w:val="0"/>
    </w:pPr>
    <w:rPr>
      <w:rFonts w:cs="Times New Roman"/>
      <w:szCs w:val="24"/>
      <w:lang w:bidi="ar-SA"/>
    </w:rPr>
  </w:style>
  <w:style w:type="character" w:customStyle="1" w:styleId="Heading5Char">
    <w:name w:val="Heading 5 Char"/>
    <w:basedOn w:val="DefaultParagraphFont"/>
    <w:link w:val="Heading5"/>
    <w:rsid w:val="00A139DE"/>
    <w:rPr>
      <w:rFonts w:asciiTheme="majorHAnsi" w:eastAsiaTheme="majorEastAsia" w:hAnsiTheme="majorHAnsi" w:cs="Angsana New"/>
      <w:color w:val="243F60" w:themeColor="accent1" w:themeShade="7F"/>
      <w:sz w:val="24"/>
      <w:szCs w:val="28"/>
      <w:lang w:bidi="th-TH"/>
    </w:rPr>
  </w:style>
  <w:style w:type="paragraph" w:customStyle="1" w:styleId="LightGrid-Accent31">
    <w:name w:val="Light Grid - Accent 31"/>
    <w:basedOn w:val="Normal"/>
    <w:qFormat/>
    <w:rsid w:val="004073DF"/>
    <w:pPr>
      <w:spacing w:after="200" w:line="276" w:lineRule="auto"/>
      <w:ind w:left="720"/>
      <w:contextualSpacing/>
    </w:pPr>
    <w:rPr>
      <w:rFonts w:ascii="Calibri" w:eastAsia="Calibri" w:hAnsi="Calibri" w:cs="Times New Roman"/>
      <w:sz w:val="22"/>
      <w:szCs w:val="22"/>
      <w:lang w:bidi="ar-SA"/>
    </w:rPr>
  </w:style>
  <w:style w:type="character" w:customStyle="1" w:styleId="apple-style-span">
    <w:name w:val="apple-style-span"/>
    <w:basedOn w:val="DefaultParagraphFont"/>
    <w:rsid w:val="009E41A0"/>
  </w:style>
  <w:style w:type="paragraph" w:styleId="HTMLPreformatted">
    <w:name w:val="HTML Preformatted"/>
    <w:basedOn w:val="Normal"/>
    <w:link w:val="HTMLPreformattedChar"/>
    <w:uiPriority w:val="99"/>
    <w:unhideWhenUsed/>
    <w:rsid w:val="00E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E815FE"/>
    <w:rPr>
      <w:rFonts w:ascii="Courier New" w:eastAsia="Times New Roman" w:hAnsi="Courier New" w:cs="Courier New"/>
      <w:sz w:val="20"/>
      <w:szCs w:val="20"/>
    </w:rPr>
  </w:style>
  <w:style w:type="paragraph" w:styleId="BodyText">
    <w:name w:val="Body Text"/>
    <w:basedOn w:val="Normal"/>
    <w:link w:val="BodyTextChar"/>
    <w:rsid w:val="000A4748"/>
    <w:pPr>
      <w:spacing w:after="120"/>
    </w:pPr>
  </w:style>
  <w:style w:type="character" w:customStyle="1" w:styleId="BodyTextChar">
    <w:name w:val="Body Text Char"/>
    <w:basedOn w:val="DefaultParagraphFont"/>
    <w:link w:val="BodyText"/>
    <w:rsid w:val="000A4748"/>
    <w:rPr>
      <w:rFonts w:ascii="Times New Roman" w:eastAsia="Times New Roman" w:hAnsi="Times New Roman" w:cs="Angsana New"/>
      <w:sz w:val="24"/>
      <w:szCs w:val="28"/>
      <w:lang w:bidi="th-TH"/>
    </w:rPr>
  </w:style>
  <w:style w:type="character" w:customStyle="1" w:styleId="ptbrand">
    <w:name w:val="ptbrand"/>
    <w:basedOn w:val="DefaultParagraphFont"/>
    <w:rsid w:val="0029629A"/>
  </w:style>
  <w:style w:type="paragraph" w:customStyle="1" w:styleId="Normal10">
    <w:name w:val="Normal+10"/>
    <w:basedOn w:val="Normal"/>
    <w:next w:val="Normal"/>
    <w:rsid w:val="001F0217"/>
    <w:pPr>
      <w:autoSpaceDE w:val="0"/>
      <w:autoSpaceDN w:val="0"/>
      <w:adjustRightInd w:val="0"/>
    </w:pPr>
    <w:rPr>
      <w:rFonts w:cs="Times New Roman"/>
      <w:szCs w:val="24"/>
      <w:lang w:bidi="ar-SA"/>
    </w:rPr>
  </w:style>
  <w:style w:type="paragraph" w:customStyle="1" w:styleId="Default">
    <w:name w:val="Default"/>
    <w:rsid w:val="007C2D4E"/>
    <w:pPr>
      <w:autoSpaceDE w:val="0"/>
      <w:autoSpaceDN w:val="0"/>
      <w:adjustRightInd w:val="0"/>
    </w:pPr>
    <w:rPr>
      <w:rFonts w:ascii="Arial" w:eastAsia="Calibri" w:hAnsi="Arial" w:cs="Arial"/>
      <w:color w:val="000000"/>
      <w:sz w:val="24"/>
      <w:szCs w:val="24"/>
    </w:rPr>
  </w:style>
  <w:style w:type="character" w:customStyle="1" w:styleId="Heading1Char">
    <w:name w:val="Heading 1 Char"/>
    <w:basedOn w:val="DefaultParagraphFont"/>
    <w:link w:val="Heading1"/>
    <w:qFormat/>
    <w:rsid w:val="00CA5D11"/>
    <w:rPr>
      <w:rFonts w:asciiTheme="majorHAnsi" w:eastAsiaTheme="majorEastAsia" w:hAnsiTheme="majorHAnsi" w:cs="Angsana New"/>
      <w:b/>
      <w:bCs/>
      <w:color w:val="365F91" w:themeColor="accent1" w:themeShade="BF"/>
      <w:sz w:val="28"/>
      <w:szCs w:val="35"/>
      <w:lang w:bidi="th-TH"/>
    </w:rPr>
  </w:style>
  <w:style w:type="paragraph" w:styleId="CommentText">
    <w:name w:val="annotation text"/>
    <w:basedOn w:val="Normal"/>
    <w:link w:val="CommentTextChar"/>
    <w:semiHidden/>
    <w:unhideWhenUsed/>
    <w:rsid w:val="00CA5D11"/>
    <w:rPr>
      <w:rFonts w:cs="Times New Roman"/>
      <w:szCs w:val="24"/>
      <w:lang w:bidi="ar-SA"/>
    </w:rPr>
  </w:style>
  <w:style w:type="character" w:customStyle="1" w:styleId="CommentTextChar">
    <w:name w:val="Comment Text Char"/>
    <w:basedOn w:val="DefaultParagraphFont"/>
    <w:link w:val="CommentText"/>
    <w:semiHidden/>
    <w:rsid w:val="00CA5D11"/>
    <w:rPr>
      <w:rFonts w:ascii="Times New Roman" w:eastAsia="Times New Roman" w:hAnsi="Times New Roman" w:cs="Times New Roman"/>
      <w:sz w:val="24"/>
      <w:szCs w:val="24"/>
    </w:rPr>
  </w:style>
  <w:style w:type="paragraph" w:styleId="BlockText">
    <w:name w:val="Block Text"/>
    <w:basedOn w:val="Normal"/>
    <w:rsid w:val="00CA5D11"/>
    <w:pPr>
      <w:ind w:left="-43" w:right="-43"/>
    </w:pPr>
    <w:rPr>
      <w:rFonts w:cs="Times New Roman"/>
      <w:b/>
      <w:bCs/>
      <w:sz w:val="26"/>
      <w:szCs w:val="26"/>
      <w:lang w:bidi="ar-SA"/>
    </w:rPr>
  </w:style>
  <w:style w:type="paragraph" w:styleId="BalloonText">
    <w:name w:val="Balloon Text"/>
    <w:basedOn w:val="Normal"/>
    <w:link w:val="BalloonTextChar"/>
    <w:semiHidden/>
    <w:unhideWhenUsed/>
    <w:rsid w:val="00CA5D11"/>
    <w:rPr>
      <w:rFonts w:ascii="Tahoma" w:hAnsi="Tahoma"/>
      <w:sz w:val="16"/>
      <w:szCs w:val="20"/>
    </w:rPr>
  </w:style>
  <w:style w:type="character" w:customStyle="1" w:styleId="BalloonTextChar">
    <w:name w:val="Balloon Text Char"/>
    <w:basedOn w:val="DefaultParagraphFont"/>
    <w:link w:val="BalloonText"/>
    <w:uiPriority w:val="99"/>
    <w:semiHidden/>
    <w:rsid w:val="00CA5D11"/>
    <w:rPr>
      <w:rFonts w:ascii="Tahoma" w:eastAsia="Times New Roman" w:hAnsi="Tahoma" w:cs="Angsana New"/>
      <w:sz w:val="16"/>
      <w:szCs w:val="20"/>
      <w:lang w:bidi="th-TH"/>
    </w:rPr>
  </w:style>
  <w:style w:type="paragraph" w:styleId="NoSpacing">
    <w:name w:val="No Spacing"/>
    <w:uiPriority w:val="1"/>
    <w:qFormat/>
    <w:rsid w:val="00184DF2"/>
    <w:rPr>
      <w:szCs w:val="28"/>
      <w:lang w:bidi="bn-BD"/>
    </w:rPr>
  </w:style>
  <w:style w:type="table" w:customStyle="1" w:styleId="TableGrid1">
    <w:name w:val="Table Grid1"/>
    <w:basedOn w:val="TableNormal"/>
    <w:next w:val="TableGrid"/>
    <w:uiPriority w:val="39"/>
    <w:rsid w:val="00184DF2"/>
    <w:rPr>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ist Paragraph (numbered (a)),Normal 2"/>
    <w:basedOn w:val="Normal"/>
    <w:link w:val="ListParagraphChar"/>
    <w:uiPriority w:val="34"/>
    <w:qFormat/>
    <w:rsid w:val="00184DF2"/>
    <w:pPr>
      <w:spacing w:after="160" w:line="259" w:lineRule="auto"/>
      <w:ind w:left="720"/>
      <w:contextualSpacing/>
    </w:pPr>
    <w:rPr>
      <w:rFonts w:asciiTheme="minorHAnsi" w:eastAsiaTheme="minorHAnsi" w:hAnsiTheme="minorHAnsi" w:cstheme="minorBidi"/>
      <w:sz w:val="22"/>
      <w:lang w:bidi="bn-BD"/>
    </w:rPr>
  </w:style>
  <w:style w:type="table" w:customStyle="1" w:styleId="PlainTable11">
    <w:name w:val="Plain Table 11"/>
    <w:basedOn w:val="TableNormal"/>
    <w:uiPriority w:val="41"/>
    <w:rsid w:val="00184DF2"/>
    <w:rPr>
      <w:szCs w:val="28"/>
      <w:lang w:bidi="bn-BD"/>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roductdetailsvalues">
    <w:name w:val="product_details_values"/>
    <w:basedOn w:val="DefaultParagraphFont"/>
    <w:rsid w:val="00C53D36"/>
  </w:style>
  <w:style w:type="paragraph" w:styleId="NormalWeb">
    <w:name w:val="Normal (Web)"/>
    <w:basedOn w:val="Normal"/>
    <w:uiPriority w:val="99"/>
    <w:rsid w:val="00BD7E7D"/>
    <w:pPr>
      <w:spacing w:before="100" w:beforeAutospacing="1" w:after="100" w:afterAutospacing="1"/>
    </w:pPr>
    <w:rPr>
      <w:rFonts w:eastAsia="Batang" w:cs="Times New Roman"/>
      <w:szCs w:val="24"/>
      <w:lang w:eastAsia="ko-KR" w:bidi="ar-SA"/>
    </w:rPr>
  </w:style>
  <w:style w:type="character" w:customStyle="1" w:styleId="fontstyle01">
    <w:name w:val="fontstyle01"/>
    <w:rsid w:val="00BD3769"/>
    <w:rPr>
      <w:rFonts w:ascii="Calibri" w:hAnsi="Calibri" w:cs="Calibri" w:hint="default"/>
      <w:b w:val="0"/>
      <w:bCs w:val="0"/>
      <w:i w:val="0"/>
      <w:iCs w:val="0"/>
      <w:color w:val="000000"/>
      <w:sz w:val="22"/>
      <w:szCs w:val="22"/>
    </w:rPr>
  </w:style>
  <w:style w:type="character" w:styleId="Hyperlink">
    <w:name w:val="Hyperlink"/>
    <w:uiPriority w:val="99"/>
    <w:rsid w:val="00D15F38"/>
    <w:rPr>
      <w:b/>
      <w:bCs/>
      <w:strike w:val="0"/>
      <w:dstrike w:val="0"/>
      <w:color w:val="FFBF23"/>
      <w:u w:val="none"/>
      <w:effect w:val="none"/>
    </w:rPr>
  </w:style>
  <w:style w:type="character" w:customStyle="1" w:styleId="apple-converted-space">
    <w:name w:val="apple-converted-space"/>
    <w:basedOn w:val="DefaultParagraphFont"/>
    <w:rsid w:val="00D15F38"/>
  </w:style>
  <w:style w:type="table" w:customStyle="1" w:styleId="TableGrid2">
    <w:name w:val="Table Grid2"/>
    <w:basedOn w:val="TableNormal"/>
    <w:next w:val="TableGrid"/>
    <w:rsid w:val="00D3307D"/>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1F551E"/>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1F551E"/>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rsid w:val="001F551E"/>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rsid w:val="001F551E"/>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1F551E"/>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rsid w:val="00D61069"/>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rsid w:val="0046099B"/>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F07D8"/>
    <w:rPr>
      <w:color w:val="605E5C"/>
      <w:shd w:val="clear" w:color="auto" w:fill="E1DFDD"/>
    </w:rPr>
  </w:style>
  <w:style w:type="character" w:customStyle="1" w:styleId="Heading3Char">
    <w:name w:val="Heading 3 Char"/>
    <w:basedOn w:val="DefaultParagraphFont"/>
    <w:link w:val="Heading3"/>
    <w:qFormat/>
    <w:rsid w:val="006F07D8"/>
    <w:rPr>
      <w:rFonts w:asciiTheme="majorHAnsi" w:eastAsiaTheme="majorEastAsia" w:hAnsiTheme="majorHAnsi" w:cs="Angsana New"/>
      <w:color w:val="243F60" w:themeColor="accent1" w:themeShade="7F"/>
      <w:sz w:val="24"/>
      <w:szCs w:val="30"/>
      <w:lang w:bidi="th-TH"/>
    </w:rPr>
  </w:style>
  <w:style w:type="character" w:customStyle="1" w:styleId="Heading2Char">
    <w:name w:val="Heading 2 Char"/>
    <w:basedOn w:val="DefaultParagraphFont"/>
    <w:link w:val="Heading2"/>
    <w:qFormat/>
    <w:rsid w:val="00D830E9"/>
    <w:rPr>
      <w:rFonts w:asciiTheme="majorHAnsi" w:eastAsiaTheme="majorEastAsia" w:hAnsiTheme="majorHAnsi" w:cs="Angsana New"/>
      <w:color w:val="365F91" w:themeColor="accent1" w:themeShade="BF"/>
      <w:sz w:val="26"/>
      <w:szCs w:val="33"/>
      <w:lang w:bidi="th-TH"/>
    </w:rPr>
  </w:style>
  <w:style w:type="character" w:customStyle="1" w:styleId="Heading4Char">
    <w:name w:val="Heading 4 Char"/>
    <w:basedOn w:val="DefaultParagraphFont"/>
    <w:link w:val="Heading4"/>
    <w:rsid w:val="00D830E9"/>
    <w:rPr>
      <w:rFonts w:ascii="Tahoma" w:eastAsia="Times New Roman" w:hAnsi="Tahoma" w:cs="Tahoma"/>
      <w:b/>
      <w:bCs/>
      <w:sz w:val="20"/>
      <w:szCs w:val="24"/>
    </w:rPr>
  </w:style>
  <w:style w:type="character" w:customStyle="1" w:styleId="Heading6Char">
    <w:name w:val="Heading 6 Char"/>
    <w:basedOn w:val="DefaultParagraphFont"/>
    <w:link w:val="Heading6"/>
    <w:rsid w:val="00D830E9"/>
    <w:rPr>
      <w:rFonts w:ascii="Arial" w:eastAsia="Times New Roman" w:hAnsi="Arial" w:cs="Arial"/>
      <w:b/>
      <w:bCs/>
      <w:sz w:val="28"/>
      <w:szCs w:val="24"/>
    </w:rPr>
  </w:style>
  <w:style w:type="character" w:customStyle="1" w:styleId="Heading7Char">
    <w:name w:val="Heading 7 Char"/>
    <w:basedOn w:val="DefaultParagraphFont"/>
    <w:link w:val="Heading7"/>
    <w:rsid w:val="00D830E9"/>
    <w:rPr>
      <w:rFonts w:ascii="Tahoma" w:eastAsia="Times New Roman" w:hAnsi="Tahoma" w:cs="Tahoma"/>
      <w:b/>
      <w:bCs/>
      <w:sz w:val="20"/>
      <w:szCs w:val="24"/>
    </w:rPr>
  </w:style>
  <w:style w:type="character" w:styleId="Strong">
    <w:name w:val="Strong"/>
    <w:uiPriority w:val="22"/>
    <w:qFormat/>
    <w:rsid w:val="00D830E9"/>
    <w:rPr>
      <w:b/>
      <w:bCs/>
    </w:rPr>
  </w:style>
  <w:style w:type="paragraph" w:customStyle="1" w:styleId="Style0">
    <w:name w:val="_Style 0"/>
    <w:uiPriority w:val="1"/>
    <w:qFormat/>
    <w:rsid w:val="00D830E9"/>
    <w:pPr>
      <w:spacing w:after="160" w:line="259" w:lineRule="auto"/>
    </w:pPr>
    <w:rPr>
      <w:rFonts w:ascii="Calibri" w:eastAsia="Calibri" w:hAnsi="Calibri" w:cs="Times New Roman"/>
    </w:rPr>
  </w:style>
  <w:style w:type="paragraph" w:customStyle="1" w:styleId="Style4">
    <w:name w:val="_Style 4"/>
    <w:basedOn w:val="Normal"/>
    <w:uiPriority w:val="34"/>
    <w:qFormat/>
    <w:rsid w:val="00D830E9"/>
    <w:pPr>
      <w:spacing w:after="200" w:line="276" w:lineRule="auto"/>
      <w:ind w:left="720"/>
    </w:pPr>
    <w:rPr>
      <w:rFonts w:asciiTheme="minorHAnsi" w:eastAsiaTheme="minorHAnsi" w:hAnsiTheme="minorHAnsi" w:cstheme="minorBidi"/>
      <w:sz w:val="22"/>
      <w:szCs w:val="22"/>
      <w:lang w:bidi="ar-SA"/>
    </w:rPr>
  </w:style>
  <w:style w:type="character" w:customStyle="1" w:styleId="ListParagraphChar">
    <w:name w:val="List Paragraph Char"/>
    <w:aliases w:val="List Paragraph (numbered (a)) Char,Normal 2 Char"/>
    <w:link w:val="ListParagraph"/>
    <w:uiPriority w:val="34"/>
    <w:locked/>
    <w:rsid w:val="00D830E9"/>
    <w:rPr>
      <w:szCs w:val="28"/>
      <w:lang w:bidi="bn-BD"/>
    </w:rPr>
  </w:style>
  <w:style w:type="character" w:customStyle="1" w:styleId="UnresolvedMention1">
    <w:name w:val="Unresolved Mention1"/>
    <w:basedOn w:val="DefaultParagraphFont"/>
    <w:uiPriority w:val="99"/>
    <w:semiHidden/>
    <w:unhideWhenUsed/>
    <w:rsid w:val="00D830E9"/>
    <w:rPr>
      <w:color w:val="605E5C"/>
      <w:shd w:val="clear" w:color="auto" w:fill="E1DFDD"/>
    </w:rPr>
  </w:style>
  <w:style w:type="paragraph" w:customStyle="1" w:styleId="msonormal0">
    <w:name w:val="msonormal"/>
    <w:basedOn w:val="Normal"/>
    <w:qFormat/>
    <w:rsid w:val="00D830E9"/>
    <w:pPr>
      <w:spacing w:before="100" w:beforeAutospacing="1" w:after="100" w:afterAutospacing="1"/>
    </w:pPr>
    <w:rPr>
      <w:rFonts w:cs="Times New Roman"/>
      <w:szCs w:val="24"/>
      <w:lang w:bidi="ar-SA"/>
    </w:rPr>
  </w:style>
  <w:style w:type="paragraph" w:customStyle="1" w:styleId="Style3">
    <w:name w:val="_Style 3"/>
    <w:basedOn w:val="Normal"/>
    <w:rsid w:val="00D830E9"/>
    <w:pPr>
      <w:spacing w:before="100" w:beforeAutospacing="1" w:after="200" w:line="273" w:lineRule="auto"/>
      <w:ind w:left="720"/>
    </w:pPr>
    <w:rPr>
      <w:rFonts w:ascii="Calibri" w:hAnsi="Calibri" w:cs="Calibri"/>
      <w:szCs w:val="24"/>
      <w:lang w:bidi="ar-SA"/>
    </w:rPr>
  </w:style>
  <w:style w:type="character" w:customStyle="1" w:styleId="15">
    <w:name w:val="15"/>
    <w:basedOn w:val="DefaultParagraphFont"/>
    <w:qFormat/>
    <w:rsid w:val="00D830E9"/>
    <w:rPr>
      <w:rFonts w:ascii="Times New Roman" w:hAnsi="Times New Roman" w:cs="Times New Roman" w:hint="default"/>
      <w:b/>
      <w:bCs/>
    </w:rPr>
  </w:style>
  <w:style w:type="paragraph" w:customStyle="1" w:styleId="ListParagraph1">
    <w:name w:val="List Paragraph1"/>
    <w:basedOn w:val="Normal"/>
    <w:uiPriority w:val="99"/>
    <w:qFormat/>
    <w:rsid w:val="00D830E9"/>
    <w:pPr>
      <w:spacing w:after="160" w:line="259" w:lineRule="auto"/>
      <w:ind w:left="720"/>
      <w:contextualSpacing/>
    </w:pPr>
    <w:rPr>
      <w:rFonts w:ascii="Calibri" w:eastAsia="Calibri" w:hAnsi="Calibri" w:cs="Times New Roman"/>
      <w:sz w:val="22"/>
      <w:szCs w:val="22"/>
      <w:lang w:bidi="ar-SA"/>
    </w:rPr>
  </w:style>
  <w:style w:type="character" w:customStyle="1" w:styleId="UnresolvedMention11">
    <w:name w:val="Unresolved Mention11"/>
    <w:basedOn w:val="DefaultParagraphFont"/>
    <w:uiPriority w:val="99"/>
    <w:unhideWhenUsed/>
    <w:rsid w:val="00D830E9"/>
    <w:rPr>
      <w:color w:val="605E5C"/>
      <w:shd w:val="clear" w:color="auto" w:fill="E1DFDD"/>
    </w:rPr>
  </w:style>
  <w:style w:type="character" w:customStyle="1" w:styleId="fn">
    <w:name w:val="fn"/>
    <w:basedOn w:val="DefaultParagraphFont"/>
    <w:rsid w:val="00D830E9"/>
  </w:style>
  <w:style w:type="character" w:customStyle="1" w:styleId="a-size-large">
    <w:name w:val="a-size-large"/>
    <w:basedOn w:val="DefaultParagraphFont"/>
    <w:rsid w:val="00D830E9"/>
  </w:style>
  <w:style w:type="character" w:customStyle="1" w:styleId="inline">
    <w:name w:val="inline"/>
    <w:basedOn w:val="DefaultParagraphFont"/>
    <w:rsid w:val="00D830E9"/>
  </w:style>
  <w:style w:type="character" w:customStyle="1" w:styleId="author">
    <w:name w:val="author"/>
    <w:basedOn w:val="DefaultParagraphFont"/>
    <w:rsid w:val="00D830E9"/>
  </w:style>
  <w:style w:type="character" w:customStyle="1" w:styleId="a-color-secondary">
    <w:name w:val="a-color-secondary"/>
    <w:basedOn w:val="DefaultParagraphFont"/>
    <w:rsid w:val="00D830E9"/>
  </w:style>
  <w:style w:type="character" w:customStyle="1" w:styleId="a-size-extra-large">
    <w:name w:val="a-size-extra-large"/>
    <w:rsid w:val="00D830E9"/>
  </w:style>
  <w:style w:type="character" w:customStyle="1" w:styleId="a-declarative">
    <w:name w:val="a-declarative"/>
    <w:rsid w:val="00D830E9"/>
  </w:style>
  <w:style w:type="character" w:customStyle="1" w:styleId="separator">
    <w:name w:val="separator"/>
    <w:rsid w:val="00D830E9"/>
  </w:style>
  <w:style w:type="character" w:customStyle="1" w:styleId="fontstyle21">
    <w:name w:val="fontstyle21"/>
    <w:basedOn w:val="DefaultParagraphFont"/>
    <w:rsid w:val="00D830E9"/>
    <w:rPr>
      <w:rFonts w:ascii="Arial" w:hAnsi="Arial" w:cs="Arial" w:hint="default"/>
      <w:b w:val="0"/>
      <w:bCs w:val="0"/>
      <w:i w:val="0"/>
      <w:iCs w:val="0"/>
      <w:color w:val="000000"/>
      <w:sz w:val="18"/>
      <w:szCs w:val="18"/>
    </w:rPr>
  </w:style>
  <w:style w:type="character" w:customStyle="1" w:styleId="Subtitle1">
    <w:name w:val="Subtitle1"/>
    <w:basedOn w:val="DefaultParagraphFont"/>
    <w:rsid w:val="00D830E9"/>
  </w:style>
  <w:style w:type="character" w:customStyle="1" w:styleId="style60">
    <w:name w:val="style60"/>
    <w:rsid w:val="00D830E9"/>
  </w:style>
  <w:style w:type="character" w:customStyle="1" w:styleId="sims-lpo-header-title">
    <w:name w:val="sims-lpo-header-title"/>
    <w:rsid w:val="00D830E9"/>
  </w:style>
  <w:style w:type="character" w:customStyle="1" w:styleId="Subtitle2">
    <w:name w:val="Subtitle2"/>
    <w:basedOn w:val="DefaultParagraphFont"/>
    <w:rsid w:val="00D830E9"/>
  </w:style>
  <w:style w:type="character" w:customStyle="1" w:styleId="addmd">
    <w:name w:val="addmd"/>
    <w:rsid w:val="00D830E9"/>
  </w:style>
  <w:style w:type="character" w:customStyle="1" w:styleId="a">
    <w:name w:val="a"/>
    <w:rsid w:val="00D830E9"/>
  </w:style>
  <w:style w:type="character" w:customStyle="1" w:styleId="a-size-small">
    <w:name w:val="a-size-small"/>
    <w:rsid w:val="00D830E9"/>
  </w:style>
  <w:style w:type="character" w:customStyle="1" w:styleId="resultssummary">
    <w:name w:val="resultssummary"/>
    <w:basedOn w:val="DefaultParagraphFont"/>
    <w:rsid w:val="00D830E9"/>
  </w:style>
  <w:style w:type="character" w:customStyle="1" w:styleId="a-size-medium">
    <w:name w:val="a-size-medium"/>
    <w:rsid w:val="00D830E9"/>
  </w:style>
  <w:style w:type="character" w:customStyle="1" w:styleId="fontstyle11">
    <w:name w:val="fontstyle11"/>
    <w:basedOn w:val="DefaultParagraphFont"/>
    <w:rsid w:val="00D830E9"/>
    <w:rPr>
      <w:rFonts w:ascii="Arial" w:hAnsi="Arial" w:cs="Arial" w:hint="default"/>
      <w:b w:val="0"/>
      <w:bCs w:val="0"/>
      <w:i w:val="0"/>
      <w:iCs w:val="0"/>
      <w:color w:val="000000"/>
      <w:sz w:val="20"/>
      <w:szCs w:val="20"/>
    </w:rPr>
  </w:style>
  <w:style w:type="table" w:customStyle="1" w:styleId="TableGridLight1">
    <w:name w:val="Table Grid Light1"/>
    <w:basedOn w:val="TableNormal"/>
    <w:uiPriority w:val="40"/>
    <w:rsid w:val="00D830E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3">
    <w:name w:val="Body Text 3"/>
    <w:basedOn w:val="Normal"/>
    <w:link w:val="BodyText3Char"/>
    <w:semiHidden/>
    <w:unhideWhenUsed/>
    <w:rsid w:val="00D830E9"/>
    <w:pPr>
      <w:spacing w:after="120" w:line="259" w:lineRule="auto"/>
    </w:pPr>
    <w:rPr>
      <w:rFonts w:asciiTheme="minorHAnsi" w:eastAsiaTheme="minorHAnsi" w:hAnsiTheme="minorHAnsi" w:cstheme="minorBidi"/>
      <w:sz w:val="16"/>
      <w:szCs w:val="16"/>
      <w:lang w:bidi="ar-SA"/>
    </w:rPr>
  </w:style>
  <w:style w:type="character" w:customStyle="1" w:styleId="BodyText3Char">
    <w:name w:val="Body Text 3 Char"/>
    <w:basedOn w:val="DefaultParagraphFont"/>
    <w:link w:val="BodyText3"/>
    <w:semiHidden/>
    <w:rsid w:val="00D830E9"/>
    <w:rPr>
      <w:sz w:val="16"/>
      <w:szCs w:val="16"/>
    </w:rPr>
  </w:style>
  <w:style w:type="paragraph" w:styleId="Title">
    <w:name w:val="Title"/>
    <w:basedOn w:val="Normal"/>
    <w:link w:val="TitleChar"/>
    <w:qFormat/>
    <w:rsid w:val="00D830E9"/>
    <w:pPr>
      <w:tabs>
        <w:tab w:val="left" w:pos="540"/>
        <w:tab w:val="left" w:pos="720"/>
      </w:tabs>
      <w:jc w:val="center"/>
    </w:pPr>
    <w:rPr>
      <w:rFonts w:ascii="Tahoma" w:hAnsi="Tahoma" w:cs="Tahoma"/>
      <w:b/>
      <w:w w:val="85"/>
      <w:sz w:val="22"/>
      <w:szCs w:val="24"/>
      <w:lang w:bidi="ar-SA"/>
    </w:rPr>
  </w:style>
  <w:style w:type="character" w:customStyle="1" w:styleId="TitleChar">
    <w:name w:val="Title Char"/>
    <w:basedOn w:val="DefaultParagraphFont"/>
    <w:link w:val="Title"/>
    <w:rsid w:val="00D830E9"/>
    <w:rPr>
      <w:rFonts w:ascii="Tahoma" w:eastAsia="Times New Roman" w:hAnsi="Tahoma" w:cs="Tahoma"/>
      <w:b/>
      <w:w w:val="85"/>
      <w:szCs w:val="24"/>
    </w:rPr>
  </w:style>
  <w:style w:type="paragraph" w:styleId="BodyTextIndent">
    <w:name w:val="Body Text Indent"/>
    <w:basedOn w:val="Normal"/>
    <w:link w:val="BodyTextIndentChar"/>
    <w:semiHidden/>
    <w:rsid w:val="00D830E9"/>
    <w:pPr>
      <w:tabs>
        <w:tab w:val="left" w:pos="1080"/>
      </w:tabs>
      <w:ind w:left="900"/>
      <w:jc w:val="both"/>
    </w:pPr>
    <w:rPr>
      <w:rFonts w:ascii="Tahoma" w:hAnsi="Tahoma" w:cs="Tahoma"/>
      <w:sz w:val="20"/>
      <w:szCs w:val="24"/>
      <w:lang w:bidi="ar-SA"/>
    </w:rPr>
  </w:style>
  <w:style w:type="character" w:customStyle="1" w:styleId="BodyTextIndentChar">
    <w:name w:val="Body Text Indent Char"/>
    <w:basedOn w:val="DefaultParagraphFont"/>
    <w:link w:val="BodyTextIndent"/>
    <w:semiHidden/>
    <w:rsid w:val="00D830E9"/>
    <w:rPr>
      <w:rFonts w:ascii="Tahoma" w:eastAsia="Times New Roman" w:hAnsi="Tahoma" w:cs="Tahoma"/>
      <w:sz w:val="20"/>
      <w:szCs w:val="24"/>
    </w:rPr>
  </w:style>
  <w:style w:type="paragraph" w:styleId="BodyText2">
    <w:name w:val="Body Text 2"/>
    <w:basedOn w:val="Normal"/>
    <w:link w:val="BodyText2Char"/>
    <w:semiHidden/>
    <w:rsid w:val="00D830E9"/>
    <w:pPr>
      <w:jc w:val="both"/>
    </w:pPr>
    <w:rPr>
      <w:rFonts w:ascii="Tahoma" w:hAnsi="Tahoma" w:cs="Tahoma"/>
      <w:sz w:val="20"/>
      <w:szCs w:val="20"/>
      <w:lang w:bidi="ar-SA"/>
    </w:rPr>
  </w:style>
  <w:style w:type="character" w:customStyle="1" w:styleId="BodyText2Char">
    <w:name w:val="Body Text 2 Char"/>
    <w:basedOn w:val="DefaultParagraphFont"/>
    <w:link w:val="BodyText2"/>
    <w:semiHidden/>
    <w:rsid w:val="00D830E9"/>
    <w:rPr>
      <w:rFonts w:ascii="Tahoma" w:eastAsia="Times New Roman" w:hAnsi="Tahoma" w:cs="Tahoma"/>
      <w:sz w:val="20"/>
      <w:szCs w:val="20"/>
    </w:rPr>
  </w:style>
  <w:style w:type="character" w:styleId="CommentReference">
    <w:name w:val="annotation reference"/>
    <w:semiHidden/>
    <w:rsid w:val="00D830E9"/>
    <w:rPr>
      <w:sz w:val="16"/>
      <w:szCs w:val="16"/>
    </w:rPr>
  </w:style>
  <w:style w:type="paragraph" w:styleId="CommentSubject">
    <w:name w:val="annotation subject"/>
    <w:basedOn w:val="CommentText"/>
    <w:next w:val="CommentText"/>
    <w:link w:val="CommentSubjectChar"/>
    <w:semiHidden/>
    <w:rsid w:val="00D830E9"/>
    <w:rPr>
      <w:rFonts w:cs="Mangal"/>
      <w:b/>
      <w:bCs/>
      <w:sz w:val="20"/>
      <w:szCs w:val="20"/>
    </w:rPr>
  </w:style>
  <w:style w:type="character" w:customStyle="1" w:styleId="CommentSubjectChar">
    <w:name w:val="Comment Subject Char"/>
    <w:basedOn w:val="CommentTextChar"/>
    <w:link w:val="CommentSubject"/>
    <w:semiHidden/>
    <w:rsid w:val="00D830E9"/>
    <w:rPr>
      <w:rFonts w:ascii="Times New Roman" w:eastAsia="Times New Roman" w:hAnsi="Times New Roman" w:cs="Mangal"/>
      <w:b/>
      <w:bCs/>
      <w:sz w:val="20"/>
      <w:szCs w:val="20"/>
    </w:rPr>
  </w:style>
  <w:style w:type="character" w:styleId="PageNumber">
    <w:name w:val="page number"/>
    <w:basedOn w:val="DefaultParagraphFont"/>
    <w:semiHidden/>
    <w:rsid w:val="00D8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44041">
      <w:bodyDiv w:val="1"/>
      <w:marLeft w:val="0"/>
      <w:marRight w:val="0"/>
      <w:marTop w:val="0"/>
      <w:marBottom w:val="0"/>
      <w:divBdr>
        <w:top w:val="none" w:sz="0" w:space="0" w:color="auto"/>
        <w:left w:val="none" w:sz="0" w:space="0" w:color="auto"/>
        <w:bottom w:val="none" w:sz="0" w:space="0" w:color="auto"/>
        <w:right w:val="none" w:sz="0" w:space="0" w:color="auto"/>
      </w:divBdr>
    </w:div>
    <w:div w:id="2022077294">
      <w:bodyDiv w:val="1"/>
      <w:marLeft w:val="0"/>
      <w:marRight w:val="0"/>
      <w:marTop w:val="0"/>
      <w:marBottom w:val="0"/>
      <w:divBdr>
        <w:top w:val="none" w:sz="0" w:space="0" w:color="auto"/>
        <w:left w:val="none" w:sz="0" w:space="0" w:color="auto"/>
        <w:bottom w:val="none" w:sz="0" w:space="0" w:color="auto"/>
        <w:right w:val="none" w:sz="0" w:space="0" w:color="auto"/>
      </w:divBdr>
    </w:div>
    <w:div w:id="20490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bookshop.blackwell.co.uk/bobuk/scripts/display_product_info.jsp?BV_SessionID=@@@@0351544203.1095427081@@@@&amp;BV_EngineID=ccciadcmigmgeelcefeceegdfigdffo.0&amp;productid=0201403757"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hyperlink" Target="http://bookshop.blackwell.co.uk/bobuk/scripts/display_product_info.jsp?BV_SessionID=@@@@0351544203.1095427081@@@@&amp;BV_EngineID=ccciadcmigmgeelcefeceegdfigdffo.0&amp;productid=3540006788"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bookshop.blackwell.co.uk/bobuk/scripts/display_product_info.jsp?BV_SessionID=@@@@0351544203.1095427081@@@@&amp;BV_EngineID=ccciadcmigmgeelcefeceegdfigdffo.0&amp;productid=3540006788"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bookshop.blackwell.co.uk/bobuk/scripts/display_product_info.jsp?BV_SessionID=@@@@0351544203.1095427081@@@@&amp;BV_EngineID=ccciadcmigmgeelcefeceegdfigdffo.0&amp;productid=3540006788"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bookshop.blackwell.co.uk/bobuk/scripts/display_product_info.jsp?BV_SessionID=@@@@0351544203.1095427081@@@@&amp;BV_EngineID=ccciadcmigmgeelcefeceegdfigdffo.0&amp;productid=354000678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68F7D-2075-4892-92E9-28D7A82C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156</Pages>
  <Words>57467</Words>
  <Characters>327566</Characters>
  <Application>Microsoft Office Word</Application>
  <DocSecurity>0</DocSecurity>
  <Lines>2729</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Shikhon</dc:creator>
  <cp:lastModifiedBy>USER</cp:lastModifiedBy>
  <cp:revision>65</cp:revision>
  <cp:lastPrinted>2024-01-30T08:31:00Z</cp:lastPrinted>
  <dcterms:created xsi:type="dcterms:W3CDTF">2024-01-21T09:19:00Z</dcterms:created>
  <dcterms:modified xsi:type="dcterms:W3CDTF">2024-02-06T08:47:00Z</dcterms:modified>
</cp:coreProperties>
</file>